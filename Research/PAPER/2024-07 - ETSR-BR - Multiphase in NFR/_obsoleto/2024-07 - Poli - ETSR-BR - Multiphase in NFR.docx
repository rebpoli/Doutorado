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AE5D8A" w14:textId="480C7A2B" w:rsidR="004F4878" w:rsidRPr="00D109FE" w:rsidRDefault="000078AC" w:rsidP="00011930">
      <w:pPr>
        <w:pStyle w:val="Title"/>
        <w:rPr>
          <w:lang w:val="pt-BR"/>
        </w:rPr>
      </w:pPr>
      <w:r>
        <w:rPr>
          <w:lang w:val="pt-BR"/>
        </w:rPr>
        <w:t>O impacto d</w:t>
      </w:r>
      <w:r w:rsidR="00483ADA">
        <w:rPr>
          <w:lang w:val="pt-BR"/>
        </w:rPr>
        <w:t xml:space="preserve">a continuidade capilar e da </w:t>
      </w:r>
      <w:proofErr w:type="spellStart"/>
      <w:r w:rsidR="00483ADA">
        <w:rPr>
          <w:lang w:val="pt-BR"/>
        </w:rPr>
        <w:t>molhabilidade</w:t>
      </w:r>
      <w:proofErr w:type="spellEnd"/>
      <w:r w:rsidR="00483ADA">
        <w:rPr>
          <w:lang w:val="pt-BR"/>
        </w:rPr>
        <w:t xml:space="preserve"> </w:t>
      </w:r>
      <w:r w:rsidR="00776589">
        <w:rPr>
          <w:lang w:val="pt-BR"/>
        </w:rPr>
        <w:t xml:space="preserve">no fator de </w:t>
      </w:r>
      <w:r w:rsidR="00483ADA">
        <w:rPr>
          <w:lang w:val="pt-BR"/>
        </w:rPr>
        <w:t xml:space="preserve">recuperação </w:t>
      </w:r>
      <w:r w:rsidR="00776589">
        <w:rPr>
          <w:lang w:val="pt-BR"/>
        </w:rPr>
        <w:t>de</w:t>
      </w:r>
      <w:r w:rsidR="00483ADA">
        <w:rPr>
          <w:lang w:val="pt-BR"/>
        </w:rPr>
        <w:t xml:space="preserve"> reservatórios </w:t>
      </w:r>
      <w:r w:rsidR="005F01B7">
        <w:rPr>
          <w:lang w:val="pt-BR"/>
        </w:rPr>
        <w:t xml:space="preserve">naturalmente fraturados de </w:t>
      </w:r>
      <w:proofErr w:type="spellStart"/>
      <w:r w:rsidR="005F01B7">
        <w:rPr>
          <w:lang w:val="pt-BR"/>
        </w:rPr>
        <w:t>molhabilidade</w:t>
      </w:r>
      <w:proofErr w:type="spellEnd"/>
      <w:r w:rsidR="005F01B7">
        <w:rPr>
          <w:lang w:val="pt-BR"/>
        </w:rPr>
        <w:t xml:space="preserve"> mista</w:t>
      </w:r>
    </w:p>
    <w:p w14:paraId="374758EA" w14:textId="104B8438" w:rsidR="004F4878" w:rsidRPr="004C5564" w:rsidRDefault="004F4878" w:rsidP="002C2E33">
      <w:pPr>
        <w:rPr>
          <w:vertAlign w:val="superscript"/>
          <w:lang w:val="pt-BR"/>
        </w:rPr>
      </w:pPr>
      <w:r w:rsidRPr="004C5564">
        <w:rPr>
          <w:lang w:val="pt-BR"/>
        </w:rPr>
        <w:t xml:space="preserve">Renato Poli, </w:t>
      </w:r>
      <w:r w:rsidR="00327306">
        <w:rPr>
          <w:lang w:val="pt-BR"/>
        </w:rPr>
        <w:t>Marcos Vitor Barbosa Machado</w:t>
      </w:r>
    </w:p>
    <w:p w14:paraId="781DC308" w14:textId="52BE7022" w:rsidR="00063701" w:rsidRDefault="001D08DC" w:rsidP="005D34A5">
      <w:pPr>
        <w:rPr>
          <w:lang w:val="pt-BR"/>
        </w:rPr>
      </w:pPr>
      <w:r>
        <w:rPr>
          <w:lang w:val="pt-BR"/>
        </w:rPr>
        <w:t>FUNDAMENTAÇÃO TEÓRICA</w:t>
      </w:r>
    </w:p>
    <w:p w14:paraId="578128F7" w14:textId="25FB9B61" w:rsidR="00063701" w:rsidRPr="006C1EE9" w:rsidRDefault="00063701" w:rsidP="0091020E">
      <w:pPr>
        <w:pStyle w:val="ListParagraph"/>
        <w:numPr>
          <w:ilvl w:val="0"/>
          <w:numId w:val="14"/>
        </w:numPr>
        <w:spacing w:before="0" w:line="240" w:lineRule="auto"/>
        <w:ind w:hanging="357"/>
        <w:rPr>
          <w:lang w:val="pt-BR"/>
        </w:rPr>
      </w:pPr>
      <w:r w:rsidRPr="006C1EE9">
        <w:rPr>
          <w:lang w:val="pt-BR"/>
        </w:rPr>
        <w:t>Revisão da física</w:t>
      </w:r>
      <w:r w:rsidR="002C67E8" w:rsidRPr="006C1EE9">
        <w:rPr>
          <w:lang w:val="pt-BR"/>
        </w:rPr>
        <w:t xml:space="preserve"> envolvida</w:t>
      </w:r>
      <w:r w:rsidR="006C1EE9" w:rsidRPr="006C1EE9">
        <w:rPr>
          <w:lang w:val="pt-BR"/>
        </w:rPr>
        <w:t xml:space="preserve">: </w:t>
      </w:r>
      <w:proofErr w:type="spellStart"/>
      <w:r w:rsidR="002E6D43">
        <w:rPr>
          <w:lang w:val="pt-BR"/>
        </w:rPr>
        <w:t>m</w:t>
      </w:r>
      <w:r w:rsidRPr="006C1EE9">
        <w:rPr>
          <w:lang w:val="pt-BR"/>
        </w:rPr>
        <w:t>olhabilidade</w:t>
      </w:r>
      <w:proofErr w:type="spellEnd"/>
      <w:r w:rsidRPr="006C1EE9">
        <w:rPr>
          <w:lang w:val="pt-BR"/>
        </w:rPr>
        <w:t>,</w:t>
      </w:r>
      <w:r w:rsidR="00982B34" w:rsidRPr="006C1EE9">
        <w:rPr>
          <w:lang w:val="pt-BR"/>
        </w:rPr>
        <w:t xml:space="preserve"> </w:t>
      </w:r>
      <w:r w:rsidRPr="006C1EE9">
        <w:rPr>
          <w:lang w:val="pt-BR"/>
        </w:rPr>
        <w:t>capilaridade</w:t>
      </w:r>
      <w:r w:rsidR="00982B34" w:rsidRPr="006C1EE9">
        <w:rPr>
          <w:lang w:val="pt-BR"/>
        </w:rPr>
        <w:t>, continuidade capilar</w:t>
      </w:r>
    </w:p>
    <w:p w14:paraId="0210A00B" w14:textId="53458B67" w:rsidR="00147031" w:rsidRPr="001D08DC" w:rsidRDefault="00147031" w:rsidP="006C1EE9">
      <w:pPr>
        <w:pStyle w:val="ListParagraph"/>
        <w:numPr>
          <w:ilvl w:val="0"/>
          <w:numId w:val="14"/>
        </w:numPr>
        <w:spacing w:before="0" w:line="240" w:lineRule="auto"/>
        <w:ind w:hanging="357"/>
        <w:rPr>
          <w:lang w:val="pt-BR"/>
        </w:rPr>
      </w:pPr>
      <w:r>
        <w:rPr>
          <w:lang w:val="pt-BR"/>
        </w:rPr>
        <w:t>Diferenças entre injeção de gás e água</w:t>
      </w:r>
    </w:p>
    <w:p w14:paraId="461BBDDE" w14:textId="23B3960B" w:rsidR="000B562B" w:rsidRDefault="001D08DC" w:rsidP="006C1EE9">
      <w:pPr>
        <w:pStyle w:val="ListParagraph"/>
        <w:numPr>
          <w:ilvl w:val="0"/>
          <w:numId w:val="14"/>
        </w:numPr>
        <w:spacing w:before="0" w:line="240" w:lineRule="auto"/>
        <w:ind w:hanging="357"/>
        <w:rPr>
          <w:lang w:val="pt-BR"/>
        </w:rPr>
      </w:pPr>
      <w:r w:rsidRPr="001D08DC">
        <w:rPr>
          <w:lang w:val="pt-BR"/>
        </w:rPr>
        <w:t>Aspectos de escala</w:t>
      </w:r>
    </w:p>
    <w:p w14:paraId="3BF18237" w14:textId="383559AD" w:rsidR="000B562B" w:rsidRDefault="000B562B" w:rsidP="000B562B">
      <w:pPr>
        <w:pStyle w:val="ListParagraph"/>
        <w:numPr>
          <w:ilvl w:val="1"/>
          <w:numId w:val="14"/>
        </w:numPr>
        <w:spacing w:before="0" w:line="240" w:lineRule="auto"/>
        <w:rPr>
          <w:lang w:val="pt-BR"/>
        </w:rPr>
      </w:pPr>
      <w:proofErr w:type="spellStart"/>
      <w:r>
        <w:rPr>
          <w:lang w:val="pt-BR"/>
        </w:rPr>
        <w:t>Pc</w:t>
      </w:r>
      <w:proofErr w:type="spellEnd"/>
      <w:r>
        <w:rPr>
          <w:lang w:val="pt-BR"/>
        </w:rPr>
        <w:t xml:space="preserve"> e Kr como</w:t>
      </w:r>
      <w:r w:rsidR="00965301">
        <w:rPr>
          <w:lang w:val="pt-BR"/>
        </w:rPr>
        <w:t xml:space="preserve"> </w:t>
      </w:r>
    </w:p>
    <w:p w14:paraId="5C1885FD" w14:textId="77777777" w:rsidR="00965301" w:rsidRDefault="000B562B" w:rsidP="000B562B">
      <w:pPr>
        <w:pStyle w:val="ListParagraph"/>
        <w:numPr>
          <w:ilvl w:val="1"/>
          <w:numId w:val="14"/>
        </w:numPr>
        <w:spacing w:before="0" w:line="240" w:lineRule="auto"/>
        <w:rPr>
          <w:lang w:val="pt-BR"/>
        </w:rPr>
      </w:pPr>
      <w:r>
        <w:rPr>
          <w:lang w:val="pt-BR"/>
        </w:rPr>
        <w:t xml:space="preserve">Fluxo capilar </w:t>
      </w:r>
      <w:proofErr w:type="spellStart"/>
      <w:r>
        <w:rPr>
          <w:lang w:val="pt-BR"/>
        </w:rPr>
        <w:t>vs</w:t>
      </w:r>
      <w:proofErr w:type="spellEnd"/>
      <w:r>
        <w:rPr>
          <w:lang w:val="pt-BR"/>
        </w:rPr>
        <w:t xml:space="preserve"> Fluxo viscoso</w:t>
      </w:r>
    </w:p>
    <w:p w14:paraId="6BD946F9" w14:textId="50D768BE" w:rsidR="00982B34" w:rsidRDefault="000B562B" w:rsidP="000B562B">
      <w:pPr>
        <w:pStyle w:val="ListParagraph"/>
        <w:numPr>
          <w:ilvl w:val="1"/>
          <w:numId w:val="14"/>
        </w:numPr>
        <w:spacing w:before="0" w:line="240" w:lineRule="auto"/>
        <w:rPr>
          <w:lang w:val="pt-BR"/>
        </w:rPr>
      </w:pPr>
      <w:r>
        <w:rPr>
          <w:lang w:val="pt-BR"/>
        </w:rPr>
        <w:t xml:space="preserve">A influência da </w:t>
      </w:r>
      <w:proofErr w:type="spellStart"/>
      <w:r>
        <w:rPr>
          <w:lang w:val="pt-BR"/>
        </w:rPr>
        <w:t>molhabilidade</w:t>
      </w:r>
      <w:proofErr w:type="spellEnd"/>
      <w:r w:rsidR="00965301">
        <w:rPr>
          <w:lang w:val="pt-BR"/>
        </w:rPr>
        <w:t xml:space="preserve"> na parametrização</w:t>
      </w:r>
    </w:p>
    <w:p w14:paraId="3C018AD2" w14:textId="284F7CBF" w:rsidR="00965301" w:rsidRDefault="00965301" w:rsidP="000B562B">
      <w:pPr>
        <w:pStyle w:val="ListParagraph"/>
        <w:numPr>
          <w:ilvl w:val="1"/>
          <w:numId w:val="14"/>
        </w:numPr>
        <w:spacing w:before="0" w:line="240" w:lineRule="auto"/>
        <w:rPr>
          <w:lang w:val="pt-BR"/>
        </w:rPr>
      </w:pPr>
      <w:r>
        <w:rPr>
          <w:lang w:val="pt-BR"/>
        </w:rPr>
        <w:t>Dispersão física e numérica</w:t>
      </w:r>
    </w:p>
    <w:p w14:paraId="63D248B7" w14:textId="77777777" w:rsidR="004B7A5F" w:rsidRDefault="00063701" w:rsidP="006C1EE9">
      <w:pPr>
        <w:pStyle w:val="ListParagraph"/>
        <w:numPr>
          <w:ilvl w:val="0"/>
          <w:numId w:val="14"/>
        </w:numPr>
        <w:spacing w:before="0" w:line="240" w:lineRule="auto"/>
        <w:ind w:hanging="357"/>
        <w:rPr>
          <w:lang w:val="pt-BR"/>
        </w:rPr>
      </w:pPr>
      <w:r w:rsidRPr="003117DA">
        <w:rPr>
          <w:lang w:val="pt-BR"/>
        </w:rPr>
        <w:t xml:space="preserve">Modelos numéricos para </w:t>
      </w:r>
      <w:r w:rsidR="003117DA" w:rsidRPr="003117DA">
        <w:rPr>
          <w:lang w:val="pt-BR"/>
        </w:rPr>
        <w:t>meios fraturados</w:t>
      </w:r>
    </w:p>
    <w:p w14:paraId="794E9720" w14:textId="25485ADB" w:rsidR="00982B34" w:rsidRPr="003117DA" w:rsidRDefault="001D08DC" w:rsidP="004B7A5F">
      <w:pPr>
        <w:pStyle w:val="ListParagraph"/>
        <w:numPr>
          <w:ilvl w:val="1"/>
          <w:numId w:val="14"/>
        </w:numPr>
        <w:spacing w:before="0" w:line="240" w:lineRule="auto"/>
        <w:rPr>
          <w:lang w:val="pt-BR"/>
        </w:rPr>
      </w:pPr>
      <w:r w:rsidRPr="003117DA">
        <w:rPr>
          <w:lang w:val="pt-BR"/>
        </w:rPr>
        <w:t>LGR</w:t>
      </w:r>
      <w:r w:rsidR="003117DA" w:rsidRPr="003117DA">
        <w:rPr>
          <w:lang w:val="pt-BR"/>
        </w:rPr>
        <w:t xml:space="preserve">, </w:t>
      </w:r>
      <m:oMath>
        <m:r>
          <w:rPr>
            <w:rFonts w:ascii="Cambria Math" w:hAnsi="Cambria Math"/>
            <w:lang w:val="pt-BR"/>
          </w:rPr>
          <m:t>2ϕ2k</m:t>
        </m:r>
      </m:oMath>
      <w:r w:rsidR="003117DA" w:rsidRPr="003117DA">
        <w:rPr>
          <w:lang w:val="pt-BR"/>
        </w:rPr>
        <w:t xml:space="preserve">, </w:t>
      </w:r>
      <w:r w:rsidRPr="003117DA">
        <w:rPr>
          <w:lang w:val="pt-BR"/>
        </w:rPr>
        <w:t>MINC</w:t>
      </w:r>
      <w:r w:rsidR="003117DA">
        <w:rPr>
          <w:lang w:val="pt-BR"/>
        </w:rPr>
        <w:t xml:space="preserve">, </w:t>
      </w:r>
      <w:r w:rsidR="00982B34" w:rsidRPr="003117DA">
        <w:rPr>
          <w:lang w:val="pt-BR"/>
        </w:rPr>
        <w:t>EDFM</w:t>
      </w:r>
    </w:p>
    <w:p w14:paraId="68947467" w14:textId="77777777" w:rsidR="005125D7" w:rsidRDefault="005125D7" w:rsidP="005125D7">
      <w:pPr>
        <w:spacing w:before="0" w:line="240" w:lineRule="auto"/>
        <w:rPr>
          <w:lang w:val="pt-BR"/>
        </w:rPr>
      </w:pPr>
    </w:p>
    <w:p w14:paraId="5657F12B" w14:textId="6BACEF71" w:rsidR="005125D7" w:rsidRDefault="005125D7" w:rsidP="005125D7">
      <w:pPr>
        <w:spacing w:before="0" w:line="240" w:lineRule="auto"/>
        <w:rPr>
          <w:lang w:val="pt-BR"/>
        </w:rPr>
      </w:pPr>
      <w:r>
        <w:rPr>
          <w:lang w:val="pt-BR"/>
        </w:rPr>
        <w:t>RESULTADOS</w:t>
      </w:r>
    </w:p>
    <w:p w14:paraId="2A1FC647" w14:textId="4D754DB6" w:rsidR="002E6D43" w:rsidRPr="001D08DC" w:rsidRDefault="002E6D43" w:rsidP="002E6D43">
      <w:pPr>
        <w:pStyle w:val="ListParagraph"/>
        <w:numPr>
          <w:ilvl w:val="0"/>
          <w:numId w:val="14"/>
        </w:numPr>
        <w:spacing w:before="0" w:line="240" w:lineRule="auto"/>
        <w:ind w:hanging="357"/>
        <w:rPr>
          <w:lang w:val="pt-BR"/>
        </w:rPr>
      </w:pPr>
      <w:r>
        <w:rPr>
          <w:lang w:val="pt-BR"/>
        </w:rPr>
        <w:t xml:space="preserve">Construção de benchmarks para WW, MW, </w:t>
      </w:r>
      <w:proofErr w:type="gramStart"/>
      <w:r>
        <w:rPr>
          <w:lang w:val="pt-BR"/>
        </w:rPr>
        <w:t>OW</w:t>
      </w:r>
      <w:r w:rsidRPr="001D08DC">
        <w:rPr>
          <w:lang w:val="pt-BR"/>
        </w:rPr>
        <w:t>(</w:t>
      </w:r>
      <w:proofErr w:type="gramEnd"/>
      <w:r w:rsidRPr="001D08DC">
        <w:rPr>
          <w:lang w:val="pt-BR"/>
        </w:rPr>
        <w:t xml:space="preserve">Kr, </w:t>
      </w:r>
      <w:proofErr w:type="spellStart"/>
      <w:r w:rsidRPr="001D08DC">
        <w:rPr>
          <w:lang w:val="pt-BR"/>
        </w:rPr>
        <w:t>Pc</w:t>
      </w:r>
      <w:proofErr w:type="spellEnd"/>
      <w:r w:rsidRPr="001D08DC">
        <w:rPr>
          <w:lang w:val="pt-BR"/>
        </w:rPr>
        <w:t>)</w:t>
      </w:r>
      <w:r>
        <w:rPr>
          <w:lang w:val="pt-BR"/>
        </w:rPr>
        <w:t xml:space="preserve"> </w:t>
      </w:r>
    </w:p>
    <w:p w14:paraId="527CA618" w14:textId="67E8465F" w:rsidR="00AD708D" w:rsidRPr="00D14D7C" w:rsidRDefault="00AD708D" w:rsidP="002E0E9C">
      <w:pPr>
        <w:pStyle w:val="ListParagraph"/>
        <w:numPr>
          <w:ilvl w:val="0"/>
          <w:numId w:val="14"/>
        </w:numPr>
        <w:spacing w:before="0" w:line="240" w:lineRule="auto"/>
        <w:ind w:hanging="357"/>
        <w:rPr>
          <w:lang w:val="pt-BR"/>
        </w:rPr>
      </w:pPr>
      <w:r w:rsidRPr="00D14D7C">
        <w:rPr>
          <w:lang w:val="pt-BR"/>
        </w:rPr>
        <w:t xml:space="preserve">Apresentação </w:t>
      </w:r>
      <w:proofErr w:type="gramStart"/>
      <w:r w:rsidRPr="00D14D7C">
        <w:rPr>
          <w:lang w:val="pt-BR"/>
        </w:rPr>
        <w:t>dos b</w:t>
      </w:r>
      <w:r w:rsidR="00857335" w:rsidRPr="00D14D7C">
        <w:rPr>
          <w:lang w:val="pt-BR"/>
        </w:rPr>
        <w:t>enchmarking</w:t>
      </w:r>
      <w:proofErr w:type="gramEnd"/>
      <w:r w:rsidR="00857335" w:rsidRPr="00D14D7C">
        <w:rPr>
          <w:lang w:val="pt-BR"/>
        </w:rPr>
        <w:t xml:space="preserve"> do fluxo multifásico (gravidade </w:t>
      </w:r>
      <w:proofErr w:type="spellStart"/>
      <w:r w:rsidR="00857335" w:rsidRPr="00D14D7C">
        <w:rPr>
          <w:lang w:val="pt-BR"/>
        </w:rPr>
        <w:t>vs</w:t>
      </w:r>
      <w:proofErr w:type="spellEnd"/>
      <w:r w:rsidR="00857335" w:rsidRPr="00D14D7C">
        <w:rPr>
          <w:lang w:val="pt-BR"/>
        </w:rPr>
        <w:t xml:space="preserve"> </w:t>
      </w:r>
      <w:r w:rsidRPr="00D14D7C">
        <w:rPr>
          <w:lang w:val="pt-BR"/>
        </w:rPr>
        <w:t>capilaridade)</w:t>
      </w:r>
      <w:r w:rsidR="00D14D7C" w:rsidRPr="00D14D7C">
        <w:rPr>
          <w:lang w:val="pt-BR"/>
        </w:rPr>
        <w:t xml:space="preserve">. Modelo de referência usando </w:t>
      </w:r>
      <w:r w:rsidRPr="00D14D7C">
        <w:rPr>
          <w:lang w:val="pt-BR"/>
        </w:rPr>
        <w:t>LGR</w:t>
      </w:r>
      <w:r w:rsidR="00D14D7C">
        <w:rPr>
          <w:lang w:val="pt-BR"/>
        </w:rPr>
        <w:t xml:space="preserve"> </w:t>
      </w:r>
      <w:proofErr w:type="gramStart"/>
      <w:r w:rsidR="00D14D7C">
        <w:rPr>
          <w:lang w:val="pt-BR"/>
        </w:rPr>
        <w:t xml:space="preserve">e  </w:t>
      </w:r>
      <w:proofErr w:type="spellStart"/>
      <w:r w:rsidR="00D14D7C">
        <w:rPr>
          <w:lang w:val="pt-BR"/>
        </w:rPr>
        <w:t>upscaling</w:t>
      </w:r>
      <w:proofErr w:type="spellEnd"/>
      <w:proofErr w:type="gramEnd"/>
      <w:r w:rsidR="00D14D7C">
        <w:rPr>
          <w:lang w:val="pt-BR"/>
        </w:rPr>
        <w:t xml:space="preserve"> com </w:t>
      </w:r>
      <m:oMath>
        <m:r>
          <w:rPr>
            <w:rFonts w:ascii="Cambria Math" w:hAnsi="Cambria Math"/>
            <w:lang w:val="pt-BR"/>
          </w:rPr>
          <m:t>2</m:t>
        </m:r>
        <m:r>
          <w:rPr>
            <w:rFonts w:ascii="Cambria Math" w:hAnsi="Cambria Math"/>
            <w:lang w:val="pt-BR"/>
          </w:rPr>
          <m:t>ϕ</m:t>
        </m:r>
        <m:r>
          <w:rPr>
            <w:rFonts w:ascii="Cambria Math" w:hAnsi="Cambria Math"/>
            <w:lang w:val="pt-BR"/>
          </w:rPr>
          <m:t>2k</m:t>
        </m:r>
      </m:oMath>
    </w:p>
    <w:p w14:paraId="4BD8E65A" w14:textId="2366D024" w:rsidR="00761619" w:rsidRPr="00021F00" w:rsidRDefault="00D14D7C" w:rsidP="00021F00">
      <w:pPr>
        <w:pStyle w:val="ListParagraph"/>
        <w:numPr>
          <w:ilvl w:val="0"/>
          <w:numId w:val="14"/>
        </w:numPr>
        <w:spacing w:before="0" w:line="240" w:lineRule="auto"/>
        <w:ind w:hanging="357"/>
        <w:rPr>
          <w:lang w:val="pt-BR"/>
        </w:rPr>
      </w:pPr>
      <w:r>
        <w:rPr>
          <w:lang w:val="pt-BR"/>
        </w:rPr>
        <w:t>O</w:t>
      </w:r>
      <w:r w:rsidR="00095C31" w:rsidRPr="001E61C2">
        <w:rPr>
          <w:lang w:val="pt-BR"/>
        </w:rPr>
        <w:t xml:space="preserve"> fator de forma </w:t>
      </w:r>
      <w:proofErr w:type="spellStart"/>
      <w:r w:rsidR="00095C31" w:rsidRPr="001E61C2">
        <w:rPr>
          <w:lang w:val="pt-BR"/>
        </w:rPr>
        <w:t>no</w:t>
      </w:r>
      <w:proofErr w:type="spellEnd"/>
      <w:r w:rsidR="00095C31" w:rsidRPr="001E61C2">
        <w:rPr>
          <w:lang w:val="pt-BR"/>
        </w:rPr>
        <w:t xml:space="preserve"> </w:t>
      </w:r>
      <m:oMath>
        <m:r>
          <w:rPr>
            <w:rFonts w:ascii="Cambria Math" w:hAnsi="Cambria Math"/>
            <w:lang w:val="pt-BR"/>
          </w:rPr>
          <m:t>2ϕ2k</m:t>
        </m:r>
      </m:oMath>
      <w:r w:rsidR="001E61C2" w:rsidRPr="00021F00">
        <w:rPr>
          <w:lang w:val="pt-BR"/>
        </w:rPr>
        <w:t xml:space="preserve">: </w:t>
      </w:r>
      <w:r w:rsidR="00761619" w:rsidRPr="00021F00">
        <w:rPr>
          <w:lang w:val="pt-BR"/>
        </w:rPr>
        <w:t>funciona bem para WW, mas para MW precisa de ajuste</w:t>
      </w:r>
      <w:r w:rsidR="00021F00" w:rsidRPr="00021F00">
        <w:rPr>
          <w:lang w:val="pt-BR"/>
        </w:rPr>
        <w:t>. É o parâmetro mais importante no ajuste de histórico.</w:t>
      </w:r>
    </w:p>
    <w:p w14:paraId="69C1AE9F" w14:textId="77777777" w:rsidR="00021F00" w:rsidRPr="00D14D7C" w:rsidRDefault="00021F00" w:rsidP="00021F00">
      <w:pPr>
        <w:pStyle w:val="ListParagraph"/>
        <w:numPr>
          <w:ilvl w:val="0"/>
          <w:numId w:val="14"/>
        </w:numPr>
        <w:spacing w:before="0" w:line="240" w:lineRule="auto"/>
        <w:ind w:hanging="357"/>
        <w:rPr>
          <w:lang w:val="pt-BR"/>
        </w:rPr>
      </w:pPr>
      <w:r>
        <w:rPr>
          <w:lang w:val="pt-BR"/>
        </w:rPr>
        <w:t xml:space="preserve">O impacto da </w:t>
      </w:r>
      <w:r w:rsidR="00095C31">
        <w:rPr>
          <w:lang w:val="pt-BR"/>
        </w:rPr>
        <w:t>falta de continuidade capilar no</w:t>
      </w:r>
      <w:r>
        <w:rPr>
          <w:lang w:val="pt-BR"/>
        </w:rPr>
        <w:t>s modelos</w:t>
      </w:r>
      <w:r w:rsidR="00095C31">
        <w:rPr>
          <w:lang w:val="pt-BR"/>
        </w:rPr>
        <w:t xml:space="preserve"> </w:t>
      </w:r>
      <m:oMath>
        <m:r>
          <w:rPr>
            <w:rFonts w:ascii="Cambria Math" w:hAnsi="Cambria Math"/>
            <w:lang w:val="pt-BR"/>
          </w:rPr>
          <m:t>2ϕ</m:t>
        </m:r>
      </m:oMath>
      <w:r w:rsidR="001E61C2">
        <w:rPr>
          <w:lang w:val="pt-BR"/>
        </w:rPr>
        <w:t xml:space="preserve"> e a continuidade capilar total no </w:t>
      </w:r>
      <m:oMath>
        <m:r>
          <w:rPr>
            <w:rFonts w:ascii="Cambria Math" w:hAnsi="Cambria Math"/>
            <w:lang w:val="pt-BR"/>
          </w:rPr>
          <m:t>2ϕ2k</m:t>
        </m:r>
      </m:oMath>
    </w:p>
    <w:p w14:paraId="5A012BA8" w14:textId="528023B7" w:rsidR="009F5C92" w:rsidRPr="007F50CD" w:rsidRDefault="00095C31" w:rsidP="007F50CD">
      <w:pPr>
        <w:pStyle w:val="ListParagraph"/>
        <w:numPr>
          <w:ilvl w:val="0"/>
          <w:numId w:val="14"/>
        </w:numPr>
        <w:spacing w:before="0" w:line="240" w:lineRule="auto"/>
        <w:ind w:hanging="357"/>
        <w:rPr>
          <w:lang w:val="pt-BR"/>
        </w:rPr>
      </w:pPr>
      <w:r>
        <w:rPr>
          <w:lang w:val="pt-BR"/>
        </w:rPr>
        <w:t xml:space="preserve">O </w:t>
      </w:r>
      <w:r w:rsidR="00021F00">
        <w:rPr>
          <w:lang w:val="pt-BR"/>
        </w:rPr>
        <w:t xml:space="preserve">problema </w:t>
      </w:r>
      <w:r>
        <w:rPr>
          <w:lang w:val="pt-BR"/>
        </w:rPr>
        <w:t xml:space="preserve">de ignorar </w:t>
      </w:r>
      <w:r w:rsidR="003117DA">
        <w:rPr>
          <w:lang w:val="pt-BR"/>
        </w:rPr>
        <w:t xml:space="preserve">o contraste de </w:t>
      </w:r>
      <w:r w:rsidR="00E80AA6">
        <w:rPr>
          <w:lang w:val="pt-BR"/>
        </w:rPr>
        <w:t>pressão capilar</w:t>
      </w:r>
      <w:r w:rsidR="009F5C92">
        <w:rPr>
          <w:lang w:val="pt-BR"/>
        </w:rPr>
        <w:t xml:space="preserve"> </w:t>
      </w:r>
      <w:r w:rsidR="003117DA">
        <w:rPr>
          <w:lang w:val="pt-BR"/>
        </w:rPr>
        <w:t xml:space="preserve">matriz-fratura </w:t>
      </w:r>
      <w:r w:rsidR="009F5C92">
        <w:rPr>
          <w:lang w:val="pt-BR"/>
        </w:rPr>
        <w:t xml:space="preserve">na </w:t>
      </w:r>
      <w:r w:rsidR="001E61C2">
        <w:rPr>
          <w:lang w:val="pt-BR"/>
        </w:rPr>
        <w:t xml:space="preserve">estimativa de </w:t>
      </w:r>
      <w:r w:rsidR="003117DA">
        <w:rPr>
          <w:lang w:val="pt-BR"/>
        </w:rPr>
        <w:t>FR</w:t>
      </w:r>
    </w:p>
    <w:p w14:paraId="2D6F634A" w14:textId="77777777" w:rsidR="003D4DEE" w:rsidRDefault="003D4DEE" w:rsidP="003D4DEE">
      <w:pPr>
        <w:spacing w:before="0" w:line="240" w:lineRule="auto"/>
        <w:rPr>
          <w:lang w:val="pt-BR"/>
        </w:rPr>
      </w:pPr>
    </w:p>
    <w:p w14:paraId="2146A395" w14:textId="6173ABD6" w:rsidR="00E80AA6" w:rsidRPr="003D4DEE" w:rsidRDefault="003D4DEE" w:rsidP="003D4DEE">
      <w:pPr>
        <w:spacing w:before="0" w:line="240" w:lineRule="auto"/>
        <w:rPr>
          <w:lang w:val="pt-BR"/>
        </w:rPr>
      </w:pPr>
      <w:r>
        <w:rPr>
          <w:lang w:val="pt-BR"/>
        </w:rPr>
        <w:t>TAKEAWAYS</w:t>
      </w:r>
    </w:p>
    <w:p w14:paraId="64A9A2D1" w14:textId="30DF40F6" w:rsidR="00B6066A" w:rsidRDefault="00B6066A" w:rsidP="003229AE">
      <w:pPr>
        <w:pStyle w:val="ListParagraph"/>
        <w:numPr>
          <w:ilvl w:val="0"/>
          <w:numId w:val="14"/>
        </w:numPr>
        <w:spacing w:before="0" w:line="240" w:lineRule="auto"/>
        <w:ind w:hanging="357"/>
        <w:rPr>
          <w:lang w:val="pt-BR"/>
        </w:rPr>
      </w:pPr>
      <w:r>
        <w:rPr>
          <w:lang w:val="pt-BR"/>
        </w:rPr>
        <w:t xml:space="preserve">Precisamos dar mais atenção ao impacto da </w:t>
      </w:r>
      <w:proofErr w:type="spellStart"/>
      <w:r>
        <w:rPr>
          <w:lang w:val="pt-BR"/>
        </w:rPr>
        <w:t>molhabilidade</w:t>
      </w:r>
      <w:proofErr w:type="spellEnd"/>
      <w:r>
        <w:rPr>
          <w:lang w:val="pt-BR"/>
        </w:rPr>
        <w:t xml:space="preserve"> do meio nas análises e à dinâmica dos </w:t>
      </w:r>
      <w:r w:rsidR="00EC1416">
        <w:rPr>
          <w:lang w:val="pt-BR"/>
        </w:rPr>
        <w:t>fluidos no meio poroso</w:t>
      </w:r>
      <w:r>
        <w:rPr>
          <w:lang w:val="pt-BR"/>
        </w:rPr>
        <w:t>.</w:t>
      </w:r>
    </w:p>
    <w:p w14:paraId="55C07349" w14:textId="77777777" w:rsidR="00E23281" w:rsidRDefault="00E23281" w:rsidP="00E23281">
      <w:pPr>
        <w:pStyle w:val="ListParagraph"/>
        <w:numPr>
          <w:ilvl w:val="0"/>
          <w:numId w:val="14"/>
        </w:numPr>
        <w:spacing w:before="0" w:line="240" w:lineRule="auto"/>
        <w:ind w:hanging="357"/>
        <w:rPr>
          <w:lang w:val="pt-BR"/>
        </w:rPr>
      </w:pPr>
      <w:r>
        <w:rPr>
          <w:lang w:val="pt-BR"/>
        </w:rPr>
        <w:t xml:space="preserve">Injeção de gás ou de água tem dinâmicas diferentes devido à </w:t>
      </w:r>
      <w:proofErr w:type="spellStart"/>
      <w:r>
        <w:rPr>
          <w:lang w:val="pt-BR"/>
        </w:rPr>
        <w:t>molhabilidade</w:t>
      </w:r>
      <w:proofErr w:type="spellEnd"/>
      <w:r>
        <w:rPr>
          <w:lang w:val="pt-BR"/>
        </w:rPr>
        <w:t xml:space="preserve"> e à dinâmica de preenchimento dos poros. Muitas vezes se atribui a maior velocidade do gás à viscosidade, o que não é suficiente para explicar o fenômeno.</w:t>
      </w:r>
    </w:p>
    <w:p w14:paraId="7E05E1B1" w14:textId="2904C57D" w:rsidR="00803DA3" w:rsidRPr="007F50CD" w:rsidRDefault="00A679D9" w:rsidP="003229AE">
      <w:pPr>
        <w:pStyle w:val="ListParagraph"/>
        <w:numPr>
          <w:ilvl w:val="0"/>
          <w:numId w:val="14"/>
        </w:numPr>
        <w:spacing w:before="0" w:line="240" w:lineRule="auto"/>
        <w:ind w:hanging="357"/>
        <w:rPr>
          <w:lang w:val="pt-BR"/>
        </w:rPr>
      </w:pPr>
      <w:r w:rsidRPr="007F50CD">
        <w:rPr>
          <w:lang w:val="pt-BR"/>
        </w:rPr>
        <w:t xml:space="preserve">Curvas </w:t>
      </w:r>
      <w:proofErr w:type="spellStart"/>
      <w:r w:rsidRPr="007F50CD">
        <w:rPr>
          <w:lang w:val="pt-BR"/>
        </w:rPr>
        <w:t>Krel</w:t>
      </w:r>
      <w:proofErr w:type="spellEnd"/>
      <w:r w:rsidRPr="007F50CD">
        <w:rPr>
          <w:lang w:val="pt-BR"/>
        </w:rPr>
        <w:t xml:space="preserve"> e </w:t>
      </w:r>
      <w:proofErr w:type="spellStart"/>
      <w:r w:rsidRPr="007F50CD">
        <w:rPr>
          <w:lang w:val="pt-BR"/>
        </w:rPr>
        <w:t>Pc</w:t>
      </w:r>
      <w:proofErr w:type="spellEnd"/>
      <w:r w:rsidRPr="007F50CD">
        <w:rPr>
          <w:lang w:val="pt-BR"/>
        </w:rPr>
        <w:t xml:space="preserve"> dos modelos devem ser compatíveis com </w:t>
      </w:r>
      <w:proofErr w:type="spellStart"/>
      <w:r w:rsidRPr="007F50CD">
        <w:rPr>
          <w:lang w:val="pt-BR"/>
        </w:rPr>
        <w:t>molhabilidade</w:t>
      </w:r>
      <w:proofErr w:type="spellEnd"/>
      <w:r w:rsidRPr="007F50CD">
        <w:rPr>
          <w:lang w:val="pt-BR"/>
        </w:rPr>
        <w:t xml:space="preserve"> do meio</w:t>
      </w:r>
      <w:r w:rsidR="007F50CD" w:rsidRPr="007F50CD">
        <w:rPr>
          <w:lang w:val="pt-BR"/>
        </w:rPr>
        <w:t>.</w:t>
      </w:r>
      <w:r w:rsidR="007F50CD">
        <w:rPr>
          <w:lang w:val="pt-BR"/>
        </w:rPr>
        <w:t xml:space="preserve"> </w:t>
      </w:r>
      <w:r w:rsidR="00803DA3" w:rsidRPr="007F50CD">
        <w:rPr>
          <w:lang w:val="pt-BR"/>
        </w:rPr>
        <w:t xml:space="preserve">Ensaios de laboratório em regime transiente </w:t>
      </w:r>
      <w:r w:rsidR="00851F9A" w:rsidRPr="007F50CD">
        <w:rPr>
          <w:lang w:val="pt-BR"/>
        </w:rPr>
        <w:t>são inconsistentes</w:t>
      </w:r>
      <w:r w:rsidR="00EC1416">
        <w:rPr>
          <w:lang w:val="pt-BR"/>
        </w:rPr>
        <w:t xml:space="preserve"> para meios de </w:t>
      </w:r>
      <w:proofErr w:type="spellStart"/>
      <w:r w:rsidR="00EC1416">
        <w:rPr>
          <w:lang w:val="pt-BR"/>
        </w:rPr>
        <w:t>molhabilidade</w:t>
      </w:r>
      <w:proofErr w:type="spellEnd"/>
      <w:r w:rsidR="00EC1416">
        <w:rPr>
          <w:lang w:val="pt-BR"/>
        </w:rPr>
        <w:t xml:space="preserve"> mista</w:t>
      </w:r>
      <w:r w:rsidR="00851F9A" w:rsidRPr="007F50CD">
        <w:rPr>
          <w:lang w:val="pt-BR"/>
        </w:rPr>
        <w:t>.</w:t>
      </w:r>
    </w:p>
    <w:p w14:paraId="05097A29" w14:textId="1148966A" w:rsidR="003D4DEE" w:rsidRDefault="00FB4B6D" w:rsidP="00E80AA6">
      <w:pPr>
        <w:pStyle w:val="ListParagraph"/>
        <w:numPr>
          <w:ilvl w:val="0"/>
          <w:numId w:val="14"/>
        </w:numPr>
        <w:spacing w:before="0" w:line="240" w:lineRule="auto"/>
        <w:ind w:hanging="357"/>
        <w:rPr>
          <w:lang w:val="pt-BR"/>
        </w:rPr>
      </w:pPr>
      <w:r>
        <w:rPr>
          <w:lang w:val="pt-BR"/>
        </w:rPr>
        <w:t xml:space="preserve">O uso da </w:t>
      </w:r>
      <w:r w:rsidR="00D9314B">
        <w:rPr>
          <w:lang w:val="pt-BR"/>
        </w:rPr>
        <w:t xml:space="preserve">pressão capilar </w:t>
      </w:r>
      <w:r w:rsidR="00851F9A">
        <w:rPr>
          <w:lang w:val="pt-BR"/>
        </w:rPr>
        <w:t xml:space="preserve">no modelo numérico </w:t>
      </w:r>
      <w:r w:rsidR="00D9314B">
        <w:rPr>
          <w:lang w:val="pt-BR"/>
        </w:rPr>
        <w:t>é função da escala</w:t>
      </w:r>
      <w:r w:rsidR="009F5C92">
        <w:rPr>
          <w:lang w:val="pt-BR"/>
        </w:rPr>
        <w:t xml:space="preserve">: </w:t>
      </w:r>
      <w:proofErr w:type="spellStart"/>
      <w:r w:rsidR="009F5C92">
        <w:rPr>
          <w:lang w:val="pt-BR"/>
        </w:rPr>
        <w:t>upscaling</w:t>
      </w:r>
      <w:proofErr w:type="spellEnd"/>
      <w:r w:rsidR="009F5C92">
        <w:rPr>
          <w:lang w:val="pt-BR"/>
        </w:rPr>
        <w:t xml:space="preserve"> de Kr para meios heterogêneos </w:t>
      </w:r>
      <w:r w:rsidR="00761619">
        <w:rPr>
          <w:lang w:val="pt-BR"/>
        </w:rPr>
        <w:t>precisa considerar a capilaridade, que tem papel homogeneizante na maioria dos casos</w:t>
      </w:r>
    </w:p>
    <w:p w14:paraId="6D61A152" w14:textId="537AC956" w:rsidR="00FB7090" w:rsidRPr="00613D21" w:rsidRDefault="00C1671B" w:rsidP="00482DD9">
      <w:pPr>
        <w:pStyle w:val="ListParagraph"/>
        <w:numPr>
          <w:ilvl w:val="0"/>
          <w:numId w:val="14"/>
        </w:numPr>
        <w:spacing w:before="0" w:line="240" w:lineRule="auto"/>
        <w:ind w:hanging="357"/>
        <w:rPr>
          <w:lang w:val="pt-BR"/>
        </w:rPr>
      </w:pPr>
      <w:r w:rsidRPr="00613D21">
        <w:rPr>
          <w:lang w:val="pt-BR"/>
        </w:rPr>
        <w:t xml:space="preserve">EDFM </w:t>
      </w:r>
      <w:r w:rsidR="00E01FE1" w:rsidRPr="00613D21">
        <w:rPr>
          <w:lang w:val="pt-BR"/>
        </w:rPr>
        <w:t>representa fraturas discretas em escala de campo</w:t>
      </w:r>
      <w:r w:rsidR="00E23281">
        <w:rPr>
          <w:lang w:val="pt-BR"/>
        </w:rPr>
        <w:t xml:space="preserve">, baseado em </w:t>
      </w:r>
      <w:r w:rsidR="00D90997" w:rsidRPr="00613D21">
        <w:rPr>
          <w:lang w:val="pt-BR"/>
        </w:rPr>
        <w:t>cálculos puramente geométricos e monofásicos</w:t>
      </w:r>
      <w:r w:rsidR="00FB7090" w:rsidRPr="00613D21">
        <w:rPr>
          <w:lang w:val="pt-BR"/>
        </w:rPr>
        <w:t xml:space="preserve"> (fluxo viscoso)</w:t>
      </w:r>
      <w:r w:rsidR="00D90997" w:rsidRPr="00613D21">
        <w:rPr>
          <w:lang w:val="pt-BR"/>
        </w:rPr>
        <w:t xml:space="preserve">. </w:t>
      </w:r>
      <w:r w:rsidR="00E23281" w:rsidRPr="00613D21">
        <w:rPr>
          <w:lang w:val="pt-BR"/>
        </w:rPr>
        <w:t xml:space="preserve">Validação multifásica </w:t>
      </w:r>
      <w:r w:rsidR="00E23281">
        <w:rPr>
          <w:lang w:val="pt-BR"/>
        </w:rPr>
        <w:t xml:space="preserve">do EDFM </w:t>
      </w:r>
      <w:r w:rsidR="00E23281" w:rsidRPr="00613D21">
        <w:rPr>
          <w:lang w:val="pt-BR"/>
        </w:rPr>
        <w:t>não foi exaurida</w:t>
      </w:r>
      <w:r w:rsidR="00E23281">
        <w:rPr>
          <w:lang w:val="pt-BR"/>
        </w:rPr>
        <w:t xml:space="preserve">, porque foi desenvolvido para </w:t>
      </w:r>
      <w:r w:rsidR="00E23281" w:rsidRPr="00613D21">
        <w:rPr>
          <w:lang w:val="pt-BR"/>
        </w:rPr>
        <w:t>HF</w:t>
      </w:r>
      <w:r w:rsidR="00E23281">
        <w:rPr>
          <w:lang w:val="pt-BR"/>
        </w:rPr>
        <w:t>.</w:t>
      </w:r>
    </w:p>
    <w:sectPr w:rsidR="00FB7090" w:rsidRPr="00613D21" w:rsidSect="008526FF">
      <w:footerReference w:type="even" r:id="rId8"/>
      <w:footerReference w:type="first" r:id="rId9"/>
      <w:pgSz w:w="12240" w:h="15840"/>
      <w:pgMar w:top="1440" w:right="1080" w:bottom="1440" w:left="1080" w:header="0" w:footer="648" w:gutter="0"/>
      <w:lnNumType w:countBy="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1027B7" w14:textId="77777777" w:rsidR="00AC225C" w:rsidRDefault="00AC225C">
      <w:pPr>
        <w:spacing w:before="0" w:line="240" w:lineRule="auto"/>
      </w:pPr>
      <w:r>
        <w:separator/>
      </w:r>
    </w:p>
  </w:endnote>
  <w:endnote w:type="continuationSeparator" w:id="0">
    <w:p w14:paraId="7BF8DF13" w14:textId="77777777" w:rsidR="00AC225C" w:rsidRDefault="00AC225C">
      <w:pPr>
        <w:spacing w:before="0" w:line="240" w:lineRule="auto"/>
      </w:pPr>
      <w:r>
        <w:continuationSeparator/>
      </w:r>
    </w:p>
  </w:endnote>
  <w:endnote w:type="continuationNotice" w:id="1">
    <w:p w14:paraId="3EF5DF6A" w14:textId="77777777" w:rsidR="00AC225C" w:rsidRDefault="00AC225C">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2AAD1B" w14:textId="6E496F8B" w:rsidR="00706D59" w:rsidRDefault="00085FDE">
    <w:pPr>
      <w:pStyle w:val="Footer"/>
    </w:pPr>
    <w:ins w:id="0" w:author="Renato Espirito Basso Poli" w:date="2024-04-09T15:19:00Z">
      <w:r>
        <w:rPr>
          <w:noProof/>
        </w:rPr>
        <mc:AlternateContent>
          <mc:Choice Requires="wps">
            <w:drawing>
              <wp:anchor distT="0" distB="0" distL="0" distR="0" simplePos="0" relativeHeight="251659264" behindDoc="0" locked="0" layoutInCell="1" allowOverlap="1" wp14:anchorId="12490EFA" wp14:editId="70468CB3">
                <wp:simplePos x="635" y="635"/>
                <wp:positionH relativeFrom="page">
                  <wp:align>left</wp:align>
                </wp:positionH>
                <wp:positionV relativeFrom="page">
                  <wp:align>bottom</wp:align>
                </wp:positionV>
                <wp:extent cx="443865" cy="443865"/>
                <wp:effectExtent l="0" t="0" r="3175" b="0"/>
                <wp:wrapNone/>
                <wp:docPr id="1019091888" name="Caixa de Texto 2"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30EE113" w14:textId="0CDD6D46" w:rsidR="00085FDE" w:rsidRPr="00085FDE" w:rsidRDefault="00085FDE" w:rsidP="00085FDE">
                            <w:pPr>
                              <w:rPr>
                                <w:ins w:id="1" w:author="Renato Espirito Basso Poli" w:date="2024-04-09T15:19:00Z"/>
                                <w:rFonts w:ascii="Trebuchet MS" w:eastAsia="Trebuchet MS" w:hAnsi="Trebuchet MS" w:cs="Trebuchet MS"/>
                                <w:noProof/>
                                <w:color w:val="737373"/>
                                <w:sz w:val="18"/>
                                <w:szCs w:val="18"/>
                              </w:rPr>
                            </w:pPr>
                            <w:ins w:id="2"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2490EFA" id="_x0000_t202" coordsize="21600,21600" o:spt="202" path="m,l,21600r21600,l21600,xe">
                <v:stroke joinstyle="miter"/>
                <v:path gradientshapeok="t" o:connecttype="rect"/>
              </v:shapetype>
              <v:shape id="Caixa de Texto 2" o:spid="_x0000_s1026" type="#_x0000_t202" alt="PÚBLICA" style="position:absolute;left:0;text-align:left;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30EE113" w14:textId="0CDD6D46" w:rsidR="00085FDE" w:rsidRPr="00085FDE" w:rsidRDefault="00085FDE" w:rsidP="00085FDE">
                      <w:pPr>
                        <w:rPr>
                          <w:ins w:id="3" w:author="Renato Espirito Basso Poli" w:date="2024-04-09T15:19:00Z"/>
                          <w:rFonts w:ascii="Trebuchet MS" w:eastAsia="Trebuchet MS" w:hAnsi="Trebuchet MS" w:cs="Trebuchet MS"/>
                          <w:noProof/>
                          <w:color w:val="737373"/>
                          <w:sz w:val="18"/>
                          <w:szCs w:val="18"/>
                        </w:rPr>
                      </w:pPr>
                      <w:ins w:id="4"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10376" w14:textId="6C64FED2" w:rsidR="00706D59" w:rsidRDefault="00085FDE">
    <w:pPr>
      <w:pStyle w:val="Footer"/>
    </w:pPr>
    <w:ins w:id="5" w:author="Renato Espirito Basso Poli" w:date="2024-04-09T15:19:00Z">
      <w:r>
        <w:rPr>
          <w:noProof/>
        </w:rPr>
        <mc:AlternateContent>
          <mc:Choice Requires="wps">
            <w:drawing>
              <wp:anchor distT="0" distB="0" distL="0" distR="0" simplePos="0" relativeHeight="251658240" behindDoc="0" locked="0" layoutInCell="1" allowOverlap="1" wp14:anchorId="7990BC3E" wp14:editId="5D9FFF78">
                <wp:simplePos x="635" y="635"/>
                <wp:positionH relativeFrom="page">
                  <wp:align>left</wp:align>
                </wp:positionH>
                <wp:positionV relativeFrom="page">
                  <wp:align>bottom</wp:align>
                </wp:positionV>
                <wp:extent cx="443865" cy="443865"/>
                <wp:effectExtent l="0" t="0" r="3175" b="0"/>
                <wp:wrapNone/>
                <wp:docPr id="320710886" name="Caixa de Texto 1" descr="PÚBLICA">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660FAE8" w14:textId="218641D1" w:rsidR="00085FDE" w:rsidRPr="00085FDE" w:rsidRDefault="00085FDE" w:rsidP="00085FDE">
                            <w:pPr>
                              <w:rPr>
                                <w:ins w:id="6" w:author="Renato Espirito Basso Poli" w:date="2024-04-09T15:19:00Z"/>
                                <w:rFonts w:ascii="Trebuchet MS" w:eastAsia="Trebuchet MS" w:hAnsi="Trebuchet MS" w:cs="Trebuchet MS"/>
                                <w:noProof/>
                                <w:color w:val="737373"/>
                                <w:sz w:val="18"/>
                                <w:szCs w:val="18"/>
                              </w:rPr>
                            </w:pPr>
                            <w:ins w:id="7" w:author="Renato Espirito Basso Poli" w:date="2024-04-09T15:19:00Z">
                              <w:r w:rsidRPr="00085FDE">
                                <w:rPr>
                                  <w:rFonts w:ascii="Trebuchet MS" w:eastAsia="Trebuchet MS" w:hAnsi="Trebuchet MS" w:cs="Trebuchet MS"/>
                                  <w:noProof/>
                                  <w:color w:val="737373"/>
                                  <w:sz w:val="18"/>
                                  <w:szCs w:val="18"/>
                                </w:rPr>
                                <w:t>PÚBLICA</w:t>
                              </w:r>
                            </w:ins>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990BC3E" id="_x0000_t202" coordsize="21600,21600" o:spt="202" path="m,l,21600r21600,l21600,xe">
                <v:stroke joinstyle="miter"/>
                <v:path gradientshapeok="t" o:connecttype="rect"/>
              </v:shapetype>
              <v:shape id="Caixa de Texto 1" o:spid="_x0000_s1027" type="#_x0000_t202" alt="PÚBLICA"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1660FAE8" w14:textId="218641D1" w:rsidR="00085FDE" w:rsidRPr="00085FDE" w:rsidRDefault="00085FDE" w:rsidP="00085FDE">
                      <w:pPr>
                        <w:rPr>
                          <w:ins w:id="8" w:author="Renato Espirito Basso Poli" w:date="2024-04-09T15:19:00Z"/>
                          <w:rFonts w:ascii="Trebuchet MS" w:eastAsia="Trebuchet MS" w:hAnsi="Trebuchet MS" w:cs="Trebuchet MS"/>
                          <w:noProof/>
                          <w:color w:val="737373"/>
                          <w:sz w:val="18"/>
                          <w:szCs w:val="18"/>
                        </w:rPr>
                      </w:pPr>
                      <w:ins w:id="9" w:author="Renato Espirito Basso Poli" w:date="2024-04-09T15:19:00Z">
                        <w:r w:rsidRPr="00085FDE">
                          <w:rPr>
                            <w:rFonts w:ascii="Trebuchet MS" w:eastAsia="Trebuchet MS" w:hAnsi="Trebuchet MS" w:cs="Trebuchet MS"/>
                            <w:noProof/>
                            <w:color w:val="737373"/>
                            <w:sz w:val="18"/>
                            <w:szCs w:val="18"/>
                          </w:rPr>
                          <w:t>PÚBLICA</w:t>
                        </w:r>
                      </w:ins>
                    </w:p>
                  </w:txbxContent>
                </v:textbox>
                <w10:wrap anchorx="page" anchory="page"/>
              </v:shape>
            </w:pict>
          </mc:Fallback>
        </mc:AlternateContent>
      </w:r>
    </w:ins>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4E4299" w14:textId="77777777" w:rsidR="00AC225C" w:rsidRDefault="00AC225C">
      <w:pPr>
        <w:spacing w:before="0" w:line="240" w:lineRule="auto"/>
      </w:pPr>
      <w:r>
        <w:separator/>
      </w:r>
    </w:p>
  </w:footnote>
  <w:footnote w:type="continuationSeparator" w:id="0">
    <w:p w14:paraId="0EA72B5C" w14:textId="77777777" w:rsidR="00AC225C" w:rsidRDefault="00AC225C">
      <w:pPr>
        <w:spacing w:before="0" w:line="240" w:lineRule="auto"/>
      </w:pPr>
      <w:r>
        <w:continuationSeparator/>
      </w:r>
    </w:p>
  </w:footnote>
  <w:footnote w:type="continuationNotice" w:id="1">
    <w:p w14:paraId="6421CD9F" w14:textId="77777777" w:rsidR="00AC225C" w:rsidRDefault="00AC225C">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313BA"/>
    <w:multiLevelType w:val="hybridMultilevel"/>
    <w:tmpl w:val="ED3A8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803A49"/>
    <w:multiLevelType w:val="hybridMultilevel"/>
    <w:tmpl w:val="96248564"/>
    <w:lvl w:ilvl="0" w:tplc="B6123D4C">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179C0FAC">
      <w:start w:val="1"/>
      <w:numFmt w:val="bullet"/>
      <w:lvlText w:val="–"/>
      <w:lvlJc w:val="left"/>
      <w:pPr>
        <w:ind w:left="10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B67AF36A">
      <w:start w:val="1"/>
      <w:numFmt w:val="bullet"/>
      <w:lvlText w:val="▪"/>
      <w:lvlJc w:val="left"/>
      <w:pPr>
        <w:ind w:left="188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B3F2CE52">
      <w:start w:val="1"/>
      <w:numFmt w:val="bullet"/>
      <w:lvlText w:val="•"/>
      <w:lvlJc w:val="left"/>
      <w:pPr>
        <w:ind w:left="260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2E2B0DA">
      <w:start w:val="1"/>
      <w:numFmt w:val="bullet"/>
      <w:lvlText w:val="o"/>
      <w:lvlJc w:val="left"/>
      <w:pPr>
        <w:ind w:left="332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2BC81C3A">
      <w:start w:val="1"/>
      <w:numFmt w:val="bullet"/>
      <w:lvlText w:val="▪"/>
      <w:lvlJc w:val="left"/>
      <w:pPr>
        <w:ind w:left="404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4C50168C">
      <w:start w:val="1"/>
      <w:numFmt w:val="bullet"/>
      <w:lvlText w:val="•"/>
      <w:lvlJc w:val="left"/>
      <w:pPr>
        <w:ind w:left="476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3E7A5864">
      <w:start w:val="1"/>
      <w:numFmt w:val="bullet"/>
      <w:lvlText w:val="o"/>
      <w:lvlJc w:val="left"/>
      <w:pPr>
        <w:ind w:left="548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65AAC340">
      <w:start w:val="1"/>
      <w:numFmt w:val="bullet"/>
      <w:lvlText w:val="▪"/>
      <w:lvlJc w:val="left"/>
      <w:pPr>
        <w:ind w:left="6203"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2" w15:restartNumberingAfterBreak="0">
    <w:nsid w:val="3626113A"/>
    <w:multiLevelType w:val="hybridMultilevel"/>
    <w:tmpl w:val="25F207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A55025"/>
    <w:multiLevelType w:val="hybridMultilevel"/>
    <w:tmpl w:val="8C6A64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56678F"/>
    <w:multiLevelType w:val="hybridMultilevel"/>
    <w:tmpl w:val="4B905D20"/>
    <w:lvl w:ilvl="0" w:tplc="FC3C1314">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E4AB2DE">
      <w:start w:val="1"/>
      <w:numFmt w:val="bullet"/>
      <w:lvlText w:val="o"/>
      <w:lvlJc w:val="left"/>
      <w:pPr>
        <w:ind w:left="1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5C8A9E6A">
      <w:start w:val="1"/>
      <w:numFmt w:val="bullet"/>
      <w:lvlText w:val="▪"/>
      <w:lvlJc w:val="left"/>
      <w:pPr>
        <w:ind w:left="2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B9CC533A">
      <w:start w:val="1"/>
      <w:numFmt w:val="bullet"/>
      <w:lvlText w:val="•"/>
      <w:lvlJc w:val="left"/>
      <w:pPr>
        <w:ind w:left="28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376481FA">
      <w:start w:val="1"/>
      <w:numFmt w:val="bullet"/>
      <w:lvlText w:val="o"/>
      <w:lvlJc w:val="left"/>
      <w:pPr>
        <w:ind w:left="35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DF0A206E">
      <w:start w:val="1"/>
      <w:numFmt w:val="bullet"/>
      <w:lvlText w:val="▪"/>
      <w:lvlJc w:val="left"/>
      <w:pPr>
        <w:ind w:left="42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A378A3DC">
      <w:start w:val="1"/>
      <w:numFmt w:val="bullet"/>
      <w:lvlText w:val="•"/>
      <w:lvlJc w:val="left"/>
      <w:pPr>
        <w:ind w:left="50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D13EAE20">
      <w:start w:val="1"/>
      <w:numFmt w:val="bullet"/>
      <w:lvlText w:val="o"/>
      <w:lvlJc w:val="left"/>
      <w:pPr>
        <w:ind w:left="57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A50643E2">
      <w:start w:val="1"/>
      <w:numFmt w:val="bullet"/>
      <w:lvlText w:val="▪"/>
      <w:lvlJc w:val="left"/>
      <w:pPr>
        <w:ind w:left="64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5" w15:restartNumberingAfterBreak="0">
    <w:nsid w:val="4F5D55B5"/>
    <w:multiLevelType w:val="hybridMultilevel"/>
    <w:tmpl w:val="8FBEFE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CC25EC"/>
    <w:multiLevelType w:val="hybridMultilevel"/>
    <w:tmpl w:val="11A42E0E"/>
    <w:lvl w:ilvl="0" w:tplc="15408CC8">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50542CDE">
      <w:start w:val="1"/>
      <w:numFmt w:val="bullet"/>
      <w:lvlText w:val="o"/>
      <w:lvlJc w:val="left"/>
      <w:pPr>
        <w:ind w:left="1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85A6CF42">
      <w:start w:val="1"/>
      <w:numFmt w:val="bullet"/>
      <w:lvlText w:val="▪"/>
      <w:lvlJc w:val="left"/>
      <w:pPr>
        <w:ind w:left="2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9450258C">
      <w:start w:val="1"/>
      <w:numFmt w:val="bullet"/>
      <w:lvlText w:val="•"/>
      <w:lvlJc w:val="left"/>
      <w:pPr>
        <w:ind w:left="28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E0CC723E">
      <w:start w:val="1"/>
      <w:numFmt w:val="bullet"/>
      <w:lvlText w:val="o"/>
      <w:lvlJc w:val="left"/>
      <w:pPr>
        <w:ind w:left="35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556C6740">
      <w:start w:val="1"/>
      <w:numFmt w:val="bullet"/>
      <w:lvlText w:val="▪"/>
      <w:lvlJc w:val="left"/>
      <w:pPr>
        <w:ind w:left="42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326D8DA">
      <w:start w:val="1"/>
      <w:numFmt w:val="bullet"/>
      <w:lvlText w:val="•"/>
      <w:lvlJc w:val="left"/>
      <w:pPr>
        <w:ind w:left="50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E5905884">
      <w:start w:val="1"/>
      <w:numFmt w:val="bullet"/>
      <w:lvlText w:val="o"/>
      <w:lvlJc w:val="left"/>
      <w:pPr>
        <w:ind w:left="57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2F80BB76">
      <w:start w:val="1"/>
      <w:numFmt w:val="bullet"/>
      <w:lvlText w:val="▪"/>
      <w:lvlJc w:val="left"/>
      <w:pPr>
        <w:ind w:left="64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7" w15:restartNumberingAfterBreak="0">
    <w:nsid w:val="65AF2AE5"/>
    <w:multiLevelType w:val="hybridMultilevel"/>
    <w:tmpl w:val="8CD2D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8F53BD7"/>
    <w:multiLevelType w:val="hybridMultilevel"/>
    <w:tmpl w:val="F40E5072"/>
    <w:lvl w:ilvl="0" w:tplc="04090001">
      <w:start w:val="1"/>
      <w:numFmt w:val="bullet"/>
      <w:lvlText w:val=""/>
      <w:lvlJc w:val="left"/>
      <w:pPr>
        <w:ind w:left="872" w:hanging="360"/>
      </w:pPr>
      <w:rPr>
        <w:rFonts w:ascii="Symbol" w:hAnsi="Symbol" w:hint="default"/>
      </w:rPr>
    </w:lvl>
    <w:lvl w:ilvl="1" w:tplc="04090003">
      <w:start w:val="1"/>
      <w:numFmt w:val="bullet"/>
      <w:lvlText w:val="o"/>
      <w:lvlJc w:val="left"/>
      <w:pPr>
        <w:ind w:left="1592" w:hanging="360"/>
      </w:pPr>
      <w:rPr>
        <w:rFonts w:ascii="Courier New" w:hAnsi="Courier New" w:cs="Courier New" w:hint="default"/>
      </w:rPr>
    </w:lvl>
    <w:lvl w:ilvl="2" w:tplc="04090005" w:tentative="1">
      <w:start w:val="1"/>
      <w:numFmt w:val="bullet"/>
      <w:lvlText w:val=""/>
      <w:lvlJc w:val="left"/>
      <w:pPr>
        <w:ind w:left="2312" w:hanging="360"/>
      </w:pPr>
      <w:rPr>
        <w:rFonts w:ascii="Wingdings" w:hAnsi="Wingdings" w:hint="default"/>
      </w:rPr>
    </w:lvl>
    <w:lvl w:ilvl="3" w:tplc="04090001" w:tentative="1">
      <w:start w:val="1"/>
      <w:numFmt w:val="bullet"/>
      <w:lvlText w:val=""/>
      <w:lvlJc w:val="left"/>
      <w:pPr>
        <w:ind w:left="3032" w:hanging="360"/>
      </w:pPr>
      <w:rPr>
        <w:rFonts w:ascii="Symbol" w:hAnsi="Symbol" w:hint="default"/>
      </w:rPr>
    </w:lvl>
    <w:lvl w:ilvl="4" w:tplc="04090003" w:tentative="1">
      <w:start w:val="1"/>
      <w:numFmt w:val="bullet"/>
      <w:lvlText w:val="o"/>
      <w:lvlJc w:val="left"/>
      <w:pPr>
        <w:ind w:left="3752" w:hanging="360"/>
      </w:pPr>
      <w:rPr>
        <w:rFonts w:ascii="Courier New" w:hAnsi="Courier New" w:cs="Courier New" w:hint="default"/>
      </w:rPr>
    </w:lvl>
    <w:lvl w:ilvl="5" w:tplc="04090005" w:tentative="1">
      <w:start w:val="1"/>
      <w:numFmt w:val="bullet"/>
      <w:lvlText w:val=""/>
      <w:lvlJc w:val="left"/>
      <w:pPr>
        <w:ind w:left="4472" w:hanging="360"/>
      </w:pPr>
      <w:rPr>
        <w:rFonts w:ascii="Wingdings" w:hAnsi="Wingdings" w:hint="default"/>
      </w:rPr>
    </w:lvl>
    <w:lvl w:ilvl="6" w:tplc="04090001" w:tentative="1">
      <w:start w:val="1"/>
      <w:numFmt w:val="bullet"/>
      <w:lvlText w:val=""/>
      <w:lvlJc w:val="left"/>
      <w:pPr>
        <w:ind w:left="5192" w:hanging="360"/>
      </w:pPr>
      <w:rPr>
        <w:rFonts w:ascii="Symbol" w:hAnsi="Symbol" w:hint="default"/>
      </w:rPr>
    </w:lvl>
    <w:lvl w:ilvl="7" w:tplc="04090003" w:tentative="1">
      <w:start w:val="1"/>
      <w:numFmt w:val="bullet"/>
      <w:lvlText w:val="o"/>
      <w:lvlJc w:val="left"/>
      <w:pPr>
        <w:ind w:left="5912" w:hanging="360"/>
      </w:pPr>
      <w:rPr>
        <w:rFonts w:ascii="Courier New" w:hAnsi="Courier New" w:cs="Courier New" w:hint="default"/>
      </w:rPr>
    </w:lvl>
    <w:lvl w:ilvl="8" w:tplc="04090005" w:tentative="1">
      <w:start w:val="1"/>
      <w:numFmt w:val="bullet"/>
      <w:lvlText w:val=""/>
      <w:lvlJc w:val="left"/>
      <w:pPr>
        <w:ind w:left="6632" w:hanging="360"/>
      </w:pPr>
      <w:rPr>
        <w:rFonts w:ascii="Wingdings" w:hAnsi="Wingdings" w:hint="default"/>
      </w:rPr>
    </w:lvl>
  </w:abstractNum>
  <w:abstractNum w:abstractNumId="9" w15:restartNumberingAfterBreak="0">
    <w:nsid w:val="6A075137"/>
    <w:multiLevelType w:val="hybridMultilevel"/>
    <w:tmpl w:val="EE200870"/>
    <w:lvl w:ilvl="0" w:tplc="102A56D0">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F580B714">
      <w:start w:val="1"/>
      <w:numFmt w:val="bullet"/>
      <w:lvlText w:val="–"/>
      <w:lvlJc w:val="left"/>
      <w:pPr>
        <w:ind w:left="10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24EE17E4">
      <w:start w:val="1"/>
      <w:numFmt w:val="bullet"/>
      <w:lvlText w:val="▪"/>
      <w:lvlJc w:val="left"/>
      <w:pPr>
        <w:ind w:left="187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0630C4D4">
      <w:start w:val="1"/>
      <w:numFmt w:val="bullet"/>
      <w:lvlText w:val="•"/>
      <w:lvlJc w:val="left"/>
      <w:pPr>
        <w:ind w:left="259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B290EDB6">
      <w:start w:val="1"/>
      <w:numFmt w:val="bullet"/>
      <w:lvlText w:val="o"/>
      <w:lvlJc w:val="left"/>
      <w:pPr>
        <w:ind w:left="331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102E27B0">
      <w:start w:val="1"/>
      <w:numFmt w:val="bullet"/>
      <w:lvlText w:val="▪"/>
      <w:lvlJc w:val="left"/>
      <w:pPr>
        <w:ind w:left="403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CEB446B2">
      <w:start w:val="1"/>
      <w:numFmt w:val="bullet"/>
      <w:lvlText w:val="•"/>
      <w:lvlJc w:val="left"/>
      <w:pPr>
        <w:ind w:left="475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7786C5C2">
      <w:start w:val="1"/>
      <w:numFmt w:val="bullet"/>
      <w:lvlText w:val="o"/>
      <w:lvlJc w:val="left"/>
      <w:pPr>
        <w:ind w:left="547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43E40826">
      <w:start w:val="1"/>
      <w:numFmt w:val="bullet"/>
      <w:lvlText w:val="▪"/>
      <w:lvlJc w:val="left"/>
      <w:pPr>
        <w:ind w:left="619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0" w15:restartNumberingAfterBreak="0">
    <w:nsid w:val="6ABD1758"/>
    <w:multiLevelType w:val="hybridMultilevel"/>
    <w:tmpl w:val="90E63672"/>
    <w:lvl w:ilvl="0" w:tplc="42B460D8">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BA003B1C">
      <w:start w:val="1"/>
      <w:numFmt w:val="bullet"/>
      <w:lvlText w:val="o"/>
      <w:lvlJc w:val="left"/>
      <w:pPr>
        <w:ind w:left="14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F286A7AE">
      <w:start w:val="1"/>
      <w:numFmt w:val="bullet"/>
      <w:lvlText w:val="▪"/>
      <w:lvlJc w:val="left"/>
      <w:pPr>
        <w:ind w:left="21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2E58534A">
      <w:start w:val="1"/>
      <w:numFmt w:val="bullet"/>
      <w:lvlText w:val="•"/>
      <w:lvlJc w:val="left"/>
      <w:pPr>
        <w:ind w:left="28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CE4E25A0">
      <w:start w:val="1"/>
      <w:numFmt w:val="bullet"/>
      <w:lvlText w:val="o"/>
      <w:lvlJc w:val="left"/>
      <w:pPr>
        <w:ind w:left="357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B588B6DE">
      <w:start w:val="1"/>
      <w:numFmt w:val="bullet"/>
      <w:lvlText w:val="▪"/>
      <w:lvlJc w:val="left"/>
      <w:pPr>
        <w:ind w:left="429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15AA928E">
      <w:start w:val="1"/>
      <w:numFmt w:val="bullet"/>
      <w:lvlText w:val="•"/>
      <w:lvlJc w:val="left"/>
      <w:pPr>
        <w:ind w:left="501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D03E80B4">
      <w:start w:val="1"/>
      <w:numFmt w:val="bullet"/>
      <w:lvlText w:val="o"/>
      <w:lvlJc w:val="left"/>
      <w:pPr>
        <w:ind w:left="573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1128813C">
      <w:start w:val="1"/>
      <w:numFmt w:val="bullet"/>
      <w:lvlText w:val="▪"/>
      <w:lvlJc w:val="left"/>
      <w:pPr>
        <w:ind w:left="6455"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1" w15:restartNumberingAfterBreak="0">
    <w:nsid w:val="73C22074"/>
    <w:multiLevelType w:val="hybridMultilevel"/>
    <w:tmpl w:val="663096F6"/>
    <w:lvl w:ilvl="0" w:tplc="C79098D2">
      <w:start w:val="1"/>
      <w:numFmt w:val="bullet"/>
      <w:lvlText w:val="•"/>
      <w:lvlJc w:val="left"/>
      <w:pPr>
        <w:ind w:left="494"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3BF201B8">
      <w:start w:val="1"/>
      <w:numFmt w:val="bullet"/>
      <w:lvlText w:val="o"/>
      <w:lvlJc w:val="left"/>
      <w:pPr>
        <w:ind w:left="140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2" w:tplc="5A4C6F3A">
      <w:start w:val="1"/>
      <w:numFmt w:val="bullet"/>
      <w:lvlText w:val="▪"/>
      <w:lvlJc w:val="left"/>
      <w:pPr>
        <w:ind w:left="212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3" w:tplc="6D84BDA4">
      <w:start w:val="1"/>
      <w:numFmt w:val="bullet"/>
      <w:lvlText w:val="•"/>
      <w:lvlJc w:val="left"/>
      <w:pPr>
        <w:ind w:left="284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4" w:tplc="D7A69342">
      <w:start w:val="1"/>
      <w:numFmt w:val="bullet"/>
      <w:lvlText w:val="o"/>
      <w:lvlJc w:val="left"/>
      <w:pPr>
        <w:ind w:left="356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5" w:tplc="EC54FA72">
      <w:start w:val="1"/>
      <w:numFmt w:val="bullet"/>
      <w:lvlText w:val="▪"/>
      <w:lvlJc w:val="left"/>
      <w:pPr>
        <w:ind w:left="428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6" w:tplc="71043194">
      <w:start w:val="1"/>
      <w:numFmt w:val="bullet"/>
      <w:lvlText w:val="•"/>
      <w:lvlJc w:val="left"/>
      <w:pPr>
        <w:ind w:left="500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7" w:tplc="4502C5E6">
      <w:start w:val="1"/>
      <w:numFmt w:val="bullet"/>
      <w:lvlText w:val="o"/>
      <w:lvlJc w:val="left"/>
      <w:pPr>
        <w:ind w:left="572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8" w:tplc="8B06FA78">
      <w:start w:val="1"/>
      <w:numFmt w:val="bullet"/>
      <w:lvlText w:val="▪"/>
      <w:lvlJc w:val="left"/>
      <w:pPr>
        <w:ind w:left="6449"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abstractNum>
  <w:abstractNum w:abstractNumId="12" w15:restartNumberingAfterBreak="0">
    <w:nsid w:val="774903F7"/>
    <w:multiLevelType w:val="hybridMultilevel"/>
    <w:tmpl w:val="A0C67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4D0899"/>
    <w:multiLevelType w:val="hybridMultilevel"/>
    <w:tmpl w:val="20CEE5E2"/>
    <w:lvl w:ilvl="0" w:tplc="B7A6CEFA">
      <w:start w:val="1"/>
      <w:numFmt w:val="bullet"/>
      <w:lvlText w:val="–"/>
      <w:lvlJc w:val="left"/>
      <w:pPr>
        <w:ind w:left="1007" w:firstLine="0"/>
      </w:pPr>
      <w:rPr>
        <w:rFonts w:ascii="Calibri" w:eastAsia="Calibri" w:hAnsi="Calibri" w:cs="Calibri"/>
        <w:b w:val="0"/>
        <w:i w:val="0"/>
        <w:strike w:val="0"/>
        <w:dstrike w:val="0"/>
        <w:color w:val="000000"/>
        <w:sz w:val="20"/>
        <w:szCs w:val="20"/>
        <w:u w:val="none" w:color="000000"/>
        <w:effect w:val="none"/>
        <w:bdr w:val="none" w:sz="0" w:space="0" w:color="auto" w:frame="1"/>
        <w:vertAlign w:val="baseline"/>
      </w:rPr>
    </w:lvl>
    <w:lvl w:ilvl="1" w:tplc="EC38C3C2">
      <w:start w:val="2"/>
      <w:numFmt w:val="upperLetter"/>
      <w:lvlText w:val="%2"/>
      <w:lvlJc w:val="left"/>
      <w:pPr>
        <w:ind w:left="169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2" w:tplc="978C6EC2">
      <w:start w:val="1"/>
      <w:numFmt w:val="lowerRoman"/>
      <w:lvlText w:val="%3"/>
      <w:lvlJc w:val="left"/>
      <w:pPr>
        <w:ind w:left="257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3" w:tplc="8BC68C56">
      <w:start w:val="1"/>
      <w:numFmt w:val="decimal"/>
      <w:lvlText w:val="%4"/>
      <w:lvlJc w:val="left"/>
      <w:pPr>
        <w:ind w:left="329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4" w:tplc="34F02D4E">
      <w:start w:val="1"/>
      <w:numFmt w:val="lowerLetter"/>
      <w:lvlText w:val="%5"/>
      <w:lvlJc w:val="left"/>
      <w:pPr>
        <w:ind w:left="401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5" w:tplc="83000A62">
      <w:start w:val="1"/>
      <w:numFmt w:val="lowerRoman"/>
      <w:lvlText w:val="%6"/>
      <w:lvlJc w:val="left"/>
      <w:pPr>
        <w:ind w:left="473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6" w:tplc="8D986808">
      <w:start w:val="1"/>
      <w:numFmt w:val="decimal"/>
      <w:lvlText w:val="%7"/>
      <w:lvlJc w:val="left"/>
      <w:pPr>
        <w:ind w:left="545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7" w:tplc="84F061DA">
      <w:start w:val="1"/>
      <w:numFmt w:val="lowerLetter"/>
      <w:lvlText w:val="%8"/>
      <w:lvlJc w:val="left"/>
      <w:pPr>
        <w:ind w:left="617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lvl w:ilvl="8" w:tplc="47F018F4">
      <w:start w:val="1"/>
      <w:numFmt w:val="lowerRoman"/>
      <w:lvlText w:val="%9"/>
      <w:lvlJc w:val="left"/>
      <w:pPr>
        <w:ind w:left="6894" w:firstLine="0"/>
      </w:pPr>
      <w:rPr>
        <w:rFonts w:ascii="Calibri" w:eastAsia="Calibri" w:hAnsi="Calibri" w:cs="Calibri"/>
        <w:b w:val="0"/>
        <w:i/>
        <w:iCs/>
        <w:strike w:val="0"/>
        <w:dstrike w:val="0"/>
        <w:color w:val="000000"/>
        <w:sz w:val="20"/>
        <w:szCs w:val="20"/>
        <w:u w:val="none" w:color="000000"/>
        <w:effect w:val="none"/>
        <w:bdr w:val="none" w:sz="0" w:space="0" w:color="auto" w:frame="1"/>
        <w:vertAlign w:val="baseline"/>
      </w:rPr>
    </w:lvl>
  </w:abstractNum>
  <w:num w:numId="1" w16cid:durableId="868104058">
    <w:abstractNumId w:val="0"/>
  </w:num>
  <w:num w:numId="2" w16cid:durableId="1193496630">
    <w:abstractNumId w:val="12"/>
  </w:num>
  <w:num w:numId="3" w16cid:durableId="1166478385">
    <w:abstractNumId w:val="9"/>
  </w:num>
  <w:num w:numId="4" w16cid:durableId="864055130">
    <w:abstractNumId w:val="13"/>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39470566">
    <w:abstractNumId w:val="11"/>
  </w:num>
  <w:num w:numId="6" w16cid:durableId="1956793610">
    <w:abstractNumId w:val="1"/>
  </w:num>
  <w:num w:numId="7" w16cid:durableId="804008637">
    <w:abstractNumId w:val="6"/>
  </w:num>
  <w:num w:numId="8" w16cid:durableId="1366711401">
    <w:abstractNumId w:val="4"/>
  </w:num>
  <w:num w:numId="9" w16cid:durableId="1628657653">
    <w:abstractNumId w:val="10"/>
  </w:num>
  <w:num w:numId="10" w16cid:durableId="274992560">
    <w:abstractNumId w:val="3"/>
  </w:num>
  <w:num w:numId="11" w16cid:durableId="799225104">
    <w:abstractNumId w:val="8"/>
  </w:num>
  <w:num w:numId="12" w16cid:durableId="44262198">
    <w:abstractNumId w:val="5"/>
  </w:num>
  <w:num w:numId="13" w16cid:durableId="1029186566">
    <w:abstractNumId w:val="2"/>
  </w:num>
  <w:num w:numId="14" w16cid:durableId="1256474614">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enato Espirito Basso Poli">
    <w15:presenceInfo w15:providerId="AD" w15:userId="S::rpoli@petrobras.com.br::dc570be7-1e84-40aa-a0eb-c0f6f2f777c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86"/>
    <w:rsid w:val="000033B5"/>
    <w:rsid w:val="0000784A"/>
    <w:rsid w:val="000078AC"/>
    <w:rsid w:val="00007A69"/>
    <w:rsid w:val="00011930"/>
    <w:rsid w:val="00017164"/>
    <w:rsid w:val="000172F7"/>
    <w:rsid w:val="000178DE"/>
    <w:rsid w:val="0002014C"/>
    <w:rsid w:val="00021544"/>
    <w:rsid w:val="00021F00"/>
    <w:rsid w:val="00023D90"/>
    <w:rsid w:val="00026BD7"/>
    <w:rsid w:val="00026F56"/>
    <w:rsid w:val="00030C2A"/>
    <w:rsid w:val="00030C2C"/>
    <w:rsid w:val="000323ED"/>
    <w:rsid w:val="00032F72"/>
    <w:rsid w:val="00033A47"/>
    <w:rsid w:val="000373A6"/>
    <w:rsid w:val="00042B7E"/>
    <w:rsid w:val="00042D57"/>
    <w:rsid w:val="00043263"/>
    <w:rsid w:val="00043A37"/>
    <w:rsid w:val="00043D6B"/>
    <w:rsid w:val="000446EA"/>
    <w:rsid w:val="0004522F"/>
    <w:rsid w:val="000460A2"/>
    <w:rsid w:val="00046508"/>
    <w:rsid w:val="000465D4"/>
    <w:rsid w:val="00046B86"/>
    <w:rsid w:val="000479F3"/>
    <w:rsid w:val="000500EA"/>
    <w:rsid w:val="00051A26"/>
    <w:rsid w:val="000531EC"/>
    <w:rsid w:val="000540B6"/>
    <w:rsid w:val="000544CB"/>
    <w:rsid w:val="000546B1"/>
    <w:rsid w:val="00062BA8"/>
    <w:rsid w:val="00063701"/>
    <w:rsid w:val="00063FE9"/>
    <w:rsid w:val="00065B34"/>
    <w:rsid w:val="00066906"/>
    <w:rsid w:val="00066AD3"/>
    <w:rsid w:val="00066E5C"/>
    <w:rsid w:val="00067743"/>
    <w:rsid w:val="00072614"/>
    <w:rsid w:val="0007418A"/>
    <w:rsid w:val="00082297"/>
    <w:rsid w:val="00082C9F"/>
    <w:rsid w:val="00083560"/>
    <w:rsid w:val="000838F6"/>
    <w:rsid w:val="00085FDE"/>
    <w:rsid w:val="00086574"/>
    <w:rsid w:val="000879CE"/>
    <w:rsid w:val="00091BF5"/>
    <w:rsid w:val="00095604"/>
    <w:rsid w:val="00095C31"/>
    <w:rsid w:val="000976E4"/>
    <w:rsid w:val="000A043E"/>
    <w:rsid w:val="000A17BA"/>
    <w:rsid w:val="000A48D8"/>
    <w:rsid w:val="000A4A04"/>
    <w:rsid w:val="000A4C32"/>
    <w:rsid w:val="000A58DF"/>
    <w:rsid w:val="000A7493"/>
    <w:rsid w:val="000A7E4A"/>
    <w:rsid w:val="000B1ED5"/>
    <w:rsid w:val="000B3D08"/>
    <w:rsid w:val="000B3E1C"/>
    <w:rsid w:val="000B562B"/>
    <w:rsid w:val="000C432E"/>
    <w:rsid w:val="000C49CC"/>
    <w:rsid w:val="000C4A09"/>
    <w:rsid w:val="000C65C8"/>
    <w:rsid w:val="000C713E"/>
    <w:rsid w:val="000C7317"/>
    <w:rsid w:val="000D09BC"/>
    <w:rsid w:val="000D1A46"/>
    <w:rsid w:val="000D3B64"/>
    <w:rsid w:val="000D3D71"/>
    <w:rsid w:val="000D4124"/>
    <w:rsid w:val="000D41DD"/>
    <w:rsid w:val="000D4BFE"/>
    <w:rsid w:val="000D6783"/>
    <w:rsid w:val="000E1F03"/>
    <w:rsid w:val="000E2E56"/>
    <w:rsid w:val="000E34D7"/>
    <w:rsid w:val="000E3D86"/>
    <w:rsid w:val="000E5592"/>
    <w:rsid w:val="000E5D0F"/>
    <w:rsid w:val="000E74B9"/>
    <w:rsid w:val="000F0FDF"/>
    <w:rsid w:val="000F45C6"/>
    <w:rsid w:val="000F5607"/>
    <w:rsid w:val="000F7D12"/>
    <w:rsid w:val="001012A2"/>
    <w:rsid w:val="00103984"/>
    <w:rsid w:val="001039E8"/>
    <w:rsid w:val="00106BE7"/>
    <w:rsid w:val="001109FA"/>
    <w:rsid w:val="00111734"/>
    <w:rsid w:val="00111B7C"/>
    <w:rsid w:val="00113003"/>
    <w:rsid w:val="00113248"/>
    <w:rsid w:val="00113A8E"/>
    <w:rsid w:val="00115501"/>
    <w:rsid w:val="0011646E"/>
    <w:rsid w:val="0012033A"/>
    <w:rsid w:val="00121AF3"/>
    <w:rsid w:val="00121F5C"/>
    <w:rsid w:val="001237A2"/>
    <w:rsid w:val="001253D3"/>
    <w:rsid w:val="00125707"/>
    <w:rsid w:val="00126D9B"/>
    <w:rsid w:val="00127264"/>
    <w:rsid w:val="00127278"/>
    <w:rsid w:val="00127ACF"/>
    <w:rsid w:val="001338B2"/>
    <w:rsid w:val="0013429E"/>
    <w:rsid w:val="00135003"/>
    <w:rsid w:val="00135279"/>
    <w:rsid w:val="0013559A"/>
    <w:rsid w:val="0013715D"/>
    <w:rsid w:val="0013791C"/>
    <w:rsid w:val="00140C44"/>
    <w:rsid w:val="001421CF"/>
    <w:rsid w:val="001429BA"/>
    <w:rsid w:val="00142CEE"/>
    <w:rsid w:val="001431DF"/>
    <w:rsid w:val="00143671"/>
    <w:rsid w:val="00143B9F"/>
    <w:rsid w:val="00144271"/>
    <w:rsid w:val="00147031"/>
    <w:rsid w:val="00152241"/>
    <w:rsid w:val="00154D43"/>
    <w:rsid w:val="00155B10"/>
    <w:rsid w:val="001560D5"/>
    <w:rsid w:val="00156384"/>
    <w:rsid w:val="00156852"/>
    <w:rsid w:val="001631BB"/>
    <w:rsid w:val="00165433"/>
    <w:rsid w:val="00165B3A"/>
    <w:rsid w:val="0016654A"/>
    <w:rsid w:val="0016761A"/>
    <w:rsid w:val="00167AD2"/>
    <w:rsid w:val="0017055F"/>
    <w:rsid w:val="00170ACD"/>
    <w:rsid w:val="00170BBB"/>
    <w:rsid w:val="00171065"/>
    <w:rsid w:val="00171EE4"/>
    <w:rsid w:val="00173940"/>
    <w:rsid w:val="00175976"/>
    <w:rsid w:val="001763AC"/>
    <w:rsid w:val="0018149E"/>
    <w:rsid w:val="001857C3"/>
    <w:rsid w:val="00187549"/>
    <w:rsid w:val="001918FB"/>
    <w:rsid w:val="00192F1F"/>
    <w:rsid w:val="00195A0C"/>
    <w:rsid w:val="00195EEF"/>
    <w:rsid w:val="00195F87"/>
    <w:rsid w:val="0019716C"/>
    <w:rsid w:val="001A14B1"/>
    <w:rsid w:val="001A20D2"/>
    <w:rsid w:val="001A2651"/>
    <w:rsid w:val="001A3180"/>
    <w:rsid w:val="001A34EA"/>
    <w:rsid w:val="001A44AD"/>
    <w:rsid w:val="001A4654"/>
    <w:rsid w:val="001A7EC0"/>
    <w:rsid w:val="001B114D"/>
    <w:rsid w:val="001B38A4"/>
    <w:rsid w:val="001B5F99"/>
    <w:rsid w:val="001B6973"/>
    <w:rsid w:val="001B7BE6"/>
    <w:rsid w:val="001C08AA"/>
    <w:rsid w:val="001C0A30"/>
    <w:rsid w:val="001C0BC3"/>
    <w:rsid w:val="001C18C4"/>
    <w:rsid w:val="001C28D1"/>
    <w:rsid w:val="001C2902"/>
    <w:rsid w:val="001C4ACC"/>
    <w:rsid w:val="001C57EA"/>
    <w:rsid w:val="001C7806"/>
    <w:rsid w:val="001D0869"/>
    <w:rsid w:val="001D08DC"/>
    <w:rsid w:val="001D11F9"/>
    <w:rsid w:val="001D12A4"/>
    <w:rsid w:val="001D1C61"/>
    <w:rsid w:val="001D326D"/>
    <w:rsid w:val="001D67D5"/>
    <w:rsid w:val="001E0200"/>
    <w:rsid w:val="001E2A33"/>
    <w:rsid w:val="001E2B9F"/>
    <w:rsid w:val="001E3479"/>
    <w:rsid w:val="001E38E8"/>
    <w:rsid w:val="001E4AFE"/>
    <w:rsid w:val="001E5467"/>
    <w:rsid w:val="001E61C2"/>
    <w:rsid w:val="001E6A5A"/>
    <w:rsid w:val="001E6D0B"/>
    <w:rsid w:val="001E74EB"/>
    <w:rsid w:val="001F20EA"/>
    <w:rsid w:val="001F2B85"/>
    <w:rsid w:val="001F3396"/>
    <w:rsid w:val="001F36C1"/>
    <w:rsid w:val="001F3DF7"/>
    <w:rsid w:val="001F5196"/>
    <w:rsid w:val="001F5CB0"/>
    <w:rsid w:val="001F5EE5"/>
    <w:rsid w:val="00202F65"/>
    <w:rsid w:val="00204F5B"/>
    <w:rsid w:val="00204FE8"/>
    <w:rsid w:val="00205F09"/>
    <w:rsid w:val="00206997"/>
    <w:rsid w:val="00206E08"/>
    <w:rsid w:val="00207A8F"/>
    <w:rsid w:val="00207AB3"/>
    <w:rsid w:val="00210446"/>
    <w:rsid w:val="002130EB"/>
    <w:rsid w:val="002133F9"/>
    <w:rsid w:val="00214A41"/>
    <w:rsid w:val="00214F1D"/>
    <w:rsid w:val="0022027C"/>
    <w:rsid w:val="002219F7"/>
    <w:rsid w:val="00222D78"/>
    <w:rsid w:val="0022314A"/>
    <w:rsid w:val="0022371B"/>
    <w:rsid w:val="00223B69"/>
    <w:rsid w:val="002256BA"/>
    <w:rsid w:val="0023142E"/>
    <w:rsid w:val="00234E8B"/>
    <w:rsid w:val="00235447"/>
    <w:rsid w:val="002356AD"/>
    <w:rsid w:val="002360C8"/>
    <w:rsid w:val="002365F5"/>
    <w:rsid w:val="00236D38"/>
    <w:rsid w:val="00236D90"/>
    <w:rsid w:val="00237A1E"/>
    <w:rsid w:val="002432EB"/>
    <w:rsid w:val="00244502"/>
    <w:rsid w:val="002445B7"/>
    <w:rsid w:val="00247D3E"/>
    <w:rsid w:val="00251621"/>
    <w:rsid w:val="00251D6A"/>
    <w:rsid w:val="002534A8"/>
    <w:rsid w:val="00254CDB"/>
    <w:rsid w:val="002601B2"/>
    <w:rsid w:val="00263C96"/>
    <w:rsid w:val="00263DB1"/>
    <w:rsid w:val="002651AB"/>
    <w:rsid w:val="00265529"/>
    <w:rsid w:val="00265A8D"/>
    <w:rsid w:val="002676B3"/>
    <w:rsid w:val="00267AA7"/>
    <w:rsid w:val="0027043C"/>
    <w:rsid w:val="002704DD"/>
    <w:rsid w:val="00273B3F"/>
    <w:rsid w:val="00275DBC"/>
    <w:rsid w:val="00277941"/>
    <w:rsid w:val="00281CBD"/>
    <w:rsid w:val="002823B2"/>
    <w:rsid w:val="002839E4"/>
    <w:rsid w:val="0028624F"/>
    <w:rsid w:val="00286C29"/>
    <w:rsid w:val="00287A8A"/>
    <w:rsid w:val="00287B12"/>
    <w:rsid w:val="002903CA"/>
    <w:rsid w:val="00290AFC"/>
    <w:rsid w:val="00291F3A"/>
    <w:rsid w:val="00292B2A"/>
    <w:rsid w:val="002930C6"/>
    <w:rsid w:val="00294F2E"/>
    <w:rsid w:val="002976A4"/>
    <w:rsid w:val="002A125F"/>
    <w:rsid w:val="002A17A5"/>
    <w:rsid w:val="002A7192"/>
    <w:rsid w:val="002B417F"/>
    <w:rsid w:val="002B4942"/>
    <w:rsid w:val="002B54B0"/>
    <w:rsid w:val="002B6466"/>
    <w:rsid w:val="002B7F3D"/>
    <w:rsid w:val="002C09DA"/>
    <w:rsid w:val="002C0ED6"/>
    <w:rsid w:val="002C11EF"/>
    <w:rsid w:val="002C17F2"/>
    <w:rsid w:val="002C2443"/>
    <w:rsid w:val="002C294F"/>
    <w:rsid w:val="002C2CF5"/>
    <w:rsid w:val="002C2E33"/>
    <w:rsid w:val="002C67E8"/>
    <w:rsid w:val="002C6ABD"/>
    <w:rsid w:val="002D4DC4"/>
    <w:rsid w:val="002D5708"/>
    <w:rsid w:val="002D784C"/>
    <w:rsid w:val="002E0B23"/>
    <w:rsid w:val="002E36AF"/>
    <w:rsid w:val="002E3B07"/>
    <w:rsid w:val="002E496D"/>
    <w:rsid w:val="002E5AA2"/>
    <w:rsid w:val="002E5C4C"/>
    <w:rsid w:val="002E6D43"/>
    <w:rsid w:val="002F0761"/>
    <w:rsid w:val="002F0C66"/>
    <w:rsid w:val="002F0E82"/>
    <w:rsid w:val="002F283F"/>
    <w:rsid w:val="002F2E0E"/>
    <w:rsid w:val="002F3F73"/>
    <w:rsid w:val="002F5058"/>
    <w:rsid w:val="002F5A9D"/>
    <w:rsid w:val="002F63DD"/>
    <w:rsid w:val="002F7027"/>
    <w:rsid w:val="003011D4"/>
    <w:rsid w:val="003025F9"/>
    <w:rsid w:val="00304132"/>
    <w:rsid w:val="00304FD5"/>
    <w:rsid w:val="003117DA"/>
    <w:rsid w:val="003130AA"/>
    <w:rsid w:val="0031477C"/>
    <w:rsid w:val="00317233"/>
    <w:rsid w:val="00320ACE"/>
    <w:rsid w:val="00320DE8"/>
    <w:rsid w:val="00323CFC"/>
    <w:rsid w:val="003258EA"/>
    <w:rsid w:val="00326139"/>
    <w:rsid w:val="00326638"/>
    <w:rsid w:val="00326B1C"/>
    <w:rsid w:val="00327306"/>
    <w:rsid w:val="00327B02"/>
    <w:rsid w:val="00331A16"/>
    <w:rsid w:val="00332669"/>
    <w:rsid w:val="00333917"/>
    <w:rsid w:val="00334575"/>
    <w:rsid w:val="00335579"/>
    <w:rsid w:val="0034040D"/>
    <w:rsid w:val="00340B97"/>
    <w:rsid w:val="0034103B"/>
    <w:rsid w:val="00341721"/>
    <w:rsid w:val="00342A6C"/>
    <w:rsid w:val="00344B7A"/>
    <w:rsid w:val="00344E94"/>
    <w:rsid w:val="003466C5"/>
    <w:rsid w:val="00347D61"/>
    <w:rsid w:val="00350674"/>
    <w:rsid w:val="00352033"/>
    <w:rsid w:val="00352C2B"/>
    <w:rsid w:val="00353627"/>
    <w:rsid w:val="0035363D"/>
    <w:rsid w:val="00353ACC"/>
    <w:rsid w:val="00355647"/>
    <w:rsid w:val="003607AE"/>
    <w:rsid w:val="0036173D"/>
    <w:rsid w:val="00362701"/>
    <w:rsid w:val="00364F0C"/>
    <w:rsid w:val="0036517E"/>
    <w:rsid w:val="0036555B"/>
    <w:rsid w:val="00366543"/>
    <w:rsid w:val="00366919"/>
    <w:rsid w:val="00367179"/>
    <w:rsid w:val="00370D11"/>
    <w:rsid w:val="0037359E"/>
    <w:rsid w:val="00374EED"/>
    <w:rsid w:val="003758FD"/>
    <w:rsid w:val="00376142"/>
    <w:rsid w:val="003769C1"/>
    <w:rsid w:val="00377513"/>
    <w:rsid w:val="00377B1E"/>
    <w:rsid w:val="00377EE4"/>
    <w:rsid w:val="003812EE"/>
    <w:rsid w:val="003818C3"/>
    <w:rsid w:val="003836D7"/>
    <w:rsid w:val="00383B40"/>
    <w:rsid w:val="003840EB"/>
    <w:rsid w:val="00384EF9"/>
    <w:rsid w:val="0038544F"/>
    <w:rsid w:val="00385B07"/>
    <w:rsid w:val="003872C5"/>
    <w:rsid w:val="00387A11"/>
    <w:rsid w:val="00387D56"/>
    <w:rsid w:val="00387F06"/>
    <w:rsid w:val="0039026A"/>
    <w:rsid w:val="00391322"/>
    <w:rsid w:val="003933DE"/>
    <w:rsid w:val="00394CCE"/>
    <w:rsid w:val="00395A40"/>
    <w:rsid w:val="00396E0C"/>
    <w:rsid w:val="003A5C31"/>
    <w:rsid w:val="003A62E3"/>
    <w:rsid w:val="003B2BAD"/>
    <w:rsid w:val="003B2D61"/>
    <w:rsid w:val="003B63FC"/>
    <w:rsid w:val="003B7576"/>
    <w:rsid w:val="003C0192"/>
    <w:rsid w:val="003C040F"/>
    <w:rsid w:val="003C1280"/>
    <w:rsid w:val="003C2645"/>
    <w:rsid w:val="003C33CE"/>
    <w:rsid w:val="003C49AF"/>
    <w:rsid w:val="003C5EA8"/>
    <w:rsid w:val="003C65D5"/>
    <w:rsid w:val="003C6D70"/>
    <w:rsid w:val="003D0DC6"/>
    <w:rsid w:val="003D1086"/>
    <w:rsid w:val="003D2358"/>
    <w:rsid w:val="003D2A4E"/>
    <w:rsid w:val="003D4DEE"/>
    <w:rsid w:val="003D514A"/>
    <w:rsid w:val="003D6935"/>
    <w:rsid w:val="003D732E"/>
    <w:rsid w:val="003D7804"/>
    <w:rsid w:val="003E1AEA"/>
    <w:rsid w:val="003E1F83"/>
    <w:rsid w:val="003E3419"/>
    <w:rsid w:val="003E668E"/>
    <w:rsid w:val="003E7AB3"/>
    <w:rsid w:val="003F08C3"/>
    <w:rsid w:val="003F219D"/>
    <w:rsid w:val="003F382D"/>
    <w:rsid w:val="003F473C"/>
    <w:rsid w:val="003F4770"/>
    <w:rsid w:val="003F4D6F"/>
    <w:rsid w:val="003F5F78"/>
    <w:rsid w:val="003F73F8"/>
    <w:rsid w:val="003F7911"/>
    <w:rsid w:val="003F7D74"/>
    <w:rsid w:val="0040021B"/>
    <w:rsid w:val="00401C62"/>
    <w:rsid w:val="004021D0"/>
    <w:rsid w:val="004024D5"/>
    <w:rsid w:val="00403CA0"/>
    <w:rsid w:val="00404409"/>
    <w:rsid w:val="004061BA"/>
    <w:rsid w:val="00406E52"/>
    <w:rsid w:val="00407265"/>
    <w:rsid w:val="0040748B"/>
    <w:rsid w:val="0040751E"/>
    <w:rsid w:val="00407EE0"/>
    <w:rsid w:val="004101EB"/>
    <w:rsid w:val="004113EB"/>
    <w:rsid w:val="00413CA7"/>
    <w:rsid w:val="00414CE9"/>
    <w:rsid w:val="00415EFE"/>
    <w:rsid w:val="00415F18"/>
    <w:rsid w:val="00417349"/>
    <w:rsid w:val="0041746C"/>
    <w:rsid w:val="00421243"/>
    <w:rsid w:val="004219D6"/>
    <w:rsid w:val="004229E6"/>
    <w:rsid w:val="00424F81"/>
    <w:rsid w:val="004317D4"/>
    <w:rsid w:val="00434723"/>
    <w:rsid w:val="004347C1"/>
    <w:rsid w:val="004358CE"/>
    <w:rsid w:val="00435AA0"/>
    <w:rsid w:val="00436709"/>
    <w:rsid w:val="00440572"/>
    <w:rsid w:val="0044370E"/>
    <w:rsid w:val="00443EFE"/>
    <w:rsid w:val="0044410D"/>
    <w:rsid w:val="00444EE2"/>
    <w:rsid w:val="00446F9E"/>
    <w:rsid w:val="00447688"/>
    <w:rsid w:val="00447DCE"/>
    <w:rsid w:val="004501FF"/>
    <w:rsid w:val="004503F9"/>
    <w:rsid w:val="0045134C"/>
    <w:rsid w:val="00451D04"/>
    <w:rsid w:val="0045667E"/>
    <w:rsid w:val="00457243"/>
    <w:rsid w:val="004620DA"/>
    <w:rsid w:val="00462D65"/>
    <w:rsid w:val="00464187"/>
    <w:rsid w:val="00464314"/>
    <w:rsid w:val="004659E4"/>
    <w:rsid w:val="00465BFB"/>
    <w:rsid w:val="00466988"/>
    <w:rsid w:val="004730EF"/>
    <w:rsid w:val="00473166"/>
    <w:rsid w:val="00476016"/>
    <w:rsid w:val="00476D1D"/>
    <w:rsid w:val="00477CB9"/>
    <w:rsid w:val="00480911"/>
    <w:rsid w:val="004818C6"/>
    <w:rsid w:val="0048378A"/>
    <w:rsid w:val="00483ADA"/>
    <w:rsid w:val="00484D57"/>
    <w:rsid w:val="00485101"/>
    <w:rsid w:val="0048514A"/>
    <w:rsid w:val="00485CF6"/>
    <w:rsid w:val="00486067"/>
    <w:rsid w:val="004871B5"/>
    <w:rsid w:val="004919B5"/>
    <w:rsid w:val="00491E32"/>
    <w:rsid w:val="00492D2F"/>
    <w:rsid w:val="0049354A"/>
    <w:rsid w:val="004943B7"/>
    <w:rsid w:val="004953D5"/>
    <w:rsid w:val="0049748D"/>
    <w:rsid w:val="004A0442"/>
    <w:rsid w:val="004A05BE"/>
    <w:rsid w:val="004A12AA"/>
    <w:rsid w:val="004A3339"/>
    <w:rsid w:val="004A47F7"/>
    <w:rsid w:val="004A689C"/>
    <w:rsid w:val="004B0621"/>
    <w:rsid w:val="004B1E33"/>
    <w:rsid w:val="004B2A71"/>
    <w:rsid w:val="004B3775"/>
    <w:rsid w:val="004B4BDC"/>
    <w:rsid w:val="004B4CD1"/>
    <w:rsid w:val="004B7A5F"/>
    <w:rsid w:val="004C21F3"/>
    <w:rsid w:val="004C424E"/>
    <w:rsid w:val="004C53CD"/>
    <w:rsid w:val="004C5564"/>
    <w:rsid w:val="004C637D"/>
    <w:rsid w:val="004C6CAA"/>
    <w:rsid w:val="004D0604"/>
    <w:rsid w:val="004D0F57"/>
    <w:rsid w:val="004D1DFB"/>
    <w:rsid w:val="004D3B70"/>
    <w:rsid w:val="004D64EB"/>
    <w:rsid w:val="004E277C"/>
    <w:rsid w:val="004E374A"/>
    <w:rsid w:val="004E41A9"/>
    <w:rsid w:val="004E49C3"/>
    <w:rsid w:val="004E5F24"/>
    <w:rsid w:val="004E7D9C"/>
    <w:rsid w:val="004F0BB9"/>
    <w:rsid w:val="004F0D3E"/>
    <w:rsid w:val="004F0DCF"/>
    <w:rsid w:val="004F14E7"/>
    <w:rsid w:val="004F19EF"/>
    <w:rsid w:val="004F23E0"/>
    <w:rsid w:val="004F3724"/>
    <w:rsid w:val="004F4878"/>
    <w:rsid w:val="004F4D41"/>
    <w:rsid w:val="004F502E"/>
    <w:rsid w:val="004F5593"/>
    <w:rsid w:val="004F7602"/>
    <w:rsid w:val="00500314"/>
    <w:rsid w:val="00500AE9"/>
    <w:rsid w:val="00501DB2"/>
    <w:rsid w:val="005032FB"/>
    <w:rsid w:val="005036F5"/>
    <w:rsid w:val="00503D49"/>
    <w:rsid w:val="00504168"/>
    <w:rsid w:val="00505EDD"/>
    <w:rsid w:val="0050771C"/>
    <w:rsid w:val="00507C39"/>
    <w:rsid w:val="005116FF"/>
    <w:rsid w:val="0051253A"/>
    <w:rsid w:val="005125D7"/>
    <w:rsid w:val="0051360F"/>
    <w:rsid w:val="0051536D"/>
    <w:rsid w:val="005169F3"/>
    <w:rsid w:val="0051713F"/>
    <w:rsid w:val="00517C6F"/>
    <w:rsid w:val="005220C1"/>
    <w:rsid w:val="00522A75"/>
    <w:rsid w:val="00524427"/>
    <w:rsid w:val="00524619"/>
    <w:rsid w:val="00525B4A"/>
    <w:rsid w:val="005271B7"/>
    <w:rsid w:val="005318BF"/>
    <w:rsid w:val="00532F01"/>
    <w:rsid w:val="00536559"/>
    <w:rsid w:val="00537BA8"/>
    <w:rsid w:val="00543435"/>
    <w:rsid w:val="005437B0"/>
    <w:rsid w:val="005516C2"/>
    <w:rsid w:val="00552BE5"/>
    <w:rsid w:val="00552ED8"/>
    <w:rsid w:val="00553CFE"/>
    <w:rsid w:val="005558D5"/>
    <w:rsid w:val="005606F1"/>
    <w:rsid w:val="00562AE3"/>
    <w:rsid w:val="005635F2"/>
    <w:rsid w:val="005644AA"/>
    <w:rsid w:val="00564B10"/>
    <w:rsid w:val="0056512A"/>
    <w:rsid w:val="0056585E"/>
    <w:rsid w:val="005701FC"/>
    <w:rsid w:val="00571660"/>
    <w:rsid w:val="00571C52"/>
    <w:rsid w:val="00572B95"/>
    <w:rsid w:val="00572C39"/>
    <w:rsid w:val="005772B2"/>
    <w:rsid w:val="00580E0D"/>
    <w:rsid w:val="005824A9"/>
    <w:rsid w:val="00582E06"/>
    <w:rsid w:val="00583824"/>
    <w:rsid w:val="005843AF"/>
    <w:rsid w:val="00585606"/>
    <w:rsid w:val="00585FA9"/>
    <w:rsid w:val="005870F7"/>
    <w:rsid w:val="0058724D"/>
    <w:rsid w:val="005872B3"/>
    <w:rsid w:val="00587649"/>
    <w:rsid w:val="005906CA"/>
    <w:rsid w:val="005917E9"/>
    <w:rsid w:val="00591A23"/>
    <w:rsid w:val="0059201D"/>
    <w:rsid w:val="00592081"/>
    <w:rsid w:val="0059701C"/>
    <w:rsid w:val="005974B6"/>
    <w:rsid w:val="005A05D9"/>
    <w:rsid w:val="005A07C0"/>
    <w:rsid w:val="005A13B0"/>
    <w:rsid w:val="005A1748"/>
    <w:rsid w:val="005A1AA4"/>
    <w:rsid w:val="005A2D4F"/>
    <w:rsid w:val="005A48CF"/>
    <w:rsid w:val="005A50A3"/>
    <w:rsid w:val="005A562C"/>
    <w:rsid w:val="005A595F"/>
    <w:rsid w:val="005A59A9"/>
    <w:rsid w:val="005A656F"/>
    <w:rsid w:val="005B2790"/>
    <w:rsid w:val="005B48CA"/>
    <w:rsid w:val="005B5A07"/>
    <w:rsid w:val="005B5FAF"/>
    <w:rsid w:val="005C3474"/>
    <w:rsid w:val="005C3A1A"/>
    <w:rsid w:val="005C7EDB"/>
    <w:rsid w:val="005D06CC"/>
    <w:rsid w:val="005D2F4B"/>
    <w:rsid w:val="005D34A5"/>
    <w:rsid w:val="005D38D2"/>
    <w:rsid w:val="005D4280"/>
    <w:rsid w:val="005D4D1F"/>
    <w:rsid w:val="005D5479"/>
    <w:rsid w:val="005D6C5B"/>
    <w:rsid w:val="005D7513"/>
    <w:rsid w:val="005D775E"/>
    <w:rsid w:val="005E04CD"/>
    <w:rsid w:val="005E086B"/>
    <w:rsid w:val="005E0C9D"/>
    <w:rsid w:val="005E10EC"/>
    <w:rsid w:val="005E334D"/>
    <w:rsid w:val="005E37F4"/>
    <w:rsid w:val="005E4046"/>
    <w:rsid w:val="005E465C"/>
    <w:rsid w:val="005E5510"/>
    <w:rsid w:val="005E7159"/>
    <w:rsid w:val="005F01B7"/>
    <w:rsid w:val="005F0794"/>
    <w:rsid w:val="005F0DAC"/>
    <w:rsid w:val="005F16E5"/>
    <w:rsid w:val="005F1DE1"/>
    <w:rsid w:val="005F4F1B"/>
    <w:rsid w:val="005F6083"/>
    <w:rsid w:val="005F6FB8"/>
    <w:rsid w:val="0060095F"/>
    <w:rsid w:val="006009C1"/>
    <w:rsid w:val="00600CC0"/>
    <w:rsid w:val="00601A25"/>
    <w:rsid w:val="00601C85"/>
    <w:rsid w:val="00601EE7"/>
    <w:rsid w:val="006032F7"/>
    <w:rsid w:val="00604AF7"/>
    <w:rsid w:val="00604E50"/>
    <w:rsid w:val="00605152"/>
    <w:rsid w:val="006058C4"/>
    <w:rsid w:val="006062C4"/>
    <w:rsid w:val="00611475"/>
    <w:rsid w:val="006116A3"/>
    <w:rsid w:val="006122B7"/>
    <w:rsid w:val="0061309D"/>
    <w:rsid w:val="00613D21"/>
    <w:rsid w:val="0062056B"/>
    <w:rsid w:val="00620BE1"/>
    <w:rsid w:val="00620DC0"/>
    <w:rsid w:val="00621B8D"/>
    <w:rsid w:val="0062292A"/>
    <w:rsid w:val="006229C5"/>
    <w:rsid w:val="00622AA0"/>
    <w:rsid w:val="00630DD1"/>
    <w:rsid w:val="006311B9"/>
    <w:rsid w:val="00631234"/>
    <w:rsid w:val="0063168A"/>
    <w:rsid w:val="0063248D"/>
    <w:rsid w:val="006340EF"/>
    <w:rsid w:val="00634824"/>
    <w:rsid w:val="0063600A"/>
    <w:rsid w:val="00636019"/>
    <w:rsid w:val="00636993"/>
    <w:rsid w:val="00637402"/>
    <w:rsid w:val="00637861"/>
    <w:rsid w:val="006407E8"/>
    <w:rsid w:val="006414AA"/>
    <w:rsid w:val="00641722"/>
    <w:rsid w:val="00642A1C"/>
    <w:rsid w:val="00643622"/>
    <w:rsid w:val="00646112"/>
    <w:rsid w:val="00647B5F"/>
    <w:rsid w:val="00652834"/>
    <w:rsid w:val="006528E7"/>
    <w:rsid w:val="00654399"/>
    <w:rsid w:val="00654B36"/>
    <w:rsid w:val="00655785"/>
    <w:rsid w:val="00656BC4"/>
    <w:rsid w:val="00656FDC"/>
    <w:rsid w:val="006570A8"/>
    <w:rsid w:val="006602A7"/>
    <w:rsid w:val="006602F7"/>
    <w:rsid w:val="0066141F"/>
    <w:rsid w:val="00664A16"/>
    <w:rsid w:val="00665107"/>
    <w:rsid w:val="00665A24"/>
    <w:rsid w:val="00665A50"/>
    <w:rsid w:val="00665F13"/>
    <w:rsid w:val="006666AF"/>
    <w:rsid w:val="00667AF2"/>
    <w:rsid w:val="00672A97"/>
    <w:rsid w:val="00673B6E"/>
    <w:rsid w:val="00675516"/>
    <w:rsid w:val="006756F8"/>
    <w:rsid w:val="00675967"/>
    <w:rsid w:val="00676BCD"/>
    <w:rsid w:val="006773AC"/>
    <w:rsid w:val="00681D84"/>
    <w:rsid w:val="00682B16"/>
    <w:rsid w:val="00683672"/>
    <w:rsid w:val="00683784"/>
    <w:rsid w:val="00683862"/>
    <w:rsid w:val="00685BCD"/>
    <w:rsid w:val="00685BF9"/>
    <w:rsid w:val="006866BC"/>
    <w:rsid w:val="00686B0D"/>
    <w:rsid w:val="00686F77"/>
    <w:rsid w:val="006875AE"/>
    <w:rsid w:val="006904A8"/>
    <w:rsid w:val="006909B0"/>
    <w:rsid w:val="006914FF"/>
    <w:rsid w:val="006924E3"/>
    <w:rsid w:val="00692798"/>
    <w:rsid w:val="006931D0"/>
    <w:rsid w:val="0069397A"/>
    <w:rsid w:val="00694B3B"/>
    <w:rsid w:val="00696989"/>
    <w:rsid w:val="00697561"/>
    <w:rsid w:val="006A17CC"/>
    <w:rsid w:val="006A3051"/>
    <w:rsid w:val="006A3B07"/>
    <w:rsid w:val="006A6D24"/>
    <w:rsid w:val="006A7B4B"/>
    <w:rsid w:val="006A7EFF"/>
    <w:rsid w:val="006B0430"/>
    <w:rsid w:val="006B1701"/>
    <w:rsid w:val="006B235D"/>
    <w:rsid w:val="006B23B7"/>
    <w:rsid w:val="006B2DF9"/>
    <w:rsid w:val="006B3FB6"/>
    <w:rsid w:val="006B5313"/>
    <w:rsid w:val="006B74E6"/>
    <w:rsid w:val="006B7747"/>
    <w:rsid w:val="006B7D91"/>
    <w:rsid w:val="006C1EE9"/>
    <w:rsid w:val="006C33DA"/>
    <w:rsid w:val="006C4642"/>
    <w:rsid w:val="006C4700"/>
    <w:rsid w:val="006C4CAD"/>
    <w:rsid w:val="006C75FE"/>
    <w:rsid w:val="006D1E6F"/>
    <w:rsid w:val="006D25BD"/>
    <w:rsid w:val="006D2785"/>
    <w:rsid w:val="006D5977"/>
    <w:rsid w:val="006D75FB"/>
    <w:rsid w:val="006E0988"/>
    <w:rsid w:val="006E3DA9"/>
    <w:rsid w:val="006E535A"/>
    <w:rsid w:val="006E547F"/>
    <w:rsid w:val="006E5AF6"/>
    <w:rsid w:val="006E77A8"/>
    <w:rsid w:val="006E7C2B"/>
    <w:rsid w:val="006F08F6"/>
    <w:rsid w:val="006F154F"/>
    <w:rsid w:val="006F1C41"/>
    <w:rsid w:val="006F3A50"/>
    <w:rsid w:val="006F3E77"/>
    <w:rsid w:val="006F45E3"/>
    <w:rsid w:val="006F4A40"/>
    <w:rsid w:val="006F5D2C"/>
    <w:rsid w:val="006F7D3A"/>
    <w:rsid w:val="007000AA"/>
    <w:rsid w:val="00700EDC"/>
    <w:rsid w:val="00703A8C"/>
    <w:rsid w:val="00703C92"/>
    <w:rsid w:val="0070442C"/>
    <w:rsid w:val="00704B5F"/>
    <w:rsid w:val="00706B20"/>
    <w:rsid w:val="00706D59"/>
    <w:rsid w:val="0071171A"/>
    <w:rsid w:val="0071345D"/>
    <w:rsid w:val="00713A40"/>
    <w:rsid w:val="0071485C"/>
    <w:rsid w:val="00714AAC"/>
    <w:rsid w:val="00714EC8"/>
    <w:rsid w:val="007152B4"/>
    <w:rsid w:val="00715704"/>
    <w:rsid w:val="00715CEE"/>
    <w:rsid w:val="0071635C"/>
    <w:rsid w:val="007203D2"/>
    <w:rsid w:val="0072149B"/>
    <w:rsid w:val="007228C7"/>
    <w:rsid w:val="00723187"/>
    <w:rsid w:val="007231D1"/>
    <w:rsid w:val="00725B4C"/>
    <w:rsid w:val="00725DEB"/>
    <w:rsid w:val="00727957"/>
    <w:rsid w:val="00727EC1"/>
    <w:rsid w:val="007306D8"/>
    <w:rsid w:val="00730D4A"/>
    <w:rsid w:val="007328FF"/>
    <w:rsid w:val="0073432B"/>
    <w:rsid w:val="00734A1E"/>
    <w:rsid w:val="00736DED"/>
    <w:rsid w:val="007373F5"/>
    <w:rsid w:val="00737FBF"/>
    <w:rsid w:val="0074032C"/>
    <w:rsid w:val="007418BE"/>
    <w:rsid w:val="00743688"/>
    <w:rsid w:val="00744843"/>
    <w:rsid w:val="00744A2E"/>
    <w:rsid w:val="007456D8"/>
    <w:rsid w:val="00745DAC"/>
    <w:rsid w:val="00746816"/>
    <w:rsid w:val="00747B70"/>
    <w:rsid w:val="00747BFE"/>
    <w:rsid w:val="007509A4"/>
    <w:rsid w:val="00751717"/>
    <w:rsid w:val="00752EC4"/>
    <w:rsid w:val="0075322B"/>
    <w:rsid w:val="0075382E"/>
    <w:rsid w:val="00754D7D"/>
    <w:rsid w:val="007553FC"/>
    <w:rsid w:val="007574EF"/>
    <w:rsid w:val="00760C61"/>
    <w:rsid w:val="00761619"/>
    <w:rsid w:val="007630D4"/>
    <w:rsid w:val="00763D44"/>
    <w:rsid w:val="00767BC7"/>
    <w:rsid w:val="00770BCF"/>
    <w:rsid w:val="0077336E"/>
    <w:rsid w:val="00773E41"/>
    <w:rsid w:val="007742EF"/>
    <w:rsid w:val="00775CCD"/>
    <w:rsid w:val="00776589"/>
    <w:rsid w:val="00776D81"/>
    <w:rsid w:val="007828F1"/>
    <w:rsid w:val="00783240"/>
    <w:rsid w:val="007849F6"/>
    <w:rsid w:val="00784E95"/>
    <w:rsid w:val="007852BA"/>
    <w:rsid w:val="00786583"/>
    <w:rsid w:val="00787088"/>
    <w:rsid w:val="00791404"/>
    <w:rsid w:val="00792D4D"/>
    <w:rsid w:val="00792E01"/>
    <w:rsid w:val="00793B4F"/>
    <w:rsid w:val="00793CF5"/>
    <w:rsid w:val="00794D7C"/>
    <w:rsid w:val="00794DF4"/>
    <w:rsid w:val="00794E5D"/>
    <w:rsid w:val="00795EEF"/>
    <w:rsid w:val="00796CBC"/>
    <w:rsid w:val="007A1337"/>
    <w:rsid w:val="007A1CD2"/>
    <w:rsid w:val="007A5480"/>
    <w:rsid w:val="007A54D8"/>
    <w:rsid w:val="007A76FE"/>
    <w:rsid w:val="007A77B1"/>
    <w:rsid w:val="007B042A"/>
    <w:rsid w:val="007B13D0"/>
    <w:rsid w:val="007B2BFD"/>
    <w:rsid w:val="007B642C"/>
    <w:rsid w:val="007B7004"/>
    <w:rsid w:val="007B7CF2"/>
    <w:rsid w:val="007C4B9D"/>
    <w:rsid w:val="007C4CB9"/>
    <w:rsid w:val="007C6E46"/>
    <w:rsid w:val="007C6FA6"/>
    <w:rsid w:val="007D03D5"/>
    <w:rsid w:val="007D0B4A"/>
    <w:rsid w:val="007D1069"/>
    <w:rsid w:val="007D144D"/>
    <w:rsid w:val="007D2BDF"/>
    <w:rsid w:val="007D388B"/>
    <w:rsid w:val="007D5A29"/>
    <w:rsid w:val="007E0A71"/>
    <w:rsid w:val="007E52C7"/>
    <w:rsid w:val="007E7BB6"/>
    <w:rsid w:val="007F1A63"/>
    <w:rsid w:val="007F28F0"/>
    <w:rsid w:val="007F2BAD"/>
    <w:rsid w:val="007F47F0"/>
    <w:rsid w:val="007F50CD"/>
    <w:rsid w:val="007F5E6E"/>
    <w:rsid w:val="00802487"/>
    <w:rsid w:val="008035E9"/>
    <w:rsid w:val="00803DA3"/>
    <w:rsid w:val="0080458C"/>
    <w:rsid w:val="00805092"/>
    <w:rsid w:val="00805FE4"/>
    <w:rsid w:val="00810B02"/>
    <w:rsid w:val="00811375"/>
    <w:rsid w:val="00812C44"/>
    <w:rsid w:val="00814BF0"/>
    <w:rsid w:val="008167D1"/>
    <w:rsid w:val="00816D98"/>
    <w:rsid w:val="008174D2"/>
    <w:rsid w:val="00820C92"/>
    <w:rsid w:val="00821779"/>
    <w:rsid w:val="00822DAC"/>
    <w:rsid w:val="008237D3"/>
    <w:rsid w:val="00823E08"/>
    <w:rsid w:val="00825B1C"/>
    <w:rsid w:val="00826C2E"/>
    <w:rsid w:val="00827608"/>
    <w:rsid w:val="00827655"/>
    <w:rsid w:val="00830FF6"/>
    <w:rsid w:val="008321D4"/>
    <w:rsid w:val="00833BA0"/>
    <w:rsid w:val="00835050"/>
    <w:rsid w:val="0083596A"/>
    <w:rsid w:val="008375F9"/>
    <w:rsid w:val="0084086B"/>
    <w:rsid w:val="008412CD"/>
    <w:rsid w:val="00841DE0"/>
    <w:rsid w:val="0084504D"/>
    <w:rsid w:val="00845F7A"/>
    <w:rsid w:val="00847177"/>
    <w:rsid w:val="00847B23"/>
    <w:rsid w:val="00847D69"/>
    <w:rsid w:val="008501B5"/>
    <w:rsid w:val="008512FA"/>
    <w:rsid w:val="00851F9A"/>
    <w:rsid w:val="008526FF"/>
    <w:rsid w:val="008544CC"/>
    <w:rsid w:val="00855AFC"/>
    <w:rsid w:val="0085663A"/>
    <w:rsid w:val="00857176"/>
    <w:rsid w:val="00857335"/>
    <w:rsid w:val="00857DB5"/>
    <w:rsid w:val="008610B4"/>
    <w:rsid w:val="008616CC"/>
    <w:rsid w:val="008633BE"/>
    <w:rsid w:val="008653B6"/>
    <w:rsid w:val="00865BBE"/>
    <w:rsid w:val="008671C7"/>
    <w:rsid w:val="00870132"/>
    <w:rsid w:val="00871746"/>
    <w:rsid w:val="00871C38"/>
    <w:rsid w:val="008763AB"/>
    <w:rsid w:val="008765F4"/>
    <w:rsid w:val="0088035C"/>
    <w:rsid w:val="0088539A"/>
    <w:rsid w:val="00885559"/>
    <w:rsid w:val="0088569D"/>
    <w:rsid w:val="00887881"/>
    <w:rsid w:val="00887ADB"/>
    <w:rsid w:val="00887D8C"/>
    <w:rsid w:val="008909E1"/>
    <w:rsid w:val="00893B2E"/>
    <w:rsid w:val="00893EF3"/>
    <w:rsid w:val="00894727"/>
    <w:rsid w:val="0089506E"/>
    <w:rsid w:val="008963EB"/>
    <w:rsid w:val="008976B0"/>
    <w:rsid w:val="00897932"/>
    <w:rsid w:val="008A07CE"/>
    <w:rsid w:val="008A096A"/>
    <w:rsid w:val="008A0CB8"/>
    <w:rsid w:val="008A1A00"/>
    <w:rsid w:val="008A24A6"/>
    <w:rsid w:val="008A2D60"/>
    <w:rsid w:val="008A2E41"/>
    <w:rsid w:val="008A4D4F"/>
    <w:rsid w:val="008A4F34"/>
    <w:rsid w:val="008A6D8C"/>
    <w:rsid w:val="008A7F33"/>
    <w:rsid w:val="008B057B"/>
    <w:rsid w:val="008B1EEF"/>
    <w:rsid w:val="008B438A"/>
    <w:rsid w:val="008B4D3A"/>
    <w:rsid w:val="008B5C22"/>
    <w:rsid w:val="008B5F9D"/>
    <w:rsid w:val="008B62FE"/>
    <w:rsid w:val="008B682B"/>
    <w:rsid w:val="008C3222"/>
    <w:rsid w:val="008C4728"/>
    <w:rsid w:val="008C5A29"/>
    <w:rsid w:val="008C61FE"/>
    <w:rsid w:val="008D17C2"/>
    <w:rsid w:val="008D245E"/>
    <w:rsid w:val="008D33A5"/>
    <w:rsid w:val="008D4556"/>
    <w:rsid w:val="008D577C"/>
    <w:rsid w:val="008E1243"/>
    <w:rsid w:val="008E28D8"/>
    <w:rsid w:val="008E342E"/>
    <w:rsid w:val="008E5409"/>
    <w:rsid w:val="008E55F0"/>
    <w:rsid w:val="008E79E7"/>
    <w:rsid w:val="008F02FB"/>
    <w:rsid w:val="008F10E0"/>
    <w:rsid w:val="008F23B6"/>
    <w:rsid w:val="008F4B50"/>
    <w:rsid w:val="008F4C74"/>
    <w:rsid w:val="008F5486"/>
    <w:rsid w:val="008F6000"/>
    <w:rsid w:val="008F60C8"/>
    <w:rsid w:val="008F6427"/>
    <w:rsid w:val="008F7BA6"/>
    <w:rsid w:val="00900093"/>
    <w:rsid w:val="00900274"/>
    <w:rsid w:val="009021F7"/>
    <w:rsid w:val="0090427A"/>
    <w:rsid w:val="009049F9"/>
    <w:rsid w:val="00904A70"/>
    <w:rsid w:val="0090503E"/>
    <w:rsid w:val="00907658"/>
    <w:rsid w:val="009077E0"/>
    <w:rsid w:val="00907C78"/>
    <w:rsid w:val="009119F0"/>
    <w:rsid w:val="00911BA9"/>
    <w:rsid w:val="00921885"/>
    <w:rsid w:val="009224A5"/>
    <w:rsid w:val="00922BC9"/>
    <w:rsid w:val="00925102"/>
    <w:rsid w:val="0092515F"/>
    <w:rsid w:val="00927440"/>
    <w:rsid w:val="0092748C"/>
    <w:rsid w:val="009274EA"/>
    <w:rsid w:val="00927BAC"/>
    <w:rsid w:val="00927BC2"/>
    <w:rsid w:val="009308CC"/>
    <w:rsid w:val="009337FE"/>
    <w:rsid w:val="00934EE2"/>
    <w:rsid w:val="00935B87"/>
    <w:rsid w:val="00936C49"/>
    <w:rsid w:val="009373BF"/>
    <w:rsid w:val="00940DE5"/>
    <w:rsid w:val="009438CB"/>
    <w:rsid w:val="00943F72"/>
    <w:rsid w:val="00945852"/>
    <w:rsid w:val="00945A7A"/>
    <w:rsid w:val="009465F9"/>
    <w:rsid w:val="00947AAB"/>
    <w:rsid w:val="00950114"/>
    <w:rsid w:val="0095283A"/>
    <w:rsid w:val="00952997"/>
    <w:rsid w:val="00952BD3"/>
    <w:rsid w:val="00953151"/>
    <w:rsid w:val="0095508A"/>
    <w:rsid w:val="00956807"/>
    <w:rsid w:val="00956A6E"/>
    <w:rsid w:val="009618EE"/>
    <w:rsid w:val="00961C0B"/>
    <w:rsid w:val="00961D7F"/>
    <w:rsid w:val="0096316C"/>
    <w:rsid w:val="00965301"/>
    <w:rsid w:val="00967F41"/>
    <w:rsid w:val="0097045D"/>
    <w:rsid w:val="00970BCD"/>
    <w:rsid w:val="00970E8D"/>
    <w:rsid w:val="00972293"/>
    <w:rsid w:val="00975448"/>
    <w:rsid w:val="0098011E"/>
    <w:rsid w:val="0098041C"/>
    <w:rsid w:val="0098070E"/>
    <w:rsid w:val="00981182"/>
    <w:rsid w:val="009817E0"/>
    <w:rsid w:val="0098286C"/>
    <w:rsid w:val="00982B34"/>
    <w:rsid w:val="00983CCF"/>
    <w:rsid w:val="00983F89"/>
    <w:rsid w:val="009846FC"/>
    <w:rsid w:val="009856AE"/>
    <w:rsid w:val="0099040C"/>
    <w:rsid w:val="00990834"/>
    <w:rsid w:val="00992ECB"/>
    <w:rsid w:val="00993262"/>
    <w:rsid w:val="0099335F"/>
    <w:rsid w:val="0099439C"/>
    <w:rsid w:val="00995368"/>
    <w:rsid w:val="00996FC9"/>
    <w:rsid w:val="00997EE9"/>
    <w:rsid w:val="009A04F6"/>
    <w:rsid w:val="009A2667"/>
    <w:rsid w:val="009A27D9"/>
    <w:rsid w:val="009A3C7A"/>
    <w:rsid w:val="009A3D75"/>
    <w:rsid w:val="009A4DD6"/>
    <w:rsid w:val="009A52D3"/>
    <w:rsid w:val="009B2CE0"/>
    <w:rsid w:val="009B2F5E"/>
    <w:rsid w:val="009B39D9"/>
    <w:rsid w:val="009B3EA9"/>
    <w:rsid w:val="009B51C1"/>
    <w:rsid w:val="009B6659"/>
    <w:rsid w:val="009B7D0F"/>
    <w:rsid w:val="009C0C79"/>
    <w:rsid w:val="009C106B"/>
    <w:rsid w:val="009C170D"/>
    <w:rsid w:val="009C1FED"/>
    <w:rsid w:val="009C2DAA"/>
    <w:rsid w:val="009C2E25"/>
    <w:rsid w:val="009C2E29"/>
    <w:rsid w:val="009C3840"/>
    <w:rsid w:val="009C3AC0"/>
    <w:rsid w:val="009C6706"/>
    <w:rsid w:val="009C6AAD"/>
    <w:rsid w:val="009D00FD"/>
    <w:rsid w:val="009D0968"/>
    <w:rsid w:val="009D0E0D"/>
    <w:rsid w:val="009D207E"/>
    <w:rsid w:val="009D2DF1"/>
    <w:rsid w:val="009D3E16"/>
    <w:rsid w:val="009D4451"/>
    <w:rsid w:val="009D4A09"/>
    <w:rsid w:val="009D51E1"/>
    <w:rsid w:val="009D6737"/>
    <w:rsid w:val="009D6F92"/>
    <w:rsid w:val="009D77FF"/>
    <w:rsid w:val="009D7AC1"/>
    <w:rsid w:val="009D7B67"/>
    <w:rsid w:val="009E01E5"/>
    <w:rsid w:val="009E0AB5"/>
    <w:rsid w:val="009E0C61"/>
    <w:rsid w:val="009E1141"/>
    <w:rsid w:val="009E399E"/>
    <w:rsid w:val="009E512C"/>
    <w:rsid w:val="009E5C3D"/>
    <w:rsid w:val="009E6321"/>
    <w:rsid w:val="009F22EB"/>
    <w:rsid w:val="009F4C58"/>
    <w:rsid w:val="009F514F"/>
    <w:rsid w:val="009F5C92"/>
    <w:rsid w:val="00A03312"/>
    <w:rsid w:val="00A03765"/>
    <w:rsid w:val="00A05AA0"/>
    <w:rsid w:val="00A103C8"/>
    <w:rsid w:val="00A105CB"/>
    <w:rsid w:val="00A114C4"/>
    <w:rsid w:val="00A127B6"/>
    <w:rsid w:val="00A13BDC"/>
    <w:rsid w:val="00A13E37"/>
    <w:rsid w:val="00A147A2"/>
    <w:rsid w:val="00A156CE"/>
    <w:rsid w:val="00A15F68"/>
    <w:rsid w:val="00A16570"/>
    <w:rsid w:val="00A16643"/>
    <w:rsid w:val="00A16C5E"/>
    <w:rsid w:val="00A178F1"/>
    <w:rsid w:val="00A2047D"/>
    <w:rsid w:val="00A21A4B"/>
    <w:rsid w:val="00A22539"/>
    <w:rsid w:val="00A22B0D"/>
    <w:rsid w:val="00A24B22"/>
    <w:rsid w:val="00A27116"/>
    <w:rsid w:val="00A32AE0"/>
    <w:rsid w:val="00A34D39"/>
    <w:rsid w:val="00A3524A"/>
    <w:rsid w:val="00A3608B"/>
    <w:rsid w:val="00A36D2C"/>
    <w:rsid w:val="00A3785B"/>
    <w:rsid w:val="00A40810"/>
    <w:rsid w:val="00A41107"/>
    <w:rsid w:val="00A458A2"/>
    <w:rsid w:val="00A45981"/>
    <w:rsid w:val="00A462EB"/>
    <w:rsid w:val="00A47AA1"/>
    <w:rsid w:val="00A47B60"/>
    <w:rsid w:val="00A51B05"/>
    <w:rsid w:val="00A51EAB"/>
    <w:rsid w:val="00A52B22"/>
    <w:rsid w:val="00A55121"/>
    <w:rsid w:val="00A55B45"/>
    <w:rsid w:val="00A611B6"/>
    <w:rsid w:val="00A6234F"/>
    <w:rsid w:val="00A62CF2"/>
    <w:rsid w:val="00A646E4"/>
    <w:rsid w:val="00A64A3B"/>
    <w:rsid w:val="00A659ED"/>
    <w:rsid w:val="00A679D9"/>
    <w:rsid w:val="00A71F37"/>
    <w:rsid w:val="00A73658"/>
    <w:rsid w:val="00A73CF8"/>
    <w:rsid w:val="00A740CD"/>
    <w:rsid w:val="00A762B4"/>
    <w:rsid w:val="00A804EB"/>
    <w:rsid w:val="00A81345"/>
    <w:rsid w:val="00A81866"/>
    <w:rsid w:val="00A81A4F"/>
    <w:rsid w:val="00A81C2F"/>
    <w:rsid w:val="00A823AB"/>
    <w:rsid w:val="00A84749"/>
    <w:rsid w:val="00A87592"/>
    <w:rsid w:val="00A87A7B"/>
    <w:rsid w:val="00A906A3"/>
    <w:rsid w:val="00A91833"/>
    <w:rsid w:val="00A946C6"/>
    <w:rsid w:val="00A94E7D"/>
    <w:rsid w:val="00A957B4"/>
    <w:rsid w:val="00A95C7B"/>
    <w:rsid w:val="00A96840"/>
    <w:rsid w:val="00A96FB9"/>
    <w:rsid w:val="00A97646"/>
    <w:rsid w:val="00AA1084"/>
    <w:rsid w:val="00AA10BE"/>
    <w:rsid w:val="00AA2A41"/>
    <w:rsid w:val="00AA2E32"/>
    <w:rsid w:val="00AA5F0F"/>
    <w:rsid w:val="00AA6037"/>
    <w:rsid w:val="00AA7951"/>
    <w:rsid w:val="00AB0031"/>
    <w:rsid w:val="00AB08B9"/>
    <w:rsid w:val="00AB0FBE"/>
    <w:rsid w:val="00AB2AB4"/>
    <w:rsid w:val="00AB3CAD"/>
    <w:rsid w:val="00AB4328"/>
    <w:rsid w:val="00AB47CE"/>
    <w:rsid w:val="00AB587D"/>
    <w:rsid w:val="00AB5EF4"/>
    <w:rsid w:val="00AB6894"/>
    <w:rsid w:val="00AB6BE2"/>
    <w:rsid w:val="00AC0B63"/>
    <w:rsid w:val="00AC110A"/>
    <w:rsid w:val="00AC17E6"/>
    <w:rsid w:val="00AC225C"/>
    <w:rsid w:val="00AC2731"/>
    <w:rsid w:val="00AC2E41"/>
    <w:rsid w:val="00AC34F9"/>
    <w:rsid w:val="00AC4F95"/>
    <w:rsid w:val="00AC57DB"/>
    <w:rsid w:val="00AC64B2"/>
    <w:rsid w:val="00AD0FED"/>
    <w:rsid w:val="00AD1029"/>
    <w:rsid w:val="00AD2206"/>
    <w:rsid w:val="00AD4A85"/>
    <w:rsid w:val="00AD708D"/>
    <w:rsid w:val="00AE290E"/>
    <w:rsid w:val="00AE2A0F"/>
    <w:rsid w:val="00AE38DA"/>
    <w:rsid w:val="00AE3AD4"/>
    <w:rsid w:val="00AE4FD4"/>
    <w:rsid w:val="00AE513D"/>
    <w:rsid w:val="00AF1D72"/>
    <w:rsid w:val="00AF242B"/>
    <w:rsid w:val="00AF2852"/>
    <w:rsid w:val="00AF3008"/>
    <w:rsid w:val="00AF3B96"/>
    <w:rsid w:val="00AF4DD7"/>
    <w:rsid w:val="00AF5223"/>
    <w:rsid w:val="00AF5D96"/>
    <w:rsid w:val="00AF6CF6"/>
    <w:rsid w:val="00B0156D"/>
    <w:rsid w:val="00B0291E"/>
    <w:rsid w:val="00B03203"/>
    <w:rsid w:val="00B042AE"/>
    <w:rsid w:val="00B12F97"/>
    <w:rsid w:val="00B140AF"/>
    <w:rsid w:val="00B21906"/>
    <w:rsid w:val="00B224B9"/>
    <w:rsid w:val="00B22B07"/>
    <w:rsid w:val="00B2382E"/>
    <w:rsid w:val="00B255B5"/>
    <w:rsid w:val="00B261F3"/>
    <w:rsid w:val="00B27398"/>
    <w:rsid w:val="00B27D82"/>
    <w:rsid w:val="00B30392"/>
    <w:rsid w:val="00B30716"/>
    <w:rsid w:val="00B30D1C"/>
    <w:rsid w:val="00B324E0"/>
    <w:rsid w:val="00B3251A"/>
    <w:rsid w:val="00B3251B"/>
    <w:rsid w:val="00B32906"/>
    <w:rsid w:val="00B32C50"/>
    <w:rsid w:val="00B3337C"/>
    <w:rsid w:val="00B342CE"/>
    <w:rsid w:val="00B343FE"/>
    <w:rsid w:val="00B34A77"/>
    <w:rsid w:val="00B35029"/>
    <w:rsid w:val="00B36080"/>
    <w:rsid w:val="00B3658D"/>
    <w:rsid w:val="00B414B2"/>
    <w:rsid w:val="00B41653"/>
    <w:rsid w:val="00B442A6"/>
    <w:rsid w:val="00B44C0B"/>
    <w:rsid w:val="00B466C8"/>
    <w:rsid w:val="00B47EDE"/>
    <w:rsid w:val="00B5084B"/>
    <w:rsid w:val="00B52DE1"/>
    <w:rsid w:val="00B53883"/>
    <w:rsid w:val="00B55B91"/>
    <w:rsid w:val="00B56013"/>
    <w:rsid w:val="00B56C5B"/>
    <w:rsid w:val="00B5780E"/>
    <w:rsid w:val="00B6066A"/>
    <w:rsid w:val="00B6128F"/>
    <w:rsid w:val="00B626F3"/>
    <w:rsid w:val="00B63143"/>
    <w:rsid w:val="00B6374E"/>
    <w:rsid w:val="00B65091"/>
    <w:rsid w:val="00B662F0"/>
    <w:rsid w:val="00B70732"/>
    <w:rsid w:val="00B71E27"/>
    <w:rsid w:val="00B73A94"/>
    <w:rsid w:val="00B73C78"/>
    <w:rsid w:val="00B75473"/>
    <w:rsid w:val="00B75848"/>
    <w:rsid w:val="00B75B58"/>
    <w:rsid w:val="00B76E83"/>
    <w:rsid w:val="00B77317"/>
    <w:rsid w:val="00B774BB"/>
    <w:rsid w:val="00B80C98"/>
    <w:rsid w:val="00B81C75"/>
    <w:rsid w:val="00B82106"/>
    <w:rsid w:val="00B83135"/>
    <w:rsid w:val="00B844D3"/>
    <w:rsid w:val="00B85322"/>
    <w:rsid w:val="00B920F6"/>
    <w:rsid w:val="00B9316D"/>
    <w:rsid w:val="00B938FE"/>
    <w:rsid w:val="00B946BE"/>
    <w:rsid w:val="00B96493"/>
    <w:rsid w:val="00B96786"/>
    <w:rsid w:val="00B9687C"/>
    <w:rsid w:val="00BA00A9"/>
    <w:rsid w:val="00BA1764"/>
    <w:rsid w:val="00BA1F43"/>
    <w:rsid w:val="00BA2EC5"/>
    <w:rsid w:val="00BA420D"/>
    <w:rsid w:val="00BA5617"/>
    <w:rsid w:val="00BA56A7"/>
    <w:rsid w:val="00BA5931"/>
    <w:rsid w:val="00BA66CC"/>
    <w:rsid w:val="00BA746E"/>
    <w:rsid w:val="00BA7537"/>
    <w:rsid w:val="00BB1437"/>
    <w:rsid w:val="00BB32CC"/>
    <w:rsid w:val="00BB449A"/>
    <w:rsid w:val="00BB4945"/>
    <w:rsid w:val="00BB674A"/>
    <w:rsid w:val="00BC03EA"/>
    <w:rsid w:val="00BC0F75"/>
    <w:rsid w:val="00BC26D6"/>
    <w:rsid w:val="00BC30C8"/>
    <w:rsid w:val="00BC33A6"/>
    <w:rsid w:val="00BC72BE"/>
    <w:rsid w:val="00BC7861"/>
    <w:rsid w:val="00BD1EAF"/>
    <w:rsid w:val="00BD33BD"/>
    <w:rsid w:val="00BD45B3"/>
    <w:rsid w:val="00BD7051"/>
    <w:rsid w:val="00BE0043"/>
    <w:rsid w:val="00BE04C7"/>
    <w:rsid w:val="00BE0FAC"/>
    <w:rsid w:val="00BE1212"/>
    <w:rsid w:val="00BE1B18"/>
    <w:rsid w:val="00BE249C"/>
    <w:rsid w:val="00BE46E6"/>
    <w:rsid w:val="00BE5FCD"/>
    <w:rsid w:val="00BF063B"/>
    <w:rsid w:val="00BF372A"/>
    <w:rsid w:val="00BF40F8"/>
    <w:rsid w:val="00BF598B"/>
    <w:rsid w:val="00BF67B2"/>
    <w:rsid w:val="00BF739C"/>
    <w:rsid w:val="00BF76B7"/>
    <w:rsid w:val="00BF7FD6"/>
    <w:rsid w:val="00C028E7"/>
    <w:rsid w:val="00C03F10"/>
    <w:rsid w:val="00C04939"/>
    <w:rsid w:val="00C04FB4"/>
    <w:rsid w:val="00C058E4"/>
    <w:rsid w:val="00C109F0"/>
    <w:rsid w:val="00C11EFF"/>
    <w:rsid w:val="00C121F5"/>
    <w:rsid w:val="00C12E71"/>
    <w:rsid w:val="00C1373F"/>
    <w:rsid w:val="00C1513C"/>
    <w:rsid w:val="00C154D6"/>
    <w:rsid w:val="00C155E4"/>
    <w:rsid w:val="00C1671B"/>
    <w:rsid w:val="00C17AC9"/>
    <w:rsid w:val="00C2007B"/>
    <w:rsid w:val="00C20DF6"/>
    <w:rsid w:val="00C2246D"/>
    <w:rsid w:val="00C22471"/>
    <w:rsid w:val="00C22CB4"/>
    <w:rsid w:val="00C23790"/>
    <w:rsid w:val="00C23AEC"/>
    <w:rsid w:val="00C244DC"/>
    <w:rsid w:val="00C24643"/>
    <w:rsid w:val="00C2476C"/>
    <w:rsid w:val="00C25ACD"/>
    <w:rsid w:val="00C275E5"/>
    <w:rsid w:val="00C27F07"/>
    <w:rsid w:val="00C32728"/>
    <w:rsid w:val="00C32A02"/>
    <w:rsid w:val="00C3324D"/>
    <w:rsid w:val="00C338A4"/>
    <w:rsid w:val="00C4227C"/>
    <w:rsid w:val="00C423A5"/>
    <w:rsid w:val="00C437E0"/>
    <w:rsid w:val="00C45E4C"/>
    <w:rsid w:val="00C5065D"/>
    <w:rsid w:val="00C513CF"/>
    <w:rsid w:val="00C51AAA"/>
    <w:rsid w:val="00C51B7D"/>
    <w:rsid w:val="00C526FB"/>
    <w:rsid w:val="00C53437"/>
    <w:rsid w:val="00C546CF"/>
    <w:rsid w:val="00C560A5"/>
    <w:rsid w:val="00C5618A"/>
    <w:rsid w:val="00C5767D"/>
    <w:rsid w:val="00C601B2"/>
    <w:rsid w:val="00C61046"/>
    <w:rsid w:val="00C614D1"/>
    <w:rsid w:val="00C61B44"/>
    <w:rsid w:val="00C64612"/>
    <w:rsid w:val="00C647B3"/>
    <w:rsid w:val="00C66254"/>
    <w:rsid w:val="00C679DA"/>
    <w:rsid w:val="00C73359"/>
    <w:rsid w:val="00C74EAA"/>
    <w:rsid w:val="00C7534F"/>
    <w:rsid w:val="00C770CD"/>
    <w:rsid w:val="00C779E5"/>
    <w:rsid w:val="00C77FB7"/>
    <w:rsid w:val="00C814E1"/>
    <w:rsid w:val="00C8244C"/>
    <w:rsid w:val="00C82777"/>
    <w:rsid w:val="00C828EA"/>
    <w:rsid w:val="00C92D30"/>
    <w:rsid w:val="00C92E23"/>
    <w:rsid w:val="00C92EF2"/>
    <w:rsid w:val="00C951C0"/>
    <w:rsid w:val="00C953E5"/>
    <w:rsid w:val="00C976A6"/>
    <w:rsid w:val="00CA0433"/>
    <w:rsid w:val="00CA19DE"/>
    <w:rsid w:val="00CA1D68"/>
    <w:rsid w:val="00CA3549"/>
    <w:rsid w:val="00CA3BDC"/>
    <w:rsid w:val="00CA70FA"/>
    <w:rsid w:val="00CA7E5E"/>
    <w:rsid w:val="00CB0337"/>
    <w:rsid w:val="00CB0557"/>
    <w:rsid w:val="00CB579E"/>
    <w:rsid w:val="00CB61A3"/>
    <w:rsid w:val="00CB65B3"/>
    <w:rsid w:val="00CC2E93"/>
    <w:rsid w:val="00CC4314"/>
    <w:rsid w:val="00CC47A6"/>
    <w:rsid w:val="00CC6CB7"/>
    <w:rsid w:val="00CC71D3"/>
    <w:rsid w:val="00CC791F"/>
    <w:rsid w:val="00CD2A56"/>
    <w:rsid w:val="00CD5741"/>
    <w:rsid w:val="00CD6793"/>
    <w:rsid w:val="00CD75A6"/>
    <w:rsid w:val="00CE0367"/>
    <w:rsid w:val="00CE194E"/>
    <w:rsid w:val="00CE2737"/>
    <w:rsid w:val="00CE32FF"/>
    <w:rsid w:val="00CE3745"/>
    <w:rsid w:val="00CE47DE"/>
    <w:rsid w:val="00CE6755"/>
    <w:rsid w:val="00CE6C7B"/>
    <w:rsid w:val="00CF05FC"/>
    <w:rsid w:val="00CF177B"/>
    <w:rsid w:val="00CF18B7"/>
    <w:rsid w:val="00CF1FD4"/>
    <w:rsid w:val="00CF23E3"/>
    <w:rsid w:val="00CF2AB4"/>
    <w:rsid w:val="00CF2C1C"/>
    <w:rsid w:val="00CF4076"/>
    <w:rsid w:val="00CF4B30"/>
    <w:rsid w:val="00CF78FA"/>
    <w:rsid w:val="00CF7F42"/>
    <w:rsid w:val="00D006F4"/>
    <w:rsid w:val="00D0554F"/>
    <w:rsid w:val="00D06B3B"/>
    <w:rsid w:val="00D07913"/>
    <w:rsid w:val="00D1010E"/>
    <w:rsid w:val="00D101F8"/>
    <w:rsid w:val="00D109FE"/>
    <w:rsid w:val="00D132B7"/>
    <w:rsid w:val="00D14D7C"/>
    <w:rsid w:val="00D15195"/>
    <w:rsid w:val="00D158D3"/>
    <w:rsid w:val="00D17007"/>
    <w:rsid w:val="00D228DC"/>
    <w:rsid w:val="00D23C8A"/>
    <w:rsid w:val="00D27145"/>
    <w:rsid w:val="00D27804"/>
    <w:rsid w:val="00D3262C"/>
    <w:rsid w:val="00D337EF"/>
    <w:rsid w:val="00D3380F"/>
    <w:rsid w:val="00D35927"/>
    <w:rsid w:val="00D35ED1"/>
    <w:rsid w:val="00D35F8E"/>
    <w:rsid w:val="00D40156"/>
    <w:rsid w:val="00D4099D"/>
    <w:rsid w:val="00D40D94"/>
    <w:rsid w:val="00D428A8"/>
    <w:rsid w:val="00D42B49"/>
    <w:rsid w:val="00D433E9"/>
    <w:rsid w:val="00D43688"/>
    <w:rsid w:val="00D468AE"/>
    <w:rsid w:val="00D468BC"/>
    <w:rsid w:val="00D4777D"/>
    <w:rsid w:val="00D47E7E"/>
    <w:rsid w:val="00D5074E"/>
    <w:rsid w:val="00D51CAE"/>
    <w:rsid w:val="00D53029"/>
    <w:rsid w:val="00D550C2"/>
    <w:rsid w:val="00D5557A"/>
    <w:rsid w:val="00D55C9C"/>
    <w:rsid w:val="00D56BA9"/>
    <w:rsid w:val="00D571B1"/>
    <w:rsid w:val="00D57300"/>
    <w:rsid w:val="00D62B93"/>
    <w:rsid w:val="00D6307C"/>
    <w:rsid w:val="00D63428"/>
    <w:rsid w:val="00D640A2"/>
    <w:rsid w:val="00D64425"/>
    <w:rsid w:val="00D6477A"/>
    <w:rsid w:val="00D65F99"/>
    <w:rsid w:val="00D665CE"/>
    <w:rsid w:val="00D66CB0"/>
    <w:rsid w:val="00D715FC"/>
    <w:rsid w:val="00D72B79"/>
    <w:rsid w:val="00D74E2B"/>
    <w:rsid w:val="00D7583B"/>
    <w:rsid w:val="00D7653D"/>
    <w:rsid w:val="00D76BAE"/>
    <w:rsid w:val="00D76FE0"/>
    <w:rsid w:val="00D7729E"/>
    <w:rsid w:val="00D77658"/>
    <w:rsid w:val="00D82325"/>
    <w:rsid w:val="00D83E76"/>
    <w:rsid w:val="00D84FAF"/>
    <w:rsid w:val="00D85499"/>
    <w:rsid w:val="00D85ABF"/>
    <w:rsid w:val="00D86B9C"/>
    <w:rsid w:val="00D86C32"/>
    <w:rsid w:val="00D87EAF"/>
    <w:rsid w:val="00D9025D"/>
    <w:rsid w:val="00D90997"/>
    <w:rsid w:val="00D91CC9"/>
    <w:rsid w:val="00D92288"/>
    <w:rsid w:val="00D9314B"/>
    <w:rsid w:val="00D9350F"/>
    <w:rsid w:val="00D93820"/>
    <w:rsid w:val="00D946D7"/>
    <w:rsid w:val="00D95721"/>
    <w:rsid w:val="00D96E26"/>
    <w:rsid w:val="00D96F3F"/>
    <w:rsid w:val="00DA17D0"/>
    <w:rsid w:val="00DA1A28"/>
    <w:rsid w:val="00DA506D"/>
    <w:rsid w:val="00DA6D5D"/>
    <w:rsid w:val="00DA7550"/>
    <w:rsid w:val="00DB0B61"/>
    <w:rsid w:val="00DB2E6A"/>
    <w:rsid w:val="00DB353C"/>
    <w:rsid w:val="00DB3717"/>
    <w:rsid w:val="00DB4591"/>
    <w:rsid w:val="00DB50BE"/>
    <w:rsid w:val="00DB529F"/>
    <w:rsid w:val="00DB5589"/>
    <w:rsid w:val="00DC1601"/>
    <w:rsid w:val="00DC17E8"/>
    <w:rsid w:val="00DC1AB1"/>
    <w:rsid w:val="00DC1B54"/>
    <w:rsid w:val="00DC440A"/>
    <w:rsid w:val="00DC6581"/>
    <w:rsid w:val="00DD0125"/>
    <w:rsid w:val="00DD25E6"/>
    <w:rsid w:val="00DD658A"/>
    <w:rsid w:val="00DD6A26"/>
    <w:rsid w:val="00DD747F"/>
    <w:rsid w:val="00DD7BD2"/>
    <w:rsid w:val="00DD7E14"/>
    <w:rsid w:val="00DE0E4E"/>
    <w:rsid w:val="00DE0EA2"/>
    <w:rsid w:val="00DE0F9A"/>
    <w:rsid w:val="00DE1968"/>
    <w:rsid w:val="00DE1C74"/>
    <w:rsid w:val="00DE22FF"/>
    <w:rsid w:val="00DE45AE"/>
    <w:rsid w:val="00DE5D5D"/>
    <w:rsid w:val="00DE6B77"/>
    <w:rsid w:val="00DF04BA"/>
    <w:rsid w:val="00DF0FC3"/>
    <w:rsid w:val="00DF178C"/>
    <w:rsid w:val="00DF240D"/>
    <w:rsid w:val="00DF613C"/>
    <w:rsid w:val="00DF6CC7"/>
    <w:rsid w:val="00E0148A"/>
    <w:rsid w:val="00E01B34"/>
    <w:rsid w:val="00E01FE1"/>
    <w:rsid w:val="00E037CF"/>
    <w:rsid w:val="00E04E1C"/>
    <w:rsid w:val="00E06B1F"/>
    <w:rsid w:val="00E077AE"/>
    <w:rsid w:val="00E1110E"/>
    <w:rsid w:val="00E131FD"/>
    <w:rsid w:val="00E1391C"/>
    <w:rsid w:val="00E1777C"/>
    <w:rsid w:val="00E20F77"/>
    <w:rsid w:val="00E23281"/>
    <w:rsid w:val="00E270EA"/>
    <w:rsid w:val="00E31385"/>
    <w:rsid w:val="00E31812"/>
    <w:rsid w:val="00E3284E"/>
    <w:rsid w:val="00E32FA8"/>
    <w:rsid w:val="00E332C6"/>
    <w:rsid w:val="00E33737"/>
    <w:rsid w:val="00E33CE2"/>
    <w:rsid w:val="00E346B1"/>
    <w:rsid w:val="00E36928"/>
    <w:rsid w:val="00E37697"/>
    <w:rsid w:val="00E418AE"/>
    <w:rsid w:val="00E42008"/>
    <w:rsid w:val="00E4250F"/>
    <w:rsid w:val="00E431E7"/>
    <w:rsid w:val="00E44782"/>
    <w:rsid w:val="00E451C3"/>
    <w:rsid w:val="00E45FAA"/>
    <w:rsid w:val="00E467AD"/>
    <w:rsid w:val="00E506FC"/>
    <w:rsid w:val="00E51612"/>
    <w:rsid w:val="00E51E58"/>
    <w:rsid w:val="00E56777"/>
    <w:rsid w:val="00E571D4"/>
    <w:rsid w:val="00E6511E"/>
    <w:rsid w:val="00E65A5B"/>
    <w:rsid w:val="00E70013"/>
    <w:rsid w:val="00E714E1"/>
    <w:rsid w:val="00E71BFA"/>
    <w:rsid w:val="00E753FE"/>
    <w:rsid w:val="00E7586E"/>
    <w:rsid w:val="00E75C06"/>
    <w:rsid w:val="00E7653F"/>
    <w:rsid w:val="00E768A2"/>
    <w:rsid w:val="00E80011"/>
    <w:rsid w:val="00E8051F"/>
    <w:rsid w:val="00E8072B"/>
    <w:rsid w:val="00E80787"/>
    <w:rsid w:val="00E80992"/>
    <w:rsid w:val="00E80AA6"/>
    <w:rsid w:val="00E819A3"/>
    <w:rsid w:val="00E83A1C"/>
    <w:rsid w:val="00E83DAE"/>
    <w:rsid w:val="00E85513"/>
    <w:rsid w:val="00E8571F"/>
    <w:rsid w:val="00E85EEC"/>
    <w:rsid w:val="00E85FCD"/>
    <w:rsid w:val="00E86A33"/>
    <w:rsid w:val="00E86B07"/>
    <w:rsid w:val="00E8777A"/>
    <w:rsid w:val="00E9064A"/>
    <w:rsid w:val="00E9248C"/>
    <w:rsid w:val="00E93A1C"/>
    <w:rsid w:val="00E93DDF"/>
    <w:rsid w:val="00E93E47"/>
    <w:rsid w:val="00E93F33"/>
    <w:rsid w:val="00E95B97"/>
    <w:rsid w:val="00E960A1"/>
    <w:rsid w:val="00E9626D"/>
    <w:rsid w:val="00E972C4"/>
    <w:rsid w:val="00E9785D"/>
    <w:rsid w:val="00EA1DEB"/>
    <w:rsid w:val="00EA26A9"/>
    <w:rsid w:val="00EA2E58"/>
    <w:rsid w:val="00EA3033"/>
    <w:rsid w:val="00EA49A4"/>
    <w:rsid w:val="00EA5C00"/>
    <w:rsid w:val="00EA6E78"/>
    <w:rsid w:val="00EA6F7B"/>
    <w:rsid w:val="00EB0447"/>
    <w:rsid w:val="00EB13A9"/>
    <w:rsid w:val="00EB24EE"/>
    <w:rsid w:val="00EB397A"/>
    <w:rsid w:val="00EB3CDC"/>
    <w:rsid w:val="00EB50ED"/>
    <w:rsid w:val="00EB5990"/>
    <w:rsid w:val="00EB5B46"/>
    <w:rsid w:val="00EB6354"/>
    <w:rsid w:val="00EB666D"/>
    <w:rsid w:val="00EB68A9"/>
    <w:rsid w:val="00EC00C8"/>
    <w:rsid w:val="00EC0B4B"/>
    <w:rsid w:val="00EC1416"/>
    <w:rsid w:val="00EC2E91"/>
    <w:rsid w:val="00EC3C31"/>
    <w:rsid w:val="00EC3DA2"/>
    <w:rsid w:val="00EC4375"/>
    <w:rsid w:val="00EC4F5A"/>
    <w:rsid w:val="00EC527D"/>
    <w:rsid w:val="00EC57EB"/>
    <w:rsid w:val="00EC789E"/>
    <w:rsid w:val="00ED0E44"/>
    <w:rsid w:val="00ED5736"/>
    <w:rsid w:val="00ED5B3B"/>
    <w:rsid w:val="00ED5CEB"/>
    <w:rsid w:val="00ED5F83"/>
    <w:rsid w:val="00ED6212"/>
    <w:rsid w:val="00ED67FA"/>
    <w:rsid w:val="00ED6848"/>
    <w:rsid w:val="00ED6E60"/>
    <w:rsid w:val="00ED7511"/>
    <w:rsid w:val="00ED7AA3"/>
    <w:rsid w:val="00EE0354"/>
    <w:rsid w:val="00EE0D8A"/>
    <w:rsid w:val="00EE0FC9"/>
    <w:rsid w:val="00EE1608"/>
    <w:rsid w:val="00EE1714"/>
    <w:rsid w:val="00EE72A8"/>
    <w:rsid w:val="00EF0F68"/>
    <w:rsid w:val="00EF2402"/>
    <w:rsid w:val="00EF28C9"/>
    <w:rsid w:val="00EF479C"/>
    <w:rsid w:val="00F00B86"/>
    <w:rsid w:val="00F01A4E"/>
    <w:rsid w:val="00F01EA8"/>
    <w:rsid w:val="00F038AB"/>
    <w:rsid w:val="00F067E1"/>
    <w:rsid w:val="00F072D9"/>
    <w:rsid w:val="00F10DCB"/>
    <w:rsid w:val="00F1170E"/>
    <w:rsid w:val="00F12CD3"/>
    <w:rsid w:val="00F12FBC"/>
    <w:rsid w:val="00F2344F"/>
    <w:rsid w:val="00F27C84"/>
    <w:rsid w:val="00F306C0"/>
    <w:rsid w:val="00F33747"/>
    <w:rsid w:val="00F34D55"/>
    <w:rsid w:val="00F36261"/>
    <w:rsid w:val="00F37241"/>
    <w:rsid w:val="00F372C0"/>
    <w:rsid w:val="00F4167A"/>
    <w:rsid w:val="00F41FE4"/>
    <w:rsid w:val="00F42E20"/>
    <w:rsid w:val="00F4338C"/>
    <w:rsid w:val="00F45062"/>
    <w:rsid w:val="00F4726D"/>
    <w:rsid w:val="00F5066C"/>
    <w:rsid w:val="00F519F3"/>
    <w:rsid w:val="00F522F2"/>
    <w:rsid w:val="00F52405"/>
    <w:rsid w:val="00F5261C"/>
    <w:rsid w:val="00F55E45"/>
    <w:rsid w:val="00F55F1A"/>
    <w:rsid w:val="00F57F63"/>
    <w:rsid w:val="00F608E7"/>
    <w:rsid w:val="00F62301"/>
    <w:rsid w:val="00F6378B"/>
    <w:rsid w:val="00F646C4"/>
    <w:rsid w:val="00F65886"/>
    <w:rsid w:val="00F6640F"/>
    <w:rsid w:val="00F679B4"/>
    <w:rsid w:val="00F728D8"/>
    <w:rsid w:val="00F72D84"/>
    <w:rsid w:val="00F75434"/>
    <w:rsid w:val="00F7666B"/>
    <w:rsid w:val="00F77FE4"/>
    <w:rsid w:val="00F825B8"/>
    <w:rsid w:val="00F82F18"/>
    <w:rsid w:val="00F83E9C"/>
    <w:rsid w:val="00F841C0"/>
    <w:rsid w:val="00F8489B"/>
    <w:rsid w:val="00F84926"/>
    <w:rsid w:val="00F85098"/>
    <w:rsid w:val="00F92DC9"/>
    <w:rsid w:val="00F95233"/>
    <w:rsid w:val="00F97016"/>
    <w:rsid w:val="00F97397"/>
    <w:rsid w:val="00FA0398"/>
    <w:rsid w:val="00FA2218"/>
    <w:rsid w:val="00FA3223"/>
    <w:rsid w:val="00FA36D8"/>
    <w:rsid w:val="00FA4404"/>
    <w:rsid w:val="00FA6119"/>
    <w:rsid w:val="00FA6CD9"/>
    <w:rsid w:val="00FA74D0"/>
    <w:rsid w:val="00FA7821"/>
    <w:rsid w:val="00FB12F5"/>
    <w:rsid w:val="00FB39AC"/>
    <w:rsid w:val="00FB3F2C"/>
    <w:rsid w:val="00FB4390"/>
    <w:rsid w:val="00FB4B6D"/>
    <w:rsid w:val="00FB6483"/>
    <w:rsid w:val="00FB6F41"/>
    <w:rsid w:val="00FB7090"/>
    <w:rsid w:val="00FB7207"/>
    <w:rsid w:val="00FC543D"/>
    <w:rsid w:val="00FC5F7A"/>
    <w:rsid w:val="00FC63C7"/>
    <w:rsid w:val="00FC648D"/>
    <w:rsid w:val="00FC6FBC"/>
    <w:rsid w:val="00FC7405"/>
    <w:rsid w:val="00FC751D"/>
    <w:rsid w:val="00FC7F3E"/>
    <w:rsid w:val="00FC7FAB"/>
    <w:rsid w:val="00FD0D2B"/>
    <w:rsid w:val="00FD13A9"/>
    <w:rsid w:val="00FD275D"/>
    <w:rsid w:val="00FD3693"/>
    <w:rsid w:val="00FD4529"/>
    <w:rsid w:val="00FD5A04"/>
    <w:rsid w:val="00FD611D"/>
    <w:rsid w:val="00FD7108"/>
    <w:rsid w:val="00FE2147"/>
    <w:rsid w:val="00FE4CBD"/>
    <w:rsid w:val="00FE5E81"/>
    <w:rsid w:val="00FE6C25"/>
    <w:rsid w:val="00FE78CC"/>
    <w:rsid w:val="00FE7CC6"/>
    <w:rsid w:val="00FF02A4"/>
    <w:rsid w:val="00FF085F"/>
    <w:rsid w:val="00FF1C77"/>
    <w:rsid w:val="00FF370C"/>
    <w:rsid w:val="00FF4392"/>
    <w:rsid w:val="00FF4DA9"/>
    <w:rsid w:val="00FF601E"/>
    <w:rsid w:val="00FF6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EB8B6"/>
  <w15:docId w15:val="{60B73DC6-989B-4AC0-9ECF-BF8CBDA51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E0C"/>
    <w:pPr>
      <w:spacing w:before="120" w:line="360" w:lineRule="auto"/>
      <w:jc w:val="both"/>
    </w:pPr>
    <w:rPr>
      <w:rFonts w:ascii="Arial" w:eastAsia="Times New Roman" w:hAnsi="Arial" w:cs="Times New Roman"/>
      <w:sz w:val="24"/>
    </w:rPr>
  </w:style>
  <w:style w:type="paragraph" w:styleId="Heading1">
    <w:name w:val="heading 1"/>
    <w:basedOn w:val="Normal"/>
    <w:uiPriority w:val="9"/>
    <w:qFormat/>
    <w:rsid w:val="00457243"/>
    <w:pPr>
      <w:keepNext/>
      <w:spacing w:before="360" w:after="240"/>
      <w:outlineLvl w:val="0"/>
    </w:pPr>
    <w:rPr>
      <w:rFonts w:eastAsia="Arial" w:cs="Arial"/>
      <w:b/>
      <w:bCs/>
      <w:szCs w:val="24"/>
    </w:rPr>
  </w:style>
  <w:style w:type="paragraph" w:styleId="Heading2">
    <w:name w:val="heading 2"/>
    <w:basedOn w:val="Normal"/>
    <w:link w:val="Heading2Char"/>
    <w:uiPriority w:val="9"/>
    <w:unhideWhenUsed/>
    <w:qFormat/>
    <w:rsid w:val="004D64EB"/>
    <w:pPr>
      <w:keepNext/>
      <w:spacing w:before="240"/>
      <w:outlineLvl w:val="1"/>
    </w:pPr>
    <w:rPr>
      <w:rFonts w:eastAsia="Arial" w:cs="Arial"/>
      <w:bCs/>
      <w:szCs w:val="20"/>
      <w:u w:val="single"/>
    </w:rPr>
  </w:style>
  <w:style w:type="paragraph" w:styleId="Heading3">
    <w:name w:val="heading 3"/>
    <w:basedOn w:val="Normal"/>
    <w:next w:val="Normal"/>
    <w:link w:val="Heading3Char"/>
    <w:uiPriority w:val="9"/>
    <w:unhideWhenUsed/>
    <w:qFormat/>
    <w:rsid w:val="00E33CE2"/>
    <w:pPr>
      <w:keepNext/>
      <w:keepLines/>
      <w:spacing w:before="40"/>
      <w:outlineLvl w:val="2"/>
    </w:pPr>
    <w:rPr>
      <w:rFonts w:eastAsiaTheme="majorEastAsia" w:cstheme="majorBidi"/>
      <w:b/>
      <w:sz w:val="20"/>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3" w:right="851"/>
    </w:pPr>
    <w:rPr>
      <w:rFonts w:ascii="Times New Roman" w:hAnsi="Times New Roman"/>
      <w:sz w:val="20"/>
      <w:szCs w:val="20"/>
    </w:rPr>
  </w:style>
  <w:style w:type="paragraph" w:styleId="Title">
    <w:name w:val="Title"/>
    <w:basedOn w:val="Normal"/>
    <w:uiPriority w:val="10"/>
    <w:qFormat/>
    <w:rsid w:val="002C2E33"/>
    <w:pPr>
      <w:spacing w:after="120" w:line="240" w:lineRule="auto"/>
    </w:pPr>
    <w:rPr>
      <w:rFonts w:eastAsia="Arial" w:cs="Arial"/>
      <w:b/>
      <w:bCs/>
      <w:sz w:val="28"/>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10" w:lineRule="exact"/>
      <w:ind w:left="122"/>
    </w:pPr>
    <w:rPr>
      <w:rFonts w:ascii="Times New Roman" w:hAnsi="Times New Roman"/>
    </w:rPr>
  </w:style>
  <w:style w:type="character" w:styleId="PlaceholderText">
    <w:name w:val="Placeholder Text"/>
    <w:basedOn w:val="DefaultParagraphFont"/>
    <w:uiPriority w:val="99"/>
    <w:semiHidden/>
    <w:rsid w:val="004B4BDC"/>
    <w:rPr>
      <w:color w:val="666666"/>
    </w:rPr>
  </w:style>
  <w:style w:type="paragraph" w:customStyle="1" w:styleId="Table-Legend">
    <w:name w:val="Table-Legend"/>
    <w:basedOn w:val="Normal"/>
    <w:qFormat/>
    <w:rsid w:val="001E4AFE"/>
    <w:pPr>
      <w:keepNext/>
      <w:spacing w:before="240" w:after="120" w:line="240" w:lineRule="auto"/>
      <w:jc w:val="center"/>
    </w:pPr>
    <w:rPr>
      <w:b/>
      <w:bCs/>
      <w:sz w:val="22"/>
    </w:rPr>
  </w:style>
  <w:style w:type="paragraph" w:styleId="Header">
    <w:name w:val="header"/>
    <w:basedOn w:val="Normal"/>
    <w:link w:val="HeaderChar"/>
    <w:uiPriority w:val="99"/>
    <w:unhideWhenUsed/>
    <w:rsid w:val="00011930"/>
    <w:pPr>
      <w:tabs>
        <w:tab w:val="center" w:pos="4419"/>
        <w:tab w:val="right" w:pos="8838"/>
      </w:tabs>
      <w:spacing w:before="0"/>
    </w:pPr>
  </w:style>
  <w:style w:type="character" w:customStyle="1" w:styleId="HeaderChar">
    <w:name w:val="Header Char"/>
    <w:basedOn w:val="DefaultParagraphFont"/>
    <w:link w:val="Header"/>
    <w:uiPriority w:val="99"/>
    <w:rsid w:val="00011930"/>
    <w:rPr>
      <w:rFonts w:ascii="Arial" w:eastAsia="Times New Roman" w:hAnsi="Arial" w:cs="Times New Roman"/>
      <w:sz w:val="24"/>
    </w:rPr>
  </w:style>
  <w:style w:type="paragraph" w:styleId="Footer">
    <w:name w:val="footer"/>
    <w:basedOn w:val="Normal"/>
    <w:link w:val="FooterChar"/>
    <w:uiPriority w:val="99"/>
    <w:unhideWhenUsed/>
    <w:rsid w:val="00011930"/>
    <w:pPr>
      <w:tabs>
        <w:tab w:val="center" w:pos="4419"/>
        <w:tab w:val="right" w:pos="8838"/>
      </w:tabs>
      <w:spacing w:before="0"/>
    </w:pPr>
  </w:style>
  <w:style w:type="character" w:customStyle="1" w:styleId="FooterChar">
    <w:name w:val="Footer Char"/>
    <w:basedOn w:val="DefaultParagraphFont"/>
    <w:link w:val="Footer"/>
    <w:uiPriority w:val="99"/>
    <w:rsid w:val="00011930"/>
    <w:rPr>
      <w:rFonts w:ascii="Arial" w:eastAsia="Times New Roman" w:hAnsi="Arial" w:cs="Times New Roman"/>
      <w:sz w:val="24"/>
    </w:rPr>
  </w:style>
  <w:style w:type="paragraph" w:customStyle="1" w:styleId="Eqn">
    <w:name w:val="Eqn"/>
    <w:basedOn w:val="Normal"/>
    <w:link w:val="EqnChar"/>
    <w:qFormat/>
    <w:rsid w:val="00396E0C"/>
    <w:pPr>
      <w:tabs>
        <w:tab w:val="center" w:pos="4536"/>
        <w:tab w:val="right" w:pos="10064"/>
      </w:tabs>
    </w:pPr>
  </w:style>
  <w:style w:type="character" w:customStyle="1" w:styleId="EqnChar">
    <w:name w:val="Eqn Char"/>
    <w:basedOn w:val="DefaultParagraphFont"/>
    <w:link w:val="Eqn"/>
    <w:rsid w:val="00396E0C"/>
    <w:rPr>
      <w:rFonts w:ascii="Arial" w:eastAsia="Times New Roman" w:hAnsi="Arial" w:cs="Times New Roman"/>
      <w:sz w:val="24"/>
    </w:rPr>
  </w:style>
  <w:style w:type="paragraph" w:customStyle="1" w:styleId="Figure-Legend">
    <w:name w:val="Figure-Legend"/>
    <w:basedOn w:val="Normal"/>
    <w:qFormat/>
    <w:rsid w:val="003818C3"/>
    <w:pPr>
      <w:keepLines/>
      <w:widowControl/>
      <w:spacing w:before="0" w:after="360" w:line="240" w:lineRule="auto"/>
      <w:jc w:val="center"/>
    </w:pPr>
    <w:rPr>
      <w:b/>
      <w:bCs/>
      <w:sz w:val="22"/>
      <w:szCs w:val="20"/>
    </w:rPr>
  </w:style>
  <w:style w:type="paragraph" w:customStyle="1" w:styleId="Figure">
    <w:name w:val="Figure"/>
    <w:basedOn w:val="Normal"/>
    <w:qFormat/>
    <w:rsid w:val="003818C3"/>
    <w:pPr>
      <w:keepNext/>
      <w:spacing w:before="240"/>
      <w:jc w:val="center"/>
    </w:pPr>
  </w:style>
  <w:style w:type="paragraph" w:customStyle="1" w:styleId="Tight">
    <w:name w:val="Tight"/>
    <w:basedOn w:val="Normal"/>
    <w:qFormat/>
    <w:rsid w:val="00396E0C"/>
    <w:pPr>
      <w:spacing w:before="0" w:line="240" w:lineRule="auto"/>
      <w:jc w:val="left"/>
    </w:pPr>
  </w:style>
  <w:style w:type="character" w:styleId="LineNumber">
    <w:name w:val="line number"/>
    <w:basedOn w:val="DefaultParagraphFont"/>
    <w:uiPriority w:val="99"/>
    <w:semiHidden/>
    <w:unhideWhenUsed/>
    <w:rsid w:val="00396E0C"/>
  </w:style>
  <w:style w:type="paragraph" w:customStyle="1" w:styleId="References">
    <w:name w:val="References"/>
    <w:basedOn w:val="Normal"/>
    <w:qFormat/>
    <w:rsid w:val="002C0ED6"/>
    <w:pPr>
      <w:spacing w:line="240" w:lineRule="auto"/>
    </w:pPr>
  </w:style>
  <w:style w:type="paragraph" w:styleId="Revision">
    <w:name w:val="Revision"/>
    <w:hidden/>
    <w:uiPriority w:val="99"/>
    <w:semiHidden/>
    <w:rsid w:val="0071345D"/>
    <w:pPr>
      <w:widowControl/>
      <w:autoSpaceDE/>
      <w:autoSpaceDN/>
    </w:pPr>
    <w:rPr>
      <w:rFonts w:ascii="Arial" w:eastAsia="Times New Roman" w:hAnsi="Arial" w:cs="Times New Roman"/>
      <w:sz w:val="24"/>
    </w:rPr>
  </w:style>
  <w:style w:type="character" w:styleId="CommentReference">
    <w:name w:val="annotation reference"/>
    <w:basedOn w:val="DefaultParagraphFont"/>
    <w:uiPriority w:val="99"/>
    <w:semiHidden/>
    <w:unhideWhenUsed/>
    <w:rsid w:val="00251621"/>
    <w:rPr>
      <w:sz w:val="16"/>
      <w:szCs w:val="16"/>
    </w:rPr>
  </w:style>
  <w:style w:type="paragraph" w:styleId="CommentText">
    <w:name w:val="annotation text"/>
    <w:basedOn w:val="Normal"/>
    <w:link w:val="CommentTextChar"/>
    <w:uiPriority w:val="99"/>
    <w:unhideWhenUsed/>
    <w:rsid w:val="00251621"/>
    <w:pPr>
      <w:spacing w:line="240" w:lineRule="auto"/>
    </w:pPr>
    <w:rPr>
      <w:sz w:val="20"/>
      <w:szCs w:val="20"/>
    </w:rPr>
  </w:style>
  <w:style w:type="character" w:customStyle="1" w:styleId="CommentTextChar">
    <w:name w:val="Comment Text Char"/>
    <w:basedOn w:val="DefaultParagraphFont"/>
    <w:link w:val="CommentText"/>
    <w:uiPriority w:val="99"/>
    <w:rsid w:val="00251621"/>
    <w:rPr>
      <w:rFonts w:ascii="Arial" w:eastAsia="Times New Roman" w:hAnsi="Arial" w:cs="Times New Roman"/>
      <w:sz w:val="20"/>
      <w:szCs w:val="20"/>
    </w:rPr>
  </w:style>
  <w:style w:type="paragraph" w:styleId="CommentSubject">
    <w:name w:val="annotation subject"/>
    <w:basedOn w:val="CommentText"/>
    <w:next w:val="CommentText"/>
    <w:link w:val="CommentSubjectChar"/>
    <w:uiPriority w:val="99"/>
    <w:semiHidden/>
    <w:unhideWhenUsed/>
    <w:rsid w:val="00251621"/>
    <w:rPr>
      <w:b/>
      <w:bCs/>
    </w:rPr>
  </w:style>
  <w:style w:type="character" w:customStyle="1" w:styleId="CommentSubjectChar">
    <w:name w:val="Comment Subject Char"/>
    <w:basedOn w:val="CommentTextChar"/>
    <w:link w:val="CommentSubject"/>
    <w:uiPriority w:val="99"/>
    <w:semiHidden/>
    <w:rsid w:val="00251621"/>
    <w:rPr>
      <w:rFonts w:ascii="Arial" w:eastAsia="Times New Roman" w:hAnsi="Arial" w:cs="Times New Roman"/>
      <w:b/>
      <w:bCs/>
      <w:sz w:val="20"/>
      <w:szCs w:val="20"/>
    </w:rPr>
  </w:style>
  <w:style w:type="character" w:styleId="Hyperlink">
    <w:name w:val="Hyperlink"/>
    <w:basedOn w:val="DefaultParagraphFont"/>
    <w:uiPriority w:val="99"/>
    <w:unhideWhenUsed/>
    <w:rsid w:val="00A55121"/>
    <w:rPr>
      <w:color w:val="0000FF" w:themeColor="hyperlink"/>
      <w:u w:val="single"/>
    </w:rPr>
  </w:style>
  <w:style w:type="character" w:styleId="UnresolvedMention">
    <w:name w:val="Unresolved Mention"/>
    <w:basedOn w:val="DefaultParagraphFont"/>
    <w:uiPriority w:val="99"/>
    <w:semiHidden/>
    <w:unhideWhenUsed/>
    <w:rsid w:val="00A55121"/>
    <w:rPr>
      <w:color w:val="605E5C"/>
      <w:shd w:val="clear" w:color="auto" w:fill="E1DFDD"/>
    </w:rPr>
  </w:style>
  <w:style w:type="character" w:customStyle="1" w:styleId="Heading3Char">
    <w:name w:val="Heading 3 Char"/>
    <w:basedOn w:val="DefaultParagraphFont"/>
    <w:link w:val="Heading3"/>
    <w:uiPriority w:val="9"/>
    <w:rsid w:val="00E33CE2"/>
    <w:rPr>
      <w:rFonts w:ascii="Arial" w:eastAsiaTheme="majorEastAsia" w:hAnsi="Arial" w:cstheme="majorBidi"/>
      <w:b/>
      <w:sz w:val="20"/>
      <w:szCs w:val="24"/>
      <w:u w:val="single"/>
    </w:rPr>
  </w:style>
  <w:style w:type="table" w:styleId="TableGrid">
    <w:name w:val="Table Grid"/>
    <w:basedOn w:val="TableNormal"/>
    <w:uiPriority w:val="39"/>
    <w:rsid w:val="003775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B6F41"/>
    <w:pPr>
      <w:jc w:val="both"/>
    </w:pPr>
    <w:rPr>
      <w:rFonts w:ascii="Arial" w:eastAsia="Times New Roman" w:hAnsi="Arial" w:cs="Times New Roman"/>
      <w:sz w:val="24"/>
    </w:rPr>
  </w:style>
  <w:style w:type="character" w:styleId="Strong">
    <w:name w:val="Strong"/>
    <w:basedOn w:val="DefaultParagraphFont"/>
    <w:uiPriority w:val="22"/>
    <w:qFormat/>
    <w:rsid w:val="00237A1E"/>
    <w:rPr>
      <w:b/>
      <w:bCs/>
    </w:rPr>
  </w:style>
  <w:style w:type="paragraph" w:customStyle="1" w:styleId="Algorithm">
    <w:name w:val="Algorithm"/>
    <w:basedOn w:val="Heading2"/>
    <w:link w:val="AlgorithmChar"/>
    <w:qFormat/>
    <w:rsid w:val="00237A1E"/>
    <w:pPr>
      <w:spacing w:before="0" w:line="240" w:lineRule="auto"/>
      <w:ind w:left="1134"/>
    </w:pPr>
    <w:rPr>
      <w:rFonts w:ascii="Courier New" w:hAnsi="Courier New"/>
      <w:u w:val="none"/>
    </w:rPr>
  </w:style>
  <w:style w:type="character" w:customStyle="1" w:styleId="Heading2Char">
    <w:name w:val="Heading 2 Char"/>
    <w:basedOn w:val="DefaultParagraphFont"/>
    <w:link w:val="Heading2"/>
    <w:uiPriority w:val="9"/>
    <w:rsid w:val="004D64EB"/>
    <w:rPr>
      <w:rFonts w:ascii="Arial" w:eastAsia="Arial" w:hAnsi="Arial" w:cs="Arial"/>
      <w:bCs/>
      <w:sz w:val="24"/>
      <w:szCs w:val="20"/>
      <w:u w:val="single"/>
    </w:rPr>
  </w:style>
  <w:style w:type="character" w:customStyle="1" w:styleId="AlgorithmChar">
    <w:name w:val="Algorithm Char"/>
    <w:basedOn w:val="Heading2Char"/>
    <w:link w:val="Algorithm"/>
    <w:rsid w:val="00237A1E"/>
    <w:rPr>
      <w:rFonts w:ascii="Courier New" w:eastAsia="Arial" w:hAnsi="Courier New" w:cs="Arial"/>
      <w:bCs/>
      <w:sz w:val="24"/>
      <w:szCs w:val="2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7829">
      <w:bodyDiv w:val="1"/>
      <w:marLeft w:val="0"/>
      <w:marRight w:val="0"/>
      <w:marTop w:val="0"/>
      <w:marBottom w:val="0"/>
      <w:divBdr>
        <w:top w:val="none" w:sz="0" w:space="0" w:color="auto"/>
        <w:left w:val="none" w:sz="0" w:space="0" w:color="auto"/>
        <w:bottom w:val="none" w:sz="0" w:space="0" w:color="auto"/>
        <w:right w:val="none" w:sz="0" w:space="0" w:color="auto"/>
      </w:divBdr>
    </w:div>
    <w:div w:id="4063835">
      <w:bodyDiv w:val="1"/>
      <w:marLeft w:val="0"/>
      <w:marRight w:val="0"/>
      <w:marTop w:val="0"/>
      <w:marBottom w:val="0"/>
      <w:divBdr>
        <w:top w:val="none" w:sz="0" w:space="0" w:color="auto"/>
        <w:left w:val="none" w:sz="0" w:space="0" w:color="auto"/>
        <w:bottom w:val="none" w:sz="0" w:space="0" w:color="auto"/>
        <w:right w:val="none" w:sz="0" w:space="0" w:color="auto"/>
      </w:divBdr>
      <w:divsChild>
        <w:div w:id="1007976434">
          <w:marLeft w:val="480"/>
          <w:marRight w:val="0"/>
          <w:marTop w:val="0"/>
          <w:marBottom w:val="0"/>
          <w:divBdr>
            <w:top w:val="none" w:sz="0" w:space="0" w:color="auto"/>
            <w:left w:val="none" w:sz="0" w:space="0" w:color="auto"/>
            <w:bottom w:val="none" w:sz="0" w:space="0" w:color="auto"/>
            <w:right w:val="none" w:sz="0" w:space="0" w:color="auto"/>
          </w:divBdr>
        </w:div>
        <w:div w:id="2110201899">
          <w:marLeft w:val="480"/>
          <w:marRight w:val="0"/>
          <w:marTop w:val="0"/>
          <w:marBottom w:val="0"/>
          <w:divBdr>
            <w:top w:val="none" w:sz="0" w:space="0" w:color="auto"/>
            <w:left w:val="none" w:sz="0" w:space="0" w:color="auto"/>
            <w:bottom w:val="none" w:sz="0" w:space="0" w:color="auto"/>
            <w:right w:val="none" w:sz="0" w:space="0" w:color="auto"/>
          </w:divBdr>
        </w:div>
        <w:div w:id="222059278">
          <w:marLeft w:val="480"/>
          <w:marRight w:val="0"/>
          <w:marTop w:val="0"/>
          <w:marBottom w:val="0"/>
          <w:divBdr>
            <w:top w:val="none" w:sz="0" w:space="0" w:color="auto"/>
            <w:left w:val="none" w:sz="0" w:space="0" w:color="auto"/>
            <w:bottom w:val="none" w:sz="0" w:space="0" w:color="auto"/>
            <w:right w:val="none" w:sz="0" w:space="0" w:color="auto"/>
          </w:divBdr>
        </w:div>
        <w:div w:id="685987923">
          <w:marLeft w:val="480"/>
          <w:marRight w:val="0"/>
          <w:marTop w:val="0"/>
          <w:marBottom w:val="0"/>
          <w:divBdr>
            <w:top w:val="none" w:sz="0" w:space="0" w:color="auto"/>
            <w:left w:val="none" w:sz="0" w:space="0" w:color="auto"/>
            <w:bottom w:val="none" w:sz="0" w:space="0" w:color="auto"/>
            <w:right w:val="none" w:sz="0" w:space="0" w:color="auto"/>
          </w:divBdr>
        </w:div>
        <w:div w:id="1953169732">
          <w:marLeft w:val="480"/>
          <w:marRight w:val="0"/>
          <w:marTop w:val="0"/>
          <w:marBottom w:val="0"/>
          <w:divBdr>
            <w:top w:val="none" w:sz="0" w:space="0" w:color="auto"/>
            <w:left w:val="none" w:sz="0" w:space="0" w:color="auto"/>
            <w:bottom w:val="none" w:sz="0" w:space="0" w:color="auto"/>
            <w:right w:val="none" w:sz="0" w:space="0" w:color="auto"/>
          </w:divBdr>
        </w:div>
        <w:div w:id="1490709102">
          <w:marLeft w:val="480"/>
          <w:marRight w:val="0"/>
          <w:marTop w:val="0"/>
          <w:marBottom w:val="0"/>
          <w:divBdr>
            <w:top w:val="none" w:sz="0" w:space="0" w:color="auto"/>
            <w:left w:val="none" w:sz="0" w:space="0" w:color="auto"/>
            <w:bottom w:val="none" w:sz="0" w:space="0" w:color="auto"/>
            <w:right w:val="none" w:sz="0" w:space="0" w:color="auto"/>
          </w:divBdr>
        </w:div>
        <w:div w:id="290400701">
          <w:marLeft w:val="480"/>
          <w:marRight w:val="0"/>
          <w:marTop w:val="0"/>
          <w:marBottom w:val="0"/>
          <w:divBdr>
            <w:top w:val="none" w:sz="0" w:space="0" w:color="auto"/>
            <w:left w:val="none" w:sz="0" w:space="0" w:color="auto"/>
            <w:bottom w:val="none" w:sz="0" w:space="0" w:color="auto"/>
            <w:right w:val="none" w:sz="0" w:space="0" w:color="auto"/>
          </w:divBdr>
        </w:div>
        <w:div w:id="1934052421">
          <w:marLeft w:val="480"/>
          <w:marRight w:val="0"/>
          <w:marTop w:val="0"/>
          <w:marBottom w:val="0"/>
          <w:divBdr>
            <w:top w:val="none" w:sz="0" w:space="0" w:color="auto"/>
            <w:left w:val="none" w:sz="0" w:space="0" w:color="auto"/>
            <w:bottom w:val="none" w:sz="0" w:space="0" w:color="auto"/>
            <w:right w:val="none" w:sz="0" w:space="0" w:color="auto"/>
          </w:divBdr>
        </w:div>
        <w:div w:id="1425494187">
          <w:marLeft w:val="480"/>
          <w:marRight w:val="0"/>
          <w:marTop w:val="0"/>
          <w:marBottom w:val="0"/>
          <w:divBdr>
            <w:top w:val="none" w:sz="0" w:space="0" w:color="auto"/>
            <w:left w:val="none" w:sz="0" w:space="0" w:color="auto"/>
            <w:bottom w:val="none" w:sz="0" w:space="0" w:color="auto"/>
            <w:right w:val="none" w:sz="0" w:space="0" w:color="auto"/>
          </w:divBdr>
        </w:div>
        <w:div w:id="1760788272">
          <w:marLeft w:val="480"/>
          <w:marRight w:val="0"/>
          <w:marTop w:val="0"/>
          <w:marBottom w:val="0"/>
          <w:divBdr>
            <w:top w:val="none" w:sz="0" w:space="0" w:color="auto"/>
            <w:left w:val="none" w:sz="0" w:space="0" w:color="auto"/>
            <w:bottom w:val="none" w:sz="0" w:space="0" w:color="auto"/>
            <w:right w:val="none" w:sz="0" w:space="0" w:color="auto"/>
          </w:divBdr>
        </w:div>
        <w:div w:id="1186478524">
          <w:marLeft w:val="480"/>
          <w:marRight w:val="0"/>
          <w:marTop w:val="0"/>
          <w:marBottom w:val="0"/>
          <w:divBdr>
            <w:top w:val="none" w:sz="0" w:space="0" w:color="auto"/>
            <w:left w:val="none" w:sz="0" w:space="0" w:color="auto"/>
            <w:bottom w:val="none" w:sz="0" w:space="0" w:color="auto"/>
            <w:right w:val="none" w:sz="0" w:space="0" w:color="auto"/>
          </w:divBdr>
        </w:div>
        <w:div w:id="17582187">
          <w:marLeft w:val="480"/>
          <w:marRight w:val="0"/>
          <w:marTop w:val="0"/>
          <w:marBottom w:val="0"/>
          <w:divBdr>
            <w:top w:val="none" w:sz="0" w:space="0" w:color="auto"/>
            <w:left w:val="none" w:sz="0" w:space="0" w:color="auto"/>
            <w:bottom w:val="none" w:sz="0" w:space="0" w:color="auto"/>
            <w:right w:val="none" w:sz="0" w:space="0" w:color="auto"/>
          </w:divBdr>
        </w:div>
        <w:div w:id="1736246887">
          <w:marLeft w:val="480"/>
          <w:marRight w:val="0"/>
          <w:marTop w:val="0"/>
          <w:marBottom w:val="0"/>
          <w:divBdr>
            <w:top w:val="none" w:sz="0" w:space="0" w:color="auto"/>
            <w:left w:val="none" w:sz="0" w:space="0" w:color="auto"/>
            <w:bottom w:val="none" w:sz="0" w:space="0" w:color="auto"/>
            <w:right w:val="none" w:sz="0" w:space="0" w:color="auto"/>
          </w:divBdr>
        </w:div>
        <w:div w:id="1687557234">
          <w:marLeft w:val="480"/>
          <w:marRight w:val="0"/>
          <w:marTop w:val="0"/>
          <w:marBottom w:val="0"/>
          <w:divBdr>
            <w:top w:val="none" w:sz="0" w:space="0" w:color="auto"/>
            <w:left w:val="none" w:sz="0" w:space="0" w:color="auto"/>
            <w:bottom w:val="none" w:sz="0" w:space="0" w:color="auto"/>
            <w:right w:val="none" w:sz="0" w:space="0" w:color="auto"/>
          </w:divBdr>
        </w:div>
        <w:div w:id="328141288">
          <w:marLeft w:val="480"/>
          <w:marRight w:val="0"/>
          <w:marTop w:val="0"/>
          <w:marBottom w:val="0"/>
          <w:divBdr>
            <w:top w:val="none" w:sz="0" w:space="0" w:color="auto"/>
            <w:left w:val="none" w:sz="0" w:space="0" w:color="auto"/>
            <w:bottom w:val="none" w:sz="0" w:space="0" w:color="auto"/>
            <w:right w:val="none" w:sz="0" w:space="0" w:color="auto"/>
          </w:divBdr>
        </w:div>
        <w:div w:id="1270044910">
          <w:marLeft w:val="480"/>
          <w:marRight w:val="0"/>
          <w:marTop w:val="0"/>
          <w:marBottom w:val="0"/>
          <w:divBdr>
            <w:top w:val="none" w:sz="0" w:space="0" w:color="auto"/>
            <w:left w:val="none" w:sz="0" w:space="0" w:color="auto"/>
            <w:bottom w:val="none" w:sz="0" w:space="0" w:color="auto"/>
            <w:right w:val="none" w:sz="0" w:space="0" w:color="auto"/>
          </w:divBdr>
        </w:div>
        <w:div w:id="1016544177">
          <w:marLeft w:val="480"/>
          <w:marRight w:val="0"/>
          <w:marTop w:val="0"/>
          <w:marBottom w:val="0"/>
          <w:divBdr>
            <w:top w:val="none" w:sz="0" w:space="0" w:color="auto"/>
            <w:left w:val="none" w:sz="0" w:space="0" w:color="auto"/>
            <w:bottom w:val="none" w:sz="0" w:space="0" w:color="auto"/>
            <w:right w:val="none" w:sz="0" w:space="0" w:color="auto"/>
          </w:divBdr>
        </w:div>
        <w:div w:id="611670946">
          <w:marLeft w:val="480"/>
          <w:marRight w:val="0"/>
          <w:marTop w:val="0"/>
          <w:marBottom w:val="0"/>
          <w:divBdr>
            <w:top w:val="none" w:sz="0" w:space="0" w:color="auto"/>
            <w:left w:val="none" w:sz="0" w:space="0" w:color="auto"/>
            <w:bottom w:val="none" w:sz="0" w:space="0" w:color="auto"/>
            <w:right w:val="none" w:sz="0" w:space="0" w:color="auto"/>
          </w:divBdr>
        </w:div>
        <w:div w:id="571046673">
          <w:marLeft w:val="480"/>
          <w:marRight w:val="0"/>
          <w:marTop w:val="0"/>
          <w:marBottom w:val="0"/>
          <w:divBdr>
            <w:top w:val="none" w:sz="0" w:space="0" w:color="auto"/>
            <w:left w:val="none" w:sz="0" w:space="0" w:color="auto"/>
            <w:bottom w:val="none" w:sz="0" w:space="0" w:color="auto"/>
            <w:right w:val="none" w:sz="0" w:space="0" w:color="auto"/>
          </w:divBdr>
        </w:div>
        <w:div w:id="338848458">
          <w:marLeft w:val="480"/>
          <w:marRight w:val="0"/>
          <w:marTop w:val="0"/>
          <w:marBottom w:val="0"/>
          <w:divBdr>
            <w:top w:val="none" w:sz="0" w:space="0" w:color="auto"/>
            <w:left w:val="none" w:sz="0" w:space="0" w:color="auto"/>
            <w:bottom w:val="none" w:sz="0" w:space="0" w:color="auto"/>
            <w:right w:val="none" w:sz="0" w:space="0" w:color="auto"/>
          </w:divBdr>
        </w:div>
        <w:div w:id="698746252">
          <w:marLeft w:val="480"/>
          <w:marRight w:val="0"/>
          <w:marTop w:val="0"/>
          <w:marBottom w:val="0"/>
          <w:divBdr>
            <w:top w:val="none" w:sz="0" w:space="0" w:color="auto"/>
            <w:left w:val="none" w:sz="0" w:space="0" w:color="auto"/>
            <w:bottom w:val="none" w:sz="0" w:space="0" w:color="auto"/>
            <w:right w:val="none" w:sz="0" w:space="0" w:color="auto"/>
          </w:divBdr>
        </w:div>
        <w:div w:id="1410229569">
          <w:marLeft w:val="480"/>
          <w:marRight w:val="0"/>
          <w:marTop w:val="0"/>
          <w:marBottom w:val="0"/>
          <w:divBdr>
            <w:top w:val="none" w:sz="0" w:space="0" w:color="auto"/>
            <w:left w:val="none" w:sz="0" w:space="0" w:color="auto"/>
            <w:bottom w:val="none" w:sz="0" w:space="0" w:color="auto"/>
            <w:right w:val="none" w:sz="0" w:space="0" w:color="auto"/>
          </w:divBdr>
        </w:div>
        <w:div w:id="1841265229">
          <w:marLeft w:val="480"/>
          <w:marRight w:val="0"/>
          <w:marTop w:val="0"/>
          <w:marBottom w:val="0"/>
          <w:divBdr>
            <w:top w:val="none" w:sz="0" w:space="0" w:color="auto"/>
            <w:left w:val="none" w:sz="0" w:space="0" w:color="auto"/>
            <w:bottom w:val="none" w:sz="0" w:space="0" w:color="auto"/>
            <w:right w:val="none" w:sz="0" w:space="0" w:color="auto"/>
          </w:divBdr>
        </w:div>
        <w:div w:id="1615598950">
          <w:marLeft w:val="480"/>
          <w:marRight w:val="0"/>
          <w:marTop w:val="0"/>
          <w:marBottom w:val="0"/>
          <w:divBdr>
            <w:top w:val="none" w:sz="0" w:space="0" w:color="auto"/>
            <w:left w:val="none" w:sz="0" w:space="0" w:color="auto"/>
            <w:bottom w:val="none" w:sz="0" w:space="0" w:color="auto"/>
            <w:right w:val="none" w:sz="0" w:space="0" w:color="auto"/>
          </w:divBdr>
        </w:div>
      </w:divsChild>
    </w:div>
    <w:div w:id="4862731">
      <w:bodyDiv w:val="1"/>
      <w:marLeft w:val="0"/>
      <w:marRight w:val="0"/>
      <w:marTop w:val="0"/>
      <w:marBottom w:val="0"/>
      <w:divBdr>
        <w:top w:val="none" w:sz="0" w:space="0" w:color="auto"/>
        <w:left w:val="none" w:sz="0" w:space="0" w:color="auto"/>
        <w:bottom w:val="none" w:sz="0" w:space="0" w:color="auto"/>
        <w:right w:val="none" w:sz="0" w:space="0" w:color="auto"/>
      </w:divBdr>
    </w:div>
    <w:div w:id="9068078">
      <w:bodyDiv w:val="1"/>
      <w:marLeft w:val="0"/>
      <w:marRight w:val="0"/>
      <w:marTop w:val="0"/>
      <w:marBottom w:val="0"/>
      <w:divBdr>
        <w:top w:val="none" w:sz="0" w:space="0" w:color="auto"/>
        <w:left w:val="none" w:sz="0" w:space="0" w:color="auto"/>
        <w:bottom w:val="none" w:sz="0" w:space="0" w:color="auto"/>
        <w:right w:val="none" w:sz="0" w:space="0" w:color="auto"/>
      </w:divBdr>
      <w:divsChild>
        <w:div w:id="1179463588">
          <w:marLeft w:val="480"/>
          <w:marRight w:val="0"/>
          <w:marTop w:val="0"/>
          <w:marBottom w:val="0"/>
          <w:divBdr>
            <w:top w:val="none" w:sz="0" w:space="0" w:color="auto"/>
            <w:left w:val="none" w:sz="0" w:space="0" w:color="auto"/>
            <w:bottom w:val="none" w:sz="0" w:space="0" w:color="auto"/>
            <w:right w:val="none" w:sz="0" w:space="0" w:color="auto"/>
          </w:divBdr>
        </w:div>
        <w:div w:id="319626731">
          <w:marLeft w:val="480"/>
          <w:marRight w:val="0"/>
          <w:marTop w:val="0"/>
          <w:marBottom w:val="0"/>
          <w:divBdr>
            <w:top w:val="none" w:sz="0" w:space="0" w:color="auto"/>
            <w:left w:val="none" w:sz="0" w:space="0" w:color="auto"/>
            <w:bottom w:val="none" w:sz="0" w:space="0" w:color="auto"/>
            <w:right w:val="none" w:sz="0" w:space="0" w:color="auto"/>
          </w:divBdr>
        </w:div>
        <w:div w:id="398208541">
          <w:marLeft w:val="480"/>
          <w:marRight w:val="0"/>
          <w:marTop w:val="0"/>
          <w:marBottom w:val="0"/>
          <w:divBdr>
            <w:top w:val="none" w:sz="0" w:space="0" w:color="auto"/>
            <w:left w:val="none" w:sz="0" w:space="0" w:color="auto"/>
            <w:bottom w:val="none" w:sz="0" w:space="0" w:color="auto"/>
            <w:right w:val="none" w:sz="0" w:space="0" w:color="auto"/>
          </w:divBdr>
        </w:div>
        <w:div w:id="453984165">
          <w:marLeft w:val="480"/>
          <w:marRight w:val="0"/>
          <w:marTop w:val="0"/>
          <w:marBottom w:val="0"/>
          <w:divBdr>
            <w:top w:val="none" w:sz="0" w:space="0" w:color="auto"/>
            <w:left w:val="none" w:sz="0" w:space="0" w:color="auto"/>
            <w:bottom w:val="none" w:sz="0" w:space="0" w:color="auto"/>
            <w:right w:val="none" w:sz="0" w:space="0" w:color="auto"/>
          </w:divBdr>
        </w:div>
        <w:div w:id="2098355864">
          <w:marLeft w:val="480"/>
          <w:marRight w:val="0"/>
          <w:marTop w:val="0"/>
          <w:marBottom w:val="0"/>
          <w:divBdr>
            <w:top w:val="none" w:sz="0" w:space="0" w:color="auto"/>
            <w:left w:val="none" w:sz="0" w:space="0" w:color="auto"/>
            <w:bottom w:val="none" w:sz="0" w:space="0" w:color="auto"/>
            <w:right w:val="none" w:sz="0" w:space="0" w:color="auto"/>
          </w:divBdr>
        </w:div>
        <w:div w:id="1502507110">
          <w:marLeft w:val="480"/>
          <w:marRight w:val="0"/>
          <w:marTop w:val="0"/>
          <w:marBottom w:val="0"/>
          <w:divBdr>
            <w:top w:val="none" w:sz="0" w:space="0" w:color="auto"/>
            <w:left w:val="none" w:sz="0" w:space="0" w:color="auto"/>
            <w:bottom w:val="none" w:sz="0" w:space="0" w:color="auto"/>
            <w:right w:val="none" w:sz="0" w:space="0" w:color="auto"/>
          </w:divBdr>
        </w:div>
        <w:div w:id="840434545">
          <w:marLeft w:val="480"/>
          <w:marRight w:val="0"/>
          <w:marTop w:val="0"/>
          <w:marBottom w:val="0"/>
          <w:divBdr>
            <w:top w:val="none" w:sz="0" w:space="0" w:color="auto"/>
            <w:left w:val="none" w:sz="0" w:space="0" w:color="auto"/>
            <w:bottom w:val="none" w:sz="0" w:space="0" w:color="auto"/>
            <w:right w:val="none" w:sz="0" w:space="0" w:color="auto"/>
          </w:divBdr>
        </w:div>
        <w:div w:id="418455054">
          <w:marLeft w:val="480"/>
          <w:marRight w:val="0"/>
          <w:marTop w:val="0"/>
          <w:marBottom w:val="0"/>
          <w:divBdr>
            <w:top w:val="none" w:sz="0" w:space="0" w:color="auto"/>
            <w:left w:val="none" w:sz="0" w:space="0" w:color="auto"/>
            <w:bottom w:val="none" w:sz="0" w:space="0" w:color="auto"/>
            <w:right w:val="none" w:sz="0" w:space="0" w:color="auto"/>
          </w:divBdr>
        </w:div>
        <w:div w:id="528685828">
          <w:marLeft w:val="480"/>
          <w:marRight w:val="0"/>
          <w:marTop w:val="0"/>
          <w:marBottom w:val="0"/>
          <w:divBdr>
            <w:top w:val="none" w:sz="0" w:space="0" w:color="auto"/>
            <w:left w:val="none" w:sz="0" w:space="0" w:color="auto"/>
            <w:bottom w:val="none" w:sz="0" w:space="0" w:color="auto"/>
            <w:right w:val="none" w:sz="0" w:space="0" w:color="auto"/>
          </w:divBdr>
        </w:div>
        <w:div w:id="1091315628">
          <w:marLeft w:val="480"/>
          <w:marRight w:val="0"/>
          <w:marTop w:val="0"/>
          <w:marBottom w:val="0"/>
          <w:divBdr>
            <w:top w:val="none" w:sz="0" w:space="0" w:color="auto"/>
            <w:left w:val="none" w:sz="0" w:space="0" w:color="auto"/>
            <w:bottom w:val="none" w:sz="0" w:space="0" w:color="auto"/>
            <w:right w:val="none" w:sz="0" w:space="0" w:color="auto"/>
          </w:divBdr>
        </w:div>
        <w:div w:id="1384523919">
          <w:marLeft w:val="480"/>
          <w:marRight w:val="0"/>
          <w:marTop w:val="0"/>
          <w:marBottom w:val="0"/>
          <w:divBdr>
            <w:top w:val="none" w:sz="0" w:space="0" w:color="auto"/>
            <w:left w:val="none" w:sz="0" w:space="0" w:color="auto"/>
            <w:bottom w:val="none" w:sz="0" w:space="0" w:color="auto"/>
            <w:right w:val="none" w:sz="0" w:space="0" w:color="auto"/>
          </w:divBdr>
        </w:div>
        <w:div w:id="1133791656">
          <w:marLeft w:val="480"/>
          <w:marRight w:val="0"/>
          <w:marTop w:val="0"/>
          <w:marBottom w:val="0"/>
          <w:divBdr>
            <w:top w:val="none" w:sz="0" w:space="0" w:color="auto"/>
            <w:left w:val="none" w:sz="0" w:space="0" w:color="auto"/>
            <w:bottom w:val="none" w:sz="0" w:space="0" w:color="auto"/>
            <w:right w:val="none" w:sz="0" w:space="0" w:color="auto"/>
          </w:divBdr>
        </w:div>
        <w:div w:id="1314917821">
          <w:marLeft w:val="480"/>
          <w:marRight w:val="0"/>
          <w:marTop w:val="0"/>
          <w:marBottom w:val="0"/>
          <w:divBdr>
            <w:top w:val="none" w:sz="0" w:space="0" w:color="auto"/>
            <w:left w:val="none" w:sz="0" w:space="0" w:color="auto"/>
            <w:bottom w:val="none" w:sz="0" w:space="0" w:color="auto"/>
            <w:right w:val="none" w:sz="0" w:space="0" w:color="auto"/>
          </w:divBdr>
        </w:div>
        <w:div w:id="2019111878">
          <w:marLeft w:val="480"/>
          <w:marRight w:val="0"/>
          <w:marTop w:val="0"/>
          <w:marBottom w:val="0"/>
          <w:divBdr>
            <w:top w:val="none" w:sz="0" w:space="0" w:color="auto"/>
            <w:left w:val="none" w:sz="0" w:space="0" w:color="auto"/>
            <w:bottom w:val="none" w:sz="0" w:space="0" w:color="auto"/>
            <w:right w:val="none" w:sz="0" w:space="0" w:color="auto"/>
          </w:divBdr>
        </w:div>
        <w:div w:id="157506599">
          <w:marLeft w:val="480"/>
          <w:marRight w:val="0"/>
          <w:marTop w:val="0"/>
          <w:marBottom w:val="0"/>
          <w:divBdr>
            <w:top w:val="none" w:sz="0" w:space="0" w:color="auto"/>
            <w:left w:val="none" w:sz="0" w:space="0" w:color="auto"/>
            <w:bottom w:val="none" w:sz="0" w:space="0" w:color="auto"/>
            <w:right w:val="none" w:sz="0" w:space="0" w:color="auto"/>
          </w:divBdr>
        </w:div>
        <w:div w:id="687826812">
          <w:marLeft w:val="480"/>
          <w:marRight w:val="0"/>
          <w:marTop w:val="0"/>
          <w:marBottom w:val="0"/>
          <w:divBdr>
            <w:top w:val="none" w:sz="0" w:space="0" w:color="auto"/>
            <w:left w:val="none" w:sz="0" w:space="0" w:color="auto"/>
            <w:bottom w:val="none" w:sz="0" w:space="0" w:color="auto"/>
            <w:right w:val="none" w:sz="0" w:space="0" w:color="auto"/>
          </w:divBdr>
        </w:div>
        <w:div w:id="619804909">
          <w:marLeft w:val="480"/>
          <w:marRight w:val="0"/>
          <w:marTop w:val="0"/>
          <w:marBottom w:val="0"/>
          <w:divBdr>
            <w:top w:val="none" w:sz="0" w:space="0" w:color="auto"/>
            <w:left w:val="none" w:sz="0" w:space="0" w:color="auto"/>
            <w:bottom w:val="none" w:sz="0" w:space="0" w:color="auto"/>
            <w:right w:val="none" w:sz="0" w:space="0" w:color="auto"/>
          </w:divBdr>
        </w:div>
        <w:div w:id="2037538315">
          <w:marLeft w:val="480"/>
          <w:marRight w:val="0"/>
          <w:marTop w:val="0"/>
          <w:marBottom w:val="0"/>
          <w:divBdr>
            <w:top w:val="none" w:sz="0" w:space="0" w:color="auto"/>
            <w:left w:val="none" w:sz="0" w:space="0" w:color="auto"/>
            <w:bottom w:val="none" w:sz="0" w:space="0" w:color="auto"/>
            <w:right w:val="none" w:sz="0" w:space="0" w:color="auto"/>
          </w:divBdr>
        </w:div>
        <w:div w:id="1211921678">
          <w:marLeft w:val="480"/>
          <w:marRight w:val="0"/>
          <w:marTop w:val="0"/>
          <w:marBottom w:val="0"/>
          <w:divBdr>
            <w:top w:val="none" w:sz="0" w:space="0" w:color="auto"/>
            <w:left w:val="none" w:sz="0" w:space="0" w:color="auto"/>
            <w:bottom w:val="none" w:sz="0" w:space="0" w:color="auto"/>
            <w:right w:val="none" w:sz="0" w:space="0" w:color="auto"/>
          </w:divBdr>
        </w:div>
        <w:div w:id="1627198462">
          <w:marLeft w:val="480"/>
          <w:marRight w:val="0"/>
          <w:marTop w:val="0"/>
          <w:marBottom w:val="0"/>
          <w:divBdr>
            <w:top w:val="none" w:sz="0" w:space="0" w:color="auto"/>
            <w:left w:val="none" w:sz="0" w:space="0" w:color="auto"/>
            <w:bottom w:val="none" w:sz="0" w:space="0" w:color="auto"/>
            <w:right w:val="none" w:sz="0" w:space="0" w:color="auto"/>
          </w:divBdr>
        </w:div>
      </w:divsChild>
    </w:div>
    <w:div w:id="13656479">
      <w:bodyDiv w:val="1"/>
      <w:marLeft w:val="0"/>
      <w:marRight w:val="0"/>
      <w:marTop w:val="0"/>
      <w:marBottom w:val="0"/>
      <w:divBdr>
        <w:top w:val="none" w:sz="0" w:space="0" w:color="auto"/>
        <w:left w:val="none" w:sz="0" w:space="0" w:color="auto"/>
        <w:bottom w:val="none" w:sz="0" w:space="0" w:color="auto"/>
        <w:right w:val="none" w:sz="0" w:space="0" w:color="auto"/>
      </w:divBdr>
      <w:divsChild>
        <w:div w:id="2108765824">
          <w:marLeft w:val="480"/>
          <w:marRight w:val="0"/>
          <w:marTop w:val="0"/>
          <w:marBottom w:val="0"/>
          <w:divBdr>
            <w:top w:val="none" w:sz="0" w:space="0" w:color="auto"/>
            <w:left w:val="none" w:sz="0" w:space="0" w:color="auto"/>
            <w:bottom w:val="none" w:sz="0" w:space="0" w:color="auto"/>
            <w:right w:val="none" w:sz="0" w:space="0" w:color="auto"/>
          </w:divBdr>
        </w:div>
        <w:div w:id="1495997222">
          <w:marLeft w:val="480"/>
          <w:marRight w:val="0"/>
          <w:marTop w:val="0"/>
          <w:marBottom w:val="0"/>
          <w:divBdr>
            <w:top w:val="none" w:sz="0" w:space="0" w:color="auto"/>
            <w:left w:val="none" w:sz="0" w:space="0" w:color="auto"/>
            <w:bottom w:val="none" w:sz="0" w:space="0" w:color="auto"/>
            <w:right w:val="none" w:sz="0" w:space="0" w:color="auto"/>
          </w:divBdr>
        </w:div>
        <w:div w:id="1820920618">
          <w:marLeft w:val="480"/>
          <w:marRight w:val="0"/>
          <w:marTop w:val="0"/>
          <w:marBottom w:val="0"/>
          <w:divBdr>
            <w:top w:val="none" w:sz="0" w:space="0" w:color="auto"/>
            <w:left w:val="none" w:sz="0" w:space="0" w:color="auto"/>
            <w:bottom w:val="none" w:sz="0" w:space="0" w:color="auto"/>
            <w:right w:val="none" w:sz="0" w:space="0" w:color="auto"/>
          </w:divBdr>
        </w:div>
        <w:div w:id="1125582629">
          <w:marLeft w:val="480"/>
          <w:marRight w:val="0"/>
          <w:marTop w:val="0"/>
          <w:marBottom w:val="0"/>
          <w:divBdr>
            <w:top w:val="none" w:sz="0" w:space="0" w:color="auto"/>
            <w:left w:val="none" w:sz="0" w:space="0" w:color="auto"/>
            <w:bottom w:val="none" w:sz="0" w:space="0" w:color="auto"/>
            <w:right w:val="none" w:sz="0" w:space="0" w:color="auto"/>
          </w:divBdr>
        </w:div>
        <w:div w:id="368455001">
          <w:marLeft w:val="480"/>
          <w:marRight w:val="0"/>
          <w:marTop w:val="0"/>
          <w:marBottom w:val="0"/>
          <w:divBdr>
            <w:top w:val="none" w:sz="0" w:space="0" w:color="auto"/>
            <w:left w:val="none" w:sz="0" w:space="0" w:color="auto"/>
            <w:bottom w:val="none" w:sz="0" w:space="0" w:color="auto"/>
            <w:right w:val="none" w:sz="0" w:space="0" w:color="auto"/>
          </w:divBdr>
        </w:div>
        <w:div w:id="642924506">
          <w:marLeft w:val="480"/>
          <w:marRight w:val="0"/>
          <w:marTop w:val="0"/>
          <w:marBottom w:val="0"/>
          <w:divBdr>
            <w:top w:val="none" w:sz="0" w:space="0" w:color="auto"/>
            <w:left w:val="none" w:sz="0" w:space="0" w:color="auto"/>
            <w:bottom w:val="none" w:sz="0" w:space="0" w:color="auto"/>
            <w:right w:val="none" w:sz="0" w:space="0" w:color="auto"/>
          </w:divBdr>
        </w:div>
        <w:div w:id="845562429">
          <w:marLeft w:val="480"/>
          <w:marRight w:val="0"/>
          <w:marTop w:val="0"/>
          <w:marBottom w:val="0"/>
          <w:divBdr>
            <w:top w:val="none" w:sz="0" w:space="0" w:color="auto"/>
            <w:left w:val="none" w:sz="0" w:space="0" w:color="auto"/>
            <w:bottom w:val="none" w:sz="0" w:space="0" w:color="auto"/>
            <w:right w:val="none" w:sz="0" w:space="0" w:color="auto"/>
          </w:divBdr>
        </w:div>
        <w:div w:id="1021249459">
          <w:marLeft w:val="480"/>
          <w:marRight w:val="0"/>
          <w:marTop w:val="0"/>
          <w:marBottom w:val="0"/>
          <w:divBdr>
            <w:top w:val="none" w:sz="0" w:space="0" w:color="auto"/>
            <w:left w:val="none" w:sz="0" w:space="0" w:color="auto"/>
            <w:bottom w:val="none" w:sz="0" w:space="0" w:color="auto"/>
            <w:right w:val="none" w:sz="0" w:space="0" w:color="auto"/>
          </w:divBdr>
        </w:div>
        <w:div w:id="835993813">
          <w:marLeft w:val="480"/>
          <w:marRight w:val="0"/>
          <w:marTop w:val="0"/>
          <w:marBottom w:val="0"/>
          <w:divBdr>
            <w:top w:val="none" w:sz="0" w:space="0" w:color="auto"/>
            <w:left w:val="none" w:sz="0" w:space="0" w:color="auto"/>
            <w:bottom w:val="none" w:sz="0" w:space="0" w:color="auto"/>
            <w:right w:val="none" w:sz="0" w:space="0" w:color="auto"/>
          </w:divBdr>
        </w:div>
        <w:div w:id="1553035468">
          <w:marLeft w:val="480"/>
          <w:marRight w:val="0"/>
          <w:marTop w:val="0"/>
          <w:marBottom w:val="0"/>
          <w:divBdr>
            <w:top w:val="none" w:sz="0" w:space="0" w:color="auto"/>
            <w:left w:val="none" w:sz="0" w:space="0" w:color="auto"/>
            <w:bottom w:val="none" w:sz="0" w:space="0" w:color="auto"/>
            <w:right w:val="none" w:sz="0" w:space="0" w:color="auto"/>
          </w:divBdr>
        </w:div>
        <w:div w:id="1155687479">
          <w:marLeft w:val="480"/>
          <w:marRight w:val="0"/>
          <w:marTop w:val="0"/>
          <w:marBottom w:val="0"/>
          <w:divBdr>
            <w:top w:val="none" w:sz="0" w:space="0" w:color="auto"/>
            <w:left w:val="none" w:sz="0" w:space="0" w:color="auto"/>
            <w:bottom w:val="none" w:sz="0" w:space="0" w:color="auto"/>
            <w:right w:val="none" w:sz="0" w:space="0" w:color="auto"/>
          </w:divBdr>
        </w:div>
        <w:div w:id="335884644">
          <w:marLeft w:val="480"/>
          <w:marRight w:val="0"/>
          <w:marTop w:val="0"/>
          <w:marBottom w:val="0"/>
          <w:divBdr>
            <w:top w:val="none" w:sz="0" w:space="0" w:color="auto"/>
            <w:left w:val="none" w:sz="0" w:space="0" w:color="auto"/>
            <w:bottom w:val="none" w:sz="0" w:space="0" w:color="auto"/>
            <w:right w:val="none" w:sz="0" w:space="0" w:color="auto"/>
          </w:divBdr>
        </w:div>
        <w:div w:id="1393234798">
          <w:marLeft w:val="480"/>
          <w:marRight w:val="0"/>
          <w:marTop w:val="0"/>
          <w:marBottom w:val="0"/>
          <w:divBdr>
            <w:top w:val="none" w:sz="0" w:space="0" w:color="auto"/>
            <w:left w:val="none" w:sz="0" w:space="0" w:color="auto"/>
            <w:bottom w:val="none" w:sz="0" w:space="0" w:color="auto"/>
            <w:right w:val="none" w:sz="0" w:space="0" w:color="auto"/>
          </w:divBdr>
        </w:div>
        <w:div w:id="1283918392">
          <w:marLeft w:val="480"/>
          <w:marRight w:val="0"/>
          <w:marTop w:val="0"/>
          <w:marBottom w:val="0"/>
          <w:divBdr>
            <w:top w:val="none" w:sz="0" w:space="0" w:color="auto"/>
            <w:left w:val="none" w:sz="0" w:space="0" w:color="auto"/>
            <w:bottom w:val="none" w:sz="0" w:space="0" w:color="auto"/>
            <w:right w:val="none" w:sz="0" w:space="0" w:color="auto"/>
          </w:divBdr>
        </w:div>
        <w:div w:id="749887343">
          <w:marLeft w:val="480"/>
          <w:marRight w:val="0"/>
          <w:marTop w:val="0"/>
          <w:marBottom w:val="0"/>
          <w:divBdr>
            <w:top w:val="none" w:sz="0" w:space="0" w:color="auto"/>
            <w:left w:val="none" w:sz="0" w:space="0" w:color="auto"/>
            <w:bottom w:val="none" w:sz="0" w:space="0" w:color="auto"/>
            <w:right w:val="none" w:sz="0" w:space="0" w:color="auto"/>
          </w:divBdr>
        </w:div>
        <w:div w:id="539786064">
          <w:marLeft w:val="480"/>
          <w:marRight w:val="0"/>
          <w:marTop w:val="0"/>
          <w:marBottom w:val="0"/>
          <w:divBdr>
            <w:top w:val="none" w:sz="0" w:space="0" w:color="auto"/>
            <w:left w:val="none" w:sz="0" w:space="0" w:color="auto"/>
            <w:bottom w:val="none" w:sz="0" w:space="0" w:color="auto"/>
            <w:right w:val="none" w:sz="0" w:space="0" w:color="auto"/>
          </w:divBdr>
        </w:div>
        <w:div w:id="597520456">
          <w:marLeft w:val="480"/>
          <w:marRight w:val="0"/>
          <w:marTop w:val="0"/>
          <w:marBottom w:val="0"/>
          <w:divBdr>
            <w:top w:val="none" w:sz="0" w:space="0" w:color="auto"/>
            <w:left w:val="none" w:sz="0" w:space="0" w:color="auto"/>
            <w:bottom w:val="none" w:sz="0" w:space="0" w:color="auto"/>
            <w:right w:val="none" w:sz="0" w:space="0" w:color="auto"/>
          </w:divBdr>
        </w:div>
        <w:div w:id="1340932432">
          <w:marLeft w:val="480"/>
          <w:marRight w:val="0"/>
          <w:marTop w:val="0"/>
          <w:marBottom w:val="0"/>
          <w:divBdr>
            <w:top w:val="none" w:sz="0" w:space="0" w:color="auto"/>
            <w:left w:val="none" w:sz="0" w:space="0" w:color="auto"/>
            <w:bottom w:val="none" w:sz="0" w:space="0" w:color="auto"/>
            <w:right w:val="none" w:sz="0" w:space="0" w:color="auto"/>
          </w:divBdr>
        </w:div>
        <w:div w:id="830558491">
          <w:marLeft w:val="480"/>
          <w:marRight w:val="0"/>
          <w:marTop w:val="0"/>
          <w:marBottom w:val="0"/>
          <w:divBdr>
            <w:top w:val="none" w:sz="0" w:space="0" w:color="auto"/>
            <w:left w:val="none" w:sz="0" w:space="0" w:color="auto"/>
            <w:bottom w:val="none" w:sz="0" w:space="0" w:color="auto"/>
            <w:right w:val="none" w:sz="0" w:space="0" w:color="auto"/>
          </w:divBdr>
        </w:div>
      </w:divsChild>
    </w:div>
    <w:div w:id="16121912">
      <w:bodyDiv w:val="1"/>
      <w:marLeft w:val="0"/>
      <w:marRight w:val="0"/>
      <w:marTop w:val="0"/>
      <w:marBottom w:val="0"/>
      <w:divBdr>
        <w:top w:val="none" w:sz="0" w:space="0" w:color="auto"/>
        <w:left w:val="none" w:sz="0" w:space="0" w:color="auto"/>
        <w:bottom w:val="none" w:sz="0" w:space="0" w:color="auto"/>
        <w:right w:val="none" w:sz="0" w:space="0" w:color="auto"/>
      </w:divBdr>
      <w:divsChild>
        <w:div w:id="13969078">
          <w:marLeft w:val="480"/>
          <w:marRight w:val="0"/>
          <w:marTop w:val="0"/>
          <w:marBottom w:val="0"/>
          <w:divBdr>
            <w:top w:val="none" w:sz="0" w:space="0" w:color="auto"/>
            <w:left w:val="none" w:sz="0" w:space="0" w:color="auto"/>
            <w:bottom w:val="none" w:sz="0" w:space="0" w:color="auto"/>
            <w:right w:val="none" w:sz="0" w:space="0" w:color="auto"/>
          </w:divBdr>
        </w:div>
        <w:div w:id="1838499261">
          <w:marLeft w:val="480"/>
          <w:marRight w:val="0"/>
          <w:marTop w:val="0"/>
          <w:marBottom w:val="0"/>
          <w:divBdr>
            <w:top w:val="none" w:sz="0" w:space="0" w:color="auto"/>
            <w:left w:val="none" w:sz="0" w:space="0" w:color="auto"/>
            <w:bottom w:val="none" w:sz="0" w:space="0" w:color="auto"/>
            <w:right w:val="none" w:sz="0" w:space="0" w:color="auto"/>
          </w:divBdr>
        </w:div>
        <w:div w:id="713820189">
          <w:marLeft w:val="480"/>
          <w:marRight w:val="0"/>
          <w:marTop w:val="0"/>
          <w:marBottom w:val="0"/>
          <w:divBdr>
            <w:top w:val="none" w:sz="0" w:space="0" w:color="auto"/>
            <w:left w:val="none" w:sz="0" w:space="0" w:color="auto"/>
            <w:bottom w:val="none" w:sz="0" w:space="0" w:color="auto"/>
            <w:right w:val="none" w:sz="0" w:space="0" w:color="auto"/>
          </w:divBdr>
        </w:div>
        <w:div w:id="642849332">
          <w:marLeft w:val="480"/>
          <w:marRight w:val="0"/>
          <w:marTop w:val="0"/>
          <w:marBottom w:val="0"/>
          <w:divBdr>
            <w:top w:val="none" w:sz="0" w:space="0" w:color="auto"/>
            <w:left w:val="none" w:sz="0" w:space="0" w:color="auto"/>
            <w:bottom w:val="none" w:sz="0" w:space="0" w:color="auto"/>
            <w:right w:val="none" w:sz="0" w:space="0" w:color="auto"/>
          </w:divBdr>
        </w:div>
        <w:div w:id="1813402332">
          <w:marLeft w:val="480"/>
          <w:marRight w:val="0"/>
          <w:marTop w:val="0"/>
          <w:marBottom w:val="0"/>
          <w:divBdr>
            <w:top w:val="none" w:sz="0" w:space="0" w:color="auto"/>
            <w:left w:val="none" w:sz="0" w:space="0" w:color="auto"/>
            <w:bottom w:val="none" w:sz="0" w:space="0" w:color="auto"/>
            <w:right w:val="none" w:sz="0" w:space="0" w:color="auto"/>
          </w:divBdr>
        </w:div>
        <w:div w:id="1405033125">
          <w:marLeft w:val="480"/>
          <w:marRight w:val="0"/>
          <w:marTop w:val="0"/>
          <w:marBottom w:val="0"/>
          <w:divBdr>
            <w:top w:val="none" w:sz="0" w:space="0" w:color="auto"/>
            <w:left w:val="none" w:sz="0" w:space="0" w:color="auto"/>
            <w:bottom w:val="none" w:sz="0" w:space="0" w:color="auto"/>
            <w:right w:val="none" w:sz="0" w:space="0" w:color="auto"/>
          </w:divBdr>
        </w:div>
        <w:div w:id="1313408252">
          <w:marLeft w:val="480"/>
          <w:marRight w:val="0"/>
          <w:marTop w:val="0"/>
          <w:marBottom w:val="0"/>
          <w:divBdr>
            <w:top w:val="none" w:sz="0" w:space="0" w:color="auto"/>
            <w:left w:val="none" w:sz="0" w:space="0" w:color="auto"/>
            <w:bottom w:val="none" w:sz="0" w:space="0" w:color="auto"/>
            <w:right w:val="none" w:sz="0" w:space="0" w:color="auto"/>
          </w:divBdr>
        </w:div>
        <w:div w:id="938682518">
          <w:marLeft w:val="480"/>
          <w:marRight w:val="0"/>
          <w:marTop w:val="0"/>
          <w:marBottom w:val="0"/>
          <w:divBdr>
            <w:top w:val="none" w:sz="0" w:space="0" w:color="auto"/>
            <w:left w:val="none" w:sz="0" w:space="0" w:color="auto"/>
            <w:bottom w:val="none" w:sz="0" w:space="0" w:color="auto"/>
            <w:right w:val="none" w:sz="0" w:space="0" w:color="auto"/>
          </w:divBdr>
        </w:div>
        <w:div w:id="1843816627">
          <w:marLeft w:val="480"/>
          <w:marRight w:val="0"/>
          <w:marTop w:val="0"/>
          <w:marBottom w:val="0"/>
          <w:divBdr>
            <w:top w:val="none" w:sz="0" w:space="0" w:color="auto"/>
            <w:left w:val="none" w:sz="0" w:space="0" w:color="auto"/>
            <w:bottom w:val="none" w:sz="0" w:space="0" w:color="auto"/>
            <w:right w:val="none" w:sz="0" w:space="0" w:color="auto"/>
          </w:divBdr>
        </w:div>
        <w:div w:id="1829707723">
          <w:marLeft w:val="480"/>
          <w:marRight w:val="0"/>
          <w:marTop w:val="0"/>
          <w:marBottom w:val="0"/>
          <w:divBdr>
            <w:top w:val="none" w:sz="0" w:space="0" w:color="auto"/>
            <w:left w:val="none" w:sz="0" w:space="0" w:color="auto"/>
            <w:bottom w:val="none" w:sz="0" w:space="0" w:color="auto"/>
            <w:right w:val="none" w:sz="0" w:space="0" w:color="auto"/>
          </w:divBdr>
        </w:div>
        <w:div w:id="1023824081">
          <w:marLeft w:val="480"/>
          <w:marRight w:val="0"/>
          <w:marTop w:val="0"/>
          <w:marBottom w:val="0"/>
          <w:divBdr>
            <w:top w:val="none" w:sz="0" w:space="0" w:color="auto"/>
            <w:left w:val="none" w:sz="0" w:space="0" w:color="auto"/>
            <w:bottom w:val="none" w:sz="0" w:space="0" w:color="auto"/>
            <w:right w:val="none" w:sz="0" w:space="0" w:color="auto"/>
          </w:divBdr>
        </w:div>
        <w:div w:id="1896307444">
          <w:marLeft w:val="480"/>
          <w:marRight w:val="0"/>
          <w:marTop w:val="0"/>
          <w:marBottom w:val="0"/>
          <w:divBdr>
            <w:top w:val="none" w:sz="0" w:space="0" w:color="auto"/>
            <w:left w:val="none" w:sz="0" w:space="0" w:color="auto"/>
            <w:bottom w:val="none" w:sz="0" w:space="0" w:color="auto"/>
            <w:right w:val="none" w:sz="0" w:space="0" w:color="auto"/>
          </w:divBdr>
        </w:div>
        <w:div w:id="601381750">
          <w:marLeft w:val="480"/>
          <w:marRight w:val="0"/>
          <w:marTop w:val="0"/>
          <w:marBottom w:val="0"/>
          <w:divBdr>
            <w:top w:val="none" w:sz="0" w:space="0" w:color="auto"/>
            <w:left w:val="none" w:sz="0" w:space="0" w:color="auto"/>
            <w:bottom w:val="none" w:sz="0" w:space="0" w:color="auto"/>
            <w:right w:val="none" w:sz="0" w:space="0" w:color="auto"/>
          </w:divBdr>
        </w:div>
        <w:div w:id="656148309">
          <w:marLeft w:val="480"/>
          <w:marRight w:val="0"/>
          <w:marTop w:val="0"/>
          <w:marBottom w:val="0"/>
          <w:divBdr>
            <w:top w:val="none" w:sz="0" w:space="0" w:color="auto"/>
            <w:left w:val="none" w:sz="0" w:space="0" w:color="auto"/>
            <w:bottom w:val="none" w:sz="0" w:space="0" w:color="auto"/>
            <w:right w:val="none" w:sz="0" w:space="0" w:color="auto"/>
          </w:divBdr>
        </w:div>
        <w:div w:id="2061904965">
          <w:marLeft w:val="480"/>
          <w:marRight w:val="0"/>
          <w:marTop w:val="0"/>
          <w:marBottom w:val="0"/>
          <w:divBdr>
            <w:top w:val="none" w:sz="0" w:space="0" w:color="auto"/>
            <w:left w:val="none" w:sz="0" w:space="0" w:color="auto"/>
            <w:bottom w:val="none" w:sz="0" w:space="0" w:color="auto"/>
            <w:right w:val="none" w:sz="0" w:space="0" w:color="auto"/>
          </w:divBdr>
        </w:div>
        <w:div w:id="327296248">
          <w:marLeft w:val="480"/>
          <w:marRight w:val="0"/>
          <w:marTop w:val="0"/>
          <w:marBottom w:val="0"/>
          <w:divBdr>
            <w:top w:val="none" w:sz="0" w:space="0" w:color="auto"/>
            <w:left w:val="none" w:sz="0" w:space="0" w:color="auto"/>
            <w:bottom w:val="none" w:sz="0" w:space="0" w:color="auto"/>
            <w:right w:val="none" w:sz="0" w:space="0" w:color="auto"/>
          </w:divBdr>
        </w:div>
        <w:div w:id="1470051292">
          <w:marLeft w:val="480"/>
          <w:marRight w:val="0"/>
          <w:marTop w:val="0"/>
          <w:marBottom w:val="0"/>
          <w:divBdr>
            <w:top w:val="none" w:sz="0" w:space="0" w:color="auto"/>
            <w:left w:val="none" w:sz="0" w:space="0" w:color="auto"/>
            <w:bottom w:val="none" w:sz="0" w:space="0" w:color="auto"/>
            <w:right w:val="none" w:sz="0" w:space="0" w:color="auto"/>
          </w:divBdr>
        </w:div>
        <w:div w:id="1191719339">
          <w:marLeft w:val="480"/>
          <w:marRight w:val="0"/>
          <w:marTop w:val="0"/>
          <w:marBottom w:val="0"/>
          <w:divBdr>
            <w:top w:val="none" w:sz="0" w:space="0" w:color="auto"/>
            <w:left w:val="none" w:sz="0" w:space="0" w:color="auto"/>
            <w:bottom w:val="none" w:sz="0" w:space="0" w:color="auto"/>
            <w:right w:val="none" w:sz="0" w:space="0" w:color="auto"/>
          </w:divBdr>
        </w:div>
        <w:div w:id="253250293">
          <w:marLeft w:val="480"/>
          <w:marRight w:val="0"/>
          <w:marTop w:val="0"/>
          <w:marBottom w:val="0"/>
          <w:divBdr>
            <w:top w:val="none" w:sz="0" w:space="0" w:color="auto"/>
            <w:left w:val="none" w:sz="0" w:space="0" w:color="auto"/>
            <w:bottom w:val="none" w:sz="0" w:space="0" w:color="auto"/>
            <w:right w:val="none" w:sz="0" w:space="0" w:color="auto"/>
          </w:divBdr>
        </w:div>
        <w:div w:id="1285118442">
          <w:marLeft w:val="480"/>
          <w:marRight w:val="0"/>
          <w:marTop w:val="0"/>
          <w:marBottom w:val="0"/>
          <w:divBdr>
            <w:top w:val="none" w:sz="0" w:space="0" w:color="auto"/>
            <w:left w:val="none" w:sz="0" w:space="0" w:color="auto"/>
            <w:bottom w:val="none" w:sz="0" w:space="0" w:color="auto"/>
            <w:right w:val="none" w:sz="0" w:space="0" w:color="auto"/>
          </w:divBdr>
        </w:div>
      </w:divsChild>
    </w:div>
    <w:div w:id="16783773">
      <w:bodyDiv w:val="1"/>
      <w:marLeft w:val="0"/>
      <w:marRight w:val="0"/>
      <w:marTop w:val="0"/>
      <w:marBottom w:val="0"/>
      <w:divBdr>
        <w:top w:val="none" w:sz="0" w:space="0" w:color="auto"/>
        <w:left w:val="none" w:sz="0" w:space="0" w:color="auto"/>
        <w:bottom w:val="none" w:sz="0" w:space="0" w:color="auto"/>
        <w:right w:val="none" w:sz="0" w:space="0" w:color="auto"/>
      </w:divBdr>
    </w:div>
    <w:div w:id="22559784">
      <w:bodyDiv w:val="1"/>
      <w:marLeft w:val="0"/>
      <w:marRight w:val="0"/>
      <w:marTop w:val="0"/>
      <w:marBottom w:val="0"/>
      <w:divBdr>
        <w:top w:val="none" w:sz="0" w:space="0" w:color="auto"/>
        <w:left w:val="none" w:sz="0" w:space="0" w:color="auto"/>
        <w:bottom w:val="none" w:sz="0" w:space="0" w:color="auto"/>
        <w:right w:val="none" w:sz="0" w:space="0" w:color="auto"/>
      </w:divBdr>
      <w:divsChild>
        <w:div w:id="520434676">
          <w:marLeft w:val="640"/>
          <w:marRight w:val="0"/>
          <w:marTop w:val="0"/>
          <w:marBottom w:val="0"/>
          <w:divBdr>
            <w:top w:val="none" w:sz="0" w:space="0" w:color="auto"/>
            <w:left w:val="none" w:sz="0" w:space="0" w:color="auto"/>
            <w:bottom w:val="none" w:sz="0" w:space="0" w:color="auto"/>
            <w:right w:val="none" w:sz="0" w:space="0" w:color="auto"/>
          </w:divBdr>
        </w:div>
        <w:div w:id="1251507553">
          <w:marLeft w:val="640"/>
          <w:marRight w:val="0"/>
          <w:marTop w:val="0"/>
          <w:marBottom w:val="0"/>
          <w:divBdr>
            <w:top w:val="none" w:sz="0" w:space="0" w:color="auto"/>
            <w:left w:val="none" w:sz="0" w:space="0" w:color="auto"/>
            <w:bottom w:val="none" w:sz="0" w:space="0" w:color="auto"/>
            <w:right w:val="none" w:sz="0" w:space="0" w:color="auto"/>
          </w:divBdr>
        </w:div>
        <w:div w:id="793865672">
          <w:marLeft w:val="640"/>
          <w:marRight w:val="0"/>
          <w:marTop w:val="0"/>
          <w:marBottom w:val="0"/>
          <w:divBdr>
            <w:top w:val="none" w:sz="0" w:space="0" w:color="auto"/>
            <w:left w:val="none" w:sz="0" w:space="0" w:color="auto"/>
            <w:bottom w:val="none" w:sz="0" w:space="0" w:color="auto"/>
            <w:right w:val="none" w:sz="0" w:space="0" w:color="auto"/>
          </w:divBdr>
        </w:div>
        <w:div w:id="88429919">
          <w:marLeft w:val="640"/>
          <w:marRight w:val="0"/>
          <w:marTop w:val="0"/>
          <w:marBottom w:val="0"/>
          <w:divBdr>
            <w:top w:val="none" w:sz="0" w:space="0" w:color="auto"/>
            <w:left w:val="none" w:sz="0" w:space="0" w:color="auto"/>
            <w:bottom w:val="none" w:sz="0" w:space="0" w:color="auto"/>
            <w:right w:val="none" w:sz="0" w:space="0" w:color="auto"/>
          </w:divBdr>
        </w:div>
        <w:div w:id="1782723707">
          <w:marLeft w:val="640"/>
          <w:marRight w:val="0"/>
          <w:marTop w:val="0"/>
          <w:marBottom w:val="0"/>
          <w:divBdr>
            <w:top w:val="none" w:sz="0" w:space="0" w:color="auto"/>
            <w:left w:val="none" w:sz="0" w:space="0" w:color="auto"/>
            <w:bottom w:val="none" w:sz="0" w:space="0" w:color="auto"/>
            <w:right w:val="none" w:sz="0" w:space="0" w:color="auto"/>
          </w:divBdr>
        </w:div>
        <w:div w:id="487290521">
          <w:marLeft w:val="640"/>
          <w:marRight w:val="0"/>
          <w:marTop w:val="0"/>
          <w:marBottom w:val="0"/>
          <w:divBdr>
            <w:top w:val="none" w:sz="0" w:space="0" w:color="auto"/>
            <w:left w:val="none" w:sz="0" w:space="0" w:color="auto"/>
            <w:bottom w:val="none" w:sz="0" w:space="0" w:color="auto"/>
            <w:right w:val="none" w:sz="0" w:space="0" w:color="auto"/>
          </w:divBdr>
        </w:div>
        <w:div w:id="1654218070">
          <w:marLeft w:val="640"/>
          <w:marRight w:val="0"/>
          <w:marTop w:val="0"/>
          <w:marBottom w:val="0"/>
          <w:divBdr>
            <w:top w:val="none" w:sz="0" w:space="0" w:color="auto"/>
            <w:left w:val="none" w:sz="0" w:space="0" w:color="auto"/>
            <w:bottom w:val="none" w:sz="0" w:space="0" w:color="auto"/>
            <w:right w:val="none" w:sz="0" w:space="0" w:color="auto"/>
          </w:divBdr>
        </w:div>
        <w:div w:id="1694262999">
          <w:marLeft w:val="640"/>
          <w:marRight w:val="0"/>
          <w:marTop w:val="0"/>
          <w:marBottom w:val="0"/>
          <w:divBdr>
            <w:top w:val="none" w:sz="0" w:space="0" w:color="auto"/>
            <w:left w:val="none" w:sz="0" w:space="0" w:color="auto"/>
            <w:bottom w:val="none" w:sz="0" w:space="0" w:color="auto"/>
            <w:right w:val="none" w:sz="0" w:space="0" w:color="auto"/>
          </w:divBdr>
        </w:div>
        <w:div w:id="70540385">
          <w:marLeft w:val="640"/>
          <w:marRight w:val="0"/>
          <w:marTop w:val="0"/>
          <w:marBottom w:val="0"/>
          <w:divBdr>
            <w:top w:val="none" w:sz="0" w:space="0" w:color="auto"/>
            <w:left w:val="none" w:sz="0" w:space="0" w:color="auto"/>
            <w:bottom w:val="none" w:sz="0" w:space="0" w:color="auto"/>
            <w:right w:val="none" w:sz="0" w:space="0" w:color="auto"/>
          </w:divBdr>
        </w:div>
        <w:div w:id="1047728824">
          <w:marLeft w:val="640"/>
          <w:marRight w:val="0"/>
          <w:marTop w:val="0"/>
          <w:marBottom w:val="0"/>
          <w:divBdr>
            <w:top w:val="none" w:sz="0" w:space="0" w:color="auto"/>
            <w:left w:val="none" w:sz="0" w:space="0" w:color="auto"/>
            <w:bottom w:val="none" w:sz="0" w:space="0" w:color="auto"/>
            <w:right w:val="none" w:sz="0" w:space="0" w:color="auto"/>
          </w:divBdr>
        </w:div>
        <w:div w:id="1138451493">
          <w:marLeft w:val="640"/>
          <w:marRight w:val="0"/>
          <w:marTop w:val="0"/>
          <w:marBottom w:val="0"/>
          <w:divBdr>
            <w:top w:val="none" w:sz="0" w:space="0" w:color="auto"/>
            <w:left w:val="none" w:sz="0" w:space="0" w:color="auto"/>
            <w:bottom w:val="none" w:sz="0" w:space="0" w:color="auto"/>
            <w:right w:val="none" w:sz="0" w:space="0" w:color="auto"/>
          </w:divBdr>
        </w:div>
        <w:div w:id="1168442833">
          <w:marLeft w:val="640"/>
          <w:marRight w:val="0"/>
          <w:marTop w:val="0"/>
          <w:marBottom w:val="0"/>
          <w:divBdr>
            <w:top w:val="none" w:sz="0" w:space="0" w:color="auto"/>
            <w:left w:val="none" w:sz="0" w:space="0" w:color="auto"/>
            <w:bottom w:val="none" w:sz="0" w:space="0" w:color="auto"/>
            <w:right w:val="none" w:sz="0" w:space="0" w:color="auto"/>
          </w:divBdr>
        </w:div>
        <w:div w:id="2120946538">
          <w:marLeft w:val="640"/>
          <w:marRight w:val="0"/>
          <w:marTop w:val="0"/>
          <w:marBottom w:val="0"/>
          <w:divBdr>
            <w:top w:val="none" w:sz="0" w:space="0" w:color="auto"/>
            <w:left w:val="none" w:sz="0" w:space="0" w:color="auto"/>
            <w:bottom w:val="none" w:sz="0" w:space="0" w:color="auto"/>
            <w:right w:val="none" w:sz="0" w:space="0" w:color="auto"/>
          </w:divBdr>
        </w:div>
        <w:div w:id="1232733679">
          <w:marLeft w:val="640"/>
          <w:marRight w:val="0"/>
          <w:marTop w:val="0"/>
          <w:marBottom w:val="0"/>
          <w:divBdr>
            <w:top w:val="none" w:sz="0" w:space="0" w:color="auto"/>
            <w:left w:val="none" w:sz="0" w:space="0" w:color="auto"/>
            <w:bottom w:val="none" w:sz="0" w:space="0" w:color="auto"/>
            <w:right w:val="none" w:sz="0" w:space="0" w:color="auto"/>
          </w:divBdr>
        </w:div>
        <w:div w:id="2120221627">
          <w:marLeft w:val="640"/>
          <w:marRight w:val="0"/>
          <w:marTop w:val="0"/>
          <w:marBottom w:val="0"/>
          <w:divBdr>
            <w:top w:val="none" w:sz="0" w:space="0" w:color="auto"/>
            <w:left w:val="none" w:sz="0" w:space="0" w:color="auto"/>
            <w:bottom w:val="none" w:sz="0" w:space="0" w:color="auto"/>
            <w:right w:val="none" w:sz="0" w:space="0" w:color="auto"/>
          </w:divBdr>
        </w:div>
        <w:div w:id="409930717">
          <w:marLeft w:val="640"/>
          <w:marRight w:val="0"/>
          <w:marTop w:val="0"/>
          <w:marBottom w:val="0"/>
          <w:divBdr>
            <w:top w:val="none" w:sz="0" w:space="0" w:color="auto"/>
            <w:left w:val="none" w:sz="0" w:space="0" w:color="auto"/>
            <w:bottom w:val="none" w:sz="0" w:space="0" w:color="auto"/>
            <w:right w:val="none" w:sz="0" w:space="0" w:color="auto"/>
          </w:divBdr>
        </w:div>
        <w:div w:id="2062945655">
          <w:marLeft w:val="640"/>
          <w:marRight w:val="0"/>
          <w:marTop w:val="0"/>
          <w:marBottom w:val="0"/>
          <w:divBdr>
            <w:top w:val="none" w:sz="0" w:space="0" w:color="auto"/>
            <w:left w:val="none" w:sz="0" w:space="0" w:color="auto"/>
            <w:bottom w:val="none" w:sz="0" w:space="0" w:color="auto"/>
            <w:right w:val="none" w:sz="0" w:space="0" w:color="auto"/>
          </w:divBdr>
        </w:div>
        <w:div w:id="1863396056">
          <w:marLeft w:val="640"/>
          <w:marRight w:val="0"/>
          <w:marTop w:val="0"/>
          <w:marBottom w:val="0"/>
          <w:divBdr>
            <w:top w:val="none" w:sz="0" w:space="0" w:color="auto"/>
            <w:left w:val="none" w:sz="0" w:space="0" w:color="auto"/>
            <w:bottom w:val="none" w:sz="0" w:space="0" w:color="auto"/>
            <w:right w:val="none" w:sz="0" w:space="0" w:color="auto"/>
          </w:divBdr>
        </w:div>
        <w:div w:id="688604459">
          <w:marLeft w:val="640"/>
          <w:marRight w:val="0"/>
          <w:marTop w:val="0"/>
          <w:marBottom w:val="0"/>
          <w:divBdr>
            <w:top w:val="none" w:sz="0" w:space="0" w:color="auto"/>
            <w:left w:val="none" w:sz="0" w:space="0" w:color="auto"/>
            <w:bottom w:val="none" w:sz="0" w:space="0" w:color="auto"/>
            <w:right w:val="none" w:sz="0" w:space="0" w:color="auto"/>
          </w:divBdr>
        </w:div>
        <w:div w:id="1421680393">
          <w:marLeft w:val="640"/>
          <w:marRight w:val="0"/>
          <w:marTop w:val="0"/>
          <w:marBottom w:val="0"/>
          <w:divBdr>
            <w:top w:val="none" w:sz="0" w:space="0" w:color="auto"/>
            <w:left w:val="none" w:sz="0" w:space="0" w:color="auto"/>
            <w:bottom w:val="none" w:sz="0" w:space="0" w:color="auto"/>
            <w:right w:val="none" w:sz="0" w:space="0" w:color="auto"/>
          </w:divBdr>
        </w:div>
        <w:div w:id="1847859303">
          <w:marLeft w:val="640"/>
          <w:marRight w:val="0"/>
          <w:marTop w:val="0"/>
          <w:marBottom w:val="0"/>
          <w:divBdr>
            <w:top w:val="none" w:sz="0" w:space="0" w:color="auto"/>
            <w:left w:val="none" w:sz="0" w:space="0" w:color="auto"/>
            <w:bottom w:val="none" w:sz="0" w:space="0" w:color="auto"/>
            <w:right w:val="none" w:sz="0" w:space="0" w:color="auto"/>
          </w:divBdr>
        </w:div>
        <w:div w:id="763499733">
          <w:marLeft w:val="640"/>
          <w:marRight w:val="0"/>
          <w:marTop w:val="0"/>
          <w:marBottom w:val="0"/>
          <w:divBdr>
            <w:top w:val="none" w:sz="0" w:space="0" w:color="auto"/>
            <w:left w:val="none" w:sz="0" w:space="0" w:color="auto"/>
            <w:bottom w:val="none" w:sz="0" w:space="0" w:color="auto"/>
            <w:right w:val="none" w:sz="0" w:space="0" w:color="auto"/>
          </w:divBdr>
        </w:div>
        <w:div w:id="471290866">
          <w:marLeft w:val="640"/>
          <w:marRight w:val="0"/>
          <w:marTop w:val="0"/>
          <w:marBottom w:val="0"/>
          <w:divBdr>
            <w:top w:val="none" w:sz="0" w:space="0" w:color="auto"/>
            <w:left w:val="none" w:sz="0" w:space="0" w:color="auto"/>
            <w:bottom w:val="none" w:sz="0" w:space="0" w:color="auto"/>
            <w:right w:val="none" w:sz="0" w:space="0" w:color="auto"/>
          </w:divBdr>
        </w:div>
        <w:div w:id="1046953077">
          <w:marLeft w:val="640"/>
          <w:marRight w:val="0"/>
          <w:marTop w:val="0"/>
          <w:marBottom w:val="0"/>
          <w:divBdr>
            <w:top w:val="none" w:sz="0" w:space="0" w:color="auto"/>
            <w:left w:val="none" w:sz="0" w:space="0" w:color="auto"/>
            <w:bottom w:val="none" w:sz="0" w:space="0" w:color="auto"/>
            <w:right w:val="none" w:sz="0" w:space="0" w:color="auto"/>
          </w:divBdr>
        </w:div>
        <w:div w:id="996616869">
          <w:marLeft w:val="640"/>
          <w:marRight w:val="0"/>
          <w:marTop w:val="0"/>
          <w:marBottom w:val="0"/>
          <w:divBdr>
            <w:top w:val="none" w:sz="0" w:space="0" w:color="auto"/>
            <w:left w:val="none" w:sz="0" w:space="0" w:color="auto"/>
            <w:bottom w:val="none" w:sz="0" w:space="0" w:color="auto"/>
            <w:right w:val="none" w:sz="0" w:space="0" w:color="auto"/>
          </w:divBdr>
        </w:div>
        <w:div w:id="1239748555">
          <w:marLeft w:val="640"/>
          <w:marRight w:val="0"/>
          <w:marTop w:val="0"/>
          <w:marBottom w:val="0"/>
          <w:divBdr>
            <w:top w:val="none" w:sz="0" w:space="0" w:color="auto"/>
            <w:left w:val="none" w:sz="0" w:space="0" w:color="auto"/>
            <w:bottom w:val="none" w:sz="0" w:space="0" w:color="auto"/>
            <w:right w:val="none" w:sz="0" w:space="0" w:color="auto"/>
          </w:divBdr>
        </w:div>
        <w:div w:id="1363092369">
          <w:marLeft w:val="640"/>
          <w:marRight w:val="0"/>
          <w:marTop w:val="0"/>
          <w:marBottom w:val="0"/>
          <w:divBdr>
            <w:top w:val="none" w:sz="0" w:space="0" w:color="auto"/>
            <w:left w:val="none" w:sz="0" w:space="0" w:color="auto"/>
            <w:bottom w:val="none" w:sz="0" w:space="0" w:color="auto"/>
            <w:right w:val="none" w:sz="0" w:space="0" w:color="auto"/>
          </w:divBdr>
        </w:div>
        <w:div w:id="640113961">
          <w:marLeft w:val="640"/>
          <w:marRight w:val="0"/>
          <w:marTop w:val="0"/>
          <w:marBottom w:val="0"/>
          <w:divBdr>
            <w:top w:val="none" w:sz="0" w:space="0" w:color="auto"/>
            <w:left w:val="none" w:sz="0" w:space="0" w:color="auto"/>
            <w:bottom w:val="none" w:sz="0" w:space="0" w:color="auto"/>
            <w:right w:val="none" w:sz="0" w:space="0" w:color="auto"/>
          </w:divBdr>
        </w:div>
        <w:div w:id="231039313">
          <w:marLeft w:val="640"/>
          <w:marRight w:val="0"/>
          <w:marTop w:val="0"/>
          <w:marBottom w:val="0"/>
          <w:divBdr>
            <w:top w:val="none" w:sz="0" w:space="0" w:color="auto"/>
            <w:left w:val="none" w:sz="0" w:space="0" w:color="auto"/>
            <w:bottom w:val="none" w:sz="0" w:space="0" w:color="auto"/>
            <w:right w:val="none" w:sz="0" w:space="0" w:color="auto"/>
          </w:divBdr>
        </w:div>
        <w:div w:id="1934625538">
          <w:marLeft w:val="640"/>
          <w:marRight w:val="0"/>
          <w:marTop w:val="0"/>
          <w:marBottom w:val="0"/>
          <w:divBdr>
            <w:top w:val="none" w:sz="0" w:space="0" w:color="auto"/>
            <w:left w:val="none" w:sz="0" w:space="0" w:color="auto"/>
            <w:bottom w:val="none" w:sz="0" w:space="0" w:color="auto"/>
            <w:right w:val="none" w:sz="0" w:space="0" w:color="auto"/>
          </w:divBdr>
        </w:div>
        <w:div w:id="245267505">
          <w:marLeft w:val="640"/>
          <w:marRight w:val="0"/>
          <w:marTop w:val="0"/>
          <w:marBottom w:val="0"/>
          <w:divBdr>
            <w:top w:val="none" w:sz="0" w:space="0" w:color="auto"/>
            <w:left w:val="none" w:sz="0" w:space="0" w:color="auto"/>
            <w:bottom w:val="none" w:sz="0" w:space="0" w:color="auto"/>
            <w:right w:val="none" w:sz="0" w:space="0" w:color="auto"/>
          </w:divBdr>
        </w:div>
        <w:div w:id="1257205787">
          <w:marLeft w:val="640"/>
          <w:marRight w:val="0"/>
          <w:marTop w:val="0"/>
          <w:marBottom w:val="0"/>
          <w:divBdr>
            <w:top w:val="none" w:sz="0" w:space="0" w:color="auto"/>
            <w:left w:val="none" w:sz="0" w:space="0" w:color="auto"/>
            <w:bottom w:val="none" w:sz="0" w:space="0" w:color="auto"/>
            <w:right w:val="none" w:sz="0" w:space="0" w:color="auto"/>
          </w:divBdr>
        </w:div>
        <w:div w:id="415634661">
          <w:marLeft w:val="640"/>
          <w:marRight w:val="0"/>
          <w:marTop w:val="0"/>
          <w:marBottom w:val="0"/>
          <w:divBdr>
            <w:top w:val="none" w:sz="0" w:space="0" w:color="auto"/>
            <w:left w:val="none" w:sz="0" w:space="0" w:color="auto"/>
            <w:bottom w:val="none" w:sz="0" w:space="0" w:color="auto"/>
            <w:right w:val="none" w:sz="0" w:space="0" w:color="auto"/>
          </w:divBdr>
        </w:div>
        <w:div w:id="517156104">
          <w:marLeft w:val="640"/>
          <w:marRight w:val="0"/>
          <w:marTop w:val="0"/>
          <w:marBottom w:val="0"/>
          <w:divBdr>
            <w:top w:val="none" w:sz="0" w:space="0" w:color="auto"/>
            <w:left w:val="none" w:sz="0" w:space="0" w:color="auto"/>
            <w:bottom w:val="none" w:sz="0" w:space="0" w:color="auto"/>
            <w:right w:val="none" w:sz="0" w:space="0" w:color="auto"/>
          </w:divBdr>
        </w:div>
        <w:div w:id="515274043">
          <w:marLeft w:val="640"/>
          <w:marRight w:val="0"/>
          <w:marTop w:val="0"/>
          <w:marBottom w:val="0"/>
          <w:divBdr>
            <w:top w:val="none" w:sz="0" w:space="0" w:color="auto"/>
            <w:left w:val="none" w:sz="0" w:space="0" w:color="auto"/>
            <w:bottom w:val="none" w:sz="0" w:space="0" w:color="auto"/>
            <w:right w:val="none" w:sz="0" w:space="0" w:color="auto"/>
          </w:divBdr>
        </w:div>
        <w:div w:id="1158033549">
          <w:marLeft w:val="640"/>
          <w:marRight w:val="0"/>
          <w:marTop w:val="0"/>
          <w:marBottom w:val="0"/>
          <w:divBdr>
            <w:top w:val="none" w:sz="0" w:space="0" w:color="auto"/>
            <w:left w:val="none" w:sz="0" w:space="0" w:color="auto"/>
            <w:bottom w:val="none" w:sz="0" w:space="0" w:color="auto"/>
            <w:right w:val="none" w:sz="0" w:space="0" w:color="auto"/>
          </w:divBdr>
        </w:div>
        <w:div w:id="2103795979">
          <w:marLeft w:val="640"/>
          <w:marRight w:val="0"/>
          <w:marTop w:val="0"/>
          <w:marBottom w:val="0"/>
          <w:divBdr>
            <w:top w:val="none" w:sz="0" w:space="0" w:color="auto"/>
            <w:left w:val="none" w:sz="0" w:space="0" w:color="auto"/>
            <w:bottom w:val="none" w:sz="0" w:space="0" w:color="auto"/>
            <w:right w:val="none" w:sz="0" w:space="0" w:color="auto"/>
          </w:divBdr>
        </w:div>
        <w:div w:id="804273285">
          <w:marLeft w:val="640"/>
          <w:marRight w:val="0"/>
          <w:marTop w:val="0"/>
          <w:marBottom w:val="0"/>
          <w:divBdr>
            <w:top w:val="none" w:sz="0" w:space="0" w:color="auto"/>
            <w:left w:val="none" w:sz="0" w:space="0" w:color="auto"/>
            <w:bottom w:val="none" w:sz="0" w:space="0" w:color="auto"/>
            <w:right w:val="none" w:sz="0" w:space="0" w:color="auto"/>
          </w:divBdr>
        </w:div>
        <w:div w:id="2121606749">
          <w:marLeft w:val="640"/>
          <w:marRight w:val="0"/>
          <w:marTop w:val="0"/>
          <w:marBottom w:val="0"/>
          <w:divBdr>
            <w:top w:val="none" w:sz="0" w:space="0" w:color="auto"/>
            <w:left w:val="none" w:sz="0" w:space="0" w:color="auto"/>
            <w:bottom w:val="none" w:sz="0" w:space="0" w:color="auto"/>
            <w:right w:val="none" w:sz="0" w:space="0" w:color="auto"/>
          </w:divBdr>
        </w:div>
        <w:div w:id="1909537150">
          <w:marLeft w:val="640"/>
          <w:marRight w:val="0"/>
          <w:marTop w:val="0"/>
          <w:marBottom w:val="0"/>
          <w:divBdr>
            <w:top w:val="none" w:sz="0" w:space="0" w:color="auto"/>
            <w:left w:val="none" w:sz="0" w:space="0" w:color="auto"/>
            <w:bottom w:val="none" w:sz="0" w:space="0" w:color="auto"/>
            <w:right w:val="none" w:sz="0" w:space="0" w:color="auto"/>
          </w:divBdr>
        </w:div>
        <w:div w:id="30764290">
          <w:marLeft w:val="640"/>
          <w:marRight w:val="0"/>
          <w:marTop w:val="0"/>
          <w:marBottom w:val="0"/>
          <w:divBdr>
            <w:top w:val="none" w:sz="0" w:space="0" w:color="auto"/>
            <w:left w:val="none" w:sz="0" w:space="0" w:color="auto"/>
            <w:bottom w:val="none" w:sz="0" w:space="0" w:color="auto"/>
            <w:right w:val="none" w:sz="0" w:space="0" w:color="auto"/>
          </w:divBdr>
        </w:div>
        <w:div w:id="569081186">
          <w:marLeft w:val="640"/>
          <w:marRight w:val="0"/>
          <w:marTop w:val="0"/>
          <w:marBottom w:val="0"/>
          <w:divBdr>
            <w:top w:val="none" w:sz="0" w:space="0" w:color="auto"/>
            <w:left w:val="none" w:sz="0" w:space="0" w:color="auto"/>
            <w:bottom w:val="none" w:sz="0" w:space="0" w:color="auto"/>
            <w:right w:val="none" w:sz="0" w:space="0" w:color="auto"/>
          </w:divBdr>
        </w:div>
        <w:div w:id="1126313896">
          <w:marLeft w:val="640"/>
          <w:marRight w:val="0"/>
          <w:marTop w:val="0"/>
          <w:marBottom w:val="0"/>
          <w:divBdr>
            <w:top w:val="none" w:sz="0" w:space="0" w:color="auto"/>
            <w:left w:val="none" w:sz="0" w:space="0" w:color="auto"/>
            <w:bottom w:val="none" w:sz="0" w:space="0" w:color="auto"/>
            <w:right w:val="none" w:sz="0" w:space="0" w:color="auto"/>
          </w:divBdr>
        </w:div>
        <w:div w:id="1104574457">
          <w:marLeft w:val="640"/>
          <w:marRight w:val="0"/>
          <w:marTop w:val="0"/>
          <w:marBottom w:val="0"/>
          <w:divBdr>
            <w:top w:val="none" w:sz="0" w:space="0" w:color="auto"/>
            <w:left w:val="none" w:sz="0" w:space="0" w:color="auto"/>
            <w:bottom w:val="none" w:sz="0" w:space="0" w:color="auto"/>
            <w:right w:val="none" w:sz="0" w:space="0" w:color="auto"/>
          </w:divBdr>
        </w:div>
        <w:div w:id="153306507">
          <w:marLeft w:val="640"/>
          <w:marRight w:val="0"/>
          <w:marTop w:val="0"/>
          <w:marBottom w:val="0"/>
          <w:divBdr>
            <w:top w:val="none" w:sz="0" w:space="0" w:color="auto"/>
            <w:left w:val="none" w:sz="0" w:space="0" w:color="auto"/>
            <w:bottom w:val="none" w:sz="0" w:space="0" w:color="auto"/>
            <w:right w:val="none" w:sz="0" w:space="0" w:color="auto"/>
          </w:divBdr>
        </w:div>
        <w:div w:id="1814787569">
          <w:marLeft w:val="640"/>
          <w:marRight w:val="0"/>
          <w:marTop w:val="0"/>
          <w:marBottom w:val="0"/>
          <w:divBdr>
            <w:top w:val="none" w:sz="0" w:space="0" w:color="auto"/>
            <w:left w:val="none" w:sz="0" w:space="0" w:color="auto"/>
            <w:bottom w:val="none" w:sz="0" w:space="0" w:color="auto"/>
            <w:right w:val="none" w:sz="0" w:space="0" w:color="auto"/>
          </w:divBdr>
        </w:div>
        <w:div w:id="1841190154">
          <w:marLeft w:val="640"/>
          <w:marRight w:val="0"/>
          <w:marTop w:val="0"/>
          <w:marBottom w:val="0"/>
          <w:divBdr>
            <w:top w:val="none" w:sz="0" w:space="0" w:color="auto"/>
            <w:left w:val="none" w:sz="0" w:space="0" w:color="auto"/>
            <w:bottom w:val="none" w:sz="0" w:space="0" w:color="auto"/>
            <w:right w:val="none" w:sz="0" w:space="0" w:color="auto"/>
          </w:divBdr>
        </w:div>
        <w:div w:id="69041975">
          <w:marLeft w:val="640"/>
          <w:marRight w:val="0"/>
          <w:marTop w:val="0"/>
          <w:marBottom w:val="0"/>
          <w:divBdr>
            <w:top w:val="none" w:sz="0" w:space="0" w:color="auto"/>
            <w:left w:val="none" w:sz="0" w:space="0" w:color="auto"/>
            <w:bottom w:val="none" w:sz="0" w:space="0" w:color="auto"/>
            <w:right w:val="none" w:sz="0" w:space="0" w:color="auto"/>
          </w:divBdr>
        </w:div>
        <w:div w:id="1461192651">
          <w:marLeft w:val="640"/>
          <w:marRight w:val="0"/>
          <w:marTop w:val="0"/>
          <w:marBottom w:val="0"/>
          <w:divBdr>
            <w:top w:val="none" w:sz="0" w:space="0" w:color="auto"/>
            <w:left w:val="none" w:sz="0" w:space="0" w:color="auto"/>
            <w:bottom w:val="none" w:sz="0" w:space="0" w:color="auto"/>
            <w:right w:val="none" w:sz="0" w:space="0" w:color="auto"/>
          </w:divBdr>
        </w:div>
        <w:div w:id="1800610045">
          <w:marLeft w:val="640"/>
          <w:marRight w:val="0"/>
          <w:marTop w:val="0"/>
          <w:marBottom w:val="0"/>
          <w:divBdr>
            <w:top w:val="none" w:sz="0" w:space="0" w:color="auto"/>
            <w:left w:val="none" w:sz="0" w:space="0" w:color="auto"/>
            <w:bottom w:val="none" w:sz="0" w:space="0" w:color="auto"/>
            <w:right w:val="none" w:sz="0" w:space="0" w:color="auto"/>
          </w:divBdr>
        </w:div>
        <w:div w:id="1092045840">
          <w:marLeft w:val="640"/>
          <w:marRight w:val="0"/>
          <w:marTop w:val="0"/>
          <w:marBottom w:val="0"/>
          <w:divBdr>
            <w:top w:val="none" w:sz="0" w:space="0" w:color="auto"/>
            <w:left w:val="none" w:sz="0" w:space="0" w:color="auto"/>
            <w:bottom w:val="none" w:sz="0" w:space="0" w:color="auto"/>
            <w:right w:val="none" w:sz="0" w:space="0" w:color="auto"/>
          </w:divBdr>
        </w:div>
        <w:div w:id="422652667">
          <w:marLeft w:val="640"/>
          <w:marRight w:val="0"/>
          <w:marTop w:val="0"/>
          <w:marBottom w:val="0"/>
          <w:divBdr>
            <w:top w:val="none" w:sz="0" w:space="0" w:color="auto"/>
            <w:left w:val="none" w:sz="0" w:space="0" w:color="auto"/>
            <w:bottom w:val="none" w:sz="0" w:space="0" w:color="auto"/>
            <w:right w:val="none" w:sz="0" w:space="0" w:color="auto"/>
          </w:divBdr>
        </w:div>
        <w:div w:id="1773628130">
          <w:marLeft w:val="640"/>
          <w:marRight w:val="0"/>
          <w:marTop w:val="0"/>
          <w:marBottom w:val="0"/>
          <w:divBdr>
            <w:top w:val="none" w:sz="0" w:space="0" w:color="auto"/>
            <w:left w:val="none" w:sz="0" w:space="0" w:color="auto"/>
            <w:bottom w:val="none" w:sz="0" w:space="0" w:color="auto"/>
            <w:right w:val="none" w:sz="0" w:space="0" w:color="auto"/>
          </w:divBdr>
        </w:div>
        <w:div w:id="1272084699">
          <w:marLeft w:val="640"/>
          <w:marRight w:val="0"/>
          <w:marTop w:val="0"/>
          <w:marBottom w:val="0"/>
          <w:divBdr>
            <w:top w:val="none" w:sz="0" w:space="0" w:color="auto"/>
            <w:left w:val="none" w:sz="0" w:space="0" w:color="auto"/>
            <w:bottom w:val="none" w:sz="0" w:space="0" w:color="auto"/>
            <w:right w:val="none" w:sz="0" w:space="0" w:color="auto"/>
          </w:divBdr>
        </w:div>
        <w:div w:id="875969063">
          <w:marLeft w:val="640"/>
          <w:marRight w:val="0"/>
          <w:marTop w:val="0"/>
          <w:marBottom w:val="0"/>
          <w:divBdr>
            <w:top w:val="none" w:sz="0" w:space="0" w:color="auto"/>
            <w:left w:val="none" w:sz="0" w:space="0" w:color="auto"/>
            <w:bottom w:val="none" w:sz="0" w:space="0" w:color="auto"/>
            <w:right w:val="none" w:sz="0" w:space="0" w:color="auto"/>
          </w:divBdr>
        </w:div>
        <w:div w:id="1844201880">
          <w:marLeft w:val="640"/>
          <w:marRight w:val="0"/>
          <w:marTop w:val="0"/>
          <w:marBottom w:val="0"/>
          <w:divBdr>
            <w:top w:val="none" w:sz="0" w:space="0" w:color="auto"/>
            <w:left w:val="none" w:sz="0" w:space="0" w:color="auto"/>
            <w:bottom w:val="none" w:sz="0" w:space="0" w:color="auto"/>
            <w:right w:val="none" w:sz="0" w:space="0" w:color="auto"/>
          </w:divBdr>
        </w:div>
        <w:div w:id="1504857321">
          <w:marLeft w:val="640"/>
          <w:marRight w:val="0"/>
          <w:marTop w:val="0"/>
          <w:marBottom w:val="0"/>
          <w:divBdr>
            <w:top w:val="none" w:sz="0" w:space="0" w:color="auto"/>
            <w:left w:val="none" w:sz="0" w:space="0" w:color="auto"/>
            <w:bottom w:val="none" w:sz="0" w:space="0" w:color="auto"/>
            <w:right w:val="none" w:sz="0" w:space="0" w:color="auto"/>
          </w:divBdr>
        </w:div>
        <w:div w:id="140732988">
          <w:marLeft w:val="640"/>
          <w:marRight w:val="0"/>
          <w:marTop w:val="0"/>
          <w:marBottom w:val="0"/>
          <w:divBdr>
            <w:top w:val="none" w:sz="0" w:space="0" w:color="auto"/>
            <w:left w:val="none" w:sz="0" w:space="0" w:color="auto"/>
            <w:bottom w:val="none" w:sz="0" w:space="0" w:color="auto"/>
            <w:right w:val="none" w:sz="0" w:space="0" w:color="auto"/>
          </w:divBdr>
        </w:div>
        <w:div w:id="228148687">
          <w:marLeft w:val="640"/>
          <w:marRight w:val="0"/>
          <w:marTop w:val="0"/>
          <w:marBottom w:val="0"/>
          <w:divBdr>
            <w:top w:val="none" w:sz="0" w:space="0" w:color="auto"/>
            <w:left w:val="none" w:sz="0" w:space="0" w:color="auto"/>
            <w:bottom w:val="none" w:sz="0" w:space="0" w:color="auto"/>
            <w:right w:val="none" w:sz="0" w:space="0" w:color="auto"/>
          </w:divBdr>
        </w:div>
        <w:div w:id="1451388890">
          <w:marLeft w:val="640"/>
          <w:marRight w:val="0"/>
          <w:marTop w:val="0"/>
          <w:marBottom w:val="0"/>
          <w:divBdr>
            <w:top w:val="none" w:sz="0" w:space="0" w:color="auto"/>
            <w:left w:val="none" w:sz="0" w:space="0" w:color="auto"/>
            <w:bottom w:val="none" w:sz="0" w:space="0" w:color="auto"/>
            <w:right w:val="none" w:sz="0" w:space="0" w:color="auto"/>
          </w:divBdr>
        </w:div>
        <w:div w:id="1524661234">
          <w:marLeft w:val="640"/>
          <w:marRight w:val="0"/>
          <w:marTop w:val="0"/>
          <w:marBottom w:val="0"/>
          <w:divBdr>
            <w:top w:val="none" w:sz="0" w:space="0" w:color="auto"/>
            <w:left w:val="none" w:sz="0" w:space="0" w:color="auto"/>
            <w:bottom w:val="none" w:sz="0" w:space="0" w:color="auto"/>
            <w:right w:val="none" w:sz="0" w:space="0" w:color="auto"/>
          </w:divBdr>
        </w:div>
        <w:div w:id="1244141192">
          <w:marLeft w:val="640"/>
          <w:marRight w:val="0"/>
          <w:marTop w:val="0"/>
          <w:marBottom w:val="0"/>
          <w:divBdr>
            <w:top w:val="none" w:sz="0" w:space="0" w:color="auto"/>
            <w:left w:val="none" w:sz="0" w:space="0" w:color="auto"/>
            <w:bottom w:val="none" w:sz="0" w:space="0" w:color="auto"/>
            <w:right w:val="none" w:sz="0" w:space="0" w:color="auto"/>
          </w:divBdr>
        </w:div>
        <w:div w:id="144006964">
          <w:marLeft w:val="640"/>
          <w:marRight w:val="0"/>
          <w:marTop w:val="0"/>
          <w:marBottom w:val="0"/>
          <w:divBdr>
            <w:top w:val="none" w:sz="0" w:space="0" w:color="auto"/>
            <w:left w:val="none" w:sz="0" w:space="0" w:color="auto"/>
            <w:bottom w:val="none" w:sz="0" w:space="0" w:color="auto"/>
            <w:right w:val="none" w:sz="0" w:space="0" w:color="auto"/>
          </w:divBdr>
        </w:div>
        <w:div w:id="739402284">
          <w:marLeft w:val="640"/>
          <w:marRight w:val="0"/>
          <w:marTop w:val="0"/>
          <w:marBottom w:val="0"/>
          <w:divBdr>
            <w:top w:val="none" w:sz="0" w:space="0" w:color="auto"/>
            <w:left w:val="none" w:sz="0" w:space="0" w:color="auto"/>
            <w:bottom w:val="none" w:sz="0" w:space="0" w:color="auto"/>
            <w:right w:val="none" w:sz="0" w:space="0" w:color="auto"/>
          </w:divBdr>
        </w:div>
        <w:div w:id="33507172">
          <w:marLeft w:val="640"/>
          <w:marRight w:val="0"/>
          <w:marTop w:val="0"/>
          <w:marBottom w:val="0"/>
          <w:divBdr>
            <w:top w:val="none" w:sz="0" w:space="0" w:color="auto"/>
            <w:left w:val="none" w:sz="0" w:space="0" w:color="auto"/>
            <w:bottom w:val="none" w:sz="0" w:space="0" w:color="auto"/>
            <w:right w:val="none" w:sz="0" w:space="0" w:color="auto"/>
          </w:divBdr>
        </w:div>
        <w:div w:id="1576894063">
          <w:marLeft w:val="640"/>
          <w:marRight w:val="0"/>
          <w:marTop w:val="0"/>
          <w:marBottom w:val="0"/>
          <w:divBdr>
            <w:top w:val="none" w:sz="0" w:space="0" w:color="auto"/>
            <w:left w:val="none" w:sz="0" w:space="0" w:color="auto"/>
            <w:bottom w:val="none" w:sz="0" w:space="0" w:color="auto"/>
            <w:right w:val="none" w:sz="0" w:space="0" w:color="auto"/>
          </w:divBdr>
        </w:div>
        <w:div w:id="412776336">
          <w:marLeft w:val="640"/>
          <w:marRight w:val="0"/>
          <w:marTop w:val="0"/>
          <w:marBottom w:val="0"/>
          <w:divBdr>
            <w:top w:val="none" w:sz="0" w:space="0" w:color="auto"/>
            <w:left w:val="none" w:sz="0" w:space="0" w:color="auto"/>
            <w:bottom w:val="none" w:sz="0" w:space="0" w:color="auto"/>
            <w:right w:val="none" w:sz="0" w:space="0" w:color="auto"/>
          </w:divBdr>
        </w:div>
        <w:div w:id="1491022314">
          <w:marLeft w:val="640"/>
          <w:marRight w:val="0"/>
          <w:marTop w:val="0"/>
          <w:marBottom w:val="0"/>
          <w:divBdr>
            <w:top w:val="none" w:sz="0" w:space="0" w:color="auto"/>
            <w:left w:val="none" w:sz="0" w:space="0" w:color="auto"/>
            <w:bottom w:val="none" w:sz="0" w:space="0" w:color="auto"/>
            <w:right w:val="none" w:sz="0" w:space="0" w:color="auto"/>
          </w:divBdr>
        </w:div>
        <w:div w:id="1799495210">
          <w:marLeft w:val="640"/>
          <w:marRight w:val="0"/>
          <w:marTop w:val="0"/>
          <w:marBottom w:val="0"/>
          <w:divBdr>
            <w:top w:val="none" w:sz="0" w:space="0" w:color="auto"/>
            <w:left w:val="none" w:sz="0" w:space="0" w:color="auto"/>
            <w:bottom w:val="none" w:sz="0" w:space="0" w:color="auto"/>
            <w:right w:val="none" w:sz="0" w:space="0" w:color="auto"/>
          </w:divBdr>
        </w:div>
        <w:div w:id="36056290">
          <w:marLeft w:val="640"/>
          <w:marRight w:val="0"/>
          <w:marTop w:val="0"/>
          <w:marBottom w:val="0"/>
          <w:divBdr>
            <w:top w:val="none" w:sz="0" w:space="0" w:color="auto"/>
            <w:left w:val="none" w:sz="0" w:space="0" w:color="auto"/>
            <w:bottom w:val="none" w:sz="0" w:space="0" w:color="auto"/>
            <w:right w:val="none" w:sz="0" w:space="0" w:color="auto"/>
          </w:divBdr>
        </w:div>
        <w:div w:id="505828626">
          <w:marLeft w:val="640"/>
          <w:marRight w:val="0"/>
          <w:marTop w:val="0"/>
          <w:marBottom w:val="0"/>
          <w:divBdr>
            <w:top w:val="none" w:sz="0" w:space="0" w:color="auto"/>
            <w:left w:val="none" w:sz="0" w:space="0" w:color="auto"/>
            <w:bottom w:val="none" w:sz="0" w:space="0" w:color="auto"/>
            <w:right w:val="none" w:sz="0" w:space="0" w:color="auto"/>
          </w:divBdr>
        </w:div>
        <w:div w:id="2042512429">
          <w:marLeft w:val="640"/>
          <w:marRight w:val="0"/>
          <w:marTop w:val="0"/>
          <w:marBottom w:val="0"/>
          <w:divBdr>
            <w:top w:val="none" w:sz="0" w:space="0" w:color="auto"/>
            <w:left w:val="none" w:sz="0" w:space="0" w:color="auto"/>
            <w:bottom w:val="none" w:sz="0" w:space="0" w:color="auto"/>
            <w:right w:val="none" w:sz="0" w:space="0" w:color="auto"/>
          </w:divBdr>
        </w:div>
        <w:div w:id="655694684">
          <w:marLeft w:val="640"/>
          <w:marRight w:val="0"/>
          <w:marTop w:val="0"/>
          <w:marBottom w:val="0"/>
          <w:divBdr>
            <w:top w:val="none" w:sz="0" w:space="0" w:color="auto"/>
            <w:left w:val="none" w:sz="0" w:space="0" w:color="auto"/>
            <w:bottom w:val="none" w:sz="0" w:space="0" w:color="auto"/>
            <w:right w:val="none" w:sz="0" w:space="0" w:color="auto"/>
          </w:divBdr>
        </w:div>
        <w:div w:id="1909416359">
          <w:marLeft w:val="640"/>
          <w:marRight w:val="0"/>
          <w:marTop w:val="0"/>
          <w:marBottom w:val="0"/>
          <w:divBdr>
            <w:top w:val="none" w:sz="0" w:space="0" w:color="auto"/>
            <w:left w:val="none" w:sz="0" w:space="0" w:color="auto"/>
            <w:bottom w:val="none" w:sz="0" w:space="0" w:color="auto"/>
            <w:right w:val="none" w:sz="0" w:space="0" w:color="auto"/>
          </w:divBdr>
        </w:div>
        <w:div w:id="1809124009">
          <w:marLeft w:val="640"/>
          <w:marRight w:val="0"/>
          <w:marTop w:val="0"/>
          <w:marBottom w:val="0"/>
          <w:divBdr>
            <w:top w:val="none" w:sz="0" w:space="0" w:color="auto"/>
            <w:left w:val="none" w:sz="0" w:space="0" w:color="auto"/>
            <w:bottom w:val="none" w:sz="0" w:space="0" w:color="auto"/>
            <w:right w:val="none" w:sz="0" w:space="0" w:color="auto"/>
          </w:divBdr>
        </w:div>
        <w:div w:id="1325550913">
          <w:marLeft w:val="640"/>
          <w:marRight w:val="0"/>
          <w:marTop w:val="0"/>
          <w:marBottom w:val="0"/>
          <w:divBdr>
            <w:top w:val="none" w:sz="0" w:space="0" w:color="auto"/>
            <w:left w:val="none" w:sz="0" w:space="0" w:color="auto"/>
            <w:bottom w:val="none" w:sz="0" w:space="0" w:color="auto"/>
            <w:right w:val="none" w:sz="0" w:space="0" w:color="auto"/>
          </w:divBdr>
        </w:div>
        <w:div w:id="8262822">
          <w:marLeft w:val="640"/>
          <w:marRight w:val="0"/>
          <w:marTop w:val="0"/>
          <w:marBottom w:val="0"/>
          <w:divBdr>
            <w:top w:val="none" w:sz="0" w:space="0" w:color="auto"/>
            <w:left w:val="none" w:sz="0" w:space="0" w:color="auto"/>
            <w:bottom w:val="none" w:sz="0" w:space="0" w:color="auto"/>
            <w:right w:val="none" w:sz="0" w:space="0" w:color="auto"/>
          </w:divBdr>
        </w:div>
        <w:div w:id="35084026">
          <w:marLeft w:val="640"/>
          <w:marRight w:val="0"/>
          <w:marTop w:val="0"/>
          <w:marBottom w:val="0"/>
          <w:divBdr>
            <w:top w:val="none" w:sz="0" w:space="0" w:color="auto"/>
            <w:left w:val="none" w:sz="0" w:space="0" w:color="auto"/>
            <w:bottom w:val="none" w:sz="0" w:space="0" w:color="auto"/>
            <w:right w:val="none" w:sz="0" w:space="0" w:color="auto"/>
          </w:divBdr>
        </w:div>
        <w:div w:id="381170723">
          <w:marLeft w:val="640"/>
          <w:marRight w:val="0"/>
          <w:marTop w:val="0"/>
          <w:marBottom w:val="0"/>
          <w:divBdr>
            <w:top w:val="none" w:sz="0" w:space="0" w:color="auto"/>
            <w:left w:val="none" w:sz="0" w:space="0" w:color="auto"/>
            <w:bottom w:val="none" w:sz="0" w:space="0" w:color="auto"/>
            <w:right w:val="none" w:sz="0" w:space="0" w:color="auto"/>
          </w:divBdr>
        </w:div>
        <w:div w:id="651524510">
          <w:marLeft w:val="640"/>
          <w:marRight w:val="0"/>
          <w:marTop w:val="0"/>
          <w:marBottom w:val="0"/>
          <w:divBdr>
            <w:top w:val="none" w:sz="0" w:space="0" w:color="auto"/>
            <w:left w:val="none" w:sz="0" w:space="0" w:color="auto"/>
            <w:bottom w:val="none" w:sz="0" w:space="0" w:color="auto"/>
            <w:right w:val="none" w:sz="0" w:space="0" w:color="auto"/>
          </w:divBdr>
        </w:div>
        <w:div w:id="1370493418">
          <w:marLeft w:val="640"/>
          <w:marRight w:val="0"/>
          <w:marTop w:val="0"/>
          <w:marBottom w:val="0"/>
          <w:divBdr>
            <w:top w:val="none" w:sz="0" w:space="0" w:color="auto"/>
            <w:left w:val="none" w:sz="0" w:space="0" w:color="auto"/>
            <w:bottom w:val="none" w:sz="0" w:space="0" w:color="auto"/>
            <w:right w:val="none" w:sz="0" w:space="0" w:color="auto"/>
          </w:divBdr>
        </w:div>
        <w:div w:id="886259529">
          <w:marLeft w:val="640"/>
          <w:marRight w:val="0"/>
          <w:marTop w:val="0"/>
          <w:marBottom w:val="0"/>
          <w:divBdr>
            <w:top w:val="none" w:sz="0" w:space="0" w:color="auto"/>
            <w:left w:val="none" w:sz="0" w:space="0" w:color="auto"/>
            <w:bottom w:val="none" w:sz="0" w:space="0" w:color="auto"/>
            <w:right w:val="none" w:sz="0" w:space="0" w:color="auto"/>
          </w:divBdr>
        </w:div>
        <w:div w:id="1697466428">
          <w:marLeft w:val="640"/>
          <w:marRight w:val="0"/>
          <w:marTop w:val="0"/>
          <w:marBottom w:val="0"/>
          <w:divBdr>
            <w:top w:val="none" w:sz="0" w:space="0" w:color="auto"/>
            <w:left w:val="none" w:sz="0" w:space="0" w:color="auto"/>
            <w:bottom w:val="none" w:sz="0" w:space="0" w:color="auto"/>
            <w:right w:val="none" w:sz="0" w:space="0" w:color="auto"/>
          </w:divBdr>
        </w:div>
        <w:div w:id="936526271">
          <w:marLeft w:val="640"/>
          <w:marRight w:val="0"/>
          <w:marTop w:val="0"/>
          <w:marBottom w:val="0"/>
          <w:divBdr>
            <w:top w:val="none" w:sz="0" w:space="0" w:color="auto"/>
            <w:left w:val="none" w:sz="0" w:space="0" w:color="auto"/>
            <w:bottom w:val="none" w:sz="0" w:space="0" w:color="auto"/>
            <w:right w:val="none" w:sz="0" w:space="0" w:color="auto"/>
          </w:divBdr>
        </w:div>
        <w:div w:id="314528003">
          <w:marLeft w:val="640"/>
          <w:marRight w:val="0"/>
          <w:marTop w:val="0"/>
          <w:marBottom w:val="0"/>
          <w:divBdr>
            <w:top w:val="none" w:sz="0" w:space="0" w:color="auto"/>
            <w:left w:val="none" w:sz="0" w:space="0" w:color="auto"/>
            <w:bottom w:val="none" w:sz="0" w:space="0" w:color="auto"/>
            <w:right w:val="none" w:sz="0" w:space="0" w:color="auto"/>
          </w:divBdr>
        </w:div>
      </w:divsChild>
    </w:div>
    <w:div w:id="33623968">
      <w:bodyDiv w:val="1"/>
      <w:marLeft w:val="0"/>
      <w:marRight w:val="0"/>
      <w:marTop w:val="0"/>
      <w:marBottom w:val="0"/>
      <w:divBdr>
        <w:top w:val="none" w:sz="0" w:space="0" w:color="auto"/>
        <w:left w:val="none" w:sz="0" w:space="0" w:color="auto"/>
        <w:bottom w:val="none" w:sz="0" w:space="0" w:color="auto"/>
        <w:right w:val="none" w:sz="0" w:space="0" w:color="auto"/>
      </w:divBdr>
    </w:div>
    <w:div w:id="35005482">
      <w:bodyDiv w:val="1"/>
      <w:marLeft w:val="0"/>
      <w:marRight w:val="0"/>
      <w:marTop w:val="0"/>
      <w:marBottom w:val="0"/>
      <w:divBdr>
        <w:top w:val="none" w:sz="0" w:space="0" w:color="auto"/>
        <w:left w:val="none" w:sz="0" w:space="0" w:color="auto"/>
        <w:bottom w:val="none" w:sz="0" w:space="0" w:color="auto"/>
        <w:right w:val="none" w:sz="0" w:space="0" w:color="auto"/>
      </w:divBdr>
    </w:div>
    <w:div w:id="40642662">
      <w:bodyDiv w:val="1"/>
      <w:marLeft w:val="0"/>
      <w:marRight w:val="0"/>
      <w:marTop w:val="0"/>
      <w:marBottom w:val="0"/>
      <w:divBdr>
        <w:top w:val="none" w:sz="0" w:space="0" w:color="auto"/>
        <w:left w:val="none" w:sz="0" w:space="0" w:color="auto"/>
        <w:bottom w:val="none" w:sz="0" w:space="0" w:color="auto"/>
        <w:right w:val="none" w:sz="0" w:space="0" w:color="auto"/>
      </w:divBdr>
    </w:div>
    <w:div w:id="41223244">
      <w:bodyDiv w:val="1"/>
      <w:marLeft w:val="0"/>
      <w:marRight w:val="0"/>
      <w:marTop w:val="0"/>
      <w:marBottom w:val="0"/>
      <w:divBdr>
        <w:top w:val="none" w:sz="0" w:space="0" w:color="auto"/>
        <w:left w:val="none" w:sz="0" w:space="0" w:color="auto"/>
        <w:bottom w:val="none" w:sz="0" w:space="0" w:color="auto"/>
        <w:right w:val="none" w:sz="0" w:space="0" w:color="auto"/>
      </w:divBdr>
      <w:divsChild>
        <w:div w:id="588663909">
          <w:marLeft w:val="480"/>
          <w:marRight w:val="0"/>
          <w:marTop w:val="0"/>
          <w:marBottom w:val="0"/>
          <w:divBdr>
            <w:top w:val="none" w:sz="0" w:space="0" w:color="auto"/>
            <w:left w:val="none" w:sz="0" w:space="0" w:color="auto"/>
            <w:bottom w:val="none" w:sz="0" w:space="0" w:color="auto"/>
            <w:right w:val="none" w:sz="0" w:space="0" w:color="auto"/>
          </w:divBdr>
        </w:div>
        <w:div w:id="1183592887">
          <w:marLeft w:val="480"/>
          <w:marRight w:val="0"/>
          <w:marTop w:val="0"/>
          <w:marBottom w:val="0"/>
          <w:divBdr>
            <w:top w:val="none" w:sz="0" w:space="0" w:color="auto"/>
            <w:left w:val="none" w:sz="0" w:space="0" w:color="auto"/>
            <w:bottom w:val="none" w:sz="0" w:space="0" w:color="auto"/>
            <w:right w:val="none" w:sz="0" w:space="0" w:color="auto"/>
          </w:divBdr>
        </w:div>
        <w:div w:id="1435859848">
          <w:marLeft w:val="480"/>
          <w:marRight w:val="0"/>
          <w:marTop w:val="0"/>
          <w:marBottom w:val="0"/>
          <w:divBdr>
            <w:top w:val="none" w:sz="0" w:space="0" w:color="auto"/>
            <w:left w:val="none" w:sz="0" w:space="0" w:color="auto"/>
            <w:bottom w:val="none" w:sz="0" w:space="0" w:color="auto"/>
            <w:right w:val="none" w:sz="0" w:space="0" w:color="auto"/>
          </w:divBdr>
        </w:div>
        <w:div w:id="2122257095">
          <w:marLeft w:val="480"/>
          <w:marRight w:val="0"/>
          <w:marTop w:val="0"/>
          <w:marBottom w:val="0"/>
          <w:divBdr>
            <w:top w:val="none" w:sz="0" w:space="0" w:color="auto"/>
            <w:left w:val="none" w:sz="0" w:space="0" w:color="auto"/>
            <w:bottom w:val="none" w:sz="0" w:space="0" w:color="auto"/>
            <w:right w:val="none" w:sz="0" w:space="0" w:color="auto"/>
          </w:divBdr>
        </w:div>
        <w:div w:id="882329011">
          <w:marLeft w:val="480"/>
          <w:marRight w:val="0"/>
          <w:marTop w:val="0"/>
          <w:marBottom w:val="0"/>
          <w:divBdr>
            <w:top w:val="none" w:sz="0" w:space="0" w:color="auto"/>
            <w:left w:val="none" w:sz="0" w:space="0" w:color="auto"/>
            <w:bottom w:val="none" w:sz="0" w:space="0" w:color="auto"/>
            <w:right w:val="none" w:sz="0" w:space="0" w:color="auto"/>
          </w:divBdr>
        </w:div>
        <w:div w:id="1135022665">
          <w:marLeft w:val="480"/>
          <w:marRight w:val="0"/>
          <w:marTop w:val="0"/>
          <w:marBottom w:val="0"/>
          <w:divBdr>
            <w:top w:val="none" w:sz="0" w:space="0" w:color="auto"/>
            <w:left w:val="none" w:sz="0" w:space="0" w:color="auto"/>
            <w:bottom w:val="none" w:sz="0" w:space="0" w:color="auto"/>
            <w:right w:val="none" w:sz="0" w:space="0" w:color="auto"/>
          </w:divBdr>
        </w:div>
        <w:div w:id="680472850">
          <w:marLeft w:val="480"/>
          <w:marRight w:val="0"/>
          <w:marTop w:val="0"/>
          <w:marBottom w:val="0"/>
          <w:divBdr>
            <w:top w:val="none" w:sz="0" w:space="0" w:color="auto"/>
            <w:left w:val="none" w:sz="0" w:space="0" w:color="auto"/>
            <w:bottom w:val="none" w:sz="0" w:space="0" w:color="auto"/>
            <w:right w:val="none" w:sz="0" w:space="0" w:color="auto"/>
          </w:divBdr>
        </w:div>
        <w:div w:id="20518335">
          <w:marLeft w:val="480"/>
          <w:marRight w:val="0"/>
          <w:marTop w:val="0"/>
          <w:marBottom w:val="0"/>
          <w:divBdr>
            <w:top w:val="none" w:sz="0" w:space="0" w:color="auto"/>
            <w:left w:val="none" w:sz="0" w:space="0" w:color="auto"/>
            <w:bottom w:val="none" w:sz="0" w:space="0" w:color="auto"/>
            <w:right w:val="none" w:sz="0" w:space="0" w:color="auto"/>
          </w:divBdr>
        </w:div>
        <w:div w:id="1271662989">
          <w:marLeft w:val="480"/>
          <w:marRight w:val="0"/>
          <w:marTop w:val="0"/>
          <w:marBottom w:val="0"/>
          <w:divBdr>
            <w:top w:val="none" w:sz="0" w:space="0" w:color="auto"/>
            <w:left w:val="none" w:sz="0" w:space="0" w:color="auto"/>
            <w:bottom w:val="none" w:sz="0" w:space="0" w:color="auto"/>
            <w:right w:val="none" w:sz="0" w:space="0" w:color="auto"/>
          </w:divBdr>
        </w:div>
        <w:div w:id="1159692273">
          <w:marLeft w:val="480"/>
          <w:marRight w:val="0"/>
          <w:marTop w:val="0"/>
          <w:marBottom w:val="0"/>
          <w:divBdr>
            <w:top w:val="none" w:sz="0" w:space="0" w:color="auto"/>
            <w:left w:val="none" w:sz="0" w:space="0" w:color="auto"/>
            <w:bottom w:val="none" w:sz="0" w:space="0" w:color="auto"/>
            <w:right w:val="none" w:sz="0" w:space="0" w:color="auto"/>
          </w:divBdr>
        </w:div>
        <w:div w:id="1485580886">
          <w:marLeft w:val="480"/>
          <w:marRight w:val="0"/>
          <w:marTop w:val="0"/>
          <w:marBottom w:val="0"/>
          <w:divBdr>
            <w:top w:val="none" w:sz="0" w:space="0" w:color="auto"/>
            <w:left w:val="none" w:sz="0" w:space="0" w:color="auto"/>
            <w:bottom w:val="none" w:sz="0" w:space="0" w:color="auto"/>
            <w:right w:val="none" w:sz="0" w:space="0" w:color="auto"/>
          </w:divBdr>
        </w:div>
        <w:div w:id="490948340">
          <w:marLeft w:val="480"/>
          <w:marRight w:val="0"/>
          <w:marTop w:val="0"/>
          <w:marBottom w:val="0"/>
          <w:divBdr>
            <w:top w:val="none" w:sz="0" w:space="0" w:color="auto"/>
            <w:left w:val="none" w:sz="0" w:space="0" w:color="auto"/>
            <w:bottom w:val="none" w:sz="0" w:space="0" w:color="auto"/>
            <w:right w:val="none" w:sz="0" w:space="0" w:color="auto"/>
          </w:divBdr>
        </w:div>
        <w:div w:id="1638141461">
          <w:marLeft w:val="480"/>
          <w:marRight w:val="0"/>
          <w:marTop w:val="0"/>
          <w:marBottom w:val="0"/>
          <w:divBdr>
            <w:top w:val="none" w:sz="0" w:space="0" w:color="auto"/>
            <w:left w:val="none" w:sz="0" w:space="0" w:color="auto"/>
            <w:bottom w:val="none" w:sz="0" w:space="0" w:color="auto"/>
            <w:right w:val="none" w:sz="0" w:space="0" w:color="auto"/>
          </w:divBdr>
        </w:div>
        <w:div w:id="134496575">
          <w:marLeft w:val="480"/>
          <w:marRight w:val="0"/>
          <w:marTop w:val="0"/>
          <w:marBottom w:val="0"/>
          <w:divBdr>
            <w:top w:val="none" w:sz="0" w:space="0" w:color="auto"/>
            <w:left w:val="none" w:sz="0" w:space="0" w:color="auto"/>
            <w:bottom w:val="none" w:sz="0" w:space="0" w:color="auto"/>
            <w:right w:val="none" w:sz="0" w:space="0" w:color="auto"/>
          </w:divBdr>
        </w:div>
        <w:div w:id="475341704">
          <w:marLeft w:val="480"/>
          <w:marRight w:val="0"/>
          <w:marTop w:val="0"/>
          <w:marBottom w:val="0"/>
          <w:divBdr>
            <w:top w:val="none" w:sz="0" w:space="0" w:color="auto"/>
            <w:left w:val="none" w:sz="0" w:space="0" w:color="auto"/>
            <w:bottom w:val="none" w:sz="0" w:space="0" w:color="auto"/>
            <w:right w:val="none" w:sz="0" w:space="0" w:color="auto"/>
          </w:divBdr>
        </w:div>
        <w:div w:id="1080716077">
          <w:marLeft w:val="480"/>
          <w:marRight w:val="0"/>
          <w:marTop w:val="0"/>
          <w:marBottom w:val="0"/>
          <w:divBdr>
            <w:top w:val="none" w:sz="0" w:space="0" w:color="auto"/>
            <w:left w:val="none" w:sz="0" w:space="0" w:color="auto"/>
            <w:bottom w:val="none" w:sz="0" w:space="0" w:color="auto"/>
            <w:right w:val="none" w:sz="0" w:space="0" w:color="auto"/>
          </w:divBdr>
        </w:div>
        <w:div w:id="1407922265">
          <w:marLeft w:val="480"/>
          <w:marRight w:val="0"/>
          <w:marTop w:val="0"/>
          <w:marBottom w:val="0"/>
          <w:divBdr>
            <w:top w:val="none" w:sz="0" w:space="0" w:color="auto"/>
            <w:left w:val="none" w:sz="0" w:space="0" w:color="auto"/>
            <w:bottom w:val="none" w:sz="0" w:space="0" w:color="auto"/>
            <w:right w:val="none" w:sz="0" w:space="0" w:color="auto"/>
          </w:divBdr>
        </w:div>
        <w:div w:id="1230771776">
          <w:marLeft w:val="480"/>
          <w:marRight w:val="0"/>
          <w:marTop w:val="0"/>
          <w:marBottom w:val="0"/>
          <w:divBdr>
            <w:top w:val="none" w:sz="0" w:space="0" w:color="auto"/>
            <w:left w:val="none" w:sz="0" w:space="0" w:color="auto"/>
            <w:bottom w:val="none" w:sz="0" w:space="0" w:color="auto"/>
            <w:right w:val="none" w:sz="0" w:space="0" w:color="auto"/>
          </w:divBdr>
        </w:div>
        <w:div w:id="807435032">
          <w:marLeft w:val="480"/>
          <w:marRight w:val="0"/>
          <w:marTop w:val="0"/>
          <w:marBottom w:val="0"/>
          <w:divBdr>
            <w:top w:val="none" w:sz="0" w:space="0" w:color="auto"/>
            <w:left w:val="none" w:sz="0" w:space="0" w:color="auto"/>
            <w:bottom w:val="none" w:sz="0" w:space="0" w:color="auto"/>
            <w:right w:val="none" w:sz="0" w:space="0" w:color="auto"/>
          </w:divBdr>
        </w:div>
        <w:div w:id="1434980400">
          <w:marLeft w:val="480"/>
          <w:marRight w:val="0"/>
          <w:marTop w:val="0"/>
          <w:marBottom w:val="0"/>
          <w:divBdr>
            <w:top w:val="none" w:sz="0" w:space="0" w:color="auto"/>
            <w:left w:val="none" w:sz="0" w:space="0" w:color="auto"/>
            <w:bottom w:val="none" w:sz="0" w:space="0" w:color="auto"/>
            <w:right w:val="none" w:sz="0" w:space="0" w:color="auto"/>
          </w:divBdr>
        </w:div>
        <w:div w:id="2061705992">
          <w:marLeft w:val="480"/>
          <w:marRight w:val="0"/>
          <w:marTop w:val="0"/>
          <w:marBottom w:val="0"/>
          <w:divBdr>
            <w:top w:val="none" w:sz="0" w:space="0" w:color="auto"/>
            <w:left w:val="none" w:sz="0" w:space="0" w:color="auto"/>
            <w:bottom w:val="none" w:sz="0" w:space="0" w:color="auto"/>
            <w:right w:val="none" w:sz="0" w:space="0" w:color="auto"/>
          </w:divBdr>
        </w:div>
        <w:div w:id="1014841940">
          <w:marLeft w:val="480"/>
          <w:marRight w:val="0"/>
          <w:marTop w:val="0"/>
          <w:marBottom w:val="0"/>
          <w:divBdr>
            <w:top w:val="none" w:sz="0" w:space="0" w:color="auto"/>
            <w:left w:val="none" w:sz="0" w:space="0" w:color="auto"/>
            <w:bottom w:val="none" w:sz="0" w:space="0" w:color="auto"/>
            <w:right w:val="none" w:sz="0" w:space="0" w:color="auto"/>
          </w:divBdr>
        </w:div>
        <w:div w:id="1892881049">
          <w:marLeft w:val="480"/>
          <w:marRight w:val="0"/>
          <w:marTop w:val="0"/>
          <w:marBottom w:val="0"/>
          <w:divBdr>
            <w:top w:val="none" w:sz="0" w:space="0" w:color="auto"/>
            <w:left w:val="none" w:sz="0" w:space="0" w:color="auto"/>
            <w:bottom w:val="none" w:sz="0" w:space="0" w:color="auto"/>
            <w:right w:val="none" w:sz="0" w:space="0" w:color="auto"/>
          </w:divBdr>
        </w:div>
        <w:div w:id="2103719167">
          <w:marLeft w:val="480"/>
          <w:marRight w:val="0"/>
          <w:marTop w:val="0"/>
          <w:marBottom w:val="0"/>
          <w:divBdr>
            <w:top w:val="none" w:sz="0" w:space="0" w:color="auto"/>
            <w:left w:val="none" w:sz="0" w:space="0" w:color="auto"/>
            <w:bottom w:val="none" w:sz="0" w:space="0" w:color="auto"/>
            <w:right w:val="none" w:sz="0" w:space="0" w:color="auto"/>
          </w:divBdr>
        </w:div>
        <w:div w:id="860436257">
          <w:marLeft w:val="480"/>
          <w:marRight w:val="0"/>
          <w:marTop w:val="0"/>
          <w:marBottom w:val="0"/>
          <w:divBdr>
            <w:top w:val="none" w:sz="0" w:space="0" w:color="auto"/>
            <w:left w:val="none" w:sz="0" w:space="0" w:color="auto"/>
            <w:bottom w:val="none" w:sz="0" w:space="0" w:color="auto"/>
            <w:right w:val="none" w:sz="0" w:space="0" w:color="auto"/>
          </w:divBdr>
        </w:div>
        <w:div w:id="1754544615">
          <w:marLeft w:val="480"/>
          <w:marRight w:val="0"/>
          <w:marTop w:val="0"/>
          <w:marBottom w:val="0"/>
          <w:divBdr>
            <w:top w:val="none" w:sz="0" w:space="0" w:color="auto"/>
            <w:left w:val="none" w:sz="0" w:space="0" w:color="auto"/>
            <w:bottom w:val="none" w:sz="0" w:space="0" w:color="auto"/>
            <w:right w:val="none" w:sz="0" w:space="0" w:color="auto"/>
          </w:divBdr>
        </w:div>
        <w:div w:id="91241025">
          <w:marLeft w:val="480"/>
          <w:marRight w:val="0"/>
          <w:marTop w:val="0"/>
          <w:marBottom w:val="0"/>
          <w:divBdr>
            <w:top w:val="none" w:sz="0" w:space="0" w:color="auto"/>
            <w:left w:val="none" w:sz="0" w:space="0" w:color="auto"/>
            <w:bottom w:val="none" w:sz="0" w:space="0" w:color="auto"/>
            <w:right w:val="none" w:sz="0" w:space="0" w:color="auto"/>
          </w:divBdr>
        </w:div>
        <w:div w:id="1125809389">
          <w:marLeft w:val="480"/>
          <w:marRight w:val="0"/>
          <w:marTop w:val="0"/>
          <w:marBottom w:val="0"/>
          <w:divBdr>
            <w:top w:val="none" w:sz="0" w:space="0" w:color="auto"/>
            <w:left w:val="none" w:sz="0" w:space="0" w:color="auto"/>
            <w:bottom w:val="none" w:sz="0" w:space="0" w:color="auto"/>
            <w:right w:val="none" w:sz="0" w:space="0" w:color="auto"/>
          </w:divBdr>
        </w:div>
        <w:div w:id="2106949505">
          <w:marLeft w:val="480"/>
          <w:marRight w:val="0"/>
          <w:marTop w:val="0"/>
          <w:marBottom w:val="0"/>
          <w:divBdr>
            <w:top w:val="none" w:sz="0" w:space="0" w:color="auto"/>
            <w:left w:val="none" w:sz="0" w:space="0" w:color="auto"/>
            <w:bottom w:val="none" w:sz="0" w:space="0" w:color="auto"/>
            <w:right w:val="none" w:sz="0" w:space="0" w:color="auto"/>
          </w:divBdr>
        </w:div>
        <w:div w:id="1239511646">
          <w:marLeft w:val="480"/>
          <w:marRight w:val="0"/>
          <w:marTop w:val="0"/>
          <w:marBottom w:val="0"/>
          <w:divBdr>
            <w:top w:val="none" w:sz="0" w:space="0" w:color="auto"/>
            <w:left w:val="none" w:sz="0" w:space="0" w:color="auto"/>
            <w:bottom w:val="none" w:sz="0" w:space="0" w:color="auto"/>
            <w:right w:val="none" w:sz="0" w:space="0" w:color="auto"/>
          </w:divBdr>
        </w:div>
      </w:divsChild>
    </w:div>
    <w:div w:id="48312312">
      <w:bodyDiv w:val="1"/>
      <w:marLeft w:val="0"/>
      <w:marRight w:val="0"/>
      <w:marTop w:val="0"/>
      <w:marBottom w:val="0"/>
      <w:divBdr>
        <w:top w:val="none" w:sz="0" w:space="0" w:color="auto"/>
        <w:left w:val="none" w:sz="0" w:space="0" w:color="auto"/>
        <w:bottom w:val="none" w:sz="0" w:space="0" w:color="auto"/>
        <w:right w:val="none" w:sz="0" w:space="0" w:color="auto"/>
      </w:divBdr>
      <w:divsChild>
        <w:div w:id="1788043826">
          <w:marLeft w:val="480"/>
          <w:marRight w:val="0"/>
          <w:marTop w:val="0"/>
          <w:marBottom w:val="0"/>
          <w:divBdr>
            <w:top w:val="none" w:sz="0" w:space="0" w:color="auto"/>
            <w:left w:val="none" w:sz="0" w:space="0" w:color="auto"/>
            <w:bottom w:val="none" w:sz="0" w:space="0" w:color="auto"/>
            <w:right w:val="none" w:sz="0" w:space="0" w:color="auto"/>
          </w:divBdr>
        </w:div>
        <w:div w:id="618532167">
          <w:marLeft w:val="480"/>
          <w:marRight w:val="0"/>
          <w:marTop w:val="0"/>
          <w:marBottom w:val="0"/>
          <w:divBdr>
            <w:top w:val="none" w:sz="0" w:space="0" w:color="auto"/>
            <w:left w:val="none" w:sz="0" w:space="0" w:color="auto"/>
            <w:bottom w:val="none" w:sz="0" w:space="0" w:color="auto"/>
            <w:right w:val="none" w:sz="0" w:space="0" w:color="auto"/>
          </w:divBdr>
        </w:div>
        <w:div w:id="1335835613">
          <w:marLeft w:val="480"/>
          <w:marRight w:val="0"/>
          <w:marTop w:val="0"/>
          <w:marBottom w:val="0"/>
          <w:divBdr>
            <w:top w:val="none" w:sz="0" w:space="0" w:color="auto"/>
            <w:left w:val="none" w:sz="0" w:space="0" w:color="auto"/>
            <w:bottom w:val="none" w:sz="0" w:space="0" w:color="auto"/>
            <w:right w:val="none" w:sz="0" w:space="0" w:color="auto"/>
          </w:divBdr>
        </w:div>
        <w:div w:id="1890801035">
          <w:marLeft w:val="480"/>
          <w:marRight w:val="0"/>
          <w:marTop w:val="0"/>
          <w:marBottom w:val="0"/>
          <w:divBdr>
            <w:top w:val="none" w:sz="0" w:space="0" w:color="auto"/>
            <w:left w:val="none" w:sz="0" w:space="0" w:color="auto"/>
            <w:bottom w:val="none" w:sz="0" w:space="0" w:color="auto"/>
            <w:right w:val="none" w:sz="0" w:space="0" w:color="auto"/>
          </w:divBdr>
        </w:div>
        <w:div w:id="1046026891">
          <w:marLeft w:val="480"/>
          <w:marRight w:val="0"/>
          <w:marTop w:val="0"/>
          <w:marBottom w:val="0"/>
          <w:divBdr>
            <w:top w:val="none" w:sz="0" w:space="0" w:color="auto"/>
            <w:left w:val="none" w:sz="0" w:space="0" w:color="auto"/>
            <w:bottom w:val="none" w:sz="0" w:space="0" w:color="auto"/>
            <w:right w:val="none" w:sz="0" w:space="0" w:color="auto"/>
          </w:divBdr>
        </w:div>
        <w:div w:id="1564097254">
          <w:marLeft w:val="480"/>
          <w:marRight w:val="0"/>
          <w:marTop w:val="0"/>
          <w:marBottom w:val="0"/>
          <w:divBdr>
            <w:top w:val="none" w:sz="0" w:space="0" w:color="auto"/>
            <w:left w:val="none" w:sz="0" w:space="0" w:color="auto"/>
            <w:bottom w:val="none" w:sz="0" w:space="0" w:color="auto"/>
            <w:right w:val="none" w:sz="0" w:space="0" w:color="auto"/>
          </w:divBdr>
        </w:div>
        <w:div w:id="1287587923">
          <w:marLeft w:val="480"/>
          <w:marRight w:val="0"/>
          <w:marTop w:val="0"/>
          <w:marBottom w:val="0"/>
          <w:divBdr>
            <w:top w:val="none" w:sz="0" w:space="0" w:color="auto"/>
            <w:left w:val="none" w:sz="0" w:space="0" w:color="auto"/>
            <w:bottom w:val="none" w:sz="0" w:space="0" w:color="auto"/>
            <w:right w:val="none" w:sz="0" w:space="0" w:color="auto"/>
          </w:divBdr>
        </w:div>
        <w:div w:id="1042948160">
          <w:marLeft w:val="480"/>
          <w:marRight w:val="0"/>
          <w:marTop w:val="0"/>
          <w:marBottom w:val="0"/>
          <w:divBdr>
            <w:top w:val="none" w:sz="0" w:space="0" w:color="auto"/>
            <w:left w:val="none" w:sz="0" w:space="0" w:color="auto"/>
            <w:bottom w:val="none" w:sz="0" w:space="0" w:color="auto"/>
            <w:right w:val="none" w:sz="0" w:space="0" w:color="auto"/>
          </w:divBdr>
        </w:div>
        <w:div w:id="834415928">
          <w:marLeft w:val="480"/>
          <w:marRight w:val="0"/>
          <w:marTop w:val="0"/>
          <w:marBottom w:val="0"/>
          <w:divBdr>
            <w:top w:val="none" w:sz="0" w:space="0" w:color="auto"/>
            <w:left w:val="none" w:sz="0" w:space="0" w:color="auto"/>
            <w:bottom w:val="none" w:sz="0" w:space="0" w:color="auto"/>
            <w:right w:val="none" w:sz="0" w:space="0" w:color="auto"/>
          </w:divBdr>
        </w:div>
        <w:div w:id="930285705">
          <w:marLeft w:val="480"/>
          <w:marRight w:val="0"/>
          <w:marTop w:val="0"/>
          <w:marBottom w:val="0"/>
          <w:divBdr>
            <w:top w:val="none" w:sz="0" w:space="0" w:color="auto"/>
            <w:left w:val="none" w:sz="0" w:space="0" w:color="auto"/>
            <w:bottom w:val="none" w:sz="0" w:space="0" w:color="auto"/>
            <w:right w:val="none" w:sz="0" w:space="0" w:color="auto"/>
          </w:divBdr>
        </w:div>
        <w:div w:id="1817452566">
          <w:marLeft w:val="480"/>
          <w:marRight w:val="0"/>
          <w:marTop w:val="0"/>
          <w:marBottom w:val="0"/>
          <w:divBdr>
            <w:top w:val="none" w:sz="0" w:space="0" w:color="auto"/>
            <w:left w:val="none" w:sz="0" w:space="0" w:color="auto"/>
            <w:bottom w:val="none" w:sz="0" w:space="0" w:color="auto"/>
            <w:right w:val="none" w:sz="0" w:space="0" w:color="auto"/>
          </w:divBdr>
        </w:div>
        <w:div w:id="685445371">
          <w:marLeft w:val="480"/>
          <w:marRight w:val="0"/>
          <w:marTop w:val="0"/>
          <w:marBottom w:val="0"/>
          <w:divBdr>
            <w:top w:val="none" w:sz="0" w:space="0" w:color="auto"/>
            <w:left w:val="none" w:sz="0" w:space="0" w:color="auto"/>
            <w:bottom w:val="none" w:sz="0" w:space="0" w:color="auto"/>
            <w:right w:val="none" w:sz="0" w:space="0" w:color="auto"/>
          </w:divBdr>
        </w:div>
        <w:div w:id="119617066">
          <w:marLeft w:val="480"/>
          <w:marRight w:val="0"/>
          <w:marTop w:val="0"/>
          <w:marBottom w:val="0"/>
          <w:divBdr>
            <w:top w:val="none" w:sz="0" w:space="0" w:color="auto"/>
            <w:left w:val="none" w:sz="0" w:space="0" w:color="auto"/>
            <w:bottom w:val="none" w:sz="0" w:space="0" w:color="auto"/>
            <w:right w:val="none" w:sz="0" w:space="0" w:color="auto"/>
          </w:divBdr>
        </w:div>
        <w:div w:id="1390883755">
          <w:marLeft w:val="480"/>
          <w:marRight w:val="0"/>
          <w:marTop w:val="0"/>
          <w:marBottom w:val="0"/>
          <w:divBdr>
            <w:top w:val="none" w:sz="0" w:space="0" w:color="auto"/>
            <w:left w:val="none" w:sz="0" w:space="0" w:color="auto"/>
            <w:bottom w:val="none" w:sz="0" w:space="0" w:color="auto"/>
            <w:right w:val="none" w:sz="0" w:space="0" w:color="auto"/>
          </w:divBdr>
        </w:div>
        <w:div w:id="832917199">
          <w:marLeft w:val="480"/>
          <w:marRight w:val="0"/>
          <w:marTop w:val="0"/>
          <w:marBottom w:val="0"/>
          <w:divBdr>
            <w:top w:val="none" w:sz="0" w:space="0" w:color="auto"/>
            <w:left w:val="none" w:sz="0" w:space="0" w:color="auto"/>
            <w:bottom w:val="none" w:sz="0" w:space="0" w:color="auto"/>
            <w:right w:val="none" w:sz="0" w:space="0" w:color="auto"/>
          </w:divBdr>
        </w:div>
        <w:div w:id="977952079">
          <w:marLeft w:val="480"/>
          <w:marRight w:val="0"/>
          <w:marTop w:val="0"/>
          <w:marBottom w:val="0"/>
          <w:divBdr>
            <w:top w:val="none" w:sz="0" w:space="0" w:color="auto"/>
            <w:left w:val="none" w:sz="0" w:space="0" w:color="auto"/>
            <w:bottom w:val="none" w:sz="0" w:space="0" w:color="auto"/>
            <w:right w:val="none" w:sz="0" w:space="0" w:color="auto"/>
          </w:divBdr>
        </w:div>
        <w:div w:id="400561461">
          <w:marLeft w:val="480"/>
          <w:marRight w:val="0"/>
          <w:marTop w:val="0"/>
          <w:marBottom w:val="0"/>
          <w:divBdr>
            <w:top w:val="none" w:sz="0" w:space="0" w:color="auto"/>
            <w:left w:val="none" w:sz="0" w:space="0" w:color="auto"/>
            <w:bottom w:val="none" w:sz="0" w:space="0" w:color="auto"/>
            <w:right w:val="none" w:sz="0" w:space="0" w:color="auto"/>
          </w:divBdr>
        </w:div>
        <w:div w:id="1081175854">
          <w:marLeft w:val="480"/>
          <w:marRight w:val="0"/>
          <w:marTop w:val="0"/>
          <w:marBottom w:val="0"/>
          <w:divBdr>
            <w:top w:val="none" w:sz="0" w:space="0" w:color="auto"/>
            <w:left w:val="none" w:sz="0" w:space="0" w:color="auto"/>
            <w:bottom w:val="none" w:sz="0" w:space="0" w:color="auto"/>
            <w:right w:val="none" w:sz="0" w:space="0" w:color="auto"/>
          </w:divBdr>
        </w:div>
        <w:div w:id="1530416247">
          <w:marLeft w:val="480"/>
          <w:marRight w:val="0"/>
          <w:marTop w:val="0"/>
          <w:marBottom w:val="0"/>
          <w:divBdr>
            <w:top w:val="none" w:sz="0" w:space="0" w:color="auto"/>
            <w:left w:val="none" w:sz="0" w:space="0" w:color="auto"/>
            <w:bottom w:val="none" w:sz="0" w:space="0" w:color="auto"/>
            <w:right w:val="none" w:sz="0" w:space="0" w:color="auto"/>
          </w:divBdr>
        </w:div>
        <w:div w:id="547031968">
          <w:marLeft w:val="480"/>
          <w:marRight w:val="0"/>
          <w:marTop w:val="0"/>
          <w:marBottom w:val="0"/>
          <w:divBdr>
            <w:top w:val="none" w:sz="0" w:space="0" w:color="auto"/>
            <w:left w:val="none" w:sz="0" w:space="0" w:color="auto"/>
            <w:bottom w:val="none" w:sz="0" w:space="0" w:color="auto"/>
            <w:right w:val="none" w:sz="0" w:space="0" w:color="auto"/>
          </w:divBdr>
        </w:div>
        <w:div w:id="1255943736">
          <w:marLeft w:val="480"/>
          <w:marRight w:val="0"/>
          <w:marTop w:val="0"/>
          <w:marBottom w:val="0"/>
          <w:divBdr>
            <w:top w:val="none" w:sz="0" w:space="0" w:color="auto"/>
            <w:left w:val="none" w:sz="0" w:space="0" w:color="auto"/>
            <w:bottom w:val="none" w:sz="0" w:space="0" w:color="auto"/>
            <w:right w:val="none" w:sz="0" w:space="0" w:color="auto"/>
          </w:divBdr>
        </w:div>
        <w:div w:id="2017993153">
          <w:marLeft w:val="480"/>
          <w:marRight w:val="0"/>
          <w:marTop w:val="0"/>
          <w:marBottom w:val="0"/>
          <w:divBdr>
            <w:top w:val="none" w:sz="0" w:space="0" w:color="auto"/>
            <w:left w:val="none" w:sz="0" w:space="0" w:color="auto"/>
            <w:bottom w:val="none" w:sz="0" w:space="0" w:color="auto"/>
            <w:right w:val="none" w:sz="0" w:space="0" w:color="auto"/>
          </w:divBdr>
        </w:div>
        <w:div w:id="1188330019">
          <w:marLeft w:val="480"/>
          <w:marRight w:val="0"/>
          <w:marTop w:val="0"/>
          <w:marBottom w:val="0"/>
          <w:divBdr>
            <w:top w:val="none" w:sz="0" w:space="0" w:color="auto"/>
            <w:left w:val="none" w:sz="0" w:space="0" w:color="auto"/>
            <w:bottom w:val="none" w:sz="0" w:space="0" w:color="auto"/>
            <w:right w:val="none" w:sz="0" w:space="0" w:color="auto"/>
          </w:divBdr>
        </w:div>
        <w:div w:id="880243638">
          <w:marLeft w:val="480"/>
          <w:marRight w:val="0"/>
          <w:marTop w:val="0"/>
          <w:marBottom w:val="0"/>
          <w:divBdr>
            <w:top w:val="none" w:sz="0" w:space="0" w:color="auto"/>
            <w:left w:val="none" w:sz="0" w:space="0" w:color="auto"/>
            <w:bottom w:val="none" w:sz="0" w:space="0" w:color="auto"/>
            <w:right w:val="none" w:sz="0" w:space="0" w:color="auto"/>
          </w:divBdr>
        </w:div>
        <w:div w:id="1320498243">
          <w:marLeft w:val="480"/>
          <w:marRight w:val="0"/>
          <w:marTop w:val="0"/>
          <w:marBottom w:val="0"/>
          <w:divBdr>
            <w:top w:val="none" w:sz="0" w:space="0" w:color="auto"/>
            <w:left w:val="none" w:sz="0" w:space="0" w:color="auto"/>
            <w:bottom w:val="none" w:sz="0" w:space="0" w:color="auto"/>
            <w:right w:val="none" w:sz="0" w:space="0" w:color="auto"/>
          </w:divBdr>
        </w:div>
      </w:divsChild>
    </w:div>
    <w:div w:id="48382918">
      <w:bodyDiv w:val="1"/>
      <w:marLeft w:val="0"/>
      <w:marRight w:val="0"/>
      <w:marTop w:val="0"/>
      <w:marBottom w:val="0"/>
      <w:divBdr>
        <w:top w:val="none" w:sz="0" w:space="0" w:color="auto"/>
        <w:left w:val="none" w:sz="0" w:space="0" w:color="auto"/>
        <w:bottom w:val="none" w:sz="0" w:space="0" w:color="auto"/>
        <w:right w:val="none" w:sz="0" w:space="0" w:color="auto"/>
      </w:divBdr>
    </w:div>
    <w:div w:id="49962518">
      <w:bodyDiv w:val="1"/>
      <w:marLeft w:val="0"/>
      <w:marRight w:val="0"/>
      <w:marTop w:val="0"/>
      <w:marBottom w:val="0"/>
      <w:divBdr>
        <w:top w:val="none" w:sz="0" w:space="0" w:color="auto"/>
        <w:left w:val="none" w:sz="0" w:space="0" w:color="auto"/>
        <w:bottom w:val="none" w:sz="0" w:space="0" w:color="auto"/>
        <w:right w:val="none" w:sz="0" w:space="0" w:color="auto"/>
      </w:divBdr>
      <w:divsChild>
        <w:div w:id="844978244">
          <w:marLeft w:val="640"/>
          <w:marRight w:val="0"/>
          <w:marTop w:val="0"/>
          <w:marBottom w:val="0"/>
          <w:divBdr>
            <w:top w:val="none" w:sz="0" w:space="0" w:color="auto"/>
            <w:left w:val="none" w:sz="0" w:space="0" w:color="auto"/>
            <w:bottom w:val="none" w:sz="0" w:space="0" w:color="auto"/>
            <w:right w:val="none" w:sz="0" w:space="0" w:color="auto"/>
          </w:divBdr>
        </w:div>
        <w:div w:id="1938519915">
          <w:marLeft w:val="640"/>
          <w:marRight w:val="0"/>
          <w:marTop w:val="0"/>
          <w:marBottom w:val="0"/>
          <w:divBdr>
            <w:top w:val="none" w:sz="0" w:space="0" w:color="auto"/>
            <w:left w:val="none" w:sz="0" w:space="0" w:color="auto"/>
            <w:bottom w:val="none" w:sz="0" w:space="0" w:color="auto"/>
            <w:right w:val="none" w:sz="0" w:space="0" w:color="auto"/>
          </w:divBdr>
        </w:div>
        <w:div w:id="1004866158">
          <w:marLeft w:val="640"/>
          <w:marRight w:val="0"/>
          <w:marTop w:val="0"/>
          <w:marBottom w:val="0"/>
          <w:divBdr>
            <w:top w:val="none" w:sz="0" w:space="0" w:color="auto"/>
            <w:left w:val="none" w:sz="0" w:space="0" w:color="auto"/>
            <w:bottom w:val="none" w:sz="0" w:space="0" w:color="auto"/>
            <w:right w:val="none" w:sz="0" w:space="0" w:color="auto"/>
          </w:divBdr>
        </w:div>
        <w:div w:id="1617642372">
          <w:marLeft w:val="640"/>
          <w:marRight w:val="0"/>
          <w:marTop w:val="0"/>
          <w:marBottom w:val="0"/>
          <w:divBdr>
            <w:top w:val="none" w:sz="0" w:space="0" w:color="auto"/>
            <w:left w:val="none" w:sz="0" w:space="0" w:color="auto"/>
            <w:bottom w:val="none" w:sz="0" w:space="0" w:color="auto"/>
            <w:right w:val="none" w:sz="0" w:space="0" w:color="auto"/>
          </w:divBdr>
        </w:div>
        <w:div w:id="309751916">
          <w:marLeft w:val="640"/>
          <w:marRight w:val="0"/>
          <w:marTop w:val="0"/>
          <w:marBottom w:val="0"/>
          <w:divBdr>
            <w:top w:val="none" w:sz="0" w:space="0" w:color="auto"/>
            <w:left w:val="none" w:sz="0" w:space="0" w:color="auto"/>
            <w:bottom w:val="none" w:sz="0" w:space="0" w:color="auto"/>
            <w:right w:val="none" w:sz="0" w:space="0" w:color="auto"/>
          </w:divBdr>
        </w:div>
        <w:div w:id="850681875">
          <w:marLeft w:val="640"/>
          <w:marRight w:val="0"/>
          <w:marTop w:val="0"/>
          <w:marBottom w:val="0"/>
          <w:divBdr>
            <w:top w:val="none" w:sz="0" w:space="0" w:color="auto"/>
            <w:left w:val="none" w:sz="0" w:space="0" w:color="auto"/>
            <w:bottom w:val="none" w:sz="0" w:space="0" w:color="auto"/>
            <w:right w:val="none" w:sz="0" w:space="0" w:color="auto"/>
          </w:divBdr>
        </w:div>
        <w:div w:id="1004211531">
          <w:marLeft w:val="640"/>
          <w:marRight w:val="0"/>
          <w:marTop w:val="0"/>
          <w:marBottom w:val="0"/>
          <w:divBdr>
            <w:top w:val="none" w:sz="0" w:space="0" w:color="auto"/>
            <w:left w:val="none" w:sz="0" w:space="0" w:color="auto"/>
            <w:bottom w:val="none" w:sz="0" w:space="0" w:color="auto"/>
            <w:right w:val="none" w:sz="0" w:space="0" w:color="auto"/>
          </w:divBdr>
        </w:div>
        <w:div w:id="139351998">
          <w:marLeft w:val="640"/>
          <w:marRight w:val="0"/>
          <w:marTop w:val="0"/>
          <w:marBottom w:val="0"/>
          <w:divBdr>
            <w:top w:val="none" w:sz="0" w:space="0" w:color="auto"/>
            <w:left w:val="none" w:sz="0" w:space="0" w:color="auto"/>
            <w:bottom w:val="none" w:sz="0" w:space="0" w:color="auto"/>
            <w:right w:val="none" w:sz="0" w:space="0" w:color="auto"/>
          </w:divBdr>
        </w:div>
        <w:div w:id="990906547">
          <w:marLeft w:val="640"/>
          <w:marRight w:val="0"/>
          <w:marTop w:val="0"/>
          <w:marBottom w:val="0"/>
          <w:divBdr>
            <w:top w:val="none" w:sz="0" w:space="0" w:color="auto"/>
            <w:left w:val="none" w:sz="0" w:space="0" w:color="auto"/>
            <w:bottom w:val="none" w:sz="0" w:space="0" w:color="auto"/>
            <w:right w:val="none" w:sz="0" w:space="0" w:color="auto"/>
          </w:divBdr>
        </w:div>
        <w:div w:id="1914658466">
          <w:marLeft w:val="640"/>
          <w:marRight w:val="0"/>
          <w:marTop w:val="0"/>
          <w:marBottom w:val="0"/>
          <w:divBdr>
            <w:top w:val="none" w:sz="0" w:space="0" w:color="auto"/>
            <w:left w:val="none" w:sz="0" w:space="0" w:color="auto"/>
            <w:bottom w:val="none" w:sz="0" w:space="0" w:color="auto"/>
            <w:right w:val="none" w:sz="0" w:space="0" w:color="auto"/>
          </w:divBdr>
        </w:div>
        <w:div w:id="1111976187">
          <w:marLeft w:val="640"/>
          <w:marRight w:val="0"/>
          <w:marTop w:val="0"/>
          <w:marBottom w:val="0"/>
          <w:divBdr>
            <w:top w:val="none" w:sz="0" w:space="0" w:color="auto"/>
            <w:left w:val="none" w:sz="0" w:space="0" w:color="auto"/>
            <w:bottom w:val="none" w:sz="0" w:space="0" w:color="auto"/>
            <w:right w:val="none" w:sz="0" w:space="0" w:color="auto"/>
          </w:divBdr>
        </w:div>
        <w:div w:id="1449471525">
          <w:marLeft w:val="640"/>
          <w:marRight w:val="0"/>
          <w:marTop w:val="0"/>
          <w:marBottom w:val="0"/>
          <w:divBdr>
            <w:top w:val="none" w:sz="0" w:space="0" w:color="auto"/>
            <w:left w:val="none" w:sz="0" w:space="0" w:color="auto"/>
            <w:bottom w:val="none" w:sz="0" w:space="0" w:color="auto"/>
            <w:right w:val="none" w:sz="0" w:space="0" w:color="auto"/>
          </w:divBdr>
        </w:div>
        <w:div w:id="474878585">
          <w:marLeft w:val="640"/>
          <w:marRight w:val="0"/>
          <w:marTop w:val="0"/>
          <w:marBottom w:val="0"/>
          <w:divBdr>
            <w:top w:val="none" w:sz="0" w:space="0" w:color="auto"/>
            <w:left w:val="none" w:sz="0" w:space="0" w:color="auto"/>
            <w:bottom w:val="none" w:sz="0" w:space="0" w:color="auto"/>
            <w:right w:val="none" w:sz="0" w:space="0" w:color="auto"/>
          </w:divBdr>
        </w:div>
        <w:div w:id="340401540">
          <w:marLeft w:val="640"/>
          <w:marRight w:val="0"/>
          <w:marTop w:val="0"/>
          <w:marBottom w:val="0"/>
          <w:divBdr>
            <w:top w:val="none" w:sz="0" w:space="0" w:color="auto"/>
            <w:left w:val="none" w:sz="0" w:space="0" w:color="auto"/>
            <w:bottom w:val="none" w:sz="0" w:space="0" w:color="auto"/>
            <w:right w:val="none" w:sz="0" w:space="0" w:color="auto"/>
          </w:divBdr>
        </w:div>
        <w:div w:id="1432122060">
          <w:marLeft w:val="640"/>
          <w:marRight w:val="0"/>
          <w:marTop w:val="0"/>
          <w:marBottom w:val="0"/>
          <w:divBdr>
            <w:top w:val="none" w:sz="0" w:space="0" w:color="auto"/>
            <w:left w:val="none" w:sz="0" w:space="0" w:color="auto"/>
            <w:bottom w:val="none" w:sz="0" w:space="0" w:color="auto"/>
            <w:right w:val="none" w:sz="0" w:space="0" w:color="auto"/>
          </w:divBdr>
        </w:div>
        <w:div w:id="498009973">
          <w:marLeft w:val="640"/>
          <w:marRight w:val="0"/>
          <w:marTop w:val="0"/>
          <w:marBottom w:val="0"/>
          <w:divBdr>
            <w:top w:val="none" w:sz="0" w:space="0" w:color="auto"/>
            <w:left w:val="none" w:sz="0" w:space="0" w:color="auto"/>
            <w:bottom w:val="none" w:sz="0" w:space="0" w:color="auto"/>
            <w:right w:val="none" w:sz="0" w:space="0" w:color="auto"/>
          </w:divBdr>
        </w:div>
        <w:div w:id="1036542082">
          <w:marLeft w:val="640"/>
          <w:marRight w:val="0"/>
          <w:marTop w:val="0"/>
          <w:marBottom w:val="0"/>
          <w:divBdr>
            <w:top w:val="none" w:sz="0" w:space="0" w:color="auto"/>
            <w:left w:val="none" w:sz="0" w:space="0" w:color="auto"/>
            <w:bottom w:val="none" w:sz="0" w:space="0" w:color="auto"/>
            <w:right w:val="none" w:sz="0" w:space="0" w:color="auto"/>
          </w:divBdr>
        </w:div>
        <w:div w:id="1040982280">
          <w:marLeft w:val="640"/>
          <w:marRight w:val="0"/>
          <w:marTop w:val="0"/>
          <w:marBottom w:val="0"/>
          <w:divBdr>
            <w:top w:val="none" w:sz="0" w:space="0" w:color="auto"/>
            <w:left w:val="none" w:sz="0" w:space="0" w:color="auto"/>
            <w:bottom w:val="none" w:sz="0" w:space="0" w:color="auto"/>
            <w:right w:val="none" w:sz="0" w:space="0" w:color="auto"/>
          </w:divBdr>
        </w:div>
        <w:div w:id="1182277797">
          <w:marLeft w:val="640"/>
          <w:marRight w:val="0"/>
          <w:marTop w:val="0"/>
          <w:marBottom w:val="0"/>
          <w:divBdr>
            <w:top w:val="none" w:sz="0" w:space="0" w:color="auto"/>
            <w:left w:val="none" w:sz="0" w:space="0" w:color="auto"/>
            <w:bottom w:val="none" w:sz="0" w:space="0" w:color="auto"/>
            <w:right w:val="none" w:sz="0" w:space="0" w:color="auto"/>
          </w:divBdr>
        </w:div>
        <w:div w:id="1054431704">
          <w:marLeft w:val="640"/>
          <w:marRight w:val="0"/>
          <w:marTop w:val="0"/>
          <w:marBottom w:val="0"/>
          <w:divBdr>
            <w:top w:val="none" w:sz="0" w:space="0" w:color="auto"/>
            <w:left w:val="none" w:sz="0" w:space="0" w:color="auto"/>
            <w:bottom w:val="none" w:sz="0" w:space="0" w:color="auto"/>
            <w:right w:val="none" w:sz="0" w:space="0" w:color="auto"/>
          </w:divBdr>
        </w:div>
        <w:div w:id="1608846389">
          <w:marLeft w:val="640"/>
          <w:marRight w:val="0"/>
          <w:marTop w:val="0"/>
          <w:marBottom w:val="0"/>
          <w:divBdr>
            <w:top w:val="none" w:sz="0" w:space="0" w:color="auto"/>
            <w:left w:val="none" w:sz="0" w:space="0" w:color="auto"/>
            <w:bottom w:val="none" w:sz="0" w:space="0" w:color="auto"/>
            <w:right w:val="none" w:sz="0" w:space="0" w:color="auto"/>
          </w:divBdr>
        </w:div>
        <w:div w:id="757093553">
          <w:marLeft w:val="640"/>
          <w:marRight w:val="0"/>
          <w:marTop w:val="0"/>
          <w:marBottom w:val="0"/>
          <w:divBdr>
            <w:top w:val="none" w:sz="0" w:space="0" w:color="auto"/>
            <w:left w:val="none" w:sz="0" w:space="0" w:color="auto"/>
            <w:bottom w:val="none" w:sz="0" w:space="0" w:color="auto"/>
            <w:right w:val="none" w:sz="0" w:space="0" w:color="auto"/>
          </w:divBdr>
        </w:div>
        <w:div w:id="136531663">
          <w:marLeft w:val="640"/>
          <w:marRight w:val="0"/>
          <w:marTop w:val="0"/>
          <w:marBottom w:val="0"/>
          <w:divBdr>
            <w:top w:val="none" w:sz="0" w:space="0" w:color="auto"/>
            <w:left w:val="none" w:sz="0" w:space="0" w:color="auto"/>
            <w:bottom w:val="none" w:sz="0" w:space="0" w:color="auto"/>
            <w:right w:val="none" w:sz="0" w:space="0" w:color="auto"/>
          </w:divBdr>
        </w:div>
        <w:div w:id="693389231">
          <w:marLeft w:val="640"/>
          <w:marRight w:val="0"/>
          <w:marTop w:val="0"/>
          <w:marBottom w:val="0"/>
          <w:divBdr>
            <w:top w:val="none" w:sz="0" w:space="0" w:color="auto"/>
            <w:left w:val="none" w:sz="0" w:space="0" w:color="auto"/>
            <w:bottom w:val="none" w:sz="0" w:space="0" w:color="auto"/>
            <w:right w:val="none" w:sz="0" w:space="0" w:color="auto"/>
          </w:divBdr>
        </w:div>
        <w:div w:id="928808785">
          <w:marLeft w:val="640"/>
          <w:marRight w:val="0"/>
          <w:marTop w:val="0"/>
          <w:marBottom w:val="0"/>
          <w:divBdr>
            <w:top w:val="none" w:sz="0" w:space="0" w:color="auto"/>
            <w:left w:val="none" w:sz="0" w:space="0" w:color="auto"/>
            <w:bottom w:val="none" w:sz="0" w:space="0" w:color="auto"/>
            <w:right w:val="none" w:sz="0" w:space="0" w:color="auto"/>
          </w:divBdr>
        </w:div>
        <w:div w:id="446433168">
          <w:marLeft w:val="640"/>
          <w:marRight w:val="0"/>
          <w:marTop w:val="0"/>
          <w:marBottom w:val="0"/>
          <w:divBdr>
            <w:top w:val="none" w:sz="0" w:space="0" w:color="auto"/>
            <w:left w:val="none" w:sz="0" w:space="0" w:color="auto"/>
            <w:bottom w:val="none" w:sz="0" w:space="0" w:color="auto"/>
            <w:right w:val="none" w:sz="0" w:space="0" w:color="auto"/>
          </w:divBdr>
        </w:div>
        <w:div w:id="15810445">
          <w:marLeft w:val="640"/>
          <w:marRight w:val="0"/>
          <w:marTop w:val="0"/>
          <w:marBottom w:val="0"/>
          <w:divBdr>
            <w:top w:val="none" w:sz="0" w:space="0" w:color="auto"/>
            <w:left w:val="none" w:sz="0" w:space="0" w:color="auto"/>
            <w:bottom w:val="none" w:sz="0" w:space="0" w:color="auto"/>
            <w:right w:val="none" w:sz="0" w:space="0" w:color="auto"/>
          </w:divBdr>
        </w:div>
        <w:div w:id="1539512182">
          <w:marLeft w:val="640"/>
          <w:marRight w:val="0"/>
          <w:marTop w:val="0"/>
          <w:marBottom w:val="0"/>
          <w:divBdr>
            <w:top w:val="none" w:sz="0" w:space="0" w:color="auto"/>
            <w:left w:val="none" w:sz="0" w:space="0" w:color="auto"/>
            <w:bottom w:val="none" w:sz="0" w:space="0" w:color="auto"/>
            <w:right w:val="none" w:sz="0" w:space="0" w:color="auto"/>
          </w:divBdr>
        </w:div>
        <w:div w:id="242371977">
          <w:marLeft w:val="640"/>
          <w:marRight w:val="0"/>
          <w:marTop w:val="0"/>
          <w:marBottom w:val="0"/>
          <w:divBdr>
            <w:top w:val="none" w:sz="0" w:space="0" w:color="auto"/>
            <w:left w:val="none" w:sz="0" w:space="0" w:color="auto"/>
            <w:bottom w:val="none" w:sz="0" w:space="0" w:color="auto"/>
            <w:right w:val="none" w:sz="0" w:space="0" w:color="auto"/>
          </w:divBdr>
        </w:div>
        <w:div w:id="1432507030">
          <w:marLeft w:val="640"/>
          <w:marRight w:val="0"/>
          <w:marTop w:val="0"/>
          <w:marBottom w:val="0"/>
          <w:divBdr>
            <w:top w:val="none" w:sz="0" w:space="0" w:color="auto"/>
            <w:left w:val="none" w:sz="0" w:space="0" w:color="auto"/>
            <w:bottom w:val="none" w:sz="0" w:space="0" w:color="auto"/>
            <w:right w:val="none" w:sz="0" w:space="0" w:color="auto"/>
          </w:divBdr>
        </w:div>
        <w:div w:id="1283221837">
          <w:marLeft w:val="640"/>
          <w:marRight w:val="0"/>
          <w:marTop w:val="0"/>
          <w:marBottom w:val="0"/>
          <w:divBdr>
            <w:top w:val="none" w:sz="0" w:space="0" w:color="auto"/>
            <w:left w:val="none" w:sz="0" w:space="0" w:color="auto"/>
            <w:bottom w:val="none" w:sz="0" w:space="0" w:color="auto"/>
            <w:right w:val="none" w:sz="0" w:space="0" w:color="auto"/>
          </w:divBdr>
        </w:div>
        <w:div w:id="1558055156">
          <w:marLeft w:val="640"/>
          <w:marRight w:val="0"/>
          <w:marTop w:val="0"/>
          <w:marBottom w:val="0"/>
          <w:divBdr>
            <w:top w:val="none" w:sz="0" w:space="0" w:color="auto"/>
            <w:left w:val="none" w:sz="0" w:space="0" w:color="auto"/>
            <w:bottom w:val="none" w:sz="0" w:space="0" w:color="auto"/>
            <w:right w:val="none" w:sz="0" w:space="0" w:color="auto"/>
          </w:divBdr>
        </w:div>
        <w:div w:id="74128534">
          <w:marLeft w:val="640"/>
          <w:marRight w:val="0"/>
          <w:marTop w:val="0"/>
          <w:marBottom w:val="0"/>
          <w:divBdr>
            <w:top w:val="none" w:sz="0" w:space="0" w:color="auto"/>
            <w:left w:val="none" w:sz="0" w:space="0" w:color="auto"/>
            <w:bottom w:val="none" w:sz="0" w:space="0" w:color="auto"/>
            <w:right w:val="none" w:sz="0" w:space="0" w:color="auto"/>
          </w:divBdr>
        </w:div>
        <w:div w:id="1250116885">
          <w:marLeft w:val="640"/>
          <w:marRight w:val="0"/>
          <w:marTop w:val="0"/>
          <w:marBottom w:val="0"/>
          <w:divBdr>
            <w:top w:val="none" w:sz="0" w:space="0" w:color="auto"/>
            <w:left w:val="none" w:sz="0" w:space="0" w:color="auto"/>
            <w:bottom w:val="none" w:sz="0" w:space="0" w:color="auto"/>
            <w:right w:val="none" w:sz="0" w:space="0" w:color="auto"/>
          </w:divBdr>
        </w:div>
        <w:div w:id="51775045">
          <w:marLeft w:val="640"/>
          <w:marRight w:val="0"/>
          <w:marTop w:val="0"/>
          <w:marBottom w:val="0"/>
          <w:divBdr>
            <w:top w:val="none" w:sz="0" w:space="0" w:color="auto"/>
            <w:left w:val="none" w:sz="0" w:space="0" w:color="auto"/>
            <w:bottom w:val="none" w:sz="0" w:space="0" w:color="auto"/>
            <w:right w:val="none" w:sz="0" w:space="0" w:color="auto"/>
          </w:divBdr>
        </w:div>
        <w:div w:id="135073353">
          <w:marLeft w:val="640"/>
          <w:marRight w:val="0"/>
          <w:marTop w:val="0"/>
          <w:marBottom w:val="0"/>
          <w:divBdr>
            <w:top w:val="none" w:sz="0" w:space="0" w:color="auto"/>
            <w:left w:val="none" w:sz="0" w:space="0" w:color="auto"/>
            <w:bottom w:val="none" w:sz="0" w:space="0" w:color="auto"/>
            <w:right w:val="none" w:sz="0" w:space="0" w:color="auto"/>
          </w:divBdr>
        </w:div>
        <w:div w:id="389038762">
          <w:marLeft w:val="640"/>
          <w:marRight w:val="0"/>
          <w:marTop w:val="0"/>
          <w:marBottom w:val="0"/>
          <w:divBdr>
            <w:top w:val="none" w:sz="0" w:space="0" w:color="auto"/>
            <w:left w:val="none" w:sz="0" w:space="0" w:color="auto"/>
            <w:bottom w:val="none" w:sz="0" w:space="0" w:color="auto"/>
            <w:right w:val="none" w:sz="0" w:space="0" w:color="auto"/>
          </w:divBdr>
        </w:div>
        <w:div w:id="1275139139">
          <w:marLeft w:val="640"/>
          <w:marRight w:val="0"/>
          <w:marTop w:val="0"/>
          <w:marBottom w:val="0"/>
          <w:divBdr>
            <w:top w:val="none" w:sz="0" w:space="0" w:color="auto"/>
            <w:left w:val="none" w:sz="0" w:space="0" w:color="auto"/>
            <w:bottom w:val="none" w:sz="0" w:space="0" w:color="auto"/>
            <w:right w:val="none" w:sz="0" w:space="0" w:color="auto"/>
          </w:divBdr>
        </w:div>
        <w:div w:id="2050106447">
          <w:marLeft w:val="640"/>
          <w:marRight w:val="0"/>
          <w:marTop w:val="0"/>
          <w:marBottom w:val="0"/>
          <w:divBdr>
            <w:top w:val="none" w:sz="0" w:space="0" w:color="auto"/>
            <w:left w:val="none" w:sz="0" w:space="0" w:color="auto"/>
            <w:bottom w:val="none" w:sz="0" w:space="0" w:color="auto"/>
            <w:right w:val="none" w:sz="0" w:space="0" w:color="auto"/>
          </w:divBdr>
        </w:div>
        <w:div w:id="1175732125">
          <w:marLeft w:val="640"/>
          <w:marRight w:val="0"/>
          <w:marTop w:val="0"/>
          <w:marBottom w:val="0"/>
          <w:divBdr>
            <w:top w:val="none" w:sz="0" w:space="0" w:color="auto"/>
            <w:left w:val="none" w:sz="0" w:space="0" w:color="auto"/>
            <w:bottom w:val="none" w:sz="0" w:space="0" w:color="auto"/>
            <w:right w:val="none" w:sz="0" w:space="0" w:color="auto"/>
          </w:divBdr>
        </w:div>
        <w:div w:id="595139967">
          <w:marLeft w:val="640"/>
          <w:marRight w:val="0"/>
          <w:marTop w:val="0"/>
          <w:marBottom w:val="0"/>
          <w:divBdr>
            <w:top w:val="none" w:sz="0" w:space="0" w:color="auto"/>
            <w:left w:val="none" w:sz="0" w:space="0" w:color="auto"/>
            <w:bottom w:val="none" w:sz="0" w:space="0" w:color="auto"/>
            <w:right w:val="none" w:sz="0" w:space="0" w:color="auto"/>
          </w:divBdr>
        </w:div>
        <w:div w:id="1857159720">
          <w:marLeft w:val="640"/>
          <w:marRight w:val="0"/>
          <w:marTop w:val="0"/>
          <w:marBottom w:val="0"/>
          <w:divBdr>
            <w:top w:val="none" w:sz="0" w:space="0" w:color="auto"/>
            <w:left w:val="none" w:sz="0" w:space="0" w:color="auto"/>
            <w:bottom w:val="none" w:sz="0" w:space="0" w:color="auto"/>
            <w:right w:val="none" w:sz="0" w:space="0" w:color="auto"/>
          </w:divBdr>
        </w:div>
        <w:div w:id="1540783323">
          <w:marLeft w:val="640"/>
          <w:marRight w:val="0"/>
          <w:marTop w:val="0"/>
          <w:marBottom w:val="0"/>
          <w:divBdr>
            <w:top w:val="none" w:sz="0" w:space="0" w:color="auto"/>
            <w:left w:val="none" w:sz="0" w:space="0" w:color="auto"/>
            <w:bottom w:val="none" w:sz="0" w:space="0" w:color="auto"/>
            <w:right w:val="none" w:sz="0" w:space="0" w:color="auto"/>
          </w:divBdr>
        </w:div>
        <w:div w:id="1391423085">
          <w:marLeft w:val="640"/>
          <w:marRight w:val="0"/>
          <w:marTop w:val="0"/>
          <w:marBottom w:val="0"/>
          <w:divBdr>
            <w:top w:val="none" w:sz="0" w:space="0" w:color="auto"/>
            <w:left w:val="none" w:sz="0" w:space="0" w:color="auto"/>
            <w:bottom w:val="none" w:sz="0" w:space="0" w:color="auto"/>
            <w:right w:val="none" w:sz="0" w:space="0" w:color="auto"/>
          </w:divBdr>
        </w:div>
        <w:div w:id="1634480331">
          <w:marLeft w:val="640"/>
          <w:marRight w:val="0"/>
          <w:marTop w:val="0"/>
          <w:marBottom w:val="0"/>
          <w:divBdr>
            <w:top w:val="none" w:sz="0" w:space="0" w:color="auto"/>
            <w:left w:val="none" w:sz="0" w:space="0" w:color="auto"/>
            <w:bottom w:val="none" w:sz="0" w:space="0" w:color="auto"/>
            <w:right w:val="none" w:sz="0" w:space="0" w:color="auto"/>
          </w:divBdr>
        </w:div>
        <w:div w:id="290094945">
          <w:marLeft w:val="640"/>
          <w:marRight w:val="0"/>
          <w:marTop w:val="0"/>
          <w:marBottom w:val="0"/>
          <w:divBdr>
            <w:top w:val="none" w:sz="0" w:space="0" w:color="auto"/>
            <w:left w:val="none" w:sz="0" w:space="0" w:color="auto"/>
            <w:bottom w:val="none" w:sz="0" w:space="0" w:color="auto"/>
            <w:right w:val="none" w:sz="0" w:space="0" w:color="auto"/>
          </w:divBdr>
        </w:div>
        <w:div w:id="570698806">
          <w:marLeft w:val="640"/>
          <w:marRight w:val="0"/>
          <w:marTop w:val="0"/>
          <w:marBottom w:val="0"/>
          <w:divBdr>
            <w:top w:val="none" w:sz="0" w:space="0" w:color="auto"/>
            <w:left w:val="none" w:sz="0" w:space="0" w:color="auto"/>
            <w:bottom w:val="none" w:sz="0" w:space="0" w:color="auto"/>
            <w:right w:val="none" w:sz="0" w:space="0" w:color="auto"/>
          </w:divBdr>
        </w:div>
        <w:div w:id="918059639">
          <w:marLeft w:val="640"/>
          <w:marRight w:val="0"/>
          <w:marTop w:val="0"/>
          <w:marBottom w:val="0"/>
          <w:divBdr>
            <w:top w:val="none" w:sz="0" w:space="0" w:color="auto"/>
            <w:left w:val="none" w:sz="0" w:space="0" w:color="auto"/>
            <w:bottom w:val="none" w:sz="0" w:space="0" w:color="auto"/>
            <w:right w:val="none" w:sz="0" w:space="0" w:color="auto"/>
          </w:divBdr>
        </w:div>
        <w:div w:id="799347221">
          <w:marLeft w:val="640"/>
          <w:marRight w:val="0"/>
          <w:marTop w:val="0"/>
          <w:marBottom w:val="0"/>
          <w:divBdr>
            <w:top w:val="none" w:sz="0" w:space="0" w:color="auto"/>
            <w:left w:val="none" w:sz="0" w:space="0" w:color="auto"/>
            <w:bottom w:val="none" w:sz="0" w:space="0" w:color="auto"/>
            <w:right w:val="none" w:sz="0" w:space="0" w:color="auto"/>
          </w:divBdr>
        </w:div>
        <w:div w:id="1915125245">
          <w:marLeft w:val="640"/>
          <w:marRight w:val="0"/>
          <w:marTop w:val="0"/>
          <w:marBottom w:val="0"/>
          <w:divBdr>
            <w:top w:val="none" w:sz="0" w:space="0" w:color="auto"/>
            <w:left w:val="none" w:sz="0" w:space="0" w:color="auto"/>
            <w:bottom w:val="none" w:sz="0" w:space="0" w:color="auto"/>
            <w:right w:val="none" w:sz="0" w:space="0" w:color="auto"/>
          </w:divBdr>
        </w:div>
        <w:div w:id="1546719408">
          <w:marLeft w:val="640"/>
          <w:marRight w:val="0"/>
          <w:marTop w:val="0"/>
          <w:marBottom w:val="0"/>
          <w:divBdr>
            <w:top w:val="none" w:sz="0" w:space="0" w:color="auto"/>
            <w:left w:val="none" w:sz="0" w:space="0" w:color="auto"/>
            <w:bottom w:val="none" w:sz="0" w:space="0" w:color="auto"/>
            <w:right w:val="none" w:sz="0" w:space="0" w:color="auto"/>
          </w:divBdr>
        </w:div>
        <w:div w:id="2001156096">
          <w:marLeft w:val="640"/>
          <w:marRight w:val="0"/>
          <w:marTop w:val="0"/>
          <w:marBottom w:val="0"/>
          <w:divBdr>
            <w:top w:val="none" w:sz="0" w:space="0" w:color="auto"/>
            <w:left w:val="none" w:sz="0" w:space="0" w:color="auto"/>
            <w:bottom w:val="none" w:sz="0" w:space="0" w:color="auto"/>
            <w:right w:val="none" w:sz="0" w:space="0" w:color="auto"/>
          </w:divBdr>
        </w:div>
        <w:div w:id="1145974303">
          <w:marLeft w:val="640"/>
          <w:marRight w:val="0"/>
          <w:marTop w:val="0"/>
          <w:marBottom w:val="0"/>
          <w:divBdr>
            <w:top w:val="none" w:sz="0" w:space="0" w:color="auto"/>
            <w:left w:val="none" w:sz="0" w:space="0" w:color="auto"/>
            <w:bottom w:val="none" w:sz="0" w:space="0" w:color="auto"/>
            <w:right w:val="none" w:sz="0" w:space="0" w:color="auto"/>
          </w:divBdr>
        </w:div>
        <w:div w:id="1409302708">
          <w:marLeft w:val="640"/>
          <w:marRight w:val="0"/>
          <w:marTop w:val="0"/>
          <w:marBottom w:val="0"/>
          <w:divBdr>
            <w:top w:val="none" w:sz="0" w:space="0" w:color="auto"/>
            <w:left w:val="none" w:sz="0" w:space="0" w:color="auto"/>
            <w:bottom w:val="none" w:sz="0" w:space="0" w:color="auto"/>
            <w:right w:val="none" w:sz="0" w:space="0" w:color="auto"/>
          </w:divBdr>
        </w:div>
        <w:div w:id="1811053118">
          <w:marLeft w:val="640"/>
          <w:marRight w:val="0"/>
          <w:marTop w:val="0"/>
          <w:marBottom w:val="0"/>
          <w:divBdr>
            <w:top w:val="none" w:sz="0" w:space="0" w:color="auto"/>
            <w:left w:val="none" w:sz="0" w:space="0" w:color="auto"/>
            <w:bottom w:val="none" w:sz="0" w:space="0" w:color="auto"/>
            <w:right w:val="none" w:sz="0" w:space="0" w:color="auto"/>
          </w:divBdr>
        </w:div>
        <w:div w:id="2095973114">
          <w:marLeft w:val="640"/>
          <w:marRight w:val="0"/>
          <w:marTop w:val="0"/>
          <w:marBottom w:val="0"/>
          <w:divBdr>
            <w:top w:val="none" w:sz="0" w:space="0" w:color="auto"/>
            <w:left w:val="none" w:sz="0" w:space="0" w:color="auto"/>
            <w:bottom w:val="none" w:sz="0" w:space="0" w:color="auto"/>
            <w:right w:val="none" w:sz="0" w:space="0" w:color="auto"/>
          </w:divBdr>
        </w:div>
        <w:div w:id="1869830470">
          <w:marLeft w:val="640"/>
          <w:marRight w:val="0"/>
          <w:marTop w:val="0"/>
          <w:marBottom w:val="0"/>
          <w:divBdr>
            <w:top w:val="none" w:sz="0" w:space="0" w:color="auto"/>
            <w:left w:val="none" w:sz="0" w:space="0" w:color="auto"/>
            <w:bottom w:val="none" w:sz="0" w:space="0" w:color="auto"/>
            <w:right w:val="none" w:sz="0" w:space="0" w:color="auto"/>
          </w:divBdr>
        </w:div>
        <w:div w:id="1740980578">
          <w:marLeft w:val="640"/>
          <w:marRight w:val="0"/>
          <w:marTop w:val="0"/>
          <w:marBottom w:val="0"/>
          <w:divBdr>
            <w:top w:val="none" w:sz="0" w:space="0" w:color="auto"/>
            <w:left w:val="none" w:sz="0" w:space="0" w:color="auto"/>
            <w:bottom w:val="none" w:sz="0" w:space="0" w:color="auto"/>
            <w:right w:val="none" w:sz="0" w:space="0" w:color="auto"/>
          </w:divBdr>
        </w:div>
        <w:div w:id="841772519">
          <w:marLeft w:val="640"/>
          <w:marRight w:val="0"/>
          <w:marTop w:val="0"/>
          <w:marBottom w:val="0"/>
          <w:divBdr>
            <w:top w:val="none" w:sz="0" w:space="0" w:color="auto"/>
            <w:left w:val="none" w:sz="0" w:space="0" w:color="auto"/>
            <w:bottom w:val="none" w:sz="0" w:space="0" w:color="auto"/>
            <w:right w:val="none" w:sz="0" w:space="0" w:color="auto"/>
          </w:divBdr>
        </w:div>
        <w:div w:id="1878349368">
          <w:marLeft w:val="640"/>
          <w:marRight w:val="0"/>
          <w:marTop w:val="0"/>
          <w:marBottom w:val="0"/>
          <w:divBdr>
            <w:top w:val="none" w:sz="0" w:space="0" w:color="auto"/>
            <w:left w:val="none" w:sz="0" w:space="0" w:color="auto"/>
            <w:bottom w:val="none" w:sz="0" w:space="0" w:color="auto"/>
            <w:right w:val="none" w:sz="0" w:space="0" w:color="auto"/>
          </w:divBdr>
        </w:div>
        <w:div w:id="1459839125">
          <w:marLeft w:val="640"/>
          <w:marRight w:val="0"/>
          <w:marTop w:val="0"/>
          <w:marBottom w:val="0"/>
          <w:divBdr>
            <w:top w:val="none" w:sz="0" w:space="0" w:color="auto"/>
            <w:left w:val="none" w:sz="0" w:space="0" w:color="auto"/>
            <w:bottom w:val="none" w:sz="0" w:space="0" w:color="auto"/>
            <w:right w:val="none" w:sz="0" w:space="0" w:color="auto"/>
          </w:divBdr>
        </w:div>
        <w:div w:id="1821264329">
          <w:marLeft w:val="640"/>
          <w:marRight w:val="0"/>
          <w:marTop w:val="0"/>
          <w:marBottom w:val="0"/>
          <w:divBdr>
            <w:top w:val="none" w:sz="0" w:space="0" w:color="auto"/>
            <w:left w:val="none" w:sz="0" w:space="0" w:color="auto"/>
            <w:bottom w:val="none" w:sz="0" w:space="0" w:color="auto"/>
            <w:right w:val="none" w:sz="0" w:space="0" w:color="auto"/>
          </w:divBdr>
        </w:div>
        <w:div w:id="1488008933">
          <w:marLeft w:val="640"/>
          <w:marRight w:val="0"/>
          <w:marTop w:val="0"/>
          <w:marBottom w:val="0"/>
          <w:divBdr>
            <w:top w:val="none" w:sz="0" w:space="0" w:color="auto"/>
            <w:left w:val="none" w:sz="0" w:space="0" w:color="auto"/>
            <w:bottom w:val="none" w:sz="0" w:space="0" w:color="auto"/>
            <w:right w:val="none" w:sz="0" w:space="0" w:color="auto"/>
          </w:divBdr>
        </w:div>
        <w:div w:id="146896505">
          <w:marLeft w:val="640"/>
          <w:marRight w:val="0"/>
          <w:marTop w:val="0"/>
          <w:marBottom w:val="0"/>
          <w:divBdr>
            <w:top w:val="none" w:sz="0" w:space="0" w:color="auto"/>
            <w:left w:val="none" w:sz="0" w:space="0" w:color="auto"/>
            <w:bottom w:val="none" w:sz="0" w:space="0" w:color="auto"/>
            <w:right w:val="none" w:sz="0" w:space="0" w:color="auto"/>
          </w:divBdr>
        </w:div>
        <w:div w:id="1578712573">
          <w:marLeft w:val="640"/>
          <w:marRight w:val="0"/>
          <w:marTop w:val="0"/>
          <w:marBottom w:val="0"/>
          <w:divBdr>
            <w:top w:val="none" w:sz="0" w:space="0" w:color="auto"/>
            <w:left w:val="none" w:sz="0" w:space="0" w:color="auto"/>
            <w:bottom w:val="none" w:sz="0" w:space="0" w:color="auto"/>
            <w:right w:val="none" w:sz="0" w:space="0" w:color="auto"/>
          </w:divBdr>
        </w:div>
        <w:div w:id="165444918">
          <w:marLeft w:val="640"/>
          <w:marRight w:val="0"/>
          <w:marTop w:val="0"/>
          <w:marBottom w:val="0"/>
          <w:divBdr>
            <w:top w:val="none" w:sz="0" w:space="0" w:color="auto"/>
            <w:left w:val="none" w:sz="0" w:space="0" w:color="auto"/>
            <w:bottom w:val="none" w:sz="0" w:space="0" w:color="auto"/>
            <w:right w:val="none" w:sz="0" w:space="0" w:color="auto"/>
          </w:divBdr>
        </w:div>
        <w:div w:id="797796117">
          <w:marLeft w:val="640"/>
          <w:marRight w:val="0"/>
          <w:marTop w:val="0"/>
          <w:marBottom w:val="0"/>
          <w:divBdr>
            <w:top w:val="none" w:sz="0" w:space="0" w:color="auto"/>
            <w:left w:val="none" w:sz="0" w:space="0" w:color="auto"/>
            <w:bottom w:val="none" w:sz="0" w:space="0" w:color="auto"/>
            <w:right w:val="none" w:sz="0" w:space="0" w:color="auto"/>
          </w:divBdr>
        </w:div>
        <w:div w:id="1523664548">
          <w:marLeft w:val="640"/>
          <w:marRight w:val="0"/>
          <w:marTop w:val="0"/>
          <w:marBottom w:val="0"/>
          <w:divBdr>
            <w:top w:val="none" w:sz="0" w:space="0" w:color="auto"/>
            <w:left w:val="none" w:sz="0" w:space="0" w:color="auto"/>
            <w:bottom w:val="none" w:sz="0" w:space="0" w:color="auto"/>
            <w:right w:val="none" w:sz="0" w:space="0" w:color="auto"/>
          </w:divBdr>
        </w:div>
        <w:div w:id="1429307371">
          <w:marLeft w:val="640"/>
          <w:marRight w:val="0"/>
          <w:marTop w:val="0"/>
          <w:marBottom w:val="0"/>
          <w:divBdr>
            <w:top w:val="none" w:sz="0" w:space="0" w:color="auto"/>
            <w:left w:val="none" w:sz="0" w:space="0" w:color="auto"/>
            <w:bottom w:val="none" w:sz="0" w:space="0" w:color="auto"/>
            <w:right w:val="none" w:sz="0" w:space="0" w:color="auto"/>
          </w:divBdr>
        </w:div>
        <w:div w:id="531575123">
          <w:marLeft w:val="640"/>
          <w:marRight w:val="0"/>
          <w:marTop w:val="0"/>
          <w:marBottom w:val="0"/>
          <w:divBdr>
            <w:top w:val="none" w:sz="0" w:space="0" w:color="auto"/>
            <w:left w:val="none" w:sz="0" w:space="0" w:color="auto"/>
            <w:bottom w:val="none" w:sz="0" w:space="0" w:color="auto"/>
            <w:right w:val="none" w:sz="0" w:space="0" w:color="auto"/>
          </w:divBdr>
        </w:div>
        <w:div w:id="1035615448">
          <w:marLeft w:val="640"/>
          <w:marRight w:val="0"/>
          <w:marTop w:val="0"/>
          <w:marBottom w:val="0"/>
          <w:divBdr>
            <w:top w:val="none" w:sz="0" w:space="0" w:color="auto"/>
            <w:left w:val="none" w:sz="0" w:space="0" w:color="auto"/>
            <w:bottom w:val="none" w:sz="0" w:space="0" w:color="auto"/>
            <w:right w:val="none" w:sz="0" w:space="0" w:color="auto"/>
          </w:divBdr>
        </w:div>
        <w:div w:id="2036610907">
          <w:marLeft w:val="640"/>
          <w:marRight w:val="0"/>
          <w:marTop w:val="0"/>
          <w:marBottom w:val="0"/>
          <w:divBdr>
            <w:top w:val="none" w:sz="0" w:space="0" w:color="auto"/>
            <w:left w:val="none" w:sz="0" w:space="0" w:color="auto"/>
            <w:bottom w:val="none" w:sz="0" w:space="0" w:color="auto"/>
            <w:right w:val="none" w:sz="0" w:space="0" w:color="auto"/>
          </w:divBdr>
        </w:div>
        <w:div w:id="1322347583">
          <w:marLeft w:val="640"/>
          <w:marRight w:val="0"/>
          <w:marTop w:val="0"/>
          <w:marBottom w:val="0"/>
          <w:divBdr>
            <w:top w:val="none" w:sz="0" w:space="0" w:color="auto"/>
            <w:left w:val="none" w:sz="0" w:space="0" w:color="auto"/>
            <w:bottom w:val="none" w:sz="0" w:space="0" w:color="auto"/>
            <w:right w:val="none" w:sz="0" w:space="0" w:color="auto"/>
          </w:divBdr>
        </w:div>
        <w:div w:id="1361319268">
          <w:marLeft w:val="640"/>
          <w:marRight w:val="0"/>
          <w:marTop w:val="0"/>
          <w:marBottom w:val="0"/>
          <w:divBdr>
            <w:top w:val="none" w:sz="0" w:space="0" w:color="auto"/>
            <w:left w:val="none" w:sz="0" w:space="0" w:color="auto"/>
            <w:bottom w:val="none" w:sz="0" w:space="0" w:color="auto"/>
            <w:right w:val="none" w:sz="0" w:space="0" w:color="auto"/>
          </w:divBdr>
        </w:div>
        <w:div w:id="1922523547">
          <w:marLeft w:val="640"/>
          <w:marRight w:val="0"/>
          <w:marTop w:val="0"/>
          <w:marBottom w:val="0"/>
          <w:divBdr>
            <w:top w:val="none" w:sz="0" w:space="0" w:color="auto"/>
            <w:left w:val="none" w:sz="0" w:space="0" w:color="auto"/>
            <w:bottom w:val="none" w:sz="0" w:space="0" w:color="auto"/>
            <w:right w:val="none" w:sz="0" w:space="0" w:color="auto"/>
          </w:divBdr>
        </w:div>
        <w:div w:id="2143691408">
          <w:marLeft w:val="640"/>
          <w:marRight w:val="0"/>
          <w:marTop w:val="0"/>
          <w:marBottom w:val="0"/>
          <w:divBdr>
            <w:top w:val="none" w:sz="0" w:space="0" w:color="auto"/>
            <w:left w:val="none" w:sz="0" w:space="0" w:color="auto"/>
            <w:bottom w:val="none" w:sz="0" w:space="0" w:color="auto"/>
            <w:right w:val="none" w:sz="0" w:space="0" w:color="auto"/>
          </w:divBdr>
        </w:div>
        <w:div w:id="360909084">
          <w:marLeft w:val="640"/>
          <w:marRight w:val="0"/>
          <w:marTop w:val="0"/>
          <w:marBottom w:val="0"/>
          <w:divBdr>
            <w:top w:val="none" w:sz="0" w:space="0" w:color="auto"/>
            <w:left w:val="none" w:sz="0" w:space="0" w:color="auto"/>
            <w:bottom w:val="none" w:sz="0" w:space="0" w:color="auto"/>
            <w:right w:val="none" w:sz="0" w:space="0" w:color="auto"/>
          </w:divBdr>
        </w:div>
        <w:div w:id="1868174969">
          <w:marLeft w:val="640"/>
          <w:marRight w:val="0"/>
          <w:marTop w:val="0"/>
          <w:marBottom w:val="0"/>
          <w:divBdr>
            <w:top w:val="none" w:sz="0" w:space="0" w:color="auto"/>
            <w:left w:val="none" w:sz="0" w:space="0" w:color="auto"/>
            <w:bottom w:val="none" w:sz="0" w:space="0" w:color="auto"/>
            <w:right w:val="none" w:sz="0" w:space="0" w:color="auto"/>
          </w:divBdr>
        </w:div>
        <w:div w:id="1674065903">
          <w:marLeft w:val="640"/>
          <w:marRight w:val="0"/>
          <w:marTop w:val="0"/>
          <w:marBottom w:val="0"/>
          <w:divBdr>
            <w:top w:val="none" w:sz="0" w:space="0" w:color="auto"/>
            <w:left w:val="none" w:sz="0" w:space="0" w:color="auto"/>
            <w:bottom w:val="none" w:sz="0" w:space="0" w:color="auto"/>
            <w:right w:val="none" w:sz="0" w:space="0" w:color="auto"/>
          </w:divBdr>
        </w:div>
        <w:div w:id="551238173">
          <w:marLeft w:val="640"/>
          <w:marRight w:val="0"/>
          <w:marTop w:val="0"/>
          <w:marBottom w:val="0"/>
          <w:divBdr>
            <w:top w:val="none" w:sz="0" w:space="0" w:color="auto"/>
            <w:left w:val="none" w:sz="0" w:space="0" w:color="auto"/>
            <w:bottom w:val="none" w:sz="0" w:space="0" w:color="auto"/>
            <w:right w:val="none" w:sz="0" w:space="0" w:color="auto"/>
          </w:divBdr>
        </w:div>
        <w:div w:id="1286428350">
          <w:marLeft w:val="640"/>
          <w:marRight w:val="0"/>
          <w:marTop w:val="0"/>
          <w:marBottom w:val="0"/>
          <w:divBdr>
            <w:top w:val="none" w:sz="0" w:space="0" w:color="auto"/>
            <w:left w:val="none" w:sz="0" w:space="0" w:color="auto"/>
            <w:bottom w:val="none" w:sz="0" w:space="0" w:color="auto"/>
            <w:right w:val="none" w:sz="0" w:space="0" w:color="auto"/>
          </w:divBdr>
        </w:div>
        <w:div w:id="158890066">
          <w:marLeft w:val="640"/>
          <w:marRight w:val="0"/>
          <w:marTop w:val="0"/>
          <w:marBottom w:val="0"/>
          <w:divBdr>
            <w:top w:val="none" w:sz="0" w:space="0" w:color="auto"/>
            <w:left w:val="none" w:sz="0" w:space="0" w:color="auto"/>
            <w:bottom w:val="none" w:sz="0" w:space="0" w:color="auto"/>
            <w:right w:val="none" w:sz="0" w:space="0" w:color="auto"/>
          </w:divBdr>
        </w:div>
        <w:div w:id="1103572256">
          <w:marLeft w:val="640"/>
          <w:marRight w:val="0"/>
          <w:marTop w:val="0"/>
          <w:marBottom w:val="0"/>
          <w:divBdr>
            <w:top w:val="none" w:sz="0" w:space="0" w:color="auto"/>
            <w:left w:val="none" w:sz="0" w:space="0" w:color="auto"/>
            <w:bottom w:val="none" w:sz="0" w:space="0" w:color="auto"/>
            <w:right w:val="none" w:sz="0" w:space="0" w:color="auto"/>
          </w:divBdr>
        </w:div>
        <w:div w:id="1329747490">
          <w:marLeft w:val="640"/>
          <w:marRight w:val="0"/>
          <w:marTop w:val="0"/>
          <w:marBottom w:val="0"/>
          <w:divBdr>
            <w:top w:val="none" w:sz="0" w:space="0" w:color="auto"/>
            <w:left w:val="none" w:sz="0" w:space="0" w:color="auto"/>
            <w:bottom w:val="none" w:sz="0" w:space="0" w:color="auto"/>
            <w:right w:val="none" w:sz="0" w:space="0" w:color="auto"/>
          </w:divBdr>
        </w:div>
        <w:div w:id="2052728466">
          <w:marLeft w:val="640"/>
          <w:marRight w:val="0"/>
          <w:marTop w:val="0"/>
          <w:marBottom w:val="0"/>
          <w:divBdr>
            <w:top w:val="none" w:sz="0" w:space="0" w:color="auto"/>
            <w:left w:val="none" w:sz="0" w:space="0" w:color="auto"/>
            <w:bottom w:val="none" w:sz="0" w:space="0" w:color="auto"/>
            <w:right w:val="none" w:sz="0" w:space="0" w:color="auto"/>
          </w:divBdr>
        </w:div>
      </w:divsChild>
    </w:div>
    <w:div w:id="53242857">
      <w:bodyDiv w:val="1"/>
      <w:marLeft w:val="0"/>
      <w:marRight w:val="0"/>
      <w:marTop w:val="0"/>
      <w:marBottom w:val="0"/>
      <w:divBdr>
        <w:top w:val="none" w:sz="0" w:space="0" w:color="auto"/>
        <w:left w:val="none" w:sz="0" w:space="0" w:color="auto"/>
        <w:bottom w:val="none" w:sz="0" w:space="0" w:color="auto"/>
        <w:right w:val="none" w:sz="0" w:space="0" w:color="auto"/>
      </w:divBdr>
      <w:divsChild>
        <w:div w:id="1804956474">
          <w:marLeft w:val="480"/>
          <w:marRight w:val="0"/>
          <w:marTop w:val="0"/>
          <w:marBottom w:val="0"/>
          <w:divBdr>
            <w:top w:val="none" w:sz="0" w:space="0" w:color="auto"/>
            <w:left w:val="none" w:sz="0" w:space="0" w:color="auto"/>
            <w:bottom w:val="none" w:sz="0" w:space="0" w:color="auto"/>
            <w:right w:val="none" w:sz="0" w:space="0" w:color="auto"/>
          </w:divBdr>
        </w:div>
        <w:div w:id="2034570573">
          <w:marLeft w:val="480"/>
          <w:marRight w:val="0"/>
          <w:marTop w:val="0"/>
          <w:marBottom w:val="0"/>
          <w:divBdr>
            <w:top w:val="none" w:sz="0" w:space="0" w:color="auto"/>
            <w:left w:val="none" w:sz="0" w:space="0" w:color="auto"/>
            <w:bottom w:val="none" w:sz="0" w:space="0" w:color="auto"/>
            <w:right w:val="none" w:sz="0" w:space="0" w:color="auto"/>
          </w:divBdr>
        </w:div>
        <w:div w:id="1521502420">
          <w:marLeft w:val="480"/>
          <w:marRight w:val="0"/>
          <w:marTop w:val="0"/>
          <w:marBottom w:val="0"/>
          <w:divBdr>
            <w:top w:val="none" w:sz="0" w:space="0" w:color="auto"/>
            <w:left w:val="none" w:sz="0" w:space="0" w:color="auto"/>
            <w:bottom w:val="none" w:sz="0" w:space="0" w:color="auto"/>
            <w:right w:val="none" w:sz="0" w:space="0" w:color="auto"/>
          </w:divBdr>
        </w:div>
        <w:div w:id="543953542">
          <w:marLeft w:val="480"/>
          <w:marRight w:val="0"/>
          <w:marTop w:val="0"/>
          <w:marBottom w:val="0"/>
          <w:divBdr>
            <w:top w:val="none" w:sz="0" w:space="0" w:color="auto"/>
            <w:left w:val="none" w:sz="0" w:space="0" w:color="auto"/>
            <w:bottom w:val="none" w:sz="0" w:space="0" w:color="auto"/>
            <w:right w:val="none" w:sz="0" w:space="0" w:color="auto"/>
          </w:divBdr>
        </w:div>
        <w:div w:id="975526492">
          <w:marLeft w:val="480"/>
          <w:marRight w:val="0"/>
          <w:marTop w:val="0"/>
          <w:marBottom w:val="0"/>
          <w:divBdr>
            <w:top w:val="none" w:sz="0" w:space="0" w:color="auto"/>
            <w:left w:val="none" w:sz="0" w:space="0" w:color="auto"/>
            <w:bottom w:val="none" w:sz="0" w:space="0" w:color="auto"/>
            <w:right w:val="none" w:sz="0" w:space="0" w:color="auto"/>
          </w:divBdr>
        </w:div>
        <w:div w:id="354623175">
          <w:marLeft w:val="480"/>
          <w:marRight w:val="0"/>
          <w:marTop w:val="0"/>
          <w:marBottom w:val="0"/>
          <w:divBdr>
            <w:top w:val="none" w:sz="0" w:space="0" w:color="auto"/>
            <w:left w:val="none" w:sz="0" w:space="0" w:color="auto"/>
            <w:bottom w:val="none" w:sz="0" w:space="0" w:color="auto"/>
            <w:right w:val="none" w:sz="0" w:space="0" w:color="auto"/>
          </w:divBdr>
        </w:div>
        <w:div w:id="1521815363">
          <w:marLeft w:val="480"/>
          <w:marRight w:val="0"/>
          <w:marTop w:val="0"/>
          <w:marBottom w:val="0"/>
          <w:divBdr>
            <w:top w:val="none" w:sz="0" w:space="0" w:color="auto"/>
            <w:left w:val="none" w:sz="0" w:space="0" w:color="auto"/>
            <w:bottom w:val="none" w:sz="0" w:space="0" w:color="auto"/>
            <w:right w:val="none" w:sz="0" w:space="0" w:color="auto"/>
          </w:divBdr>
        </w:div>
        <w:div w:id="1447963215">
          <w:marLeft w:val="480"/>
          <w:marRight w:val="0"/>
          <w:marTop w:val="0"/>
          <w:marBottom w:val="0"/>
          <w:divBdr>
            <w:top w:val="none" w:sz="0" w:space="0" w:color="auto"/>
            <w:left w:val="none" w:sz="0" w:space="0" w:color="auto"/>
            <w:bottom w:val="none" w:sz="0" w:space="0" w:color="auto"/>
            <w:right w:val="none" w:sz="0" w:space="0" w:color="auto"/>
          </w:divBdr>
        </w:div>
        <w:div w:id="1377510920">
          <w:marLeft w:val="480"/>
          <w:marRight w:val="0"/>
          <w:marTop w:val="0"/>
          <w:marBottom w:val="0"/>
          <w:divBdr>
            <w:top w:val="none" w:sz="0" w:space="0" w:color="auto"/>
            <w:left w:val="none" w:sz="0" w:space="0" w:color="auto"/>
            <w:bottom w:val="none" w:sz="0" w:space="0" w:color="auto"/>
            <w:right w:val="none" w:sz="0" w:space="0" w:color="auto"/>
          </w:divBdr>
        </w:div>
        <w:div w:id="1783762164">
          <w:marLeft w:val="480"/>
          <w:marRight w:val="0"/>
          <w:marTop w:val="0"/>
          <w:marBottom w:val="0"/>
          <w:divBdr>
            <w:top w:val="none" w:sz="0" w:space="0" w:color="auto"/>
            <w:left w:val="none" w:sz="0" w:space="0" w:color="auto"/>
            <w:bottom w:val="none" w:sz="0" w:space="0" w:color="auto"/>
            <w:right w:val="none" w:sz="0" w:space="0" w:color="auto"/>
          </w:divBdr>
        </w:div>
        <w:div w:id="1348290334">
          <w:marLeft w:val="480"/>
          <w:marRight w:val="0"/>
          <w:marTop w:val="0"/>
          <w:marBottom w:val="0"/>
          <w:divBdr>
            <w:top w:val="none" w:sz="0" w:space="0" w:color="auto"/>
            <w:left w:val="none" w:sz="0" w:space="0" w:color="auto"/>
            <w:bottom w:val="none" w:sz="0" w:space="0" w:color="auto"/>
            <w:right w:val="none" w:sz="0" w:space="0" w:color="auto"/>
          </w:divBdr>
        </w:div>
        <w:div w:id="1133399934">
          <w:marLeft w:val="480"/>
          <w:marRight w:val="0"/>
          <w:marTop w:val="0"/>
          <w:marBottom w:val="0"/>
          <w:divBdr>
            <w:top w:val="none" w:sz="0" w:space="0" w:color="auto"/>
            <w:left w:val="none" w:sz="0" w:space="0" w:color="auto"/>
            <w:bottom w:val="none" w:sz="0" w:space="0" w:color="auto"/>
            <w:right w:val="none" w:sz="0" w:space="0" w:color="auto"/>
          </w:divBdr>
        </w:div>
        <w:div w:id="772439551">
          <w:marLeft w:val="480"/>
          <w:marRight w:val="0"/>
          <w:marTop w:val="0"/>
          <w:marBottom w:val="0"/>
          <w:divBdr>
            <w:top w:val="none" w:sz="0" w:space="0" w:color="auto"/>
            <w:left w:val="none" w:sz="0" w:space="0" w:color="auto"/>
            <w:bottom w:val="none" w:sz="0" w:space="0" w:color="auto"/>
            <w:right w:val="none" w:sz="0" w:space="0" w:color="auto"/>
          </w:divBdr>
        </w:div>
        <w:div w:id="661395998">
          <w:marLeft w:val="480"/>
          <w:marRight w:val="0"/>
          <w:marTop w:val="0"/>
          <w:marBottom w:val="0"/>
          <w:divBdr>
            <w:top w:val="none" w:sz="0" w:space="0" w:color="auto"/>
            <w:left w:val="none" w:sz="0" w:space="0" w:color="auto"/>
            <w:bottom w:val="none" w:sz="0" w:space="0" w:color="auto"/>
            <w:right w:val="none" w:sz="0" w:space="0" w:color="auto"/>
          </w:divBdr>
        </w:div>
        <w:div w:id="915287007">
          <w:marLeft w:val="480"/>
          <w:marRight w:val="0"/>
          <w:marTop w:val="0"/>
          <w:marBottom w:val="0"/>
          <w:divBdr>
            <w:top w:val="none" w:sz="0" w:space="0" w:color="auto"/>
            <w:left w:val="none" w:sz="0" w:space="0" w:color="auto"/>
            <w:bottom w:val="none" w:sz="0" w:space="0" w:color="auto"/>
            <w:right w:val="none" w:sz="0" w:space="0" w:color="auto"/>
          </w:divBdr>
        </w:div>
        <w:div w:id="1542280293">
          <w:marLeft w:val="480"/>
          <w:marRight w:val="0"/>
          <w:marTop w:val="0"/>
          <w:marBottom w:val="0"/>
          <w:divBdr>
            <w:top w:val="none" w:sz="0" w:space="0" w:color="auto"/>
            <w:left w:val="none" w:sz="0" w:space="0" w:color="auto"/>
            <w:bottom w:val="none" w:sz="0" w:space="0" w:color="auto"/>
            <w:right w:val="none" w:sz="0" w:space="0" w:color="auto"/>
          </w:divBdr>
        </w:div>
        <w:div w:id="965312496">
          <w:marLeft w:val="480"/>
          <w:marRight w:val="0"/>
          <w:marTop w:val="0"/>
          <w:marBottom w:val="0"/>
          <w:divBdr>
            <w:top w:val="none" w:sz="0" w:space="0" w:color="auto"/>
            <w:left w:val="none" w:sz="0" w:space="0" w:color="auto"/>
            <w:bottom w:val="none" w:sz="0" w:space="0" w:color="auto"/>
            <w:right w:val="none" w:sz="0" w:space="0" w:color="auto"/>
          </w:divBdr>
        </w:div>
        <w:div w:id="370113970">
          <w:marLeft w:val="480"/>
          <w:marRight w:val="0"/>
          <w:marTop w:val="0"/>
          <w:marBottom w:val="0"/>
          <w:divBdr>
            <w:top w:val="none" w:sz="0" w:space="0" w:color="auto"/>
            <w:left w:val="none" w:sz="0" w:space="0" w:color="auto"/>
            <w:bottom w:val="none" w:sz="0" w:space="0" w:color="auto"/>
            <w:right w:val="none" w:sz="0" w:space="0" w:color="auto"/>
          </w:divBdr>
        </w:div>
        <w:div w:id="324168772">
          <w:marLeft w:val="480"/>
          <w:marRight w:val="0"/>
          <w:marTop w:val="0"/>
          <w:marBottom w:val="0"/>
          <w:divBdr>
            <w:top w:val="none" w:sz="0" w:space="0" w:color="auto"/>
            <w:left w:val="none" w:sz="0" w:space="0" w:color="auto"/>
            <w:bottom w:val="none" w:sz="0" w:space="0" w:color="auto"/>
            <w:right w:val="none" w:sz="0" w:space="0" w:color="auto"/>
          </w:divBdr>
        </w:div>
        <w:div w:id="702942995">
          <w:marLeft w:val="480"/>
          <w:marRight w:val="0"/>
          <w:marTop w:val="0"/>
          <w:marBottom w:val="0"/>
          <w:divBdr>
            <w:top w:val="none" w:sz="0" w:space="0" w:color="auto"/>
            <w:left w:val="none" w:sz="0" w:space="0" w:color="auto"/>
            <w:bottom w:val="none" w:sz="0" w:space="0" w:color="auto"/>
            <w:right w:val="none" w:sz="0" w:space="0" w:color="auto"/>
          </w:divBdr>
        </w:div>
      </w:divsChild>
    </w:div>
    <w:div w:id="56124535">
      <w:bodyDiv w:val="1"/>
      <w:marLeft w:val="0"/>
      <w:marRight w:val="0"/>
      <w:marTop w:val="0"/>
      <w:marBottom w:val="0"/>
      <w:divBdr>
        <w:top w:val="none" w:sz="0" w:space="0" w:color="auto"/>
        <w:left w:val="none" w:sz="0" w:space="0" w:color="auto"/>
        <w:bottom w:val="none" w:sz="0" w:space="0" w:color="auto"/>
        <w:right w:val="none" w:sz="0" w:space="0" w:color="auto"/>
      </w:divBdr>
      <w:divsChild>
        <w:div w:id="571738397">
          <w:marLeft w:val="480"/>
          <w:marRight w:val="0"/>
          <w:marTop w:val="0"/>
          <w:marBottom w:val="0"/>
          <w:divBdr>
            <w:top w:val="none" w:sz="0" w:space="0" w:color="auto"/>
            <w:left w:val="none" w:sz="0" w:space="0" w:color="auto"/>
            <w:bottom w:val="none" w:sz="0" w:space="0" w:color="auto"/>
            <w:right w:val="none" w:sz="0" w:space="0" w:color="auto"/>
          </w:divBdr>
        </w:div>
        <w:div w:id="1228688425">
          <w:marLeft w:val="480"/>
          <w:marRight w:val="0"/>
          <w:marTop w:val="0"/>
          <w:marBottom w:val="0"/>
          <w:divBdr>
            <w:top w:val="none" w:sz="0" w:space="0" w:color="auto"/>
            <w:left w:val="none" w:sz="0" w:space="0" w:color="auto"/>
            <w:bottom w:val="none" w:sz="0" w:space="0" w:color="auto"/>
            <w:right w:val="none" w:sz="0" w:space="0" w:color="auto"/>
          </w:divBdr>
        </w:div>
        <w:div w:id="2037538108">
          <w:marLeft w:val="480"/>
          <w:marRight w:val="0"/>
          <w:marTop w:val="0"/>
          <w:marBottom w:val="0"/>
          <w:divBdr>
            <w:top w:val="none" w:sz="0" w:space="0" w:color="auto"/>
            <w:left w:val="none" w:sz="0" w:space="0" w:color="auto"/>
            <w:bottom w:val="none" w:sz="0" w:space="0" w:color="auto"/>
            <w:right w:val="none" w:sz="0" w:space="0" w:color="auto"/>
          </w:divBdr>
        </w:div>
        <w:div w:id="390807928">
          <w:marLeft w:val="480"/>
          <w:marRight w:val="0"/>
          <w:marTop w:val="0"/>
          <w:marBottom w:val="0"/>
          <w:divBdr>
            <w:top w:val="none" w:sz="0" w:space="0" w:color="auto"/>
            <w:left w:val="none" w:sz="0" w:space="0" w:color="auto"/>
            <w:bottom w:val="none" w:sz="0" w:space="0" w:color="auto"/>
            <w:right w:val="none" w:sz="0" w:space="0" w:color="auto"/>
          </w:divBdr>
        </w:div>
        <w:div w:id="875430904">
          <w:marLeft w:val="480"/>
          <w:marRight w:val="0"/>
          <w:marTop w:val="0"/>
          <w:marBottom w:val="0"/>
          <w:divBdr>
            <w:top w:val="none" w:sz="0" w:space="0" w:color="auto"/>
            <w:left w:val="none" w:sz="0" w:space="0" w:color="auto"/>
            <w:bottom w:val="none" w:sz="0" w:space="0" w:color="auto"/>
            <w:right w:val="none" w:sz="0" w:space="0" w:color="auto"/>
          </w:divBdr>
        </w:div>
        <w:div w:id="8025806">
          <w:marLeft w:val="480"/>
          <w:marRight w:val="0"/>
          <w:marTop w:val="0"/>
          <w:marBottom w:val="0"/>
          <w:divBdr>
            <w:top w:val="none" w:sz="0" w:space="0" w:color="auto"/>
            <w:left w:val="none" w:sz="0" w:space="0" w:color="auto"/>
            <w:bottom w:val="none" w:sz="0" w:space="0" w:color="auto"/>
            <w:right w:val="none" w:sz="0" w:space="0" w:color="auto"/>
          </w:divBdr>
        </w:div>
        <w:div w:id="1360158613">
          <w:marLeft w:val="480"/>
          <w:marRight w:val="0"/>
          <w:marTop w:val="0"/>
          <w:marBottom w:val="0"/>
          <w:divBdr>
            <w:top w:val="none" w:sz="0" w:space="0" w:color="auto"/>
            <w:left w:val="none" w:sz="0" w:space="0" w:color="auto"/>
            <w:bottom w:val="none" w:sz="0" w:space="0" w:color="auto"/>
            <w:right w:val="none" w:sz="0" w:space="0" w:color="auto"/>
          </w:divBdr>
        </w:div>
        <w:div w:id="941035775">
          <w:marLeft w:val="480"/>
          <w:marRight w:val="0"/>
          <w:marTop w:val="0"/>
          <w:marBottom w:val="0"/>
          <w:divBdr>
            <w:top w:val="none" w:sz="0" w:space="0" w:color="auto"/>
            <w:left w:val="none" w:sz="0" w:space="0" w:color="auto"/>
            <w:bottom w:val="none" w:sz="0" w:space="0" w:color="auto"/>
            <w:right w:val="none" w:sz="0" w:space="0" w:color="auto"/>
          </w:divBdr>
        </w:div>
        <w:div w:id="174464045">
          <w:marLeft w:val="480"/>
          <w:marRight w:val="0"/>
          <w:marTop w:val="0"/>
          <w:marBottom w:val="0"/>
          <w:divBdr>
            <w:top w:val="none" w:sz="0" w:space="0" w:color="auto"/>
            <w:left w:val="none" w:sz="0" w:space="0" w:color="auto"/>
            <w:bottom w:val="none" w:sz="0" w:space="0" w:color="auto"/>
            <w:right w:val="none" w:sz="0" w:space="0" w:color="auto"/>
          </w:divBdr>
        </w:div>
        <w:div w:id="669523962">
          <w:marLeft w:val="480"/>
          <w:marRight w:val="0"/>
          <w:marTop w:val="0"/>
          <w:marBottom w:val="0"/>
          <w:divBdr>
            <w:top w:val="none" w:sz="0" w:space="0" w:color="auto"/>
            <w:left w:val="none" w:sz="0" w:space="0" w:color="auto"/>
            <w:bottom w:val="none" w:sz="0" w:space="0" w:color="auto"/>
            <w:right w:val="none" w:sz="0" w:space="0" w:color="auto"/>
          </w:divBdr>
        </w:div>
        <w:div w:id="747385599">
          <w:marLeft w:val="480"/>
          <w:marRight w:val="0"/>
          <w:marTop w:val="0"/>
          <w:marBottom w:val="0"/>
          <w:divBdr>
            <w:top w:val="none" w:sz="0" w:space="0" w:color="auto"/>
            <w:left w:val="none" w:sz="0" w:space="0" w:color="auto"/>
            <w:bottom w:val="none" w:sz="0" w:space="0" w:color="auto"/>
            <w:right w:val="none" w:sz="0" w:space="0" w:color="auto"/>
          </w:divBdr>
        </w:div>
        <w:div w:id="1139882917">
          <w:marLeft w:val="480"/>
          <w:marRight w:val="0"/>
          <w:marTop w:val="0"/>
          <w:marBottom w:val="0"/>
          <w:divBdr>
            <w:top w:val="none" w:sz="0" w:space="0" w:color="auto"/>
            <w:left w:val="none" w:sz="0" w:space="0" w:color="auto"/>
            <w:bottom w:val="none" w:sz="0" w:space="0" w:color="auto"/>
            <w:right w:val="none" w:sz="0" w:space="0" w:color="auto"/>
          </w:divBdr>
        </w:div>
        <w:div w:id="1130324680">
          <w:marLeft w:val="480"/>
          <w:marRight w:val="0"/>
          <w:marTop w:val="0"/>
          <w:marBottom w:val="0"/>
          <w:divBdr>
            <w:top w:val="none" w:sz="0" w:space="0" w:color="auto"/>
            <w:left w:val="none" w:sz="0" w:space="0" w:color="auto"/>
            <w:bottom w:val="none" w:sz="0" w:space="0" w:color="auto"/>
            <w:right w:val="none" w:sz="0" w:space="0" w:color="auto"/>
          </w:divBdr>
        </w:div>
        <w:div w:id="1003632773">
          <w:marLeft w:val="480"/>
          <w:marRight w:val="0"/>
          <w:marTop w:val="0"/>
          <w:marBottom w:val="0"/>
          <w:divBdr>
            <w:top w:val="none" w:sz="0" w:space="0" w:color="auto"/>
            <w:left w:val="none" w:sz="0" w:space="0" w:color="auto"/>
            <w:bottom w:val="none" w:sz="0" w:space="0" w:color="auto"/>
            <w:right w:val="none" w:sz="0" w:space="0" w:color="auto"/>
          </w:divBdr>
        </w:div>
        <w:div w:id="477840947">
          <w:marLeft w:val="480"/>
          <w:marRight w:val="0"/>
          <w:marTop w:val="0"/>
          <w:marBottom w:val="0"/>
          <w:divBdr>
            <w:top w:val="none" w:sz="0" w:space="0" w:color="auto"/>
            <w:left w:val="none" w:sz="0" w:space="0" w:color="auto"/>
            <w:bottom w:val="none" w:sz="0" w:space="0" w:color="auto"/>
            <w:right w:val="none" w:sz="0" w:space="0" w:color="auto"/>
          </w:divBdr>
        </w:div>
        <w:div w:id="88738506">
          <w:marLeft w:val="480"/>
          <w:marRight w:val="0"/>
          <w:marTop w:val="0"/>
          <w:marBottom w:val="0"/>
          <w:divBdr>
            <w:top w:val="none" w:sz="0" w:space="0" w:color="auto"/>
            <w:left w:val="none" w:sz="0" w:space="0" w:color="auto"/>
            <w:bottom w:val="none" w:sz="0" w:space="0" w:color="auto"/>
            <w:right w:val="none" w:sz="0" w:space="0" w:color="auto"/>
          </w:divBdr>
        </w:div>
        <w:div w:id="1483544666">
          <w:marLeft w:val="480"/>
          <w:marRight w:val="0"/>
          <w:marTop w:val="0"/>
          <w:marBottom w:val="0"/>
          <w:divBdr>
            <w:top w:val="none" w:sz="0" w:space="0" w:color="auto"/>
            <w:left w:val="none" w:sz="0" w:space="0" w:color="auto"/>
            <w:bottom w:val="none" w:sz="0" w:space="0" w:color="auto"/>
            <w:right w:val="none" w:sz="0" w:space="0" w:color="auto"/>
          </w:divBdr>
        </w:div>
        <w:div w:id="1939218207">
          <w:marLeft w:val="480"/>
          <w:marRight w:val="0"/>
          <w:marTop w:val="0"/>
          <w:marBottom w:val="0"/>
          <w:divBdr>
            <w:top w:val="none" w:sz="0" w:space="0" w:color="auto"/>
            <w:left w:val="none" w:sz="0" w:space="0" w:color="auto"/>
            <w:bottom w:val="none" w:sz="0" w:space="0" w:color="auto"/>
            <w:right w:val="none" w:sz="0" w:space="0" w:color="auto"/>
          </w:divBdr>
        </w:div>
        <w:div w:id="414980479">
          <w:marLeft w:val="480"/>
          <w:marRight w:val="0"/>
          <w:marTop w:val="0"/>
          <w:marBottom w:val="0"/>
          <w:divBdr>
            <w:top w:val="none" w:sz="0" w:space="0" w:color="auto"/>
            <w:left w:val="none" w:sz="0" w:space="0" w:color="auto"/>
            <w:bottom w:val="none" w:sz="0" w:space="0" w:color="auto"/>
            <w:right w:val="none" w:sz="0" w:space="0" w:color="auto"/>
          </w:divBdr>
        </w:div>
        <w:div w:id="3896128">
          <w:marLeft w:val="480"/>
          <w:marRight w:val="0"/>
          <w:marTop w:val="0"/>
          <w:marBottom w:val="0"/>
          <w:divBdr>
            <w:top w:val="none" w:sz="0" w:space="0" w:color="auto"/>
            <w:left w:val="none" w:sz="0" w:space="0" w:color="auto"/>
            <w:bottom w:val="none" w:sz="0" w:space="0" w:color="auto"/>
            <w:right w:val="none" w:sz="0" w:space="0" w:color="auto"/>
          </w:divBdr>
        </w:div>
        <w:div w:id="617642215">
          <w:marLeft w:val="480"/>
          <w:marRight w:val="0"/>
          <w:marTop w:val="0"/>
          <w:marBottom w:val="0"/>
          <w:divBdr>
            <w:top w:val="none" w:sz="0" w:space="0" w:color="auto"/>
            <w:left w:val="none" w:sz="0" w:space="0" w:color="auto"/>
            <w:bottom w:val="none" w:sz="0" w:space="0" w:color="auto"/>
            <w:right w:val="none" w:sz="0" w:space="0" w:color="auto"/>
          </w:divBdr>
        </w:div>
        <w:div w:id="1221287350">
          <w:marLeft w:val="480"/>
          <w:marRight w:val="0"/>
          <w:marTop w:val="0"/>
          <w:marBottom w:val="0"/>
          <w:divBdr>
            <w:top w:val="none" w:sz="0" w:space="0" w:color="auto"/>
            <w:left w:val="none" w:sz="0" w:space="0" w:color="auto"/>
            <w:bottom w:val="none" w:sz="0" w:space="0" w:color="auto"/>
            <w:right w:val="none" w:sz="0" w:space="0" w:color="auto"/>
          </w:divBdr>
        </w:div>
        <w:div w:id="1746030540">
          <w:marLeft w:val="480"/>
          <w:marRight w:val="0"/>
          <w:marTop w:val="0"/>
          <w:marBottom w:val="0"/>
          <w:divBdr>
            <w:top w:val="none" w:sz="0" w:space="0" w:color="auto"/>
            <w:left w:val="none" w:sz="0" w:space="0" w:color="auto"/>
            <w:bottom w:val="none" w:sz="0" w:space="0" w:color="auto"/>
            <w:right w:val="none" w:sz="0" w:space="0" w:color="auto"/>
          </w:divBdr>
        </w:div>
        <w:div w:id="297415362">
          <w:marLeft w:val="480"/>
          <w:marRight w:val="0"/>
          <w:marTop w:val="0"/>
          <w:marBottom w:val="0"/>
          <w:divBdr>
            <w:top w:val="none" w:sz="0" w:space="0" w:color="auto"/>
            <w:left w:val="none" w:sz="0" w:space="0" w:color="auto"/>
            <w:bottom w:val="none" w:sz="0" w:space="0" w:color="auto"/>
            <w:right w:val="none" w:sz="0" w:space="0" w:color="auto"/>
          </w:divBdr>
        </w:div>
        <w:div w:id="356153028">
          <w:marLeft w:val="480"/>
          <w:marRight w:val="0"/>
          <w:marTop w:val="0"/>
          <w:marBottom w:val="0"/>
          <w:divBdr>
            <w:top w:val="none" w:sz="0" w:space="0" w:color="auto"/>
            <w:left w:val="none" w:sz="0" w:space="0" w:color="auto"/>
            <w:bottom w:val="none" w:sz="0" w:space="0" w:color="auto"/>
            <w:right w:val="none" w:sz="0" w:space="0" w:color="auto"/>
          </w:divBdr>
        </w:div>
        <w:div w:id="2130201982">
          <w:marLeft w:val="480"/>
          <w:marRight w:val="0"/>
          <w:marTop w:val="0"/>
          <w:marBottom w:val="0"/>
          <w:divBdr>
            <w:top w:val="none" w:sz="0" w:space="0" w:color="auto"/>
            <w:left w:val="none" w:sz="0" w:space="0" w:color="auto"/>
            <w:bottom w:val="none" w:sz="0" w:space="0" w:color="auto"/>
            <w:right w:val="none" w:sz="0" w:space="0" w:color="auto"/>
          </w:divBdr>
        </w:div>
        <w:div w:id="698554818">
          <w:marLeft w:val="480"/>
          <w:marRight w:val="0"/>
          <w:marTop w:val="0"/>
          <w:marBottom w:val="0"/>
          <w:divBdr>
            <w:top w:val="none" w:sz="0" w:space="0" w:color="auto"/>
            <w:left w:val="none" w:sz="0" w:space="0" w:color="auto"/>
            <w:bottom w:val="none" w:sz="0" w:space="0" w:color="auto"/>
            <w:right w:val="none" w:sz="0" w:space="0" w:color="auto"/>
          </w:divBdr>
        </w:div>
        <w:div w:id="437137385">
          <w:marLeft w:val="480"/>
          <w:marRight w:val="0"/>
          <w:marTop w:val="0"/>
          <w:marBottom w:val="0"/>
          <w:divBdr>
            <w:top w:val="none" w:sz="0" w:space="0" w:color="auto"/>
            <w:left w:val="none" w:sz="0" w:space="0" w:color="auto"/>
            <w:bottom w:val="none" w:sz="0" w:space="0" w:color="auto"/>
            <w:right w:val="none" w:sz="0" w:space="0" w:color="auto"/>
          </w:divBdr>
        </w:div>
        <w:div w:id="1385763237">
          <w:marLeft w:val="480"/>
          <w:marRight w:val="0"/>
          <w:marTop w:val="0"/>
          <w:marBottom w:val="0"/>
          <w:divBdr>
            <w:top w:val="none" w:sz="0" w:space="0" w:color="auto"/>
            <w:left w:val="none" w:sz="0" w:space="0" w:color="auto"/>
            <w:bottom w:val="none" w:sz="0" w:space="0" w:color="auto"/>
            <w:right w:val="none" w:sz="0" w:space="0" w:color="auto"/>
          </w:divBdr>
        </w:div>
        <w:div w:id="977761904">
          <w:marLeft w:val="480"/>
          <w:marRight w:val="0"/>
          <w:marTop w:val="0"/>
          <w:marBottom w:val="0"/>
          <w:divBdr>
            <w:top w:val="none" w:sz="0" w:space="0" w:color="auto"/>
            <w:left w:val="none" w:sz="0" w:space="0" w:color="auto"/>
            <w:bottom w:val="none" w:sz="0" w:space="0" w:color="auto"/>
            <w:right w:val="none" w:sz="0" w:space="0" w:color="auto"/>
          </w:divBdr>
        </w:div>
        <w:div w:id="1407608611">
          <w:marLeft w:val="480"/>
          <w:marRight w:val="0"/>
          <w:marTop w:val="0"/>
          <w:marBottom w:val="0"/>
          <w:divBdr>
            <w:top w:val="none" w:sz="0" w:space="0" w:color="auto"/>
            <w:left w:val="none" w:sz="0" w:space="0" w:color="auto"/>
            <w:bottom w:val="none" w:sz="0" w:space="0" w:color="auto"/>
            <w:right w:val="none" w:sz="0" w:space="0" w:color="auto"/>
          </w:divBdr>
        </w:div>
        <w:div w:id="1787657289">
          <w:marLeft w:val="480"/>
          <w:marRight w:val="0"/>
          <w:marTop w:val="0"/>
          <w:marBottom w:val="0"/>
          <w:divBdr>
            <w:top w:val="none" w:sz="0" w:space="0" w:color="auto"/>
            <w:left w:val="none" w:sz="0" w:space="0" w:color="auto"/>
            <w:bottom w:val="none" w:sz="0" w:space="0" w:color="auto"/>
            <w:right w:val="none" w:sz="0" w:space="0" w:color="auto"/>
          </w:divBdr>
        </w:div>
        <w:div w:id="189488310">
          <w:marLeft w:val="480"/>
          <w:marRight w:val="0"/>
          <w:marTop w:val="0"/>
          <w:marBottom w:val="0"/>
          <w:divBdr>
            <w:top w:val="none" w:sz="0" w:space="0" w:color="auto"/>
            <w:left w:val="none" w:sz="0" w:space="0" w:color="auto"/>
            <w:bottom w:val="none" w:sz="0" w:space="0" w:color="auto"/>
            <w:right w:val="none" w:sz="0" w:space="0" w:color="auto"/>
          </w:divBdr>
        </w:div>
        <w:div w:id="1096172711">
          <w:marLeft w:val="480"/>
          <w:marRight w:val="0"/>
          <w:marTop w:val="0"/>
          <w:marBottom w:val="0"/>
          <w:divBdr>
            <w:top w:val="none" w:sz="0" w:space="0" w:color="auto"/>
            <w:left w:val="none" w:sz="0" w:space="0" w:color="auto"/>
            <w:bottom w:val="none" w:sz="0" w:space="0" w:color="auto"/>
            <w:right w:val="none" w:sz="0" w:space="0" w:color="auto"/>
          </w:divBdr>
        </w:div>
        <w:div w:id="1865165741">
          <w:marLeft w:val="480"/>
          <w:marRight w:val="0"/>
          <w:marTop w:val="0"/>
          <w:marBottom w:val="0"/>
          <w:divBdr>
            <w:top w:val="none" w:sz="0" w:space="0" w:color="auto"/>
            <w:left w:val="none" w:sz="0" w:space="0" w:color="auto"/>
            <w:bottom w:val="none" w:sz="0" w:space="0" w:color="auto"/>
            <w:right w:val="none" w:sz="0" w:space="0" w:color="auto"/>
          </w:divBdr>
        </w:div>
        <w:div w:id="1862813789">
          <w:marLeft w:val="480"/>
          <w:marRight w:val="0"/>
          <w:marTop w:val="0"/>
          <w:marBottom w:val="0"/>
          <w:divBdr>
            <w:top w:val="none" w:sz="0" w:space="0" w:color="auto"/>
            <w:left w:val="none" w:sz="0" w:space="0" w:color="auto"/>
            <w:bottom w:val="none" w:sz="0" w:space="0" w:color="auto"/>
            <w:right w:val="none" w:sz="0" w:space="0" w:color="auto"/>
          </w:divBdr>
        </w:div>
        <w:div w:id="353193883">
          <w:marLeft w:val="480"/>
          <w:marRight w:val="0"/>
          <w:marTop w:val="0"/>
          <w:marBottom w:val="0"/>
          <w:divBdr>
            <w:top w:val="none" w:sz="0" w:space="0" w:color="auto"/>
            <w:left w:val="none" w:sz="0" w:space="0" w:color="auto"/>
            <w:bottom w:val="none" w:sz="0" w:space="0" w:color="auto"/>
            <w:right w:val="none" w:sz="0" w:space="0" w:color="auto"/>
          </w:divBdr>
        </w:div>
        <w:div w:id="1344044847">
          <w:marLeft w:val="480"/>
          <w:marRight w:val="0"/>
          <w:marTop w:val="0"/>
          <w:marBottom w:val="0"/>
          <w:divBdr>
            <w:top w:val="none" w:sz="0" w:space="0" w:color="auto"/>
            <w:left w:val="none" w:sz="0" w:space="0" w:color="auto"/>
            <w:bottom w:val="none" w:sz="0" w:space="0" w:color="auto"/>
            <w:right w:val="none" w:sz="0" w:space="0" w:color="auto"/>
          </w:divBdr>
        </w:div>
        <w:div w:id="55319580">
          <w:marLeft w:val="480"/>
          <w:marRight w:val="0"/>
          <w:marTop w:val="0"/>
          <w:marBottom w:val="0"/>
          <w:divBdr>
            <w:top w:val="none" w:sz="0" w:space="0" w:color="auto"/>
            <w:left w:val="none" w:sz="0" w:space="0" w:color="auto"/>
            <w:bottom w:val="none" w:sz="0" w:space="0" w:color="auto"/>
            <w:right w:val="none" w:sz="0" w:space="0" w:color="auto"/>
          </w:divBdr>
        </w:div>
        <w:div w:id="657612610">
          <w:marLeft w:val="480"/>
          <w:marRight w:val="0"/>
          <w:marTop w:val="0"/>
          <w:marBottom w:val="0"/>
          <w:divBdr>
            <w:top w:val="none" w:sz="0" w:space="0" w:color="auto"/>
            <w:left w:val="none" w:sz="0" w:space="0" w:color="auto"/>
            <w:bottom w:val="none" w:sz="0" w:space="0" w:color="auto"/>
            <w:right w:val="none" w:sz="0" w:space="0" w:color="auto"/>
          </w:divBdr>
        </w:div>
        <w:div w:id="922178911">
          <w:marLeft w:val="480"/>
          <w:marRight w:val="0"/>
          <w:marTop w:val="0"/>
          <w:marBottom w:val="0"/>
          <w:divBdr>
            <w:top w:val="none" w:sz="0" w:space="0" w:color="auto"/>
            <w:left w:val="none" w:sz="0" w:space="0" w:color="auto"/>
            <w:bottom w:val="none" w:sz="0" w:space="0" w:color="auto"/>
            <w:right w:val="none" w:sz="0" w:space="0" w:color="auto"/>
          </w:divBdr>
        </w:div>
        <w:div w:id="1258752508">
          <w:marLeft w:val="480"/>
          <w:marRight w:val="0"/>
          <w:marTop w:val="0"/>
          <w:marBottom w:val="0"/>
          <w:divBdr>
            <w:top w:val="none" w:sz="0" w:space="0" w:color="auto"/>
            <w:left w:val="none" w:sz="0" w:space="0" w:color="auto"/>
            <w:bottom w:val="none" w:sz="0" w:space="0" w:color="auto"/>
            <w:right w:val="none" w:sz="0" w:space="0" w:color="auto"/>
          </w:divBdr>
        </w:div>
        <w:div w:id="1485387811">
          <w:marLeft w:val="480"/>
          <w:marRight w:val="0"/>
          <w:marTop w:val="0"/>
          <w:marBottom w:val="0"/>
          <w:divBdr>
            <w:top w:val="none" w:sz="0" w:space="0" w:color="auto"/>
            <w:left w:val="none" w:sz="0" w:space="0" w:color="auto"/>
            <w:bottom w:val="none" w:sz="0" w:space="0" w:color="auto"/>
            <w:right w:val="none" w:sz="0" w:space="0" w:color="auto"/>
          </w:divBdr>
        </w:div>
        <w:div w:id="1633828192">
          <w:marLeft w:val="480"/>
          <w:marRight w:val="0"/>
          <w:marTop w:val="0"/>
          <w:marBottom w:val="0"/>
          <w:divBdr>
            <w:top w:val="none" w:sz="0" w:space="0" w:color="auto"/>
            <w:left w:val="none" w:sz="0" w:space="0" w:color="auto"/>
            <w:bottom w:val="none" w:sz="0" w:space="0" w:color="auto"/>
            <w:right w:val="none" w:sz="0" w:space="0" w:color="auto"/>
          </w:divBdr>
        </w:div>
        <w:div w:id="421487392">
          <w:marLeft w:val="480"/>
          <w:marRight w:val="0"/>
          <w:marTop w:val="0"/>
          <w:marBottom w:val="0"/>
          <w:divBdr>
            <w:top w:val="none" w:sz="0" w:space="0" w:color="auto"/>
            <w:left w:val="none" w:sz="0" w:space="0" w:color="auto"/>
            <w:bottom w:val="none" w:sz="0" w:space="0" w:color="auto"/>
            <w:right w:val="none" w:sz="0" w:space="0" w:color="auto"/>
          </w:divBdr>
        </w:div>
        <w:div w:id="704216661">
          <w:marLeft w:val="480"/>
          <w:marRight w:val="0"/>
          <w:marTop w:val="0"/>
          <w:marBottom w:val="0"/>
          <w:divBdr>
            <w:top w:val="none" w:sz="0" w:space="0" w:color="auto"/>
            <w:left w:val="none" w:sz="0" w:space="0" w:color="auto"/>
            <w:bottom w:val="none" w:sz="0" w:space="0" w:color="auto"/>
            <w:right w:val="none" w:sz="0" w:space="0" w:color="auto"/>
          </w:divBdr>
        </w:div>
        <w:div w:id="874393563">
          <w:marLeft w:val="480"/>
          <w:marRight w:val="0"/>
          <w:marTop w:val="0"/>
          <w:marBottom w:val="0"/>
          <w:divBdr>
            <w:top w:val="none" w:sz="0" w:space="0" w:color="auto"/>
            <w:left w:val="none" w:sz="0" w:space="0" w:color="auto"/>
            <w:bottom w:val="none" w:sz="0" w:space="0" w:color="auto"/>
            <w:right w:val="none" w:sz="0" w:space="0" w:color="auto"/>
          </w:divBdr>
        </w:div>
        <w:div w:id="895631488">
          <w:marLeft w:val="480"/>
          <w:marRight w:val="0"/>
          <w:marTop w:val="0"/>
          <w:marBottom w:val="0"/>
          <w:divBdr>
            <w:top w:val="none" w:sz="0" w:space="0" w:color="auto"/>
            <w:left w:val="none" w:sz="0" w:space="0" w:color="auto"/>
            <w:bottom w:val="none" w:sz="0" w:space="0" w:color="auto"/>
            <w:right w:val="none" w:sz="0" w:space="0" w:color="auto"/>
          </w:divBdr>
        </w:div>
        <w:div w:id="1884439231">
          <w:marLeft w:val="480"/>
          <w:marRight w:val="0"/>
          <w:marTop w:val="0"/>
          <w:marBottom w:val="0"/>
          <w:divBdr>
            <w:top w:val="none" w:sz="0" w:space="0" w:color="auto"/>
            <w:left w:val="none" w:sz="0" w:space="0" w:color="auto"/>
            <w:bottom w:val="none" w:sz="0" w:space="0" w:color="auto"/>
            <w:right w:val="none" w:sz="0" w:space="0" w:color="auto"/>
          </w:divBdr>
        </w:div>
        <w:div w:id="788087239">
          <w:marLeft w:val="480"/>
          <w:marRight w:val="0"/>
          <w:marTop w:val="0"/>
          <w:marBottom w:val="0"/>
          <w:divBdr>
            <w:top w:val="none" w:sz="0" w:space="0" w:color="auto"/>
            <w:left w:val="none" w:sz="0" w:space="0" w:color="auto"/>
            <w:bottom w:val="none" w:sz="0" w:space="0" w:color="auto"/>
            <w:right w:val="none" w:sz="0" w:space="0" w:color="auto"/>
          </w:divBdr>
        </w:div>
        <w:div w:id="811554385">
          <w:marLeft w:val="480"/>
          <w:marRight w:val="0"/>
          <w:marTop w:val="0"/>
          <w:marBottom w:val="0"/>
          <w:divBdr>
            <w:top w:val="none" w:sz="0" w:space="0" w:color="auto"/>
            <w:left w:val="none" w:sz="0" w:space="0" w:color="auto"/>
            <w:bottom w:val="none" w:sz="0" w:space="0" w:color="auto"/>
            <w:right w:val="none" w:sz="0" w:space="0" w:color="auto"/>
          </w:divBdr>
        </w:div>
        <w:div w:id="1336881861">
          <w:marLeft w:val="480"/>
          <w:marRight w:val="0"/>
          <w:marTop w:val="0"/>
          <w:marBottom w:val="0"/>
          <w:divBdr>
            <w:top w:val="none" w:sz="0" w:space="0" w:color="auto"/>
            <w:left w:val="none" w:sz="0" w:space="0" w:color="auto"/>
            <w:bottom w:val="none" w:sz="0" w:space="0" w:color="auto"/>
            <w:right w:val="none" w:sz="0" w:space="0" w:color="auto"/>
          </w:divBdr>
        </w:div>
        <w:div w:id="513616195">
          <w:marLeft w:val="480"/>
          <w:marRight w:val="0"/>
          <w:marTop w:val="0"/>
          <w:marBottom w:val="0"/>
          <w:divBdr>
            <w:top w:val="none" w:sz="0" w:space="0" w:color="auto"/>
            <w:left w:val="none" w:sz="0" w:space="0" w:color="auto"/>
            <w:bottom w:val="none" w:sz="0" w:space="0" w:color="auto"/>
            <w:right w:val="none" w:sz="0" w:space="0" w:color="auto"/>
          </w:divBdr>
        </w:div>
        <w:div w:id="696082175">
          <w:marLeft w:val="480"/>
          <w:marRight w:val="0"/>
          <w:marTop w:val="0"/>
          <w:marBottom w:val="0"/>
          <w:divBdr>
            <w:top w:val="none" w:sz="0" w:space="0" w:color="auto"/>
            <w:left w:val="none" w:sz="0" w:space="0" w:color="auto"/>
            <w:bottom w:val="none" w:sz="0" w:space="0" w:color="auto"/>
            <w:right w:val="none" w:sz="0" w:space="0" w:color="auto"/>
          </w:divBdr>
        </w:div>
        <w:div w:id="1610620331">
          <w:marLeft w:val="480"/>
          <w:marRight w:val="0"/>
          <w:marTop w:val="0"/>
          <w:marBottom w:val="0"/>
          <w:divBdr>
            <w:top w:val="none" w:sz="0" w:space="0" w:color="auto"/>
            <w:left w:val="none" w:sz="0" w:space="0" w:color="auto"/>
            <w:bottom w:val="none" w:sz="0" w:space="0" w:color="auto"/>
            <w:right w:val="none" w:sz="0" w:space="0" w:color="auto"/>
          </w:divBdr>
        </w:div>
        <w:div w:id="1481654305">
          <w:marLeft w:val="480"/>
          <w:marRight w:val="0"/>
          <w:marTop w:val="0"/>
          <w:marBottom w:val="0"/>
          <w:divBdr>
            <w:top w:val="none" w:sz="0" w:space="0" w:color="auto"/>
            <w:left w:val="none" w:sz="0" w:space="0" w:color="auto"/>
            <w:bottom w:val="none" w:sz="0" w:space="0" w:color="auto"/>
            <w:right w:val="none" w:sz="0" w:space="0" w:color="auto"/>
          </w:divBdr>
        </w:div>
        <w:div w:id="773211435">
          <w:marLeft w:val="480"/>
          <w:marRight w:val="0"/>
          <w:marTop w:val="0"/>
          <w:marBottom w:val="0"/>
          <w:divBdr>
            <w:top w:val="none" w:sz="0" w:space="0" w:color="auto"/>
            <w:left w:val="none" w:sz="0" w:space="0" w:color="auto"/>
            <w:bottom w:val="none" w:sz="0" w:space="0" w:color="auto"/>
            <w:right w:val="none" w:sz="0" w:space="0" w:color="auto"/>
          </w:divBdr>
        </w:div>
        <w:div w:id="453597272">
          <w:marLeft w:val="480"/>
          <w:marRight w:val="0"/>
          <w:marTop w:val="0"/>
          <w:marBottom w:val="0"/>
          <w:divBdr>
            <w:top w:val="none" w:sz="0" w:space="0" w:color="auto"/>
            <w:left w:val="none" w:sz="0" w:space="0" w:color="auto"/>
            <w:bottom w:val="none" w:sz="0" w:space="0" w:color="auto"/>
            <w:right w:val="none" w:sz="0" w:space="0" w:color="auto"/>
          </w:divBdr>
        </w:div>
        <w:div w:id="533082302">
          <w:marLeft w:val="480"/>
          <w:marRight w:val="0"/>
          <w:marTop w:val="0"/>
          <w:marBottom w:val="0"/>
          <w:divBdr>
            <w:top w:val="none" w:sz="0" w:space="0" w:color="auto"/>
            <w:left w:val="none" w:sz="0" w:space="0" w:color="auto"/>
            <w:bottom w:val="none" w:sz="0" w:space="0" w:color="auto"/>
            <w:right w:val="none" w:sz="0" w:space="0" w:color="auto"/>
          </w:divBdr>
        </w:div>
        <w:div w:id="243146864">
          <w:marLeft w:val="480"/>
          <w:marRight w:val="0"/>
          <w:marTop w:val="0"/>
          <w:marBottom w:val="0"/>
          <w:divBdr>
            <w:top w:val="none" w:sz="0" w:space="0" w:color="auto"/>
            <w:left w:val="none" w:sz="0" w:space="0" w:color="auto"/>
            <w:bottom w:val="none" w:sz="0" w:space="0" w:color="auto"/>
            <w:right w:val="none" w:sz="0" w:space="0" w:color="auto"/>
          </w:divBdr>
        </w:div>
        <w:div w:id="133984661">
          <w:marLeft w:val="480"/>
          <w:marRight w:val="0"/>
          <w:marTop w:val="0"/>
          <w:marBottom w:val="0"/>
          <w:divBdr>
            <w:top w:val="none" w:sz="0" w:space="0" w:color="auto"/>
            <w:left w:val="none" w:sz="0" w:space="0" w:color="auto"/>
            <w:bottom w:val="none" w:sz="0" w:space="0" w:color="auto"/>
            <w:right w:val="none" w:sz="0" w:space="0" w:color="auto"/>
          </w:divBdr>
        </w:div>
        <w:div w:id="1733625628">
          <w:marLeft w:val="480"/>
          <w:marRight w:val="0"/>
          <w:marTop w:val="0"/>
          <w:marBottom w:val="0"/>
          <w:divBdr>
            <w:top w:val="none" w:sz="0" w:space="0" w:color="auto"/>
            <w:left w:val="none" w:sz="0" w:space="0" w:color="auto"/>
            <w:bottom w:val="none" w:sz="0" w:space="0" w:color="auto"/>
            <w:right w:val="none" w:sz="0" w:space="0" w:color="auto"/>
          </w:divBdr>
        </w:div>
        <w:div w:id="379550283">
          <w:marLeft w:val="480"/>
          <w:marRight w:val="0"/>
          <w:marTop w:val="0"/>
          <w:marBottom w:val="0"/>
          <w:divBdr>
            <w:top w:val="none" w:sz="0" w:space="0" w:color="auto"/>
            <w:left w:val="none" w:sz="0" w:space="0" w:color="auto"/>
            <w:bottom w:val="none" w:sz="0" w:space="0" w:color="auto"/>
            <w:right w:val="none" w:sz="0" w:space="0" w:color="auto"/>
          </w:divBdr>
        </w:div>
        <w:div w:id="1011420732">
          <w:marLeft w:val="480"/>
          <w:marRight w:val="0"/>
          <w:marTop w:val="0"/>
          <w:marBottom w:val="0"/>
          <w:divBdr>
            <w:top w:val="none" w:sz="0" w:space="0" w:color="auto"/>
            <w:left w:val="none" w:sz="0" w:space="0" w:color="auto"/>
            <w:bottom w:val="none" w:sz="0" w:space="0" w:color="auto"/>
            <w:right w:val="none" w:sz="0" w:space="0" w:color="auto"/>
          </w:divBdr>
        </w:div>
        <w:div w:id="584152155">
          <w:marLeft w:val="480"/>
          <w:marRight w:val="0"/>
          <w:marTop w:val="0"/>
          <w:marBottom w:val="0"/>
          <w:divBdr>
            <w:top w:val="none" w:sz="0" w:space="0" w:color="auto"/>
            <w:left w:val="none" w:sz="0" w:space="0" w:color="auto"/>
            <w:bottom w:val="none" w:sz="0" w:space="0" w:color="auto"/>
            <w:right w:val="none" w:sz="0" w:space="0" w:color="auto"/>
          </w:divBdr>
        </w:div>
        <w:div w:id="405104645">
          <w:marLeft w:val="480"/>
          <w:marRight w:val="0"/>
          <w:marTop w:val="0"/>
          <w:marBottom w:val="0"/>
          <w:divBdr>
            <w:top w:val="none" w:sz="0" w:space="0" w:color="auto"/>
            <w:left w:val="none" w:sz="0" w:space="0" w:color="auto"/>
            <w:bottom w:val="none" w:sz="0" w:space="0" w:color="auto"/>
            <w:right w:val="none" w:sz="0" w:space="0" w:color="auto"/>
          </w:divBdr>
        </w:div>
        <w:div w:id="1495805267">
          <w:marLeft w:val="480"/>
          <w:marRight w:val="0"/>
          <w:marTop w:val="0"/>
          <w:marBottom w:val="0"/>
          <w:divBdr>
            <w:top w:val="none" w:sz="0" w:space="0" w:color="auto"/>
            <w:left w:val="none" w:sz="0" w:space="0" w:color="auto"/>
            <w:bottom w:val="none" w:sz="0" w:space="0" w:color="auto"/>
            <w:right w:val="none" w:sz="0" w:space="0" w:color="auto"/>
          </w:divBdr>
        </w:div>
        <w:div w:id="1736277852">
          <w:marLeft w:val="480"/>
          <w:marRight w:val="0"/>
          <w:marTop w:val="0"/>
          <w:marBottom w:val="0"/>
          <w:divBdr>
            <w:top w:val="none" w:sz="0" w:space="0" w:color="auto"/>
            <w:left w:val="none" w:sz="0" w:space="0" w:color="auto"/>
            <w:bottom w:val="none" w:sz="0" w:space="0" w:color="auto"/>
            <w:right w:val="none" w:sz="0" w:space="0" w:color="auto"/>
          </w:divBdr>
        </w:div>
        <w:div w:id="1048260586">
          <w:marLeft w:val="480"/>
          <w:marRight w:val="0"/>
          <w:marTop w:val="0"/>
          <w:marBottom w:val="0"/>
          <w:divBdr>
            <w:top w:val="none" w:sz="0" w:space="0" w:color="auto"/>
            <w:left w:val="none" w:sz="0" w:space="0" w:color="auto"/>
            <w:bottom w:val="none" w:sz="0" w:space="0" w:color="auto"/>
            <w:right w:val="none" w:sz="0" w:space="0" w:color="auto"/>
          </w:divBdr>
        </w:div>
        <w:div w:id="501118393">
          <w:marLeft w:val="480"/>
          <w:marRight w:val="0"/>
          <w:marTop w:val="0"/>
          <w:marBottom w:val="0"/>
          <w:divBdr>
            <w:top w:val="none" w:sz="0" w:space="0" w:color="auto"/>
            <w:left w:val="none" w:sz="0" w:space="0" w:color="auto"/>
            <w:bottom w:val="none" w:sz="0" w:space="0" w:color="auto"/>
            <w:right w:val="none" w:sz="0" w:space="0" w:color="auto"/>
          </w:divBdr>
        </w:div>
        <w:div w:id="1291352453">
          <w:marLeft w:val="480"/>
          <w:marRight w:val="0"/>
          <w:marTop w:val="0"/>
          <w:marBottom w:val="0"/>
          <w:divBdr>
            <w:top w:val="none" w:sz="0" w:space="0" w:color="auto"/>
            <w:left w:val="none" w:sz="0" w:space="0" w:color="auto"/>
            <w:bottom w:val="none" w:sz="0" w:space="0" w:color="auto"/>
            <w:right w:val="none" w:sz="0" w:space="0" w:color="auto"/>
          </w:divBdr>
        </w:div>
      </w:divsChild>
    </w:div>
    <w:div w:id="57440147">
      <w:bodyDiv w:val="1"/>
      <w:marLeft w:val="0"/>
      <w:marRight w:val="0"/>
      <w:marTop w:val="0"/>
      <w:marBottom w:val="0"/>
      <w:divBdr>
        <w:top w:val="none" w:sz="0" w:space="0" w:color="auto"/>
        <w:left w:val="none" w:sz="0" w:space="0" w:color="auto"/>
        <w:bottom w:val="none" w:sz="0" w:space="0" w:color="auto"/>
        <w:right w:val="none" w:sz="0" w:space="0" w:color="auto"/>
      </w:divBdr>
      <w:divsChild>
        <w:div w:id="1901673586">
          <w:marLeft w:val="480"/>
          <w:marRight w:val="0"/>
          <w:marTop w:val="0"/>
          <w:marBottom w:val="0"/>
          <w:divBdr>
            <w:top w:val="none" w:sz="0" w:space="0" w:color="auto"/>
            <w:left w:val="none" w:sz="0" w:space="0" w:color="auto"/>
            <w:bottom w:val="none" w:sz="0" w:space="0" w:color="auto"/>
            <w:right w:val="none" w:sz="0" w:space="0" w:color="auto"/>
          </w:divBdr>
        </w:div>
        <w:div w:id="1231388109">
          <w:marLeft w:val="480"/>
          <w:marRight w:val="0"/>
          <w:marTop w:val="0"/>
          <w:marBottom w:val="0"/>
          <w:divBdr>
            <w:top w:val="none" w:sz="0" w:space="0" w:color="auto"/>
            <w:left w:val="none" w:sz="0" w:space="0" w:color="auto"/>
            <w:bottom w:val="none" w:sz="0" w:space="0" w:color="auto"/>
            <w:right w:val="none" w:sz="0" w:space="0" w:color="auto"/>
          </w:divBdr>
        </w:div>
        <w:div w:id="1284340242">
          <w:marLeft w:val="480"/>
          <w:marRight w:val="0"/>
          <w:marTop w:val="0"/>
          <w:marBottom w:val="0"/>
          <w:divBdr>
            <w:top w:val="none" w:sz="0" w:space="0" w:color="auto"/>
            <w:left w:val="none" w:sz="0" w:space="0" w:color="auto"/>
            <w:bottom w:val="none" w:sz="0" w:space="0" w:color="auto"/>
            <w:right w:val="none" w:sz="0" w:space="0" w:color="auto"/>
          </w:divBdr>
        </w:div>
        <w:div w:id="2128620269">
          <w:marLeft w:val="480"/>
          <w:marRight w:val="0"/>
          <w:marTop w:val="0"/>
          <w:marBottom w:val="0"/>
          <w:divBdr>
            <w:top w:val="none" w:sz="0" w:space="0" w:color="auto"/>
            <w:left w:val="none" w:sz="0" w:space="0" w:color="auto"/>
            <w:bottom w:val="none" w:sz="0" w:space="0" w:color="auto"/>
            <w:right w:val="none" w:sz="0" w:space="0" w:color="auto"/>
          </w:divBdr>
        </w:div>
        <w:div w:id="2070955026">
          <w:marLeft w:val="480"/>
          <w:marRight w:val="0"/>
          <w:marTop w:val="0"/>
          <w:marBottom w:val="0"/>
          <w:divBdr>
            <w:top w:val="none" w:sz="0" w:space="0" w:color="auto"/>
            <w:left w:val="none" w:sz="0" w:space="0" w:color="auto"/>
            <w:bottom w:val="none" w:sz="0" w:space="0" w:color="auto"/>
            <w:right w:val="none" w:sz="0" w:space="0" w:color="auto"/>
          </w:divBdr>
        </w:div>
        <w:div w:id="983199501">
          <w:marLeft w:val="480"/>
          <w:marRight w:val="0"/>
          <w:marTop w:val="0"/>
          <w:marBottom w:val="0"/>
          <w:divBdr>
            <w:top w:val="none" w:sz="0" w:space="0" w:color="auto"/>
            <w:left w:val="none" w:sz="0" w:space="0" w:color="auto"/>
            <w:bottom w:val="none" w:sz="0" w:space="0" w:color="auto"/>
            <w:right w:val="none" w:sz="0" w:space="0" w:color="auto"/>
          </w:divBdr>
        </w:div>
        <w:div w:id="1074470243">
          <w:marLeft w:val="480"/>
          <w:marRight w:val="0"/>
          <w:marTop w:val="0"/>
          <w:marBottom w:val="0"/>
          <w:divBdr>
            <w:top w:val="none" w:sz="0" w:space="0" w:color="auto"/>
            <w:left w:val="none" w:sz="0" w:space="0" w:color="auto"/>
            <w:bottom w:val="none" w:sz="0" w:space="0" w:color="auto"/>
            <w:right w:val="none" w:sz="0" w:space="0" w:color="auto"/>
          </w:divBdr>
        </w:div>
        <w:div w:id="1610814373">
          <w:marLeft w:val="480"/>
          <w:marRight w:val="0"/>
          <w:marTop w:val="0"/>
          <w:marBottom w:val="0"/>
          <w:divBdr>
            <w:top w:val="none" w:sz="0" w:space="0" w:color="auto"/>
            <w:left w:val="none" w:sz="0" w:space="0" w:color="auto"/>
            <w:bottom w:val="none" w:sz="0" w:space="0" w:color="auto"/>
            <w:right w:val="none" w:sz="0" w:space="0" w:color="auto"/>
          </w:divBdr>
        </w:div>
        <w:div w:id="144783659">
          <w:marLeft w:val="480"/>
          <w:marRight w:val="0"/>
          <w:marTop w:val="0"/>
          <w:marBottom w:val="0"/>
          <w:divBdr>
            <w:top w:val="none" w:sz="0" w:space="0" w:color="auto"/>
            <w:left w:val="none" w:sz="0" w:space="0" w:color="auto"/>
            <w:bottom w:val="none" w:sz="0" w:space="0" w:color="auto"/>
            <w:right w:val="none" w:sz="0" w:space="0" w:color="auto"/>
          </w:divBdr>
        </w:div>
        <w:div w:id="1122918107">
          <w:marLeft w:val="480"/>
          <w:marRight w:val="0"/>
          <w:marTop w:val="0"/>
          <w:marBottom w:val="0"/>
          <w:divBdr>
            <w:top w:val="none" w:sz="0" w:space="0" w:color="auto"/>
            <w:left w:val="none" w:sz="0" w:space="0" w:color="auto"/>
            <w:bottom w:val="none" w:sz="0" w:space="0" w:color="auto"/>
            <w:right w:val="none" w:sz="0" w:space="0" w:color="auto"/>
          </w:divBdr>
        </w:div>
        <w:div w:id="1348488260">
          <w:marLeft w:val="480"/>
          <w:marRight w:val="0"/>
          <w:marTop w:val="0"/>
          <w:marBottom w:val="0"/>
          <w:divBdr>
            <w:top w:val="none" w:sz="0" w:space="0" w:color="auto"/>
            <w:left w:val="none" w:sz="0" w:space="0" w:color="auto"/>
            <w:bottom w:val="none" w:sz="0" w:space="0" w:color="auto"/>
            <w:right w:val="none" w:sz="0" w:space="0" w:color="auto"/>
          </w:divBdr>
        </w:div>
        <w:div w:id="1071729760">
          <w:marLeft w:val="480"/>
          <w:marRight w:val="0"/>
          <w:marTop w:val="0"/>
          <w:marBottom w:val="0"/>
          <w:divBdr>
            <w:top w:val="none" w:sz="0" w:space="0" w:color="auto"/>
            <w:left w:val="none" w:sz="0" w:space="0" w:color="auto"/>
            <w:bottom w:val="none" w:sz="0" w:space="0" w:color="auto"/>
            <w:right w:val="none" w:sz="0" w:space="0" w:color="auto"/>
          </w:divBdr>
        </w:div>
        <w:div w:id="1162307495">
          <w:marLeft w:val="480"/>
          <w:marRight w:val="0"/>
          <w:marTop w:val="0"/>
          <w:marBottom w:val="0"/>
          <w:divBdr>
            <w:top w:val="none" w:sz="0" w:space="0" w:color="auto"/>
            <w:left w:val="none" w:sz="0" w:space="0" w:color="auto"/>
            <w:bottom w:val="none" w:sz="0" w:space="0" w:color="auto"/>
            <w:right w:val="none" w:sz="0" w:space="0" w:color="auto"/>
          </w:divBdr>
        </w:div>
        <w:div w:id="377515710">
          <w:marLeft w:val="480"/>
          <w:marRight w:val="0"/>
          <w:marTop w:val="0"/>
          <w:marBottom w:val="0"/>
          <w:divBdr>
            <w:top w:val="none" w:sz="0" w:space="0" w:color="auto"/>
            <w:left w:val="none" w:sz="0" w:space="0" w:color="auto"/>
            <w:bottom w:val="none" w:sz="0" w:space="0" w:color="auto"/>
            <w:right w:val="none" w:sz="0" w:space="0" w:color="auto"/>
          </w:divBdr>
        </w:div>
        <w:div w:id="367075125">
          <w:marLeft w:val="480"/>
          <w:marRight w:val="0"/>
          <w:marTop w:val="0"/>
          <w:marBottom w:val="0"/>
          <w:divBdr>
            <w:top w:val="none" w:sz="0" w:space="0" w:color="auto"/>
            <w:left w:val="none" w:sz="0" w:space="0" w:color="auto"/>
            <w:bottom w:val="none" w:sz="0" w:space="0" w:color="auto"/>
            <w:right w:val="none" w:sz="0" w:space="0" w:color="auto"/>
          </w:divBdr>
        </w:div>
        <w:div w:id="193152434">
          <w:marLeft w:val="480"/>
          <w:marRight w:val="0"/>
          <w:marTop w:val="0"/>
          <w:marBottom w:val="0"/>
          <w:divBdr>
            <w:top w:val="none" w:sz="0" w:space="0" w:color="auto"/>
            <w:left w:val="none" w:sz="0" w:space="0" w:color="auto"/>
            <w:bottom w:val="none" w:sz="0" w:space="0" w:color="auto"/>
            <w:right w:val="none" w:sz="0" w:space="0" w:color="auto"/>
          </w:divBdr>
        </w:div>
        <w:div w:id="1293170831">
          <w:marLeft w:val="480"/>
          <w:marRight w:val="0"/>
          <w:marTop w:val="0"/>
          <w:marBottom w:val="0"/>
          <w:divBdr>
            <w:top w:val="none" w:sz="0" w:space="0" w:color="auto"/>
            <w:left w:val="none" w:sz="0" w:space="0" w:color="auto"/>
            <w:bottom w:val="none" w:sz="0" w:space="0" w:color="auto"/>
            <w:right w:val="none" w:sz="0" w:space="0" w:color="auto"/>
          </w:divBdr>
        </w:div>
        <w:div w:id="1866602422">
          <w:marLeft w:val="480"/>
          <w:marRight w:val="0"/>
          <w:marTop w:val="0"/>
          <w:marBottom w:val="0"/>
          <w:divBdr>
            <w:top w:val="none" w:sz="0" w:space="0" w:color="auto"/>
            <w:left w:val="none" w:sz="0" w:space="0" w:color="auto"/>
            <w:bottom w:val="none" w:sz="0" w:space="0" w:color="auto"/>
            <w:right w:val="none" w:sz="0" w:space="0" w:color="auto"/>
          </w:divBdr>
        </w:div>
        <w:div w:id="1073772691">
          <w:marLeft w:val="480"/>
          <w:marRight w:val="0"/>
          <w:marTop w:val="0"/>
          <w:marBottom w:val="0"/>
          <w:divBdr>
            <w:top w:val="none" w:sz="0" w:space="0" w:color="auto"/>
            <w:left w:val="none" w:sz="0" w:space="0" w:color="auto"/>
            <w:bottom w:val="none" w:sz="0" w:space="0" w:color="auto"/>
            <w:right w:val="none" w:sz="0" w:space="0" w:color="auto"/>
          </w:divBdr>
        </w:div>
        <w:div w:id="2121298012">
          <w:marLeft w:val="480"/>
          <w:marRight w:val="0"/>
          <w:marTop w:val="0"/>
          <w:marBottom w:val="0"/>
          <w:divBdr>
            <w:top w:val="none" w:sz="0" w:space="0" w:color="auto"/>
            <w:left w:val="none" w:sz="0" w:space="0" w:color="auto"/>
            <w:bottom w:val="none" w:sz="0" w:space="0" w:color="auto"/>
            <w:right w:val="none" w:sz="0" w:space="0" w:color="auto"/>
          </w:divBdr>
        </w:div>
        <w:div w:id="687099364">
          <w:marLeft w:val="480"/>
          <w:marRight w:val="0"/>
          <w:marTop w:val="0"/>
          <w:marBottom w:val="0"/>
          <w:divBdr>
            <w:top w:val="none" w:sz="0" w:space="0" w:color="auto"/>
            <w:left w:val="none" w:sz="0" w:space="0" w:color="auto"/>
            <w:bottom w:val="none" w:sz="0" w:space="0" w:color="auto"/>
            <w:right w:val="none" w:sz="0" w:space="0" w:color="auto"/>
          </w:divBdr>
        </w:div>
        <w:div w:id="687415805">
          <w:marLeft w:val="480"/>
          <w:marRight w:val="0"/>
          <w:marTop w:val="0"/>
          <w:marBottom w:val="0"/>
          <w:divBdr>
            <w:top w:val="none" w:sz="0" w:space="0" w:color="auto"/>
            <w:left w:val="none" w:sz="0" w:space="0" w:color="auto"/>
            <w:bottom w:val="none" w:sz="0" w:space="0" w:color="auto"/>
            <w:right w:val="none" w:sz="0" w:space="0" w:color="auto"/>
          </w:divBdr>
        </w:div>
      </w:divsChild>
    </w:div>
    <w:div w:id="61879234">
      <w:bodyDiv w:val="1"/>
      <w:marLeft w:val="0"/>
      <w:marRight w:val="0"/>
      <w:marTop w:val="0"/>
      <w:marBottom w:val="0"/>
      <w:divBdr>
        <w:top w:val="none" w:sz="0" w:space="0" w:color="auto"/>
        <w:left w:val="none" w:sz="0" w:space="0" w:color="auto"/>
        <w:bottom w:val="none" w:sz="0" w:space="0" w:color="auto"/>
        <w:right w:val="none" w:sz="0" w:space="0" w:color="auto"/>
      </w:divBdr>
    </w:div>
    <w:div w:id="63339195">
      <w:bodyDiv w:val="1"/>
      <w:marLeft w:val="0"/>
      <w:marRight w:val="0"/>
      <w:marTop w:val="0"/>
      <w:marBottom w:val="0"/>
      <w:divBdr>
        <w:top w:val="none" w:sz="0" w:space="0" w:color="auto"/>
        <w:left w:val="none" w:sz="0" w:space="0" w:color="auto"/>
        <w:bottom w:val="none" w:sz="0" w:space="0" w:color="auto"/>
        <w:right w:val="none" w:sz="0" w:space="0" w:color="auto"/>
      </w:divBdr>
    </w:div>
    <w:div w:id="68767648">
      <w:bodyDiv w:val="1"/>
      <w:marLeft w:val="0"/>
      <w:marRight w:val="0"/>
      <w:marTop w:val="0"/>
      <w:marBottom w:val="0"/>
      <w:divBdr>
        <w:top w:val="none" w:sz="0" w:space="0" w:color="auto"/>
        <w:left w:val="none" w:sz="0" w:space="0" w:color="auto"/>
        <w:bottom w:val="none" w:sz="0" w:space="0" w:color="auto"/>
        <w:right w:val="none" w:sz="0" w:space="0" w:color="auto"/>
      </w:divBdr>
    </w:div>
    <w:div w:id="81806473">
      <w:bodyDiv w:val="1"/>
      <w:marLeft w:val="0"/>
      <w:marRight w:val="0"/>
      <w:marTop w:val="0"/>
      <w:marBottom w:val="0"/>
      <w:divBdr>
        <w:top w:val="none" w:sz="0" w:space="0" w:color="auto"/>
        <w:left w:val="none" w:sz="0" w:space="0" w:color="auto"/>
        <w:bottom w:val="none" w:sz="0" w:space="0" w:color="auto"/>
        <w:right w:val="none" w:sz="0" w:space="0" w:color="auto"/>
      </w:divBdr>
      <w:divsChild>
        <w:div w:id="851838080">
          <w:marLeft w:val="480"/>
          <w:marRight w:val="0"/>
          <w:marTop w:val="0"/>
          <w:marBottom w:val="0"/>
          <w:divBdr>
            <w:top w:val="none" w:sz="0" w:space="0" w:color="auto"/>
            <w:left w:val="none" w:sz="0" w:space="0" w:color="auto"/>
            <w:bottom w:val="none" w:sz="0" w:space="0" w:color="auto"/>
            <w:right w:val="none" w:sz="0" w:space="0" w:color="auto"/>
          </w:divBdr>
        </w:div>
        <w:div w:id="951786618">
          <w:marLeft w:val="480"/>
          <w:marRight w:val="0"/>
          <w:marTop w:val="0"/>
          <w:marBottom w:val="0"/>
          <w:divBdr>
            <w:top w:val="none" w:sz="0" w:space="0" w:color="auto"/>
            <w:left w:val="none" w:sz="0" w:space="0" w:color="auto"/>
            <w:bottom w:val="none" w:sz="0" w:space="0" w:color="auto"/>
            <w:right w:val="none" w:sz="0" w:space="0" w:color="auto"/>
          </w:divBdr>
        </w:div>
        <w:div w:id="626622003">
          <w:marLeft w:val="480"/>
          <w:marRight w:val="0"/>
          <w:marTop w:val="0"/>
          <w:marBottom w:val="0"/>
          <w:divBdr>
            <w:top w:val="none" w:sz="0" w:space="0" w:color="auto"/>
            <w:left w:val="none" w:sz="0" w:space="0" w:color="auto"/>
            <w:bottom w:val="none" w:sz="0" w:space="0" w:color="auto"/>
            <w:right w:val="none" w:sz="0" w:space="0" w:color="auto"/>
          </w:divBdr>
        </w:div>
        <w:div w:id="200479600">
          <w:marLeft w:val="480"/>
          <w:marRight w:val="0"/>
          <w:marTop w:val="0"/>
          <w:marBottom w:val="0"/>
          <w:divBdr>
            <w:top w:val="none" w:sz="0" w:space="0" w:color="auto"/>
            <w:left w:val="none" w:sz="0" w:space="0" w:color="auto"/>
            <w:bottom w:val="none" w:sz="0" w:space="0" w:color="auto"/>
            <w:right w:val="none" w:sz="0" w:space="0" w:color="auto"/>
          </w:divBdr>
        </w:div>
        <w:div w:id="1560627856">
          <w:marLeft w:val="480"/>
          <w:marRight w:val="0"/>
          <w:marTop w:val="0"/>
          <w:marBottom w:val="0"/>
          <w:divBdr>
            <w:top w:val="none" w:sz="0" w:space="0" w:color="auto"/>
            <w:left w:val="none" w:sz="0" w:space="0" w:color="auto"/>
            <w:bottom w:val="none" w:sz="0" w:space="0" w:color="auto"/>
            <w:right w:val="none" w:sz="0" w:space="0" w:color="auto"/>
          </w:divBdr>
        </w:div>
        <w:div w:id="1826773989">
          <w:marLeft w:val="480"/>
          <w:marRight w:val="0"/>
          <w:marTop w:val="0"/>
          <w:marBottom w:val="0"/>
          <w:divBdr>
            <w:top w:val="none" w:sz="0" w:space="0" w:color="auto"/>
            <w:left w:val="none" w:sz="0" w:space="0" w:color="auto"/>
            <w:bottom w:val="none" w:sz="0" w:space="0" w:color="auto"/>
            <w:right w:val="none" w:sz="0" w:space="0" w:color="auto"/>
          </w:divBdr>
        </w:div>
        <w:div w:id="1575314402">
          <w:marLeft w:val="480"/>
          <w:marRight w:val="0"/>
          <w:marTop w:val="0"/>
          <w:marBottom w:val="0"/>
          <w:divBdr>
            <w:top w:val="none" w:sz="0" w:space="0" w:color="auto"/>
            <w:left w:val="none" w:sz="0" w:space="0" w:color="auto"/>
            <w:bottom w:val="none" w:sz="0" w:space="0" w:color="auto"/>
            <w:right w:val="none" w:sz="0" w:space="0" w:color="auto"/>
          </w:divBdr>
        </w:div>
        <w:div w:id="1117524349">
          <w:marLeft w:val="480"/>
          <w:marRight w:val="0"/>
          <w:marTop w:val="0"/>
          <w:marBottom w:val="0"/>
          <w:divBdr>
            <w:top w:val="none" w:sz="0" w:space="0" w:color="auto"/>
            <w:left w:val="none" w:sz="0" w:space="0" w:color="auto"/>
            <w:bottom w:val="none" w:sz="0" w:space="0" w:color="auto"/>
            <w:right w:val="none" w:sz="0" w:space="0" w:color="auto"/>
          </w:divBdr>
        </w:div>
        <w:div w:id="947781916">
          <w:marLeft w:val="480"/>
          <w:marRight w:val="0"/>
          <w:marTop w:val="0"/>
          <w:marBottom w:val="0"/>
          <w:divBdr>
            <w:top w:val="none" w:sz="0" w:space="0" w:color="auto"/>
            <w:left w:val="none" w:sz="0" w:space="0" w:color="auto"/>
            <w:bottom w:val="none" w:sz="0" w:space="0" w:color="auto"/>
            <w:right w:val="none" w:sz="0" w:space="0" w:color="auto"/>
          </w:divBdr>
        </w:div>
        <w:div w:id="468714383">
          <w:marLeft w:val="480"/>
          <w:marRight w:val="0"/>
          <w:marTop w:val="0"/>
          <w:marBottom w:val="0"/>
          <w:divBdr>
            <w:top w:val="none" w:sz="0" w:space="0" w:color="auto"/>
            <w:left w:val="none" w:sz="0" w:space="0" w:color="auto"/>
            <w:bottom w:val="none" w:sz="0" w:space="0" w:color="auto"/>
            <w:right w:val="none" w:sz="0" w:space="0" w:color="auto"/>
          </w:divBdr>
        </w:div>
        <w:div w:id="1324433536">
          <w:marLeft w:val="480"/>
          <w:marRight w:val="0"/>
          <w:marTop w:val="0"/>
          <w:marBottom w:val="0"/>
          <w:divBdr>
            <w:top w:val="none" w:sz="0" w:space="0" w:color="auto"/>
            <w:left w:val="none" w:sz="0" w:space="0" w:color="auto"/>
            <w:bottom w:val="none" w:sz="0" w:space="0" w:color="auto"/>
            <w:right w:val="none" w:sz="0" w:space="0" w:color="auto"/>
          </w:divBdr>
        </w:div>
        <w:div w:id="1569462063">
          <w:marLeft w:val="480"/>
          <w:marRight w:val="0"/>
          <w:marTop w:val="0"/>
          <w:marBottom w:val="0"/>
          <w:divBdr>
            <w:top w:val="none" w:sz="0" w:space="0" w:color="auto"/>
            <w:left w:val="none" w:sz="0" w:space="0" w:color="auto"/>
            <w:bottom w:val="none" w:sz="0" w:space="0" w:color="auto"/>
            <w:right w:val="none" w:sz="0" w:space="0" w:color="auto"/>
          </w:divBdr>
        </w:div>
        <w:div w:id="1715541182">
          <w:marLeft w:val="480"/>
          <w:marRight w:val="0"/>
          <w:marTop w:val="0"/>
          <w:marBottom w:val="0"/>
          <w:divBdr>
            <w:top w:val="none" w:sz="0" w:space="0" w:color="auto"/>
            <w:left w:val="none" w:sz="0" w:space="0" w:color="auto"/>
            <w:bottom w:val="none" w:sz="0" w:space="0" w:color="auto"/>
            <w:right w:val="none" w:sz="0" w:space="0" w:color="auto"/>
          </w:divBdr>
        </w:div>
        <w:div w:id="1345786238">
          <w:marLeft w:val="480"/>
          <w:marRight w:val="0"/>
          <w:marTop w:val="0"/>
          <w:marBottom w:val="0"/>
          <w:divBdr>
            <w:top w:val="none" w:sz="0" w:space="0" w:color="auto"/>
            <w:left w:val="none" w:sz="0" w:space="0" w:color="auto"/>
            <w:bottom w:val="none" w:sz="0" w:space="0" w:color="auto"/>
            <w:right w:val="none" w:sz="0" w:space="0" w:color="auto"/>
          </w:divBdr>
        </w:div>
        <w:div w:id="416246865">
          <w:marLeft w:val="480"/>
          <w:marRight w:val="0"/>
          <w:marTop w:val="0"/>
          <w:marBottom w:val="0"/>
          <w:divBdr>
            <w:top w:val="none" w:sz="0" w:space="0" w:color="auto"/>
            <w:left w:val="none" w:sz="0" w:space="0" w:color="auto"/>
            <w:bottom w:val="none" w:sz="0" w:space="0" w:color="auto"/>
            <w:right w:val="none" w:sz="0" w:space="0" w:color="auto"/>
          </w:divBdr>
        </w:div>
        <w:div w:id="1468476583">
          <w:marLeft w:val="480"/>
          <w:marRight w:val="0"/>
          <w:marTop w:val="0"/>
          <w:marBottom w:val="0"/>
          <w:divBdr>
            <w:top w:val="none" w:sz="0" w:space="0" w:color="auto"/>
            <w:left w:val="none" w:sz="0" w:space="0" w:color="auto"/>
            <w:bottom w:val="none" w:sz="0" w:space="0" w:color="auto"/>
            <w:right w:val="none" w:sz="0" w:space="0" w:color="auto"/>
          </w:divBdr>
        </w:div>
        <w:div w:id="752118808">
          <w:marLeft w:val="480"/>
          <w:marRight w:val="0"/>
          <w:marTop w:val="0"/>
          <w:marBottom w:val="0"/>
          <w:divBdr>
            <w:top w:val="none" w:sz="0" w:space="0" w:color="auto"/>
            <w:left w:val="none" w:sz="0" w:space="0" w:color="auto"/>
            <w:bottom w:val="none" w:sz="0" w:space="0" w:color="auto"/>
            <w:right w:val="none" w:sz="0" w:space="0" w:color="auto"/>
          </w:divBdr>
        </w:div>
        <w:div w:id="1191341309">
          <w:marLeft w:val="480"/>
          <w:marRight w:val="0"/>
          <w:marTop w:val="0"/>
          <w:marBottom w:val="0"/>
          <w:divBdr>
            <w:top w:val="none" w:sz="0" w:space="0" w:color="auto"/>
            <w:left w:val="none" w:sz="0" w:space="0" w:color="auto"/>
            <w:bottom w:val="none" w:sz="0" w:space="0" w:color="auto"/>
            <w:right w:val="none" w:sz="0" w:space="0" w:color="auto"/>
          </w:divBdr>
        </w:div>
        <w:div w:id="1120997731">
          <w:marLeft w:val="480"/>
          <w:marRight w:val="0"/>
          <w:marTop w:val="0"/>
          <w:marBottom w:val="0"/>
          <w:divBdr>
            <w:top w:val="none" w:sz="0" w:space="0" w:color="auto"/>
            <w:left w:val="none" w:sz="0" w:space="0" w:color="auto"/>
            <w:bottom w:val="none" w:sz="0" w:space="0" w:color="auto"/>
            <w:right w:val="none" w:sz="0" w:space="0" w:color="auto"/>
          </w:divBdr>
        </w:div>
        <w:div w:id="219024896">
          <w:marLeft w:val="480"/>
          <w:marRight w:val="0"/>
          <w:marTop w:val="0"/>
          <w:marBottom w:val="0"/>
          <w:divBdr>
            <w:top w:val="none" w:sz="0" w:space="0" w:color="auto"/>
            <w:left w:val="none" w:sz="0" w:space="0" w:color="auto"/>
            <w:bottom w:val="none" w:sz="0" w:space="0" w:color="auto"/>
            <w:right w:val="none" w:sz="0" w:space="0" w:color="auto"/>
          </w:divBdr>
        </w:div>
        <w:div w:id="41878528">
          <w:marLeft w:val="480"/>
          <w:marRight w:val="0"/>
          <w:marTop w:val="0"/>
          <w:marBottom w:val="0"/>
          <w:divBdr>
            <w:top w:val="none" w:sz="0" w:space="0" w:color="auto"/>
            <w:left w:val="none" w:sz="0" w:space="0" w:color="auto"/>
            <w:bottom w:val="none" w:sz="0" w:space="0" w:color="auto"/>
            <w:right w:val="none" w:sz="0" w:space="0" w:color="auto"/>
          </w:divBdr>
        </w:div>
        <w:div w:id="102892688">
          <w:marLeft w:val="480"/>
          <w:marRight w:val="0"/>
          <w:marTop w:val="0"/>
          <w:marBottom w:val="0"/>
          <w:divBdr>
            <w:top w:val="none" w:sz="0" w:space="0" w:color="auto"/>
            <w:left w:val="none" w:sz="0" w:space="0" w:color="auto"/>
            <w:bottom w:val="none" w:sz="0" w:space="0" w:color="auto"/>
            <w:right w:val="none" w:sz="0" w:space="0" w:color="auto"/>
          </w:divBdr>
        </w:div>
        <w:div w:id="1782842360">
          <w:marLeft w:val="480"/>
          <w:marRight w:val="0"/>
          <w:marTop w:val="0"/>
          <w:marBottom w:val="0"/>
          <w:divBdr>
            <w:top w:val="none" w:sz="0" w:space="0" w:color="auto"/>
            <w:left w:val="none" w:sz="0" w:space="0" w:color="auto"/>
            <w:bottom w:val="none" w:sz="0" w:space="0" w:color="auto"/>
            <w:right w:val="none" w:sz="0" w:space="0" w:color="auto"/>
          </w:divBdr>
        </w:div>
      </w:divsChild>
    </w:div>
    <w:div w:id="82074803">
      <w:bodyDiv w:val="1"/>
      <w:marLeft w:val="0"/>
      <w:marRight w:val="0"/>
      <w:marTop w:val="0"/>
      <w:marBottom w:val="0"/>
      <w:divBdr>
        <w:top w:val="none" w:sz="0" w:space="0" w:color="auto"/>
        <w:left w:val="none" w:sz="0" w:space="0" w:color="auto"/>
        <w:bottom w:val="none" w:sz="0" w:space="0" w:color="auto"/>
        <w:right w:val="none" w:sz="0" w:space="0" w:color="auto"/>
      </w:divBdr>
      <w:divsChild>
        <w:div w:id="2120374757">
          <w:marLeft w:val="480"/>
          <w:marRight w:val="0"/>
          <w:marTop w:val="0"/>
          <w:marBottom w:val="0"/>
          <w:divBdr>
            <w:top w:val="none" w:sz="0" w:space="0" w:color="auto"/>
            <w:left w:val="none" w:sz="0" w:space="0" w:color="auto"/>
            <w:bottom w:val="none" w:sz="0" w:space="0" w:color="auto"/>
            <w:right w:val="none" w:sz="0" w:space="0" w:color="auto"/>
          </w:divBdr>
        </w:div>
        <w:div w:id="653073193">
          <w:marLeft w:val="480"/>
          <w:marRight w:val="0"/>
          <w:marTop w:val="0"/>
          <w:marBottom w:val="0"/>
          <w:divBdr>
            <w:top w:val="none" w:sz="0" w:space="0" w:color="auto"/>
            <w:left w:val="none" w:sz="0" w:space="0" w:color="auto"/>
            <w:bottom w:val="none" w:sz="0" w:space="0" w:color="auto"/>
            <w:right w:val="none" w:sz="0" w:space="0" w:color="auto"/>
          </w:divBdr>
        </w:div>
        <w:div w:id="381638977">
          <w:marLeft w:val="480"/>
          <w:marRight w:val="0"/>
          <w:marTop w:val="0"/>
          <w:marBottom w:val="0"/>
          <w:divBdr>
            <w:top w:val="none" w:sz="0" w:space="0" w:color="auto"/>
            <w:left w:val="none" w:sz="0" w:space="0" w:color="auto"/>
            <w:bottom w:val="none" w:sz="0" w:space="0" w:color="auto"/>
            <w:right w:val="none" w:sz="0" w:space="0" w:color="auto"/>
          </w:divBdr>
        </w:div>
        <w:div w:id="1366712279">
          <w:marLeft w:val="480"/>
          <w:marRight w:val="0"/>
          <w:marTop w:val="0"/>
          <w:marBottom w:val="0"/>
          <w:divBdr>
            <w:top w:val="none" w:sz="0" w:space="0" w:color="auto"/>
            <w:left w:val="none" w:sz="0" w:space="0" w:color="auto"/>
            <w:bottom w:val="none" w:sz="0" w:space="0" w:color="auto"/>
            <w:right w:val="none" w:sz="0" w:space="0" w:color="auto"/>
          </w:divBdr>
        </w:div>
        <w:div w:id="440299690">
          <w:marLeft w:val="480"/>
          <w:marRight w:val="0"/>
          <w:marTop w:val="0"/>
          <w:marBottom w:val="0"/>
          <w:divBdr>
            <w:top w:val="none" w:sz="0" w:space="0" w:color="auto"/>
            <w:left w:val="none" w:sz="0" w:space="0" w:color="auto"/>
            <w:bottom w:val="none" w:sz="0" w:space="0" w:color="auto"/>
            <w:right w:val="none" w:sz="0" w:space="0" w:color="auto"/>
          </w:divBdr>
        </w:div>
        <w:div w:id="452133242">
          <w:marLeft w:val="480"/>
          <w:marRight w:val="0"/>
          <w:marTop w:val="0"/>
          <w:marBottom w:val="0"/>
          <w:divBdr>
            <w:top w:val="none" w:sz="0" w:space="0" w:color="auto"/>
            <w:left w:val="none" w:sz="0" w:space="0" w:color="auto"/>
            <w:bottom w:val="none" w:sz="0" w:space="0" w:color="auto"/>
            <w:right w:val="none" w:sz="0" w:space="0" w:color="auto"/>
          </w:divBdr>
        </w:div>
        <w:div w:id="1333490131">
          <w:marLeft w:val="480"/>
          <w:marRight w:val="0"/>
          <w:marTop w:val="0"/>
          <w:marBottom w:val="0"/>
          <w:divBdr>
            <w:top w:val="none" w:sz="0" w:space="0" w:color="auto"/>
            <w:left w:val="none" w:sz="0" w:space="0" w:color="auto"/>
            <w:bottom w:val="none" w:sz="0" w:space="0" w:color="auto"/>
            <w:right w:val="none" w:sz="0" w:space="0" w:color="auto"/>
          </w:divBdr>
        </w:div>
        <w:div w:id="86966569">
          <w:marLeft w:val="480"/>
          <w:marRight w:val="0"/>
          <w:marTop w:val="0"/>
          <w:marBottom w:val="0"/>
          <w:divBdr>
            <w:top w:val="none" w:sz="0" w:space="0" w:color="auto"/>
            <w:left w:val="none" w:sz="0" w:space="0" w:color="auto"/>
            <w:bottom w:val="none" w:sz="0" w:space="0" w:color="auto"/>
            <w:right w:val="none" w:sz="0" w:space="0" w:color="auto"/>
          </w:divBdr>
        </w:div>
        <w:div w:id="208883200">
          <w:marLeft w:val="480"/>
          <w:marRight w:val="0"/>
          <w:marTop w:val="0"/>
          <w:marBottom w:val="0"/>
          <w:divBdr>
            <w:top w:val="none" w:sz="0" w:space="0" w:color="auto"/>
            <w:left w:val="none" w:sz="0" w:space="0" w:color="auto"/>
            <w:bottom w:val="none" w:sz="0" w:space="0" w:color="auto"/>
            <w:right w:val="none" w:sz="0" w:space="0" w:color="auto"/>
          </w:divBdr>
        </w:div>
        <w:div w:id="2086216642">
          <w:marLeft w:val="480"/>
          <w:marRight w:val="0"/>
          <w:marTop w:val="0"/>
          <w:marBottom w:val="0"/>
          <w:divBdr>
            <w:top w:val="none" w:sz="0" w:space="0" w:color="auto"/>
            <w:left w:val="none" w:sz="0" w:space="0" w:color="auto"/>
            <w:bottom w:val="none" w:sz="0" w:space="0" w:color="auto"/>
            <w:right w:val="none" w:sz="0" w:space="0" w:color="auto"/>
          </w:divBdr>
        </w:div>
        <w:div w:id="371269999">
          <w:marLeft w:val="480"/>
          <w:marRight w:val="0"/>
          <w:marTop w:val="0"/>
          <w:marBottom w:val="0"/>
          <w:divBdr>
            <w:top w:val="none" w:sz="0" w:space="0" w:color="auto"/>
            <w:left w:val="none" w:sz="0" w:space="0" w:color="auto"/>
            <w:bottom w:val="none" w:sz="0" w:space="0" w:color="auto"/>
            <w:right w:val="none" w:sz="0" w:space="0" w:color="auto"/>
          </w:divBdr>
        </w:div>
        <w:div w:id="185488510">
          <w:marLeft w:val="480"/>
          <w:marRight w:val="0"/>
          <w:marTop w:val="0"/>
          <w:marBottom w:val="0"/>
          <w:divBdr>
            <w:top w:val="none" w:sz="0" w:space="0" w:color="auto"/>
            <w:left w:val="none" w:sz="0" w:space="0" w:color="auto"/>
            <w:bottom w:val="none" w:sz="0" w:space="0" w:color="auto"/>
            <w:right w:val="none" w:sz="0" w:space="0" w:color="auto"/>
          </w:divBdr>
        </w:div>
        <w:div w:id="1788503837">
          <w:marLeft w:val="480"/>
          <w:marRight w:val="0"/>
          <w:marTop w:val="0"/>
          <w:marBottom w:val="0"/>
          <w:divBdr>
            <w:top w:val="none" w:sz="0" w:space="0" w:color="auto"/>
            <w:left w:val="none" w:sz="0" w:space="0" w:color="auto"/>
            <w:bottom w:val="none" w:sz="0" w:space="0" w:color="auto"/>
            <w:right w:val="none" w:sz="0" w:space="0" w:color="auto"/>
          </w:divBdr>
        </w:div>
        <w:div w:id="829830053">
          <w:marLeft w:val="480"/>
          <w:marRight w:val="0"/>
          <w:marTop w:val="0"/>
          <w:marBottom w:val="0"/>
          <w:divBdr>
            <w:top w:val="none" w:sz="0" w:space="0" w:color="auto"/>
            <w:left w:val="none" w:sz="0" w:space="0" w:color="auto"/>
            <w:bottom w:val="none" w:sz="0" w:space="0" w:color="auto"/>
            <w:right w:val="none" w:sz="0" w:space="0" w:color="auto"/>
          </w:divBdr>
        </w:div>
        <w:div w:id="1841040031">
          <w:marLeft w:val="480"/>
          <w:marRight w:val="0"/>
          <w:marTop w:val="0"/>
          <w:marBottom w:val="0"/>
          <w:divBdr>
            <w:top w:val="none" w:sz="0" w:space="0" w:color="auto"/>
            <w:left w:val="none" w:sz="0" w:space="0" w:color="auto"/>
            <w:bottom w:val="none" w:sz="0" w:space="0" w:color="auto"/>
            <w:right w:val="none" w:sz="0" w:space="0" w:color="auto"/>
          </w:divBdr>
        </w:div>
        <w:div w:id="505941928">
          <w:marLeft w:val="480"/>
          <w:marRight w:val="0"/>
          <w:marTop w:val="0"/>
          <w:marBottom w:val="0"/>
          <w:divBdr>
            <w:top w:val="none" w:sz="0" w:space="0" w:color="auto"/>
            <w:left w:val="none" w:sz="0" w:space="0" w:color="auto"/>
            <w:bottom w:val="none" w:sz="0" w:space="0" w:color="auto"/>
            <w:right w:val="none" w:sz="0" w:space="0" w:color="auto"/>
          </w:divBdr>
        </w:div>
        <w:div w:id="165755639">
          <w:marLeft w:val="480"/>
          <w:marRight w:val="0"/>
          <w:marTop w:val="0"/>
          <w:marBottom w:val="0"/>
          <w:divBdr>
            <w:top w:val="none" w:sz="0" w:space="0" w:color="auto"/>
            <w:left w:val="none" w:sz="0" w:space="0" w:color="auto"/>
            <w:bottom w:val="none" w:sz="0" w:space="0" w:color="auto"/>
            <w:right w:val="none" w:sz="0" w:space="0" w:color="auto"/>
          </w:divBdr>
        </w:div>
        <w:div w:id="667558394">
          <w:marLeft w:val="480"/>
          <w:marRight w:val="0"/>
          <w:marTop w:val="0"/>
          <w:marBottom w:val="0"/>
          <w:divBdr>
            <w:top w:val="none" w:sz="0" w:space="0" w:color="auto"/>
            <w:left w:val="none" w:sz="0" w:space="0" w:color="auto"/>
            <w:bottom w:val="none" w:sz="0" w:space="0" w:color="auto"/>
            <w:right w:val="none" w:sz="0" w:space="0" w:color="auto"/>
          </w:divBdr>
        </w:div>
        <w:div w:id="1931084246">
          <w:marLeft w:val="480"/>
          <w:marRight w:val="0"/>
          <w:marTop w:val="0"/>
          <w:marBottom w:val="0"/>
          <w:divBdr>
            <w:top w:val="none" w:sz="0" w:space="0" w:color="auto"/>
            <w:left w:val="none" w:sz="0" w:space="0" w:color="auto"/>
            <w:bottom w:val="none" w:sz="0" w:space="0" w:color="auto"/>
            <w:right w:val="none" w:sz="0" w:space="0" w:color="auto"/>
          </w:divBdr>
        </w:div>
        <w:div w:id="646978013">
          <w:marLeft w:val="480"/>
          <w:marRight w:val="0"/>
          <w:marTop w:val="0"/>
          <w:marBottom w:val="0"/>
          <w:divBdr>
            <w:top w:val="none" w:sz="0" w:space="0" w:color="auto"/>
            <w:left w:val="none" w:sz="0" w:space="0" w:color="auto"/>
            <w:bottom w:val="none" w:sz="0" w:space="0" w:color="auto"/>
            <w:right w:val="none" w:sz="0" w:space="0" w:color="auto"/>
          </w:divBdr>
        </w:div>
        <w:div w:id="1230534384">
          <w:marLeft w:val="480"/>
          <w:marRight w:val="0"/>
          <w:marTop w:val="0"/>
          <w:marBottom w:val="0"/>
          <w:divBdr>
            <w:top w:val="none" w:sz="0" w:space="0" w:color="auto"/>
            <w:left w:val="none" w:sz="0" w:space="0" w:color="auto"/>
            <w:bottom w:val="none" w:sz="0" w:space="0" w:color="auto"/>
            <w:right w:val="none" w:sz="0" w:space="0" w:color="auto"/>
          </w:divBdr>
        </w:div>
        <w:div w:id="1774856557">
          <w:marLeft w:val="480"/>
          <w:marRight w:val="0"/>
          <w:marTop w:val="0"/>
          <w:marBottom w:val="0"/>
          <w:divBdr>
            <w:top w:val="none" w:sz="0" w:space="0" w:color="auto"/>
            <w:left w:val="none" w:sz="0" w:space="0" w:color="auto"/>
            <w:bottom w:val="none" w:sz="0" w:space="0" w:color="auto"/>
            <w:right w:val="none" w:sz="0" w:space="0" w:color="auto"/>
          </w:divBdr>
        </w:div>
        <w:div w:id="117769490">
          <w:marLeft w:val="480"/>
          <w:marRight w:val="0"/>
          <w:marTop w:val="0"/>
          <w:marBottom w:val="0"/>
          <w:divBdr>
            <w:top w:val="none" w:sz="0" w:space="0" w:color="auto"/>
            <w:left w:val="none" w:sz="0" w:space="0" w:color="auto"/>
            <w:bottom w:val="none" w:sz="0" w:space="0" w:color="auto"/>
            <w:right w:val="none" w:sz="0" w:space="0" w:color="auto"/>
          </w:divBdr>
        </w:div>
        <w:div w:id="326787776">
          <w:marLeft w:val="480"/>
          <w:marRight w:val="0"/>
          <w:marTop w:val="0"/>
          <w:marBottom w:val="0"/>
          <w:divBdr>
            <w:top w:val="none" w:sz="0" w:space="0" w:color="auto"/>
            <w:left w:val="none" w:sz="0" w:space="0" w:color="auto"/>
            <w:bottom w:val="none" w:sz="0" w:space="0" w:color="auto"/>
            <w:right w:val="none" w:sz="0" w:space="0" w:color="auto"/>
          </w:divBdr>
        </w:div>
        <w:div w:id="1824270563">
          <w:marLeft w:val="480"/>
          <w:marRight w:val="0"/>
          <w:marTop w:val="0"/>
          <w:marBottom w:val="0"/>
          <w:divBdr>
            <w:top w:val="none" w:sz="0" w:space="0" w:color="auto"/>
            <w:left w:val="none" w:sz="0" w:space="0" w:color="auto"/>
            <w:bottom w:val="none" w:sz="0" w:space="0" w:color="auto"/>
            <w:right w:val="none" w:sz="0" w:space="0" w:color="auto"/>
          </w:divBdr>
        </w:div>
        <w:div w:id="318850795">
          <w:marLeft w:val="480"/>
          <w:marRight w:val="0"/>
          <w:marTop w:val="0"/>
          <w:marBottom w:val="0"/>
          <w:divBdr>
            <w:top w:val="none" w:sz="0" w:space="0" w:color="auto"/>
            <w:left w:val="none" w:sz="0" w:space="0" w:color="auto"/>
            <w:bottom w:val="none" w:sz="0" w:space="0" w:color="auto"/>
            <w:right w:val="none" w:sz="0" w:space="0" w:color="auto"/>
          </w:divBdr>
        </w:div>
        <w:div w:id="462774529">
          <w:marLeft w:val="480"/>
          <w:marRight w:val="0"/>
          <w:marTop w:val="0"/>
          <w:marBottom w:val="0"/>
          <w:divBdr>
            <w:top w:val="none" w:sz="0" w:space="0" w:color="auto"/>
            <w:left w:val="none" w:sz="0" w:space="0" w:color="auto"/>
            <w:bottom w:val="none" w:sz="0" w:space="0" w:color="auto"/>
            <w:right w:val="none" w:sz="0" w:space="0" w:color="auto"/>
          </w:divBdr>
        </w:div>
        <w:div w:id="1253513179">
          <w:marLeft w:val="480"/>
          <w:marRight w:val="0"/>
          <w:marTop w:val="0"/>
          <w:marBottom w:val="0"/>
          <w:divBdr>
            <w:top w:val="none" w:sz="0" w:space="0" w:color="auto"/>
            <w:left w:val="none" w:sz="0" w:space="0" w:color="auto"/>
            <w:bottom w:val="none" w:sz="0" w:space="0" w:color="auto"/>
            <w:right w:val="none" w:sz="0" w:space="0" w:color="auto"/>
          </w:divBdr>
        </w:div>
        <w:div w:id="2064981848">
          <w:marLeft w:val="480"/>
          <w:marRight w:val="0"/>
          <w:marTop w:val="0"/>
          <w:marBottom w:val="0"/>
          <w:divBdr>
            <w:top w:val="none" w:sz="0" w:space="0" w:color="auto"/>
            <w:left w:val="none" w:sz="0" w:space="0" w:color="auto"/>
            <w:bottom w:val="none" w:sz="0" w:space="0" w:color="auto"/>
            <w:right w:val="none" w:sz="0" w:space="0" w:color="auto"/>
          </w:divBdr>
        </w:div>
        <w:div w:id="684675237">
          <w:marLeft w:val="480"/>
          <w:marRight w:val="0"/>
          <w:marTop w:val="0"/>
          <w:marBottom w:val="0"/>
          <w:divBdr>
            <w:top w:val="none" w:sz="0" w:space="0" w:color="auto"/>
            <w:left w:val="none" w:sz="0" w:space="0" w:color="auto"/>
            <w:bottom w:val="none" w:sz="0" w:space="0" w:color="auto"/>
            <w:right w:val="none" w:sz="0" w:space="0" w:color="auto"/>
          </w:divBdr>
        </w:div>
        <w:div w:id="741829827">
          <w:marLeft w:val="480"/>
          <w:marRight w:val="0"/>
          <w:marTop w:val="0"/>
          <w:marBottom w:val="0"/>
          <w:divBdr>
            <w:top w:val="none" w:sz="0" w:space="0" w:color="auto"/>
            <w:left w:val="none" w:sz="0" w:space="0" w:color="auto"/>
            <w:bottom w:val="none" w:sz="0" w:space="0" w:color="auto"/>
            <w:right w:val="none" w:sz="0" w:space="0" w:color="auto"/>
          </w:divBdr>
        </w:div>
        <w:div w:id="197086106">
          <w:marLeft w:val="480"/>
          <w:marRight w:val="0"/>
          <w:marTop w:val="0"/>
          <w:marBottom w:val="0"/>
          <w:divBdr>
            <w:top w:val="none" w:sz="0" w:space="0" w:color="auto"/>
            <w:left w:val="none" w:sz="0" w:space="0" w:color="auto"/>
            <w:bottom w:val="none" w:sz="0" w:space="0" w:color="auto"/>
            <w:right w:val="none" w:sz="0" w:space="0" w:color="auto"/>
          </w:divBdr>
        </w:div>
        <w:div w:id="379944240">
          <w:marLeft w:val="480"/>
          <w:marRight w:val="0"/>
          <w:marTop w:val="0"/>
          <w:marBottom w:val="0"/>
          <w:divBdr>
            <w:top w:val="none" w:sz="0" w:space="0" w:color="auto"/>
            <w:left w:val="none" w:sz="0" w:space="0" w:color="auto"/>
            <w:bottom w:val="none" w:sz="0" w:space="0" w:color="auto"/>
            <w:right w:val="none" w:sz="0" w:space="0" w:color="auto"/>
          </w:divBdr>
        </w:div>
        <w:div w:id="1601647775">
          <w:marLeft w:val="480"/>
          <w:marRight w:val="0"/>
          <w:marTop w:val="0"/>
          <w:marBottom w:val="0"/>
          <w:divBdr>
            <w:top w:val="none" w:sz="0" w:space="0" w:color="auto"/>
            <w:left w:val="none" w:sz="0" w:space="0" w:color="auto"/>
            <w:bottom w:val="none" w:sz="0" w:space="0" w:color="auto"/>
            <w:right w:val="none" w:sz="0" w:space="0" w:color="auto"/>
          </w:divBdr>
        </w:div>
        <w:div w:id="569579819">
          <w:marLeft w:val="480"/>
          <w:marRight w:val="0"/>
          <w:marTop w:val="0"/>
          <w:marBottom w:val="0"/>
          <w:divBdr>
            <w:top w:val="none" w:sz="0" w:space="0" w:color="auto"/>
            <w:left w:val="none" w:sz="0" w:space="0" w:color="auto"/>
            <w:bottom w:val="none" w:sz="0" w:space="0" w:color="auto"/>
            <w:right w:val="none" w:sz="0" w:space="0" w:color="auto"/>
          </w:divBdr>
        </w:div>
        <w:div w:id="890188149">
          <w:marLeft w:val="480"/>
          <w:marRight w:val="0"/>
          <w:marTop w:val="0"/>
          <w:marBottom w:val="0"/>
          <w:divBdr>
            <w:top w:val="none" w:sz="0" w:space="0" w:color="auto"/>
            <w:left w:val="none" w:sz="0" w:space="0" w:color="auto"/>
            <w:bottom w:val="none" w:sz="0" w:space="0" w:color="auto"/>
            <w:right w:val="none" w:sz="0" w:space="0" w:color="auto"/>
          </w:divBdr>
        </w:div>
        <w:div w:id="1085229998">
          <w:marLeft w:val="480"/>
          <w:marRight w:val="0"/>
          <w:marTop w:val="0"/>
          <w:marBottom w:val="0"/>
          <w:divBdr>
            <w:top w:val="none" w:sz="0" w:space="0" w:color="auto"/>
            <w:left w:val="none" w:sz="0" w:space="0" w:color="auto"/>
            <w:bottom w:val="none" w:sz="0" w:space="0" w:color="auto"/>
            <w:right w:val="none" w:sz="0" w:space="0" w:color="auto"/>
          </w:divBdr>
        </w:div>
        <w:div w:id="740568038">
          <w:marLeft w:val="480"/>
          <w:marRight w:val="0"/>
          <w:marTop w:val="0"/>
          <w:marBottom w:val="0"/>
          <w:divBdr>
            <w:top w:val="none" w:sz="0" w:space="0" w:color="auto"/>
            <w:left w:val="none" w:sz="0" w:space="0" w:color="auto"/>
            <w:bottom w:val="none" w:sz="0" w:space="0" w:color="auto"/>
            <w:right w:val="none" w:sz="0" w:space="0" w:color="auto"/>
          </w:divBdr>
        </w:div>
        <w:div w:id="742409472">
          <w:marLeft w:val="480"/>
          <w:marRight w:val="0"/>
          <w:marTop w:val="0"/>
          <w:marBottom w:val="0"/>
          <w:divBdr>
            <w:top w:val="none" w:sz="0" w:space="0" w:color="auto"/>
            <w:left w:val="none" w:sz="0" w:space="0" w:color="auto"/>
            <w:bottom w:val="none" w:sz="0" w:space="0" w:color="auto"/>
            <w:right w:val="none" w:sz="0" w:space="0" w:color="auto"/>
          </w:divBdr>
        </w:div>
        <w:div w:id="1056511144">
          <w:marLeft w:val="480"/>
          <w:marRight w:val="0"/>
          <w:marTop w:val="0"/>
          <w:marBottom w:val="0"/>
          <w:divBdr>
            <w:top w:val="none" w:sz="0" w:space="0" w:color="auto"/>
            <w:left w:val="none" w:sz="0" w:space="0" w:color="auto"/>
            <w:bottom w:val="none" w:sz="0" w:space="0" w:color="auto"/>
            <w:right w:val="none" w:sz="0" w:space="0" w:color="auto"/>
          </w:divBdr>
        </w:div>
      </w:divsChild>
    </w:div>
    <w:div w:id="86268725">
      <w:bodyDiv w:val="1"/>
      <w:marLeft w:val="0"/>
      <w:marRight w:val="0"/>
      <w:marTop w:val="0"/>
      <w:marBottom w:val="0"/>
      <w:divBdr>
        <w:top w:val="none" w:sz="0" w:space="0" w:color="auto"/>
        <w:left w:val="none" w:sz="0" w:space="0" w:color="auto"/>
        <w:bottom w:val="none" w:sz="0" w:space="0" w:color="auto"/>
        <w:right w:val="none" w:sz="0" w:space="0" w:color="auto"/>
      </w:divBdr>
    </w:div>
    <w:div w:id="87117523">
      <w:bodyDiv w:val="1"/>
      <w:marLeft w:val="0"/>
      <w:marRight w:val="0"/>
      <w:marTop w:val="0"/>
      <w:marBottom w:val="0"/>
      <w:divBdr>
        <w:top w:val="none" w:sz="0" w:space="0" w:color="auto"/>
        <w:left w:val="none" w:sz="0" w:space="0" w:color="auto"/>
        <w:bottom w:val="none" w:sz="0" w:space="0" w:color="auto"/>
        <w:right w:val="none" w:sz="0" w:space="0" w:color="auto"/>
      </w:divBdr>
      <w:divsChild>
        <w:div w:id="633751736">
          <w:marLeft w:val="480"/>
          <w:marRight w:val="0"/>
          <w:marTop w:val="0"/>
          <w:marBottom w:val="0"/>
          <w:divBdr>
            <w:top w:val="none" w:sz="0" w:space="0" w:color="auto"/>
            <w:left w:val="none" w:sz="0" w:space="0" w:color="auto"/>
            <w:bottom w:val="none" w:sz="0" w:space="0" w:color="auto"/>
            <w:right w:val="none" w:sz="0" w:space="0" w:color="auto"/>
          </w:divBdr>
        </w:div>
        <w:div w:id="1085296400">
          <w:marLeft w:val="480"/>
          <w:marRight w:val="0"/>
          <w:marTop w:val="0"/>
          <w:marBottom w:val="0"/>
          <w:divBdr>
            <w:top w:val="none" w:sz="0" w:space="0" w:color="auto"/>
            <w:left w:val="none" w:sz="0" w:space="0" w:color="auto"/>
            <w:bottom w:val="none" w:sz="0" w:space="0" w:color="auto"/>
            <w:right w:val="none" w:sz="0" w:space="0" w:color="auto"/>
          </w:divBdr>
        </w:div>
        <w:div w:id="501899596">
          <w:marLeft w:val="480"/>
          <w:marRight w:val="0"/>
          <w:marTop w:val="0"/>
          <w:marBottom w:val="0"/>
          <w:divBdr>
            <w:top w:val="none" w:sz="0" w:space="0" w:color="auto"/>
            <w:left w:val="none" w:sz="0" w:space="0" w:color="auto"/>
            <w:bottom w:val="none" w:sz="0" w:space="0" w:color="auto"/>
            <w:right w:val="none" w:sz="0" w:space="0" w:color="auto"/>
          </w:divBdr>
        </w:div>
        <w:div w:id="1116487419">
          <w:marLeft w:val="480"/>
          <w:marRight w:val="0"/>
          <w:marTop w:val="0"/>
          <w:marBottom w:val="0"/>
          <w:divBdr>
            <w:top w:val="none" w:sz="0" w:space="0" w:color="auto"/>
            <w:left w:val="none" w:sz="0" w:space="0" w:color="auto"/>
            <w:bottom w:val="none" w:sz="0" w:space="0" w:color="auto"/>
            <w:right w:val="none" w:sz="0" w:space="0" w:color="auto"/>
          </w:divBdr>
        </w:div>
        <w:div w:id="2129547550">
          <w:marLeft w:val="480"/>
          <w:marRight w:val="0"/>
          <w:marTop w:val="0"/>
          <w:marBottom w:val="0"/>
          <w:divBdr>
            <w:top w:val="none" w:sz="0" w:space="0" w:color="auto"/>
            <w:left w:val="none" w:sz="0" w:space="0" w:color="auto"/>
            <w:bottom w:val="none" w:sz="0" w:space="0" w:color="auto"/>
            <w:right w:val="none" w:sz="0" w:space="0" w:color="auto"/>
          </w:divBdr>
        </w:div>
        <w:div w:id="1045324877">
          <w:marLeft w:val="480"/>
          <w:marRight w:val="0"/>
          <w:marTop w:val="0"/>
          <w:marBottom w:val="0"/>
          <w:divBdr>
            <w:top w:val="none" w:sz="0" w:space="0" w:color="auto"/>
            <w:left w:val="none" w:sz="0" w:space="0" w:color="auto"/>
            <w:bottom w:val="none" w:sz="0" w:space="0" w:color="auto"/>
            <w:right w:val="none" w:sz="0" w:space="0" w:color="auto"/>
          </w:divBdr>
        </w:div>
        <w:div w:id="1245184738">
          <w:marLeft w:val="480"/>
          <w:marRight w:val="0"/>
          <w:marTop w:val="0"/>
          <w:marBottom w:val="0"/>
          <w:divBdr>
            <w:top w:val="none" w:sz="0" w:space="0" w:color="auto"/>
            <w:left w:val="none" w:sz="0" w:space="0" w:color="auto"/>
            <w:bottom w:val="none" w:sz="0" w:space="0" w:color="auto"/>
            <w:right w:val="none" w:sz="0" w:space="0" w:color="auto"/>
          </w:divBdr>
        </w:div>
        <w:div w:id="1841892382">
          <w:marLeft w:val="480"/>
          <w:marRight w:val="0"/>
          <w:marTop w:val="0"/>
          <w:marBottom w:val="0"/>
          <w:divBdr>
            <w:top w:val="none" w:sz="0" w:space="0" w:color="auto"/>
            <w:left w:val="none" w:sz="0" w:space="0" w:color="auto"/>
            <w:bottom w:val="none" w:sz="0" w:space="0" w:color="auto"/>
            <w:right w:val="none" w:sz="0" w:space="0" w:color="auto"/>
          </w:divBdr>
        </w:div>
        <w:div w:id="390924383">
          <w:marLeft w:val="480"/>
          <w:marRight w:val="0"/>
          <w:marTop w:val="0"/>
          <w:marBottom w:val="0"/>
          <w:divBdr>
            <w:top w:val="none" w:sz="0" w:space="0" w:color="auto"/>
            <w:left w:val="none" w:sz="0" w:space="0" w:color="auto"/>
            <w:bottom w:val="none" w:sz="0" w:space="0" w:color="auto"/>
            <w:right w:val="none" w:sz="0" w:space="0" w:color="auto"/>
          </w:divBdr>
        </w:div>
        <w:div w:id="521361535">
          <w:marLeft w:val="480"/>
          <w:marRight w:val="0"/>
          <w:marTop w:val="0"/>
          <w:marBottom w:val="0"/>
          <w:divBdr>
            <w:top w:val="none" w:sz="0" w:space="0" w:color="auto"/>
            <w:left w:val="none" w:sz="0" w:space="0" w:color="auto"/>
            <w:bottom w:val="none" w:sz="0" w:space="0" w:color="auto"/>
            <w:right w:val="none" w:sz="0" w:space="0" w:color="auto"/>
          </w:divBdr>
        </w:div>
        <w:div w:id="10231974">
          <w:marLeft w:val="480"/>
          <w:marRight w:val="0"/>
          <w:marTop w:val="0"/>
          <w:marBottom w:val="0"/>
          <w:divBdr>
            <w:top w:val="none" w:sz="0" w:space="0" w:color="auto"/>
            <w:left w:val="none" w:sz="0" w:space="0" w:color="auto"/>
            <w:bottom w:val="none" w:sz="0" w:space="0" w:color="auto"/>
            <w:right w:val="none" w:sz="0" w:space="0" w:color="auto"/>
          </w:divBdr>
        </w:div>
        <w:div w:id="2130197654">
          <w:marLeft w:val="480"/>
          <w:marRight w:val="0"/>
          <w:marTop w:val="0"/>
          <w:marBottom w:val="0"/>
          <w:divBdr>
            <w:top w:val="none" w:sz="0" w:space="0" w:color="auto"/>
            <w:left w:val="none" w:sz="0" w:space="0" w:color="auto"/>
            <w:bottom w:val="none" w:sz="0" w:space="0" w:color="auto"/>
            <w:right w:val="none" w:sz="0" w:space="0" w:color="auto"/>
          </w:divBdr>
        </w:div>
        <w:div w:id="1008212193">
          <w:marLeft w:val="480"/>
          <w:marRight w:val="0"/>
          <w:marTop w:val="0"/>
          <w:marBottom w:val="0"/>
          <w:divBdr>
            <w:top w:val="none" w:sz="0" w:space="0" w:color="auto"/>
            <w:left w:val="none" w:sz="0" w:space="0" w:color="auto"/>
            <w:bottom w:val="none" w:sz="0" w:space="0" w:color="auto"/>
            <w:right w:val="none" w:sz="0" w:space="0" w:color="auto"/>
          </w:divBdr>
        </w:div>
        <w:div w:id="303393020">
          <w:marLeft w:val="480"/>
          <w:marRight w:val="0"/>
          <w:marTop w:val="0"/>
          <w:marBottom w:val="0"/>
          <w:divBdr>
            <w:top w:val="none" w:sz="0" w:space="0" w:color="auto"/>
            <w:left w:val="none" w:sz="0" w:space="0" w:color="auto"/>
            <w:bottom w:val="none" w:sz="0" w:space="0" w:color="auto"/>
            <w:right w:val="none" w:sz="0" w:space="0" w:color="auto"/>
          </w:divBdr>
        </w:div>
        <w:div w:id="1201019130">
          <w:marLeft w:val="480"/>
          <w:marRight w:val="0"/>
          <w:marTop w:val="0"/>
          <w:marBottom w:val="0"/>
          <w:divBdr>
            <w:top w:val="none" w:sz="0" w:space="0" w:color="auto"/>
            <w:left w:val="none" w:sz="0" w:space="0" w:color="auto"/>
            <w:bottom w:val="none" w:sz="0" w:space="0" w:color="auto"/>
            <w:right w:val="none" w:sz="0" w:space="0" w:color="auto"/>
          </w:divBdr>
        </w:div>
        <w:div w:id="1579241754">
          <w:marLeft w:val="480"/>
          <w:marRight w:val="0"/>
          <w:marTop w:val="0"/>
          <w:marBottom w:val="0"/>
          <w:divBdr>
            <w:top w:val="none" w:sz="0" w:space="0" w:color="auto"/>
            <w:left w:val="none" w:sz="0" w:space="0" w:color="auto"/>
            <w:bottom w:val="none" w:sz="0" w:space="0" w:color="auto"/>
            <w:right w:val="none" w:sz="0" w:space="0" w:color="auto"/>
          </w:divBdr>
        </w:div>
        <w:div w:id="1502966340">
          <w:marLeft w:val="480"/>
          <w:marRight w:val="0"/>
          <w:marTop w:val="0"/>
          <w:marBottom w:val="0"/>
          <w:divBdr>
            <w:top w:val="none" w:sz="0" w:space="0" w:color="auto"/>
            <w:left w:val="none" w:sz="0" w:space="0" w:color="auto"/>
            <w:bottom w:val="none" w:sz="0" w:space="0" w:color="auto"/>
            <w:right w:val="none" w:sz="0" w:space="0" w:color="auto"/>
          </w:divBdr>
        </w:div>
        <w:div w:id="1398043412">
          <w:marLeft w:val="480"/>
          <w:marRight w:val="0"/>
          <w:marTop w:val="0"/>
          <w:marBottom w:val="0"/>
          <w:divBdr>
            <w:top w:val="none" w:sz="0" w:space="0" w:color="auto"/>
            <w:left w:val="none" w:sz="0" w:space="0" w:color="auto"/>
            <w:bottom w:val="none" w:sz="0" w:space="0" w:color="auto"/>
            <w:right w:val="none" w:sz="0" w:space="0" w:color="auto"/>
          </w:divBdr>
        </w:div>
        <w:div w:id="1212498507">
          <w:marLeft w:val="480"/>
          <w:marRight w:val="0"/>
          <w:marTop w:val="0"/>
          <w:marBottom w:val="0"/>
          <w:divBdr>
            <w:top w:val="none" w:sz="0" w:space="0" w:color="auto"/>
            <w:left w:val="none" w:sz="0" w:space="0" w:color="auto"/>
            <w:bottom w:val="none" w:sz="0" w:space="0" w:color="auto"/>
            <w:right w:val="none" w:sz="0" w:space="0" w:color="auto"/>
          </w:divBdr>
        </w:div>
        <w:div w:id="1591083509">
          <w:marLeft w:val="480"/>
          <w:marRight w:val="0"/>
          <w:marTop w:val="0"/>
          <w:marBottom w:val="0"/>
          <w:divBdr>
            <w:top w:val="none" w:sz="0" w:space="0" w:color="auto"/>
            <w:left w:val="none" w:sz="0" w:space="0" w:color="auto"/>
            <w:bottom w:val="none" w:sz="0" w:space="0" w:color="auto"/>
            <w:right w:val="none" w:sz="0" w:space="0" w:color="auto"/>
          </w:divBdr>
        </w:div>
        <w:div w:id="1000085314">
          <w:marLeft w:val="480"/>
          <w:marRight w:val="0"/>
          <w:marTop w:val="0"/>
          <w:marBottom w:val="0"/>
          <w:divBdr>
            <w:top w:val="none" w:sz="0" w:space="0" w:color="auto"/>
            <w:left w:val="none" w:sz="0" w:space="0" w:color="auto"/>
            <w:bottom w:val="none" w:sz="0" w:space="0" w:color="auto"/>
            <w:right w:val="none" w:sz="0" w:space="0" w:color="auto"/>
          </w:divBdr>
        </w:div>
        <w:div w:id="1812553625">
          <w:marLeft w:val="480"/>
          <w:marRight w:val="0"/>
          <w:marTop w:val="0"/>
          <w:marBottom w:val="0"/>
          <w:divBdr>
            <w:top w:val="none" w:sz="0" w:space="0" w:color="auto"/>
            <w:left w:val="none" w:sz="0" w:space="0" w:color="auto"/>
            <w:bottom w:val="none" w:sz="0" w:space="0" w:color="auto"/>
            <w:right w:val="none" w:sz="0" w:space="0" w:color="auto"/>
          </w:divBdr>
        </w:div>
      </w:divsChild>
    </w:div>
    <w:div w:id="90782745">
      <w:bodyDiv w:val="1"/>
      <w:marLeft w:val="0"/>
      <w:marRight w:val="0"/>
      <w:marTop w:val="0"/>
      <w:marBottom w:val="0"/>
      <w:divBdr>
        <w:top w:val="none" w:sz="0" w:space="0" w:color="auto"/>
        <w:left w:val="none" w:sz="0" w:space="0" w:color="auto"/>
        <w:bottom w:val="none" w:sz="0" w:space="0" w:color="auto"/>
        <w:right w:val="none" w:sz="0" w:space="0" w:color="auto"/>
      </w:divBdr>
      <w:divsChild>
        <w:div w:id="484201891">
          <w:marLeft w:val="480"/>
          <w:marRight w:val="0"/>
          <w:marTop w:val="0"/>
          <w:marBottom w:val="0"/>
          <w:divBdr>
            <w:top w:val="none" w:sz="0" w:space="0" w:color="auto"/>
            <w:left w:val="none" w:sz="0" w:space="0" w:color="auto"/>
            <w:bottom w:val="none" w:sz="0" w:space="0" w:color="auto"/>
            <w:right w:val="none" w:sz="0" w:space="0" w:color="auto"/>
          </w:divBdr>
        </w:div>
        <w:div w:id="701832494">
          <w:marLeft w:val="480"/>
          <w:marRight w:val="0"/>
          <w:marTop w:val="0"/>
          <w:marBottom w:val="0"/>
          <w:divBdr>
            <w:top w:val="none" w:sz="0" w:space="0" w:color="auto"/>
            <w:left w:val="none" w:sz="0" w:space="0" w:color="auto"/>
            <w:bottom w:val="none" w:sz="0" w:space="0" w:color="auto"/>
            <w:right w:val="none" w:sz="0" w:space="0" w:color="auto"/>
          </w:divBdr>
        </w:div>
        <w:div w:id="535125351">
          <w:marLeft w:val="480"/>
          <w:marRight w:val="0"/>
          <w:marTop w:val="0"/>
          <w:marBottom w:val="0"/>
          <w:divBdr>
            <w:top w:val="none" w:sz="0" w:space="0" w:color="auto"/>
            <w:left w:val="none" w:sz="0" w:space="0" w:color="auto"/>
            <w:bottom w:val="none" w:sz="0" w:space="0" w:color="auto"/>
            <w:right w:val="none" w:sz="0" w:space="0" w:color="auto"/>
          </w:divBdr>
        </w:div>
        <w:div w:id="156187872">
          <w:marLeft w:val="480"/>
          <w:marRight w:val="0"/>
          <w:marTop w:val="0"/>
          <w:marBottom w:val="0"/>
          <w:divBdr>
            <w:top w:val="none" w:sz="0" w:space="0" w:color="auto"/>
            <w:left w:val="none" w:sz="0" w:space="0" w:color="auto"/>
            <w:bottom w:val="none" w:sz="0" w:space="0" w:color="auto"/>
            <w:right w:val="none" w:sz="0" w:space="0" w:color="auto"/>
          </w:divBdr>
        </w:div>
        <w:div w:id="374045052">
          <w:marLeft w:val="480"/>
          <w:marRight w:val="0"/>
          <w:marTop w:val="0"/>
          <w:marBottom w:val="0"/>
          <w:divBdr>
            <w:top w:val="none" w:sz="0" w:space="0" w:color="auto"/>
            <w:left w:val="none" w:sz="0" w:space="0" w:color="auto"/>
            <w:bottom w:val="none" w:sz="0" w:space="0" w:color="auto"/>
            <w:right w:val="none" w:sz="0" w:space="0" w:color="auto"/>
          </w:divBdr>
        </w:div>
        <w:div w:id="1568297058">
          <w:marLeft w:val="480"/>
          <w:marRight w:val="0"/>
          <w:marTop w:val="0"/>
          <w:marBottom w:val="0"/>
          <w:divBdr>
            <w:top w:val="none" w:sz="0" w:space="0" w:color="auto"/>
            <w:left w:val="none" w:sz="0" w:space="0" w:color="auto"/>
            <w:bottom w:val="none" w:sz="0" w:space="0" w:color="auto"/>
            <w:right w:val="none" w:sz="0" w:space="0" w:color="auto"/>
          </w:divBdr>
        </w:div>
        <w:div w:id="609506006">
          <w:marLeft w:val="480"/>
          <w:marRight w:val="0"/>
          <w:marTop w:val="0"/>
          <w:marBottom w:val="0"/>
          <w:divBdr>
            <w:top w:val="none" w:sz="0" w:space="0" w:color="auto"/>
            <w:left w:val="none" w:sz="0" w:space="0" w:color="auto"/>
            <w:bottom w:val="none" w:sz="0" w:space="0" w:color="auto"/>
            <w:right w:val="none" w:sz="0" w:space="0" w:color="auto"/>
          </w:divBdr>
        </w:div>
        <w:div w:id="8801242">
          <w:marLeft w:val="480"/>
          <w:marRight w:val="0"/>
          <w:marTop w:val="0"/>
          <w:marBottom w:val="0"/>
          <w:divBdr>
            <w:top w:val="none" w:sz="0" w:space="0" w:color="auto"/>
            <w:left w:val="none" w:sz="0" w:space="0" w:color="auto"/>
            <w:bottom w:val="none" w:sz="0" w:space="0" w:color="auto"/>
            <w:right w:val="none" w:sz="0" w:space="0" w:color="auto"/>
          </w:divBdr>
        </w:div>
        <w:div w:id="2098361160">
          <w:marLeft w:val="480"/>
          <w:marRight w:val="0"/>
          <w:marTop w:val="0"/>
          <w:marBottom w:val="0"/>
          <w:divBdr>
            <w:top w:val="none" w:sz="0" w:space="0" w:color="auto"/>
            <w:left w:val="none" w:sz="0" w:space="0" w:color="auto"/>
            <w:bottom w:val="none" w:sz="0" w:space="0" w:color="auto"/>
            <w:right w:val="none" w:sz="0" w:space="0" w:color="auto"/>
          </w:divBdr>
        </w:div>
        <w:div w:id="2128154382">
          <w:marLeft w:val="480"/>
          <w:marRight w:val="0"/>
          <w:marTop w:val="0"/>
          <w:marBottom w:val="0"/>
          <w:divBdr>
            <w:top w:val="none" w:sz="0" w:space="0" w:color="auto"/>
            <w:left w:val="none" w:sz="0" w:space="0" w:color="auto"/>
            <w:bottom w:val="none" w:sz="0" w:space="0" w:color="auto"/>
            <w:right w:val="none" w:sz="0" w:space="0" w:color="auto"/>
          </w:divBdr>
        </w:div>
        <w:div w:id="565845600">
          <w:marLeft w:val="480"/>
          <w:marRight w:val="0"/>
          <w:marTop w:val="0"/>
          <w:marBottom w:val="0"/>
          <w:divBdr>
            <w:top w:val="none" w:sz="0" w:space="0" w:color="auto"/>
            <w:left w:val="none" w:sz="0" w:space="0" w:color="auto"/>
            <w:bottom w:val="none" w:sz="0" w:space="0" w:color="auto"/>
            <w:right w:val="none" w:sz="0" w:space="0" w:color="auto"/>
          </w:divBdr>
        </w:div>
        <w:div w:id="1653177720">
          <w:marLeft w:val="480"/>
          <w:marRight w:val="0"/>
          <w:marTop w:val="0"/>
          <w:marBottom w:val="0"/>
          <w:divBdr>
            <w:top w:val="none" w:sz="0" w:space="0" w:color="auto"/>
            <w:left w:val="none" w:sz="0" w:space="0" w:color="auto"/>
            <w:bottom w:val="none" w:sz="0" w:space="0" w:color="auto"/>
            <w:right w:val="none" w:sz="0" w:space="0" w:color="auto"/>
          </w:divBdr>
        </w:div>
        <w:div w:id="2110001192">
          <w:marLeft w:val="480"/>
          <w:marRight w:val="0"/>
          <w:marTop w:val="0"/>
          <w:marBottom w:val="0"/>
          <w:divBdr>
            <w:top w:val="none" w:sz="0" w:space="0" w:color="auto"/>
            <w:left w:val="none" w:sz="0" w:space="0" w:color="auto"/>
            <w:bottom w:val="none" w:sz="0" w:space="0" w:color="auto"/>
            <w:right w:val="none" w:sz="0" w:space="0" w:color="auto"/>
          </w:divBdr>
        </w:div>
        <w:div w:id="497619631">
          <w:marLeft w:val="480"/>
          <w:marRight w:val="0"/>
          <w:marTop w:val="0"/>
          <w:marBottom w:val="0"/>
          <w:divBdr>
            <w:top w:val="none" w:sz="0" w:space="0" w:color="auto"/>
            <w:left w:val="none" w:sz="0" w:space="0" w:color="auto"/>
            <w:bottom w:val="none" w:sz="0" w:space="0" w:color="auto"/>
            <w:right w:val="none" w:sz="0" w:space="0" w:color="auto"/>
          </w:divBdr>
        </w:div>
        <w:div w:id="369452404">
          <w:marLeft w:val="480"/>
          <w:marRight w:val="0"/>
          <w:marTop w:val="0"/>
          <w:marBottom w:val="0"/>
          <w:divBdr>
            <w:top w:val="none" w:sz="0" w:space="0" w:color="auto"/>
            <w:left w:val="none" w:sz="0" w:space="0" w:color="auto"/>
            <w:bottom w:val="none" w:sz="0" w:space="0" w:color="auto"/>
            <w:right w:val="none" w:sz="0" w:space="0" w:color="auto"/>
          </w:divBdr>
        </w:div>
        <w:div w:id="519204814">
          <w:marLeft w:val="480"/>
          <w:marRight w:val="0"/>
          <w:marTop w:val="0"/>
          <w:marBottom w:val="0"/>
          <w:divBdr>
            <w:top w:val="none" w:sz="0" w:space="0" w:color="auto"/>
            <w:left w:val="none" w:sz="0" w:space="0" w:color="auto"/>
            <w:bottom w:val="none" w:sz="0" w:space="0" w:color="auto"/>
            <w:right w:val="none" w:sz="0" w:space="0" w:color="auto"/>
          </w:divBdr>
        </w:div>
        <w:div w:id="296617058">
          <w:marLeft w:val="480"/>
          <w:marRight w:val="0"/>
          <w:marTop w:val="0"/>
          <w:marBottom w:val="0"/>
          <w:divBdr>
            <w:top w:val="none" w:sz="0" w:space="0" w:color="auto"/>
            <w:left w:val="none" w:sz="0" w:space="0" w:color="auto"/>
            <w:bottom w:val="none" w:sz="0" w:space="0" w:color="auto"/>
            <w:right w:val="none" w:sz="0" w:space="0" w:color="auto"/>
          </w:divBdr>
        </w:div>
        <w:div w:id="1041826438">
          <w:marLeft w:val="480"/>
          <w:marRight w:val="0"/>
          <w:marTop w:val="0"/>
          <w:marBottom w:val="0"/>
          <w:divBdr>
            <w:top w:val="none" w:sz="0" w:space="0" w:color="auto"/>
            <w:left w:val="none" w:sz="0" w:space="0" w:color="auto"/>
            <w:bottom w:val="none" w:sz="0" w:space="0" w:color="auto"/>
            <w:right w:val="none" w:sz="0" w:space="0" w:color="auto"/>
          </w:divBdr>
        </w:div>
        <w:div w:id="146750984">
          <w:marLeft w:val="480"/>
          <w:marRight w:val="0"/>
          <w:marTop w:val="0"/>
          <w:marBottom w:val="0"/>
          <w:divBdr>
            <w:top w:val="none" w:sz="0" w:space="0" w:color="auto"/>
            <w:left w:val="none" w:sz="0" w:space="0" w:color="auto"/>
            <w:bottom w:val="none" w:sz="0" w:space="0" w:color="auto"/>
            <w:right w:val="none" w:sz="0" w:space="0" w:color="auto"/>
          </w:divBdr>
        </w:div>
        <w:div w:id="1159929884">
          <w:marLeft w:val="480"/>
          <w:marRight w:val="0"/>
          <w:marTop w:val="0"/>
          <w:marBottom w:val="0"/>
          <w:divBdr>
            <w:top w:val="none" w:sz="0" w:space="0" w:color="auto"/>
            <w:left w:val="none" w:sz="0" w:space="0" w:color="auto"/>
            <w:bottom w:val="none" w:sz="0" w:space="0" w:color="auto"/>
            <w:right w:val="none" w:sz="0" w:space="0" w:color="auto"/>
          </w:divBdr>
        </w:div>
        <w:div w:id="32508132">
          <w:marLeft w:val="480"/>
          <w:marRight w:val="0"/>
          <w:marTop w:val="0"/>
          <w:marBottom w:val="0"/>
          <w:divBdr>
            <w:top w:val="none" w:sz="0" w:space="0" w:color="auto"/>
            <w:left w:val="none" w:sz="0" w:space="0" w:color="auto"/>
            <w:bottom w:val="none" w:sz="0" w:space="0" w:color="auto"/>
            <w:right w:val="none" w:sz="0" w:space="0" w:color="auto"/>
          </w:divBdr>
        </w:div>
        <w:div w:id="1629820139">
          <w:marLeft w:val="480"/>
          <w:marRight w:val="0"/>
          <w:marTop w:val="0"/>
          <w:marBottom w:val="0"/>
          <w:divBdr>
            <w:top w:val="none" w:sz="0" w:space="0" w:color="auto"/>
            <w:left w:val="none" w:sz="0" w:space="0" w:color="auto"/>
            <w:bottom w:val="none" w:sz="0" w:space="0" w:color="auto"/>
            <w:right w:val="none" w:sz="0" w:space="0" w:color="auto"/>
          </w:divBdr>
        </w:div>
        <w:div w:id="1588222722">
          <w:marLeft w:val="480"/>
          <w:marRight w:val="0"/>
          <w:marTop w:val="0"/>
          <w:marBottom w:val="0"/>
          <w:divBdr>
            <w:top w:val="none" w:sz="0" w:space="0" w:color="auto"/>
            <w:left w:val="none" w:sz="0" w:space="0" w:color="auto"/>
            <w:bottom w:val="none" w:sz="0" w:space="0" w:color="auto"/>
            <w:right w:val="none" w:sz="0" w:space="0" w:color="auto"/>
          </w:divBdr>
        </w:div>
        <w:div w:id="1788965589">
          <w:marLeft w:val="480"/>
          <w:marRight w:val="0"/>
          <w:marTop w:val="0"/>
          <w:marBottom w:val="0"/>
          <w:divBdr>
            <w:top w:val="none" w:sz="0" w:space="0" w:color="auto"/>
            <w:left w:val="none" w:sz="0" w:space="0" w:color="auto"/>
            <w:bottom w:val="none" w:sz="0" w:space="0" w:color="auto"/>
            <w:right w:val="none" w:sz="0" w:space="0" w:color="auto"/>
          </w:divBdr>
        </w:div>
        <w:div w:id="212931704">
          <w:marLeft w:val="480"/>
          <w:marRight w:val="0"/>
          <w:marTop w:val="0"/>
          <w:marBottom w:val="0"/>
          <w:divBdr>
            <w:top w:val="none" w:sz="0" w:space="0" w:color="auto"/>
            <w:left w:val="none" w:sz="0" w:space="0" w:color="auto"/>
            <w:bottom w:val="none" w:sz="0" w:space="0" w:color="auto"/>
            <w:right w:val="none" w:sz="0" w:space="0" w:color="auto"/>
          </w:divBdr>
        </w:div>
        <w:div w:id="1134828410">
          <w:marLeft w:val="480"/>
          <w:marRight w:val="0"/>
          <w:marTop w:val="0"/>
          <w:marBottom w:val="0"/>
          <w:divBdr>
            <w:top w:val="none" w:sz="0" w:space="0" w:color="auto"/>
            <w:left w:val="none" w:sz="0" w:space="0" w:color="auto"/>
            <w:bottom w:val="none" w:sz="0" w:space="0" w:color="auto"/>
            <w:right w:val="none" w:sz="0" w:space="0" w:color="auto"/>
          </w:divBdr>
        </w:div>
        <w:div w:id="1617642940">
          <w:marLeft w:val="480"/>
          <w:marRight w:val="0"/>
          <w:marTop w:val="0"/>
          <w:marBottom w:val="0"/>
          <w:divBdr>
            <w:top w:val="none" w:sz="0" w:space="0" w:color="auto"/>
            <w:left w:val="none" w:sz="0" w:space="0" w:color="auto"/>
            <w:bottom w:val="none" w:sz="0" w:space="0" w:color="auto"/>
            <w:right w:val="none" w:sz="0" w:space="0" w:color="auto"/>
          </w:divBdr>
        </w:div>
        <w:div w:id="2066638963">
          <w:marLeft w:val="480"/>
          <w:marRight w:val="0"/>
          <w:marTop w:val="0"/>
          <w:marBottom w:val="0"/>
          <w:divBdr>
            <w:top w:val="none" w:sz="0" w:space="0" w:color="auto"/>
            <w:left w:val="none" w:sz="0" w:space="0" w:color="auto"/>
            <w:bottom w:val="none" w:sz="0" w:space="0" w:color="auto"/>
            <w:right w:val="none" w:sz="0" w:space="0" w:color="auto"/>
          </w:divBdr>
        </w:div>
        <w:div w:id="981272323">
          <w:marLeft w:val="480"/>
          <w:marRight w:val="0"/>
          <w:marTop w:val="0"/>
          <w:marBottom w:val="0"/>
          <w:divBdr>
            <w:top w:val="none" w:sz="0" w:space="0" w:color="auto"/>
            <w:left w:val="none" w:sz="0" w:space="0" w:color="auto"/>
            <w:bottom w:val="none" w:sz="0" w:space="0" w:color="auto"/>
            <w:right w:val="none" w:sz="0" w:space="0" w:color="auto"/>
          </w:divBdr>
        </w:div>
        <w:div w:id="255869701">
          <w:marLeft w:val="480"/>
          <w:marRight w:val="0"/>
          <w:marTop w:val="0"/>
          <w:marBottom w:val="0"/>
          <w:divBdr>
            <w:top w:val="none" w:sz="0" w:space="0" w:color="auto"/>
            <w:left w:val="none" w:sz="0" w:space="0" w:color="auto"/>
            <w:bottom w:val="none" w:sz="0" w:space="0" w:color="auto"/>
            <w:right w:val="none" w:sz="0" w:space="0" w:color="auto"/>
          </w:divBdr>
        </w:div>
        <w:div w:id="1926725276">
          <w:marLeft w:val="480"/>
          <w:marRight w:val="0"/>
          <w:marTop w:val="0"/>
          <w:marBottom w:val="0"/>
          <w:divBdr>
            <w:top w:val="none" w:sz="0" w:space="0" w:color="auto"/>
            <w:left w:val="none" w:sz="0" w:space="0" w:color="auto"/>
            <w:bottom w:val="none" w:sz="0" w:space="0" w:color="auto"/>
            <w:right w:val="none" w:sz="0" w:space="0" w:color="auto"/>
          </w:divBdr>
        </w:div>
        <w:div w:id="660542361">
          <w:marLeft w:val="480"/>
          <w:marRight w:val="0"/>
          <w:marTop w:val="0"/>
          <w:marBottom w:val="0"/>
          <w:divBdr>
            <w:top w:val="none" w:sz="0" w:space="0" w:color="auto"/>
            <w:left w:val="none" w:sz="0" w:space="0" w:color="auto"/>
            <w:bottom w:val="none" w:sz="0" w:space="0" w:color="auto"/>
            <w:right w:val="none" w:sz="0" w:space="0" w:color="auto"/>
          </w:divBdr>
        </w:div>
        <w:div w:id="788471804">
          <w:marLeft w:val="480"/>
          <w:marRight w:val="0"/>
          <w:marTop w:val="0"/>
          <w:marBottom w:val="0"/>
          <w:divBdr>
            <w:top w:val="none" w:sz="0" w:space="0" w:color="auto"/>
            <w:left w:val="none" w:sz="0" w:space="0" w:color="auto"/>
            <w:bottom w:val="none" w:sz="0" w:space="0" w:color="auto"/>
            <w:right w:val="none" w:sz="0" w:space="0" w:color="auto"/>
          </w:divBdr>
        </w:div>
        <w:div w:id="1318878469">
          <w:marLeft w:val="480"/>
          <w:marRight w:val="0"/>
          <w:marTop w:val="0"/>
          <w:marBottom w:val="0"/>
          <w:divBdr>
            <w:top w:val="none" w:sz="0" w:space="0" w:color="auto"/>
            <w:left w:val="none" w:sz="0" w:space="0" w:color="auto"/>
            <w:bottom w:val="none" w:sz="0" w:space="0" w:color="auto"/>
            <w:right w:val="none" w:sz="0" w:space="0" w:color="auto"/>
          </w:divBdr>
        </w:div>
        <w:div w:id="159078034">
          <w:marLeft w:val="480"/>
          <w:marRight w:val="0"/>
          <w:marTop w:val="0"/>
          <w:marBottom w:val="0"/>
          <w:divBdr>
            <w:top w:val="none" w:sz="0" w:space="0" w:color="auto"/>
            <w:left w:val="none" w:sz="0" w:space="0" w:color="auto"/>
            <w:bottom w:val="none" w:sz="0" w:space="0" w:color="auto"/>
            <w:right w:val="none" w:sz="0" w:space="0" w:color="auto"/>
          </w:divBdr>
        </w:div>
        <w:div w:id="1781796954">
          <w:marLeft w:val="480"/>
          <w:marRight w:val="0"/>
          <w:marTop w:val="0"/>
          <w:marBottom w:val="0"/>
          <w:divBdr>
            <w:top w:val="none" w:sz="0" w:space="0" w:color="auto"/>
            <w:left w:val="none" w:sz="0" w:space="0" w:color="auto"/>
            <w:bottom w:val="none" w:sz="0" w:space="0" w:color="auto"/>
            <w:right w:val="none" w:sz="0" w:space="0" w:color="auto"/>
          </w:divBdr>
        </w:div>
      </w:divsChild>
    </w:div>
    <w:div w:id="98990378">
      <w:bodyDiv w:val="1"/>
      <w:marLeft w:val="0"/>
      <w:marRight w:val="0"/>
      <w:marTop w:val="0"/>
      <w:marBottom w:val="0"/>
      <w:divBdr>
        <w:top w:val="none" w:sz="0" w:space="0" w:color="auto"/>
        <w:left w:val="none" w:sz="0" w:space="0" w:color="auto"/>
        <w:bottom w:val="none" w:sz="0" w:space="0" w:color="auto"/>
        <w:right w:val="none" w:sz="0" w:space="0" w:color="auto"/>
      </w:divBdr>
      <w:divsChild>
        <w:div w:id="1582521791">
          <w:marLeft w:val="480"/>
          <w:marRight w:val="0"/>
          <w:marTop w:val="0"/>
          <w:marBottom w:val="0"/>
          <w:divBdr>
            <w:top w:val="none" w:sz="0" w:space="0" w:color="auto"/>
            <w:left w:val="none" w:sz="0" w:space="0" w:color="auto"/>
            <w:bottom w:val="none" w:sz="0" w:space="0" w:color="auto"/>
            <w:right w:val="none" w:sz="0" w:space="0" w:color="auto"/>
          </w:divBdr>
        </w:div>
        <w:div w:id="636641415">
          <w:marLeft w:val="480"/>
          <w:marRight w:val="0"/>
          <w:marTop w:val="0"/>
          <w:marBottom w:val="0"/>
          <w:divBdr>
            <w:top w:val="none" w:sz="0" w:space="0" w:color="auto"/>
            <w:left w:val="none" w:sz="0" w:space="0" w:color="auto"/>
            <w:bottom w:val="none" w:sz="0" w:space="0" w:color="auto"/>
            <w:right w:val="none" w:sz="0" w:space="0" w:color="auto"/>
          </w:divBdr>
        </w:div>
        <w:div w:id="847256213">
          <w:marLeft w:val="480"/>
          <w:marRight w:val="0"/>
          <w:marTop w:val="0"/>
          <w:marBottom w:val="0"/>
          <w:divBdr>
            <w:top w:val="none" w:sz="0" w:space="0" w:color="auto"/>
            <w:left w:val="none" w:sz="0" w:space="0" w:color="auto"/>
            <w:bottom w:val="none" w:sz="0" w:space="0" w:color="auto"/>
            <w:right w:val="none" w:sz="0" w:space="0" w:color="auto"/>
          </w:divBdr>
        </w:div>
        <w:div w:id="1686521736">
          <w:marLeft w:val="480"/>
          <w:marRight w:val="0"/>
          <w:marTop w:val="0"/>
          <w:marBottom w:val="0"/>
          <w:divBdr>
            <w:top w:val="none" w:sz="0" w:space="0" w:color="auto"/>
            <w:left w:val="none" w:sz="0" w:space="0" w:color="auto"/>
            <w:bottom w:val="none" w:sz="0" w:space="0" w:color="auto"/>
            <w:right w:val="none" w:sz="0" w:space="0" w:color="auto"/>
          </w:divBdr>
        </w:div>
        <w:div w:id="418723031">
          <w:marLeft w:val="480"/>
          <w:marRight w:val="0"/>
          <w:marTop w:val="0"/>
          <w:marBottom w:val="0"/>
          <w:divBdr>
            <w:top w:val="none" w:sz="0" w:space="0" w:color="auto"/>
            <w:left w:val="none" w:sz="0" w:space="0" w:color="auto"/>
            <w:bottom w:val="none" w:sz="0" w:space="0" w:color="auto"/>
            <w:right w:val="none" w:sz="0" w:space="0" w:color="auto"/>
          </w:divBdr>
        </w:div>
        <w:div w:id="769277841">
          <w:marLeft w:val="480"/>
          <w:marRight w:val="0"/>
          <w:marTop w:val="0"/>
          <w:marBottom w:val="0"/>
          <w:divBdr>
            <w:top w:val="none" w:sz="0" w:space="0" w:color="auto"/>
            <w:left w:val="none" w:sz="0" w:space="0" w:color="auto"/>
            <w:bottom w:val="none" w:sz="0" w:space="0" w:color="auto"/>
            <w:right w:val="none" w:sz="0" w:space="0" w:color="auto"/>
          </w:divBdr>
        </w:div>
        <w:div w:id="61219443">
          <w:marLeft w:val="480"/>
          <w:marRight w:val="0"/>
          <w:marTop w:val="0"/>
          <w:marBottom w:val="0"/>
          <w:divBdr>
            <w:top w:val="none" w:sz="0" w:space="0" w:color="auto"/>
            <w:left w:val="none" w:sz="0" w:space="0" w:color="auto"/>
            <w:bottom w:val="none" w:sz="0" w:space="0" w:color="auto"/>
            <w:right w:val="none" w:sz="0" w:space="0" w:color="auto"/>
          </w:divBdr>
        </w:div>
        <w:div w:id="547424897">
          <w:marLeft w:val="480"/>
          <w:marRight w:val="0"/>
          <w:marTop w:val="0"/>
          <w:marBottom w:val="0"/>
          <w:divBdr>
            <w:top w:val="none" w:sz="0" w:space="0" w:color="auto"/>
            <w:left w:val="none" w:sz="0" w:space="0" w:color="auto"/>
            <w:bottom w:val="none" w:sz="0" w:space="0" w:color="auto"/>
            <w:right w:val="none" w:sz="0" w:space="0" w:color="auto"/>
          </w:divBdr>
        </w:div>
        <w:div w:id="568423757">
          <w:marLeft w:val="480"/>
          <w:marRight w:val="0"/>
          <w:marTop w:val="0"/>
          <w:marBottom w:val="0"/>
          <w:divBdr>
            <w:top w:val="none" w:sz="0" w:space="0" w:color="auto"/>
            <w:left w:val="none" w:sz="0" w:space="0" w:color="auto"/>
            <w:bottom w:val="none" w:sz="0" w:space="0" w:color="auto"/>
            <w:right w:val="none" w:sz="0" w:space="0" w:color="auto"/>
          </w:divBdr>
        </w:div>
        <w:div w:id="1879974774">
          <w:marLeft w:val="480"/>
          <w:marRight w:val="0"/>
          <w:marTop w:val="0"/>
          <w:marBottom w:val="0"/>
          <w:divBdr>
            <w:top w:val="none" w:sz="0" w:space="0" w:color="auto"/>
            <w:left w:val="none" w:sz="0" w:space="0" w:color="auto"/>
            <w:bottom w:val="none" w:sz="0" w:space="0" w:color="auto"/>
            <w:right w:val="none" w:sz="0" w:space="0" w:color="auto"/>
          </w:divBdr>
        </w:div>
        <w:div w:id="1080447414">
          <w:marLeft w:val="480"/>
          <w:marRight w:val="0"/>
          <w:marTop w:val="0"/>
          <w:marBottom w:val="0"/>
          <w:divBdr>
            <w:top w:val="none" w:sz="0" w:space="0" w:color="auto"/>
            <w:left w:val="none" w:sz="0" w:space="0" w:color="auto"/>
            <w:bottom w:val="none" w:sz="0" w:space="0" w:color="auto"/>
            <w:right w:val="none" w:sz="0" w:space="0" w:color="auto"/>
          </w:divBdr>
        </w:div>
        <w:div w:id="907223895">
          <w:marLeft w:val="480"/>
          <w:marRight w:val="0"/>
          <w:marTop w:val="0"/>
          <w:marBottom w:val="0"/>
          <w:divBdr>
            <w:top w:val="none" w:sz="0" w:space="0" w:color="auto"/>
            <w:left w:val="none" w:sz="0" w:space="0" w:color="auto"/>
            <w:bottom w:val="none" w:sz="0" w:space="0" w:color="auto"/>
            <w:right w:val="none" w:sz="0" w:space="0" w:color="auto"/>
          </w:divBdr>
        </w:div>
        <w:div w:id="1974406368">
          <w:marLeft w:val="480"/>
          <w:marRight w:val="0"/>
          <w:marTop w:val="0"/>
          <w:marBottom w:val="0"/>
          <w:divBdr>
            <w:top w:val="none" w:sz="0" w:space="0" w:color="auto"/>
            <w:left w:val="none" w:sz="0" w:space="0" w:color="auto"/>
            <w:bottom w:val="none" w:sz="0" w:space="0" w:color="auto"/>
            <w:right w:val="none" w:sz="0" w:space="0" w:color="auto"/>
          </w:divBdr>
        </w:div>
        <w:div w:id="455174347">
          <w:marLeft w:val="480"/>
          <w:marRight w:val="0"/>
          <w:marTop w:val="0"/>
          <w:marBottom w:val="0"/>
          <w:divBdr>
            <w:top w:val="none" w:sz="0" w:space="0" w:color="auto"/>
            <w:left w:val="none" w:sz="0" w:space="0" w:color="auto"/>
            <w:bottom w:val="none" w:sz="0" w:space="0" w:color="auto"/>
            <w:right w:val="none" w:sz="0" w:space="0" w:color="auto"/>
          </w:divBdr>
        </w:div>
        <w:div w:id="1887331017">
          <w:marLeft w:val="480"/>
          <w:marRight w:val="0"/>
          <w:marTop w:val="0"/>
          <w:marBottom w:val="0"/>
          <w:divBdr>
            <w:top w:val="none" w:sz="0" w:space="0" w:color="auto"/>
            <w:left w:val="none" w:sz="0" w:space="0" w:color="auto"/>
            <w:bottom w:val="none" w:sz="0" w:space="0" w:color="auto"/>
            <w:right w:val="none" w:sz="0" w:space="0" w:color="auto"/>
          </w:divBdr>
        </w:div>
        <w:div w:id="108016604">
          <w:marLeft w:val="480"/>
          <w:marRight w:val="0"/>
          <w:marTop w:val="0"/>
          <w:marBottom w:val="0"/>
          <w:divBdr>
            <w:top w:val="none" w:sz="0" w:space="0" w:color="auto"/>
            <w:left w:val="none" w:sz="0" w:space="0" w:color="auto"/>
            <w:bottom w:val="none" w:sz="0" w:space="0" w:color="auto"/>
            <w:right w:val="none" w:sz="0" w:space="0" w:color="auto"/>
          </w:divBdr>
        </w:div>
        <w:div w:id="1448964234">
          <w:marLeft w:val="480"/>
          <w:marRight w:val="0"/>
          <w:marTop w:val="0"/>
          <w:marBottom w:val="0"/>
          <w:divBdr>
            <w:top w:val="none" w:sz="0" w:space="0" w:color="auto"/>
            <w:left w:val="none" w:sz="0" w:space="0" w:color="auto"/>
            <w:bottom w:val="none" w:sz="0" w:space="0" w:color="auto"/>
            <w:right w:val="none" w:sz="0" w:space="0" w:color="auto"/>
          </w:divBdr>
        </w:div>
        <w:div w:id="606934404">
          <w:marLeft w:val="480"/>
          <w:marRight w:val="0"/>
          <w:marTop w:val="0"/>
          <w:marBottom w:val="0"/>
          <w:divBdr>
            <w:top w:val="none" w:sz="0" w:space="0" w:color="auto"/>
            <w:left w:val="none" w:sz="0" w:space="0" w:color="auto"/>
            <w:bottom w:val="none" w:sz="0" w:space="0" w:color="auto"/>
            <w:right w:val="none" w:sz="0" w:space="0" w:color="auto"/>
          </w:divBdr>
        </w:div>
        <w:div w:id="1843741531">
          <w:marLeft w:val="480"/>
          <w:marRight w:val="0"/>
          <w:marTop w:val="0"/>
          <w:marBottom w:val="0"/>
          <w:divBdr>
            <w:top w:val="none" w:sz="0" w:space="0" w:color="auto"/>
            <w:left w:val="none" w:sz="0" w:space="0" w:color="auto"/>
            <w:bottom w:val="none" w:sz="0" w:space="0" w:color="auto"/>
            <w:right w:val="none" w:sz="0" w:space="0" w:color="auto"/>
          </w:divBdr>
        </w:div>
        <w:div w:id="1477141933">
          <w:marLeft w:val="480"/>
          <w:marRight w:val="0"/>
          <w:marTop w:val="0"/>
          <w:marBottom w:val="0"/>
          <w:divBdr>
            <w:top w:val="none" w:sz="0" w:space="0" w:color="auto"/>
            <w:left w:val="none" w:sz="0" w:space="0" w:color="auto"/>
            <w:bottom w:val="none" w:sz="0" w:space="0" w:color="auto"/>
            <w:right w:val="none" w:sz="0" w:space="0" w:color="auto"/>
          </w:divBdr>
        </w:div>
        <w:div w:id="755517892">
          <w:marLeft w:val="480"/>
          <w:marRight w:val="0"/>
          <w:marTop w:val="0"/>
          <w:marBottom w:val="0"/>
          <w:divBdr>
            <w:top w:val="none" w:sz="0" w:space="0" w:color="auto"/>
            <w:left w:val="none" w:sz="0" w:space="0" w:color="auto"/>
            <w:bottom w:val="none" w:sz="0" w:space="0" w:color="auto"/>
            <w:right w:val="none" w:sz="0" w:space="0" w:color="auto"/>
          </w:divBdr>
        </w:div>
        <w:div w:id="644046610">
          <w:marLeft w:val="480"/>
          <w:marRight w:val="0"/>
          <w:marTop w:val="0"/>
          <w:marBottom w:val="0"/>
          <w:divBdr>
            <w:top w:val="none" w:sz="0" w:space="0" w:color="auto"/>
            <w:left w:val="none" w:sz="0" w:space="0" w:color="auto"/>
            <w:bottom w:val="none" w:sz="0" w:space="0" w:color="auto"/>
            <w:right w:val="none" w:sz="0" w:space="0" w:color="auto"/>
          </w:divBdr>
        </w:div>
        <w:div w:id="1341354575">
          <w:marLeft w:val="480"/>
          <w:marRight w:val="0"/>
          <w:marTop w:val="0"/>
          <w:marBottom w:val="0"/>
          <w:divBdr>
            <w:top w:val="none" w:sz="0" w:space="0" w:color="auto"/>
            <w:left w:val="none" w:sz="0" w:space="0" w:color="auto"/>
            <w:bottom w:val="none" w:sz="0" w:space="0" w:color="auto"/>
            <w:right w:val="none" w:sz="0" w:space="0" w:color="auto"/>
          </w:divBdr>
        </w:div>
        <w:div w:id="288976640">
          <w:marLeft w:val="480"/>
          <w:marRight w:val="0"/>
          <w:marTop w:val="0"/>
          <w:marBottom w:val="0"/>
          <w:divBdr>
            <w:top w:val="none" w:sz="0" w:space="0" w:color="auto"/>
            <w:left w:val="none" w:sz="0" w:space="0" w:color="auto"/>
            <w:bottom w:val="none" w:sz="0" w:space="0" w:color="auto"/>
            <w:right w:val="none" w:sz="0" w:space="0" w:color="auto"/>
          </w:divBdr>
        </w:div>
        <w:div w:id="1962300809">
          <w:marLeft w:val="480"/>
          <w:marRight w:val="0"/>
          <w:marTop w:val="0"/>
          <w:marBottom w:val="0"/>
          <w:divBdr>
            <w:top w:val="none" w:sz="0" w:space="0" w:color="auto"/>
            <w:left w:val="none" w:sz="0" w:space="0" w:color="auto"/>
            <w:bottom w:val="none" w:sz="0" w:space="0" w:color="auto"/>
            <w:right w:val="none" w:sz="0" w:space="0" w:color="auto"/>
          </w:divBdr>
        </w:div>
        <w:div w:id="1265191675">
          <w:marLeft w:val="480"/>
          <w:marRight w:val="0"/>
          <w:marTop w:val="0"/>
          <w:marBottom w:val="0"/>
          <w:divBdr>
            <w:top w:val="none" w:sz="0" w:space="0" w:color="auto"/>
            <w:left w:val="none" w:sz="0" w:space="0" w:color="auto"/>
            <w:bottom w:val="none" w:sz="0" w:space="0" w:color="auto"/>
            <w:right w:val="none" w:sz="0" w:space="0" w:color="auto"/>
          </w:divBdr>
        </w:div>
        <w:div w:id="1143079494">
          <w:marLeft w:val="480"/>
          <w:marRight w:val="0"/>
          <w:marTop w:val="0"/>
          <w:marBottom w:val="0"/>
          <w:divBdr>
            <w:top w:val="none" w:sz="0" w:space="0" w:color="auto"/>
            <w:left w:val="none" w:sz="0" w:space="0" w:color="auto"/>
            <w:bottom w:val="none" w:sz="0" w:space="0" w:color="auto"/>
            <w:right w:val="none" w:sz="0" w:space="0" w:color="auto"/>
          </w:divBdr>
        </w:div>
        <w:div w:id="1668820789">
          <w:marLeft w:val="480"/>
          <w:marRight w:val="0"/>
          <w:marTop w:val="0"/>
          <w:marBottom w:val="0"/>
          <w:divBdr>
            <w:top w:val="none" w:sz="0" w:space="0" w:color="auto"/>
            <w:left w:val="none" w:sz="0" w:space="0" w:color="auto"/>
            <w:bottom w:val="none" w:sz="0" w:space="0" w:color="auto"/>
            <w:right w:val="none" w:sz="0" w:space="0" w:color="auto"/>
          </w:divBdr>
        </w:div>
        <w:div w:id="2132744589">
          <w:marLeft w:val="480"/>
          <w:marRight w:val="0"/>
          <w:marTop w:val="0"/>
          <w:marBottom w:val="0"/>
          <w:divBdr>
            <w:top w:val="none" w:sz="0" w:space="0" w:color="auto"/>
            <w:left w:val="none" w:sz="0" w:space="0" w:color="auto"/>
            <w:bottom w:val="none" w:sz="0" w:space="0" w:color="auto"/>
            <w:right w:val="none" w:sz="0" w:space="0" w:color="auto"/>
          </w:divBdr>
        </w:div>
        <w:div w:id="1186944164">
          <w:marLeft w:val="480"/>
          <w:marRight w:val="0"/>
          <w:marTop w:val="0"/>
          <w:marBottom w:val="0"/>
          <w:divBdr>
            <w:top w:val="none" w:sz="0" w:space="0" w:color="auto"/>
            <w:left w:val="none" w:sz="0" w:space="0" w:color="auto"/>
            <w:bottom w:val="none" w:sz="0" w:space="0" w:color="auto"/>
            <w:right w:val="none" w:sz="0" w:space="0" w:color="auto"/>
          </w:divBdr>
        </w:div>
      </w:divsChild>
    </w:div>
    <w:div w:id="100882538">
      <w:bodyDiv w:val="1"/>
      <w:marLeft w:val="0"/>
      <w:marRight w:val="0"/>
      <w:marTop w:val="0"/>
      <w:marBottom w:val="0"/>
      <w:divBdr>
        <w:top w:val="none" w:sz="0" w:space="0" w:color="auto"/>
        <w:left w:val="none" w:sz="0" w:space="0" w:color="auto"/>
        <w:bottom w:val="none" w:sz="0" w:space="0" w:color="auto"/>
        <w:right w:val="none" w:sz="0" w:space="0" w:color="auto"/>
      </w:divBdr>
      <w:divsChild>
        <w:div w:id="1663702939">
          <w:marLeft w:val="640"/>
          <w:marRight w:val="0"/>
          <w:marTop w:val="0"/>
          <w:marBottom w:val="0"/>
          <w:divBdr>
            <w:top w:val="none" w:sz="0" w:space="0" w:color="auto"/>
            <w:left w:val="none" w:sz="0" w:space="0" w:color="auto"/>
            <w:bottom w:val="none" w:sz="0" w:space="0" w:color="auto"/>
            <w:right w:val="none" w:sz="0" w:space="0" w:color="auto"/>
          </w:divBdr>
        </w:div>
        <w:div w:id="1790978095">
          <w:marLeft w:val="640"/>
          <w:marRight w:val="0"/>
          <w:marTop w:val="0"/>
          <w:marBottom w:val="0"/>
          <w:divBdr>
            <w:top w:val="none" w:sz="0" w:space="0" w:color="auto"/>
            <w:left w:val="none" w:sz="0" w:space="0" w:color="auto"/>
            <w:bottom w:val="none" w:sz="0" w:space="0" w:color="auto"/>
            <w:right w:val="none" w:sz="0" w:space="0" w:color="auto"/>
          </w:divBdr>
        </w:div>
        <w:div w:id="1511606014">
          <w:marLeft w:val="640"/>
          <w:marRight w:val="0"/>
          <w:marTop w:val="0"/>
          <w:marBottom w:val="0"/>
          <w:divBdr>
            <w:top w:val="none" w:sz="0" w:space="0" w:color="auto"/>
            <w:left w:val="none" w:sz="0" w:space="0" w:color="auto"/>
            <w:bottom w:val="none" w:sz="0" w:space="0" w:color="auto"/>
            <w:right w:val="none" w:sz="0" w:space="0" w:color="auto"/>
          </w:divBdr>
        </w:div>
        <w:div w:id="1032612580">
          <w:marLeft w:val="640"/>
          <w:marRight w:val="0"/>
          <w:marTop w:val="0"/>
          <w:marBottom w:val="0"/>
          <w:divBdr>
            <w:top w:val="none" w:sz="0" w:space="0" w:color="auto"/>
            <w:left w:val="none" w:sz="0" w:space="0" w:color="auto"/>
            <w:bottom w:val="none" w:sz="0" w:space="0" w:color="auto"/>
            <w:right w:val="none" w:sz="0" w:space="0" w:color="auto"/>
          </w:divBdr>
        </w:div>
        <w:div w:id="249509516">
          <w:marLeft w:val="640"/>
          <w:marRight w:val="0"/>
          <w:marTop w:val="0"/>
          <w:marBottom w:val="0"/>
          <w:divBdr>
            <w:top w:val="none" w:sz="0" w:space="0" w:color="auto"/>
            <w:left w:val="none" w:sz="0" w:space="0" w:color="auto"/>
            <w:bottom w:val="none" w:sz="0" w:space="0" w:color="auto"/>
            <w:right w:val="none" w:sz="0" w:space="0" w:color="auto"/>
          </w:divBdr>
        </w:div>
        <w:div w:id="411782935">
          <w:marLeft w:val="640"/>
          <w:marRight w:val="0"/>
          <w:marTop w:val="0"/>
          <w:marBottom w:val="0"/>
          <w:divBdr>
            <w:top w:val="none" w:sz="0" w:space="0" w:color="auto"/>
            <w:left w:val="none" w:sz="0" w:space="0" w:color="auto"/>
            <w:bottom w:val="none" w:sz="0" w:space="0" w:color="auto"/>
            <w:right w:val="none" w:sz="0" w:space="0" w:color="auto"/>
          </w:divBdr>
        </w:div>
        <w:div w:id="1453091998">
          <w:marLeft w:val="640"/>
          <w:marRight w:val="0"/>
          <w:marTop w:val="0"/>
          <w:marBottom w:val="0"/>
          <w:divBdr>
            <w:top w:val="none" w:sz="0" w:space="0" w:color="auto"/>
            <w:left w:val="none" w:sz="0" w:space="0" w:color="auto"/>
            <w:bottom w:val="none" w:sz="0" w:space="0" w:color="auto"/>
            <w:right w:val="none" w:sz="0" w:space="0" w:color="auto"/>
          </w:divBdr>
        </w:div>
        <w:div w:id="1025443575">
          <w:marLeft w:val="640"/>
          <w:marRight w:val="0"/>
          <w:marTop w:val="0"/>
          <w:marBottom w:val="0"/>
          <w:divBdr>
            <w:top w:val="none" w:sz="0" w:space="0" w:color="auto"/>
            <w:left w:val="none" w:sz="0" w:space="0" w:color="auto"/>
            <w:bottom w:val="none" w:sz="0" w:space="0" w:color="auto"/>
            <w:right w:val="none" w:sz="0" w:space="0" w:color="auto"/>
          </w:divBdr>
        </w:div>
        <w:div w:id="1031951485">
          <w:marLeft w:val="640"/>
          <w:marRight w:val="0"/>
          <w:marTop w:val="0"/>
          <w:marBottom w:val="0"/>
          <w:divBdr>
            <w:top w:val="none" w:sz="0" w:space="0" w:color="auto"/>
            <w:left w:val="none" w:sz="0" w:space="0" w:color="auto"/>
            <w:bottom w:val="none" w:sz="0" w:space="0" w:color="auto"/>
            <w:right w:val="none" w:sz="0" w:space="0" w:color="auto"/>
          </w:divBdr>
        </w:div>
        <w:div w:id="189759295">
          <w:marLeft w:val="640"/>
          <w:marRight w:val="0"/>
          <w:marTop w:val="0"/>
          <w:marBottom w:val="0"/>
          <w:divBdr>
            <w:top w:val="none" w:sz="0" w:space="0" w:color="auto"/>
            <w:left w:val="none" w:sz="0" w:space="0" w:color="auto"/>
            <w:bottom w:val="none" w:sz="0" w:space="0" w:color="auto"/>
            <w:right w:val="none" w:sz="0" w:space="0" w:color="auto"/>
          </w:divBdr>
        </w:div>
        <w:div w:id="1728798547">
          <w:marLeft w:val="640"/>
          <w:marRight w:val="0"/>
          <w:marTop w:val="0"/>
          <w:marBottom w:val="0"/>
          <w:divBdr>
            <w:top w:val="none" w:sz="0" w:space="0" w:color="auto"/>
            <w:left w:val="none" w:sz="0" w:space="0" w:color="auto"/>
            <w:bottom w:val="none" w:sz="0" w:space="0" w:color="auto"/>
            <w:right w:val="none" w:sz="0" w:space="0" w:color="auto"/>
          </w:divBdr>
        </w:div>
        <w:div w:id="1400321183">
          <w:marLeft w:val="640"/>
          <w:marRight w:val="0"/>
          <w:marTop w:val="0"/>
          <w:marBottom w:val="0"/>
          <w:divBdr>
            <w:top w:val="none" w:sz="0" w:space="0" w:color="auto"/>
            <w:left w:val="none" w:sz="0" w:space="0" w:color="auto"/>
            <w:bottom w:val="none" w:sz="0" w:space="0" w:color="auto"/>
            <w:right w:val="none" w:sz="0" w:space="0" w:color="auto"/>
          </w:divBdr>
        </w:div>
        <w:div w:id="451100635">
          <w:marLeft w:val="640"/>
          <w:marRight w:val="0"/>
          <w:marTop w:val="0"/>
          <w:marBottom w:val="0"/>
          <w:divBdr>
            <w:top w:val="none" w:sz="0" w:space="0" w:color="auto"/>
            <w:left w:val="none" w:sz="0" w:space="0" w:color="auto"/>
            <w:bottom w:val="none" w:sz="0" w:space="0" w:color="auto"/>
            <w:right w:val="none" w:sz="0" w:space="0" w:color="auto"/>
          </w:divBdr>
        </w:div>
        <w:div w:id="1972662013">
          <w:marLeft w:val="640"/>
          <w:marRight w:val="0"/>
          <w:marTop w:val="0"/>
          <w:marBottom w:val="0"/>
          <w:divBdr>
            <w:top w:val="none" w:sz="0" w:space="0" w:color="auto"/>
            <w:left w:val="none" w:sz="0" w:space="0" w:color="auto"/>
            <w:bottom w:val="none" w:sz="0" w:space="0" w:color="auto"/>
            <w:right w:val="none" w:sz="0" w:space="0" w:color="auto"/>
          </w:divBdr>
        </w:div>
        <w:div w:id="265161603">
          <w:marLeft w:val="640"/>
          <w:marRight w:val="0"/>
          <w:marTop w:val="0"/>
          <w:marBottom w:val="0"/>
          <w:divBdr>
            <w:top w:val="none" w:sz="0" w:space="0" w:color="auto"/>
            <w:left w:val="none" w:sz="0" w:space="0" w:color="auto"/>
            <w:bottom w:val="none" w:sz="0" w:space="0" w:color="auto"/>
            <w:right w:val="none" w:sz="0" w:space="0" w:color="auto"/>
          </w:divBdr>
        </w:div>
        <w:div w:id="584730719">
          <w:marLeft w:val="640"/>
          <w:marRight w:val="0"/>
          <w:marTop w:val="0"/>
          <w:marBottom w:val="0"/>
          <w:divBdr>
            <w:top w:val="none" w:sz="0" w:space="0" w:color="auto"/>
            <w:left w:val="none" w:sz="0" w:space="0" w:color="auto"/>
            <w:bottom w:val="none" w:sz="0" w:space="0" w:color="auto"/>
            <w:right w:val="none" w:sz="0" w:space="0" w:color="auto"/>
          </w:divBdr>
        </w:div>
        <w:div w:id="698550193">
          <w:marLeft w:val="640"/>
          <w:marRight w:val="0"/>
          <w:marTop w:val="0"/>
          <w:marBottom w:val="0"/>
          <w:divBdr>
            <w:top w:val="none" w:sz="0" w:space="0" w:color="auto"/>
            <w:left w:val="none" w:sz="0" w:space="0" w:color="auto"/>
            <w:bottom w:val="none" w:sz="0" w:space="0" w:color="auto"/>
            <w:right w:val="none" w:sz="0" w:space="0" w:color="auto"/>
          </w:divBdr>
        </w:div>
        <w:div w:id="1274289492">
          <w:marLeft w:val="640"/>
          <w:marRight w:val="0"/>
          <w:marTop w:val="0"/>
          <w:marBottom w:val="0"/>
          <w:divBdr>
            <w:top w:val="none" w:sz="0" w:space="0" w:color="auto"/>
            <w:left w:val="none" w:sz="0" w:space="0" w:color="auto"/>
            <w:bottom w:val="none" w:sz="0" w:space="0" w:color="auto"/>
            <w:right w:val="none" w:sz="0" w:space="0" w:color="auto"/>
          </w:divBdr>
        </w:div>
        <w:div w:id="1301880754">
          <w:marLeft w:val="640"/>
          <w:marRight w:val="0"/>
          <w:marTop w:val="0"/>
          <w:marBottom w:val="0"/>
          <w:divBdr>
            <w:top w:val="none" w:sz="0" w:space="0" w:color="auto"/>
            <w:left w:val="none" w:sz="0" w:space="0" w:color="auto"/>
            <w:bottom w:val="none" w:sz="0" w:space="0" w:color="auto"/>
            <w:right w:val="none" w:sz="0" w:space="0" w:color="auto"/>
          </w:divBdr>
        </w:div>
        <w:div w:id="806511373">
          <w:marLeft w:val="640"/>
          <w:marRight w:val="0"/>
          <w:marTop w:val="0"/>
          <w:marBottom w:val="0"/>
          <w:divBdr>
            <w:top w:val="none" w:sz="0" w:space="0" w:color="auto"/>
            <w:left w:val="none" w:sz="0" w:space="0" w:color="auto"/>
            <w:bottom w:val="none" w:sz="0" w:space="0" w:color="auto"/>
            <w:right w:val="none" w:sz="0" w:space="0" w:color="auto"/>
          </w:divBdr>
        </w:div>
        <w:div w:id="1533570110">
          <w:marLeft w:val="640"/>
          <w:marRight w:val="0"/>
          <w:marTop w:val="0"/>
          <w:marBottom w:val="0"/>
          <w:divBdr>
            <w:top w:val="none" w:sz="0" w:space="0" w:color="auto"/>
            <w:left w:val="none" w:sz="0" w:space="0" w:color="auto"/>
            <w:bottom w:val="none" w:sz="0" w:space="0" w:color="auto"/>
            <w:right w:val="none" w:sz="0" w:space="0" w:color="auto"/>
          </w:divBdr>
        </w:div>
        <w:div w:id="454834509">
          <w:marLeft w:val="640"/>
          <w:marRight w:val="0"/>
          <w:marTop w:val="0"/>
          <w:marBottom w:val="0"/>
          <w:divBdr>
            <w:top w:val="none" w:sz="0" w:space="0" w:color="auto"/>
            <w:left w:val="none" w:sz="0" w:space="0" w:color="auto"/>
            <w:bottom w:val="none" w:sz="0" w:space="0" w:color="auto"/>
            <w:right w:val="none" w:sz="0" w:space="0" w:color="auto"/>
          </w:divBdr>
        </w:div>
        <w:div w:id="1178539959">
          <w:marLeft w:val="640"/>
          <w:marRight w:val="0"/>
          <w:marTop w:val="0"/>
          <w:marBottom w:val="0"/>
          <w:divBdr>
            <w:top w:val="none" w:sz="0" w:space="0" w:color="auto"/>
            <w:left w:val="none" w:sz="0" w:space="0" w:color="auto"/>
            <w:bottom w:val="none" w:sz="0" w:space="0" w:color="auto"/>
            <w:right w:val="none" w:sz="0" w:space="0" w:color="auto"/>
          </w:divBdr>
        </w:div>
        <w:div w:id="1711492831">
          <w:marLeft w:val="640"/>
          <w:marRight w:val="0"/>
          <w:marTop w:val="0"/>
          <w:marBottom w:val="0"/>
          <w:divBdr>
            <w:top w:val="none" w:sz="0" w:space="0" w:color="auto"/>
            <w:left w:val="none" w:sz="0" w:space="0" w:color="auto"/>
            <w:bottom w:val="none" w:sz="0" w:space="0" w:color="auto"/>
            <w:right w:val="none" w:sz="0" w:space="0" w:color="auto"/>
          </w:divBdr>
        </w:div>
        <w:div w:id="1807620755">
          <w:marLeft w:val="640"/>
          <w:marRight w:val="0"/>
          <w:marTop w:val="0"/>
          <w:marBottom w:val="0"/>
          <w:divBdr>
            <w:top w:val="none" w:sz="0" w:space="0" w:color="auto"/>
            <w:left w:val="none" w:sz="0" w:space="0" w:color="auto"/>
            <w:bottom w:val="none" w:sz="0" w:space="0" w:color="auto"/>
            <w:right w:val="none" w:sz="0" w:space="0" w:color="auto"/>
          </w:divBdr>
        </w:div>
        <w:div w:id="561716352">
          <w:marLeft w:val="640"/>
          <w:marRight w:val="0"/>
          <w:marTop w:val="0"/>
          <w:marBottom w:val="0"/>
          <w:divBdr>
            <w:top w:val="none" w:sz="0" w:space="0" w:color="auto"/>
            <w:left w:val="none" w:sz="0" w:space="0" w:color="auto"/>
            <w:bottom w:val="none" w:sz="0" w:space="0" w:color="auto"/>
            <w:right w:val="none" w:sz="0" w:space="0" w:color="auto"/>
          </w:divBdr>
        </w:div>
        <w:div w:id="330908029">
          <w:marLeft w:val="640"/>
          <w:marRight w:val="0"/>
          <w:marTop w:val="0"/>
          <w:marBottom w:val="0"/>
          <w:divBdr>
            <w:top w:val="none" w:sz="0" w:space="0" w:color="auto"/>
            <w:left w:val="none" w:sz="0" w:space="0" w:color="auto"/>
            <w:bottom w:val="none" w:sz="0" w:space="0" w:color="auto"/>
            <w:right w:val="none" w:sz="0" w:space="0" w:color="auto"/>
          </w:divBdr>
        </w:div>
        <w:div w:id="743719743">
          <w:marLeft w:val="640"/>
          <w:marRight w:val="0"/>
          <w:marTop w:val="0"/>
          <w:marBottom w:val="0"/>
          <w:divBdr>
            <w:top w:val="none" w:sz="0" w:space="0" w:color="auto"/>
            <w:left w:val="none" w:sz="0" w:space="0" w:color="auto"/>
            <w:bottom w:val="none" w:sz="0" w:space="0" w:color="auto"/>
            <w:right w:val="none" w:sz="0" w:space="0" w:color="auto"/>
          </w:divBdr>
        </w:div>
        <w:div w:id="115418496">
          <w:marLeft w:val="640"/>
          <w:marRight w:val="0"/>
          <w:marTop w:val="0"/>
          <w:marBottom w:val="0"/>
          <w:divBdr>
            <w:top w:val="none" w:sz="0" w:space="0" w:color="auto"/>
            <w:left w:val="none" w:sz="0" w:space="0" w:color="auto"/>
            <w:bottom w:val="none" w:sz="0" w:space="0" w:color="auto"/>
            <w:right w:val="none" w:sz="0" w:space="0" w:color="auto"/>
          </w:divBdr>
        </w:div>
        <w:div w:id="344987756">
          <w:marLeft w:val="640"/>
          <w:marRight w:val="0"/>
          <w:marTop w:val="0"/>
          <w:marBottom w:val="0"/>
          <w:divBdr>
            <w:top w:val="none" w:sz="0" w:space="0" w:color="auto"/>
            <w:left w:val="none" w:sz="0" w:space="0" w:color="auto"/>
            <w:bottom w:val="none" w:sz="0" w:space="0" w:color="auto"/>
            <w:right w:val="none" w:sz="0" w:space="0" w:color="auto"/>
          </w:divBdr>
        </w:div>
        <w:div w:id="1841386231">
          <w:marLeft w:val="640"/>
          <w:marRight w:val="0"/>
          <w:marTop w:val="0"/>
          <w:marBottom w:val="0"/>
          <w:divBdr>
            <w:top w:val="none" w:sz="0" w:space="0" w:color="auto"/>
            <w:left w:val="none" w:sz="0" w:space="0" w:color="auto"/>
            <w:bottom w:val="none" w:sz="0" w:space="0" w:color="auto"/>
            <w:right w:val="none" w:sz="0" w:space="0" w:color="auto"/>
          </w:divBdr>
        </w:div>
        <w:div w:id="871918657">
          <w:marLeft w:val="640"/>
          <w:marRight w:val="0"/>
          <w:marTop w:val="0"/>
          <w:marBottom w:val="0"/>
          <w:divBdr>
            <w:top w:val="none" w:sz="0" w:space="0" w:color="auto"/>
            <w:left w:val="none" w:sz="0" w:space="0" w:color="auto"/>
            <w:bottom w:val="none" w:sz="0" w:space="0" w:color="auto"/>
            <w:right w:val="none" w:sz="0" w:space="0" w:color="auto"/>
          </w:divBdr>
        </w:div>
        <w:div w:id="110130957">
          <w:marLeft w:val="640"/>
          <w:marRight w:val="0"/>
          <w:marTop w:val="0"/>
          <w:marBottom w:val="0"/>
          <w:divBdr>
            <w:top w:val="none" w:sz="0" w:space="0" w:color="auto"/>
            <w:left w:val="none" w:sz="0" w:space="0" w:color="auto"/>
            <w:bottom w:val="none" w:sz="0" w:space="0" w:color="auto"/>
            <w:right w:val="none" w:sz="0" w:space="0" w:color="auto"/>
          </w:divBdr>
        </w:div>
        <w:div w:id="1794520489">
          <w:marLeft w:val="640"/>
          <w:marRight w:val="0"/>
          <w:marTop w:val="0"/>
          <w:marBottom w:val="0"/>
          <w:divBdr>
            <w:top w:val="none" w:sz="0" w:space="0" w:color="auto"/>
            <w:left w:val="none" w:sz="0" w:space="0" w:color="auto"/>
            <w:bottom w:val="none" w:sz="0" w:space="0" w:color="auto"/>
            <w:right w:val="none" w:sz="0" w:space="0" w:color="auto"/>
          </w:divBdr>
        </w:div>
        <w:div w:id="2082287716">
          <w:marLeft w:val="640"/>
          <w:marRight w:val="0"/>
          <w:marTop w:val="0"/>
          <w:marBottom w:val="0"/>
          <w:divBdr>
            <w:top w:val="none" w:sz="0" w:space="0" w:color="auto"/>
            <w:left w:val="none" w:sz="0" w:space="0" w:color="auto"/>
            <w:bottom w:val="none" w:sz="0" w:space="0" w:color="auto"/>
            <w:right w:val="none" w:sz="0" w:space="0" w:color="auto"/>
          </w:divBdr>
        </w:div>
        <w:div w:id="590359256">
          <w:marLeft w:val="640"/>
          <w:marRight w:val="0"/>
          <w:marTop w:val="0"/>
          <w:marBottom w:val="0"/>
          <w:divBdr>
            <w:top w:val="none" w:sz="0" w:space="0" w:color="auto"/>
            <w:left w:val="none" w:sz="0" w:space="0" w:color="auto"/>
            <w:bottom w:val="none" w:sz="0" w:space="0" w:color="auto"/>
            <w:right w:val="none" w:sz="0" w:space="0" w:color="auto"/>
          </w:divBdr>
        </w:div>
        <w:div w:id="417337391">
          <w:marLeft w:val="640"/>
          <w:marRight w:val="0"/>
          <w:marTop w:val="0"/>
          <w:marBottom w:val="0"/>
          <w:divBdr>
            <w:top w:val="none" w:sz="0" w:space="0" w:color="auto"/>
            <w:left w:val="none" w:sz="0" w:space="0" w:color="auto"/>
            <w:bottom w:val="none" w:sz="0" w:space="0" w:color="auto"/>
            <w:right w:val="none" w:sz="0" w:space="0" w:color="auto"/>
          </w:divBdr>
        </w:div>
        <w:div w:id="393158806">
          <w:marLeft w:val="640"/>
          <w:marRight w:val="0"/>
          <w:marTop w:val="0"/>
          <w:marBottom w:val="0"/>
          <w:divBdr>
            <w:top w:val="none" w:sz="0" w:space="0" w:color="auto"/>
            <w:left w:val="none" w:sz="0" w:space="0" w:color="auto"/>
            <w:bottom w:val="none" w:sz="0" w:space="0" w:color="auto"/>
            <w:right w:val="none" w:sz="0" w:space="0" w:color="auto"/>
          </w:divBdr>
        </w:div>
        <w:div w:id="352456546">
          <w:marLeft w:val="640"/>
          <w:marRight w:val="0"/>
          <w:marTop w:val="0"/>
          <w:marBottom w:val="0"/>
          <w:divBdr>
            <w:top w:val="none" w:sz="0" w:space="0" w:color="auto"/>
            <w:left w:val="none" w:sz="0" w:space="0" w:color="auto"/>
            <w:bottom w:val="none" w:sz="0" w:space="0" w:color="auto"/>
            <w:right w:val="none" w:sz="0" w:space="0" w:color="auto"/>
          </w:divBdr>
        </w:div>
        <w:div w:id="1960335185">
          <w:marLeft w:val="640"/>
          <w:marRight w:val="0"/>
          <w:marTop w:val="0"/>
          <w:marBottom w:val="0"/>
          <w:divBdr>
            <w:top w:val="none" w:sz="0" w:space="0" w:color="auto"/>
            <w:left w:val="none" w:sz="0" w:space="0" w:color="auto"/>
            <w:bottom w:val="none" w:sz="0" w:space="0" w:color="auto"/>
            <w:right w:val="none" w:sz="0" w:space="0" w:color="auto"/>
          </w:divBdr>
        </w:div>
        <w:div w:id="129178095">
          <w:marLeft w:val="640"/>
          <w:marRight w:val="0"/>
          <w:marTop w:val="0"/>
          <w:marBottom w:val="0"/>
          <w:divBdr>
            <w:top w:val="none" w:sz="0" w:space="0" w:color="auto"/>
            <w:left w:val="none" w:sz="0" w:space="0" w:color="auto"/>
            <w:bottom w:val="none" w:sz="0" w:space="0" w:color="auto"/>
            <w:right w:val="none" w:sz="0" w:space="0" w:color="auto"/>
          </w:divBdr>
        </w:div>
        <w:div w:id="1623998291">
          <w:marLeft w:val="640"/>
          <w:marRight w:val="0"/>
          <w:marTop w:val="0"/>
          <w:marBottom w:val="0"/>
          <w:divBdr>
            <w:top w:val="none" w:sz="0" w:space="0" w:color="auto"/>
            <w:left w:val="none" w:sz="0" w:space="0" w:color="auto"/>
            <w:bottom w:val="none" w:sz="0" w:space="0" w:color="auto"/>
            <w:right w:val="none" w:sz="0" w:space="0" w:color="auto"/>
          </w:divBdr>
        </w:div>
        <w:div w:id="174657947">
          <w:marLeft w:val="640"/>
          <w:marRight w:val="0"/>
          <w:marTop w:val="0"/>
          <w:marBottom w:val="0"/>
          <w:divBdr>
            <w:top w:val="none" w:sz="0" w:space="0" w:color="auto"/>
            <w:left w:val="none" w:sz="0" w:space="0" w:color="auto"/>
            <w:bottom w:val="none" w:sz="0" w:space="0" w:color="auto"/>
            <w:right w:val="none" w:sz="0" w:space="0" w:color="auto"/>
          </w:divBdr>
        </w:div>
        <w:div w:id="1755466226">
          <w:marLeft w:val="640"/>
          <w:marRight w:val="0"/>
          <w:marTop w:val="0"/>
          <w:marBottom w:val="0"/>
          <w:divBdr>
            <w:top w:val="none" w:sz="0" w:space="0" w:color="auto"/>
            <w:left w:val="none" w:sz="0" w:space="0" w:color="auto"/>
            <w:bottom w:val="none" w:sz="0" w:space="0" w:color="auto"/>
            <w:right w:val="none" w:sz="0" w:space="0" w:color="auto"/>
          </w:divBdr>
        </w:div>
        <w:div w:id="1295912810">
          <w:marLeft w:val="640"/>
          <w:marRight w:val="0"/>
          <w:marTop w:val="0"/>
          <w:marBottom w:val="0"/>
          <w:divBdr>
            <w:top w:val="none" w:sz="0" w:space="0" w:color="auto"/>
            <w:left w:val="none" w:sz="0" w:space="0" w:color="auto"/>
            <w:bottom w:val="none" w:sz="0" w:space="0" w:color="auto"/>
            <w:right w:val="none" w:sz="0" w:space="0" w:color="auto"/>
          </w:divBdr>
        </w:div>
        <w:div w:id="2139757062">
          <w:marLeft w:val="640"/>
          <w:marRight w:val="0"/>
          <w:marTop w:val="0"/>
          <w:marBottom w:val="0"/>
          <w:divBdr>
            <w:top w:val="none" w:sz="0" w:space="0" w:color="auto"/>
            <w:left w:val="none" w:sz="0" w:space="0" w:color="auto"/>
            <w:bottom w:val="none" w:sz="0" w:space="0" w:color="auto"/>
            <w:right w:val="none" w:sz="0" w:space="0" w:color="auto"/>
          </w:divBdr>
        </w:div>
        <w:div w:id="1090810152">
          <w:marLeft w:val="640"/>
          <w:marRight w:val="0"/>
          <w:marTop w:val="0"/>
          <w:marBottom w:val="0"/>
          <w:divBdr>
            <w:top w:val="none" w:sz="0" w:space="0" w:color="auto"/>
            <w:left w:val="none" w:sz="0" w:space="0" w:color="auto"/>
            <w:bottom w:val="none" w:sz="0" w:space="0" w:color="auto"/>
            <w:right w:val="none" w:sz="0" w:space="0" w:color="auto"/>
          </w:divBdr>
        </w:div>
        <w:div w:id="205223112">
          <w:marLeft w:val="640"/>
          <w:marRight w:val="0"/>
          <w:marTop w:val="0"/>
          <w:marBottom w:val="0"/>
          <w:divBdr>
            <w:top w:val="none" w:sz="0" w:space="0" w:color="auto"/>
            <w:left w:val="none" w:sz="0" w:space="0" w:color="auto"/>
            <w:bottom w:val="none" w:sz="0" w:space="0" w:color="auto"/>
            <w:right w:val="none" w:sz="0" w:space="0" w:color="auto"/>
          </w:divBdr>
        </w:div>
        <w:div w:id="982462166">
          <w:marLeft w:val="640"/>
          <w:marRight w:val="0"/>
          <w:marTop w:val="0"/>
          <w:marBottom w:val="0"/>
          <w:divBdr>
            <w:top w:val="none" w:sz="0" w:space="0" w:color="auto"/>
            <w:left w:val="none" w:sz="0" w:space="0" w:color="auto"/>
            <w:bottom w:val="none" w:sz="0" w:space="0" w:color="auto"/>
            <w:right w:val="none" w:sz="0" w:space="0" w:color="auto"/>
          </w:divBdr>
        </w:div>
        <w:div w:id="1918174999">
          <w:marLeft w:val="640"/>
          <w:marRight w:val="0"/>
          <w:marTop w:val="0"/>
          <w:marBottom w:val="0"/>
          <w:divBdr>
            <w:top w:val="none" w:sz="0" w:space="0" w:color="auto"/>
            <w:left w:val="none" w:sz="0" w:space="0" w:color="auto"/>
            <w:bottom w:val="none" w:sz="0" w:space="0" w:color="auto"/>
            <w:right w:val="none" w:sz="0" w:space="0" w:color="auto"/>
          </w:divBdr>
        </w:div>
        <w:div w:id="1869290106">
          <w:marLeft w:val="640"/>
          <w:marRight w:val="0"/>
          <w:marTop w:val="0"/>
          <w:marBottom w:val="0"/>
          <w:divBdr>
            <w:top w:val="none" w:sz="0" w:space="0" w:color="auto"/>
            <w:left w:val="none" w:sz="0" w:space="0" w:color="auto"/>
            <w:bottom w:val="none" w:sz="0" w:space="0" w:color="auto"/>
            <w:right w:val="none" w:sz="0" w:space="0" w:color="auto"/>
          </w:divBdr>
        </w:div>
        <w:div w:id="86003019">
          <w:marLeft w:val="640"/>
          <w:marRight w:val="0"/>
          <w:marTop w:val="0"/>
          <w:marBottom w:val="0"/>
          <w:divBdr>
            <w:top w:val="none" w:sz="0" w:space="0" w:color="auto"/>
            <w:left w:val="none" w:sz="0" w:space="0" w:color="auto"/>
            <w:bottom w:val="none" w:sz="0" w:space="0" w:color="auto"/>
            <w:right w:val="none" w:sz="0" w:space="0" w:color="auto"/>
          </w:divBdr>
        </w:div>
        <w:div w:id="108361046">
          <w:marLeft w:val="640"/>
          <w:marRight w:val="0"/>
          <w:marTop w:val="0"/>
          <w:marBottom w:val="0"/>
          <w:divBdr>
            <w:top w:val="none" w:sz="0" w:space="0" w:color="auto"/>
            <w:left w:val="none" w:sz="0" w:space="0" w:color="auto"/>
            <w:bottom w:val="none" w:sz="0" w:space="0" w:color="auto"/>
            <w:right w:val="none" w:sz="0" w:space="0" w:color="auto"/>
          </w:divBdr>
        </w:div>
        <w:div w:id="241960535">
          <w:marLeft w:val="640"/>
          <w:marRight w:val="0"/>
          <w:marTop w:val="0"/>
          <w:marBottom w:val="0"/>
          <w:divBdr>
            <w:top w:val="none" w:sz="0" w:space="0" w:color="auto"/>
            <w:left w:val="none" w:sz="0" w:space="0" w:color="auto"/>
            <w:bottom w:val="none" w:sz="0" w:space="0" w:color="auto"/>
            <w:right w:val="none" w:sz="0" w:space="0" w:color="auto"/>
          </w:divBdr>
        </w:div>
        <w:div w:id="791826861">
          <w:marLeft w:val="640"/>
          <w:marRight w:val="0"/>
          <w:marTop w:val="0"/>
          <w:marBottom w:val="0"/>
          <w:divBdr>
            <w:top w:val="none" w:sz="0" w:space="0" w:color="auto"/>
            <w:left w:val="none" w:sz="0" w:space="0" w:color="auto"/>
            <w:bottom w:val="none" w:sz="0" w:space="0" w:color="auto"/>
            <w:right w:val="none" w:sz="0" w:space="0" w:color="auto"/>
          </w:divBdr>
        </w:div>
        <w:div w:id="222256188">
          <w:marLeft w:val="640"/>
          <w:marRight w:val="0"/>
          <w:marTop w:val="0"/>
          <w:marBottom w:val="0"/>
          <w:divBdr>
            <w:top w:val="none" w:sz="0" w:space="0" w:color="auto"/>
            <w:left w:val="none" w:sz="0" w:space="0" w:color="auto"/>
            <w:bottom w:val="none" w:sz="0" w:space="0" w:color="auto"/>
            <w:right w:val="none" w:sz="0" w:space="0" w:color="auto"/>
          </w:divBdr>
        </w:div>
        <w:div w:id="563299090">
          <w:marLeft w:val="640"/>
          <w:marRight w:val="0"/>
          <w:marTop w:val="0"/>
          <w:marBottom w:val="0"/>
          <w:divBdr>
            <w:top w:val="none" w:sz="0" w:space="0" w:color="auto"/>
            <w:left w:val="none" w:sz="0" w:space="0" w:color="auto"/>
            <w:bottom w:val="none" w:sz="0" w:space="0" w:color="auto"/>
            <w:right w:val="none" w:sz="0" w:space="0" w:color="auto"/>
          </w:divBdr>
        </w:div>
        <w:div w:id="396826323">
          <w:marLeft w:val="640"/>
          <w:marRight w:val="0"/>
          <w:marTop w:val="0"/>
          <w:marBottom w:val="0"/>
          <w:divBdr>
            <w:top w:val="none" w:sz="0" w:space="0" w:color="auto"/>
            <w:left w:val="none" w:sz="0" w:space="0" w:color="auto"/>
            <w:bottom w:val="none" w:sz="0" w:space="0" w:color="auto"/>
            <w:right w:val="none" w:sz="0" w:space="0" w:color="auto"/>
          </w:divBdr>
        </w:div>
        <w:div w:id="2102675745">
          <w:marLeft w:val="640"/>
          <w:marRight w:val="0"/>
          <w:marTop w:val="0"/>
          <w:marBottom w:val="0"/>
          <w:divBdr>
            <w:top w:val="none" w:sz="0" w:space="0" w:color="auto"/>
            <w:left w:val="none" w:sz="0" w:space="0" w:color="auto"/>
            <w:bottom w:val="none" w:sz="0" w:space="0" w:color="auto"/>
            <w:right w:val="none" w:sz="0" w:space="0" w:color="auto"/>
          </w:divBdr>
        </w:div>
        <w:div w:id="1134248459">
          <w:marLeft w:val="640"/>
          <w:marRight w:val="0"/>
          <w:marTop w:val="0"/>
          <w:marBottom w:val="0"/>
          <w:divBdr>
            <w:top w:val="none" w:sz="0" w:space="0" w:color="auto"/>
            <w:left w:val="none" w:sz="0" w:space="0" w:color="auto"/>
            <w:bottom w:val="none" w:sz="0" w:space="0" w:color="auto"/>
            <w:right w:val="none" w:sz="0" w:space="0" w:color="auto"/>
          </w:divBdr>
        </w:div>
        <w:div w:id="594675160">
          <w:marLeft w:val="640"/>
          <w:marRight w:val="0"/>
          <w:marTop w:val="0"/>
          <w:marBottom w:val="0"/>
          <w:divBdr>
            <w:top w:val="none" w:sz="0" w:space="0" w:color="auto"/>
            <w:left w:val="none" w:sz="0" w:space="0" w:color="auto"/>
            <w:bottom w:val="none" w:sz="0" w:space="0" w:color="auto"/>
            <w:right w:val="none" w:sz="0" w:space="0" w:color="auto"/>
          </w:divBdr>
        </w:div>
        <w:div w:id="1919821968">
          <w:marLeft w:val="640"/>
          <w:marRight w:val="0"/>
          <w:marTop w:val="0"/>
          <w:marBottom w:val="0"/>
          <w:divBdr>
            <w:top w:val="none" w:sz="0" w:space="0" w:color="auto"/>
            <w:left w:val="none" w:sz="0" w:space="0" w:color="auto"/>
            <w:bottom w:val="none" w:sz="0" w:space="0" w:color="auto"/>
            <w:right w:val="none" w:sz="0" w:space="0" w:color="auto"/>
          </w:divBdr>
        </w:div>
        <w:div w:id="240336262">
          <w:marLeft w:val="640"/>
          <w:marRight w:val="0"/>
          <w:marTop w:val="0"/>
          <w:marBottom w:val="0"/>
          <w:divBdr>
            <w:top w:val="none" w:sz="0" w:space="0" w:color="auto"/>
            <w:left w:val="none" w:sz="0" w:space="0" w:color="auto"/>
            <w:bottom w:val="none" w:sz="0" w:space="0" w:color="auto"/>
            <w:right w:val="none" w:sz="0" w:space="0" w:color="auto"/>
          </w:divBdr>
        </w:div>
        <w:div w:id="1391034313">
          <w:marLeft w:val="640"/>
          <w:marRight w:val="0"/>
          <w:marTop w:val="0"/>
          <w:marBottom w:val="0"/>
          <w:divBdr>
            <w:top w:val="none" w:sz="0" w:space="0" w:color="auto"/>
            <w:left w:val="none" w:sz="0" w:space="0" w:color="auto"/>
            <w:bottom w:val="none" w:sz="0" w:space="0" w:color="auto"/>
            <w:right w:val="none" w:sz="0" w:space="0" w:color="auto"/>
          </w:divBdr>
        </w:div>
        <w:div w:id="1280451802">
          <w:marLeft w:val="640"/>
          <w:marRight w:val="0"/>
          <w:marTop w:val="0"/>
          <w:marBottom w:val="0"/>
          <w:divBdr>
            <w:top w:val="none" w:sz="0" w:space="0" w:color="auto"/>
            <w:left w:val="none" w:sz="0" w:space="0" w:color="auto"/>
            <w:bottom w:val="none" w:sz="0" w:space="0" w:color="auto"/>
            <w:right w:val="none" w:sz="0" w:space="0" w:color="auto"/>
          </w:divBdr>
        </w:div>
        <w:div w:id="1764497434">
          <w:marLeft w:val="640"/>
          <w:marRight w:val="0"/>
          <w:marTop w:val="0"/>
          <w:marBottom w:val="0"/>
          <w:divBdr>
            <w:top w:val="none" w:sz="0" w:space="0" w:color="auto"/>
            <w:left w:val="none" w:sz="0" w:space="0" w:color="auto"/>
            <w:bottom w:val="none" w:sz="0" w:space="0" w:color="auto"/>
            <w:right w:val="none" w:sz="0" w:space="0" w:color="auto"/>
          </w:divBdr>
        </w:div>
        <w:div w:id="1046442627">
          <w:marLeft w:val="640"/>
          <w:marRight w:val="0"/>
          <w:marTop w:val="0"/>
          <w:marBottom w:val="0"/>
          <w:divBdr>
            <w:top w:val="none" w:sz="0" w:space="0" w:color="auto"/>
            <w:left w:val="none" w:sz="0" w:space="0" w:color="auto"/>
            <w:bottom w:val="none" w:sz="0" w:space="0" w:color="auto"/>
            <w:right w:val="none" w:sz="0" w:space="0" w:color="auto"/>
          </w:divBdr>
        </w:div>
        <w:div w:id="1362627275">
          <w:marLeft w:val="640"/>
          <w:marRight w:val="0"/>
          <w:marTop w:val="0"/>
          <w:marBottom w:val="0"/>
          <w:divBdr>
            <w:top w:val="none" w:sz="0" w:space="0" w:color="auto"/>
            <w:left w:val="none" w:sz="0" w:space="0" w:color="auto"/>
            <w:bottom w:val="none" w:sz="0" w:space="0" w:color="auto"/>
            <w:right w:val="none" w:sz="0" w:space="0" w:color="auto"/>
          </w:divBdr>
        </w:div>
        <w:div w:id="886725855">
          <w:marLeft w:val="640"/>
          <w:marRight w:val="0"/>
          <w:marTop w:val="0"/>
          <w:marBottom w:val="0"/>
          <w:divBdr>
            <w:top w:val="none" w:sz="0" w:space="0" w:color="auto"/>
            <w:left w:val="none" w:sz="0" w:space="0" w:color="auto"/>
            <w:bottom w:val="none" w:sz="0" w:space="0" w:color="auto"/>
            <w:right w:val="none" w:sz="0" w:space="0" w:color="auto"/>
          </w:divBdr>
        </w:div>
        <w:div w:id="294994963">
          <w:marLeft w:val="640"/>
          <w:marRight w:val="0"/>
          <w:marTop w:val="0"/>
          <w:marBottom w:val="0"/>
          <w:divBdr>
            <w:top w:val="none" w:sz="0" w:space="0" w:color="auto"/>
            <w:left w:val="none" w:sz="0" w:space="0" w:color="auto"/>
            <w:bottom w:val="none" w:sz="0" w:space="0" w:color="auto"/>
            <w:right w:val="none" w:sz="0" w:space="0" w:color="auto"/>
          </w:divBdr>
        </w:div>
        <w:div w:id="1858498126">
          <w:marLeft w:val="640"/>
          <w:marRight w:val="0"/>
          <w:marTop w:val="0"/>
          <w:marBottom w:val="0"/>
          <w:divBdr>
            <w:top w:val="none" w:sz="0" w:space="0" w:color="auto"/>
            <w:left w:val="none" w:sz="0" w:space="0" w:color="auto"/>
            <w:bottom w:val="none" w:sz="0" w:space="0" w:color="auto"/>
            <w:right w:val="none" w:sz="0" w:space="0" w:color="auto"/>
          </w:divBdr>
        </w:div>
        <w:div w:id="1749419428">
          <w:marLeft w:val="640"/>
          <w:marRight w:val="0"/>
          <w:marTop w:val="0"/>
          <w:marBottom w:val="0"/>
          <w:divBdr>
            <w:top w:val="none" w:sz="0" w:space="0" w:color="auto"/>
            <w:left w:val="none" w:sz="0" w:space="0" w:color="auto"/>
            <w:bottom w:val="none" w:sz="0" w:space="0" w:color="auto"/>
            <w:right w:val="none" w:sz="0" w:space="0" w:color="auto"/>
          </w:divBdr>
        </w:div>
        <w:div w:id="1998537511">
          <w:marLeft w:val="640"/>
          <w:marRight w:val="0"/>
          <w:marTop w:val="0"/>
          <w:marBottom w:val="0"/>
          <w:divBdr>
            <w:top w:val="none" w:sz="0" w:space="0" w:color="auto"/>
            <w:left w:val="none" w:sz="0" w:space="0" w:color="auto"/>
            <w:bottom w:val="none" w:sz="0" w:space="0" w:color="auto"/>
            <w:right w:val="none" w:sz="0" w:space="0" w:color="auto"/>
          </w:divBdr>
        </w:div>
        <w:div w:id="2005738210">
          <w:marLeft w:val="640"/>
          <w:marRight w:val="0"/>
          <w:marTop w:val="0"/>
          <w:marBottom w:val="0"/>
          <w:divBdr>
            <w:top w:val="none" w:sz="0" w:space="0" w:color="auto"/>
            <w:left w:val="none" w:sz="0" w:space="0" w:color="auto"/>
            <w:bottom w:val="none" w:sz="0" w:space="0" w:color="auto"/>
            <w:right w:val="none" w:sz="0" w:space="0" w:color="auto"/>
          </w:divBdr>
        </w:div>
        <w:div w:id="1331522749">
          <w:marLeft w:val="640"/>
          <w:marRight w:val="0"/>
          <w:marTop w:val="0"/>
          <w:marBottom w:val="0"/>
          <w:divBdr>
            <w:top w:val="none" w:sz="0" w:space="0" w:color="auto"/>
            <w:left w:val="none" w:sz="0" w:space="0" w:color="auto"/>
            <w:bottom w:val="none" w:sz="0" w:space="0" w:color="auto"/>
            <w:right w:val="none" w:sz="0" w:space="0" w:color="auto"/>
          </w:divBdr>
        </w:div>
        <w:div w:id="984045771">
          <w:marLeft w:val="640"/>
          <w:marRight w:val="0"/>
          <w:marTop w:val="0"/>
          <w:marBottom w:val="0"/>
          <w:divBdr>
            <w:top w:val="none" w:sz="0" w:space="0" w:color="auto"/>
            <w:left w:val="none" w:sz="0" w:space="0" w:color="auto"/>
            <w:bottom w:val="none" w:sz="0" w:space="0" w:color="auto"/>
            <w:right w:val="none" w:sz="0" w:space="0" w:color="auto"/>
          </w:divBdr>
        </w:div>
        <w:div w:id="2111002058">
          <w:marLeft w:val="640"/>
          <w:marRight w:val="0"/>
          <w:marTop w:val="0"/>
          <w:marBottom w:val="0"/>
          <w:divBdr>
            <w:top w:val="none" w:sz="0" w:space="0" w:color="auto"/>
            <w:left w:val="none" w:sz="0" w:space="0" w:color="auto"/>
            <w:bottom w:val="none" w:sz="0" w:space="0" w:color="auto"/>
            <w:right w:val="none" w:sz="0" w:space="0" w:color="auto"/>
          </w:divBdr>
        </w:div>
        <w:div w:id="2112892431">
          <w:marLeft w:val="640"/>
          <w:marRight w:val="0"/>
          <w:marTop w:val="0"/>
          <w:marBottom w:val="0"/>
          <w:divBdr>
            <w:top w:val="none" w:sz="0" w:space="0" w:color="auto"/>
            <w:left w:val="none" w:sz="0" w:space="0" w:color="auto"/>
            <w:bottom w:val="none" w:sz="0" w:space="0" w:color="auto"/>
            <w:right w:val="none" w:sz="0" w:space="0" w:color="auto"/>
          </w:divBdr>
        </w:div>
        <w:div w:id="1528643012">
          <w:marLeft w:val="640"/>
          <w:marRight w:val="0"/>
          <w:marTop w:val="0"/>
          <w:marBottom w:val="0"/>
          <w:divBdr>
            <w:top w:val="none" w:sz="0" w:space="0" w:color="auto"/>
            <w:left w:val="none" w:sz="0" w:space="0" w:color="auto"/>
            <w:bottom w:val="none" w:sz="0" w:space="0" w:color="auto"/>
            <w:right w:val="none" w:sz="0" w:space="0" w:color="auto"/>
          </w:divBdr>
        </w:div>
        <w:div w:id="1967663843">
          <w:marLeft w:val="640"/>
          <w:marRight w:val="0"/>
          <w:marTop w:val="0"/>
          <w:marBottom w:val="0"/>
          <w:divBdr>
            <w:top w:val="none" w:sz="0" w:space="0" w:color="auto"/>
            <w:left w:val="none" w:sz="0" w:space="0" w:color="auto"/>
            <w:bottom w:val="none" w:sz="0" w:space="0" w:color="auto"/>
            <w:right w:val="none" w:sz="0" w:space="0" w:color="auto"/>
          </w:divBdr>
        </w:div>
      </w:divsChild>
    </w:div>
    <w:div w:id="109397576">
      <w:bodyDiv w:val="1"/>
      <w:marLeft w:val="0"/>
      <w:marRight w:val="0"/>
      <w:marTop w:val="0"/>
      <w:marBottom w:val="0"/>
      <w:divBdr>
        <w:top w:val="none" w:sz="0" w:space="0" w:color="auto"/>
        <w:left w:val="none" w:sz="0" w:space="0" w:color="auto"/>
        <w:bottom w:val="none" w:sz="0" w:space="0" w:color="auto"/>
        <w:right w:val="none" w:sz="0" w:space="0" w:color="auto"/>
      </w:divBdr>
    </w:div>
    <w:div w:id="112015588">
      <w:bodyDiv w:val="1"/>
      <w:marLeft w:val="0"/>
      <w:marRight w:val="0"/>
      <w:marTop w:val="0"/>
      <w:marBottom w:val="0"/>
      <w:divBdr>
        <w:top w:val="none" w:sz="0" w:space="0" w:color="auto"/>
        <w:left w:val="none" w:sz="0" w:space="0" w:color="auto"/>
        <w:bottom w:val="none" w:sz="0" w:space="0" w:color="auto"/>
        <w:right w:val="none" w:sz="0" w:space="0" w:color="auto"/>
      </w:divBdr>
    </w:div>
    <w:div w:id="112361311">
      <w:bodyDiv w:val="1"/>
      <w:marLeft w:val="0"/>
      <w:marRight w:val="0"/>
      <w:marTop w:val="0"/>
      <w:marBottom w:val="0"/>
      <w:divBdr>
        <w:top w:val="none" w:sz="0" w:space="0" w:color="auto"/>
        <w:left w:val="none" w:sz="0" w:space="0" w:color="auto"/>
        <w:bottom w:val="none" w:sz="0" w:space="0" w:color="auto"/>
        <w:right w:val="none" w:sz="0" w:space="0" w:color="auto"/>
      </w:divBdr>
    </w:div>
    <w:div w:id="116030945">
      <w:bodyDiv w:val="1"/>
      <w:marLeft w:val="0"/>
      <w:marRight w:val="0"/>
      <w:marTop w:val="0"/>
      <w:marBottom w:val="0"/>
      <w:divBdr>
        <w:top w:val="none" w:sz="0" w:space="0" w:color="auto"/>
        <w:left w:val="none" w:sz="0" w:space="0" w:color="auto"/>
        <w:bottom w:val="none" w:sz="0" w:space="0" w:color="auto"/>
        <w:right w:val="none" w:sz="0" w:space="0" w:color="auto"/>
      </w:divBdr>
    </w:div>
    <w:div w:id="120465924">
      <w:bodyDiv w:val="1"/>
      <w:marLeft w:val="0"/>
      <w:marRight w:val="0"/>
      <w:marTop w:val="0"/>
      <w:marBottom w:val="0"/>
      <w:divBdr>
        <w:top w:val="none" w:sz="0" w:space="0" w:color="auto"/>
        <w:left w:val="none" w:sz="0" w:space="0" w:color="auto"/>
        <w:bottom w:val="none" w:sz="0" w:space="0" w:color="auto"/>
        <w:right w:val="none" w:sz="0" w:space="0" w:color="auto"/>
      </w:divBdr>
      <w:divsChild>
        <w:div w:id="763957901">
          <w:marLeft w:val="480"/>
          <w:marRight w:val="0"/>
          <w:marTop w:val="0"/>
          <w:marBottom w:val="0"/>
          <w:divBdr>
            <w:top w:val="none" w:sz="0" w:space="0" w:color="auto"/>
            <w:left w:val="none" w:sz="0" w:space="0" w:color="auto"/>
            <w:bottom w:val="none" w:sz="0" w:space="0" w:color="auto"/>
            <w:right w:val="none" w:sz="0" w:space="0" w:color="auto"/>
          </w:divBdr>
        </w:div>
        <w:div w:id="1203520089">
          <w:marLeft w:val="480"/>
          <w:marRight w:val="0"/>
          <w:marTop w:val="0"/>
          <w:marBottom w:val="0"/>
          <w:divBdr>
            <w:top w:val="none" w:sz="0" w:space="0" w:color="auto"/>
            <w:left w:val="none" w:sz="0" w:space="0" w:color="auto"/>
            <w:bottom w:val="none" w:sz="0" w:space="0" w:color="auto"/>
            <w:right w:val="none" w:sz="0" w:space="0" w:color="auto"/>
          </w:divBdr>
        </w:div>
        <w:div w:id="1405026883">
          <w:marLeft w:val="480"/>
          <w:marRight w:val="0"/>
          <w:marTop w:val="0"/>
          <w:marBottom w:val="0"/>
          <w:divBdr>
            <w:top w:val="none" w:sz="0" w:space="0" w:color="auto"/>
            <w:left w:val="none" w:sz="0" w:space="0" w:color="auto"/>
            <w:bottom w:val="none" w:sz="0" w:space="0" w:color="auto"/>
            <w:right w:val="none" w:sz="0" w:space="0" w:color="auto"/>
          </w:divBdr>
        </w:div>
        <w:div w:id="1411926081">
          <w:marLeft w:val="480"/>
          <w:marRight w:val="0"/>
          <w:marTop w:val="0"/>
          <w:marBottom w:val="0"/>
          <w:divBdr>
            <w:top w:val="none" w:sz="0" w:space="0" w:color="auto"/>
            <w:left w:val="none" w:sz="0" w:space="0" w:color="auto"/>
            <w:bottom w:val="none" w:sz="0" w:space="0" w:color="auto"/>
            <w:right w:val="none" w:sz="0" w:space="0" w:color="auto"/>
          </w:divBdr>
        </w:div>
        <w:div w:id="870921246">
          <w:marLeft w:val="480"/>
          <w:marRight w:val="0"/>
          <w:marTop w:val="0"/>
          <w:marBottom w:val="0"/>
          <w:divBdr>
            <w:top w:val="none" w:sz="0" w:space="0" w:color="auto"/>
            <w:left w:val="none" w:sz="0" w:space="0" w:color="auto"/>
            <w:bottom w:val="none" w:sz="0" w:space="0" w:color="auto"/>
            <w:right w:val="none" w:sz="0" w:space="0" w:color="auto"/>
          </w:divBdr>
        </w:div>
        <w:div w:id="1625965934">
          <w:marLeft w:val="480"/>
          <w:marRight w:val="0"/>
          <w:marTop w:val="0"/>
          <w:marBottom w:val="0"/>
          <w:divBdr>
            <w:top w:val="none" w:sz="0" w:space="0" w:color="auto"/>
            <w:left w:val="none" w:sz="0" w:space="0" w:color="auto"/>
            <w:bottom w:val="none" w:sz="0" w:space="0" w:color="auto"/>
            <w:right w:val="none" w:sz="0" w:space="0" w:color="auto"/>
          </w:divBdr>
        </w:div>
        <w:div w:id="363336811">
          <w:marLeft w:val="480"/>
          <w:marRight w:val="0"/>
          <w:marTop w:val="0"/>
          <w:marBottom w:val="0"/>
          <w:divBdr>
            <w:top w:val="none" w:sz="0" w:space="0" w:color="auto"/>
            <w:left w:val="none" w:sz="0" w:space="0" w:color="auto"/>
            <w:bottom w:val="none" w:sz="0" w:space="0" w:color="auto"/>
            <w:right w:val="none" w:sz="0" w:space="0" w:color="auto"/>
          </w:divBdr>
        </w:div>
        <w:div w:id="421335849">
          <w:marLeft w:val="480"/>
          <w:marRight w:val="0"/>
          <w:marTop w:val="0"/>
          <w:marBottom w:val="0"/>
          <w:divBdr>
            <w:top w:val="none" w:sz="0" w:space="0" w:color="auto"/>
            <w:left w:val="none" w:sz="0" w:space="0" w:color="auto"/>
            <w:bottom w:val="none" w:sz="0" w:space="0" w:color="auto"/>
            <w:right w:val="none" w:sz="0" w:space="0" w:color="auto"/>
          </w:divBdr>
        </w:div>
        <w:div w:id="685719416">
          <w:marLeft w:val="480"/>
          <w:marRight w:val="0"/>
          <w:marTop w:val="0"/>
          <w:marBottom w:val="0"/>
          <w:divBdr>
            <w:top w:val="none" w:sz="0" w:space="0" w:color="auto"/>
            <w:left w:val="none" w:sz="0" w:space="0" w:color="auto"/>
            <w:bottom w:val="none" w:sz="0" w:space="0" w:color="auto"/>
            <w:right w:val="none" w:sz="0" w:space="0" w:color="auto"/>
          </w:divBdr>
        </w:div>
        <w:div w:id="2132043379">
          <w:marLeft w:val="480"/>
          <w:marRight w:val="0"/>
          <w:marTop w:val="0"/>
          <w:marBottom w:val="0"/>
          <w:divBdr>
            <w:top w:val="none" w:sz="0" w:space="0" w:color="auto"/>
            <w:left w:val="none" w:sz="0" w:space="0" w:color="auto"/>
            <w:bottom w:val="none" w:sz="0" w:space="0" w:color="auto"/>
            <w:right w:val="none" w:sz="0" w:space="0" w:color="auto"/>
          </w:divBdr>
        </w:div>
        <w:div w:id="1975676121">
          <w:marLeft w:val="480"/>
          <w:marRight w:val="0"/>
          <w:marTop w:val="0"/>
          <w:marBottom w:val="0"/>
          <w:divBdr>
            <w:top w:val="none" w:sz="0" w:space="0" w:color="auto"/>
            <w:left w:val="none" w:sz="0" w:space="0" w:color="auto"/>
            <w:bottom w:val="none" w:sz="0" w:space="0" w:color="auto"/>
            <w:right w:val="none" w:sz="0" w:space="0" w:color="auto"/>
          </w:divBdr>
        </w:div>
        <w:div w:id="290210179">
          <w:marLeft w:val="480"/>
          <w:marRight w:val="0"/>
          <w:marTop w:val="0"/>
          <w:marBottom w:val="0"/>
          <w:divBdr>
            <w:top w:val="none" w:sz="0" w:space="0" w:color="auto"/>
            <w:left w:val="none" w:sz="0" w:space="0" w:color="auto"/>
            <w:bottom w:val="none" w:sz="0" w:space="0" w:color="auto"/>
            <w:right w:val="none" w:sz="0" w:space="0" w:color="auto"/>
          </w:divBdr>
        </w:div>
        <w:div w:id="1663116349">
          <w:marLeft w:val="480"/>
          <w:marRight w:val="0"/>
          <w:marTop w:val="0"/>
          <w:marBottom w:val="0"/>
          <w:divBdr>
            <w:top w:val="none" w:sz="0" w:space="0" w:color="auto"/>
            <w:left w:val="none" w:sz="0" w:space="0" w:color="auto"/>
            <w:bottom w:val="none" w:sz="0" w:space="0" w:color="auto"/>
            <w:right w:val="none" w:sz="0" w:space="0" w:color="auto"/>
          </w:divBdr>
        </w:div>
        <w:div w:id="2114519108">
          <w:marLeft w:val="480"/>
          <w:marRight w:val="0"/>
          <w:marTop w:val="0"/>
          <w:marBottom w:val="0"/>
          <w:divBdr>
            <w:top w:val="none" w:sz="0" w:space="0" w:color="auto"/>
            <w:left w:val="none" w:sz="0" w:space="0" w:color="auto"/>
            <w:bottom w:val="none" w:sz="0" w:space="0" w:color="auto"/>
            <w:right w:val="none" w:sz="0" w:space="0" w:color="auto"/>
          </w:divBdr>
        </w:div>
        <w:div w:id="1349406436">
          <w:marLeft w:val="480"/>
          <w:marRight w:val="0"/>
          <w:marTop w:val="0"/>
          <w:marBottom w:val="0"/>
          <w:divBdr>
            <w:top w:val="none" w:sz="0" w:space="0" w:color="auto"/>
            <w:left w:val="none" w:sz="0" w:space="0" w:color="auto"/>
            <w:bottom w:val="none" w:sz="0" w:space="0" w:color="auto"/>
            <w:right w:val="none" w:sz="0" w:space="0" w:color="auto"/>
          </w:divBdr>
        </w:div>
        <w:div w:id="544412523">
          <w:marLeft w:val="480"/>
          <w:marRight w:val="0"/>
          <w:marTop w:val="0"/>
          <w:marBottom w:val="0"/>
          <w:divBdr>
            <w:top w:val="none" w:sz="0" w:space="0" w:color="auto"/>
            <w:left w:val="none" w:sz="0" w:space="0" w:color="auto"/>
            <w:bottom w:val="none" w:sz="0" w:space="0" w:color="auto"/>
            <w:right w:val="none" w:sz="0" w:space="0" w:color="auto"/>
          </w:divBdr>
        </w:div>
        <w:div w:id="1998218523">
          <w:marLeft w:val="480"/>
          <w:marRight w:val="0"/>
          <w:marTop w:val="0"/>
          <w:marBottom w:val="0"/>
          <w:divBdr>
            <w:top w:val="none" w:sz="0" w:space="0" w:color="auto"/>
            <w:left w:val="none" w:sz="0" w:space="0" w:color="auto"/>
            <w:bottom w:val="none" w:sz="0" w:space="0" w:color="auto"/>
            <w:right w:val="none" w:sz="0" w:space="0" w:color="auto"/>
          </w:divBdr>
        </w:div>
        <w:div w:id="299068869">
          <w:marLeft w:val="480"/>
          <w:marRight w:val="0"/>
          <w:marTop w:val="0"/>
          <w:marBottom w:val="0"/>
          <w:divBdr>
            <w:top w:val="none" w:sz="0" w:space="0" w:color="auto"/>
            <w:left w:val="none" w:sz="0" w:space="0" w:color="auto"/>
            <w:bottom w:val="none" w:sz="0" w:space="0" w:color="auto"/>
            <w:right w:val="none" w:sz="0" w:space="0" w:color="auto"/>
          </w:divBdr>
        </w:div>
        <w:div w:id="1312833304">
          <w:marLeft w:val="480"/>
          <w:marRight w:val="0"/>
          <w:marTop w:val="0"/>
          <w:marBottom w:val="0"/>
          <w:divBdr>
            <w:top w:val="none" w:sz="0" w:space="0" w:color="auto"/>
            <w:left w:val="none" w:sz="0" w:space="0" w:color="auto"/>
            <w:bottom w:val="none" w:sz="0" w:space="0" w:color="auto"/>
            <w:right w:val="none" w:sz="0" w:space="0" w:color="auto"/>
          </w:divBdr>
        </w:div>
        <w:div w:id="1685671185">
          <w:marLeft w:val="480"/>
          <w:marRight w:val="0"/>
          <w:marTop w:val="0"/>
          <w:marBottom w:val="0"/>
          <w:divBdr>
            <w:top w:val="none" w:sz="0" w:space="0" w:color="auto"/>
            <w:left w:val="none" w:sz="0" w:space="0" w:color="auto"/>
            <w:bottom w:val="none" w:sz="0" w:space="0" w:color="auto"/>
            <w:right w:val="none" w:sz="0" w:space="0" w:color="auto"/>
          </w:divBdr>
        </w:div>
      </w:divsChild>
    </w:div>
    <w:div w:id="121655288">
      <w:bodyDiv w:val="1"/>
      <w:marLeft w:val="0"/>
      <w:marRight w:val="0"/>
      <w:marTop w:val="0"/>
      <w:marBottom w:val="0"/>
      <w:divBdr>
        <w:top w:val="none" w:sz="0" w:space="0" w:color="auto"/>
        <w:left w:val="none" w:sz="0" w:space="0" w:color="auto"/>
        <w:bottom w:val="none" w:sz="0" w:space="0" w:color="auto"/>
        <w:right w:val="none" w:sz="0" w:space="0" w:color="auto"/>
      </w:divBdr>
      <w:divsChild>
        <w:div w:id="2008316446">
          <w:marLeft w:val="640"/>
          <w:marRight w:val="0"/>
          <w:marTop w:val="0"/>
          <w:marBottom w:val="0"/>
          <w:divBdr>
            <w:top w:val="none" w:sz="0" w:space="0" w:color="auto"/>
            <w:left w:val="none" w:sz="0" w:space="0" w:color="auto"/>
            <w:bottom w:val="none" w:sz="0" w:space="0" w:color="auto"/>
            <w:right w:val="none" w:sz="0" w:space="0" w:color="auto"/>
          </w:divBdr>
        </w:div>
        <w:div w:id="205027317">
          <w:marLeft w:val="640"/>
          <w:marRight w:val="0"/>
          <w:marTop w:val="0"/>
          <w:marBottom w:val="0"/>
          <w:divBdr>
            <w:top w:val="none" w:sz="0" w:space="0" w:color="auto"/>
            <w:left w:val="none" w:sz="0" w:space="0" w:color="auto"/>
            <w:bottom w:val="none" w:sz="0" w:space="0" w:color="auto"/>
            <w:right w:val="none" w:sz="0" w:space="0" w:color="auto"/>
          </w:divBdr>
        </w:div>
        <w:div w:id="1555703472">
          <w:marLeft w:val="640"/>
          <w:marRight w:val="0"/>
          <w:marTop w:val="0"/>
          <w:marBottom w:val="0"/>
          <w:divBdr>
            <w:top w:val="none" w:sz="0" w:space="0" w:color="auto"/>
            <w:left w:val="none" w:sz="0" w:space="0" w:color="auto"/>
            <w:bottom w:val="none" w:sz="0" w:space="0" w:color="auto"/>
            <w:right w:val="none" w:sz="0" w:space="0" w:color="auto"/>
          </w:divBdr>
        </w:div>
        <w:div w:id="926232604">
          <w:marLeft w:val="640"/>
          <w:marRight w:val="0"/>
          <w:marTop w:val="0"/>
          <w:marBottom w:val="0"/>
          <w:divBdr>
            <w:top w:val="none" w:sz="0" w:space="0" w:color="auto"/>
            <w:left w:val="none" w:sz="0" w:space="0" w:color="auto"/>
            <w:bottom w:val="none" w:sz="0" w:space="0" w:color="auto"/>
            <w:right w:val="none" w:sz="0" w:space="0" w:color="auto"/>
          </w:divBdr>
        </w:div>
        <w:div w:id="327447086">
          <w:marLeft w:val="640"/>
          <w:marRight w:val="0"/>
          <w:marTop w:val="0"/>
          <w:marBottom w:val="0"/>
          <w:divBdr>
            <w:top w:val="none" w:sz="0" w:space="0" w:color="auto"/>
            <w:left w:val="none" w:sz="0" w:space="0" w:color="auto"/>
            <w:bottom w:val="none" w:sz="0" w:space="0" w:color="auto"/>
            <w:right w:val="none" w:sz="0" w:space="0" w:color="auto"/>
          </w:divBdr>
        </w:div>
        <w:div w:id="2019308470">
          <w:marLeft w:val="640"/>
          <w:marRight w:val="0"/>
          <w:marTop w:val="0"/>
          <w:marBottom w:val="0"/>
          <w:divBdr>
            <w:top w:val="none" w:sz="0" w:space="0" w:color="auto"/>
            <w:left w:val="none" w:sz="0" w:space="0" w:color="auto"/>
            <w:bottom w:val="none" w:sz="0" w:space="0" w:color="auto"/>
            <w:right w:val="none" w:sz="0" w:space="0" w:color="auto"/>
          </w:divBdr>
        </w:div>
        <w:div w:id="854803692">
          <w:marLeft w:val="640"/>
          <w:marRight w:val="0"/>
          <w:marTop w:val="0"/>
          <w:marBottom w:val="0"/>
          <w:divBdr>
            <w:top w:val="none" w:sz="0" w:space="0" w:color="auto"/>
            <w:left w:val="none" w:sz="0" w:space="0" w:color="auto"/>
            <w:bottom w:val="none" w:sz="0" w:space="0" w:color="auto"/>
            <w:right w:val="none" w:sz="0" w:space="0" w:color="auto"/>
          </w:divBdr>
        </w:div>
        <w:div w:id="1366902584">
          <w:marLeft w:val="640"/>
          <w:marRight w:val="0"/>
          <w:marTop w:val="0"/>
          <w:marBottom w:val="0"/>
          <w:divBdr>
            <w:top w:val="none" w:sz="0" w:space="0" w:color="auto"/>
            <w:left w:val="none" w:sz="0" w:space="0" w:color="auto"/>
            <w:bottom w:val="none" w:sz="0" w:space="0" w:color="auto"/>
            <w:right w:val="none" w:sz="0" w:space="0" w:color="auto"/>
          </w:divBdr>
        </w:div>
        <w:div w:id="1716007299">
          <w:marLeft w:val="640"/>
          <w:marRight w:val="0"/>
          <w:marTop w:val="0"/>
          <w:marBottom w:val="0"/>
          <w:divBdr>
            <w:top w:val="none" w:sz="0" w:space="0" w:color="auto"/>
            <w:left w:val="none" w:sz="0" w:space="0" w:color="auto"/>
            <w:bottom w:val="none" w:sz="0" w:space="0" w:color="auto"/>
            <w:right w:val="none" w:sz="0" w:space="0" w:color="auto"/>
          </w:divBdr>
        </w:div>
        <w:div w:id="2119135282">
          <w:marLeft w:val="640"/>
          <w:marRight w:val="0"/>
          <w:marTop w:val="0"/>
          <w:marBottom w:val="0"/>
          <w:divBdr>
            <w:top w:val="none" w:sz="0" w:space="0" w:color="auto"/>
            <w:left w:val="none" w:sz="0" w:space="0" w:color="auto"/>
            <w:bottom w:val="none" w:sz="0" w:space="0" w:color="auto"/>
            <w:right w:val="none" w:sz="0" w:space="0" w:color="auto"/>
          </w:divBdr>
        </w:div>
        <w:div w:id="536237910">
          <w:marLeft w:val="640"/>
          <w:marRight w:val="0"/>
          <w:marTop w:val="0"/>
          <w:marBottom w:val="0"/>
          <w:divBdr>
            <w:top w:val="none" w:sz="0" w:space="0" w:color="auto"/>
            <w:left w:val="none" w:sz="0" w:space="0" w:color="auto"/>
            <w:bottom w:val="none" w:sz="0" w:space="0" w:color="auto"/>
            <w:right w:val="none" w:sz="0" w:space="0" w:color="auto"/>
          </w:divBdr>
        </w:div>
        <w:div w:id="1049839208">
          <w:marLeft w:val="640"/>
          <w:marRight w:val="0"/>
          <w:marTop w:val="0"/>
          <w:marBottom w:val="0"/>
          <w:divBdr>
            <w:top w:val="none" w:sz="0" w:space="0" w:color="auto"/>
            <w:left w:val="none" w:sz="0" w:space="0" w:color="auto"/>
            <w:bottom w:val="none" w:sz="0" w:space="0" w:color="auto"/>
            <w:right w:val="none" w:sz="0" w:space="0" w:color="auto"/>
          </w:divBdr>
        </w:div>
        <w:div w:id="124549665">
          <w:marLeft w:val="640"/>
          <w:marRight w:val="0"/>
          <w:marTop w:val="0"/>
          <w:marBottom w:val="0"/>
          <w:divBdr>
            <w:top w:val="none" w:sz="0" w:space="0" w:color="auto"/>
            <w:left w:val="none" w:sz="0" w:space="0" w:color="auto"/>
            <w:bottom w:val="none" w:sz="0" w:space="0" w:color="auto"/>
            <w:right w:val="none" w:sz="0" w:space="0" w:color="auto"/>
          </w:divBdr>
        </w:div>
        <w:div w:id="541786919">
          <w:marLeft w:val="640"/>
          <w:marRight w:val="0"/>
          <w:marTop w:val="0"/>
          <w:marBottom w:val="0"/>
          <w:divBdr>
            <w:top w:val="none" w:sz="0" w:space="0" w:color="auto"/>
            <w:left w:val="none" w:sz="0" w:space="0" w:color="auto"/>
            <w:bottom w:val="none" w:sz="0" w:space="0" w:color="auto"/>
            <w:right w:val="none" w:sz="0" w:space="0" w:color="auto"/>
          </w:divBdr>
        </w:div>
        <w:div w:id="675687611">
          <w:marLeft w:val="640"/>
          <w:marRight w:val="0"/>
          <w:marTop w:val="0"/>
          <w:marBottom w:val="0"/>
          <w:divBdr>
            <w:top w:val="none" w:sz="0" w:space="0" w:color="auto"/>
            <w:left w:val="none" w:sz="0" w:space="0" w:color="auto"/>
            <w:bottom w:val="none" w:sz="0" w:space="0" w:color="auto"/>
            <w:right w:val="none" w:sz="0" w:space="0" w:color="auto"/>
          </w:divBdr>
        </w:div>
        <w:div w:id="1157262237">
          <w:marLeft w:val="640"/>
          <w:marRight w:val="0"/>
          <w:marTop w:val="0"/>
          <w:marBottom w:val="0"/>
          <w:divBdr>
            <w:top w:val="none" w:sz="0" w:space="0" w:color="auto"/>
            <w:left w:val="none" w:sz="0" w:space="0" w:color="auto"/>
            <w:bottom w:val="none" w:sz="0" w:space="0" w:color="auto"/>
            <w:right w:val="none" w:sz="0" w:space="0" w:color="auto"/>
          </w:divBdr>
        </w:div>
        <w:div w:id="1102072208">
          <w:marLeft w:val="640"/>
          <w:marRight w:val="0"/>
          <w:marTop w:val="0"/>
          <w:marBottom w:val="0"/>
          <w:divBdr>
            <w:top w:val="none" w:sz="0" w:space="0" w:color="auto"/>
            <w:left w:val="none" w:sz="0" w:space="0" w:color="auto"/>
            <w:bottom w:val="none" w:sz="0" w:space="0" w:color="auto"/>
            <w:right w:val="none" w:sz="0" w:space="0" w:color="auto"/>
          </w:divBdr>
        </w:div>
        <w:div w:id="1028678687">
          <w:marLeft w:val="640"/>
          <w:marRight w:val="0"/>
          <w:marTop w:val="0"/>
          <w:marBottom w:val="0"/>
          <w:divBdr>
            <w:top w:val="none" w:sz="0" w:space="0" w:color="auto"/>
            <w:left w:val="none" w:sz="0" w:space="0" w:color="auto"/>
            <w:bottom w:val="none" w:sz="0" w:space="0" w:color="auto"/>
            <w:right w:val="none" w:sz="0" w:space="0" w:color="auto"/>
          </w:divBdr>
        </w:div>
        <w:div w:id="1521965633">
          <w:marLeft w:val="640"/>
          <w:marRight w:val="0"/>
          <w:marTop w:val="0"/>
          <w:marBottom w:val="0"/>
          <w:divBdr>
            <w:top w:val="none" w:sz="0" w:space="0" w:color="auto"/>
            <w:left w:val="none" w:sz="0" w:space="0" w:color="auto"/>
            <w:bottom w:val="none" w:sz="0" w:space="0" w:color="auto"/>
            <w:right w:val="none" w:sz="0" w:space="0" w:color="auto"/>
          </w:divBdr>
        </w:div>
        <w:div w:id="1669944298">
          <w:marLeft w:val="640"/>
          <w:marRight w:val="0"/>
          <w:marTop w:val="0"/>
          <w:marBottom w:val="0"/>
          <w:divBdr>
            <w:top w:val="none" w:sz="0" w:space="0" w:color="auto"/>
            <w:left w:val="none" w:sz="0" w:space="0" w:color="auto"/>
            <w:bottom w:val="none" w:sz="0" w:space="0" w:color="auto"/>
            <w:right w:val="none" w:sz="0" w:space="0" w:color="auto"/>
          </w:divBdr>
        </w:div>
        <w:div w:id="583682876">
          <w:marLeft w:val="640"/>
          <w:marRight w:val="0"/>
          <w:marTop w:val="0"/>
          <w:marBottom w:val="0"/>
          <w:divBdr>
            <w:top w:val="none" w:sz="0" w:space="0" w:color="auto"/>
            <w:left w:val="none" w:sz="0" w:space="0" w:color="auto"/>
            <w:bottom w:val="none" w:sz="0" w:space="0" w:color="auto"/>
            <w:right w:val="none" w:sz="0" w:space="0" w:color="auto"/>
          </w:divBdr>
        </w:div>
        <w:div w:id="2037197104">
          <w:marLeft w:val="640"/>
          <w:marRight w:val="0"/>
          <w:marTop w:val="0"/>
          <w:marBottom w:val="0"/>
          <w:divBdr>
            <w:top w:val="none" w:sz="0" w:space="0" w:color="auto"/>
            <w:left w:val="none" w:sz="0" w:space="0" w:color="auto"/>
            <w:bottom w:val="none" w:sz="0" w:space="0" w:color="auto"/>
            <w:right w:val="none" w:sz="0" w:space="0" w:color="auto"/>
          </w:divBdr>
        </w:div>
        <w:div w:id="114450780">
          <w:marLeft w:val="640"/>
          <w:marRight w:val="0"/>
          <w:marTop w:val="0"/>
          <w:marBottom w:val="0"/>
          <w:divBdr>
            <w:top w:val="none" w:sz="0" w:space="0" w:color="auto"/>
            <w:left w:val="none" w:sz="0" w:space="0" w:color="auto"/>
            <w:bottom w:val="none" w:sz="0" w:space="0" w:color="auto"/>
            <w:right w:val="none" w:sz="0" w:space="0" w:color="auto"/>
          </w:divBdr>
        </w:div>
        <w:div w:id="1287933835">
          <w:marLeft w:val="640"/>
          <w:marRight w:val="0"/>
          <w:marTop w:val="0"/>
          <w:marBottom w:val="0"/>
          <w:divBdr>
            <w:top w:val="none" w:sz="0" w:space="0" w:color="auto"/>
            <w:left w:val="none" w:sz="0" w:space="0" w:color="auto"/>
            <w:bottom w:val="none" w:sz="0" w:space="0" w:color="auto"/>
            <w:right w:val="none" w:sz="0" w:space="0" w:color="auto"/>
          </w:divBdr>
        </w:div>
        <w:div w:id="795871224">
          <w:marLeft w:val="640"/>
          <w:marRight w:val="0"/>
          <w:marTop w:val="0"/>
          <w:marBottom w:val="0"/>
          <w:divBdr>
            <w:top w:val="none" w:sz="0" w:space="0" w:color="auto"/>
            <w:left w:val="none" w:sz="0" w:space="0" w:color="auto"/>
            <w:bottom w:val="none" w:sz="0" w:space="0" w:color="auto"/>
            <w:right w:val="none" w:sz="0" w:space="0" w:color="auto"/>
          </w:divBdr>
        </w:div>
        <w:div w:id="2115855939">
          <w:marLeft w:val="640"/>
          <w:marRight w:val="0"/>
          <w:marTop w:val="0"/>
          <w:marBottom w:val="0"/>
          <w:divBdr>
            <w:top w:val="none" w:sz="0" w:space="0" w:color="auto"/>
            <w:left w:val="none" w:sz="0" w:space="0" w:color="auto"/>
            <w:bottom w:val="none" w:sz="0" w:space="0" w:color="auto"/>
            <w:right w:val="none" w:sz="0" w:space="0" w:color="auto"/>
          </w:divBdr>
        </w:div>
        <w:div w:id="937061724">
          <w:marLeft w:val="640"/>
          <w:marRight w:val="0"/>
          <w:marTop w:val="0"/>
          <w:marBottom w:val="0"/>
          <w:divBdr>
            <w:top w:val="none" w:sz="0" w:space="0" w:color="auto"/>
            <w:left w:val="none" w:sz="0" w:space="0" w:color="auto"/>
            <w:bottom w:val="none" w:sz="0" w:space="0" w:color="auto"/>
            <w:right w:val="none" w:sz="0" w:space="0" w:color="auto"/>
          </w:divBdr>
        </w:div>
        <w:div w:id="569122251">
          <w:marLeft w:val="640"/>
          <w:marRight w:val="0"/>
          <w:marTop w:val="0"/>
          <w:marBottom w:val="0"/>
          <w:divBdr>
            <w:top w:val="none" w:sz="0" w:space="0" w:color="auto"/>
            <w:left w:val="none" w:sz="0" w:space="0" w:color="auto"/>
            <w:bottom w:val="none" w:sz="0" w:space="0" w:color="auto"/>
            <w:right w:val="none" w:sz="0" w:space="0" w:color="auto"/>
          </w:divBdr>
        </w:div>
        <w:div w:id="1023702347">
          <w:marLeft w:val="640"/>
          <w:marRight w:val="0"/>
          <w:marTop w:val="0"/>
          <w:marBottom w:val="0"/>
          <w:divBdr>
            <w:top w:val="none" w:sz="0" w:space="0" w:color="auto"/>
            <w:left w:val="none" w:sz="0" w:space="0" w:color="auto"/>
            <w:bottom w:val="none" w:sz="0" w:space="0" w:color="auto"/>
            <w:right w:val="none" w:sz="0" w:space="0" w:color="auto"/>
          </w:divBdr>
        </w:div>
        <w:div w:id="2040818602">
          <w:marLeft w:val="640"/>
          <w:marRight w:val="0"/>
          <w:marTop w:val="0"/>
          <w:marBottom w:val="0"/>
          <w:divBdr>
            <w:top w:val="none" w:sz="0" w:space="0" w:color="auto"/>
            <w:left w:val="none" w:sz="0" w:space="0" w:color="auto"/>
            <w:bottom w:val="none" w:sz="0" w:space="0" w:color="auto"/>
            <w:right w:val="none" w:sz="0" w:space="0" w:color="auto"/>
          </w:divBdr>
        </w:div>
        <w:div w:id="1157458943">
          <w:marLeft w:val="640"/>
          <w:marRight w:val="0"/>
          <w:marTop w:val="0"/>
          <w:marBottom w:val="0"/>
          <w:divBdr>
            <w:top w:val="none" w:sz="0" w:space="0" w:color="auto"/>
            <w:left w:val="none" w:sz="0" w:space="0" w:color="auto"/>
            <w:bottom w:val="none" w:sz="0" w:space="0" w:color="auto"/>
            <w:right w:val="none" w:sz="0" w:space="0" w:color="auto"/>
          </w:divBdr>
        </w:div>
        <w:div w:id="982350849">
          <w:marLeft w:val="640"/>
          <w:marRight w:val="0"/>
          <w:marTop w:val="0"/>
          <w:marBottom w:val="0"/>
          <w:divBdr>
            <w:top w:val="none" w:sz="0" w:space="0" w:color="auto"/>
            <w:left w:val="none" w:sz="0" w:space="0" w:color="auto"/>
            <w:bottom w:val="none" w:sz="0" w:space="0" w:color="auto"/>
            <w:right w:val="none" w:sz="0" w:space="0" w:color="auto"/>
          </w:divBdr>
        </w:div>
        <w:div w:id="1344428946">
          <w:marLeft w:val="640"/>
          <w:marRight w:val="0"/>
          <w:marTop w:val="0"/>
          <w:marBottom w:val="0"/>
          <w:divBdr>
            <w:top w:val="none" w:sz="0" w:space="0" w:color="auto"/>
            <w:left w:val="none" w:sz="0" w:space="0" w:color="auto"/>
            <w:bottom w:val="none" w:sz="0" w:space="0" w:color="auto"/>
            <w:right w:val="none" w:sz="0" w:space="0" w:color="auto"/>
          </w:divBdr>
        </w:div>
        <w:div w:id="2116971706">
          <w:marLeft w:val="640"/>
          <w:marRight w:val="0"/>
          <w:marTop w:val="0"/>
          <w:marBottom w:val="0"/>
          <w:divBdr>
            <w:top w:val="none" w:sz="0" w:space="0" w:color="auto"/>
            <w:left w:val="none" w:sz="0" w:space="0" w:color="auto"/>
            <w:bottom w:val="none" w:sz="0" w:space="0" w:color="auto"/>
            <w:right w:val="none" w:sz="0" w:space="0" w:color="auto"/>
          </w:divBdr>
        </w:div>
        <w:div w:id="1531213842">
          <w:marLeft w:val="640"/>
          <w:marRight w:val="0"/>
          <w:marTop w:val="0"/>
          <w:marBottom w:val="0"/>
          <w:divBdr>
            <w:top w:val="none" w:sz="0" w:space="0" w:color="auto"/>
            <w:left w:val="none" w:sz="0" w:space="0" w:color="auto"/>
            <w:bottom w:val="none" w:sz="0" w:space="0" w:color="auto"/>
            <w:right w:val="none" w:sz="0" w:space="0" w:color="auto"/>
          </w:divBdr>
        </w:div>
        <w:div w:id="1637876572">
          <w:marLeft w:val="640"/>
          <w:marRight w:val="0"/>
          <w:marTop w:val="0"/>
          <w:marBottom w:val="0"/>
          <w:divBdr>
            <w:top w:val="none" w:sz="0" w:space="0" w:color="auto"/>
            <w:left w:val="none" w:sz="0" w:space="0" w:color="auto"/>
            <w:bottom w:val="none" w:sz="0" w:space="0" w:color="auto"/>
            <w:right w:val="none" w:sz="0" w:space="0" w:color="auto"/>
          </w:divBdr>
        </w:div>
        <w:div w:id="1487935871">
          <w:marLeft w:val="640"/>
          <w:marRight w:val="0"/>
          <w:marTop w:val="0"/>
          <w:marBottom w:val="0"/>
          <w:divBdr>
            <w:top w:val="none" w:sz="0" w:space="0" w:color="auto"/>
            <w:left w:val="none" w:sz="0" w:space="0" w:color="auto"/>
            <w:bottom w:val="none" w:sz="0" w:space="0" w:color="auto"/>
            <w:right w:val="none" w:sz="0" w:space="0" w:color="auto"/>
          </w:divBdr>
        </w:div>
        <w:div w:id="1927297886">
          <w:marLeft w:val="640"/>
          <w:marRight w:val="0"/>
          <w:marTop w:val="0"/>
          <w:marBottom w:val="0"/>
          <w:divBdr>
            <w:top w:val="none" w:sz="0" w:space="0" w:color="auto"/>
            <w:left w:val="none" w:sz="0" w:space="0" w:color="auto"/>
            <w:bottom w:val="none" w:sz="0" w:space="0" w:color="auto"/>
            <w:right w:val="none" w:sz="0" w:space="0" w:color="auto"/>
          </w:divBdr>
        </w:div>
        <w:div w:id="1286426720">
          <w:marLeft w:val="640"/>
          <w:marRight w:val="0"/>
          <w:marTop w:val="0"/>
          <w:marBottom w:val="0"/>
          <w:divBdr>
            <w:top w:val="none" w:sz="0" w:space="0" w:color="auto"/>
            <w:left w:val="none" w:sz="0" w:space="0" w:color="auto"/>
            <w:bottom w:val="none" w:sz="0" w:space="0" w:color="auto"/>
            <w:right w:val="none" w:sz="0" w:space="0" w:color="auto"/>
          </w:divBdr>
        </w:div>
        <w:div w:id="1743521665">
          <w:marLeft w:val="640"/>
          <w:marRight w:val="0"/>
          <w:marTop w:val="0"/>
          <w:marBottom w:val="0"/>
          <w:divBdr>
            <w:top w:val="none" w:sz="0" w:space="0" w:color="auto"/>
            <w:left w:val="none" w:sz="0" w:space="0" w:color="auto"/>
            <w:bottom w:val="none" w:sz="0" w:space="0" w:color="auto"/>
            <w:right w:val="none" w:sz="0" w:space="0" w:color="auto"/>
          </w:divBdr>
        </w:div>
        <w:div w:id="354817317">
          <w:marLeft w:val="640"/>
          <w:marRight w:val="0"/>
          <w:marTop w:val="0"/>
          <w:marBottom w:val="0"/>
          <w:divBdr>
            <w:top w:val="none" w:sz="0" w:space="0" w:color="auto"/>
            <w:left w:val="none" w:sz="0" w:space="0" w:color="auto"/>
            <w:bottom w:val="none" w:sz="0" w:space="0" w:color="auto"/>
            <w:right w:val="none" w:sz="0" w:space="0" w:color="auto"/>
          </w:divBdr>
        </w:div>
        <w:div w:id="929698047">
          <w:marLeft w:val="640"/>
          <w:marRight w:val="0"/>
          <w:marTop w:val="0"/>
          <w:marBottom w:val="0"/>
          <w:divBdr>
            <w:top w:val="none" w:sz="0" w:space="0" w:color="auto"/>
            <w:left w:val="none" w:sz="0" w:space="0" w:color="auto"/>
            <w:bottom w:val="none" w:sz="0" w:space="0" w:color="auto"/>
            <w:right w:val="none" w:sz="0" w:space="0" w:color="auto"/>
          </w:divBdr>
        </w:div>
        <w:div w:id="2005891353">
          <w:marLeft w:val="640"/>
          <w:marRight w:val="0"/>
          <w:marTop w:val="0"/>
          <w:marBottom w:val="0"/>
          <w:divBdr>
            <w:top w:val="none" w:sz="0" w:space="0" w:color="auto"/>
            <w:left w:val="none" w:sz="0" w:space="0" w:color="auto"/>
            <w:bottom w:val="none" w:sz="0" w:space="0" w:color="auto"/>
            <w:right w:val="none" w:sz="0" w:space="0" w:color="auto"/>
          </w:divBdr>
        </w:div>
        <w:div w:id="653533431">
          <w:marLeft w:val="640"/>
          <w:marRight w:val="0"/>
          <w:marTop w:val="0"/>
          <w:marBottom w:val="0"/>
          <w:divBdr>
            <w:top w:val="none" w:sz="0" w:space="0" w:color="auto"/>
            <w:left w:val="none" w:sz="0" w:space="0" w:color="auto"/>
            <w:bottom w:val="none" w:sz="0" w:space="0" w:color="auto"/>
            <w:right w:val="none" w:sz="0" w:space="0" w:color="auto"/>
          </w:divBdr>
        </w:div>
        <w:div w:id="161163523">
          <w:marLeft w:val="640"/>
          <w:marRight w:val="0"/>
          <w:marTop w:val="0"/>
          <w:marBottom w:val="0"/>
          <w:divBdr>
            <w:top w:val="none" w:sz="0" w:space="0" w:color="auto"/>
            <w:left w:val="none" w:sz="0" w:space="0" w:color="auto"/>
            <w:bottom w:val="none" w:sz="0" w:space="0" w:color="auto"/>
            <w:right w:val="none" w:sz="0" w:space="0" w:color="auto"/>
          </w:divBdr>
        </w:div>
        <w:div w:id="998312142">
          <w:marLeft w:val="640"/>
          <w:marRight w:val="0"/>
          <w:marTop w:val="0"/>
          <w:marBottom w:val="0"/>
          <w:divBdr>
            <w:top w:val="none" w:sz="0" w:space="0" w:color="auto"/>
            <w:left w:val="none" w:sz="0" w:space="0" w:color="auto"/>
            <w:bottom w:val="none" w:sz="0" w:space="0" w:color="auto"/>
            <w:right w:val="none" w:sz="0" w:space="0" w:color="auto"/>
          </w:divBdr>
        </w:div>
        <w:div w:id="1346009384">
          <w:marLeft w:val="640"/>
          <w:marRight w:val="0"/>
          <w:marTop w:val="0"/>
          <w:marBottom w:val="0"/>
          <w:divBdr>
            <w:top w:val="none" w:sz="0" w:space="0" w:color="auto"/>
            <w:left w:val="none" w:sz="0" w:space="0" w:color="auto"/>
            <w:bottom w:val="none" w:sz="0" w:space="0" w:color="auto"/>
            <w:right w:val="none" w:sz="0" w:space="0" w:color="auto"/>
          </w:divBdr>
        </w:div>
        <w:div w:id="1377847732">
          <w:marLeft w:val="640"/>
          <w:marRight w:val="0"/>
          <w:marTop w:val="0"/>
          <w:marBottom w:val="0"/>
          <w:divBdr>
            <w:top w:val="none" w:sz="0" w:space="0" w:color="auto"/>
            <w:left w:val="none" w:sz="0" w:space="0" w:color="auto"/>
            <w:bottom w:val="none" w:sz="0" w:space="0" w:color="auto"/>
            <w:right w:val="none" w:sz="0" w:space="0" w:color="auto"/>
          </w:divBdr>
        </w:div>
        <w:div w:id="479462940">
          <w:marLeft w:val="640"/>
          <w:marRight w:val="0"/>
          <w:marTop w:val="0"/>
          <w:marBottom w:val="0"/>
          <w:divBdr>
            <w:top w:val="none" w:sz="0" w:space="0" w:color="auto"/>
            <w:left w:val="none" w:sz="0" w:space="0" w:color="auto"/>
            <w:bottom w:val="none" w:sz="0" w:space="0" w:color="auto"/>
            <w:right w:val="none" w:sz="0" w:space="0" w:color="auto"/>
          </w:divBdr>
        </w:div>
        <w:div w:id="166793868">
          <w:marLeft w:val="640"/>
          <w:marRight w:val="0"/>
          <w:marTop w:val="0"/>
          <w:marBottom w:val="0"/>
          <w:divBdr>
            <w:top w:val="none" w:sz="0" w:space="0" w:color="auto"/>
            <w:left w:val="none" w:sz="0" w:space="0" w:color="auto"/>
            <w:bottom w:val="none" w:sz="0" w:space="0" w:color="auto"/>
            <w:right w:val="none" w:sz="0" w:space="0" w:color="auto"/>
          </w:divBdr>
        </w:div>
        <w:div w:id="1130709485">
          <w:marLeft w:val="640"/>
          <w:marRight w:val="0"/>
          <w:marTop w:val="0"/>
          <w:marBottom w:val="0"/>
          <w:divBdr>
            <w:top w:val="none" w:sz="0" w:space="0" w:color="auto"/>
            <w:left w:val="none" w:sz="0" w:space="0" w:color="auto"/>
            <w:bottom w:val="none" w:sz="0" w:space="0" w:color="auto"/>
            <w:right w:val="none" w:sz="0" w:space="0" w:color="auto"/>
          </w:divBdr>
        </w:div>
        <w:div w:id="1393651491">
          <w:marLeft w:val="640"/>
          <w:marRight w:val="0"/>
          <w:marTop w:val="0"/>
          <w:marBottom w:val="0"/>
          <w:divBdr>
            <w:top w:val="none" w:sz="0" w:space="0" w:color="auto"/>
            <w:left w:val="none" w:sz="0" w:space="0" w:color="auto"/>
            <w:bottom w:val="none" w:sz="0" w:space="0" w:color="auto"/>
            <w:right w:val="none" w:sz="0" w:space="0" w:color="auto"/>
          </w:divBdr>
        </w:div>
        <w:div w:id="1831096223">
          <w:marLeft w:val="640"/>
          <w:marRight w:val="0"/>
          <w:marTop w:val="0"/>
          <w:marBottom w:val="0"/>
          <w:divBdr>
            <w:top w:val="none" w:sz="0" w:space="0" w:color="auto"/>
            <w:left w:val="none" w:sz="0" w:space="0" w:color="auto"/>
            <w:bottom w:val="none" w:sz="0" w:space="0" w:color="auto"/>
            <w:right w:val="none" w:sz="0" w:space="0" w:color="auto"/>
          </w:divBdr>
        </w:div>
        <w:div w:id="500781345">
          <w:marLeft w:val="640"/>
          <w:marRight w:val="0"/>
          <w:marTop w:val="0"/>
          <w:marBottom w:val="0"/>
          <w:divBdr>
            <w:top w:val="none" w:sz="0" w:space="0" w:color="auto"/>
            <w:left w:val="none" w:sz="0" w:space="0" w:color="auto"/>
            <w:bottom w:val="none" w:sz="0" w:space="0" w:color="auto"/>
            <w:right w:val="none" w:sz="0" w:space="0" w:color="auto"/>
          </w:divBdr>
        </w:div>
        <w:div w:id="44448658">
          <w:marLeft w:val="640"/>
          <w:marRight w:val="0"/>
          <w:marTop w:val="0"/>
          <w:marBottom w:val="0"/>
          <w:divBdr>
            <w:top w:val="none" w:sz="0" w:space="0" w:color="auto"/>
            <w:left w:val="none" w:sz="0" w:space="0" w:color="auto"/>
            <w:bottom w:val="none" w:sz="0" w:space="0" w:color="auto"/>
            <w:right w:val="none" w:sz="0" w:space="0" w:color="auto"/>
          </w:divBdr>
        </w:div>
        <w:div w:id="833032845">
          <w:marLeft w:val="640"/>
          <w:marRight w:val="0"/>
          <w:marTop w:val="0"/>
          <w:marBottom w:val="0"/>
          <w:divBdr>
            <w:top w:val="none" w:sz="0" w:space="0" w:color="auto"/>
            <w:left w:val="none" w:sz="0" w:space="0" w:color="auto"/>
            <w:bottom w:val="none" w:sz="0" w:space="0" w:color="auto"/>
            <w:right w:val="none" w:sz="0" w:space="0" w:color="auto"/>
          </w:divBdr>
        </w:div>
        <w:div w:id="737048329">
          <w:marLeft w:val="640"/>
          <w:marRight w:val="0"/>
          <w:marTop w:val="0"/>
          <w:marBottom w:val="0"/>
          <w:divBdr>
            <w:top w:val="none" w:sz="0" w:space="0" w:color="auto"/>
            <w:left w:val="none" w:sz="0" w:space="0" w:color="auto"/>
            <w:bottom w:val="none" w:sz="0" w:space="0" w:color="auto"/>
            <w:right w:val="none" w:sz="0" w:space="0" w:color="auto"/>
          </w:divBdr>
        </w:div>
        <w:div w:id="1102918473">
          <w:marLeft w:val="640"/>
          <w:marRight w:val="0"/>
          <w:marTop w:val="0"/>
          <w:marBottom w:val="0"/>
          <w:divBdr>
            <w:top w:val="none" w:sz="0" w:space="0" w:color="auto"/>
            <w:left w:val="none" w:sz="0" w:space="0" w:color="auto"/>
            <w:bottom w:val="none" w:sz="0" w:space="0" w:color="auto"/>
            <w:right w:val="none" w:sz="0" w:space="0" w:color="auto"/>
          </w:divBdr>
        </w:div>
        <w:div w:id="58095117">
          <w:marLeft w:val="640"/>
          <w:marRight w:val="0"/>
          <w:marTop w:val="0"/>
          <w:marBottom w:val="0"/>
          <w:divBdr>
            <w:top w:val="none" w:sz="0" w:space="0" w:color="auto"/>
            <w:left w:val="none" w:sz="0" w:space="0" w:color="auto"/>
            <w:bottom w:val="none" w:sz="0" w:space="0" w:color="auto"/>
            <w:right w:val="none" w:sz="0" w:space="0" w:color="auto"/>
          </w:divBdr>
        </w:div>
        <w:div w:id="1438257271">
          <w:marLeft w:val="640"/>
          <w:marRight w:val="0"/>
          <w:marTop w:val="0"/>
          <w:marBottom w:val="0"/>
          <w:divBdr>
            <w:top w:val="none" w:sz="0" w:space="0" w:color="auto"/>
            <w:left w:val="none" w:sz="0" w:space="0" w:color="auto"/>
            <w:bottom w:val="none" w:sz="0" w:space="0" w:color="auto"/>
            <w:right w:val="none" w:sz="0" w:space="0" w:color="auto"/>
          </w:divBdr>
        </w:div>
        <w:div w:id="1645231428">
          <w:marLeft w:val="640"/>
          <w:marRight w:val="0"/>
          <w:marTop w:val="0"/>
          <w:marBottom w:val="0"/>
          <w:divBdr>
            <w:top w:val="none" w:sz="0" w:space="0" w:color="auto"/>
            <w:left w:val="none" w:sz="0" w:space="0" w:color="auto"/>
            <w:bottom w:val="none" w:sz="0" w:space="0" w:color="auto"/>
            <w:right w:val="none" w:sz="0" w:space="0" w:color="auto"/>
          </w:divBdr>
        </w:div>
        <w:div w:id="1708676595">
          <w:marLeft w:val="640"/>
          <w:marRight w:val="0"/>
          <w:marTop w:val="0"/>
          <w:marBottom w:val="0"/>
          <w:divBdr>
            <w:top w:val="none" w:sz="0" w:space="0" w:color="auto"/>
            <w:left w:val="none" w:sz="0" w:space="0" w:color="auto"/>
            <w:bottom w:val="none" w:sz="0" w:space="0" w:color="auto"/>
            <w:right w:val="none" w:sz="0" w:space="0" w:color="auto"/>
          </w:divBdr>
        </w:div>
        <w:div w:id="1855923000">
          <w:marLeft w:val="640"/>
          <w:marRight w:val="0"/>
          <w:marTop w:val="0"/>
          <w:marBottom w:val="0"/>
          <w:divBdr>
            <w:top w:val="none" w:sz="0" w:space="0" w:color="auto"/>
            <w:left w:val="none" w:sz="0" w:space="0" w:color="auto"/>
            <w:bottom w:val="none" w:sz="0" w:space="0" w:color="auto"/>
            <w:right w:val="none" w:sz="0" w:space="0" w:color="auto"/>
          </w:divBdr>
        </w:div>
        <w:div w:id="259337702">
          <w:marLeft w:val="640"/>
          <w:marRight w:val="0"/>
          <w:marTop w:val="0"/>
          <w:marBottom w:val="0"/>
          <w:divBdr>
            <w:top w:val="none" w:sz="0" w:space="0" w:color="auto"/>
            <w:left w:val="none" w:sz="0" w:space="0" w:color="auto"/>
            <w:bottom w:val="none" w:sz="0" w:space="0" w:color="auto"/>
            <w:right w:val="none" w:sz="0" w:space="0" w:color="auto"/>
          </w:divBdr>
        </w:div>
        <w:div w:id="710762145">
          <w:marLeft w:val="640"/>
          <w:marRight w:val="0"/>
          <w:marTop w:val="0"/>
          <w:marBottom w:val="0"/>
          <w:divBdr>
            <w:top w:val="none" w:sz="0" w:space="0" w:color="auto"/>
            <w:left w:val="none" w:sz="0" w:space="0" w:color="auto"/>
            <w:bottom w:val="none" w:sz="0" w:space="0" w:color="auto"/>
            <w:right w:val="none" w:sz="0" w:space="0" w:color="auto"/>
          </w:divBdr>
        </w:div>
        <w:div w:id="1103037412">
          <w:marLeft w:val="640"/>
          <w:marRight w:val="0"/>
          <w:marTop w:val="0"/>
          <w:marBottom w:val="0"/>
          <w:divBdr>
            <w:top w:val="none" w:sz="0" w:space="0" w:color="auto"/>
            <w:left w:val="none" w:sz="0" w:space="0" w:color="auto"/>
            <w:bottom w:val="none" w:sz="0" w:space="0" w:color="auto"/>
            <w:right w:val="none" w:sz="0" w:space="0" w:color="auto"/>
          </w:divBdr>
        </w:div>
        <w:div w:id="1920819931">
          <w:marLeft w:val="640"/>
          <w:marRight w:val="0"/>
          <w:marTop w:val="0"/>
          <w:marBottom w:val="0"/>
          <w:divBdr>
            <w:top w:val="none" w:sz="0" w:space="0" w:color="auto"/>
            <w:left w:val="none" w:sz="0" w:space="0" w:color="auto"/>
            <w:bottom w:val="none" w:sz="0" w:space="0" w:color="auto"/>
            <w:right w:val="none" w:sz="0" w:space="0" w:color="auto"/>
          </w:divBdr>
        </w:div>
        <w:div w:id="1053238933">
          <w:marLeft w:val="640"/>
          <w:marRight w:val="0"/>
          <w:marTop w:val="0"/>
          <w:marBottom w:val="0"/>
          <w:divBdr>
            <w:top w:val="none" w:sz="0" w:space="0" w:color="auto"/>
            <w:left w:val="none" w:sz="0" w:space="0" w:color="auto"/>
            <w:bottom w:val="none" w:sz="0" w:space="0" w:color="auto"/>
            <w:right w:val="none" w:sz="0" w:space="0" w:color="auto"/>
          </w:divBdr>
        </w:div>
        <w:div w:id="429741269">
          <w:marLeft w:val="640"/>
          <w:marRight w:val="0"/>
          <w:marTop w:val="0"/>
          <w:marBottom w:val="0"/>
          <w:divBdr>
            <w:top w:val="none" w:sz="0" w:space="0" w:color="auto"/>
            <w:left w:val="none" w:sz="0" w:space="0" w:color="auto"/>
            <w:bottom w:val="none" w:sz="0" w:space="0" w:color="auto"/>
            <w:right w:val="none" w:sz="0" w:space="0" w:color="auto"/>
          </w:divBdr>
        </w:div>
        <w:div w:id="955212896">
          <w:marLeft w:val="640"/>
          <w:marRight w:val="0"/>
          <w:marTop w:val="0"/>
          <w:marBottom w:val="0"/>
          <w:divBdr>
            <w:top w:val="none" w:sz="0" w:space="0" w:color="auto"/>
            <w:left w:val="none" w:sz="0" w:space="0" w:color="auto"/>
            <w:bottom w:val="none" w:sz="0" w:space="0" w:color="auto"/>
            <w:right w:val="none" w:sz="0" w:space="0" w:color="auto"/>
          </w:divBdr>
        </w:div>
        <w:div w:id="1045325585">
          <w:marLeft w:val="640"/>
          <w:marRight w:val="0"/>
          <w:marTop w:val="0"/>
          <w:marBottom w:val="0"/>
          <w:divBdr>
            <w:top w:val="none" w:sz="0" w:space="0" w:color="auto"/>
            <w:left w:val="none" w:sz="0" w:space="0" w:color="auto"/>
            <w:bottom w:val="none" w:sz="0" w:space="0" w:color="auto"/>
            <w:right w:val="none" w:sz="0" w:space="0" w:color="auto"/>
          </w:divBdr>
        </w:div>
        <w:div w:id="593166712">
          <w:marLeft w:val="640"/>
          <w:marRight w:val="0"/>
          <w:marTop w:val="0"/>
          <w:marBottom w:val="0"/>
          <w:divBdr>
            <w:top w:val="none" w:sz="0" w:space="0" w:color="auto"/>
            <w:left w:val="none" w:sz="0" w:space="0" w:color="auto"/>
            <w:bottom w:val="none" w:sz="0" w:space="0" w:color="auto"/>
            <w:right w:val="none" w:sz="0" w:space="0" w:color="auto"/>
          </w:divBdr>
        </w:div>
        <w:div w:id="770007944">
          <w:marLeft w:val="640"/>
          <w:marRight w:val="0"/>
          <w:marTop w:val="0"/>
          <w:marBottom w:val="0"/>
          <w:divBdr>
            <w:top w:val="none" w:sz="0" w:space="0" w:color="auto"/>
            <w:left w:val="none" w:sz="0" w:space="0" w:color="auto"/>
            <w:bottom w:val="none" w:sz="0" w:space="0" w:color="auto"/>
            <w:right w:val="none" w:sz="0" w:space="0" w:color="auto"/>
          </w:divBdr>
        </w:div>
        <w:div w:id="1313829174">
          <w:marLeft w:val="640"/>
          <w:marRight w:val="0"/>
          <w:marTop w:val="0"/>
          <w:marBottom w:val="0"/>
          <w:divBdr>
            <w:top w:val="none" w:sz="0" w:space="0" w:color="auto"/>
            <w:left w:val="none" w:sz="0" w:space="0" w:color="auto"/>
            <w:bottom w:val="none" w:sz="0" w:space="0" w:color="auto"/>
            <w:right w:val="none" w:sz="0" w:space="0" w:color="auto"/>
          </w:divBdr>
        </w:div>
        <w:div w:id="1070154072">
          <w:marLeft w:val="640"/>
          <w:marRight w:val="0"/>
          <w:marTop w:val="0"/>
          <w:marBottom w:val="0"/>
          <w:divBdr>
            <w:top w:val="none" w:sz="0" w:space="0" w:color="auto"/>
            <w:left w:val="none" w:sz="0" w:space="0" w:color="auto"/>
            <w:bottom w:val="none" w:sz="0" w:space="0" w:color="auto"/>
            <w:right w:val="none" w:sz="0" w:space="0" w:color="auto"/>
          </w:divBdr>
        </w:div>
        <w:div w:id="1103571583">
          <w:marLeft w:val="640"/>
          <w:marRight w:val="0"/>
          <w:marTop w:val="0"/>
          <w:marBottom w:val="0"/>
          <w:divBdr>
            <w:top w:val="none" w:sz="0" w:space="0" w:color="auto"/>
            <w:left w:val="none" w:sz="0" w:space="0" w:color="auto"/>
            <w:bottom w:val="none" w:sz="0" w:space="0" w:color="auto"/>
            <w:right w:val="none" w:sz="0" w:space="0" w:color="auto"/>
          </w:divBdr>
        </w:div>
        <w:div w:id="301812749">
          <w:marLeft w:val="640"/>
          <w:marRight w:val="0"/>
          <w:marTop w:val="0"/>
          <w:marBottom w:val="0"/>
          <w:divBdr>
            <w:top w:val="none" w:sz="0" w:space="0" w:color="auto"/>
            <w:left w:val="none" w:sz="0" w:space="0" w:color="auto"/>
            <w:bottom w:val="none" w:sz="0" w:space="0" w:color="auto"/>
            <w:right w:val="none" w:sz="0" w:space="0" w:color="auto"/>
          </w:divBdr>
        </w:div>
        <w:div w:id="102499406">
          <w:marLeft w:val="640"/>
          <w:marRight w:val="0"/>
          <w:marTop w:val="0"/>
          <w:marBottom w:val="0"/>
          <w:divBdr>
            <w:top w:val="none" w:sz="0" w:space="0" w:color="auto"/>
            <w:left w:val="none" w:sz="0" w:space="0" w:color="auto"/>
            <w:bottom w:val="none" w:sz="0" w:space="0" w:color="auto"/>
            <w:right w:val="none" w:sz="0" w:space="0" w:color="auto"/>
          </w:divBdr>
        </w:div>
        <w:div w:id="975572819">
          <w:marLeft w:val="640"/>
          <w:marRight w:val="0"/>
          <w:marTop w:val="0"/>
          <w:marBottom w:val="0"/>
          <w:divBdr>
            <w:top w:val="none" w:sz="0" w:space="0" w:color="auto"/>
            <w:left w:val="none" w:sz="0" w:space="0" w:color="auto"/>
            <w:bottom w:val="none" w:sz="0" w:space="0" w:color="auto"/>
            <w:right w:val="none" w:sz="0" w:space="0" w:color="auto"/>
          </w:divBdr>
        </w:div>
        <w:div w:id="436367289">
          <w:marLeft w:val="640"/>
          <w:marRight w:val="0"/>
          <w:marTop w:val="0"/>
          <w:marBottom w:val="0"/>
          <w:divBdr>
            <w:top w:val="none" w:sz="0" w:space="0" w:color="auto"/>
            <w:left w:val="none" w:sz="0" w:space="0" w:color="auto"/>
            <w:bottom w:val="none" w:sz="0" w:space="0" w:color="auto"/>
            <w:right w:val="none" w:sz="0" w:space="0" w:color="auto"/>
          </w:divBdr>
        </w:div>
        <w:div w:id="721634956">
          <w:marLeft w:val="640"/>
          <w:marRight w:val="0"/>
          <w:marTop w:val="0"/>
          <w:marBottom w:val="0"/>
          <w:divBdr>
            <w:top w:val="none" w:sz="0" w:space="0" w:color="auto"/>
            <w:left w:val="none" w:sz="0" w:space="0" w:color="auto"/>
            <w:bottom w:val="none" w:sz="0" w:space="0" w:color="auto"/>
            <w:right w:val="none" w:sz="0" w:space="0" w:color="auto"/>
          </w:divBdr>
        </w:div>
        <w:div w:id="558369200">
          <w:marLeft w:val="640"/>
          <w:marRight w:val="0"/>
          <w:marTop w:val="0"/>
          <w:marBottom w:val="0"/>
          <w:divBdr>
            <w:top w:val="none" w:sz="0" w:space="0" w:color="auto"/>
            <w:left w:val="none" w:sz="0" w:space="0" w:color="auto"/>
            <w:bottom w:val="none" w:sz="0" w:space="0" w:color="auto"/>
            <w:right w:val="none" w:sz="0" w:space="0" w:color="auto"/>
          </w:divBdr>
        </w:div>
        <w:div w:id="484392949">
          <w:marLeft w:val="640"/>
          <w:marRight w:val="0"/>
          <w:marTop w:val="0"/>
          <w:marBottom w:val="0"/>
          <w:divBdr>
            <w:top w:val="none" w:sz="0" w:space="0" w:color="auto"/>
            <w:left w:val="none" w:sz="0" w:space="0" w:color="auto"/>
            <w:bottom w:val="none" w:sz="0" w:space="0" w:color="auto"/>
            <w:right w:val="none" w:sz="0" w:space="0" w:color="auto"/>
          </w:divBdr>
        </w:div>
        <w:div w:id="187721908">
          <w:marLeft w:val="640"/>
          <w:marRight w:val="0"/>
          <w:marTop w:val="0"/>
          <w:marBottom w:val="0"/>
          <w:divBdr>
            <w:top w:val="none" w:sz="0" w:space="0" w:color="auto"/>
            <w:left w:val="none" w:sz="0" w:space="0" w:color="auto"/>
            <w:bottom w:val="none" w:sz="0" w:space="0" w:color="auto"/>
            <w:right w:val="none" w:sz="0" w:space="0" w:color="auto"/>
          </w:divBdr>
        </w:div>
        <w:div w:id="30889733">
          <w:marLeft w:val="640"/>
          <w:marRight w:val="0"/>
          <w:marTop w:val="0"/>
          <w:marBottom w:val="0"/>
          <w:divBdr>
            <w:top w:val="none" w:sz="0" w:space="0" w:color="auto"/>
            <w:left w:val="none" w:sz="0" w:space="0" w:color="auto"/>
            <w:bottom w:val="none" w:sz="0" w:space="0" w:color="auto"/>
            <w:right w:val="none" w:sz="0" w:space="0" w:color="auto"/>
          </w:divBdr>
        </w:div>
      </w:divsChild>
    </w:div>
    <w:div w:id="125857340">
      <w:bodyDiv w:val="1"/>
      <w:marLeft w:val="0"/>
      <w:marRight w:val="0"/>
      <w:marTop w:val="0"/>
      <w:marBottom w:val="0"/>
      <w:divBdr>
        <w:top w:val="none" w:sz="0" w:space="0" w:color="auto"/>
        <w:left w:val="none" w:sz="0" w:space="0" w:color="auto"/>
        <w:bottom w:val="none" w:sz="0" w:space="0" w:color="auto"/>
        <w:right w:val="none" w:sz="0" w:space="0" w:color="auto"/>
      </w:divBdr>
      <w:divsChild>
        <w:div w:id="2110392610">
          <w:marLeft w:val="480"/>
          <w:marRight w:val="0"/>
          <w:marTop w:val="0"/>
          <w:marBottom w:val="0"/>
          <w:divBdr>
            <w:top w:val="none" w:sz="0" w:space="0" w:color="auto"/>
            <w:left w:val="none" w:sz="0" w:space="0" w:color="auto"/>
            <w:bottom w:val="none" w:sz="0" w:space="0" w:color="auto"/>
            <w:right w:val="none" w:sz="0" w:space="0" w:color="auto"/>
          </w:divBdr>
        </w:div>
        <w:div w:id="49617988">
          <w:marLeft w:val="480"/>
          <w:marRight w:val="0"/>
          <w:marTop w:val="0"/>
          <w:marBottom w:val="0"/>
          <w:divBdr>
            <w:top w:val="none" w:sz="0" w:space="0" w:color="auto"/>
            <w:left w:val="none" w:sz="0" w:space="0" w:color="auto"/>
            <w:bottom w:val="none" w:sz="0" w:space="0" w:color="auto"/>
            <w:right w:val="none" w:sz="0" w:space="0" w:color="auto"/>
          </w:divBdr>
        </w:div>
        <w:div w:id="624577933">
          <w:marLeft w:val="480"/>
          <w:marRight w:val="0"/>
          <w:marTop w:val="0"/>
          <w:marBottom w:val="0"/>
          <w:divBdr>
            <w:top w:val="none" w:sz="0" w:space="0" w:color="auto"/>
            <w:left w:val="none" w:sz="0" w:space="0" w:color="auto"/>
            <w:bottom w:val="none" w:sz="0" w:space="0" w:color="auto"/>
            <w:right w:val="none" w:sz="0" w:space="0" w:color="auto"/>
          </w:divBdr>
        </w:div>
        <w:div w:id="536087963">
          <w:marLeft w:val="480"/>
          <w:marRight w:val="0"/>
          <w:marTop w:val="0"/>
          <w:marBottom w:val="0"/>
          <w:divBdr>
            <w:top w:val="none" w:sz="0" w:space="0" w:color="auto"/>
            <w:left w:val="none" w:sz="0" w:space="0" w:color="auto"/>
            <w:bottom w:val="none" w:sz="0" w:space="0" w:color="auto"/>
            <w:right w:val="none" w:sz="0" w:space="0" w:color="auto"/>
          </w:divBdr>
        </w:div>
        <w:div w:id="1280794839">
          <w:marLeft w:val="480"/>
          <w:marRight w:val="0"/>
          <w:marTop w:val="0"/>
          <w:marBottom w:val="0"/>
          <w:divBdr>
            <w:top w:val="none" w:sz="0" w:space="0" w:color="auto"/>
            <w:left w:val="none" w:sz="0" w:space="0" w:color="auto"/>
            <w:bottom w:val="none" w:sz="0" w:space="0" w:color="auto"/>
            <w:right w:val="none" w:sz="0" w:space="0" w:color="auto"/>
          </w:divBdr>
        </w:div>
        <w:div w:id="1085417149">
          <w:marLeft w:val="480"/>
          <w:marRight w:val="0"/>
          <w:marTop w:val="0"/>
          <w:marBottom w:val="0"/>
          <w:divBdr>
            <w:top w:val="none" w:sz="0" w:space="0" w:color="auto"/>
            <w:left w:val="none" w:sz="0" w:space="0" w:color="auto"/>
            <w:bottom w:val="none" w:sz="0" w:space="0" w:color="auto"/>
            <w:right w:val="none" w:sz="0" w:space="0" w:color="auto"/>
          </w:divBdr>
        </w:div>
        <w:div w:id="256981341">
          <w:marLeft w:val="480"/>
          <w:marRight w:val="0"/>
          <w:marTop w:val="0"/>
          <w:marBottom w:val="0"/>
          <w:divBdr>
            <w:top w:val="none" w:sz="0" w:space="0" w:color="auto"/>
            <w:left w:val="none" w:sz="0" w:space="0" w:color="auto"/>
            <w:bottom w:val="none" w:sz="0" w:space="0" w:color="auto"/>
            <w:right w:val="none" w:sz="0" w:space="0" w:color="auto"/>
          </w:divBdr>
        </w:div>
        <w:div w:id="70466372">
          <w:marLeft w:val="480"/>
          <w:marRight w:val="0"/>
          <w:marTop w:val="0"/>
          <w:marBottom w:val="0"/>
          <w:divBdr>
            <w:top w:val="none" w:sz="0" w:space="0" w:color="auto"/>
            <w:left w:val="none" w:sz="0" w:space="0" w:color="auto"/>
            <w:bottom w:val="none" w:sz="0" w:space="0" w:color="auto"/>
            <w:right w:val="none" w:sz="0" w:space="0" w:color="auto"/>
          </w:divBdr>
        </w:div>
        <w:div w:id="773675143">
          <w:marLeft w:val="480"/>
          <w:marRight w:val="0"/>
          <w:marTop w:val="0"/>
          <w:marBottom w:val="0"/>
          <w:divBdr>
            <w:top w:val="none" w:sz="0" w:space="0" w:color="auto"/>
            <w:left w:val="none" w:sz="0" w:space="0" w:color="auto"/>
            <w:bottom w:val="none" w:sz="0" w:space="0" w:color="auto"/>
            <w:right w:val="none" w:sz="0" w:space="0" w:color="auto"/>
          </w:divBdr>
        </w:div>
        <w:div w:id="1458600604">
          <w:marLeft w:val="480"/>
          <w:marRight w:val="0"/>
          <w:marTop w:val="0"/>
          <w:marBottom w:val="0"/>
          <w:divBdr>
            <w:top w:val="none" w:sz="0" w:space="0" w:color="auto"/>
            <w:left w:val="none" w:sz="0" w:space="0" w:color="auto"/>
            <w:bottom w:val="none" w:sz="0" w:space="0" w:color="auto"/>
            <w:right w:val="none" w:sz="0" w:space="0" w:color="auto"/>
          </w:divBdr>
        </w:div>
        <w:div w:id="2090423779">
          <w:marLeft w:val="480"/>
          <w:marRight w:val="0"/>
          <w:marTop w:val="0"/>
          <w:marBottom w:val="0"/>
          <w:divBdr>
            <w:top w:val="none" w:sz="0" w:space="0" w:color="auto"/>
            <w:left w:val="none" w:sz="0" w:space="0" w:color="auto"/>
            <w:bottom w:val="none" w:sz="0" w:space="0" w:color="auto"/>
            <w:right w:val="none" w:sz="0" w:space="0" w:color="auto"/>
          </w:divBdr>
        </w:div>
        <w:div w:id="707410045">
          <w:marLeft w:val="480"/>
          <w:marRight w:val="0"/>
          <w:marTop w:val="0"/>
          <w:marBottom w:val="0"/>
          <w:divBdr>
            <w:top w:val="none" w:sz="0" w:space="0" w:color="auto"/>
            <w:left w:val="none" w:sz="0" w:space="0" w:color="auto"/>
            <w:bottom w:val="none" w:sz="0" w:space="0" w:color="auto"/>
            <w:right w:val="none" w:sz="0" w:space="0" w:color="auto"/>
          </w:divBdr>
        </w:div>
        <w:div w:id="1813131705">
          <w:marLeft w:val="480"/>
          <w:marRight w:val="0"/>
          <w:marTop w:val="0"/>
          <w:marBottom w:val="0"/>
          <w:divBdr>
            <w:top w:val="none" w:sz="0" w:space="0" w:color="auto"/>
            <w:left w:val="none" w:sz="0" w:space="0" w:color="auto"/>
            <w:bottom w:val="none" w:sz="0" w:space="0" w:color="auto"/>
            <w:right w:val="none" w:sz="0" w:space="0" w:color="auto"/>
          </w:divBdr>
        </w:div>
        <w:div w:id="1181355274">
          <w:marLeft w:val="480"/>
          <w:marRight w:val="0"/>
          <w:marTop w:val="0"/>
          <w:marBottom w:val="0"/>
          <w:divBdr>
            <w:top w:val="none" w:sz="0" w:space="0" w:color="auto"/>
            <w:left w:val="none" w:sz="0" w:space="0" w:color="auto"/>
            <w:bottom w:val="none" w:sz="0" w:space="0" w:color="auto"/>
            <w:right w:val="none" w:sz="0" w:space="0" w:color="auto"/>
          </w:divBdr>
        </w:div>
        <w:div w:id="88933312">
          <w:marLeft w:val="480"/>
          <w:marRight w:val="0"/>
          <w:marTop w:val="0"/>
          <w:marBottom w:val="0"/>
          <w:divBdr>
            <w:top w:val="none" w:sz="0" w:space="0" w:color="auto"/>
            <w:left w:val="none" w:sz="0" w:space="0" w:color="auto"/>
            <w:bottom w:val="none" w:sz="0" w:space="0" w:color="auto"/>
            <w:right w:val="none" w:sz="0" w:space="0" w:color="auto"/>
          </w:divBdr>
        </w:div>
        <w:div w:id="373892756">
          <w:marLeft w:val="480"/>
          <w:marRight w:val="0"/>
          <w:marTop w:val="0"/>
          <w:marBottom w:val="0"/>
          <w:divBdr>
            <w:top w:val="none" w:sz="0" w:space="0" w:color="auto"/>
            <w:left w:val="none" w:sz="0" w:space="0" w:color="auto"/>
            <w:bottom w:val="none" w:sz="0" w:space="0" w:color="auto"/>
            <w:right w:val="none" w:sz="0" w:space="0" w:color="auto"/>
          </w:divBdr>
        </w:div>
        <w:div w:id="649215199">
          <w:marLeft w:val="480"/>
          <w:marRight w:val="0"/>
          <w:marTop w:val="0"/>
          <w:marBottom w:val="0"/>
          <w:divBdr>
            <w:top w:val="none" w:sz="0" w:space="0" w:color="auto"/>
            <w:left w:val="none" w:sz="0" w:space="0" w:color="auto"/>
            <w:bottom w:val="none" w:sz="0" w:space="0" w:color="auto"/>
            <w:right w:val="none" w:sz="0" w:space="0" w:color="auto"/>
          </w:divBdr>
        </w:div>
        <w:div w:id="1132014661">
          <w:marLeft w:val="480"/>
          <w:marRight w:val="0"/>
          <w:marTop w:val="0"/>
          <w:marBottom w:val="0"/>
          <w:divBdr>
            <w:top w:val="none" w:sz="0" w:space="0" w:color="auto"/>
            <w:left w:val="none" w:sz="0" w:space="0" w:color="auto"/>
            <w:bottom w:val="none" w:sz="0" w:space="0" w:color="auto"/>
            <w:right w:val="none" w:sz="0" w:space="0" w:color="auto"/>
          </w:divBdr>
        </w:div>
        <w:div w:id="1296639607">
          <w:marLeft w:val="480"/>
          <w:marRight w:val="0"/>
          <w:marTop w:val="0"/>
          <w:marBottom w:val="0"/>
          <w:divBdr>
            <w:top w:val="none" w:sz="0" w:space="0" w:color="auto"/>
            <w:left w:val="none" w:sz="0" w:space="0" w:color="auto"/>
            <w:bottom w:val="none" w:sz="0" w:space="0" w:color="auto"/>
            <w:right w:val="none" w:sz="0" w:space="0" w:color="auto"/>
          </w:divBdr>
        </w:div>
        <w:div w:id="244456971">
          <w:marLeft w:val="480"/>
          <w:marRight w:val="0"/>
          <w:marTop w:val="0"/>
          <w:marBottom w:val="0"/>
          <w:divBdr>
            <w:top w:val="none" w:sz="0" w:space="0" w:color="auto"/>
            <w:left w:val="none" w:sz="0" w:space="0" w:color="auto"/>
            <w:bottom w:val="none" w:sz="0" w:space="0" w:color="auto"/>
            <w:right w:val="none" w:sz="0" w:space="0" w:color="auto"/>
          </w:divBdr>
        </w:div>
        <w:div w:id="907686513">
          <w:marLeft w:val="480"/>
          <w:marRight w:val="0"/>
          <w:marTop w:val="0"/>
          <w:marBottom w:val="0"/>
          <w:divBdr>
            <w:top w:val="none" w:sz="0" w:space="0" w:color="auto"/>
            <w:left w:val="none" w:sz="0" w:space="0" w:color="auto"/>
            <w:bottom w:val="none" w:sz="0" w:space="0" w:color="auto"/>
            <w:right w:val="none" w:sz="0" w:space="0" w:color="auto"/>
          </w:divBdr>
        </w:div>
        <w:div w:id="1890145005">
          <w:marLeft w:val="480"/>
          <w:marRight w:val="0"/>
          <w:marTop w:val="0"/>
          <w:marBottom w:val="0"/>
          <w:divBdr>
            <w:top w:val="none" w:sz="0" w:space="0" w:color="auto"/>
            <w:left w:val="none" w:sz="0" w:space="0" w:color="auto"/>
            <w:bottom w:val="none" w:sz="0" w:space="0" w:color="auto"/>
            <w:right w:val="none" w:sz="0" w:space="0" w:color="auto"/>
          </w:divBdr>
        </w:div>
        <w:div w:id="1088384898">
          <w:marLeft w:val="480"/>
          <w:marRight w:val="0"/>
          <w:marTop w:val="0"/>
          <w:marBottom w:val="0"/>
          <w:divBdr>
            <w:top w:val="none" w:sz="0" w:space="0" w:color="auto"/>
            <w:left w:val="none" w:sz="0" w:space="0" w:color="auto"/>
            <w:bottom w:val="none" w:sz="0" w:space="0" w:color="auto"/>
            <w:right w:val="none" w:sz="0" w:space="0" w:color="auto"/>
          </w:divBdr>
        </w:div>
        <w:div w:id="1536770932">
          <w:marLeft w:val="480"/>
          <w:marRight w:val="0"/>
          <w:marTop w:val="0"/>
          <w:marBottom w:val="0"/>
          <w:divBdr>
            <w:top w:val="none" w:sz="0" w:space="0" w:color="auto"/>
            <w:left w:val="none" w:sz="0" w:space="0" w:color="auto"/>
            <w:bottom w:val="none" w:sz="0" w:space="0" w:color="auto"/>
            <w:right w:val="none" w:sz="0" w:space="0" w:color="auto"/>
          </w:divBdr>
        </w:div>
        <w:div w:id="1917742431">
          <w:marLeft w:val="480"/>
          <w:marRight w:val="0"/>
          <w:marTop w:val="0"/>
          <w:marBottom w:val="0"/>
          <w:divBdr>
            <w:top w:val="none" w:sz="0" w:space="0" w:color="auto"/>
            <w:left w:val="none" w:sz="0" w:space="0" w:color="auto"/>
            <w:bottom w:val="none" w:sz="0" w:space="0" w:color="auto"/>
            <w:right w:val="none" w:sz="0" w:space="0" w:color="auto"/>
          </w:divBdr>
        </w:div>
        <w:div w:id="1619021746">
          <w:marLeft w:val="480"/>
          <w:marRight w:val="0"/>
          <w:marTop w:val="0"/>
          <w:marBottom w:val="0"/>
          <w:divBdr>
            <w:top w:val="none" w:sz="0" w:space="0" w:color="auto"/>
            <w:left w:val="none" w:sz="0" w:space="0" w:color="auto"/>
            <w:bottom w:val="none" w:sz="0" w:space="0" w:color="auto"/>
            <w:right w:val="none" w:sz="0" w:space="0" w:color="auto"/>
          </w:divBdr>
        </w:div>
        <w:div w:id="660499403">
          <w:marLeft w:val="480"/>
          <w:marRight w:val="0"/>
          <w:marTop w:val="0"/>
          <w:marBottom w:val="0"/>
          <w:divBdr>
            <w:top w:val="none" w:sz="0" w:space="0" w:color="auto"/>
            <w:left w:val="none" w:sz="0" w:space="0" w:color="auto"/>
            <w:bottom w:val="none" w:sz="0" w:space="0" w:color="auto"/>
            <w:right w:val="none" w:sz="0" w:space="0" w:color="auto"/>
          </w:divBdr>
        </w:div>
        <w:div w:id="764572409">
          <w:marLeft w:val="480"/>
          <w:marRight w:val="0"/>
          <w:marTop w:val="0"/>
          <w:marBottom w:val="0"/>
          <w:divBdr>
            <w:top w:val="none" w:sz="0" w:space="0" w:color="auto"/>
            <w:left w:val="none" w:sz="0" w:space="0" w:color="auto"/>
            <w:bottom w:val="none" w:sz="0" w:space="0" w:color="auto"/>
            <w:right w:val="none" w:sz="0" w:space="0" w:color="auto"/>
          </w:divBdr>
        </w:div>
        <w:div w:id="1561138851">
          <w:marLeft w:val="480"/>
          <w:marRight w:val="0"/>
          <w:marTop w:val="0"/>
          <w:marBottom w:val="0"/>
          <w:divBdr>
            <w:top w:val="none" w:sz="0" w:space="0" w:color="auto"/>
            <w:left w:val="none" w:sz="0" w:space="0" w:color="auto"/>
            <w:bottom w:val="none" w:sz="0" w:space="0" w:color="auto"/>
            <w:right w:val="none" w:sz="0" w:space="0" w:color="auto"/>
          </w:divBdr>
        </w:div>
        <w:div w:id="777987828">
          <w:marLeft w:val="480"/>
          <w:marRight w:val="0"/>
          <w:marTop w:val="0"/>
          <w:marBottom w:val="0"/>
          <w:divBdr>
            <w:top w:val="none" w:sz="0" w:space="0" w:color="auto"/>
            <w:left w:val="none" w:sz="0" w:space="0" w:color="auto"/>
            <w:bottom w:val="none" w:sz="0" w:space="0" w:color="auto"/>
            <w:right w:val="none" w:sz="0" w:space="0" w:color="auto"/>
          </w:divBdr>
        </w:div>
        <w:div w:id="934828049">
          <w:marLeft w:val="480"/>
          <w:marRight w:val="0"/>
          <w:marTop w:val="0"/>
          <w:marBottom w:val="0"/>
          <w:divBdr>
            <w:top w:val="none" w:sz="0" w:space="0" w:color="auto"/>
            <w:left w:val="none" w:sz="0" w:space="0" w:color="auto"/>
            <w:bottom w:val="none" w:sz="0" w:space="0" w:color="auto"/>
            <w:right w:val="none" w:sz="0" w:space="0" w:color="auto"/>
          </w:divBdr>
        </w:div>
        <w:div w:id="612786084">
          <w:marLeft w:val="480"/>
          <w:marRight w:val="0"/>
          <w:marTop w:val="0"/>
          <w:marBottom w:val="0"/>
          <w:divBdr>
            <w:top w:val="none" w:sz="0" w:space="0" w:color="auto"/>
            <w:left w:val="none" w:sz="0" w:space="0" w:color="auto"/>
            <w:bottom w:val="none" w:sz="0" w:space="0" w:color="auto"/>
            <w:right w:val="none" w:sz="0" w:space="0" w:color="auto"/>
          </w:divBdr>
        </w:div>
        <w:div w:id="740522236">
          <w:marLeft w:val="480"/>
          <w:marRight w:val="0"/>
          <w:marTop w:val="0"/>
          <w:marBottom w:val="0"/>
          <w:divBdr>
            <w:top w:val="none" w:sz="0" w:space="0" w:color="auto"/>
            <w:left w:val="none" w:sz="0" w:space="0" w:color="auto"/>
            <w:bottom w:val="none" w:sz="0" w:space="0" w:color="auto"/>
            <w:right w:val="none" w:sz="0" w:space="0" w:color="auto"/>
          </w:divBdr>
        </w:div>
        <w:div w:id="1614048603">
          <w:marLeft w:val="480"/>
          <w:marRight w:val="0"/>
          <w:marTop w:val="0"/>
          <w:marBottom w:val="0"/>
          <w:divBdr>
            <w:top w:val="none" w:sz="0" w:space="0" w:color="auto"/>
            <w:left w:val="none" w:sz="0" w:space="0" w:color="auto"/>
            <w:bottom w:val="none" w:sz="0" w:space="0" w:color="auto"/>
            <w:right w:val="none" w:sz="0" w:space="0" w:color="auto"/>
          </w:divBdr>
        </w:div>
        <w:div w:id="347410309">
          <w:marLeft w:val="480"/>
          <w:marRight w:val="0"/>
          <w:marTop w:val="0"/>
          <w:marBottom w:val="0"/>
          <w:divBdr>
            <w:top w:val="none" w:sz="0" w:space="0" w:color="auto"/>
            <w:left w:val="none" w:sz="0" w:space="0" w:color="auto"/>
            <w:bottom w:val="none" w:sz="0" w:space="0" w:color="auto"/>
            <w:right w:val="none" w:sz="0" w:space="0" w:color="auto"/>
          </w:divBdr>
        </w:div>
        <w:div w:id="914314531">
          <w:marLeft w:val="480"/>
          <w:marRight w:val="0"/>
          <w:marTop w:val="0"/>
          <w:marBottom w:val="0"/>
          <w:divBdr>
            <w:top w:val="none" w:sz="0" w:space="0" w:color="auto"/>
            <w:left w:val="none" w:sz="0" w:space="0" w:color="auto"/>
            <w:bottom w:val="none" w:sz="0" w:space="0" w:color="auto"/>
            <w:right w:val="none" w:sz="0" w:space="0" w:color="auto"/>
          </w:divBdr>
        </w:div>
        <w:div w:id="1335302118">
          <w:marLeft w:val="480"/>
          <w:marRight w:val="0"/>
          <w:marTop w:val="0"/>
          <w:marBottom w:val="0"/>
          <w:divBdr>
            <w:top w:val="none" w:sz="0" w:space="0" w:color="auto"/>
            <w:left w:val="none" w:sz="0" w:space="0" w:color="auto"/>
            <w:bottom w:val="none" w:sz="0" w:space="0" w:color="auto"/>
            <w:right w:val="none" w:sz="0" w:space="0" w:color="auto"/>
          </w:divBdr>
        </w:div>
        <w:div w:id="1215659638">
          <w:marLeft w:val="480"/>
          <w:marRight w:val="0"/>
          <w:marTop w:val="0"/>
          <w:marBottom w:val="0"/>
          <w:divBdr>
            <w:top w:val="none" w:sz="0" w:space="0" w:color="auto"/>
            <w:left w:val="none" w:sz="0" w:space="0" w:color="auto"/>
            <w:bottom w:val="none" w:sz="0" w:space="0" w:color="auto"/>
            <w:right w:val="none" w:sz="0" w:space="0" w:color="auto"/>
          </w:divBdr>
        </w:div>
        <w:div w:id="512769438">
          <w:marLeft w:val="480"/>
          <w:marRight w:val="0"/>
          <w:marTop w:val="0"/>
          <w:marBottom w:val="0"/>
          <w:divBdr>
            <w:top w:val="none" w:sz="0" w:space="0" w:color="auto"/>
            <w:left w:val="none" w:sz="0" w:space="0" w:color="auto"/>
            <w:bottom w:val="none" w:sz="0" w:space="0" w:color="auto"/>
            <w:right w:val="none" w:sz="0" w:space="0" w:color="auto"/>
          </w:divBdr>
        </w:div>
        <w:div w:id="316033864">
          <w:marLeft w:val="480"/>
          <w:marRight w:val="0"/>
          <w:marTop w:val="0"/>
          <w:marBottom w:val="0"/>
          <w:divBdr>
            <w:top w:val="none" w:sz="0" w:space="0" w:color="auto"/>
            <w:left w:val="none" w:sz="0" w:space="0" w:color="auto"/>
            <w:bottom w:val="none" w:sz="0" w:space="0" w:color="auto"/>
            <w:right w:val="none" w:sz="0" w:space="0" w:color="auto"/>
          </w:divBdr>
        </w:div>
        <w:div w:id="996684486">
          <w:marLeft w:val="480"/>
          <w:marRight w:val="0"/>
          <w:marTop w:val="0"/>
          <w:marBottom w:val="0"/>
          <w:divBdr>
            <w:top w:val="none" w:sz="0" w:space="0" w:color="auto"/>
            <w:left w:val="none" w:sz="0" w:space="0" w:color="auto"/>
            <w:bottom w:val="none" w:sz="0" w:space="0" w:color="auto"/>
            <w:right w:val="none" w:sz="0" w:space="0" w:color="auto"/>
          </w:divBdr>
        </w:div>
        <w:div w:id="1937324954">
          <w:marLeft w:val="480"/>
          <w:marRight w:val="0"/>
          <w:marTop w:val="0"/>
          <w:marBottom w:val="0"/>
          <w:divBdr>
            <w:top w:val="none" w:sz="0" w:space="0" w:color="auto"/>
            <w:left w:val="none" w:sz="0" w:space="0" w:color="auto"/>
            <w:bottom w:val="none" w:sz="0" w:space="0" w:color="auto"/>
            <w:right w:val="none" w:sz="0" w:space="0" w:color="auto"/>
          </w:divBdr>
        </w:div>
        <w:div w:id="356783467">
          <w:marLeft w:val="480"/>
          <w:marRight w:val="0"/>
          <w:marTop w:val="0"/>
          <w:marBottom w:val="0"/>
          <w:divBdr>
            <w:top w:val="none" w:sz="0" w:space="0" w:color="auto"/>
            <w:left w:val="none" w:sz="0" w:space="0" w:color="auto"/>
            <w:bottom w:val="none" w:sz="0" w:space="0" w:color="auto"/>
            <w:right w:val="none" w:sz="0" w:space="0" w:color="auto"/>
          </w:divBdr>
        </w:div>
        <w:div w:id="1557004884">
          <w:marLeft w:val="480"/>
          <w:marRight w:val="0"/>
          <w:marTop w:val="0"/>
          <w:marBottom w:val="0"/>
          <w:divBdr>
            <w:top w:val="none" w:sz="0" w:space="0" w:color="auto"/>
            <w:left w:val="none" w:sz="0" w:space="0" w:color="auto"/>
            <w:bottom w:val="none" w:sz="0" w:space="0" w:color="auto"/>
            <w:right w:val="none" w:sz="0" w:space="0" w:color="auto"/>
          </w:divBdr>
        </w:div>
        <w:div w:id="981276302">
          <w:marLeft w:val="480"/>
          <w:marRight w:val="0"/>
          <w:marTop w:val="0"/>
          <w:marBottom w:val="0"/>
          <w:divBdr>
            <w:top w:val="none" w:sz="0" w:space="0" w:color="auto"/>
            <w:left w:val="none" w:sz="0" w:space="0" w:color="auto"/>
            <w:bottom w:val="none" w:sz="0" w:space="0" w:color="auto"/>
            <w:right w:val="none" w:sz="0" w:space="0" w:color="auto"/>
          </w:divBdr>
        </w:div>
        <w:div w:id="1261186077">
          <w:marLeft w:val="480"/>
          <w:marRight w:val="0"/>
          <w:marTop w:val="0"/>
          <w:marBottom w:val="0"/>
          <w:divBdr>
            <w:top w:val="none" w:sz="0" w:space="0" w:color="auto"/>
            <w:left w:val="none" w:sz="0" w:space="0" w:color="auto"/>
            <w:bottom w:val="none" w:sz="0" w:space="0" w:color="auto"/>
            <w:right w:val="none" w:sz="0" w:space="0" w:color="auto"/>
          </w:divBdr>
        </w:div>
        <w:div w:id="2138329570">
          <w:marLeft w:val="480"/>
          <w:marRight w:val="0"/>
          <w:marTop w:val="0"/>
          <w:marBottom w:val="0"/>
          <w:divBdr>
            <w:top w:val="none" w:sz="0" w:space="0" w:color="auto"/>
            <w:left w:val="none" w:sz="0" w:space="0" w:color="auto"/>
            <w:bottom w:val="none" w:sz="0" w:space="0" w:color="auto"/>
            <w:right w:val="none" w:sz="0" w:space="0" w:color="auto"/>
          </w:divBdr>
        </w:div>
        <w:div w:id="1855849925">
          <w:marLeft w:val="480"/>
          <w:marRight w:val="0"/>
          <w:marTop w:val="0"/>
          <w:marBottom w:val="0"/>
          <w:divBdr>
            <w:top w:val="none" w:sz="0" w:space="0" w:color="auto"/>
            <w:left w:val="none" w:sz="0" w:space="0" w:color="auto"/>
            <w:bottom w:val="none" w:sz="0" w:space="0" w:color="auto"/>
            <w:right w:val="none" w:sz="0" w:space="0" w:color="auto"/>
          </w:divBdr>
        </w:div>
        <w:div w:id="1543906743">
          <w:marLeft w:val="480"/>
          <w:marRight w:val="0"/>
          <w:marTop w:val="0"/>
          <w:marBottom w:val="0"/>
          <w:divBdr>
            <w:top w:val="none" w:sz="0" w:space="0" w:color="auto"/>
            <w:left w:val="none" w:sz="0" w:space="0" w:color="auto"/>
            <w:bottom w:val="none" w:sz="0" w:space="0" w:color="auto"/>
            <w:right w:val="none" w:sz="0" w:space="0" w:color="auto"/>
          </w:divBdr>
        </w:div>
        <w:div w:id="689451568">
          <w:marLeft w:val="480"/>
          <w:marRight w:val="0"/>
          <w:marTop w:val="0"/>
          <w:marBottom w:val="0"/>
          <w:divBdr>
            <w:top w:val="none" w:sz="0" w:space="0" w:color="auto"/>
            <w:left w:val="none" w:sz="0" w:space="0" w:color="auto"/>
            <w:bottom w:val="none" w:sz="0" w:space="0" w:color="auto"/>
            <w:right w:val="none" w:sz="0" w:space="0" w:color="auto"/>
          </w:divBdr>
        </w:div>
        <w:div w:id="1761825890">
          <w:marLeft w:val="480"/>
          <w:marRight w:val="0"/>
          <w:marTop w:val="0"/>
          <w:marBottom w:val="0"/>
          <w:divBdr>
            <w:top w:val="none" w:sz="0" w:space="0" w:color="auto"/>
            <w:left w:val="none" w:sz="0" w:space="0" w:color="auto"/>
            <w:bottom w:val="none" w:sz="0" w:space="0" w:color="auto"/>
            <w:right w:val="none" w:sz="0" w:space="0" w:color="auto"/>
          </w:divBdr>
        </w:div>
        <w:div w:id="2050373179">
          <w:marLeft w:val="480"/>
          <w:marRight w:val="0"/>
          <w:marTop w:val="0"/>
          <w:marBottom w:val="0"/>
          <w:divBdr>
            <w:top w:val="none" w:sz="0" w:space="0" w:color="auto"/>
            <w:left w:val="none" w:sz="0" w:space="0" w:color="auto"/>
            <w:bottom w:val="none" w:sz="0" w:space="0" w:color="auto"/>
            <w:right w:val="none" w:sz="0" w:space="0" w:color="auto"/>
          </w:divBdr>
        </w:div>
        <w:div w:id="1556695324">
          <w:marLeft w:val="480"/>
          <w:marRight w:val="0"/>
          <w:marTop w:val="0"/>
          <w:marBottom w:val="0"/>
          <w:divBdr>
            <w:top w:val="none" w:sz="0" w:space="0" w:color="auto"/>
            <w:left w:val="none" w:sz="0" w:space="0" w:color="auto"/>
            <w:bottom w:val="none" w:sz="0" w:space="0" w:color="auto"/>
            <w:right w:val="none" w:sz="0" w:space="0" w:color="auto"/>
          </w:divBdr>
        </w:div>
      </w:divsChild>
    </w:div>
    <w:div w:id="127168997">
      <w:bodyDiv w:val="1"/>
      <w:marLeft w:val="0"/>
      <w:marRight w:val="0"/>
      <w:marTop w:val="0"/>
      <w:marBottom w:val="0"/>
      <w:divBdr>
        <w:top w:val="none" w:sz="0" w:space="0" w:color="auto"/>
        <w:left w:val="none" w:sz="0" w:space="0" w:color="auto"/>
        <w:bottom w:val="none" w:sz="0" w:space="0" w:color="auto"/>
        <w:right w:val="none" w:sz="0" w:space="0" w:color="auto"/>
      </w:divBdr>
    </w:div>
    <w:div w:id="129175734">
      <w:bodyDiv w:val="1"/>
      <w:marLeft w:val="0"/>
      <w:marRight w:val="0"/>
      <w:marTop w:val="0"/>
      <w:marBottom w:val="0"/>
      <w:divBdr>
        <w:top w:val="none" w:sz="0" w:space="0" w:color="auto"/>
        <w:left w:val="none" w:sz="0" w:space="0" w:color="auto"/>
        <w:bottom w:val="none" w:sz="0" w:space="0" w:color="auto"/>
        <w:right w:val="none" w:sz="0" w:space="0" w:color="auto"/>
      </w:divBdr>
    </w:div>
    <w:div w:id="129591653">
      <w:bodyDiv w:val="1"/>
      <w:marLeft w:val="0"/>
      <w:marRight w:val="0"/>
      <w:marTop w:val="0"/>
      <w:marBottom w:val="0"/>
      <w:divBdr>
        <w:top w:val="none" w:sz="0" w:space="0" w:color="auto"/>
        <w:left w:val="none" w:sz="0" w:space="0" w:color="auto"/>
        <w:bottom w:val="none" w:sz="0" w:space="0" w:color="auto"/>
        <w:right w:val="none" w:sz="0" w:space="0" w:color="auto"/>
      </w:divBdr>
    </w:div>
    <w:div w:id="134685057">
      <w:bodyDiv w:val="1"/>
      <w:marLeft w:val="0"/>
      <w:marRight w:val="0"/>
      <w:marTop w:val="0"/>
      <w:marBottom w:val="0"/>
      <w:divBdr>
        <w:top w:val="none" w:sz="0" w:space="0" w:color="auto"/>
        <w:left w:val="none" w:sz="0" w:space="0" w:color="auto"/>
        <w:bottom w:val="none" w:sz="0" w:space="0" w:color="auto"/>
        <w:right w:val="none" w:sz="0" w:space="0" w:color="auto"/>
      </w:divBdr>
    </w:div>
    <w:div w:id="138962827">
      <w:bodyDiv w:val="1"/>
      <w:marLeft w:val="0"/>
      <w:marRight w:val="0"/>
      <w:marTop w:val="0"/>
      <w:marBottom w:val="0"/>
      <w:divBdr>
        <w:top w:val="none" w:sz="0" w:space="0" w:color="auto"/>
        <w:left w:val="none" w:sz="0" w:space="0" w:color="auto"/>
        <w:bottom w:val="none" w:sz="0" w:space="0" w:color="auto"/>
        <w:right w:val="none" w:sz="0" w:space="0" w:color="auto"/>
      </w:divBdr>
    </w:div>
    <w:div w:id="139274287">
      <w:bodyDiv w:val="1"/>
      <w:marLeft w:val="0"/>
      <w:marRight w:val="0"/>
      <w:marTop w:val="0"/>
      <w:marBottom w:val="0"/>
      <w:divBdr>
        <w:top w:val="none" w:sz="0" w:space="0" w:color="auto"/>
        <w:left w:val="none" w:sz="0" w:space="0" w:color="auto"/>
        <w:bottom w:val="none" w:sz="0" w:space="0" w:color="auto"/>
        <w:right w:val="none" w:sz="0" w:space="0" w:color="auto"/>
      </w:divBdr>
    </w:div>
    <w:div w:id="139886551">
      <w:bodyDiv w:val="1"/>
      <w:marLeft w:val="0"/>
      <w:marRight w:val="0"/>
      <w:marTop w:val="0"/>
      <w:marBottom w:val="0"/>
      <w:divBdr>
        <w:top w:val="none" w:sz="0" w:space="0" w:color="auto"/>
        <w:left w:val="none" w:sz="0" w:space="0" w:color="auto"/>
        <w:bottom w:val="none" w:sz="0" w:space="0" w:color="auto"/>
        <w:right w:val="none" w:sz="0" w:space="0" w:color="auto"/>
      </w:divBdr>
      <w:divsChild>
        <w:div w:id="1920016128">
          <w:marLeft w:val="480"/>
          <w:marRight w:val="0"/>
          <w:marTop w:val="0"/>
          <w:marBottom w:val="0"/>
          <w:divBdr>
            <w:top w:val="none" w:sz="0" w:space="0" w:color="auto"/>
            <w:left w:val="none" w:sz="0" w:space="0" w:color="auto"/>
            <w:bottom w:val="none" w:sz="0" w:space="0" w:color="auto"/>
            <w:right w:val="none" w:sz="0" w:space="0" w:color="auto"/>
          </w:divBdr>
        </w:div>
        <w:div w:id="794105263">
          <w:marLeft w:val="480"/>
          <w:marRight w:val="0"/>
          <w:marTop w:val="0"/>
          <w:marBottom w:val="0"/>
          <w:divBdr>
            <w:top w:val="none" w:sz="0" w:space="0" w:color="auto"/>
            <w:left w:val="none" w:sz="0" w:space="0" w:color="auto"/>
            <w:bottom w:val="none" w:sz="0" w:space="0" w:color="auto"/>
            <w:right w:val="none" w:sz="0" w:space="0" w:color="auto"/>
          </w:divBdr>
        </w:div>
        <w:div w:id="1074746047">
          <w:marLeft w:val="480"/>
          <w:marRight w:val="0"/>
          <w:marTop w:val="0"/>
          <w:marBottom w:val="0"/>
          <w:divBdr>
            <w:top w:val="none" w:sz="0" w:space="0" w:color="auto"/>
            <w:left w:val="none" w:sz="0" w:space="0" w:color="auto"/>
            <w:bottom w:val="none" w:sz="0" w:space="0" w:color="auto"/>
            <w:right w:val="none" w:sz="0" w:space="0" w:color="auto"/>
          </w:divBdr>
        </w:div>
        <w:div w:id="197815562">
          <w:marLeft w:val="480"/>
          <w:marRight w:val="0"/>
          <w:marTop w:val="0"/>
          <w:marBottom w:val="0"/>
          <w:divBdr>
            <w:top w:val="none" w:sz="0" w:space="0" w:color="auto"/>
            <w:left w:val="none" w:sz="0" w:space="0" w:color="auto"/>
            <w:bottom w:val="none" w:sz="0" w:space="0" w:color="auto"/>
            <w:right w:val="none" w:sz="0" w:space="0" w:color="auto"/>
          </w:divBdr>
        </w:div>
        <w:div w:id="1629701255">
          <w:marLeft w:val="480"/>
          <w:marRight w:val="0"/>
          <w:marTop w:val="0"/>
          <w:marBottom w:val="0"/>
          <w:divBdr>
            <w:top w:val="none" w:sz="0" w:space="0" w:color="auto"/>
            <w:left w:val="none" w:sz="0" w:space="0" w:color="auto"/>
            <w:bottom w:val="none" w:sz="0" w:space="0" w:color="auto"/>
            <w:right w:val="none" w:sz="0" w:space="0" w:color="auto"/>
          </w:divBdr>
        </w:div>
        <w:div w:id="1378512567">
          <w:marLeft w:val="480"/>
          <w:marRight w:val="0"/>
          <w:marTop w:val="0"/>
          <w:marBottom w:val="0"/>
          <w:divBdr>
            <w:top w:val="none" w:sz="0" w:space="0" w:color="auto"/>
            <w:left w:val="none" w:sz="0" w:space="0" w:color="auto"/>
            <w:bottom w:val="none" w:sz="0" w:space="0" w:color="auto"/>
            <w:right w:val="none" w:sz="0" w:space="0" w:color="auto"/>
          </w:divBdr>
        </w:div>
        <w:div w:id="1666936203">
          <w:marLeft w:val="480"/>
          <w:marRight w:val="0"/>
          <w:marTop w:val="0"/>
          <w:marBottom w:val="0"/>
          <w:divBdr>
            <w:top w:val="none" w:sz="0" w:space="0" w:color="auto"/>
            <w:left w:val="none" w:sz="0" w:space="0" w:color="auto"/>
            <w:bottom w:val="none" w:sz="0" w:space="0" w:color="auto"/>
            <w:right w:val="none" w:sz="0" w:space="0" w:color="auto"/>
          </w:divBdr>
        </w:div>
        <w:div w:id="1019701220">
          <w:marLeft w:val="480"/>
          <w:marRight w:val="0"/>
          <w:marTop w:val="0"/>
          <w:marBottom w:val="0"/>
          <w:divBdr>
            <w:top w:val="none" w:sz="0" w:space="0" w:color="auto"/>
            <w:left w:val="none" w:sz="0" w:space="0" w:color="auto"/>
            <w:bottom w:val="none" w:sz="0" w:space="0" w:color="auto"/>
            <w:right w:val="none" w:sz="0" w:space="0" w:color="auto"/>
          </w:divBdr>
        </w:div>
        <w:div w:id="1304389804">
          <w:marLeft w:val="480"/>
          <w:marRight w:val="0"/>
          <w:marTop w:val="0"/>
          <w:marBottom w:val="0"/>
          <w:divBdr>
            <w:top w:val="none" w:sz="0" w:space="0" w:color="auto"/>
            <w:left w:val="none" w:sz="0" w:space="0" w:color="auto"/>
            <w:bottom w:val="none" w:sz="0" w:space="0" w:color="auto"/>
            <w:right w:val="none" w:sz="0" w:space="0" w:color="auto"/>
          </w:divBdr>
        </w:div>
        <w:div w:id="1783499597">
          <w:marLeft w:val="480"/>
          <w:marRight w:val="0"/>
          <w:marTop w:val="0"/>
          <w:marBottom w:val="0"/>
          <w:divBdr>
            <w:top w:val="none" w:sz="0" w:space="0" w:color="auto"/>
            <w:left w:val="none" w:sz="0" w:space="0" w:color="auto"/>
            <w:bottom w:val="none" w:sz="0" w:space="0" w:color="auto"/>
            <w:right w:val="none" w:sz="0" w:space="0" w:color="auto"/>
          </w:divBdr>
        </w:div>
        <w:div w:id="638265719">
          <w:marLeft w:val="480"/>
          <w:marRight w:val="0"/>
          <w:marTop w:val="0"/>
          <w:marBottom w:val="0"/>
          <w:divBdr>
            <w:top w:val="none" w:sz="0" w:space="0" w:color="auto"/>
            <w:left w:val="none" w:sz="0" w:space="0" w:color="auto"/>
            <w:bottom w:val="none" w:sz="0" w:space="0" w:color="auto"/>
            <w:right w:val="none" w:sz="0" w:space="0" w:color="auto"/>
          </w:divBdr>
        </w:div>
        <w:div w:id="1787655961">
          <w:marLeft w:val="480"/>
          <w:marRight w:val="0"/>
          <w:marTop w:val="0"/>
          <w:marBottom w:val="0"/>
          <w:divBdr>
            <w:top w:val="none" w:sz="0" w:space="0" w:color="auto"/>
            <w:left w:val="none" w:sz="0" w:space="0" w:color="auto"/>
            <w:bottom w:val="none" w:sz="0" w:space="0" w:color="auto"/>
            <w:right w:val="none" w:sz="0" w:space="0" w:color="auto"/>
          </w:divBdr>
        </w:div>
        <w:div w:id="575171811">
          <w:marLeft w:val="480"/>
          <w:marRight w:val="0"/>
          <w:marTop w:val="0"/>
          <w:marBottom w:val="0"/>
          <w:divBdr>
            <w:top w:val="none" w:sz="0" w:space="0" w:color="auto"/>
            <w:left w:val="none" w:sz="0" w:space="0" w:color="auto"/>
            <w:bottom w:val="none" w:sz="0" w:space="0" w:color="auto"/>
            <w:right w:val="none" w:sz="0" w:space="0" w:color="auto"/>
          </w:divBdr>
        </w:div>
        <w:div w:id="709384038">
          <w:marLeft w:val="480"/>
          <w:marRight w:val="0"/>
          <w:marTop w:val="0"/>
          <w:marBottom w:val="0"/>
          <w:divBdr>
            <w:top w:val="none" w:sz="0" w:space="0" w:color="auto"/>
            <w:left w:val="none" w:sz="0" w:space="0" w:color="auto"/>
            <w:bottom w:val="none" w:sz="0" w:space="0" w:color="auto"/>
            <w:right w:val="none" w:sz="0" w:space="0" w:color="auto"/>
          </w:divBdr>
        </w:div>
        <w:div w:id="1226405302">
          <w:marLeft w:val="480"/>
          <w:marRight w:val="0"/>
          <w:marTop w:val="0"/>
          <w:marBottom w:val="0"/>
          <w:divBdr>
            <w:top w:val="none" w:sz="0" w:space="0" w:color="auto"/>
            <w:left w:val="none" w:sz="0" w:space="0" w:color="auto"/>
            <w:bottom w:val="none" w:sz="0" w:space="0" w:color="auto"/>
            <w:right w:val="none" w:sz="0" w:space="0" w:color="auto"/>
          </w:divBdr>
        </w:div>
        <w:div w:id="617688177">
          <w:marLeft w:val="480"/>
          <w:marRight w:val="0"/>
          <w:marTop w:val="0"/>
          <w:marBottom w:val="0"/>
          <w:divBdr>
            <w:top w:val="none" w:sz="0" w:space="0" w:color="auto"/>
            <w:left w:val="none" w:sz="0" w:space="0" w:color="auto"/>
            <w:bottom w:val="none" w:sz="0" w:space="0" w:color="auto"/>
            <w:right w:val="none" w:sz="0" w:space="0" w:color="auto"/>
          </w:divBdr>
        </w:div>
        <w:div w:id="1563518812">
          <w:marLeft w:val="480"/>
          <w:marRight w:val="0"/>
          <w:marTop w:val="0"/>
          <w:marBottom w:val="0"/>
          <w:divBdr>
            <w:top w:val="none" w:sz="0" w:space="0" w:color="auto"/>
            <w:left w:val="none" w:sz="0" w:space="0" w:color="auto"/>
            <w:bottom w:val="none" w:sz="0" w:space="0" w:color="auto"/>
            <w:right w:val="none" w:sz="0" w:space="0" w:color="auto"/>
          </w:divBdr>
        </w:div>
        <w:div w:id="1245338602">
          <w:marLeft w:val="480"/>
          <w:marRight w:val="0"/>
          <w:marTop w:val="0"/>
          <w:marBottom w:val="0"/>
          <w:divBdr>
            <w:top w:val="none" w:sz="0" w:space="0" w:color="auto"/>
            <w:left w:val="none" w:sz="0" w:space="0" w:color="auto"/>
            <w:bottom w:val="none" w:sz="0" w:space="0" w:color="auto"/>
            <w:right w:val="none" w:sz="0" w:space="0" w:color="auto"/>
          </w:divBdr>
        </w:div>
        <w:div w:id="898707230">
          <w:marLeft w:val="480"/>
          <w:marRight w:val="0"/>
          <w:marTop w:val="0"/>
          <w:marBottom w:val="0"/>
          <w:divBdr>
            <w:top w:val="none" w:sz="0" w:space="0" w:color="auto"/>
            <w:left w:val="none" w:sz="0" w:space="0" w:color="auto"/>
            <w:bottom w:val="none" w:sz="0" w:space="0" w:color="auto"/>
            <w:right w:val="none" w:sz="0" w:space="0" w:color="auto"/>
          </w:divBdr>
        </w:div>
        <w:div w:id="332414852">
          <w:marLeft w:val="480"/>
          <w:marRight w:val="0"/>
          <w:marTop w:val="0"/>
          <w:marBottom w:val="0"/>
          <w:divBdr>
            <w:top w:val="none" w:sz="0" w:space="0" w:color="auto"/>
            <w:left w:val="none" w:sz="0" w:space="0" w:color="auto"/>
            <w:bottom w:val="none" w:sz="0" w:space="0" w:color="auto"/>
            <w:right w:val="none" w:sz="0" w:space="0" w:color="auto"/>
          </w:divBdr>
        </w:div>
      </w:divsChild>
    </w:div>
    <w:div w:id="145631415">
      <w:bodyDiv w:val="1"/>
      <w:marLeft w:val="0"/>
      <w:marRight w:val="0"/>
      <w:marTop w:val="0"/>
      <w:marBottom w:val="0"/>
      <w:divBdr>
        <w:top w:val="none" w:sz="0" w:space="0" w:color="auto"/>
        <w:left w:val="none" w:sz="0" w:space="0" w:color="auto"/>
        <w:bottom w:val="none" w:sz="0" w:space="0" w:color="auto"/>
        <w:right w:val="none" w:sz="0" w:space="0" w:color="auto"/>
      </w:divBdr>
    </w:div>
    <w:div w:id="146630495">
      <w:bodyDiv w:val="1"/>
      <w:marLeft w:val="0"/>
      <w:marRight w:val="0"/>
      <w:marTop w:val="0"/>
      <w:marBottom w:val="0"/>
      <w:divBdr>
        <w:top w:val="none" w:sz="0" w:space="0" w:color="auto"/>
        <w:left w:val="none" w:sz="0" w:space="0" w:color="auto"/>
        <w:bottom w:val="none" w:sz="0" w:space="0" w:color="auto"/>
        <w:right w:val="none" w:sz="0" w:space="0" w:color="auto"/>
      </w:divBdr>
      <w:divsChild>
        <w:div w:id="570576724">
          <w:marLeft w:val="480"/>
          <w:marRight w:val="0"/>
          <w:marTop w:val="0"/>
          <w:marBottom w:val="0"/>
          <w:divBdr>
            <w:top w:val="none" w:sz="0" w:space="0" w:color="auto"/>
            <w:left w:val="none" w:sz="0" w:space="0" w:color="auto"/>
            <w:bottom w:val="none" w:sz="0" w:space="0" w:color="auto"/>
            <w:right w:val="none" w:sz="0" w:space="0" w:color="auto"/>
          </w:divBdr>
        </w:div>
        <w:div w:id="1795636836">
          <w:marLeft w:val="480"/>
          <w:marRight w:val="0"/>
          <w:marTop w:val="0"/>
          <w:marBottom w:val="0"/>
          <w:divBdr>
            <w:top w:val="none" w:sz="0" w:space="0" w:color="auto"/>
            <w:left w:val="none" w:sz="0" w:space="0" w:color="auto"/>
            <w:bottom w:val="none" w:sz="0" w:space="0" w:color="auto"/>
            <w:right w:val="none" w:sz="0" w:space="0" w:color="auto"/>
          </w:divBdr>
        </w:div>
        <w:div w:id="2110157777">
          <w:marLeft w:val="480"/>
          <w:marRight w:val="0"/>
          <w:marTop w:val="0"/>
          <w:marBottom w:val="0"/>
          <w:divBdr>
            <w:top w:val="none" w:sz="0" w:space="0" w:color="auto"/>
            <w:left w:val="none" w:sz="0" w:space="0" w:color="auto"/>
            <w:bottom w:val="none" w:sz="0" w:space="0" w:color="auto"/>
            <w:right w:val="none" w:sz="0" w:space="0" w:color="auto"/>
          </w:divBdr>
        </w:div>
        <w:div w:id="108815556">
          <w:marLeft w:val="480"/>
          <w:marRight w:val="0"/>
          <w:marTop w:val="0"/>
          <w:marBottom w:val="0"/>
          <w:divBdr>
            <w:top w:val="none" w:sz="0" w:space="0" w:color="auto"/>
            <w:left w:val="none" w:sz="0" w:space="0" w:color="auto"/>
            <w:bottom w:val="none" w:sz="0" w:space="0" w:color="auto"/>
            <w:right w:val="none" w:sz="0" w:space="0" w:color="auto"/>
          </w:divBdr>
        </w:div>
        <w:div w:id="1862157722">
          <w:marLeft w:val="480"/>
          <w:marRight w:val="0"/>
          <w:marTop w:val="0"/>
          <w:marBottom w:val="0"/>
          <w:divBdr>
            <w:top w:val="none" w:sz="0" w:space="0" w:color="auto"/>
            <w:left w:val="none" w:sz="0" w:space="0" w:color="auto"/>
            <w:bottom w:val="none" w:sz="0" w:space="0" w:color="auto"/>
            <w:right w:val="none" w:sz="0" w:space="0" w:color="auto"/>
          </w:divBdr>
        </w:div>
        <w:div w:id="740981106">
          <w:marLeft w:val="480"/>
          <w:marRight w:val="0"/>
          <w:marTop w:val="0"/>
          <w:marBottom w:val="0"/>
          <w:divBdr>
            <w:top w:val="none" w:sz="0" w:space="0" w:color="auto"/>
            <w:left w:val="none" w:sz="0" w:space="0" w:color="auto"/>
            <w:bottom w:val="none" w:sz="0" w:space="0" w:color="auto"/>
            <w:right w:val="none" w:sz="0" w:space="0" w:color="auto"/>
          </w:divBdr>
        </w:div>
        <w:div w:id="45566448">
          <w:marLeft w:val="480"/>
          <w:marRight w:val="0"/>
          <w:marTop w:val="0"/>
          <w:marBottom w:val="0"/>
          <w:divBdr>
            <w:top w:val="none" w:sz="0" w:space="0" w:color="auto"/>
            <w:left w:val="none" w:sz="0" w:space="0" w:color="auto"/>
            <w:bottom w:val="none" w:sz="0" w:space="0" w:color="auto"/>
            <w:right w:val="none" w:sz="0" w:space="0" w:color="auto"/>
          </w:divBdr>
        </w:div>
        <w:div w:id="1511607536">
          <w:marLeft w:val="480"/>
          <w:marRight w:val="0"/>
          <w:marTop w:val="0"/>
          <w:marBottom w:val="0"/>
          <w:divBdr>
            <w:top w:val="none" w:sz="0" w:space="0" w:color="auto"/>
            <w:left w:val="none" w:sz="0" w:space="0" w:color="auto"/>
            <w:bottom w:val="none" w:sz="0" w:space="0" w:color="auto"/>
            <w:right w:val="none" w:sz="0" w:space="0" w:color="auto"/>
          </w:divBdr>
        </w:div>
        <w:div w:id="148668237">
          <w:marLeft w:val="480"/>
          <w:marRight w:val="0"/>
          <w:marTop w:val="0"/>
          <w:marBottom w:val="0"/>
          <w:divBdr>
            <w:top w:val="none" w:sz="0" w:space="0" w:color="auto"/>
            <w:left w:val="none" w:sz="0" w:space="0" w:color="auto"/>
            <w:bottom w:val="none" w:sz="0" w:space="0" w:color="auto"/>
            <w:right w:val="none" w:sz="0" w:space="0" w:color="auto"/>
          </w:divBdr>
        </w:div>
        <w:div w:id="1723558300">
          <w:marLeft w:val="480"/>
          <w:marRight w:val="0"/>
          <w:marTop w:val="0"/>
          <w:marBottom w:val="0"/>
          <w:divBdr>
            <w:top w:val="none" w:sz="0" w:space="0" w:color="auto"/>
            <w:left w:val="none" w:sz="0" w:space="0" w:color="auto"/>
            <w:bottom w:val="none" w:sz="0" w:space="0" w:color="auto"/>
            <w:right w:val="none" w:sz="0" w:space="0" w:color="auto"/>
          </w:divBdr>
        </w:div>
        <w:div w:id="1965116713">
          <w:marLeft w:val="480"/>
          <w:marRight w:val="0"/>
          <w:marTop w:val="0"/>
          <w:marBottom w:val="0"/>
          <w:divBdr>
            <w:top w:val="none" w:sz="0" w:space="0" w:color="auto"/>
            <w:left w:val="none" w:sz="0" w:space="0" w:color="auto"/>
            <w:bottom w:val="none" w:sz="0" w:space="0" w:color="auto"/>
            <w:right w:val="none" w:sz="0" w:space="0" w:color="auto"/>
          </w:divBdr>
        </w:div>
        <w:div w:id="620308629">
          <w:marLeft w:val="480"/>
          <w:marRight w:val="0"/>
          <w:marTop w:val="0"/>
          <w:marBottom w:val="0"/>
          <w:divBdr>
            <w:top w:val="none" w:sz="0" w:space="0" w:color="auto"/>
            <w:left w:val="none" w:sz="0" w:space="0" w:color="auto"/>
            <w:bottom w:val="none" w:sz="0" w:space="0" w:color="auto"/>
            <w:right w:val="none" w:sz="0" w:space="0" w:color="auto"/>
          </w:divBdr>
        </w:div>
        <w:div w:id="1791434812">
          <w:marLeft w:val="480"/>
          <w:marRight w:val="0"/>
          <w:marTop w:val="0"/>
          <w:marBottom w:val="0"/>
          <w:divBdr>
            <w:top w:val="none" w:sz="0" w:space="0" w:color="auto"/>
            <w:left w:val="none" w:sz="0" w:space="0" w:color="auto"/>
            <w:bottom w:val="none" w:sz="0" w:space="0" w:color="auto"/>
            <w:right w:val="none" w:sz="0" w:space="0" w:color="auto"/>
          </w:divBdr>
        </w:div>
        <w:div w:id="357244821">
          <w:marLeft w:val="480"/>
          <w:marRight w:val="0"/>
          <w:marTop w:val="0"/>
          <w:marBottom w:val="0"/>
          <w:divBdr>
            <w:top w:val="none" w:sz="0" w:space="0" w:color="auto"/>
            <w:left w:val="none" w:sz="0" w:space="0" w:color="auto"/>
            <w:bottom w:val="none" w:sz="0" w:space="0" w:color="auto"/>
            <w:right w:val="none" w:sz="0" w:space="0" w:color="auto"/>
          </w:divBdr>
        </w:div>
        <w:div w:id="499933356">
          <w:marLeft w:val="480"/>
          <w:marRight w:val="0"/>
          <w:marTop w:val="0"/>
          <w:marBottom w:val="0"/>
          <w:divBdr>
            <w:top w:val="none" w:sz="0" w:space="0" w:color="auto"/>
            <w:left w:val="none" w:sz="0" w:space="0" w:color="auto"/>
            <w:bottom w:val="none" w:sz="0" w:space="0" w:color="auto"/>
            <w:right w:val="none" w:sz="0" w:space="0" w:color="auto"/>
          </w:divBdr>
        </w:div>
        <w:div w:id="1030032676">
          <w:marLeft w:val="480"/>
          <w:marRight w:val="0"/>
          <w:marTop w:val="0"/>
          <w:marBottom w:val="0"/>
          <w:divBdr>
            <w:top w:val="none" w:sz="0" w:space="0" w:color="auto"/>
            <w:left w:val="none" w:sz="0" w:space="0" w:color="auto"/>
            <w:bottom w:val="none" w:sz="0" w:space="0" w:color="auto"/>
            <w:right w:val="none" w:sz="0" w:space="0" w:color="auto"/>
          </w:divBdr>
        </w:div>
        <w:div w:id="1938757716">
          <w:marLeft w:val="480"/>
          <w:marRight w:val="0"/>
          <w:marTop w:val="0"/>
          <w:marBottom w:val="0"/>
          <w:divBdr>
            <w:top w:val="none" w:sz="0" w:space="0" w:color="auto"/>
            <w:left w:val="none" w:sz="0" w:space="0" w:color="auto"/>
            <w:bottom w:val="none" w:sz="0" w:space="0" w:color="auto"/>
            <w:right w:val="none" w:sz="0" w:space="0" w:color="auto"/>
          </w:divBdr>
        </w:div>
        <w:div w:id="1770807871">
          <w:marLeft w:val="480"/>
          <w:marRight w:val="0"/>
          <w:marTop w:val="0"/>
          <w:marBottom w:val="0"/>
          <w:divBdr>
            <w:top w:val="none" w:sz="0" w:space="0" w:color="auto"/>
            <w:left w:val="none" w:sz="0" w:space="0" w:color="auto"/>
            <w:bottom w:val="none" w:sz="0" w:space="0" w:color="auto"/>
            <w:right w:val="none" w:sz="0" w:space="0" w:color="auto"/>
          </w:divBdr>
        </w:div>
        <w:div w:id="1004632267">
          <w:marLeft w:val="480"/>
          <w:marRight w:val="0"/>
          <w:marTop w:val="0"/>
          <w:marBottom w:val="0"/>
          <w:divBdr>
            <w:top w:val="none" w:sz="0" w:space="0" w:color="auto"/>
            <w:left w:val="none" w:sz="0" w:space="0" w:color="auto"/>
            <w:bottom w:val="none" w:sz="0" w:space="0" w:color="auto"/>
            <w:right w:val="none" w:sz="0" w:space="0" w:color="auto"/>
          </w:divBdr>
        </w:div>
        <w:div w:id="1888570463">
          <w:marLeft w:val="480"/>
          <w:marRight w:val="0"/>
          <w:marTop w:val="0"/>
          <w:marBottom w:val="0"/>
          <w:divBdr>
            <w:top w:val="none" w:sz="0" w:space="0" w:color="auto"/>
            <w:left w:val="none" w:sz="0" w:space="0" w:color="auto"/>
            <w:bottom w:val="none" w:sz="0" w:space="0" w:color="auto"/>
            <w:right w:val="none" w:sz="0" w:space="0" w:color="auto"/>
          </w:divBdr>
        </w:div>
        <w:div w:id="2105566925">
          <w:marLeft w:val="480"/>
          <w:marRight w:val="0"/>
          <w:marTop w:val="0"/>
          <w:marBottom w:val="0"/>
          <w:divBdr>
            <w:top w:val="none" w:sz="0" w:space="0" w:color="auto"/>
            <w:left w:val="none" w:sz="0" w:space="0" w:color="auto"/>
            <w:bottom w:val="none" w:sz="0" w:space="0" w:color="auto"/>
            <w:right w:val="none" w:sz="0" w:space="0" w:color="auto"/>
          </w:divBdr>
        </w:div>
        <w:div w:id="2050179315">
          <w:marLeft w:val="480"/>
          <w:marRight w:val="0"/>
          <w:marTop w:val="0"/>
          <w:marBottom w:val="0"/>
          <w:divBdr>
            <w:top w:val="none" w:sz="0" w:space="0" w:color="auto"/>
            <w:left w:val="none" w:sz="0" w:space="0" w:color="auto"/>
            <w:bottom w:val="none" w:sz="0" w:space="0" w:color="auto"/>
            <w:right w:val="none" w:sz="0" w:space="0" w:color="auto"/>
          </w:divBdr>
        </w:div>
        <w:div w:id="419058488">
          <w:marLeft w:val="480"/>
          <w:marRight w:val="0"/>
          <w:marTop w:val="0"/>
          <w:marBottom w:val="0"/>
          <w:divBdr>
            <w:top w:val="none" w:sz="0" w:space="0" w:color="auto"/>
            <w:left w:val="none" w:sz="0" w:space="0" w:color="auto"/>
            <w:bottom w:val="none" w:sz="0" w:space="0" w:color="auto"/>
            <w:right w:val="none" w:sz="0" w:space="0" w:color="auto"/>
          </w:divBdr>
        </w:div>
        <w:div w:id="2057849097">
          <w:marLeft w:val="480"/>
          <w:marRight w:val="0"/>
          <w:marTop w:val="0"/>
          <w:marBottom w:val="0"/>
          <w:divBdr>
            <w:top w:val="none" w:sz="0" w:space="0" w:color="auto"/>
            <w:left w:val="none" w:sz="0" w:space="0" w:color="auto"/>
            <w:bottom w:val="none" w:sz="0" w:space="0" w:color="auto"/>
            <w:right w:val="none" w:sz="0" w:space="0" w:color="auto"/>
          </w:divBdr>
        </w:div>
        <w:div w:id="375814197">
          <w:marLeft w:val="480"/>
          <w:marRight w:val="0"/>
          <w:marTop w:val="0"/>
          <w:marBottom w:val="0"/>
          <w:divBdr>
            <w:top w:val="none" w:sz="0" w:space="0" w:color="auto"/>
            <w:left w:val="none" w:sz="0" w:space="0" w:color="auto"/>
            <w:bottom w:val="none" w:sz="0" w:space="0" w:color="auto"/>
            <w:right w:val="none" w:sz="0" w:space="0" w:color="auto"/>
          </w:divBdr>
        </w:div>
        <w:div w:id="830946692">
          <w:marLeft w:val="480"/>
          <w:marRight w:val="0"/>
          <w:marTop w:val="0"/>
          <w:marBottom w:val="0"/>
          <w:divBdr>
            <w:top w:val="none" w:sz="0" w:space="0" w:color="auto"/>
            <w:left w:val="none" w:sz="0" w:space="0" w:color="auto"/>
            <w:bottom w:val="none" w:sz="0" w:space="0" w:color="auto"/>
            <w:right w:val="none" w:sz="0" w:space="0" w:color="auto"/>
          </w:divBdr>
        </w:div>
        <w:div w:id="937177190">
          <w:marLeft w:val="480"/>
          <w:marRight w:val="0"/>
          <w:marTop w:val="0"/>
          <w:marBottom w:val="0"/>
          <w:divBdr>
            <w:top w:val="none" w:sz="0" w:space="0" w:color="auto"/>
            <w:left w:val="none" w:sz="0" w:space="0" w:color="auto"/>
            <w:bottom w:val="none" w:sz="0" w:space="0" w:color="auto"/>
            <w:right w:val="none" w:sz="0" w:space="0" w:color="auto"/>
          </w:divBdr>
        </w:div>
        <w:div w:id="1422221250">
          <w:marLeft w:val="480"/>
          <w:marRight w:val="0"/>
          <w:marTop w:val="0"/>
          <w:marBottom w:val="0"/>
          <w:divBdr>
            <w:top w:val="none" w:sz="0" w:space="0" w:color="auto"/>
            <w:left w:val="none" w:sz="0" w:space="0" w:color="auto"/>
            <w:bottom w:val="none" w:sz="0" w:space="0" w:color="auto"/>
            <w:right w:val="none" w:sz="0" w:space="0" w:color="auto"/>
          </w:divBdr>
        </w:div>
        <w:div w:id="651180217">
          <w:marLeft w:val="480"/>
          <w:marRight w:val="0"/>
          <w:marTop w:val="0"/>
          <w:marBottom w:val="0"/>
          <w:divBdr>
            <w:top w:val="none" w:sz="0" w:space="0" w:color="auto"/>
            <w:left w:val="none" w:sz="0" w:space="0" w:color="auto"/>
            <w:bottom w:val="none" w:sz="0" w:space="0" w:color="auto"/>
            <w:right w:val="none" w:sz="0" w:space="0" w:color="auto"/>
          </w:divBdr>
        </w:div>
        <w:div w:id="1109083363">
          <w:marLeft w:val="480"/>
          <w:marRight w:val="0"/>
          <w:marTop w:val="0"/>
          <w:marBottom w:val="0"/>
          <w:divBdr>
            <w:top w:val="none" w:sz="0" w:space="0" w:color="auto"/>
            <w:left w:val="none" w:sz="0" w:space="0" w:color="auto"/>
            <w:bottom w:val="none" w:sz="0" w:space="0" w:color="auto"/>
            <w:right w:val="none" w:sz="0" w:space="0" w:color="auto"/>
          </w:divBdr>
        </w:div>
        <w:div w:id="1286346982">
          <w:marLeft w:val="480"/>
          <w:marRight w:val="0"/>
          <w:marTop w:val="0"/>
          <w:marBottom w:val="0"/>
          <w:divBdr>
            <w:top w:val="none" w:sz="0" w:space="0" w:color="auto"/>
            <w:left w:val="none" w:sz="0" w:space="0" w:color="auto"/>
            <w:bottom w:val="none" w:sz="0" w:space="0" w:color="auto"/>
            <w:right w:val="none" w:sz="0" w:space="0" w:color="auto"/>
          </w:divBdr>
        </w:div>
        <w:div w:id="1258439919">
          <w:marLeft w:val="480"/>
          <w:marRight w:val="0"/>
          <w:marTop w:val="0"/>
          <w:marBottom w:val="0"/>
          <w:divBdr>
            <w:top w:val="none" w:sz="0" w:space="0" w:color="auto"/>
            <w:left w:val="none" w:sz="0" w:space="0" w:color="auto"/>
            <w:bottom w:val="none" w:sz="0" w:space="0" w:color="auto"/>
            <w:right w:val="none" w:sz="0" w:space="0" w:color="auto"/>
          </w:divBdr>
        </w:div>
        <w:div w:id="1041709291">
          <w:marLeft w:val="480"/>
          <w:marRight w:val="0"/>
          <w:marTop w:val="0"/>
          <w:marBottom w:val="0"/>
          <w:divBdr>
            <w:top w:val="none" w:sz="0" w:space="0" w:color="auto"/>
            <w:left w:val="none" w:sz="0" w:space="0" w:color="auto"/>
            <w:bottom w:val="none" w:sz="0" w:space="0" w:color="auto"/>
            <w:right w:val="none" w:sz="0" w:space="0" w:color="auto"/>
          </w:divBdr>
        </w:div>
        <w:div w:id="422341675">
          <w:marLeft w:val="480"/>
          <w:marRight w:val="0"/>
          <w:marTop w:val="0"/>
          <w:marBottom w:val="0"/>
          <w:divBdr>
            <w:top w:val="none" w:sz="0" w:space="0" w:color="auto"/>
            <w:left w:val="none" w:sz="0" w:space="0" w:color="auto"/>
            <w:bottom w:val="none" w:sz="0" w:space="0" w:color="auto"/>
            <w:right w:val="none" w:sz="0" w:space="0" w:color="auto"/>
          </w:divBdr>
        </w:div>
        <w:div w:id="400058942">
          <w:marLeft w:val="480"/>
          <w:marRight w:val="0"/>
          <w:marTop w:val="0"/>
          <w:marBottom w:val="0"/>
          <w:divBdr>
            <w:top w:val="none" w:sz="0" w:space="0" w:color="auto"/>
            <w:left w:val="none" w:sz="0" w:space="0" w:color="auto"/>
            <w:bottom w:val="none" w:sz="0" w:space="0" w:color="auto"/>
            <w:right w:val="none" w:sz="0" w:space="0" w:color="auto"/>
          </w:divBdr>
        </w:div>
        <w:div w:id="432171190">
          <w:marLeft w:val="480"/>
          <w:marRight w:val="0"/>
          <w:marTop w:val="0"/>
          <w:marBottom w:val="0"/>
          <w:divBdr>
            <w:top w:val="none" w:sz="0" w:space="0" w:color="auto"/>
            <w:left w:val="none" w:sz="0" w:space="0" w:color="auto"/>
            <w:bottom w:val="none" w:sz="0" w:space="0" w:color="auto"/>
            <w:right w:val="none" w:sz="0" w:space="0" w:color="auto"/>
          </w:divBdr>
        </w:div>
        <w:div w:id="1254126594">
          <w:marLeft w:val="480"/>
          <w:marRight w:val="0"/>
          <w:marTop w:val="0"/>
          <w:marBottom w:val="0"/>
          <w:divBdr>
            <w:top w:val="none" w:sz="0" w:space="0" w:color="auto"/>
            <w:left w:val="none" w:sz="0" w:space="0" w:color="auto"/>
            <w:bottom w:val="none" w:sz="0" w:space="0" w:color="auto"/>
            <w:right w:val="none" w:sz="0" w:space="0" w:color="auto"/>
          </w:divBdr>
        </w:div>
        <w:div w:id="1717463956">
          <w:marLeft w:val="480"/>
          <w:marRight w:val="0"/>
          <w:marTop w:val="0"/>
          <w:marBottom w:val="0"/>
          <w:divBdr>
            <w:top w:val="none" w:sz="0" w:space="0" w:color="auto"/>
            <w:left w:val="none" w:sz="0" w:space="0" w:color="auto"/>
            <w:bottom w:val="none" w:sz="0" w:space="0" w:color="auto"/>
            <w:right w:val="none" w:sz="0" w:space="0" w:color="auto"/>
          </w:divBdr>
        </w:div>
        <w:div w:id="1708604063">
          <w:marLeft w:val="480"/>
          <w:marRight w:val="0"/>
          <w:marTop w:val="0"/>
          <w:marBottom w:val="0"/>
          <w:divBdr>
            <w:top w:val="none" w:sz="0" w:space="0" w:color="auto"/>
            <w:left w:val="none" w:sz="0" w:space="0" w:color="auto"/>
            <w:bottom w:val="none" w:sz="0" w:space="0" w:color="auto"/>
            <w:right w:val="none" w:sz="0" w:space="0" w:color="auto"/>
          </w:divBdr>
        </w:div>
        <w:div w:id="231618783">
          <w:marLeft w:val="480"/>
          <w:marRight w:val="0"/>
          <w:marTop w:val="0"/>
          <w:marBottom w:val="0"/>
          <w:divBdr>
            <w:top w:val="none" w:sz="0" w:space="0" w:color="auto"/>
            <w:left w:val="none" w:sz="0" w:space="0" w:color="auto"/>
            <w:bottom w:val="none" w:sz="0" w:space="0" w:color="auto"/>
            <w:right w:val="none" w:sz="0" w:space="0" w:color="auto"/>
          </w:divBdr>
        </w:div>
        <w:div w:id="1677270261">
          <w:marLeft w:val="480"/>
          <w:marRight w:val="0"/>
          <w:marTop w:val="0"/>
          <w:marBottom w:val="0"/>
          <w:divBdr>
            <w:top w:val="none" w:sz="0" w:space="0" w:color="auto"/>
            <w:left w:val="none" w:sz="0" w:space="0" w:color="auto"/>
            <w:bottom w:val="none" w:sz="0" w:space="0" w:color="auto"/>
            <w:right w:val="none" w:sz="0" w:space="0" w:color="auto"/>
          </w:divBdr>
        </w:div>
        <w:div w:id="1806466814">
          <w:marLeft w:val="480"/>
          <w:marRight w:val="0"/>
          <w:marTop w:val="0"/>
          <w:marBottom w:val="0"/>
          <w:divBdr>
            <w:top w:val="none" w:sz="0" w:space="0" w:color="auto"/>
            <w:left w:val="none" w:sz="0" w:space="0" w:color="auto"/>
            <w:bottom w:val="none" w:sz="0" w:space="0" w:color="auto"/>
            <w:right w:val="none" w:sz="0" w:space="0" w:color="auto"/>
          </w:divBdr>
        </w:div>
        <w:div w:id="1755126160">
          <w:marLeft w:val="480"/>
          <w:marRight w:val="0"/>
          <w:marTop w:val="0"/>
          <w:marBottom w:val="0"/>
          <w:divBdr>
            <w:top w:val="none" w:sz="0" w:space="0" w:color="auto"/>
            <w:left w:val="none" w:sz="0" w:space="0" w:color="auto"/>
            <w:bottom w:val="none" w:sz="0" w:space="0" w:color="auto"/>
            <w:right w:val="none" w:sz="0" w:space="0" w:color="auto"/>
          </w:divBdr>
        </w:div>
        <w:div w:id="523061172">
          <w:marLeft w:val="480"/>
          <w:marRight w:val="0"/>
          <w:marTop w:val="0"/>
          <w:marBottom w:val="0"/>
          <w:divBdr>
            <w:top w:val="none" w:sz="0" w:space="0" w:color="auto"/>
            <w:left w:val="none" w:sz="0" w:space="0" w:color="auto"/>
            <w:bottom w:val="none" w:sz="0" w:space="0" w:color="auto"/>
            <w:right w:val="none" w:sz="0" w:space="0" w:color="auto"/>
          </w:divBdr>
        </w:div>
        <w:div w:id="1759060647">
          <w:marLeft w:val="480"/>
          <w:marRight w:val="0"/>
          <w:marTop w:val="0"/>
          <w:marBottom w:val="0"/>
          <w:divBdr>
            <w:top w:val="none" w:sz="0" w:space="0" w:color="auto"/>
            <w:left w:val="none" w:sz="0" w:space="0" w:color="auto"/>
            <w:bottom w:val="none" w:sz="0" w:space="0" w:color="auto"/>
            <w:right w:val="none" w:sz="0" w:space="0" w:color="auto"/>
          </w:divBdr>
        </w:div>
        <w:div w:id="799541248">
          <w:marLeft w:val="480"/>
          <w:marRight w:val="0"/>
          <w:marTop w:val="0"/>
          <w:marBottom w:val="0"/>
          <w:divBdr>
            <w:top w:val="none" w:sz="0" w:space="0" w:color="auto"/>
            <w:left w:val="none" w:sz="0" w:space="0" w:color="auto"/>
            <w:bottom w:val="none" w:sz="0" w:space="0" w:color="auto"/>
            <w:right w:val="none" w:sz="0" w:space="0" w:color="auto"/>
          </w:divBdr>
        </w:div>
        <w:div w:id="1402100415">
          <w:marLeft w:val="480"/>
          <w:marRight w:val="0"/>
          <w:marTop w:val="0"/>
          <w:marBottom w:val="0"/>
          <w:divBdr>
            <w:top w:val="none" w:sz="0" w:space="0" w:color="auto"/>
            <w:left w:val="none" w:sz="0" w:space="0" w:color="auto"/>
            <w:bottom w:val="none" w:sz="0" w:space="0" w:color="auto"/>
            <w:right w:val="none" w:sz="0" w:space="0" w:color="auto"/>
          </w:divBdr>
        </w:div>
        <w:div w:id="1281063145">
          <w:marLeft w:val="480"/>
          <w:marRight w:val="0"/>
          <w:marTop w:val="0"/>
          <w:marBottom w:val="0"/>
          <w:divBdr>
            <w:top w:val="none" w:sz="0" w:space="0" w:color="auto"/>
            <w:left w:val="none" w:sz="0" w:space="0" w:color="auto"/>
            <w:bottom w:val="none" w:sz="0" w:space="0" w:color="auto"/>
            <w:right w:val="none" w:sz="0" w:space="0" w:color="auto"/>
          </w:divBdr>
        </w:div>
        <w:div w:id="1024209854">
          <w:marLeft w:val="480"/>
          <w:marRight w:val="0"/>
          <w:marTop w:val="0"/>
          <w:marBottom w:val="0"/>
          <w:divBdr>
            <w:top w:val="none" w:sz="0" w:space="0" w:color="auto"/>
            <w:left w:val="none" w:sz="0" w:space="0" w:color="auto"/>
            <w:bottom w:val="none" w:sz="0" w:space="0" w:color="auto"/>
            <w:right w:val="none" w:sz="0" w:space="0" w:color="auto"/>
          </w:divBdr>
        </w:div>
        <w:div w:id="1543513846">
          <w:marLeft w:val="480"/>
          <w:marRight w:val="0"/>
          <w:marTop w:val="0"/>
          <w:marBottom w:val="0"/>
          <w:divBdr>
            <w:top w:val="none" w:sz="0" w:space="0" w:color="auto"/>
            <w:left w:val="none" w:sz="0" w:space="0" w:color="auto"/>
            <w:bottom w:val="none" w:sz="0" w:space="0" w:color="auto"/>
            <w:right w:val="none" w:sz="0" w:space="0" w:color="auto"/>
          </w:divBdr>
        </w:div>
        <w:div w:id="1310750086">
          <w:marLeft w:val="480"/>
          <w:marRight w:val="0"/>
          <w:marTop w:val="0"/>
          <w:marBottom w:val="0"/>
          <w:divBdr>
            <w:top w:val="none" w:sz="0" w:space="0" w:color="auto"/>
            <w:left w:val="none" w:sz="0" w:space="0" w:color="auto"/>
            <w:bottom w:val="none" w:sz="0" w:space="0" w:color="auto"/>
            <w:right w:val="none" w:sz="0" w:space="0" w:color="auto"/>
          </w:divBdr>
        </w:div>
        <w:div w:id="1855151465">
          <w:marLeft w:val="480"/>
          <w:marRight w:val="0"/>
          <w:marTop w:val="0"/>
          <w:marBottom w:val="0"/>
          <w:divBdr>
            <w:top w:val="none" w:sz="0" w:space="0" w:color="auto"/>
            <w:left w:val="none" w:sz="0" w:space="0" w:color="auto"/>
            <w:bottom w:val="none" w:sz="0" w:space="0" w:color="auto"/>
            <w:right w:val="none" w:sz="0" w:space="0" w:color="auto"/>
          </w:divBdr>
        </w:div>
        <w:div w:id="420491133">
          <w:marLeft w:val="480"/>
          <w:marRight w:val="0"/>
          <w:marTop w:val="0"/>
          <w:marBottom w:val="0"/>
          <w:divBdr>
            <w:top w:val="none" w:sz="0" w:space="0" w:color="auto"/>
            <w:left w:val="none" w:sz="0" w:space="0" w:color="auto"/>
            <w:bottom w:val="none" w:sz="0" w:space="0" w:color="auto"/>
            <w:right w:val="none" w:sz="0" w:space="0" w:color="auto"/>
          </w:divBdr>
        </w:div>
        <w:div w:id="2021931893">
          <w:marLeft w:val="480"/>
          <w:marRight w:val="0"/>
          <w:marTop w:val="0"/>
          <w:marBottom w:val="0"/>
          <w:divBdr>
            <w:top w:val="none" w:sz="0" w:space="0" w:color="auto"/>
            <w:left w:val="none" w:sz="0" w:space="0" w:color="auto"/>
            <w:bottom w:val="none" w:sz="0" w:space="0" w:color="auto"/>
            <w:right w:val="none" w:sz="0" w:space="0" w:color="auto"/>
          </w:divBdr>
        </w:div>
        <w:div w:id="1022166274">
          <w:marLeft w:val="480"/>
          <w:marRight w:val="0"/>
          <w:marTop w:val="0"/>
          <w:marBottom w:val="0"/>
          <w:divBdr>
            <w:top w:val="none" w:sz="0" w:space="0" w:color="auto"/>
            <w:left w:val="none" w:sz="0" w:space="0" w:color="auto"/>
            <w:bottom w:val="none" w:sz="0" w:space="0" w:color="auto"/>
            <w:right w:val="none" w:sz="0" w:space="0" w:color="auto"/>
          </w:divBdr>
        </w:div>
        <w:div w:id="1436554761">
          <w:marLeft w:val="480"/>
          <w:marRight w:val="0"/>
          <w:marTop w:val="0"/>
          <w:marBottom w:val="0"/>
          <w:divBdr>
            <w:top w:val="none" w:sz="0" w:space="0" w:color="auto"/>
            <w:left w:val="none" w:sz="0" w:space="0" w:color="auto"/>
            <w:bottom w:val="none" w:sz="0" w:space="0" w:color="auto"/>
            <w:right w:val="none" w:sz="0" w:space="0" w:color="auto"/>
          </w:divBdr>
        </w:div>
        <w:div w:id="489827099">
          <w:marLeft w:val="480"/>
          <w:marRight w:val="0"/>
          <w:marTop w:val="0"/>
          <w:marBottom w:val="0"/>
          <w:divBdr>
            <w:top w:val="none" w:sz="0" w:space="0" w:color="auto"/>
            <w:left w:val="none" w:sz="0" w:space="0" w:color="auto"/>
            <w:bottom w:val="none" w:sz="0" w:space="0" w:color="auto"/>
            <w:right w:val="none" w:sz="0" w:space="0" w:color="auto"/>
          </w:divBdr>
        </w:div>
        <w:div w:id="147673319">
          <w:marLeft w:val="480"/>
          <w:marRight w:val="0"/>
          <w:marTop w:val="0"/>
          <w:marBottom w:val="0"/>
          <w:divBdr>
            <w:top w:val="none" w:sz="0" w:space="0" w:color="auto"/>
            <w:left w:val="none" w:sz="0" w:space="0" w:color="auto"/>
            <w:bottom w:val="none" w:sz="0" w:space="0" w:color="auto"/>
            <w:right w:val="none" w:sz="0" w:space="0" w:color="auto"/>
          </w:divBdr>
        </w:div>
        <w:div w:id="163785813">
          <w:marLeft w:val="480"/>
          <w:marRight w:val="0"/>
          <w:marTop w:val="0"/>
          <w:marBottom w:val="0"/>
          <w:divBdr>
            <w:top w:val="none" w:sz="0" w:space="0" w:color="auto"/>
            <w:left w:val="none" w:sz="0" w:space="0" w:color="auto"/>
            <w:bottom w:val="none" w:sz="0" w:space="0" w:color="auto"/>
            <w:right w:val="none" w:sz="0" w:space="0" w:color="auto"/>
          </w:divBdr>
        </w:div>
        <w:div w:id="1248227419">
          <w:marLeft w:val="480"/>
          <w:marRight w:val="0"/>
          <w:marTop w:val="0"/>
          <w:marBottom w:val="0"/>
          <w:divBdr>
            <w:top w:val="none" w:sz="0" w:space="0" w:color="auto"/>
            <w:left w:val="none" w:sz="0" w:space="0" w:color="auto"/>
            <w:bottom w:val="none" w:sz="0" w:space="0" w:color="auto"/>
            <w:right w:val="none" w:sz="0" w:space="0" w:color="auto"/>
          </w:divBdr>
        </w:div>
        <w:div w:id="574322550">
          <w:marLeft w:val="480"/>
          <w:marRight w:val="0"/>
          <w:marTop w:val="0"/>
          <w:marBottom w:val="0"/>
          <w:divBdr>
            <w:top w:val="none" w:sz="0" w:space="0" w:color="auto"/>
            <w:left w:val="none" w:sz="0" w:space="0" w:color="auto"/>
            <w:bottom w:val="none" w:sz="0" w:space="0" w:color="auto"/>
            <w:right w:val="none" w:sz="0" w:space="0" w:color="auto"/>
          </w:divBdr>
        </w:div>
        <w:div w:id="1637638283">
          <w:marLeft w:val="480"/>
          <w:marRight w:val="0"/>
          <w:marTop w:val="0"/>
          <w:marBottom w:val="0"/>
          <w:divBdr>
            <w:top w:val="none" w:sz="0" w:space="0" w:color="auto"/>
            <w:left w:val="none" w:sz="0" w:space="0" w:color="auto"/>
            <w:bottom w:val="none" w:sz="0" w:space="0" w:color="auto"/>
            <w:right w:val="none" w:sz="0" w:space="0" w:color="auto"/>
          </w:divBdr>
        </w:div>
        <w:div w:id="1548488875">
          <w:marLeft w:val="480"/>
          <w:marRight w:val="0"/>
          <w:marTop w:val="0"/>
          <w:marBottom w:val="0"/>
          <w:divBdr>
            <w:top w:val="none" w:sz="0" w:space="0" w:color="auto"/>
            <w:left w:val="none" w:sz="0" w:space="0" w:color="auto"/>
            <w:bottom w:val="none" w:sz="0" w:space="0" w:color="auto"/>
            <w:right w:val="none" w:sz="0" w:space="0" w:color="auto"/>
          </w:divBdr>
        </w:div>
        <w:div w:id="2075854500">
          <w:marLeft w:val="480"/>
          <w:marRight w:val="0"/>
          <w:marTop w:val="0"/>
          <w:marBottom w:val="0"/>
          <w:divBdr>
            <w:top w:val="none" w:sz="0" w:space="0" w:color="auto"/>
            <w:left w:val="none" w:sz="0" w:space="0" w:color="auto"/>
            <w:bottom w:val="none" w:sz="0" w:space="0" w:color="auto"/>
            <w:right w:val="none" w:sz="0" w:space="0" w:color="auto"/>
          </w:divBdr>
        </w:div>
        <w:div w:id="1936329267">
          <w:marLeft w:val="480"/>
          <w:marRight w:val="0"/>
          <w:marTop w:val="0"/>
          <w:marBottom w:val="0"/>
          <w:divBdr>
            <w:top w:val="none" w:sz="0" w:space="0" w:color="auto"/>
            <w:left w:val="none" w:sz="0" w:space="0" w:color="auto"/>
            <w:bottom w:val="none" w:sz="0" w:space="0" w:color="auto"/>
            <w:right w:val="none" w:sz="0" w:space="0" w:color="auto"/>
          </w:divBdr>
        </w:div>
        <w:div w:id="248848641">
          <w:marLeft w:val="480"/>
          <w:marRight w:val="0"/>
          <w:marTop w:val="0"/>
          <w:marBottom w:val="0"/>
          <w:divBdr>
            <w:top w:val="none" w:sz="0" w:space="0" w:color="auto"/>
            <w:left w:val="none" w:sz="0" w:space="0" w:color="auto"/>
            <w:bottom w:val="none" w:sz="0" w:space="0" w:color="auto"/>
            <w:right w:val="none" w:sz="0" w:space="0" w:color="auto"/>
          </w:divBdr>
        </w:div>
        <w:div w:id="984043574">
          <w:marLeft w:val="480"/>
          <w:marRight w:val="0"/>
          <w:marTop w:val="0"/>
          <w:marBottom w:val="0"/>
          <w:divBdr>
            <w:top w:val="none" w:sz="0" w:space="0" w:color="auto"/>
            <w:left w:val="none" w:sz="0" w:space="0" w:color="auto"/>
            <w:bottom w:val="none" w:sz="0" w:space="0" w:color="auto"/>
            <w:right w:val="none" w:sz="0" w:space="0" w:color="auto"/>
          </w:divBdr>
        </w:div>
        <w:div w:id="1421945238">
          <w:marLeft w:val="480"/>
          <w:marRight w:val="0"/>
          <w:marTop w:val="0"/>
          <w:marBottom w:val="0"/>
          <w:divBdr>
            <w:top w:val="none" w:sz="0" w:space="0" w:color="auto"/>
            <w:left w:val="none" w:sz="0" w:space="0" w:color="auto"/>
            <w:bottom w:val="none" w:sz="0" w:space="0" w:color="auto"/>
            <w:right w:val="none" w:sz="0" w:space="0" w:color="auto"/>
          </w:divBdr>
        </w:div>
        <w:div w:id="417991848">
          <w:marLeft w:val="480"/>
          <w:marRight w:val="0"/>
          <w:marTop w:val="0"/>
          <w:marBottom w:val="0"/>
          <w:divBdr>
            <w:top w:val="none" w:sz="0" w:space="0" w:color="auto"/>
            <w:left w:val="none" w:sz="0" w:space="0" w:color="auto"/>
            <w:bottom w:val="none" w:sz="0" w:space="0" w:color="auto"/>
            <w:right w:val="none" w:sz="0" w:space="0" w:color="auto"/>
          </w:divBdr>
        </w:div>
        <w:div w:id="2245810">
          <w:marLeft w:val="480"/>
          <w:marRight w:val="0"/>
          <w:marTop w:val="0"/>
          <w:marBottom w:val="0"/>
          <w:divBdr>
            <w:top w:val="none" w:sz="0" w:space="0" w:color="auto"/>
            <w:left w:val="none" w:sz="0" w:space="0" w:color="auto"/>
            <w:bottom w:val="none" w:sz="0" w:space="0" w:color="auto"/>
            <w:right w:val="none" w:sz="0" w:space="0" w:color="auto"/>
          </w:divBdr>
        </w:div>
        <w:div w:id="1737826048">
          <w:marLeft w:val="480"/>
          <w:marRight w:val="0"/>
          <w:marTop w:val="0"/>
          <w:marBottom w:val="0"/>
          <w:divBdr>
            <w:top w:val="none" w:sz="0" w:space="0" w:color="auto"/>
            <w:left w:val="none" w:sz="0" w:space="0" w:color="auto"/>
            <w:bottom w:val="none" w:sz="0" w:space="0" w:color="auto"/>
            <w:right w:val="none" w:sz="0" w:space="0" w:color="auto"/>
          </w:divBdr>
        </w:div>
        <w:div w:id="1887333371">
          <w:marLeft w:val="480"/>
          <w:marRight w:val="0"/>
          <w:marTop w:val="0"/>
          <w:marBottom w:val="0"/>
          <w:divBdr>
            <w:top w:val="none" w:sz="0" w:space="0" w:color="auto"/>
            <w:left w:val="none" w:sz="0" w:space="0" w:color="auto"/>
            <w:bottom w:val="none" w:sz="0" w:space="0" w:color="auto"/>
            <w:right w:val="none" w:sz="0" w:space="0" w:color="auto"/>
          </w:divBdr>
        </w:div>
        <w:div w:id="2126194210">
          <w:marLeft w:val="480"/>
          <w:marRight w:val="0"/>
          <w:marTop w:val="0"/>
          <w:marBottom w:val="0"/>
          <w:divBdr>
            <w:top w:val="none" w:sz="0" w:space="0" w:color="auto"/>
            <w:left w:val="none" w:sz="0" w:space="0" w:color="auto"/>
            <w:bottom w:val="none" w:sz="0" w:space="0" w:color="auto"/>
            <w:right w:val="none" w:sz="0" w:space="0" w:color="auto"/>
          </w:divBdr>
        </w:div>
        <w:div w:id="2007513623">
          <w:marLeft w:val="480"/>
          <w:marRight w:val="0"/>
          <w:marTop w:val="0"/>
          <w:marBottom w:val="0"/>
          <w:divBdr>
            <w:top w:val="none" w:sz="0" w:space="0" w:color="auto"/>
            <w:left w:val="none" w:sz="0" w:space="0" w:color="auto"/>
            <w:bottom w:val="none" w:sz="0" w:space="0" w:color="auto"/>
            <w:right w:val="none" w:sz="0" w:space="0" w:color="auto"/>
          </w:divBdr>
        </w:div>
        <w:div w:id="1541937334">
          <w:marLeft w:val="480"/>
          <w:marRight w:val="0"/>
          <w:marTop w:val="0"/>
          <w:marBottom w:val="0"/>
          <w:divBdr>
            <w:top w:val="none" w:sz="0" w:space="0" w:color="auto"/>
            <w:left w:val="none" w:sz="0" w:space="0" w:color="auto"/>
            <w:bottom w:val="none" w:sz="0" w:space="0" w:color="auto"/>
            <w:right w:val="none" w:sz="0" w:space="0" w:color="auto"/>
          </w:divBdr>
        </w:div>
        <w:div w:id="1038360670">
          <w:marLeft w:val="480"/>
          <w:marRight w:val="0"/>
          <w:marTop w:val="0"/>
          <w:marBottom w:val="0"/>
          <w:divBdr>
            <w:top w:val="none" w:sz="0" w:space="0" w:color="auto"/>
            <w:left w:val="none" w:sz="0" w:space="0" w:color="auto"/>
            <w:bottom w:val="none" w:sz="0" w:space="0" w:color="auto"/>
            <w:right w:val="none" w:sz="0" w:space="0" w:color="auto"/>
          </w:divBdr>
        </w:div>
        <w:div w:id="1134567143">
          <w:marLeft w:val="480"/>
          <w:marRight w:val="0"/>
          <w:marTop w:val="0"/>
          <w:marBottom w:val="0"/>
          <w:divBdr>
            <w:top w:val="none" w:sz="0" w:space="0" w:color="auto"/>
            <w:left w:val="none" w:sz="0" w:space="0" w:color="auto"/>
            <w:bottom w:val="none" w:sz="0" w:space="0" w:color="auto"/>
            <w:right w:val="none" w:sz="0" w:space="0" w:color="auto"/>
          </w:divBdr>
        </w:div>
        <w:div w:id="333453681">
          <w:marLeft w:val="480"/>
          <w:marRight w:val="0"/>
          <w:marTop w:val="0"/>
          <w:marBottom w:val="0"/>
          <w:divBdr>
            <w:top w:val="none" w:sz="0" w:space="0" w:color="auto"/>
            <w:left w:val="none" w:sz="0" w:space="0" w:color="auto"/>
            <w:bottom w:val="none" w:sz="0" w:space="0" w:color="auto"/>
            <w:right w:val="none" w:sz="0" w:space="0" w:color="auto"/>
          </w:divBdr>
        </w:div>
        <w:div w:id="98910416">
          <w:marLeft w:val="480"/>
          <w:marRight w:val="0"/>
          <w:marTop w:val="0"/>
          <w:marBottom w:val="0"/>
          <w:divBdr>
            <w:top w:val="none" w:sz="0" w:space="0" w:color="auto"/>
            <w:left w:val="none" w:sz="0" w:space="0" w:color="auto"/>
            <w:bottom w:val="none" w:sz="0" w:space="0" w:color="auto"/>
            <w:right w:val="none" w:sz="0" w:space="0" w:color="auto"/>
          </w:divBdr>
        </w:div>
        <w:div w:id="372922939">
          <w:marLeft w:val="480"/>
          <w:marRight w:val="0"/>
          <w:marTop w:val="0"/>
          <w:marBottom w:val="0"/>
          <w:divBdr>
            <w:top w:val="none" w:sz="0" w:space="0" w:color="auto"/>
            <w:left w:val="none" w:sz="0" w:space="0" w:color="auto"/>
            <w:bottom w:val="none" w:sz="0" w:space="0" w:color="auto"/>
            <w:right w:val="none" w:sz="0" w:space="0" w:color="auto"/>
          </w:divBdr>
        </w:div>
        <w:div w:id="1013655634">
          <w:marLeft w:val="480"/>
          <w:marRight w:val="0"/>
          <w:marTop w:val="0"/>
          <w:marBottom w:val="0"/>
          <w:divBdr>
            <w:top w:val="none" w:sz="0" w:space="0" w:color="auto"/>
            <w:left w:val="none" w:sz="0" w:space="0" w:color="auto"/>
            <w:bottom w:val="none" w:sz="0" w:space="0" w:color="auto"/>
            <w:right w:val="none" w:sz="0" w:space="0" w:color="auto"/>
          </w:divBdr>
        </w:div>
        <w:div w:id="212159329">
          <w:marLeft w:val="480"/>
          <w:marRight w:val="0"/>
          <w:marTop w:val="0"/>
          <w:marBottom w:val="0"/>
          <w:divBdr>
            <w:top w:val="none" w:sz="0" w:space="0" w:color="auto"/>
            <w:left w:val="none" w:sz="0" w:space="0" w:color="auto"/>
            <w:bottom w:val="none" w:sz="0" w:space="0" w:color="auto"/>
            <w:right w:val="none" w:sz="0" w:space="0" w:color="auto"/>
          </w:divBdr>
        </w:div>
        <w:div w:id="334765888">
          <w:marLeft w:val="480"/>
          <w:marRight w:val="0"/>
          <w:marTop w:val="0"/>
          <w:marBottom w:val="0"/>
          <w:divBdr>
            <w:top w:val="none" w:sz="0" w:space="0" w:color="auto"/>
            <w:left w:val="none" w:sz="0" w:space="0" w:color="auto"/>
            <w:bottom w:val="none" w:sz="0" w:space="0" w:color="auto"/>
            <w:right w:val="none" w:sz="0" w:space="0" w:color="auto"/>
          </w:divBdr>
        </w:div>
        <w:div w:id="1138381379">
          <w:marLeft w:val="480"/>
          <w:marRight w:val="0"/>
          <w:marTop w:val="0"/>
          <w:marBottom w:val="0"/>
          <w:divBdr>
            <w:top w:val="none" w:sz="0" w:space="0" w:color="auto"/>
            <w:left w:val="none" w:sz="0" w:space="0" w:color="auto"/>
            <w:bottom w:val="none" w:sz="0" w:space="0" w:color="auto"/>
            <w:right w:val="none" w:sz="0" w:space="0" w:color="auto"/>
          </w:divBdr>
        </w:div>
        <w:div w:id="657924561">
          <w:marLeft w:val="480"/>
          <w:marRight w:val="0"/>
          <w:marTop w:val="0"/>
          <w:marBottom w:val="0"/>
          <w:divBdr>
            <w:top w:val="none" w:sz="0" w:space="0" w:color="auto"/>
            <w:left w:val="none" w:sz="0" w:space="0" w:color="auto"/>
            <w:bottom w:val="none" w:sz="0" w:space="0" w:color="auto"/>
            <w:right w:val="none" w:sz="0" w:space="0" w:color="auto"/>
          </w:divBdr>
        </w:div>
      </w:divsChild>
    </w:div>
    <w:div w:id="148177231">
      <w:bodyDiv w:val="1"/>
      <w:marLeft w:val="0"/>
      <w:marRight w:val="0"/>
      <w:marTop w:val="0"/>
      <w:marBottom w:val="0"/>
      <w:divBdr>
        <w:top w:val="none" w:sz="0" w:space="0" w:color="auto"/>
        <w:left w:val="none" w:sz="0" w:space="0" w:color="auto"/>
        <w:bottom w:val="none" w:sz="0" w:space="0" w:color="auto"/>
        <w:right w:val="none" w:sz="0" w:space="0" w:color="auto"/>
      </w:divBdr>
      <w:divsChild>
        <w:div w:id="1636527951">
          <w:marLeft w:val="640"/>
          <w:marRight w:val="0"/>
          <w:marTop w:val="0"/>
          <w:marBottom w:val="0"/>
          <w:divBdr>
            <w:top w:val="none" w:sz="0" w:space="0" w:color="auto"/>
            <w:left w:val="none" w:sz="0" w:space="0" w:color="auto"/>
            <w:bottom w:val="none" w:sz="0" w:space="0" w:color="auto"/>
            <w:right w:val="none" w:sz="0" w:space="0" w:color="auto"/>
          </w:divBdr>
        </w:div>
        <w:div w:id="1347630116">
          <w:marLeft w:val="640"/>
          <w:marRight w:val="0"/>
          <w:marTop w:val="0"/>
          <w:marBottom w:val="0"/>
          <w:divBdr>
            <w:top w:val="none" w:sz="0" w:space="0" w:color="auto"/>
            <w:left w:val="none" w:sz="0" w:space="0" w:color="auto"/>
            <w:bottom w:val="none" w:sz="0" w:space="0" w:color="auto"/>
            <w:right w:val="none" w:sz="0" w:space="0" w:color="auto"/>
          </w:divBdr>
        </w:div>
        <w:div w:id="1701931894">
          <w:marLeft w:val="640"/>
          <w:marRight w:val="0"/>
          <w:marTop w:val="0"/>
          <w:marBottom w:val="0"/>
          <w:divBdr>
            <w:top w:val="none" w:sz="0" w:space="0" w:color="auto"/>
            <w:left w:val="none" w:sz="0" w:space="0" w:color="auto"/>
            <w:bottom w:val="none" w:sz="0" w:space="0" w:color="auto"/>
            <w:right w:val="none" w:sz="0" w:space="0" w:color="auto"/>
          </w:divBdr>
        </w:div>
        <w:div w:id="313487836">
          <w:marLeft w:val="640"/>
          <w:marRight w:val="0"/>
          <w:marTop w:val="0"/>
          <w:marBottom w:val="0"/>
          <w:divBdr>
            <w:top w:val="none" w:sz="0" w:space="0" w:color="auto"/>
            <w:left w:val="none" w:sz="0" w:space="0" w:color="auto"/>
            <w:bottom w:val="none" w:sz="0" w:space="0" w:color="auto"/>
            <w:right w:val="none" w:sz="0" w:space="0" w:color="auto"/>
          </w:divBdr>
        </w:div>
        <w:div w:id="1756315898">
          <w:marLeft w:val="640"/>
          <w:marRight w:val="0"/>
          <w:marTop w:val="0"/>
          <w:marBottom w:val="0"/>
          <w:divBdr>
            <w:top w:val="none" w:sz="0" w:space="0" w:color="auto"/>
            <w:left w:val="none" w:sz="0" w:space="0" w:color="auto"/>
            <w:bottom w:val="none" w:sz="0" w:space="0" w:color="auto"/>
            <w:right w:val="none" w:sz="0" w:space="0" w:color="auto"/>
          </w:divBdr>
        </w:div>
        <w:div w:id="327905128">
          <w:marLeft w:val="640"/>
          <w:marRight w:val="0"/>
          <w:marTop w:val="0"/>
          <w:marBottom w:val="0"/>
          <w:divBdr>
            <w:top w:val="none" w:sz="0" w:space="0" w:color="auto"/>
            <w:left w:val="none" w:sz="0" w:space="0" w:color="auto"/>
            <w:bottom w:val="none" w:sz="0" w:space="0" w:color="auto"/>
            <w:right w:val="none" w:sz="0" w:space="0" w:color="auto"/>
          </w:divBdr>
        </w:div>
        <w:div w:id="517502403">
          <w:marLeft w:val="640"/>
          <w:marRight w:val="0"/>
          <w:marTop w:val="0"/>
          <w:marBottom w:val="0"/>
          <w:divBdr>
            <w:top w:val="none" w:sz="0" w:space="0" w:color="auto"/>
            <w:left w:val="none" w:sz="0" w:space="0" w:color="auto"/>
            <w:bottom w:val="none" w:sz="0" w:space="0" w:color="auto"/>
            <w:right w:val="none" w:sz="0" w:space="0" w:color="auto"/>
          </w:divBdr>
        </w:div>
        <w:div w:id="175508754">
          <w:marLeft w:val="640"/>
          <w:marRight w:val="0"/>
          <w:marTop w:val="0"/>
          <w:marBottom w:val="0"/>
          <w:divBdr>
            <w:top w:val="none" w:sz="0" w:space="0" w:color="auto"/>
            <w:left w:val="none" w:sz="0" w:space="0" w:color="auto"/>
            <w:bottom w:val="none" w:sz="0" w:space="0" w:color="auto"/>
            <w:right w:val="none" w:sz="0" w:space="0" w:color="auto"/>
          </w:divBdr>
        </w:div>
        <w:div w:id="2002728682">
          <w:marLeft w:val="640"/>
          <w:marRight w:val="0"/>
          <w:marTop w:val="0"/>
          <w:marBottom w:val="0"/>
          <w:divBdr>
            <w:top w:val="none" w:sz="0" w:space="0" w:color="auto"/>
            <w:left w:val="none" w:sz="0" w:space="0" w:color="auto"/>
            <w:bottom w:val="none" w:sz="0" w:space="0" w:color="auto"/>
            <w:right w:val="none" w:sz="0" w:space="0" w:color="auto"/>
          </w:divBdr>
        </w:div>
        <w:div w:id="1428040315">
          <w:marLeft w:val="640"/>
          <w:marRight w:val="0"/>
          <w:marTop w:val="0"/>
          <w:marBottom w:val="0"/>
          <w:divBdr>
            <w:top w:val="none" w:sz="0" w:space="0" w:color="auto"/>
            <w:left w:val="none" w:sz="0" w:space="0" w:color="auto"/>
            <w:bottom w:val="none" w:sz="0" w:space="0" w:color="auto"/>
            <w:right w:val="none" w:sz="0" w:space="0" w:color="auto"/>
          </w:divBdr>
        </w:div>
        <w:div w:id="1771310735">
          <w:marLeft w:val="640"/>
          <w:marRight w:val="0"/>
          <w:marTop w:val="0"/>
          <w:marBottom w:val="0"/>
          <w:divBdr>
            <w:top w:val="none" w:sz="0" w:space="0" w:color="auto"/>
            <w:left w:val="none" w:sz="0" w:space="0" w:color="auto"/>
            <w:bottom w:val="none" w:sz="0" w:space="0" w:color="auto"/>
            <w:right w:val="none" w:sz="0" w:space="0" w:color="auto"/>
          </w:divBdr>
        </w:div>
        <w:div w:id="487064466">
          <w:marLeft w:val="640"/>
          <w:marRight w:val="0"/>
          <w:marTop w:val="0"/>
          <w:marBottom w:val="0"/>
          <w:divBdr>
            <w:top w:val="none" w:sz="0" w:space="0" w:color="auto"/>
            <w:left w:val="none" w:sz="0" w:space="0" w:color="auto"/>
            <w:bottom w:val="none" w:sz="0" w:space="0" w:color="auto"/>
            <w:right w:val="none" w:sz="0" w:space="0" w:color="auto"/>
          </w:divBdr>
        </w:div>
        <w:div w:id="49504085">
          <w:marLeft w:val="640"/>
          <w:marRight w:val="0"/>
          <w:marTop w:val="0"/>
          <w:marBottom w:val="0"/>
          <w:divBdr>
            <w:top w:val="none" w:sz="0" w:space="0" w:color="auto"/>
            <w:left w:val="none" w:sz="0" w:space="0" w:color="auto"/>
            <w:bottom w:val="none" w:sz="0" w:space="0" w:color="auto"/>
            <w:right w:val="none" w:sz="0" w:space="0" w:color="auto"/>
          </w:divBdr>
        </w:div>
        <w:div w:id="1350444323">
          <w:marLeft w:val="640"/>
          <w:marRight w:val="0"/>
          <w:marTop w:val="0"/>
          <w:marBottom w:val="0"/>
          <w:divBdr>
            <w:top w:val="none" w:sz="0" w:space="0" w:color="auto"/>
            <w:left w:val="none" w:sz="0" w:space="0" w:color="auto"/>
            <w:bottom w:val="none" w:sz="0" w:space="0" w:color="auto"/>
            <w:right w:val="none" w:sz="0" w:space="0" w:color="auto"/>
          </w:divBdr>
        </w:div>
        <w:div w:id="1104036782">
          <w:marLeft w:val="640"/>
          <w:marRight w:val="0"/>
          <w:marTop w:val="0"/>
          <w:marBottom w:val="0"/>
          <w:divBdr>
            <w:top w:val="none" w:sz="0" w:space="0" w:color="auto"/>
            <w:left w:val="none" w:sz="0" w:space="0" w:color="auto"/>
            <w:bottom w:val="none" w:sz="0" w:space="0" w:color="auto"/>
            <w:right w:val="none" w:sz="0" w:space="0" w:color="auto"/>
          </w:divBdr>
        </w:div>
        <w:div w:id="654380817">
          <w:marLeft w:val="640"/>
          <w:marRight w:val="0"/>
          <w:marTop w:val="0"/>
          <w:marBottom w:val="0"/>
          <w:divBdr>
            <w:top w:val="none" w:sz="0" w:space="0" w:color="auto"/>
            <w:left w:val="none" w:sz="0" w:space="0" w:color="auto"/>
            <w:bottom w:val="none" w:sz="0" w:space="0" w:color="auto"/>
            <w:right w:val="none" w:sz="0" w:space="0" w:color="auto"/>
          </w:divBdr>
        </w:div>
        <w:div w:id="144473220">
          <w:marLeft w:val="640"/>
          <w:marRight w:val="0"/>
          <w:marTop w:val="0"/>
          <w:marBottom w:val="0"/>
          <w:divBdr>
            <w:top w:val="none" w:sz="0" w:space="0" w:color="auto"/>
            <w:left w:val="none" w:sz="0" w:space="0" w:color="auto"/>
            <w:bottom w:val="none" w:sz="0" w:space="0" w:color="auto"/>
            <w:right w:val="none" w:sz="0" w:space="0" w:color="auto"/>
          </w:divBdr>
        </w:div>
        <w:div w:id="1788350919">
          <w:marLeft w:val="640"/>
          <w:marRight w:val="0"/>
          <w:marTop w:val="0"/>
          <w:marBottom w:val="0"/>
          <w:divBdr>
            <w:top w:val="none" w:sz="0" w:space="0" w:color="auto"/>
            <w:left w:val="none" w:sz="0" w:space="0" w:color="auto"/>
            <w:bottom w:val="none" w:sz="0" w:space="0" w:color="auto"/>
            <w:right w:val="none" w:sz="0" w:space="0" w:color="auto"/>
          </w:divBdr>
        </w:div>
        <w:div w:id="1152601332">
          <w:marLeft w:val="640"/>
          <w:marRight w:val="0"/>
          <w:marTop w:val="0"/>
          <w:marBottom w:val="0"/>
          <w:divBdr>
            <w:top w:val="none" w:sz="0" w:space="0" w:color="auto"/>
            <w:left w:val="none" w:sz="0" w:space="0" w:color="auto"/>
            <w:bottom w:val="none" w:sz="0" w:space="0" w:color="auto"/>
            <w:right w:val="none" w:sz="0" w:space="0" w:color="auto"/>
          </w:divBdr>
        </w:div>
        <w:div w:id="1848865422">
          <w:marLeft w:val="640"/>
          <w:marRight w:val="0"/>
          <w:marTop w:val="0"/>
          <w:marBottom w:val="0"/>
          <w:divBdr>
            <w:top w:val="none" w:sz="0" w:space="0" w:color="auto"/>
            <w:left w:val="none" w:sz="0" w:space="0" w:color="auto"/>
            <w:bottom w:val="none" w:sz="0" w:space="0" w:color="auto"/>
            <w:right w:val="none" w:sz="0" w:space="0" w:color="auto"/>
          </w:divBdr>
        </w:div>
        <w:div w:id="767391603">
          <w:marLeft w:val="640"/>
          <w:marRight w:val="0"/>
          <w:marTop w:val="0"/>
          <w:marBottom w:val="0"/>
          <w:divBdr>
            <w:top w:val="none" w:sz="0" w:space="0" w:color="auto"/>
            <w:left w:val="none" w:sz="0" w:space="0" w:color="auto"/>
            <w:bottom w:val="none" w:sz="0" w:space="0" w:color="auto"/>
            <w:right w:val="none" w:sz="0" w:space="0" w:color="auto"/>
          </w:divBdr>
        </w:div>
        <w:div w:id="91171955">
          <w:marLeft w:val="640"/>
          <w:marRight w:val="0"/>
          <w:marTop w:val="0"/>
          <w:marBottom w:val="0"/>
          <w:divBdr>
            <w:top w:val="none" w:sz="0" w:space="0" w:color="auto"/>
            <w:left w:val="none" w:sz="0" w:space="0" w:color="auto"/>
            <w:bottom w:val="none" w:sz="0" w:space="0" w:color="auto"/>
            <w:right w:val="none" w:sz="0" w:space="0" w:color="auto"/>
          </w:divBdr>
        </w:div>
        <w:div w:id="304243649">
          <w:marLeft w:val="640"/>
          <w:marRight w:val="0"/>
          <w:marTop w:val="0"/>
          <w:marBottom w:val="0"/>
          <w:divBdr>
            <w:top w:val="none" w:sz="0" w:space="0" w:color="auto"/>
            <w:left w:val="none" w:sz="0" w:space="0" w:color="auto"/>
            <w:bottom w:val="none" w:sz="0" w:space="0" w:color="auto"/>
            <w:right w:val="none" w:sz="0" w:space="0" w:color="auto"/>
          </w:divBdr>
        </w:div>
        <w:div w:id="1731612983">
          <w:marLeft w:val="640"/>
          <w:marRight w:val="0"/>
          <w:marTop w:val="0"/>
          <w:marBottom w:val="0"/>
          <w:divBdr>
            <w:top w:val="none" w:sz="0" w:space="0" w:color="auto"/>
            <w:left w:val="none" w:sz="0" w:space="0" w:color="auto"/>
            <w:bottom w:val="none" w:sz="0" w:space="0" w:color="auto"/>
            <w:right w:val="none" w:sz="0" w:space="0" w:color="auto"/>
          </w:divBdr>
        </w:div>
        <w:div w:id="635573848">
          <w:marLeft w:val="640"/>
          <w:marRight w:val="0"/>
          <w:marTop w:val="0"/>
          <w:marBottom w:val="0"/>
          <w:divBdr>
            <w:top w:val="none" w:sz="0" w:space="0" w:color="auto"/>
            <w:left w:val="none" w:sz="0" w:space="0" w:color="auto"/>
            <w:bottom w:val="none" w:sz="0" w:space="0" w:color="auto"/>
            <w:right w:val="none" w:sz="0" w:space="0" w:color="auto"/>
          </w:divBdr>
        </w:div>
        <w:div w:id="1760056232">
          <w:marLeft w:val="640"/>
          <w:marRight w:val="0"/>
          <w:marTop w:val="0"/>
          <w:marBottom w:val="0"/>
          <w:divBdr>
            <w:top w:val="none" w:sz="0" w:space="0" w:color="auto"/>
            <w:left w:val="none" w:sz="0" w:space="0" w:color="auto"/>
            <w:bottom w:val="none" w:sz="0" w:space="0" w:color="auto"/>
            <w:right w:val="none" w:sz="0" w:space="0" w:color="auto"/>
          </w:divBdr>
        </w:div>
        <w:div w:id="490371739">
          <w:marLeft w:val="640"/>
          <w:marRight w:val="0"/>
          <w:marTop w:val="0"/>
          <w:marBottom w:val="0"/>
          <w:divBdr>
            <w:top w:val="none" w:sz="0" w:space="0" w:color="auto"/>
            <w:left w:val="none" w:sz="0" w:space="0" w:color="auto"/>
            <w:bottom w:val="none" w:sz="0" w:space="0" w:color="auto"/>
            <w:right w:val="none" w:sz="0" w:space="0" w:color="auto"/>
          </w:divBdr>
        </w:div>
        <w:div w:id="449789141">
          <w:marLeft w:val="640"/>
          <w:marRight w:val="0"/>
          <w:marTop w:val="0"/>
          <w:marBottom w:val="0"/>
          <w:divBdr>
            <w:top w:val="none" w:sz="0" w:space="0" w:color="auto"/>
            <w:left w:val="none" w:sz="0" w:space="0" w:color="auto"/>
            <w:bottom w:val="none" w:sz="0" w:space="0" w:color="auto"/>
            <w:right w:val="none" w:sz="0" w:space="0" w:color="auto"/>
          </w:divBdr>
        </w:div>
        <w:div w:id="614219413">
          <w:marLeft w:val="640"/>
          <w:marRight w:val="0"/>
          <w:marTop w:val="0"/>
          <w:marBottom w:val="0"/>
          <w:divBdr>
            <w:top w:val="none" w:sz="0" w:space="0" w:color="auto"/>
            <w:left w:val="none" w:sz="0" w:space="0" w:color="auto"/>
            <w:bottom w:val="none" w:sz="0" w:space="0" w:color="auto"/>
            <w:right w:val="none" w:sz="0" w:space="0" w:color="auto"/>
          </w:divBdr>
        </w:div>
        <w:div w:id="510800136">
          <w:marLeft w:val="640"/>
          <w:marRight w:val="0"/>
          <w:marTop w:val="0"/>
          <w:marBottom w:val="0"/>
          <w:divBdr>
            <w:top w:val="none" w:sz="0" w:space="0" w:color="auto"/>
            <w:left w:val="none" w:sz="0" w:space="0" w:color="auto"/>
            <w:bottom w:val="none" w:sz="0" w:space="0" w:color="auto"/>
            <w:right w:val="none" w:sz="0" w:space="0" w:color="auto"/>
          </w:divBdr>
        </w:div>
        <w:div w:id="1026827294">
          <w:marLeft w:val="640"/>
          <w:marRight w:val="0"/>
          <w:marTop w:val="0"/>
          <w:marBottom w:val="0"/>
          <w:divBdr>
            <w:top w:val="none" w:sz="0" w:space="0" w:color="auto"/>
            <w:left w:val="none" w:sz="0" w:space="0" w:color="auto"/>
            <w:bottom w:val="none" w:sz="0" w:space="0" w:color="auto"/>
            <w:right w:val="none" w:sz="0" w:space="0" w:color="auto"/>
          </w:divBdr>
        </w:div>
        <w:div w:id="1679965143">
          <w:marLeft w:val="640"/>
          <w:marRight w:val="0"/>
          <w:marTop w:val="0"/>
          <w:marBottom w:val="0"/>
          <w:divBdr>
            <w:top w:val="none" w:sz="0" w:space="0" w:color="auto"/>
            <w:left w:val="none" w:sz="0" w:space="0" w:color="auto"/>
            <w:bottom w:val="none" w:sz="0" w:space="0" w:color="auto"/>
            <w:right w:val="none" w:sz="0" w:space="0" w:color="auto"/>
          </w:divBdr>
        </w:div>
        <w:div w:id="897477878">
          <w:marLeft w:val="640"/>
          <w:marRight w:val="0"/>
          <w:marTop w:val="0"/>
          <w:marBottom w:val="0"/>
          <w:divBdr>
            <w:top w:val="none" w:sz="0" w:space="0" w:color="auto"/>
            <w:left w:val="none" w:sz="0" w:space="0" w:color="auto"/>
            <w:bottom w:val="none" w:sz="0" w:space="0" w:color="auto"/>
            <w:right w:val="none" w:sz="0" w:space="0" w:color="auto"/>
          </w:divBdr>
        </w:div>
        <w:div w:id="1700205242">
          <w:marLeft w:val="640"/>
          <w:marRight w:val="0"/>
          <w:marTop w:val="0"/>
          <w:marBottom w:val="0"/>
          <w:divBdr>
            <w:top w:val="none" w:sz="0" w:space="0" w:color="auto"/>
            <w:left w:val="none" w:sz="0" w:space="0" w:color="auto"/>
            <w:bottom w:val="none" w:sz="0" w:space="0" w:color="auto"/>
            <w:right w:val="none" w:sz="0" w:space="0" w:color="auto"/>
          </w:divBdr>
        </w:div>
        <w:div w:id="1246187246">
          <w:marLeft w:val="640"/>
          <w:marRight w:val="0"/>
          <w:marTop w:val="0"/>
          <w:marBottom w:val="0"/>
          <w:divBdr>
            <w:top w:val="none" w:sz="0" w:space="0" w:color="auto"/>
            <w:left w:val="none" w:sz="0" w:space="0" w:color="auto"/>
            <w:bottom w:val="none" w:sz="0" w:space="0" w:color="auto"/>
            <w:right w:val="none" w:sz="0" w:space="0" w:color="auto"/>
          </w:divBdr>
        </w:div>
        <w:div w:id="1021590625">
          <w:marLeft w:val="640"/>
          <w:marRight w:val="0"/>
          <w:marTop w:val="0"/>
          <w:marBottom w:val="0"/>
          <w:divBdr>
            <w:top w:val="none" w:sz="0" w:space="0" w:color="auto"/>
            <w:left w:val="none" w:sz="0" w:space="0" w:color="auto"/>
            <w:bottom w:val="none" w:sz="0" w:space="0" w:color="auto"/>
            <w:right w:val="none" w:sz="0" w:space="0" w:color="auto"/>
          </w:divBdr>
        </w:div>
        <w:div w:id="1788624580">
          <w:marLeft w:val="640"/>
          <w:marRight w:val="0"/>
          <w:marTop w:val="0"/>
          <w:marBottom w:val="0"/>
          <w:divBdr>
            <w:top w:val="none" w:sz="0" w:space="0" w:color="auto"/>
            <w:left w:val="none" w:sz="0" w:space="0" w:color="auto"/>
            <w:bottom w:val="none" w:sz="0" w:space="0" w:color="auto"/>
            <w:right w:val="none" w:sz="0" w:space="0" w:color="auto"/>
          </w:divBdr>
        </w:div>
        <w:div w:id="1783576462">
          <w:marLeft w:val="640"/>
          <w:marRight w:val="0"/>
          <w:marTop w:val="0"/>
          <w:marBottom w:val="0"/>
          <w:divBdr>
            <w:top w:val="none" w:sz="0" w:space="0" w:color="auto"/>
            <w:left w:val="none" w:sz="0" w:space="0" w:color="auto"/>
            <w:bottom w:val="none" w:sz="0" w:space="0" w:color="auto"/>
            <w:right w:val="none" w:sz="0" w:space="0" w:color="auto"/>
          </w:divBdr>
        </w:div>
        <w:div w:id="566380592">
          <w:marLeft w:val="640"/>
          <w:marRight w:val="0"/>
          <w:marTop w:val="0"/>
          <w:marBottom w:val="0"/>
          <w:divBdr>
            <w:top w:val="none" w:sz="0" w:space="0" w:color="auto"/>
            <w:left w:val="none" w:sz="0" w:space="0" w:color="auto"/>
            <w:bottom w:val="none" w:sz="0" w:space="0" w:color="auto"/>
            <w:right w:val="none" w:sz="0" w:space="0" w:color="auto"/>
          </w:divBdr>
        </w:div>
        <w:div w:id="1618216155">
          <w:marLeft w:val="640"/>
          <w:marRight w:val="0"/>
          <w:marTop w:val="0"/>
          <w:marBottom w:val="0"/>
          <w:divBdr>
            <w:top w:val="none" w:sz="0" w:space="0" w:color="auto"/>
            <w:left w:val="none" w:sz="0" w:space="0" w:color="auto"/>
            <w:bottom w:val="none" w:sz="0" w:space="0" w:color="auto"/>
            <w:right w:val="none" w:sz="0" w:space="0" w:color="auto"/>
          </w:divBdr>
        </w:div>
        <w:div w:id="1310600010">
          <w:marLeft w:val="640"/>
          <w:marRight w:val="0"/>
          <w:marTop w:val="0"/>
          <w:marBottom w:val="0"/>
          <w:divBdr>
            <w:top w:val="none" w:sz="0" w:space="0" w:color="auto"/>
            <w:left w:val="none" w:sz="0" w:space="0" w:color="auto"/>
            <w:bottom w:val="none" w:sz="0" w:space="0" w:color="auto"/>
            <w:right w:val="none" w:sz="0" w:space="0" w:color="auto"/>
          </w:divBdr>
        </w:div>
        <w:div w:id="2021543300">
          <w:marLeft w:val="640"/>
          <w:marRight w:val="0"/>
          <w:marTop w:val="0"/>
          <w:marBottom w:val="0"/>
          <w:divBdr>
            <w:top w:val="none" w:sz="0" w:space="0" w:color="auto"/>
            <w:left w:val="none" w:sz="0" w:space="0" w:color="auto"/>
            <w:bottom w:val="none" w:sz="0" w:space="0" w:color="auto"/>
            <w:right w:val="none" w:sz="0" w:space="0" w:color="auto"/>
          </w:divBdr>
        </w:div>
        <w:div w:id="1031884480">
          <w:marLeft w:val="640"/>
          <w:marRight w:val="0"/>
          <w:marTop w:val="0"/>
          <w:marBottom w:val="0"/>
          <w:divBdr>
            <w:top w:val="none" w:sz="0" w:space="0" w:color="auto"/>
            <w:left w:val="none" w:sz="0" w:space="0" w:color="auto"/>
            <w:bottom w:val="none" w:sz="0" w:space="0" w:color="auto"/>
            <w:right w:val="none" w:sz="0" w:space="0" w:color="auto"/>
          </w:divBdr>
        </w:div>
        <w:div w:id="1864398164">
          <w:marLeft w:val="640"/>
          <w:marRight w:val="0"/>
          <w:marTop w:val="0"/>
          <w:marBottom w:val="0"/>
          <w:divBdr>
            <w:top w:val="none" w:sz="0" w:space="0" w:color="auto"/>
            <w:left w:val="none" w:sz="0" w:space="0" w:color="auto"/>
            <w:bottom w:val="none" w:sz="0" w:space="0" w:color="auto"/>
            <w:right w:val="none" w:sz="0" w:space="0" w:color="auto"/>
          </w:divBdr>
        </w:div>
        <w:div w:id="24870597">
          <w:marLeft w:val="640"/>
          <w:marRight w:val="0"/>
          <w:marTop w:val="0"/>
          <w:marBottom w:val="0"/>
          <w:divBdr>
            <w:top w:val="none" w:sz="0" w:space="0" w:color="auto"/>
            <w:left w:val="none" w:sz="0" w:space="0" w:color="auto"/>
            <w:bottom w:val="none" w:sz="0" w:space="0" w:color="auto"/>
            <w:right w:val="none" w:sz="0" w:space="0" w:color="auto"/>
          </w:divBdr>
        </w:div>
        <w:div w:id="579020253">
          <w:marLeft w:val="640"/>
          <w:marRight w:val="0"/>
          <w:marTop w:val="0"/>
          <w:marBottom w:val="0"/>
          <w:divBdr>
            <w:top w:val="none" w:sz="0" w:space="0" w:color="auto"/>
            <w:left w:val="none" w:sz="0" w:space="0" w:color="auto"/>
            <w:bottom w:val="none" w:sz="0" w:space="0" w:color="auto"/>
            <w:right w:val="none" w:sz="0" w:space="0" w:color="auto"/>
          </w:divBdr>
        </w:div>
        <w:div w:id="36399900">
          <w:marLeft w:val="640"/>
          <w:marRight w:val="0"/>
          <w:marTop w:val="0"/>
          <w:marBottom w:val="0"/>
          <w:divBdr>
            <w:top w:val="none" w:sz="0" w:space="0" w:color="auto"/>
            <w:left w:val="none" w:sz="0" w:space="0" w:color="auto"/>
            <w:bottom w:val="none" w:sz="0" w:space="0" w:color="auto"/>
            <w:right w:val="none" w:sz="0" w:space="0" w:color="auto"/>
          </w:divBdr>
        </w:div>
        <w:div w:id="966855853">
          <w:marLeft w:val="640"/>
          <w:marRight w:val="0"/>
          <w:marTop w:val="0"/>
          <w:marBottom w:val="0"/>
          <w:divBdr>
            <w:top w:val="none" w:sz="0" w:space="0" w:color="auto"/>
            <w:left w:val="none" w:sz="0" w:space="0" w:color="auto"/>
            <w:bottom w:val="none" w:sz="0" w:space="0" w:color="auto"/>
            <w:right w:val="none" w:sz="0" w:space="0" w:color="auto"/>
          </w:divBdr>
        </w:div>
        <w:div w:id="899445537">
          <w:marLeft w:val="640"/>
          <w:marRight w:val="0"/>
          <w:marTop w:val="0"/>
          <w:marBottom w:val="0"/>
          <w:divBdr>
            <w:top w:val="none" w:sz="0" w:space="0" w:color="auto"/>
            <w:left w:val="none" w:sz="0" w:space="0" w:color="auto"/>
            <w:bottom w:val="none" w:sz="0" w:space="0" w:color="auto"/>
            <w:right w:val="none" w:sz="0" w:space="0" w:color="auto"/>
          </w:divBdr>
        </w:div>
        <w:div w:id="2041583200">
          <w:marLeft w:val="640"/>
          <w:marRight w:val="0"/>
          <w:marTop w:val="0"/>
          <w:marBottom w:val="0"/>
          <w:divBdr>
            <w:top w:val="none" w:sz="0" w:space="0" w:color="auto"/>
            <w:left w:val="none" w:sz="0" w:space="0" w:color="auto"/>
            <w:bottom w:val="none" w:sz="0" w:space="0" w:color="auto"/>
            <w:right w:val="none" w:sz="0" w:space="0" w:color="auto"/>
          </w:divBdr>
        </w:div>
        <w:div w:id="667904264">
          <w:marLeft w:val="640"/>
          <w:marRight w:val="0"/>
          <w:marTop w:val="0"/>
          <w:marBottom w:val="0"/>
          <w:divBdr>
            <w:top w:val="none" w:sz="0" w:space="0" w:color="auto"/>
            <w:left w:val="none" w:sz="0" w:space="0" w:color="auto"/>
            <w:bottom w:val="none" w:sz="0" w:space="0" w:color="auto"/>
            <w:right w:val="none" w:sz="0" w:space="0" w:color="auto"/>
          </w:divBdr>
        </w:div>
        <w:div w:id="1364285019">
          <w:marLeft w:val="640"/>
          <w:marRight w:val="0"/>
          <w:marTop w:val="0"/>
          <w:marBottom w:val="0"/>
          <w:divBdr>
            <w:top w:val="none" w:sz="0" w:space="0" w:color="auto"/>
            <w:left w:val="none" w:sz="0" w:space="0" w:color="auto"/>
            <w:bottom w:val="none" w:sz="0" w:space="0" w:color="auto"/>
            <w:right w:val="none" w:sz="0" w:space="0" w:color="auto"/>
          </w:divBdr>
        </w:div>
        <w:div w:id="737895885">
          <w:marLeft w:val="640"/>
          <w:marRight w:val="0"/>
          <w:marTop w:val="0"/>
          <w:marBottom w:val="0"/>
          <w:divBdr>
            <w:top w:val="none" w:sz="0" w:space="0" w:color="auto"/>
            <w:left w:val="none" w:sz="0" w:space="0" w:color="auto"/>
            <w:bottom w:val="none" w:sz="0" w:space="0" w:color="auto"/>
            <w:right w:val="none" w:sz="0" w:space="0" w:color="auto"/>
          </w:divBdr>
        </w:div>
        <w:div w:id="1611160760">
          <w:marLeft w:val="640"/>
          <w:marRight w:val="0"/>
          <w:marTop w:val="0"/>
          <w:marBottom w:val="0"/>
          <w:divBdr>
            <w:top w:val="none" w:sz="0" w:space="0" w:color="auto"/>
            <w:left w:val="none" w:sz="0" w:space="0" w:color="auto"/>
            <w:bottom w:val="none" w:sz="0" w:space="0" w:color="auto"/>
            <w:right w:val="none" w:sz="0" w:space="0" w:color="auto"/>
          </w:divBdr>
        </w:div>
        <w:div w:id="448203419">
          <w:marLeft w:val="640"/>
          <w:marRight w:val="0"/>
          <w:marTop w:val="0"/>
          <w:marBottom w:val="0"/>
          <w:divBdr>
            <w:top w:val="none" w:sz="0" w:space="0" w:color="auto"/>
            <w:left w:val="none" w:sz="0" w:space="0" w:color="auto"/>
            <w:bottom w:val="none" w:sz="0" w:space="0" w:color="auto"/>
            <w:right w:val="none" w:sz="0" w:space="0" w:color="auto"/>
          </w:divBdr>
        </w:div>
        <w:div w:id="765075516">
          <w:marLeft w:val="640"/>
          <w:marRight w:val="0"/>
          <w:marTop w:val="0"/>
          <w:marBottom w:val="0"/>
          <w:divBdr>
            <w:top w:val="none" w:sz="0" w:space="0" w:color="auto"/>
            <w:left w:val="none" w:sz="0" w:space="0" w:color="auto"/>
            <w:bottom w:val="none" w:sz="0" w:space="0" w:color="auto"/>
            <w:right w:val="none" w:sz="0" w:space="0" w:color="auto"/>
          </w:divBdr>
        </w:div>
        <w:div w:id="406535494">
          <w:marLeft w:val="640"/>
          <w:marRight w:val="0"/>
          <w:marTop w:val="0"/>
          <w:marBottom w:val="0"/>
          <w:divBdr>
            <w:top w:val="none" w:sz="0" w:space="0" w:color="auto"/>
            <w:left w:val="none" w:sz="0" w:space="0" w:color="auto"/>
            <w:bottom w:val="none" w:sz="0" w:space="0" w:color="auto"/>
            <w:right w:val="none" w:sz="0" w:space="0" w:color="auto"/>
          </w:divBdr>
        </w:div>
        <w:div w:id="751467462">
          <w:marLeft w:val="640"/>
          <w:marRight w:val="0"/>
          <w:marTop w:val="0"/>
          <w:marBottom w:val="0"/>
          <w:divBdr>
            <w:top w:val="none" w:sz="0" w:space="0" w:color="auto"/>
            <w:left w:val="none" w:sz="0" w:space="0" w:color="auto"/>
            <w:bottom w:val="none" w:sz="0" w:space="0" w:color="auto"/>
            <w:right w:val="none" w:sz="0" w:space="0" w:color="auto"/>
          </w:divBdr>
        </w:div>
        <w:div w:id="369115250">
          <w:marLeft w:val="640"/>
          <w:marRight w:val="0"/>
          <w:marTop w:val="0"/>
          <w:marBottom w:val="0"/>
          <w:divBdr>
            <w:top w:val="none" w:sz="0" w:space="0" w:color="auto"/>
            <w:left w:val="none" w:sz="0" w:space="0" w:color="auto"/>
            <w:bottom w:val="none" w:sz="0" w:space="0" w:color="auto"/>
            <w:right w:val="none" w:sz="0" w:space="0" w:color="auto"/>
          </w:divBdr>
        </w:div>
        <w:div w:id="311762753">
          <w:marLeft w:val="640"/>
          <w:marRight w:val="0"/>
          <w:marTop w:val="0"/>
          <w:marBottom w:val="0"/>
          <w:divBdr>
            <w:top w:val="none" w:sz="0" w:space="0" w:color="auto"/>
            <w:left w:val="none" w:sz="0" w:space="0" w:color="auto"/>
            <w:bottom w:val="none" w:sz="0" w:space="0" w:color="auto"/>
            <w:right w:val="none" w:sz="0" w:space="0" w:color="auto"/>
          </w:divBdr>
        </w:div>
        <w:div w:id="1983390932">
          <w:marLeft w:val="640"/>
          <w:marRight w:val="0"/>
          <w:marTop w:val="0"/>
          <w:marBottom w:val="0"/>
          <w:divBdr>
            <w:top w:val="none" w:sz="0" w:space="0" w:color="auto"/>
            <w:left w:val="none" w:sz="0" w:space="0" w:color="auto"/>
            <w:bottom w:val="none" w:sz="0" w:space="0" w:color="auto"/>
            <w:right w:val="none" w:sz="0" w:space="0" w:color="auto"/>
          </w:divBdr>
        </w:div>
        <w:div w:id="625545662">
          <w:marLeft w:val="640"/>
          <w:marRight w:val="0"/>
          <w:marTop w:val="0"/>
          <w:marBottom w:val="0"/>
          <w:divBdr>
            <w:top w:val="none" w:sz="0" w:space="0" w:color="auto"/>
            <w:left w:val="none" w:sz="0" w:space="0" w:color="auto"/>
            <w:bottom w:val="none" w:sz="0" w:space="0" w:color="auto"/>
            <w:right w:val="none" w:sz="0" w:space="0" w:color="auto"/>
          </w:divBdr>
        </w:div>
        <w:div w:id="855735744">
          <w:marLeft w:val="640"/>
          <w:marRight w:val="0"/>
          <w:marTop w:val="0"/>
          <w:marBottom w:val="0"/>
          <w:divBdr>
            <w:top w:val="none" w:sz="0" w:space="0" w:color="auto"/>
            <w:left w:val="none" w:sz="0" w:space="0" w:color="auto"/>
            <w:bottom w:val="none" w:sz="0" w:space="0" w:color="auto"/>
            <w:right w:val="none" w:sz="0" w:space="0" w:color="auto"/>
          </w:divBdr>
        </w:div>
        <w:div w:id="627245807">
          <w:marLeft w:val="640"/>
          <w:marRight w:val="0"/>
          <w:marTop w:val="0"/>
          <w:marBottom w:val="0"/>
          <w:divBdr>
            <w:top w:val="none" w:sz="0" w:space="0" w:color="auto"/>
            <w:left w:val="none" w:sz="0" w:space="0" w:color="auto"/>
            <w:bottom w:val="none" w:sz="0" w:space="0" w:color="auto"/>
            <w:right w:val="none" w:sz="0" w:space="0" w:color="auto"/>
          </w:divBdr>
        </w:div>
        <w:div w:id="472330138">
          <w:marLeft w:val="640"/>
          <w:marRight w:val="0"/>
          <w:marTop w:val="0"/>
          <w:marBottom w:val="0"/>
          <w:divBdr>
            <w:top w:val="none" w:sz="0" w:space="0" w:color="auto"/>
            <w:left w:val="none" w:sz="0" w:space="0" w:color="auto"/>
            <w:bottom w:val="none" w:sz="0" w:space="0" w:color="auto"/>
            <w:right w:val="none" w:sz="0" w:space="0" w:color="auto"/>
          </w:divBdr>
        </w:div>
        <w:div w:id="799810082">
          <w:marLeft w:val="640"/>
          <w:marRight w:val="0"/>
          <w:marTop w:val="0"/>
          <w:marBottom w:val="0"/>
          <w:divBdr>
            <w:top w:val="none" w:sz="0" w:space="0" w:color="auto"/>
            <w:left w:val="none" w:sz="0" w:space="0" w:color="auto"/>
            <w:bottom w:val="none" w:sz="0" w:space="0" w:color="auto"/>
            <w:right w:val="none" w:sz="0" w:space="0" w:color="auto"/>
          </w:divBdr>
        </w:div>
        <w:div w:id="1687823409">
          <w:marLeft w:val="640"/>
          <w:marRight w:val="0"/>
          <w:marTop w:val="0"/>
          <w:marBottom w:val="0"/>
          <w:divBdr>
            <w:top w:val="none" w:sz="0" w:space="0" w:color="auto"/>
            <w:left w:val="none" w:sz="0" w:space="0" w:color="auto"/>
            <w:bottom w:val="none" w:sz="0" w:space="0" w:color="auto"/>
            <w:right w:val="none" w:sz="0" w:space="0" w:color="auto"/>
          </w:divBdr>
        </w:div>
        <w:div w:id="1332753214">
          <w:marLeft w:val="640"/>
          <w:marRight w:val="0"/>
          <w:marTop w:val="0"/>
          <w:marBottom w:val="0"/>
          <w:divBdr>
            <w:top w:val="none" w:sz="0" w:space="0" w:color="auto"/>
            <w:left w:val="none" w:sz="0" w:space="0" w:color="auto"/>
            <w:bottom w:val="none" w:sz="0" w:space="0" w:color="auto"/>
            <w:right w:val="none" w:sz="0" w:space="0" w:color="auto"/>
          </w:divBdr>
        </w:div>
        <w:div w:id="1920215172">
          <w:marLeft w:val="640"/>
          <w:marRight w:val="0"/>
          <w:marTop w:val="0"/>
          <w:marBottom w:val="0"/>
          <w:divBdr>
            <w:top w:val="none" w:sz="0" w:space="0" w:color="auto"/>
            <w:left w:val="none" w:sz="0" w:space="0" w:color="auto"/>
            <w:bottom w:val="none" w:sz="0" w:space="0" w:color="auto"/>
            <w:right w:val="none" w:sz="0" w:space="0" w:color="auto"/>
          </w:divBdr>
        </w:div>
        <w:div w:id="283119676">
          <w:marLeft w:val="640"/>
          <w:marRight w:val="0"/>
          <w:marTop w:val="0"/>
          <w:marBottom w:val="0"/>
          <w:divBdr>
            <w:top w:val="none" w:sz="0" w:space="0" w:color="auto"/>
            <w:left w:val="none" w:sz="0" w:space="0" w:color="auto"/>
            <w:bottom w:val="none" w:sz="0" w:space="0" w:color="auto"/>
            <w:right w:val="none" w:sz="0" w:space="0" w:color="auto"/>
          </w:divBdr>
        </w:div>
        <w:div w:id="82654267">
          <w:marLeft w:val="640"/>
          <w:marRight w:val="0"/>
          <w:marTop w:val="0"/>
          <w:marBottom w:val="0"/>
          <w:divBdr>
            <w:top w:val="none" w:sz="0" w:space="0" w:color="auto"/>
            <w:left w:val="none" w:sz="0" w:space="0" w:color="auto"/>
            <w:bottom w:val="none" w:sz="0" w:space="0" w:color="auto"/>
            <w:right w:val="none" w:sz="0" w:space="0" w:color="auto"/>
          </w:divBdr>
        </w:div>
        <w:div w:id="1771507019">
          <w:marLeft w:val="640"/>
          <w:marRight w:val="0"/>
          <w:marTop w:val="0"/>
          <w:marBottom w:val="0"/>
          <w:divBdr>
            <w:top w:val="none" w:sz="0" w:space="0" w:color="auto"/>
            <w:left w:val="none" w:sz="0" w:space="0" w:color="auto"/>
            <w:bottom w:val="none" w:sz="0" w:space="0" w:color="auto"/>
            <w:right w:val="none" w:sz="0" w:space="0" w:color="auto"/>
          </w:divBdr>
        </w:div>
        <w:div w:id="668874933">
          <w:marLeft w:val="640"/>
          <w:marRight w:val="0"/>
          <w:marTop w:val="0"/>
          <w:marBottom w:val="0"/>
          <w:divBdr>
            <w:top w:val="none" w:sz="0" w:space="0" w:color="auto"/>
            <w:left w:val="none" w:sz="0" w:space="0" w:color="auto"/>
            <w:bottom w:val="none" w:sz="0" w:space="0" w:color="auto"/>
            <w:right w:val="none" w:sz="0" w:space="0" w:color="auto"/>
          </w:divBdr>
        </w:div>
        <w:div w:id="694573149">
          <w:marLeft w:val="640"/>
          <w:marRight w:val="0"/>
          <w:marTop w:val="0"/>
          <w:marBottom w:val="0"/>
          <w:divBdr>
            <w:top w:val="none" w:sz="0" w:space="0" w:color="auto"/>
            <w:left w:val="none" w:sz="0" w:space="0" w:color="auto"/>
            <w:bottom w:val="none" w:sz="0" w:space="0" w:color="auto"/>
            <w:right w:val="none" w:sz="0" w:space="0" w:color="auto"/>
          </w:divBdr>
        </w:div>
        <w:div w:id="734932022">
          <w:marLeft w:val="640"/>
          <w:marRight w:val="0"/>
          <w:marTop w:val="0"/>
          <w:marBottom w:val="0"/>
          <w:divBdr>
            <w:top w:val="none" w:sz="0" w:space="0" w:color="auto"/>
            <w:left w:val="none" w:sz="0" w:space="0" w:color="auto"/>
            <w:bottom w:val="none" w:sz="0" w:space="0" w:color="auto"/>
            <w:right w:val="none" w:sz="0" w:space="0" w:color="auto"/>
          </w:divBdr>
        </w:div>
        <w:div w:id="722942848">
          <w:marLeft w:val="640"/>
          <w:marRight w:val="0"/>
          <w:marTop w:val="0"/>
          <w:marBottom w:val="0"/>
          <w:divBdr>
            <w:top w:val="none" w:sz="0" w:space="0" w:color="auto"/>
            <w:left w:val="none" w:sz="0" w:space="0" w:color="auto"/>
            <w:bottom w:val="none" w:sz="0" w:space="0" w:color="auto"/>
            <w:right w:val="none" w:sz="0" w:space="0" w:color="auto"/>
          </w:divBdr>
        </w:div>
        <w:div w:id="1556118060">
          <w:marLeft w:val="640"/>
          <w:marRight w:val="0"/>
          <w:marTop w:val="0"/>
          <w:marBottom w:val="0"/>
          <w:divBdr>
            <w:top w:val="none" w:sz="0" w:space="0" w:color="auto"/>
            <w:left w:val="none" w:sz="0" w:space="0" w:color="auto"/>
            <w:bottom w:val="none" w:sz="0" w:space="0" w:color="auto"/>
            <w:right w:val="none" w:sz="0" w:space="0" w:color="auto"/>
          </w:divBdr>
        </w:div>
        <w:div w:id="665550550">
          <w:marLeft w:val="640"/>
          <w:marRight w:val="0"/>
          <w:marTop w:val="0"/>
          <w:marBottom w:val="0"/>
          <w:divBdr>
            <w:top w:val="none" w:sz="0" w:space="0" w:color="auto"/>
            <w:left w:val="none" w:sz="0" w:space="0" w:color="auto"/>
            <w:bottom w:val="none" w:sz="0" w:space="0" w:color="auto"/>
            <w:right w:val="none" w:sz="0" w:space="0" w:color="auto"/>
          </w:divBdr>
        </w:div>
        <w:div w:id="1631324328">
          <w:marLeft w:val="640"/>
          <w:marRight w:val="0"/>
          <w:marTop w:val="0"/>
          <w:marBottom w:val="0"/>
          <w:divBdr>
            <w:top w:val="none" w:sz="0" w:space="0" w:color="auto"/>
            <w:left w:val="none" w:sz="0" w:space="0" w:color="auto"/>
            <w:bottom w:val="none" w:sz="0" w:space="0" w:color="auto"/>
            <w:right w:val="none" w:sz="0" w:space="0" w:color="auto"/>
          </w:divBdr>
        </w:div>
        <w:div w:id="434332214">
          <w:marLeft w:val="640"/>
          <w:marRight w:val="0"/>
          <w:marTop w:val="0"/>
          <w:marBottom w:val="0"/>
          <w:divBdr>
            <w:top w:val="none" w:sz="0" w:space="0" w:color="auto"/>
            <w:left w:val="none" w:sz="0" w:space="0" w:color="auto"/>
            <w:bottom w:val="none" w:sz="0" w:space="0" w:color="auto"/>
            <w:right w:val="none" w:sz="0" w:space="0" w:color="auto"/>
          </w:divBdr>
        </w:div>
        <w:div w:id="1160121770">
          <w:marLeft w:val="640"/>
          <w:marRight w:val="0"/>
          <w:marTop w:val="0"/>
          <w:marBottom w:val="0"/>
          <w:divBdr>
            <w:top w:val="none" w:sz="0" w:space="0" w:color="auto"/>
            <w:left w:val="none" w:sz="0" w:space="0" w:color="auto"/>
            <w:bottom w:val="none" w:sz="0" w:space="0" w:color="auto"/>
            <w:right w:val="none" w:sz="0" w:space="0" w:color="auto"/>
          </w:divBdr>
        </w:div>
        <w:div w:id="588269295">
          <w:marLeft w:val="640"/>
          <w:marRight w:val="0"/>
          <w:marTop w:val="0"/>
          <w:marBottom w:val="0"/>
          <w:divBdr>
            <w:top w:val="none" w:sz="0" w:space="0" w:color="auto"/>
            <w:left w:val="none" w:sz="0" w:space="0" w:color="auto"/>
            <w:bottom w:val="none" w:sz="0" w:space="0" w:color="auto"/>
            <w:right w:val="none" w:sz="0" w:space="0" w:color="auto"/>
          </w:divBdr>
        </w:div>
        <w:div w:id="1421486350">
          <w:marLeft w:val="640"/>
          <w:marRight w:val="0"/>
          <w:marTop w:val="0"/>
          <w:marBottom w:val="0"/>
          <w:divBdr>
            <w:top w:val="none" w:sz="0" w:space="0" w:color="auto"/>
            <w:left w:val="none" w:sz="0" w:space="0" w:color="auto"/>
            <w:bottom w:val="none" w:sz="0" w:space="0" w:color="auto"/>
            <w:right w:val="none" w:sz="0" w:space="0" w:color="auto"/>
          </w:divBdr>
        </w:div>
        <w:div w:id="2043550903">
          <w:marLeft w:val="640"/>
          <w:marRight w:val="0"/>
          <w:marTop w:val="0"/>
          <w:marBottom w:val="0"/>
          <w:divBdr>
            <w:top w:val="none" w:sz="0" w:space="0" w:color="auto"/>
            <w:left w:val="none" w:sz="0" w:space="0" w:color="auto"/>
            <w:bottom w:val="none" w:sz="0" w:space="0" w:color="auto"/>
            <w:right w:val="none" w:sz="0" w:space="0" w:color="auto"/>
          </w:divBdr>
        </w:div>
      </w:divsChild>
    </w:div>
    <w:div w:id="148835657">
      <w:bodyDiv w:val="1"/>
      <w:marLeft w:val="0"/>
      <w:marRight w:val="0"/>
      <w:marTop w:val="0"/>
      <w:marBottom w:val="0"/>
      <w:divBdr>
        <w:top w:val="none" w:sz="0" w:space="0" w:color="auto"/>
        <w:left w:val="none" w:sz="0" w:space="0" w:color="auto"/>
        <w:bottom w:val="none" w:sz="0" w:space="0" w:color="auto"/>
        <w:right w:val="none" w:sz="0" w:space="0" w:color="auto"/>
      </w:divBdr>
    </w:div>
    <w:div w:id="149903921">
      <w:bodyDiv w:val="1"/>
      <w:marLeft w:val="0"/>
      <w:marRight w:val="0"/>
      <w:marTop w:val="0"/>
      <w:marBottom w:val="0"/>
      <w:divBdr>
        <w:top w:val="none" w:sz="0" w:space="0" w:color="auto"/>
        <w:left w:val="none" w:sz="0" w:space="0" w:color="auto"/>
        <w:bottom w:val="none" w:sz="0" w:space="0" w:color="auto"/>
        <w:right w:val="none" w:sz="0" w:space="0" w:color="auto"/>
      </w:divBdr>
      <w:divsChild>
        <w:div w:id="936985147">
          <w:marLeft w:val="480"/>
          <w:marRight w:val="0"/>
          <w:marTop w:val="0"/>
          <w:marBottom w:val="0"/>
          <w:divBdr>
            <w:top w:val="none" w:sz="0" w:space="0" w:color="auto"/>
            <w:left w:val="none" w:sz="0" w:space="0" w:color="auto"/>
            <w:bottom w:val="none" w:sz="0" w:space="0" w:color="auto"/>
            <w:right w:val="none" w:sz="0" w:space="0" w:color="auto"/>
          </w:divBdr>
        </w:div>
        <w:div w:id="43603877">
          <w:marLeft w:val="480"/>
          <w:marRight w:val="0"/>
          <w:marTop w:val="0"/>
          <w:marBottom w:val="0"/>
          <w:divBdr>
            <w:top w:val="none" w:sz="0" w:space="0" w:color="auto"/>
            <w:left w:val="none" w:sz="0" w:space="0" w:color="auto"/>
            <w:bottom w:val="none" w:sz="0" w:space="0" w:color="auto"/>
            <w:right w:val="none" w:sz="0" w:space="0" w:color="auto"/>
          </w:divBdr>
        </w:div>
        <w:div w:id="947346763">
          <w:marLeft w:val="480"/>
          <w:marRight w:val="0"/>
          <w:marTop w:val="0"/>
          <w:marBottom w:val="0"/>
          <w:divBdr>
            <w:top w:val="none" w:sz="0" w:space="0" w:color="auto"/>
            <w:left w:val="none" w:sz="0" w:space="0" w:color="auto"/>
            <w:bottom w:val="none" w:sz="0" w:space="0" w:color="auto"/>
            <w:right w:val="none" w:sz="0" w:space="0" w:color="auto"/>
          </w:divBdr>
        </w:div>
        <w:div w:id="1402021974">
          <w:marLeft w:val="480"/>
          <w:marRight w:val="0"/>
          <w:marTop w:val="0"/>
          <w:marBottom w:val="0"/>
          <w:divBdr>
            <w:top w:val="none" w:sz="0" w:space="0" w:color="auto"/>
            <w:left w:val="none" w:sz="0" w:space="0" w:color="auto"/>
            <w:bottom w:val="none" w:sz="0" w:space="0" w:color="auto"/>
            <w:right w:val="none" w:sz="0" w:space="0" w:color="auto"/>
          </w:divBdr>
        </w:div>
        <w:div w:id="692654814">
          <w:marLeft w:val="480"/>
          <w:marRight w:val="0"/>
          <w:marTop w:val="0"/>
          <w:marBottom w:val="0"/>
          <w:divBdr>
            <w:top w:val="none" w:sz="0" w:space="0" w:color="auto"/>
            <w:left w:val="none" w:sz="0" w:space="0" w:color="auto"/>
            <w:bottom w:val="none" w:sz="0" w:space="0" w:color="auto"/>
            <w:right w:val="none" w:sz="0" w:space="0" w:color="auto"/>
          </w:divBdr>
        </w:div>
        <w:div w:id="2132505956">
          <w:marLeft w:val="480"/>
          <w:marRight w:val="0"/>
          <w:marTop w:val="0"/>
          <w:marBottom w:val="0"/>
          <w:divBdr>
            <w:top w:val="none" w:sz="0" w:space="0" w:color="auto"/>
            <w:left w:val="none" w:sz="0" w:space="0" w:color="auto"/>
            <w:bottom w:val="none" w:sz="0" w:space="0" w:color="auto"/>
            <w:right w:val="none" w:sz="0" w:space="0" w:color="auto"/>
          </w:divBdr>
        </w:div>
        <w:div w:id="849026708">
          <w:marLeft w:val="480"/>
          <w:marRight w:val="0"/>
          <w:marTop w:val="0"/>
          <w:marBottom w:val="0"/>
          <w:divBdr>
            <w:top w:val="none" w:sz="0" w:space="0" w:color="auto"/>
            <w:left w:val="none" w:sz="0" w:space="0" w:color="auto"/>
            <w:bottom w:val="none" w:sz="0" w:space="0" w:color="auto"/>
            <w:right w:val="none" w:sz="0" w:space="0" w:color="auto"/>
          </w:divBdr>
        </w:div>
        <w:div w:id="2107729894">
          <w:marLeft w:val="480"/>
          <w:marRight w:val="0"/>
          <w:marTop w:val="0"/>
          <w:marBottom w:val="0"/>
          <w:divBdr>
            <w:top w:val="none" w:sz="0" w:space="0" w:color="auto"/>
            <w:left w:val="none" w:sz="0" w:space="0" w:color="auto"/>
            <w:bottom w:val="none" w:sz="0" w:space="0" w:color="auto"/>
            <w:right w:val="none" w:sz="0" w:space="0" w:color="auto"/>
          </w:divBdr>
        </w:div>
        <w:div w:id="2024286165">
          <w:marLeft w:val="480"/>
          <w:marRight w:val="0"/>
          <w:marTop w:val="0"/>
          <w:marBottom w:val="0"/>
          <w:divBdr>
            <w:top w:val="none" w:sz="0" w:space="0" w:color="auto"/>
            <w:left w:val="none" w:sz="0" w:space="0" w:color="auto"/>
            <w:bottom w:val="none" w:sz="0" w:space="0" w:color="auto"/>
            <w:right w:val="none" w:sz="0" w:space="0" w:color="auto"/>
          </w:divBdr>
        </w:div>
        <w:div w:id="880046799">
          <w:marLeft w:val="480"/>
          <w:marRight w:val="0"/>
          <w:marTop w:val="0"/>
          <w:marBottom w:val="0"/>
          <w:divBdr>
            <w:top w:val="none" w:sz="0" w:space="0" w:color="auto"/>
            <w:left w:val="none" w:sz="0" w:space="0" w:color="auto"/>
            <w:bottom w:val="none" w:sz="0" w:space="0" w:color="auto"/>
            <w:right w:val="none" w:sz="0" w:space="0" w:color="auto"/>
          </w:divBdr>
        </w:div>
        <w:div w:id="33384806">
          <w:marLeft w:val="480"/>
          <w:marRight w:val="0"/>
          <w:marTop w:val="0"/>
          <w:marBottom w:val="0"/>
          <w:divBdr>
            <w:top w:val="none" w:sz="0" w:space="0" w:color="auto"/>
            <w:left w:val="none" w:sz="0" w:space="0" w:color="auto"/>
            <w:bottom w:val="none" w:sz="0" w:space="0" w:color="auto"/>
            <w:right w:val="none" w:sz="0" w:space="0" w:color="auto"/>
          </w:divBdr>
        </w:div>
        <w:div w:id="565385978">
          <w:marLeft w:val="480"/>
          <w:marRight w:val="0"/>
          <w:marTop w:val="0"/>
          <w:marBottom w:val="0"/>
          <w:divBdr>
            <w:top w:val="none" w:sz="0" w:space="0" w:color="auto"/>
            <w:left w:val="none" w:sz="0" w:space="0" w:color="auto"/>
            <w:bottom w:val="none" w:sz="0" w:space="0" w:color="auto"/>
            <w:right w:val="none" w:sz="0" w:space="0" w:color="auto"/>
          </w:divBdr>
        </w:div>
        <w:div w:id="1966033484">
          <w:marLeft w:val="480"/>
          <w:marRight w:val="0"/>
          <w:marTop w:val="0"/>
          <w:marBottom w:val="0"/>
          <w:divBdr>
            <w:top w:val="none" w:sz="0" w:space="0" w:color="auto"/>
            <w:left w:val="none" w:sz="0" w:space="0" w:color="auto"/>
            <w:bottom w:val="none" w:sz="0" w:space="0" w:color="auto"/>
            <w:right w:val="none" w:sz="0" w:space="0" w:color="auto"/>
          </w:divBdr>
        </w:div>
        <w:div w:id="29233391">
          <w:marLeft w:val="480"/>
          <w:marRight w:val="0"/>
          <w:marTop w:val="0"/>
          <w:marBottom w:val="0"/>
          <w:divBdr>
            <w:top w:val="none" w:sz="0" w:space="0" w:color="auto"/>
            <w:left w:val="none" w:sz="0" w:space="0" w:color="auto"/>
            <w:bottom w:val="none" w:sz="0" w:space="0" w:color="auto"/>
            <w:right w:val="none" w:sz="0" w:space="0" w:color="auto"/>
          </w:divBdr>
        </w:div>
        <w:div w:id="184445073">
          <w:marLeft w:val="480"/>
          <w:marRight w:val="0"/>
          <w:marTop w:val="0"/>
          <w:marBottom w:val="0"/>
          <w:divBdr>
            <w:top w:val="none" w:sz="0" w:space="0" w:color="auto"/>
            <w:left w:val="none" w:sz="0" w:space="0" w:color="auto"/>
            <w:bottom w:val="none" w:sz="0" w:space="0" w:color="auto"/>
            <w:right w:val="none" w:sz="0" w:space="0" w:color="auto"/>
          </w:divBdr>
        </w:div>
        <w:div w:id="41373599">
          <w:marLeft w:val="480"/>
          <w:marRight w:val="0"/>
          <w:marTop w:val="0"/>
          <w:marBottom w:val="0"/>
          <w:divBdr>
            <w:top w:val="none" w:sz="0" w:space="0" w:color="auto"/>
            <w:left w:val="none" w:sz="0" w:space="0" w:color="auto"/>
            <w:bottom w:val="none" w:sz="0" w:space="0" w:color="auto"/>
            <w:right w:val="none" w:sz="0" w:space="0" w:color="auto"/>
          </w:divBdr>
        </w:div>
        <w:div w:id="1484077713">
          <w:marLeft w:val="480"/>
          <w:marRight w:val="0"/>
          <w:marTop w:val="0"/>
          <w:marBottom w:val="0"/>
          <w:divBdr>
            <w:top w:val="none" w:sz="0" w:space="0" w:color="auto"/>
            <w:left w:val="none" w:sz="0" w:space="0" w:color="auto"/>
            <w:bottom w:val="none" w:sz="0" w:space="0" w:color="auto"/>
            <w:right w:val="none" w:sz="0" w:space="0" w:color="auto"/>
          </w:divBdr>
        </w:div>
        <w:div w:id="429619054">
          <w:marLeft w:val="480"/>
          <w:marRight w:val="0"/>
          <w:marTop w:val="0"/>
          <w:marBottom w:val="0"/>
          <w:divBdr>
            <w:top w:val="none" w:sz="0" w:space="0" w:color="auto"/>
            <w:left w:val="none" w:sz="0" w:space="0" w:color="auto"/>
            <w:bottom w:val="none" w:sz="0" w:space="0" w:color="auto"/>
            <w:right w:val="none" w:sz="0" w:space="0" w:color="auto"/>
          </w:divBdr>
        </w:div>
        <w:div w:id="1428844727">
          <w:marLeft w:val="480"/>
          <w:marRight w:val="0"/>
          <w:marTop w:val="0"/>
          <w:marBottom w:val="0"/>
          <w:divBdr>
            <w:top w:val="none" w:sz="0" w:space="0" w:color="auto"/>
            <w:left w:val="none" w:sz="0" w:space="0" w:color="auto"/>
            <w:bottom w:val="none" w:sz="0" w:space="0" w:color="auto"/>
            <w:right w:val="none" w:sz="0" w:space="0" w:color="auto"/>
          </w:divBdr>
        </w:div>
        <w:div w:id="1630865710">
          <w:marLeft w:val="480"/>
          <w:marRight w:val="0"/>
          <w:marTop w:val="0"/>
          <w:marBottom w:val="0"/>
          <w:divBdr>
            <w:top w:val="none" w:sz="0" w:space="0" w:color="auto"/>
            <w:left w:val="none" w:sz="0" w:space="0" w:color="auto"/>
            <w:bottom w:val="none" w:sz="0" w:space="0" w:color="auto"/>
            <w:right w:val="none" w:sz="0" w:space="0" w:color="auto"/>
          </w:divBdr>
        </w:div>
      </w:divsChild>
    </w:div>
    <w:div w:id="150367814">
      <w:bodyDiv w:val="1"/>
      <w:marLeft w:val="0"/>
      <w:marRight w:val="0"/>
      <w:marTop w:val="0"/>
      <w:marBottom w:val="0"/>
      <w:divBdr>
        <w:top w:val="none" w:sz="0" w:space="0" w:color="auto"/>
        <w:left w:val="none" w:sz="0" w:space="0" w:color="auto"/>
        <w:bottom w:val="none" w:sz="0" w:space="0" w:color="auto"/>
        <w:right w:val="none" w:sz="0" w:space="0" w:color="auto"/>
      </w:divBdr>
    </w:div>
    <w:div w:id="153110907">
      <w:bodyDiv w:val="1"/>
      <w:marLeft w:val="0"/>
      <w:marRight w:val="0"/>
      <w:marTop w:val="0"/>
      <w:marBottom w:val="0"/>
      <w:divBdr>
        <w:top w:val="none" w:sz="0" w:space="0" w:color="auto"/>
        <w:left w:val="none" w:sz="0" w:space="0" w:color="auto"/>
        <w:bottom w:val="none" w:sz="0" w:space="0" w:color="auto"/>
        <w:right w:val="none" w:sz="0" w:space="0" w:color="auto"/>
      </w:divBdr>
    </w:div>
    <w:div w:id="159809340">
      <w:bodyDiv w:val="1"/>
      <w:marLeft w:val="0"/>
      <w:marRight w:val="0"/>
      <w:marTop w:val="0"/>
      <w:marBottom w:val="0"/>
      <w:divBdr>
        <w:top w:val="none" w:sz="0" w:space="0" w:color="auto"/>
        <w:left w:val="none" w:sz="0" w:space="0" w:color="auto"/>
        <w:bottom w:val="none" w:sz="0" w:space="0" w:color="auto"/>
        <w:right w:val="none" w:sz="0" w:space="0" w:color="auto"/>
      </w:divBdr>
    </w:div>
    <w:div w:id="165172937">
      <w:bodyDiv w:val="1"/>
      <w:marLeft w:val="0"/>
      <w:marRight w:val="0"/>
      <w:marTop w:val="0"/>
      <w:marBottom w:val="0"/>
      <w:divBdr>
        <w:top w:val="none" w:sz="0" w:space="0" w:color="auto"/>
        <w:left w:val="none" w:sz="0" w:space="0" w:color="auto"/>
        <w:bottom w:val="none" w:sz="0" w:space="0" w:color="auto"/>
        <w:right w:val="none" w:sz="0" w:space="0" w:color="auto"/>
      </w:divBdr>
      <w:divsChild>
        <w:div w:id="5639905">
          <w:marLeft w:val="480"/>
          <w:marRight w:val="0"/>
          <w:marTop w:val="0"/>
          <w:marBottom w:val="0"/>
          <w:divBdr>
            <w:top w:val="none" w:sz="0" w:space="0" w:color="auto"/>
            <w:left w:val="none" w:sz="0" w:space="0" w:color="auto"/>
            <w:bottom w:val="none" w:sz="0" w:space="0" w:color="auto"/>
            <w:right w:val="none" w:sz="0" w:space="0" w:color="auto"/>
          </w:divBdr>
        </w:div>
        <w:div w:id="380205283">
          <w:marLeft w:val="480"/>
          <w:marRight w:val="0"/>
          <w:marTop w:val="0"/>
          <w:marBottom w:val="0"/>
          <w:divBdr>
            <w:top w:val="none" w:sz="0" w:space="0" w:color="auto"/>
            <w:left w:val="none" w:sz="0" w:space="0" w:color="auto"/>
            <w:bottom w:val="none" w:sz="0" w:space="0" w:color="auto"/>
            <w:right w:val="none" w:sz="0" w:space="0" w:color="auto"/>
          </w:divBdr>
        </w:div>
        <w:div w:id="1037774174">
          <w:marLeft w:val="480"/>
          <w:marRight w:val="0"/>
          <w:marTop w:val="0"/>
          <w:marBottom w:val="0"/>
          <w:divBdr>
            <w:top w:val="none" w:sz="0" w:space="0" w:color="auto"/>
            <w:left w:val="none" w:sz="0" w:space="0" w:color="auto"/>
            <w:bottom w:val="none" w:sz="0" w:space="0" w:color="auto"/>
            <w:right w:val="none" w:sz="0" w:space="0" w:color="auto"/>
          </w:divBdr>
        </w:div>
        <w:div w:id="1941909841">
          <w:marLeft w:val="480"/>
          <w:marRight w:val="0"/>
          <w:marTop w:val="0"/>
          <w:marBottom w:val="0"/>
          <w:divBdr>
            <w:top w:val="none" w:sz="0" w:space="0" w:color="auto"/>
            <w:left w:val="none" w:sz="0" w:space="0" w:color="auto"/>
            <w:bottom w:val="none" w:sz="0" w:space="0" w:color="auto"/>
            <w:right w:val="none" w:sz="0" w:space="0" w:color="auto"/>
          </w:divBdr>
        </w:div>
        <w:div w:id="1412041038">
          <w:marLeft w:val="480"/>
          <w:marRight w:val="0"/>
          <w:marTop w:val="0"/>
          <w:marBottom w:val="0"/>
          <w:divBdr>
            <w:top w:val="none" w:sz="0" w:space="0" w:color="auto"/>
            <w:left w:val="none" w:sz="0" w:space="0" w:color="auto"/>
            <w:bottom w:val="none" w:sz="0" w:space="0" w:color="auto"/>
            <w:right w:val="none" w:sz="0" w:space="0" w:color="auto"/>
          </w:divBdr>
        </w:div>
        <w:div w:id="1082528783">
          <w:marLeft w:val="480"/>
          <w:marRight w:val="0"/>
          <w:marTop w:val="0"/>
          <w:marBottom w:val="0"/>
          <w:divBdr>
            <w:top w:val="none" w:sz="0" w:space="0" w:color="auto"/>
            <w:left w:val="none" w:sz="0" w:space="0" w:color="auto"/>
            <w:bottom w:val="none" w:sz="0" w:space="0" w:color="auto"/>
            <w:right w:val="none" w:sz="0" w:space="0" w:color="auto"/>
          </w:divBdr>
        </w:div>
        <w:div w:id="565916053">
          <w:marLeft w:val="480"/>
          <w:marRight w:val="0"/>
          <w:marTop w:val="0"/>
          <w:marBottom w:val="0"/>
          <w:divBdr>
            <w:top w:val="none" w:sz="0" w:space="0" w:color="auto"/>
            <w:left w:val="none" w:sz="0" w:space="0" w:color="auto"/>
            <w:bottom w:val="none" w:sz="0" w:space="0" w:color="auto"/>
            <w:right w:val="none" w:sz="0" w:space="0" w:color="auto"/>
          </w:divBdr>
        </w:div>
        <w:div w:id="1760060776">
          <w:marLeft w:val="480"/>
          <w:marRight w:val="0"/>
          <w:marTop w:val="0"/>
          <w:marBottom w:val="0"/>
          <w:divBdr>
            <w:top w:val="none" w:sz="0" w:space="0" w:color="auto"/>
            <w:left w:val="none" w:sz="0" w:space="0" w:color="auto"/>
            <w:bottom w:val="none" w:sz="0" w:space="0" w:color="auto"/>
            <w:right w:val="none" w:sz="0" w:space="0" w:color="auto"/>
          </w:divBdr>
        </w:div>
        <w:div w:id="367335501">
          <w:marLeft w:val="480"/>
          <w:marRight w:val="0"/>
          <w:marTop w:val="0"/>
          <w:marBottom w:val="0"/>
          <w:divBdr>
            <w:top w:val="none" w:sz="0" w:space="0" w:color="auto"/>
            <w:left w:val="none" w:sz="0" w:space="0" w:color="auto"/>
            <w:bottom w:val="none" w:sz="0" w:space="0" w:color="auto"/>
            <w:right w:val="none" w:sz="0" w:space="0" w:color="auto"/>
          </w:divBdr>
        </w:div>
        <w:div w:id="1065756994">
          <w:marLeft w:val="480"/>
          <w:marRight w:val="0"/>
          <w:marTop w:val="0"/>
          <w:marBottom w:val="0"/>
          <w:divBdr>
            <w:top w:val="none" w:sz="0" w:space="0" w:color="auto"/>
            <w:left w:val="none" w:sz="0" w:space="0" w:color="auto"/>
            <w:bottom w:val="none" w:sz="0" w:space="0" w:color="auto"/>
            <w:right w:val="none" w:sz="0" w:space="0" w:color="auto"/>
          </w:divBdr>
        </w:div>
        <w:div w:id="853611343">
          <w:marLeft w:val="480"/>
          <w:marRight w:val="0"/>
          <w:marTop w:val="0"/>
          <w:marBottom w:val="0"/>
          <w:divBdr>
            <w:top w:val="none" w:sz="0" w:space="0" w:color="auto"/>
            <w:left w:val="none" w:sz="0" w:space="0" w:color="auto"/>
            <w:bottom w:val="none" w:sz="0" w:space="0" w:color="auto"/>
            <w:right w:val="none" w:sz="0" w:space="0" w:color="auto"/>
          </w:divBdr>
        </w:div>
        <w:div w:id="777524437">
          <w:marLeft w:val="480"/>
          <w:marRight w:val="0"/>
          <w:marTop w:val="0"/>
          <w:marBottom w:val="0"/>
          <w:divBdr>
            <w:top w:val="none" w:sz="0" w:space="0" w:color="auto"/>
            <w:left w:val="none" w:sz="0" w:space="0" w:color="auto"/>
            <w:bottom w:val="none" w:sz="0" w:space="0" w:color="auto"/>
            <w:right w:val="none" w:sz="0" w:space="0" w:color="auto"/>
          </w:divBdr>
        </w:div>
        <w:div w:id="960300825">
          <w:marLeft w:val="480"/>
          <w:marRight w:val="0"/>
          <w:marTop w:val="0"/>
          <w:marBottom w:val="0"/>
          <w:divBdr>
            <w:top w:val="none" w:sz="0" w:space="0" w:color="auto"/>
            <w:left w:val="none" w:sz="0" w:space="0" w:color="auto"/>
            <w:bottom w:val="none" w:sz="0" w:space="0" w:color="auto"/>
            <w:right w:val="none" w:sz="0" w:space="0" w:color="auto"/>
          </w:divBdr>
        </w:div>
        <w:div w:id="930969975">
          <w:marLeft w:val="480"/>
          <w:marRight w:val="0"/>
          <w:marTop w:val="0"/>
          <w:marBottom w:val="0"/>
          <w:divBdr>
            <w:top w:val="none" w:sz="0" w:space="0" w:color="auto"/>
            <w:left w:val="none" w:sz="0" w:space="0" w:color="auto"/>
            <w:bottom w:val="none" w:sz="0" w:space="0" w:color="auto"/>
            <w:right w:val="none" w:sz="0" w:space="0" w:color="auto"/>
          </w:divBdr>
        </w:div>
        <w:div w:id="663899204">
          <w:marLeft w:val="480"/>
          <w:marRight w:val="0"/>
          <w:marTop w:val="0"/>
          <w:marBottom w:val="0"/>
          <w:divBdr>
            <w:top w:val="none" w:sz="0" w:space="0" w:color="auto"/>
            <w:left w:val="none" w:sz="0" w:space="0" w:color="auto"/>
            <w:bottom w:val="none" w:sz="0" w:space="0" w:color="auto"/>
            <w:right w:val="none" w:sz="0" w:space="0" w:color="auto"/>
          </w:divBdr>
        </w:div>
        <w:div w:id="1239636762">
          <w:marLeft w:val="480"/>
          <w:marRight w:val="0"/>
          <w:marTop w:val="0"/>
          <w:marBottom w:val="0"/>
          <w:divBdr>
            <w:top w:val="none" w:sz="0" w:space="0" w:color="auto"/>
            <w:left w:val="none" w:sz="0" w:space="0" w:color="auto"/>
            <w:bottom w:val="none" w:sz="0" w:space="0" w:color="auto"/>
            <w:right w:val="none" w:sz="0" w:space="0" w:color="auto"/>
          </w:divBdr>
        </w:div>
        <w:div w:id="183641365">
          <w:marLeft w:val="480"/>
          <w:marRight w:val="0"/>
          <w:marTop w:val="0"/>
          <w:marBottom w:val="0"/>
          <w:divBdr>
            <w:top w:val="none" w:sz="0" w:space="0" w:color="auto"/>
            <w:left w:val="none" w:sz="0" w:space="0" w:color="auto"/>
            <w:bottom w:val="none" w:sz="0" w:space="0" w:color="auto"/>
            <w:right w:val="none" w:sz="0" w:space="0" w:color="auto"/>
          </w:divBdr>
        </w:div>
        <w:div w:id="1222519962">
          <w:marLeft w:val="480"/>
          <w:marRight w:val="0"/>
          <w:marTop w:val="0"/>
          <w:marBottom w:val="0"/>
          <w:divBdr>
            <w:top w:val="none" w:sz="0" w:space="0" w:color="auto"/>
            <w:left w:val="none" w:sz="0" w:space="0" w:color="auto"/>
            <w:bottom w:val="none" w:sz="0" w:space="0" w:color="auto"/>
            <w:right w:val="none" w:sz="0" w:space="0" w:color="auto"/>
          </w:divBdr>
        </w:div>
        <w:div w:id="549926165">
          <w:marLeft w:val="480"/>
          <w:marRight w:val="0"/>
          <w:marTop w:val="0"/>
          <w:marBottom w:val="0"/>
          <w:divBdr>
            <w:top w:val="none" w:sz="0" w:space="0" w:color="auto"/>
            <w:left w:val="none" w:sz="0" w:space="0" w:color="auto"/>
            <w:bottom w:val="none" w:sz="0" w:space="0" w:color="auto"/>
            <w:right w:val="none" w:sz="0" w:space="0" w:color="auto"/>
          </w:divBdr>
        </w:div>
        <w:div w:id="897285360">
          <w:marLeft w:val="480"/>
          <w:marRight w:val="0"/>
          <w:marTop w:val="0"/>
          <w:marBottom w:val="0"/>
          <w:divBdr>
            <w:top w:val="none" w:sz="0" w:space="0" w:color="auto"/>
            <w:left w:val="none" w:sz="0" w:space="0" w:color="auto"/>
            <w:bottom w:val="none" w:sz="0" w:space="0" w:color="auto"/>
            <w:right w:val="none" w:sz="0" w:space="0" w:color="auto"/>
          </w:divBdr>
        </w:div>
        <w:div w:id="545992956">
          <w:marLeft w:val="480"/>
          <w:marRight w:val="0"/>
          <w:marTop w:val="0"/>
          <w:marBottom w:val="0"/>
          <w:divBdr>
            <w:top w:val="none" w:sz="0" w:space="0" w:color="auto"/>
            <w:left w:val="none" w:sz="0" w:space="0" w:color="auto"/>
            <w:bottom w:val="none" w:sz="0" w:space="0" w:color="auto"/>
            <w:right w:val="none" w:sz="0" w:space="0" w:color="auto"/>
          </w:divBdr>
        </w:div>
        <w:div w:id="1781101041">
          <w:marLeft w:val="480"/>
          <w:marRight w:val="0"/>
          <w:marTop w:val="0"/>
          <w:marBottom w:val="0"/>
          <w:divBdr>
            <w:top w:val="none" w:sz="0" w:space="0" w:color="auto"/>
            <w:left w:val="none" w:sz="0" w:space="0" w:color="auto"/>
            <w:bottom w:val="none" w:sz="0" w:space="0" w:color="auto"/>
            <w:right w:val="none" w:sz="0" w:space="0" w:color="auto"/>
          </w:divBdr>
        </w:div>
        <w:div w:id="796490511">
          <w:marLeft w:val="480"/>
          <w:marRight w:val="0"/>
          <w:marTop w:val="0"/>
          <w:marBottom w:val="0"/>
          <w:divBdr>
            <w:top w:val="none" w:sz="0" w:space="0" w:color="auto"/>
            <w:left w:val="none" w:sz="0" w:space="0" w:color="auto"/>
            <w:bottom w:val="none" w:sz="0" w:space="0" w:color="auto"/>
            <w:right w:val="none" w:sz="0" w:space="0" w:color="auto"/>
          </w:divBdr>
        </w:div>
        <w:div w:id="1564489186">
          <w:marLeft w:val="480"/>
          <w:marRight w:val="0"/>
          <w:marTop w:val="0"/>
          <w:marBottom w:val="0"/>
          <w:divBdr>
            <w:top w:val="none" w:sz="0" w:space="0" w:color="auto"/>
            <w:left w:val="none" w:sz="0" w:space="0" w:color="auto"/>
            <w:bottom w:val="none" w:sz="0" w:space="0" w:color="auto"/>
            <w:right w:val="none" w:sz="0" w:space="0" w:color="auto"/>
          </w:divBdr>
        </w:div>
        <w:div w:id="1484086083">
          <w:marLeft w:val="480"/>
          <w:marRight w:val="0"/>
          <w:marTop w:val="0"/>
          <w:marBottom w:val="0"/>
          <w:divBdr>
            <w:top w:val="none" w:sz="0" w:space="0" w:color="auto"/>
            <w:left w:val="none" w:sz="0" w:space="0" w:color="auto"/>
            <w:bottom w:val="none" w:sz="0" w:space="0" w:color="auto"/>
            <w:right w:val="none" w:sz="0" w:space="0" w:color="auto"/>
          </w:divBdr>
        </w:div>
        <w:div w:id="977300399">
          <w:marLeft w:val="480"/>
          <w:marRight w:val="0"/>
          <w:marTop w:val="0"/>
          <w:marBottom w:val="0"/>
          <w:divBdr>
            <w:top w:val="none" w:sz="0" w:space="0" w:color="auto"/>
            <w:left w:val="none" w:sz="0" w:space="0" w:color="auto"/>
            <w:bottom w:val="none" w:sz="0" w:space="0" w:color="auto"/>
            <w:right w:val="none" w:sz="0" w:space="0" w:color="auto"/>
          </w:divBdr>
        </w:div>
      </w:divsChild>
    </w:div>
    <w:div w:id="175965309">
      <w:bodyDiv w:val="1"/>
      <w:marLeft w:val="0"/>
      <w:marRight w:val="0"/>
      <w:marTop w:val="0"/>
      <w:marBottom w:val="0"/>
      <w:divBdr>
        <w:top w:val="none" w:sz="0" w:space="0" w:color="auto"/>
        <w:left w:val="none" w:sz="0" w:space="0" w:color="auto"/>
        <w:bottom w:val="none" w:sz="0" w:space="0" w:color="auto"/>
        <w:right w:val="none" w:sz="0" w:space="0" w:color="auto"/>
      </w:divBdr>
    </w:div>
    <w:div w:id="180121162">
      <w:bodyDiv w:val="1"/>
      <w:marLeft w:val="0"/>
      <w:marRight w:val="0"/>
      <w:marTop w:val="0"/>
      <w:marBottom w:val="0"/>
      <w:divBdr>
        <w:top w:val="none" w:sz="0" w:space="0" w:color="auto"/>
        <w:left w:val="none" w:sz="0" w:space="0" w:color="auto"/>
        <w:bottom w:val="none" w:sz="0" w:space="0" w:color="auto"/>
        <w:right w:val="none" w:sz="0" w:space="0" w:color="auto"/>
      </w:divBdr>
      <w:divsChild>
        <w:div w:id="616058264">
          <w:marLeft w:val="480"/>
          <w:marRight w:val="0"/>
          <w:marTop w:val="0"/>
          <w:marBottom w:val="0"/>
          <w:divBdr>
            <w:top w:val="none" w:sz="0" w:space="0" w:color="auto"/>
            <w:left w:val="none" w:sz="0" w:space="0" w:color="auto"/>
            <w:bottom w:val="none" w:sz="0" w:space="0" w:color="auto"/>
            <w:right w:val="none" w:sz="0" w:space="0" w:color="auto"/>
          </w:divBdr>
        </w:div>
        <w:div w:id="56786435">
          <w:marLeft w:val="480"/>
          <w:marRight w:val="0"/>
          <w:marTop w:val="0"/>
          <w:marBottom w:val="0"/>
          <w:divBdr>
            <w:top w:val="none" w:sz="0" w:space="0" w:color="auto"/>
            <w:left w:val="none" w:sz="0" w:space="0" w:color="auto"/>
            <w:bottom w:val="none" w:sz="0" w:space="0" w:color="auto"/>
            <w:right w:val="none" w:sz="0" w:space="0" w:color="auto"/>
          </w:divBdr>
        </w:div>
        <w:div w:id="1106654315">
          <w:marLeft w:val="480"/>
          <w:marRight w:val="0"/>
          <w:marTop w:val="0"/>
          <w:marBottom w:val="0"/>
          <w:divBdr>
            <w:top w:val="none" w:sz="0" w:space="0" w:color="auto"/>
            <w:left w:val="none" w:sz="0" w:space="0" w:color="auto"/>
            <w:bottom w:val="none" w:sz="0" w:space="0" w:color="auto"/>
            <w:right w:val="none" w:sz="0" w:space="0" w:color="auto"/>
          </w:divBdr>
        </w:div>
        <w:div w:id="1378625112">
          <w:marLeft w:val="480"/>
          <w:marRight w:val="0"/>
          <w:marTop w:val="0"/>
          <w:marBottom w:val="0"/>
          <w:divBdr>
            <w:top w:val="none" w:sz="0" w:space="0" w:color="auto"/>
            <w:left w:val="none" w:sz="0" w:space="0" w:color="auto"/>
            <w:bottom w:val="none" w:sz="0" w:space="0" w:color="auto"/>
            <w:right w:val="none" w:sz="0" w:space="0" w:color="auto"/>
          </w:divBdr>
        </w:div>
        <w:div w:id="1074859114">
          <w:marLeft w:val="480"/>
          <w:marRight w:val="0"/>
          <w:marTop w:val="0"/>
          <w:marBottom w:val="0"/>
          <w:divBdr>
            <w:top w:val="none" w:sz="0" w:space="0" w:color="auto"/>
            <w:left w:val="none" w:sz="0" w:space="0" w:color="auto"/>
            <w:bottom w:val="none" w:sz="0" w:space="0" w:color="auto"/>
            <w:right w:val="none" w:sz="0" w:space="0" w:color="auto"/>
          </w:divBdr>
        </w:div>
        <w:div w:id="826943692">
          <w:marLeft w:val="480"/>
          <w:marRight w:val="0"/>
          <w:marTop w:val="0"/>
          <w:marBottom w:val="0"/>
          <w:divBdr>
            <w:top w:val="none" w:sz="0" w:space="0" w:color="auto"/>
            <w:left w:val="none" w:sz="0" w:space="0" w:color="auto"/>
            <w:bottom w:val="none" w:sz="0" w:space="0" w:color="auto"/>
            <w:right w:val="none" w:sz="0" w:space="0" w:color="auto"/>
          </w:divBdr>
        </w:div>
        <w:div w:id="483594028">
          <w:marLeft w:val="480"/>
          <w:marRight w:val="0"/>
          <w:marTop w:val="0"/>
          <w:marBottom w:val="0"/>
          <w:divBdr>
            <w:top w:val="none" w:sz="0" w:space="0" w:color="auto"/>
            <w:left w:val="none" w:sz="0" w:space="0" w:color="auto"/>
            <w:bottom w:val="none" w:sz="0" w:space="0" w:color="auto"/>
            <w:right w:val="none" w:sz="0" w:space="0" w:color="auto"/>
          </w:divBdr>
        </w:div>
        <w:div w:id="1251506336">
          <w:marLeft w:val="480"/>
          <w:marRight w:val="0"/>
          <w:marTop w:val="0"/>
          <w:marBottom w:val="0"/>
          <w:divBdr>
            <w:top w:val="none" w:sz="0" w:space="0" w:color="auto"/>
            <w:left w:val="none" w:sz="0" w:space="0" w:color="auto"/>
            <w:bottom w:val="none" w:sz="0" w:space="0" w:color="auto"/>
            <w:right w:val="none" w:sz="0" w:space="0" w:color="auto"/>
          </w:divBdr>
        </w:div>
        <w:div w:id="1489009904">
          <w:marLeft w:val="480"/>
          <w:marRight w:val="0"/>
          <w:marTop w:val="0"/>
          <w:marBottom w:val="0"/>
          <w:divBdr>
            <w:top w:val="none" w:sz="0" w:space="0" w:color="auto"/>
            <w:left w:val="none" w:sz="0" w:space="0" w:color="auto"/>
            <w:bottom w:val="none" w:sz="0" w:space="0" w:color="auto"/>
            <w:right w:val="none" w:sz="0" w:space="0" w:color="auto"/>
          </w:divBdr>
        </w:div>
        <w:div w:id="1599481600">
          <w:marLeft w:val="480"/>
          <w:marRight w:val="0"/>
          <w:marTop w:val="0"/>
          <w:marBottom w:val="0"/>
          <w:divBdr>
            <w:top w:val="none" w:sz="0" w:space="0" w:color="auto"/>
            <w:left w:val="none" w:sz="0" w:space="0" w:color="auto"/>
            <w:bottom w:val="none" w:sz="0" w:space="0" w:color="auto"/>
            <w:right w:val="none" w:sz="0" w:space="0" w:color="auto"/>
          </w:divBdr>
        </w:div>
        <w:div w:id="1986274078">
          <w:marLeft w:val="480"/>
          <w:marRight w:val="0"/>
          <w:marTop w:val="0"/>
          <w:marBottom w:val="0"/>
          <w:divBdr>
            <w:top w:val="none" w:sz="0" w:space="0" w:color="auto"/>
            <w:left w:val="none" w:sz="0" w:space="0" w:color="auto"/>
            <w:bottom w:val="none" w:sz="0" w:space="0" w:color="auto"/>
            <w:right w:val="none" w:sz="0" w:space="0" w:color="auto"/>
          </w:divBdr>
        </w:div>
        <w:div w:id="2017611901">
          <w:marLeft w:val="480"/>
          <w:marRight w:val="0"/>
          <w:marTop w:val="0"/>
          <w:marBottom w:val="0"/>
          <w:divBdr>
            <w:top w:val="none" w:sz="0" w:space="0" w:color="auto"/>
            <w:left w:val="none" w:sz="0" w:space="0" w:color="auto"/>
            <w:bottom w:val="none" w:sz="0" w:space="0" w:color="auto"/>
            <w:right w:val="none" w:sz="0" w:space="0" w:color="auto"/>
          </w:divBdr>
        </w:div>
        <w:div w:id="27801729">
          <w:marLeft w:val="480"/>
          <w:marRight w:val="0"/>
          <w:marTop w:val="0"/>
          <w:marBottom w:val="0"/>
          <w:divBdr>
            <w:top w:val="none" w:sz="0" w:space="0" w:color="auto"/>
            <w:left w:val="none" w:sz="0" w:space="0" w:color="auto"/>
            <w:bottom w:val="none" w:sz="0" w:space="0" w:color="auto"/>
            <w:right w:val="none" w:sz="0" w:space="0" w:color="auto"/>
          </w:divBdr>
        </w:div>
        <w:div w:id="797795346">
          <w:marLeft w:val="480"/>
          <w:marRight w:val="0"/>
          <w:marTop w:val="0"/>
          <w:marBottom w:val="0"/>
          <w:divBdr>
            <w:top w:val="none" w:sz="0" w:space="0" w:color="auto"/>
            <w:left w:val="none" w:sz="0" w:space="0" w:color="auto"/>
            <w:bottom w:val="none" w:sz="0" w:space="0" w:color="auto"/>
            <w:right w:val="none" w:sz="0" w:space="0" w:color="auto"/>
          </w:divBdr>
        </w:div>
        <w:div w:id="190608740">
          <w:marLeft w:val="480"/>
          <w:marRight w:val="0"/>
          <w:marTop w:val="0"/>
          <w:marBottom w:val="0"/>
          <w:divBdr>
            <w:top w:val="none" w:sz="0" w:space="0" w:color="auto"/>
            <w:left w:val="none" w:sz="0" w:space="0" w:color="auto"/>
            <w:bottom w:val="none" w:sz="0" w:space="0" w:color="auto"/>
            <w:right w:val="none" w:sz="0" w:space="0" w:color="auto"/>
          </w:divBdr>
        </w:div>
        <w:div w:id="43063755">
          <w:marLeft w:val="480"/>
          <w:marRight w:val="0"/>
          <w:marTop w:val="0"/>
          <w:marBottom w:val="0"/>
          <w:divBdr>
            <w:top w:val="none" w:sz="0" w:space="0" w:color="auto"/>
            <w:left w:val="none" w:sz="0" w:space="0" w:color="auto"/>
            <w:bottom w:val="none" w:sz="0" w:space="0" w:color="auto"/>
            <w:right w:val="none" w:sz="0" w:space="0" w:color="auto"/>
          </w:divBdr>
        </w:div>
        <w:div w:id="981302619">
          <w:marLeft w:val="480"/>
          <w:marRight w:val="0"/>
          <w:marTop w:val="0"/>
          <w:marBottom w:val="0"/>
          <w:divBdr>
            <w:top w:val="none" w:sz="0" w:space="0" w:color="auto"/>
            <w:left w:val="none" w:sz="0" w:space="0" w:color="auto"/>
            <w:bottom w:val="none" w:sz="0" w:space="0" w:color="auto"/>
            <w:right w:val="none" w:sz="0" w:space="0" w:color="auto"/>
          </w:divBdr>
        </w:div>
        <w:div w:id="1074545821">
          <w:marLeft w:val="480"/>
          <w:marRight w:val="0"/>
          <w:marTop w:val="0"/>
          <w:marBottom w:val="0"/>
          <w:divBdr>
            <w:top w:val="none" w:sz="0" w:space="0" w:color="auto"/>
            <w:left w:val="none" w:sz="0" w:space="0" w:color="auto"/>
            <w:bottom w:val="none" w:sz="0" w:space="0" w:color="auto"/>
            <w:right w:val="none" w:sz="0" w:space="0" w:color="auto"/>
          </w:divBdr>
        </w:div>
        <w:div w:id="685013146">
          <w:marLeft w:val="480"/>
          <w:marRight w:val="0"/>
          <w:marTop w:val="0"/>
          <w:marBottom w:val="0"/>
          <w:divBdr>
            <w:top w:val="none" w:sz="0" w:space="0" w:color="auto"/>
            <w:left w:val="none" w:sz="0" w:space="0" w:color="auto"/>
            <w:bottom w:val="none" w:sz="0" w:space="0" w:color="auto"/>
            <w:right w:val="none" w:sz="0" w:space="0" w:color="auto"/>
          </w:divBdr>
        </w:div>
        <w:div w:id="1267810021">
          <w:marLeft w:val="480"/>
          <w:marRight w:val="0"/>
          <w:marTop w:val="0"/>
          <w:marBottom w:val="0"/>
          <w:divBdr>
            <w:top w:val="none" w:sz="0" w:space="0" w:color="auto"/>
            <w:left w:val="none" w:sz="0" w:space="0" w:color="auto"/>
            <w:bottom w:val="none" w:sz="0" w:space="0" w:color="auto"/>
            <w:right w:val="none" w:sz="0" w:space="0" w:color="auto"/>
          </w:divBdr>
        </w:div>
        <w:div w:id="295188419">
          <w:marLeft w:val="480"/>
          <w:marRight w:val="0"/>
          <w:marTop w:val="0"/>
          <w:marBottom w:val="0"/>
          <w:divBdr>
            <w:top w:val="none" w:sz="0" w:space="0" w:color="auto"/>
            <w:left w:val="none" w:sz="0" w:space="0" w:color="auto"/>
            <w:bottom w:val="none" w:sz="0" w:space="0" w:color="auto"/>
            <w:right w:val="none" w:sz="0" w:space="0" w:color="auto"/>
          </w:divBdr>
        </w:div>
        <w:div w:id="1213274381">
          <w:marLeft w:val="480"/>
          <w:marRight w:val="0"/>
          <w:marTop w:val="0"/>
          <w:marBottom w:val="0"/>
          <w:divBdr>
            <w:top w:val="none" w:sz="0" w:space="0" w:color="auto"/>
            <w:left w:val="none" w:sz="0" w:space="0" w:color="auto"/>
            <w:bottom w:val="none" w:sz="0" w:space="0" w:color="auto"/>
            <w:right w:val="none" w:sz="0" w:space="0" w:color="auto"/>
          </w:divBdr>
        </w:div>
        <w:div w:id="376007271">
          <w:marLeft w:val="480"/>
          <w:marRight w:val="0"/>
          <w:marTop w:val="0"/>
          <w:marBottom w:val="0"/>
          <w:divBdr>
            <w:top w:val="none" w:sz="0" w:space="0" w:color="auto"/>
            <w:left w:val="none" w:sz="0" w:space="0" w:color="auto"/>
            <w:bottom w:val="none" w:sz="0" w:space="0" w:color="auto"/>
            <w:right w:val="none" w:sz="0" w:space="0" w:color="auto"/>
          </w:divBdr>
        </w:div>
        <w:div w:id="1332101929">
          <w:marLeft w:val="480"/>
          <w:marRight w:val="0"/>
          <w:marTop w:val="0"/>
          <w:marBottom w:val="0"/>
          <w:divBdr>
            <w:top w:val="none" w:sz="0" w:space="0" w:color="auto"/>
            <w:left w:val="none" w:sz="0" w:space="0" w:color="auto"/>
            <w:bottom w:val="none" w:sz="0" w:space="0" w:color="auto"/>
            <w:right w:val="none" w:sz="0" w:space="0" w:color="auto"/>
          </w:divBdr>
        </w:div>
        <w:div w:id="336886266">
          <w:marLeft w:val="480"/>
          <w:marRight w:val="0"/>
          <w:marTop w:val="0"/>
          <w:marBottom w:val="0"/>
          <w:divBdr>
            <w:top w:val="none" w:sz="0" w:space="0" w:color="auto"/>
            <w:left w:val="none" w:sz="0" w:space="0" w:color="auto"/>
            <w:bottom w:val="none" w:sz="0" w:space="0" w:color="auto"/>
            <w:right w:val="none" w:sz="0" w:space="0" w:color="auto"/>
          </w:divBdr>
        </w:div>
        <w:div w:id="857891965">
          <w:marLeft w:val="480"/>
          <w:marRight w:val="0"/>
          <w:marTop w:val="0"/>
          <w:marBottom w:val="0"/>
          <w:divBdr>
            <w:top w:val="none" w:sz="0" w:space="0" w:color="auto"/>
            <w:left w:val="none" w:sz="0" w:space="0" w:color="auto"/>
            <w:bottom w:val="none" w:sz="0" w:space="0" w:color="auto"/>
            <w:right w:val="none" w:sz="0" w:space="0" w:color="auto"/>
          </w:divBdr>
        </w:div>
        <w:div w:id="851147296">
          <w:marLeft w:val="480"/>
          <w:marRight w:val="0"/>
          <w:marTop w:val="0"/>
          <w:marBottom w:val="0"/>
          <w:divBdr>
            <w:top w:val="none" w:sz="0" w:space="0" w:color="auto"/>
            <w:left w:val="none" w:sz="0" w:space="0" w:color="auto"/>
            <w:bottom w:val="none" w:sz="0" w:space="0" w:color="auto"/>
            <w:right w:val="none" w:sz="0" w:space="0" w:color="auto"/>
          </w:divBdr>
        </w:div>
        <w:div w:id="774323505">
          <w:marLeft w:val="480"/>
          <w:marRight w:val="0"/>
          <w:marTop w:val="0"/>
          <w:marBottom w:val="0"/>
          <w:divBdr>
            <w:top w:val="none" w:sz="0" w:space="0" w:color="auto"/>
            <w:left w:val="none" w:sz="0" w:space="0" w:color="auto"/>
            <w:bottom w:val="none" w:sz="0" w:space="0" w:color="auto"/>
            <w:right w:val="none" w:sz="0" w:space="0" w:color="auto"/>
          </w:divBdr>
        </w:div>
        <w:div w:id="496769916">
          <w:marLeft w:val="480"/>
          <w:marRight w:val="0"/>
          <w:marTop w:val="0"/>
          <w:marBottom w:val="0"/>
          <w:divBdr>
            <w:top w:val="none" w:sz="0" w:space="0" w:color="auto"/>
            <w:left w:val="none" w:sz="0" w:space="0" w:color="auto"/>
            <w:bottom w:val="none" w:sz="0" w:space="0" w:color="auto"/>
            <w:right w:val="none" w:sz="0" w:space="0" w:color="auto"/>
          </w:divBdr>
        </w:div>
        <w:div w:id="1723287694">
          <w:marLeft w:val="480"/>
          <w:marRight w:val="0"/>
          <w:marTop w:val="0"/>
          <w:marBottom w:val="0"/>
          <w:divBdr>
            <w:top w:val="none" w:sz="0" w:space="0" w:color="auto"/>
            <w:left w:val="none" w:sz="0" w:space="0" w:color="auto"/>
            <w:bottom w:val="none" w:sz="0" w:space="0" w:color="auto"/>
            <w:right w:val="none" w:sz="0" w:space="0" w:color="auto"/>
          </w:divBdr>
        </w:div>
        <w:div w:id="62871660">
          <w:marLeft w:val="480"/>
          <w:marRight w:val="0"/>
          <w:marTop w:val="0"/>
          <w:marBottom w:val="0"/>
          <w:divBdr>
            <w:top w:val="none" w:sz="0" w:space="0" w:color="auto"/>
            <w:left w:val="none" w:sz="0" w:space="0" w:color="auto"/>
            <w:bottom w:val="none" w:sz="0" w:space="0" w:color="auto"/>
            <w:right w:val="none" w:sz="0" w:space="0" w:color="auto"/>
          </w:divBdr>
        </w:div>
        <w:div w:id="1558395203">
          <w:marLeft w:val="480"/>
          <w:marRight w:val="0"/>
          <w:marTop w:val="0"/>
          <w:marBottom w:val="0"/>
          <w:divBdr>
            <w:top w:val="none" w:sz="0" w:space="0" w:color="auto"/>
            <w:left w:val="none" w:sz="0" w:space="0" w:color="auto"/>
            <w:bottom w:val="none" w:sz="0" w:space="0" w:color="auto"/>
            <w:right w:val="none" w:sz="0" w:space="0" w:color="auto"/>
          </w:divBdr>
        </w:div>
        <w:div w:id="1971786882">
          <w:marLeft w:val="480"/>
          <w:marRight w:val="0"/>
          <w:marTop w:val="0"/>
          <w:marBottom w:val="0"/>
          <w:divBdr>
            <w:top w:val="none" w:sz="0" w:space="0" w:color="auto"/>
            <w:left w:val="none" w:sz="0" w:space="0" w:color="auto"/>
            <w:bottom w:val="none" w:sz="0" w:space="0" w:color="auto"/>
            <w:right w:val="none" w:sz="0" w:space="0" w:color="auto"/>
          </w:divBdr>
        </w:div>
        <w:div w:id="1287927512">
          <w:marLeft w:val="480"/>
          <w:marRight w:val="0"/>
          <w:marTop w:val="0"/>
          <w:marBottom w:val="0"/>
          <w:divBdr>
            <w:top w:val="none" w:sz="0" w:space="0" w:color="auto"/>
            <w:left w:val="none" w:sz="0" w:space="0" w:color="auto"/>
            <w:bottom w:val="none" w:sz="0" w:space="0" w:color="auto"/>
            <w:right w:val="none" w:sz="0" w:space="0" w:color="auto"/>
          </w:divBdr>
        </w:div>
        <w:div w:id="332267715">
          <w:marLeft w:val="480"/>
          <w:marRight w:val="0"/>
          <w:marTop w:val="0"/>
          <w:marBottom w:val="0"/>
          <w:divBdr>
            <w:top w:val="none" w:sz="0" w:space="0" w:color="auto"/>
            <w:left w:val="none" w:sz="0" w:space="0" w:color="auto"/>
            <w:bottom w:val="none" w:sz="0" w:space="0" w:color="auto"/>
            <w:right w:val="none" w:sz="0" w:space="0" w:color="auto"/>
          </w:divBdr>
        </w:div>
        <w:div w:id="735667493">
          <w:marLeft w:val="480"/>
          <w:marRight w:val="0"/>
          <w:marTop w:val="0"/>
          <w:marBottom w:val="0"/>
          <w:divBdr>
            <w:top w:val="none" w:sz="0" w:space="0" w:color="auto"/>
            <w:left w:val="none" w:sz="0" w:space="0" w:color="auto"/>
            <w:bottom w:val="none" w:sz="0" w:space="0" w:color="auto"/>
            <w:right w:val="none" w:sz="0" w:space="0" w:color="auto"/>
          </w:divBdr>
        </w:div>
        <w:div w:id="312759464">
          <w:marLeft w:val="480"/>
          <w:marRight w:val="0"/>
          <w:marTop w:val="0"/>
          <w:marBottom w:val="0"/>
          <w:divBdr>
            <w:top w:val="none" w:sz="0" w:space="0" w:color="auto"/>
            <w:left w:val="none" w:sz="0" w:space="0" w:color="auto"/>
            <w:bottom w:val="none" w:sz="0" w:space="0" w:color="auto"/>
            <w:right w:val="none" w:sz="0" w:space="0" w:color="auto"/>
          </w:divBdr>
        </w:div>
      </w:divsChild>
    </w:div>
    <w:div w:id="182211523">
      <w:bodyDiv w:val="1"/>
      <w:marLeft w:val="0"/>
      <w:marRight w:val="0"/>
      <w:marTop w:val="0"/>
      <w:marBottom w:val="0"/>
      <w:divBdr>
        <w:top w:val="none" w:sz="0" w:space="0" w:color="auto"/>
        <w:left w:val="none" w:sz="0" w:space="0" w:color="auto"/>
        <w:bottom w:val="none" w:sz="0" w:space="0" w:color="auto"/>
        <w:right w:val="none" w:sz="0" w:space="0" w:color="auto"/>
      </w:divBdr>
    </w:div>
    <w:div w:id="185338099">
      <w:bodyDiv w:val="1"/>
      <w:marLeft w:val="0"/>
      <w:marRight w:val="0"/>
      <w:marTop w:val="0"/>
      <w:marBottom w:val="0"/>
      <w:divBdr>
        <w:top w:val="none" w:sz="0" w:space="0" w:color="auto"/>
        <w:left w:val="none" w:sz="0" w:space="0" w:color="auto"/>
        <w:bottom w:val="none" w:sz="0" w:space="0" w:color="auto"/>
        <w:right w:val="none" w:sz="0" w:space="0" w:color="auto"/>
      </w:divBdr>
    </w:div>
    <w:div w:id="186720460">
      <w:bodyDiv w:val="1"/>
      <w:marLeft w:val="0"/>
      <w:marRight w:val="0"/>
      <w:marTop w:val="0"/>
      <w:marBottom w:val="0"/>
      <w:divBdr>
        <w:top w:val="none" w:sz="0" w:space="0" w:color="auto"/>
        <w:left w:val="none" w:sz="0" w:space="0" w:color="auto"/>
        <w:bottom w:val="none" w:sz="0" w:space="0" w:color="auto"/>
        <w:right w:val="none" w:sz="0" w:space="0" w:color="auto"/>
      </w:divBdr>
    </w:div>
    <w:div w:id="187837732">
      <w:bodyDiv w:val="1"/>
      <w:marLeft w:val="0"/>
      <w:marRight w:val="0"/>
      <w:marTop w:val="0"/>
      <w:marBottom w:val="0"/>
      <w:divBdr>
        <w:top w:val="none" w:sz="0" w:space="0" w:color="auto"/>
        <w:left w:val="none" w:sz="0" w:space="0" w:color="auto"/>
        <w:bottom w:val="none" w:sz="0" w:space="0" w:color="auto"/>
        <w:right w:val="none" w:sz="0" w:space="0" w:color="auto"/>
      </w:divBdr>
      <w:divsChild>
        <w:div w:id="379792202">
          <w:marLeft w:val="480"/>
          <w:marRight w:val="0"/>
          <w:marTop w:val="0"/>
          <w:marBottom w:val="0"/>
          <w:divBdr>
            <w:top w:val="none" w:sz="0" w:space="0" w:color="auto"/>
            <w:left w:val="none" w:sz="0" w:space="0" w:color="auto"/>
            <w:bottom w:val="none" w:sz="0" w:space="0" w:color="auto"/>
            <w:right w:val="none" w:sz="0" w:space="0" w:color="auto"/>
          </w:divBdr>
        </w:div>
        <w:div w:id="492568580">
          <w:marLeft w:val="480"/>
          <w:marRight w:val="0"/>
          <w:marTop w:val="0"/>
          <w:marBottom w:val="0"/>
          <w:divBdr>
            <w:top w:val="none" w:sz="0" w:space="0" w:color="auto"/>
            <w:left w:val="none" w:sz="0" w:space="0" w:color="auto"/>
            <w:bottom w:val="none" w:sz="0" w:space="0" w:color="auto"/>
            <w:right w:val="none" w:sz="0" w:space="0" w:color="auto"/>
          </w:divBdr>
        </w:div>
        <w:div w:id="1013141658">
          <w:marLeft w:val="480"/>
          <w:marRight w:val="0"/>
          <w:marTop w:val="0"/>
          <w:marBottom w:val="0"/>
          <w:divBdr>
            <w:top w:val="none" w:sz="0" w:space="0" w:color="auto"/>
            <w:left w:val="none" w:sz="0" w:space="0" w:color="auto"/>
            <w:bottom w:val="none" w:sz="0" w:space="0" w:color="auto"/>
            <w:right w:val="none" w:sz="0" w:space="0" w:color="auto"/>
          </w:divBdr>
        </w:div>
        <w:div w:id="447629677">
          <w:marLeft w:val="480"/>
          <w:marRight w:val="0"/>
          <w:marTop w:val="0"/>
          <w:marBottom w:val="0"/>
          <w:divBdr>
            <w:top w:val="none" w:sz="0" w:space="0" w:color="auto"/>
            <w:left w:val="none" w:sz="0" w:space="0" w:color="auto"/>
            <w:bottom w:val="none" w:sz="0" w:space="0" w:color="auto"/>
            <w:right w:val="none" w:sz="0" w:space="0" w:color="auto"/>
          </w:divBdr>
        </w:div>
        <w:div w:id="1180121304">
          <w:marLeft w:val="480"/>
          <w:marRight w:val="0"/>
          <w:marTop w:val="0"/>
          <w:marBottom w:val="0"/>
          <w:divBdr>
            <w:top w:val="none" w:sz="0" w:space="0" w:color="auto"/>
            <w:left w:val="none" w:sz="0" w:space="0" w:color="auto"/>
            <w:bottom w:val="none" w:sz="0" w:space="0" w:color="auto"/>
            <w:right w:val="none" w:sz="0" w:space="0" w:color="auto"/>
          </w:divBdr>
        </w:div>
        <w:div w:id="1135829261">
          <w:marLeft w:val="480"/>
          <w:marRight w:val="0"/>
          <w:marTop w:val="0"/>
          <w:marBottom w:val="0"/>
          <w:divBdr>
            <w:top w:val="none" w:sz="0" w:space="0" w:color="auto"/>
            <w:left w:val="none" w:sz="0" w:space="0" w:color="auto"/>
            <w:bottom w:val="none" w:sz="0" w:space="0" w:color="auto"/>
            <w:right w:val="none" w:sz="0" w:space="0" w:color="auto"/>
          </w:divBdr>
        </w:div>
        <w:div w:id="224610865">
          <w:marLeft w:val="480"/>
          <w:marRight w:val="0"/>
          <w:marTop w:val="0"/>
          <w:marBottom w:val="0"/>
          <w:divBdr>
            <w:top w:val="none" w:sz="0" w:space="0" w:color="auto"/>
            <w:left w:val="none" w:sz="0" w:space="0" w:color="auto"/>
            <w:bottom w:val="none" w:sz="0" w:space="0" w:color="auto"/>
            <w:right w:val="none" w:sz="0" w:space="0" w:color="auto"/>
          </w:divBdr>
        </w:div>
        <w:div w:id="127943014">
          <w:marLeft w:val="480"/>
          <w:marRight w:val="0"/>
          <w:marTop w:val="0"/>
          <w:marBottom w:val="0"/>
          <w:divBdr>
            <w:top w:val="none" w:sz="0" w:space="0" w:color="auto"/>
            <w:left w:val="none" w:sz="0" w:space="0" w:color="auto"/>
            <w:bottom w:val="none" w:sz="0" w:space="0" w:color="auto"/>
            <w:right w:val="none" w:sz="0" w:space="0" w:color="auto"/>
          </w:divBdr>
        </w:div>
        <w:div w:id="1620449762">
          <w:marLeft w:val="480"/>
          <w:marRight w:val="0"/>
          <w:marTop w:val="0"/>
          <w:marBottom w:val="0"/>
          <w:divBdr>
            <w:top w:val="none" w:sz="0" w:space="0" w:color="auto"/>
            <w:left w:val="none" w:sz="0" w:space="0" w:color="auto"/>
            <w:bottom w:val="none" w:sz="0" w:space="0" w:color="auto"/>
            <w:right w:val="none" w:sz="0" w:space="0" w:color="auto"/>
          </w:divBdr>
        </w:div>
        <w:div w:id="2083137088">
          <w:marLeft w:val="480"/>
          <w:marRight w:val="0"/>
          <w:marTop w:val="0"/>
          <w:marBottom w:val="0"/>
          <w:divBdr>
            <w:top w:val="none" w:sz="0" w:space="0" w:color="auto"/>
            <w:left w:val="none" w:sz="0" w:space="0" w:color="auto"/>
            <w:bottom w:val="none" w:sz="0" w:space="0" w:color="auto"/>
            <w:right w:val="none" w:sz="0" w:space="0" w:color="auto"/>
          </w:divBdr>
        </w:div>
        <w:div w:id="367802832">
          <w:marLeft w:val="480"/>
          <w:marRight w:val="0"/>
          <w:marTop w:val="0"/>
          <w:marBottom w:val="0"/>
          <w:divBdr>
            <w:top w:val="none" w:sz="0" w:space="0" w:color="auto"/>
            <w:left w:val="none" w:sz="0" w:space="0" w:color="auto"/>
            <w:bottom w:val="none" w:sz="0" w:space="0" w:color="auto"/>
            <w:right w:val="none" w:sz="0" w:space="0" w:color="auto"/>
          </w:divBdr>
        </w:div>
        <w:div w:id="477579812">
          <w:marLeft w:val="480"/>
          <w:marRight w:val="0"/>
          <w:marTop w:val="0"/>
          <w:marBottom w:val="0"/>
          <w:divBdr>
            <w:top w:val="none" w:sz="0" w:space="0" w:color="auto"/>
            <w:left w:val="none" w:sz="0" w:space="0" w:color="auto"/>
            <w:bottom w:val="none" w:sz="0" w:space="0" w:color="auto"/>
            <w:right w:val="none" w:sz="0" w:space="0" w:color="auto"/>
          </w:divBdr>
        </w:div>
        <w:div w:id="513426568">
          <w:marLeft w:val="480"/>
          <w:marRight w:val="0"/>
          <w:marTop w:val="0"/>
          <w:marBottom w:val="0"/>
          <w:divBdr>
            <w:top w:val="none" w:sz="0" w:space="0" w:color="auto"/>
            <w:left w:val="none" w:sz="0" w:space="0" w:color="auto"/>
            <w:bottom w:val="none" w:sz="0" w:space="0" w:color="auto"/>
            <w:right w:val="none" w:sz="0" w:space="0" w:color="auto"/>
          </w:divBdr>
        </w:div>
        <w:div w:id="771978042">
          <w:marLeft w:val="480"/>
          <w:marRight w:val="0"/>
          <w:marTop w:val="0"/>
          <w:marBottom w:val="0"/>
          <w:divBdr>
            <w:top w:val="none" w:sz="0" w:space="0" w:color="auto"/>
            <w:left w:val="none" w:sz="0" w:space="0" w:color="auto"/>
            <w:bottom w:val="none" w:sz="0" w:space="0" w:color="auto"/>
            <w:right w:val="none" w:sz="0" w:space="0" w:color="auto"/>
          </w:divBdr>
        </w:div>
        <w:div w:id="590158835">
          <w:marLeft w:val="480"/>
          <w:marRight w:val="0"/>
          <w:marTop w:val="0"/>
          <w:marBottom w:val="0"/>
          <w:divBdr>
            <w:top w:val="none" w:sz="0" w:space="0" w:color="auto"/>
            <w:left w:val="none" w:sz="0" w:space="0" w:color="auto"/>
            <w:bottom w:val="none" w:sz="0" w:space="0" w:color="auto"/>
            <w:right w:val="none" w:sz="0" w:space="0" w:color="auto"/>
          </w:divBdr>
        </w:div>
        <w:div w:id="51469388">
          <w:marLeft w:val="480"/>
          <w:marRight w:val="0"/>
          <w:marTop w:val="0"/>
          <w:marBottom w:val="0"/>
          <w:divBdr>
            <w:top w:val="none" w:sz="0" w:space="0" w:color="auto"/>
            <w:left w:val="none" w:sz="0" w:space="0" w:color="auto"/>
            <w:bottom w:val="none" w:sz="0" w:space="0" w:color="auto"/>
            <w:right w:val="none" w:sz="0" w:space="0" w:color="auto"/>
          </w:divBdr>
        </w:div>
        <w:div w:id="900483519">
          <w:marLeft w:val="480"/>
          <w:marRight w:val="0"/>
          <w:marTop w:val="0"/>
          <w:marBottom w:val="0"/>
          <w:divBdr>
            <w:top w:val="none" w:sz="0" w:space="0" w:color="auto"/>
            <w:left w:val="none" w:sz="0" w:space="0" w:color="auto"/>
            <w:bottom w:val="none" w:sz="0" w:space="0" w:color="auto"/>
            <w:right w:val="none" w:sz="0" w:space="0" w:color="auto"/>
          </w:divBdr>
        </w:div>
      </w:divsChild>
    </w:div>
    <w:div w:id="189687958">
      <w:bodyDiv w:val="1"/>
      <w:marLeft w:val="0"/>
      <w:marRight w:val="0"/>
      <w:marTop w:val="0"/>
      <w:marBottom w:val="0"/>
      <w:divBdr>
        <w:top w:val="none" w:sz="0" w:space="0" w:color="auto"/>
        <w:left w:val="none" w:sz="0" w:space="0" w:color="auto"/>
        <w:bottom w:val="none" w:sz="0" w:space="0" w:color="auto"/>
        <w:right w:val="none" w:sz="0" w:space="0" w:color="auto"/>
      </w:divBdr>
      <w:divsChild>
        <w:div w:id="1617063219">
          <w:marLeft w:val="640"/>
          <w:marRight w:val="0"/>
          <w:marTop w:val="0"/>
          <w:marBottom w:val="0"/>
          <w:divBdr>
            <w:top w:val="none" w:sz="0" w:space="0" w:color="auto"/>
            <w:left w:val="none" w:sz="0" w:space="0" w:color="auto"/>
            <w:bottom w:val="none" w:sz="0" w:space="0" w:color="auto"/>
            <w:right w:val="none" w:sz="0" w:space="0" w:color="auto"/>
          </w:divBdr>
        </w:div>
        <w:div w:id="135950478">
          <w:marLeft w:val="640"/>
          <w:marRight w:val="0"/>
          <w:marTop w:val="0"/>
          <w:marBottom w:val="0"/>
          <w:divBdr>
            <w:top w:val="none" w:sz="0" w:space="0" w:color="auto"/>
            <w:left w:val="none" w:sz="0" w:space="0" w:color="auto"/>
            <w:bottom w:val="none" w:sz="0" w:space="0" w:color="auto"/>
            <w:right w:val="none" w:sz="0" w:space="0" w:color="auto"/>
          </w:divBdr>
        </w:div>
        <w:div w:id="575825766">
          <w:marLeft w:val="640"/>
          <w:marRight w:val="0"/>
          <w:marTop w:val="0"/>
          <w:marBottom w:val="0"/>
          <w:divBdr>
            <w:top w:val="none" w:sz="0" w:space="0" w:color="auto"/>
            <w:left w:val="none" w:sz="0" w:space="0" w:color="auto"/>
            <w:bottom w:val="none" w:sz="0" w:space="0" w:color="auto"/>
            <w:right w:val="none" w:sz="0" w:space="0" w:color="auto"/>
          </w:divBdr>
        </w:div>
        <w:div w:id="407383528">
          <w:marLeft w:val="640"/>
          <w:marRight w:val="0"/>
          <w:marTop w:val="0"/>
          <w:marBottom w:val="0"/>
          <w:divBdr>
            <w:top w:val="none" w:sz="0" w:space="0" w:color="auto"/>
            <w:left w:val="none" w:sz="0" w:space="0" w:color="auto"/>
            <w:bottom w:val="none" w:sz="0" w:space="0" w:color="auto"/>
            <w:right w:val="none" w:sz="0" w:space="0" w:color="auto"/>
          </w:divBdr>
        </w:div>
        <w:div w:id="875586181">
          <w:marLeft w:val="640"/>
          <w:marRight w:val="0"/>
          <w:marTop w:val="0"/>
          <w:marBottom w:val="0"/>
          <w:divBdr>
            <w:top w:val="none" w:sz="0" w:space="0" w:color="auto"/>
            <w:left w:val="none" w:sz="0" w:space="0" w:color="auto"/>
            <w:bottom w:val="none" w:sz="0" w:space="0" w:color="auto"/>
            <w:right w:val="none" w:sz="0" w:space="0" w:color="auto"/>
          </w:divBdr>
        </w:div>
        <w:div w:id="964387023">
          <w:marLeft w:val="640"/>
          <w:marRight w:val="0"/>
          <w:marTop w:val="0"/>
          <w:marBottom w:val="0"/>
          <w:divBdr>
            <w:top w:val="none" w:sz="0" w:space="0" w:color="auto"/>
            <w:left w:val="none" w:sz="0" w:space="0" w:color="auto"/>
            <w:bottom w:val="none" w:sz="0" w:space="0" w:color="auto"/>
            <w:right w:val="none" w:sz="0" w:space="0" w:color="auto"/>
          </w:divBdr>
        </w:div>
        <w:div w:id="73550475">
          <w:marLeft w:val="640"/>
          <w:marRight w:val="0"/>
          <w:marTop w:val="0"/>
          <w:marBottom w:val="0"/>
          <w:divBdr>
            <w:top w:val="none" w:sz="0" w:space="0" w:color="auto"/>
            <w:left w:val="none" w:sz="0" w:space="0" w:color="auto"/>
            <w:bottom w:val="none" w:sz="0" w:space="0" w:color="auto"/>
            <w:right w:val="none" w:sz="0" w:space="0" w:color="auto"/>
          </w:divBdr>
        </w:div>
        <w:div w:id="969290544">
          <w:marLeft w:val="640"/>
          <w:marRight w:val="0"/>
          <w:marTop w:val="0"/>
          <w:marBottom w:val="0"/>
          <w:divBdr>
            <w:top w:val="none" w:sz="0" w:space="0" w:color="auto"/>
            <w:left w:val="none" w:sz="0" w:space="0" w:color="auto"/>
            <w:bottom w:val="none" w:sz="0" w:space="0" w:color="auto"/>
            <w:right w:val="none" w:sz="0" w:space="0" w:color="auto"/>
          </w:divBdr>
        </w:div>
        <w:div w:id="663240217">
          <w:marLeft w:val="640"/>
          <w:marRight w:val="0"/>
          <w:marTop w:val="0"/>
          <w:marBottom w:val="0"/>
          <w:divBdr>
            <w:top w:val="none" w:sz="0" w:space="0" w:color="auto"/>
            <w:left w:val="none" w:sz="0" w:space="0" w:color="auto"/>
            <w:bottom w:val="none" w:sz="0" w:space="0" w:color="auto"/>
            <w:right w:val="none" w:sz="0" w:space="0" w:color="auto"/>
          </w:divBdr>
        </w:div>
        <w:div w:id="1321274972">
          <w:marLeft w:val="640"/>
          <w:marRight w:val="0"/>
          <w:marTop w:val="0"/>
          <w:marBottom w:val="0"/>
          <w:divBdr>
            <w:top w:val="none" w:sz="0" w:space="0" w:color="auto"/>
            <w:left w:val="none" w:sz="0" w:space="0" w:color="auto"/>
            <w:bottom w:val="none" w:sz="0" w:space="0" w:color="auto"/>
            <w:right w:val="none" w:sz="0" w:space="0" w:color="auto"/>
          </w:divBdr>
        </w:div>
        <w:div w:id="580869545">
          <w:marLeft w:val="640"/>
          <w:marRight w:val="0"/>
          <w:marTop w:val="0"/>
          <w:marBottom w:val="0"/>
          <w:divBdr>
            <w:top w:val="none" w:sz="0" w:space="0" w:color="auto"/>
            <w:left w:val="none" w:sz="0" w:space="0" w:color="auto"/>
            <w:bottom w:val="none" w:sz="0" w:space="0" w:color="auto"/>
            <w:right w:val="none" w:sz="0" w:space="0" w:color="auto"/>
          </w:divBdr>
        </w:div>
        <w:div w:id="135803300">
          <w:marLeft w:val="640"/>
          <w:marRight w:val="0"/>
          <w:marTop w:val="0"/>
          <w:marBottom w:val="0"/>
          <w:divBdr>
            <w:top w:val="none" w:sz="0" w:space="0" w:color="auto"/>
            <w:left w:val="none" w:sz="0" w:space="0" w:color="auto"/>
            <w:bottom w:val="none" w:sz="0" w:space="0" w:color="auto"/>
            <w:right w:val="none" w:sz="0" w:space="0" w:color="auto"/>
          </w:divBdr>
        </w:div>
        <w:div w:id="1625696316">
          <w:marLeft w:val="640"/>
          <w:marRight w:val="0"/>
          <w:marTop w:val="0"/>
          <w:marBottom w:val="0"/>
          <w:divBdr>
            <w:top w:val="none" w:sz="0" w:space="0" w:color="auto"/>
            <w:left w:val="none" w:sz="0" w:space="0" w:color="auto"/>
            <w:bottom w:val="none" w:sz="0" w:space="0" w:color="auto"/>
            <w:right w:val="none" w:sz="0" w:space="0" w:color="auto"/>
          </w:divBdr>
        </w:div>
        <w:div w:id="565147151">
          <w:marLeft w:val="640"/>
          <w:marRight w:val="0"/>
          <w:marTop w:val="0"/>
          <w:marBottom w:val="0"/>
          <w:divBdr>
            <w:top w:val="none" w:sz="0" w:space="0" w:color="auto"/>
            <w:left w:val="none" w:sz="0" w:space="0" w:color="auto"/>
            <w:bottom w:val="none" w:sz="0" w:space="0" w:color="auto"/>
            <w:right w:val="none" w:sz="0" w:space="0" w:color="auto"/>
          </w:divBdr>
        </w:div>
        <w:div w:id="837812939">
          <w:marLeft w:val="640"/>
          <w:marRight w:val="0"/>
          <w:marTop w:val="0"/>
          <w:marBottom w:val="0"/>
          <w:divBdr>
            <w:top w:val="none" w:sz="0" w:space="0" w:color="auto"/>
            <w:left w:val="none" w:sz="0" w:space="0" w:color="auto"/>
            <w:bottom w:val="none" w:sz="0" w:space="0" w:color="auto"/>
            <w:right w:val="none" w:sz="0" w:space="0" w:color="auto"/>
          </w:divBdr>
        </w:div>
        <w:div w:id="1583636708">
          <w:marLeft w:val="640"/>
          <w:marRight w:val="0"/>
          <w:marTop w:val="0"/>
          <w:marBottom w:val="0"/>
          <w:divBdr>
            <w:top w:val="none" w:sz="0" w:space="0" w:color="auto"/>
            <w:left w:val="none" w:sz="0" w:space="0" w:color="auto"/>
            <w:bottom w:val="none" w:sz="0" w:space="0" w:color="auto"/>
            <w:right w:val="none" w:sz="0" w:space="0" w:color="auto"/>
          </w:divBdr>
        </w:div>
        <w:div w:id="1521436641">
          <w:marLeft w:val="640"/>
          <w:marRight w:val="0"/>
          <w:marTop w:val="0"/>
          <w:marBottom w:val="0"/>
          <w:divBdr>
            <w:top w:val="none" w:sz="0" w:space="0" w:color="auto"/>
            <w:left w:val="none" w:sz="0" w:space="0" w:color="auto"/>
            <w:bottom w:val="none" w:sz="0" w:space="0" w:color="auto"/>
            <w:right w:val="none" w:sz="0" w:space="0" w:color="auto"/>
          </w:divBdr>
        </w:div>
        <w:div w:id="1198394238">
          <w:marLeft w:val="640"/>
          <w:marRight w:val="0"/>
          <w:marTop w:val="0"/>
          <w:marBottom w:val="0"/>
          <w:divBdr>
            <w:top w:val="none" w:sz="0" w:space="0" w:color="auto"/>
            <w:left w:val="none" w:sz="0" w:space="0" w:color="auto"/>
            <w:bottom w:val="none" w:sz="0" w:space="0" w:color="auto"/>
            <w:right w:val="none" w:sz="0" w:space="0" w:color="auto"/>
          </w:divBdr>
        </w:div>
        <w:div w:id="340089767">
          <w:marLeft w:val="640"/>
          <w:marRight w:val="0"/>
          <w:marTop w:val="0"/>
          <w:marBottom w:val="0"/>
          <w:divBdr>
            <w:top w:val="none" w:sz="0" w:space="0" w:color="auto"/>
            <w:left w:val="none" w:sz="0" w:space="0" w:color="auto"/>
            <w:bottom w:val="none" w:sz="0" w:space="0" w:color="auto"/>
            <w:right w:val="none" w:sz="0" w:space="0" w:color="auto"/>
          </w:divBdr>
        </w:div>
        <w:div w:id="403525080">
          <w:marLeft w:val="640"/>
          <w:marRight w:val="0"/>
          <w:marTop w:val="0"/>
          <w:marBottom w:val="0"/>
          <w:divBdr>
            <w:top w:val="none" w:sz="0" w:space="0" w:color="auto"/>
            <w:left w:val="none" w:sz="0" w:space="0" w:color="auto"/>
            <w:bottom w:val="none" w:sz="0" w:space="0" w:color="auto"/>
            <w:right w:val="none" w:sz="0" w:space="0" w:color="auto"/>
          </w:divBdr>
        </w:div>
        <w:div w:id="470951716">
          <w:marLeft w:val="640"/>
          <w:marRight w:val="0"/>
          <w:marTop w:val="0"/>
          <w:marBottom w:val="0"/>
          <w:divBdr>
            <w:top w:val="none" w:sz="0" w:space="0" w:color="auto"/>
            <w:left w:val="none" w:sz="0" w:space="0" w:color="auto"/>
            <w:bottom w:val="none" w:sz="0" w:space="0" w:color="auto"/>
            <w:right w:val="none" w:sz="0" w:space="0" w:color="auto"/>
          </w:divBdr>
        </w:div>
        <w:div w:id="382759252">
          <w:marLeft w:val="640"/>
          <w:marRight w:val="0"/>
          <w:marTop w:val="0"/>
          <w:marBottom w:val="0"/>
          <w:divBdr>
            <w:top w:val="none" w:sz="0" w:space="0" w:color="auto"/>
            <w:left w:val="none" w:sz="0" w:space="0" w:color="auto"/>
            <w:bottom w:val="none" w:sz="0" w:space="0" w:color="auto"/>
            <w:right w:val="none" w:sz="0" w:space="0" w:color="auto"/>
          </w:divBdr>
        </w:div>
        <w:div w:id="1634941728">
          <w:marLeft w:val="640"/>
          <w:marRight w:val="0"/>
          <w:marTop w:val="0"/>
          <w:marBottom w:val="0"/>
          <w:divBdr>
            <w:top w:val="none" w:sz="0" w:space="0" w:color="auto"/>
            <w:left w:val="none" w:sz="0" w:space="0" w:color="auto"/>
            <w:bottom w:val="none" w:sz="0" w:space="0" w:color="auto"/>
            <w:right w:val="none" w:sz="0" w:space="0" w:color="auto"/>
          </w:divBdr>
        </w:div>
        <w:div w:id="188299934">
          <w:marLeft w:val="640"/>
          <w:marRight w:val="0"/>
          <w:marTop w:val="0"/>
          <w:marBottom w:val="0"/>
          <w:divBdr>
            <w:top w:val="none" w:sz="0" w:space="0" w:color="auto"/>
            <w:left w:val="none" w:sz="0" w:space="0" w:color="auto"/>
            <w:bottom w:val="none" w:sz="0" w:space="0" w:color="auto"/>
            <w:right w:val="none" w:sz="0" w:space="0" w:color="auto"/>
          </w:divBdr>
        </w:div>
        <w:div w:id="1722316732">
          <w:marLeft w:val="640"/>
          <w:marRight w:val="0"/>
          <w:marTop w:val="0"/>
          <w:marBottom w:val="0"/>
          <w:divBdr>
            <w:top w:val="none" w:sz="0" w:space="0" w:color="auto"/>
            <w:left w:val="none" w:sz="0" w:space="0" w:color="auto"/>
            <w:bottom w:val="none" w:sz="0" w:space="0" w:color="auto"/>
            <w:right w:val="none" w:sz="0" w:space="0" w:color="auto"/>
          </w:divBdr>
        </w:div>
        <w:div w:id="1894924064">
          <w:marLeft w:val="640"/>
          <w:marRight w:val="0"/>
          <w:marTop w:val="0"/>
          <w:marBottom w:val="0"/>
          <w:divBdr>
            <w:top w:val="none" w:sz="0" w:space="0" w:color="auto"/>
            <w:left w:val="none" w:sz="0" w:space="0" w:color="auto"/>
            <w:bottom w:val="none" w:sz="0" w:space="0" w:color="auto"/>
            <w:right w:val="none" w:sz="0" w:space="0" w:color="auto"/>
          </w:divBdr>
        </w:div>
        <w:div w:id="874853419">
          <w:marLeft w:val="640"/>
          <w:marRight w:val="0"/>
          <w:marTop w:val="0"/>
          <w:marBottom w:val="0"/>
          <w:divBdr>
            <w:top w:val="none" w:sz="0" w:space="0" w:color="auto"/>
            <w:left w:val="none" w:sz="0" w:space="0" w:color="auto"/>
            <w:bottom w:val="none" w:sz="0" w:space="0" w:color="auto"/>
            <w:right w:val="none" w:sz="0" w:space="0" w:color="auto"/>
          </w:divBdr>
        </w:div>
        <w:div w:id="1559584301">
          <w:marLeft w:val="640"/>
          <w:marRight w:val="0"/>
          <w:marTop w:val="0"/>
          <w:marBottom w:val="0"/>
          <w:divBdr>
            <w:top w:val="none" w:sz="0" w:space="0" w:color="auto"/>
            <w:left w:val="none" w:sz="0" w:space="0" w:color="auto"/>
            <w:bottom w:val="none" w:sz="0" w:space="0" w:color="auto"/>
            <w:right w:val="none" w:sz="0" w:space="0" w:color="auto"/>
          </w:divBdr>
        </w:div>
        <w:div w:id="1479495221">
          <w:marLeft w:val="640"/>
          <w:marRight w:val="0"/>
          <w:marTop w:val="0"/>
          <w:marBottom w:val="0"/>
          <w:divBdr>
            <w:top w:val="none" w:sz="0" w:space="0" w:color="auto"/>
            <w:left w:val="none" w:sz="0" w:space="0" w:color="auto"/>
            <w:bottom w:val="none" w:sz="0" w:space="0" w:color="auto"/>
            <w:right w:val="none" w:sz="0" w:space="0" w:color="auto"/>
          </w:divBdr>
        </w:div>
        <w:div w:id="1844854779">
          <w:marLeft w:val="640"/>
          <w:marRight w:val="0"/>
          <w:marTop w:val="0"/>
          <w:marBottom w:val="0"/>
          <w:divBdr>
            <w:top w:val="none" w:sz="0" w:space="0" w:color="auto"/>
            <w:left w:val="none" w:sz="0" w:space="0" w:color="auto"/>
            <w:bottom w:val="none" w:sz="0" w:space="0" w:color="auto"/>
            <w:right w:val="none" w:sz="0" w:space="0" w:color="auto"/>
          </w:divBdr>
        </w:div>
        <w:div w:id="760300488">
          <w:marLeft w:val="640"/>
          <w:marRight w:val="0"/>
          <w:marTop w:val="0"/>
          <w:marBottom w:val="0"/>
          <w:divBdr>
            <w:top w:val="none" w:sz="0" w:space="0" w:color="auto"/>
            <w:left w:val="none" w:sz="0" w:space="0" w:color="auto"/>
            <w:bottom w:val="none" w:sz="0" w:space="0" w:color="auto"/>
            <w:right w:val="none" w:sz="0" w:space="0" w:color="auto"/>
          </w:divBdr>
        </w:div>
        <w:div w:id="1250576703">
          <w:marLeft w:val="640"/>
          <w:marRight w:val="0"/>
          <w:marTop w:val="0"/>
          <w:marBottom w:val="0"/>
          <w:divBdr>
            <w:top w:val="none" w:sz="0" w:space="0" w:color="auto"/>
            <w:left w:val="none" w:sz="0" w:space="0" w:color="auto"/>
            <w:bottom w:val="none" w:sz="0" w:space="0" w:color="auto"/>
            <w:right w:val="none" w:sz="0" w:space="0" w:color="auto"/>
          </w:divBdr>
        </w:div>
        <w:div w:id="228541494">
          <w:marLeft w:val="640"/>
          <w:marRight w:val="0"/>
          <w:marTop w:val="0"/>
          <w:marBottom w:val="0"/>
          <w:divBdr>
            <w:top w:val="none" w:sz="0" w:space="0" w:color="auto"/>
            <w:left w:val="none" w:sz="0" w:space="0" w:color="auto"/>
            <w:bottom w:val="none" w:sz="0" w:space="0" w:color="auto"/>
            <w:right w:val="none" w:sz="0" w:space="0" w:color="auto"/>
          </w:divBdr>
        </w:div>
        <w:div w:id="2024547079">
          <w:marLeft w:val="640"/>
          <w:marRight w:val="0"/>
          <w:marTop w:val="0"/>
          <w:marBottom w:val="0"/>
          <w:divBdr>
            <w:top w:val="none" w:sz="0" w:space="0" w:color="auto"/>
            <w:left w:val="none" w:sz="0" w:space="0" w:color="auto"/>
            <w:bottom w:val="none" w:sz="0" w:space="0" w:color="auto"/>
            <w:right w:val="none" w:sz="0" w:space="0" w:color="auto"/>
          </w:divBdr>
        </w:div>
        <w:div w:id="185874007">
          <w:marLeft w:val="640"/>
          <w:marRight w:val="0"/>
          <w:marTop w:val="0"/>
          <w:marBottom w:val="0"/>
          <w:divBdr>
            <w:top w:val="none" w:sz="0" w:space="0" w:color="auto"/>
            <w:left w:val="none" w:sz="0" w:space="0" w:color="auto"/>
            <w:bottom w:val="none" w:sz="0" w:space="0" w:color="auto"/>
            <w:right w:val="none" w:sz="0" w:space="0" w:color="auto"/>
          </w:divBdr>
        </w:div>
        <w:div w:id="432557608">
          <w:marLeft w:val="640"/>
          <w:marRight w:val="0"/>
          <w:marTop w:val="0"/>
          <w:marBottom w:val="0"/>
          <w:divBdr>
            <w:top w:val="none" w:sz="0" w:space="0" w:color="auto"/>
            <w:left w:val="none" w:sz="0" w:space="0" w:color="auto"/>
            <w:bottom w:val="none" w:sz="0" w:space="0" w:color="auto"/>
            <w:right w:val="none" w:sz="0" w:space="0" w:color="auto"/>
          </w:divBdr>
        </w:div>
        <w:div w:id="1894151647">
          <w:marLeft w:val="640"/>
          <w:marRight w:val="0"/>
          <w:marTop w:val="0"/>
          <w:marBottom w:val="0"/>
          <w:divBdr>
            <w:top w:val="none" w:sz="0" w:space="0" w:color="auto"/>
            <w:left w:val="none" w:sz="0" w:space="0" w:color="auto"/>
            <w:bottom w:val="none" w:sz="0" w:space="0" w:color="auto"/>
            <w:right w:val="none" w:sz="0" w:space="0" w:color="auto"/>
          </w:divBdr>
        </w:div>
        <w:div w:id="638994285">
          <w:marLeft w:val="640"/>
          <w:marRight w:val="0"/>
          <w:marTop w:val="0"/>
          <w:marBottom w:val="0"/>
          <w:divBdr>
            <w:top w:val="none" w:sz="0" w:space="0" w:color="auto"/>
            <w:left w:val="none" w:sz="0" w:space="0" w:color="auto"/>
            <w:bottom w:val="none" w:sz="0" w:space="0" w:color="auto"/>
            <w:right w:val="none" w:sz="0" w:space="0" w:color="auto"/>
          </w:divBdr>
        </w:div>
        <w:div w:id="1148013427">
          <w:marLeft w:val="640"/>
          <w:marRight w:val="0"/>
          <w:marTop w:val="0"/>
          <w:marBottom w:val="0"/>
          <w:divBdr>
            <w:top w:val="none" w:sz="0" w:space="0" w:color="auto"/>
            <w:left w:val="none" w:sz="0" w:space="0" w:color="auto"/>
            <w:bottom w:val="none" w:sz="0" w:space="0" w:color="auto"/>
            <w:right w:val="none" w:sz="0" w:space="0" w:color="auto"/>
          </w:divBdr>
        </w:div>
        <w:div w:id="2037198501">
          <w:marLeft w:val="640"/>
          <w:marRight w:val="0"/>
          <w:marTop w:val="0"/>
          <w:marBottom w:val="0"/>
          <w:divBdr>
            <w:top w:val="none" w:sz="0" w:space="0" w:color="auto"/>
            <w:left w:val="none" w:sz="0" w:space="0" w:color="auto"/>
            <w:bottom w:val="none" w:sz="0" w:space="0" w:color="auto"/>
            <w:right w:val="none" w:sz="0" w:space="0" w:color="auto"/>
          </w:divBdr>
        </w:div>
        <w:div w:id="184176311">
          <w:marLeft w:val="640"/>
          <w:marRight w:val="0"/>
          <w:marTop w:val="0"/>
          <w:marBottom w:val="0"/>
          <w:divBdr>
            <w:top w:val="none" w:sz="0" w:space="0" w:color="auto"/>
            <w:left w:val="none" w:sz="0" w:space="0" w:color="auto"/>
            <w:bottom w:val="none" w:sz="0" w:space="0" w:color="auto"/>
            <w:right w:val="none" w:sz="0" w:space="0" w:color="auto"/>
          </w:divBdr>
        </w:div>
        <w:div w:id="375276930">
          <w:marLeft w:val="640"/>
          <w:marRight w:val="0"/>
          <w:marTop w:val="0"/>
          <w:marBottom w:val="0"/>
          <w:divBdr>
            <w:top w:val="none" w:sz="0" w:space="0" w:color="auto"/>
            <w:left w:val="none" w:sz="0" w:space="0" w:color="auto"/>
            <w:bottom w:val="none" w:sz="0" w:space="0" w:color="auto"/>
            <w:right w:val="none" w:sz="0" w:space="0" w:color="auto"/>
          </w:divBdr>
        </w:div>
        <w:div w:id="2079476970">
          <w:marLeft w:val="640"/>
          <w:marRight w:val="0"/>
          <w:marTop w:val="0"/>
          <w:marBottom w:val="0"/>
          <w:divBdr>
            <w:top w:val="none" w:sz="0" w:space="0" w:color="auto"/>
            <w:left w:val="none" w:sz="0" w:space="0" w:color="auto"/>
            <w:bottom w:val="none" w:sz="0" w:space="0" w:color="auto"/>
            <w:right w:val="none" w:sz="0" w:space="0" w:color="auto"/>
          </w:divBdr>
        </w:div>
        <w:div w:id="2000496002">
          <w:marLeft w:val="640"/>
          <w:marRight w:val="0"/>
          <w:marTop w:val="0"/>
          <w:marBottom w:val="0"/>
          <w:divBdr>
            <w:top w:val="none" w:sz="0" w:space="0" w:color="auto"/>
            <w:left w:val="none" w:sz="0" w:space="0" w:color="auto"/>
            <w:bottom w:val="none" w:sz="0" w:space="0" w:color="auto"/>
            <w:right w:val="none" w:sz="0" w:space="0" w:color="auto"/>
          </w:divBdr>
        </w:div>
        <w:div w:id="991376074">
          <w:marLeft w:val="640"/>
          <w:marRight w:val="0"/>
          <w:marTop w:val="0"/>
          <w:marBottom w:val="0"/>
          <w:divBdr>
            <w:top w:val="none" w:sz="0" w:space="0" w:color="auto"/>
            <w:left w:val="none" w:sz="0" w:space="0" w:color="auto"/>
            <w:bottom w:val="none" w:sz="0" w:space="0" w:color="auto"/>
            <w:right w:val="none" w:sz="0" w:space="0" w:color="auto"/>
          </w:divBdr>
        </w:div>
        <w:div w:id="1137529377">
          <w:marLeft w:val="640"/>
          <w:marRight w:val="0"/>
          <w:marTop w:val="0"/>
          <w:marBottom w:val="0"/>
          <w:divBdr>
            <w:top w:val="none" w:sz="0" w:space="0" w:color="auto"/>
            <w:left w:val="none" w:sz="0" w:space="0" w:color="auto"/>
            <w:bottom w:val="none" w:sz="0" w:space="0" w:color="auto"/>
            <w:right w:val="none" w:sz="0" w:space="0" w:color="auto"/>
          </w:divBdr>
        </w:div>
        <w:div w:id="429739743">
          <w:marLeft w:val="640"/>
          <w:marRight w:val="0"/>
          <w:marTop w:val="0"/>
          <w:marBottom w:val="0"/>
          <w:divBdr>
            <w:top w:val="none" w:sz="0" w:space="0" w:color="auto"/>
            <w:left w:val="none" w:sz="0" w:space="0" w:color="auto"/>
            <w:bottom w:val="none" w:sz="0" w:space="0" w:color="auto"/>
            <w:right w:val="none" w:sz="0" w:space="0" w:color="auto"/>
          </w:divBdr>
        </w:div>
        <w:div w:id="1026951221">
          <w:marLeft w:val="640"/>
          <w:marRight w:val="0"/>
          <w:marTop w:val="0"/>
          <w:marBottom w:val="0"/>
          <w:divBdr>
            <w:top w:val="none" w:sz="0" w:space="0" w:color="auto"/>
            <w:left w:val="none" w:sz="0" w:space="0" w:color="auto"/>
            <w:bottom w:val="none" w:sz="0" w:space="0" w:color="auto"/>
            <w:right w:val="none" w:sz="0" w:space="0" w:color="auto"/>
          </w:divBdr>
        </w:div>
        <w:div w:id="595291209">
          <w:marLeft w:val="640"/>
          <w:marRight w:val="0"/>
          <w:marTop w:val="0"/>
          <w:marBottom w:val="0"/>
          <w:divBdr>
            <w:top w:val="none" w:sz="0" w:space="0" w:color="auto"/>
            <w:left w:val="none" w:sz="0" w:space="0" w:color="auto"/>
            <w:bottom w:val="none" w:sz="0" w:space="0" w:color="auto"/>
            <w:right w:val="none" w:sz="0" w:space="0" w:color="auto"/>
          </w:divBdr>
        </w:div>
        <w:div w:id="1895388864">
          <w:marLeft w:val="640"/>
          <w:marRight w:val="0"/>
          <w:marTop w:val="0"/>
          <w:marBottom w:val="0"/>
          <w:divBdr>
            <w:top w:val="none" w:sz="0" w:space="0" w:color="auto"/>
            <w:left w:val="none" w:sz="0" w:space="0" w:color="auto"/>
            <w:bottom w:val="none" w:sz="0" w:space="0" w:color="auto"/>
            <w:right w:val="none" w:sz="0" w:space="0" w:color="auto"/>
          </w:divBdr>
        </w:div>
        <w:div w:id="425618259">
          <w:marLeft w:val="640"/>
          <w:marRight w:val="0"/>
          <w:marTop w:val="0"/>
          <w:marBottom w:val="0"/>
          <w:divBdr>
            <w:top w:val="none" w:sz="0" w:space="0" w:color="auto"/>
            <w:left w:val="none" w:sz="0" w:space="0" w:color="auto"/>
            <w:bottom w:val="none" w:sz="0" w:space="0" w:color="auto"/>
            <w:right w:val="none" w:sz="0" w:space="0" w:color="auto"/>
          </w:divBdr>
        </w:div>
        <w:div w:id="746000454">
          <w:marLeft w:val="640"/>
          <w:marRight w:val="0"/>
          <w:marTop w:val="0"/>
          <w:marBottom w:val="0"/>
          <w:divBdr>
            <w:top w:val="none" w:sz="0" w:space="0" w:color="auto"/>
            <w:left w:val="none" w:sz="0" w:space="0" w:color="auto"/>
            <w:bottom w:val="none" w:sz="0" w:space="0" w:color="auto"/>
            <w:right w:val="none" w:sz="0" w:space="0" w:color="auto"/>
          </w:divBdr>
        </w:div>
        <w:div w:id="508564284">
          <w:marLeft w:val="640"/>
          <w:marRight w:val="0"/>
          <w:marTop w:val="0"/>
          <w:marBottom w:val="0"/>
          <w:divBdr>
            <w:top w:val="none" w:sz="0" w:space="0" w:color="auto"/>
            <w:left w:val="none" w:sz="0" w:space="0" w:color="auto"/>
            <w:bottom w:val="none" w:sz="0" w:space="0" w:color="auto"/>
            <w:right w:val="none" w:sz="0" w:space="0" w:color="auto"/>
          </w:divBdr>
        </w:div>
        <w:div w:id="619072422">
          <w:marLeft w:val="640"/>
          <w:marRight w:val="0"/>
          <w:marTop w:val="0"/>
          <w:marBottom w:val="0"/>
          <w:divBdr>
            <w:top w:val="none" w:sz="0" w:space="0" w:color="auto"/>
            <w:left w:val="none" w:sz="0" w:space="0" w:color="auto"/>
            <w:bottom w:val="none" w:sz="0" w:space="0" w:color="auto"/>
            <w:right w:val="none" w:sz="0" w:space="0" w:color="auto"/>
          </w:divBdr>
        </w:div>
        <w:div w:id="281815096">
          <w:marLeft w:val="640"/>
          <w:marRight w:val="0"/>
          <w:marTop w:val="0"/>
          <w:marBottom w:val="0"/>
          <w:divBdr>
            <w:top w:val="none" w:sz="0" w:space="0" w:color="auto"/>
            <w:left w:val="none" w:sz="0" w:space="0" w:color="auto"/>
            <w:bottom w:val="none" w:sz="0" w:space="0" w:color="auto"/>
            <w:right w:val="none" w:sz="0" w:space="0" w:color="auto"/>
          </w:divBdr>
        </w:div>
        <w:div w:id="272636840">
          <w:marLeft w:val="640"/>
          <w:marRight w:val="0"/>
          <w:marTop w:val="0"/>
          <w:marBottom w:val="0"/>
          <w:divBdr>
            <w:top w:val="none" w:sz="0" w:space="0" w:color="auto"/>
            <w:left w:val="none" w:sz="0" w:space="0" w:color="auto"/>
            <w:bottom w:val="none" w:sz="0" w:space="0" w:color="auto"/>
            <w:right w:val="none" w:sz="0" w:space="0" w:color="auto"/>
          </w:divBdr>
        </w:div>
        <w:div w:id="1105031895">
          <w:marLeft w:val="640"/>
          <w:marRight w:val="0"/>
          <w:marTop w:val="0"/>
          <w:marBottom w:val="0"/>
          <w:divBdr>
            <w:top w:val="none" w:sz="0" w:space="0" w:color="auto"/>
            <w:left w:val="none" w:sz="0" w:space="0" w:color="auto"/>
            <w:bottom w:val="none" w:sz="0" w:space="0" w:color="auto"/>
            <w:right w:val="none" w:sz="0" w:space="0" w:color="auto"/>
          </w:divBdr>
        </w:div>
        <w:div w:id="405759819">
          <w:marLeft w:val="640"/>
          <w:marRight w:val="0"/>
          <w:marTop w:val="0"/>
          <w:marBottom w:val="0"/>
          <w:divBdr>
            <w:top w:val="none" w:sz="0" w:space="0" w:color="auto"/>
            <w:left w:val="none" w:sz="0" w:space="0" w:color="auto"/>
            <w:bottom w:val="none" w:sz="0" w:space="0" w:color="auto"/>
            <w:right w:val="none" w:sz="0" w:space="0" w:color="auto"/>
          </w:divBdr>
        </w:div>
        <w:div w:id="162820158">
          <w:marLeft w:val="640"/>
          <w:marRight w:val="0"/>
          <w:marTop w:val="0"/>
          <w:marBottom w:val="0"/>
          <w:divBdr>
            <w:top w:val="none" w:sz="0" w:space="0" w:color="auto"/>
            <w:left w:val="none" w:sz="0" w:space="0" w:color="auto"/>
            <w:bottom w:val="none" w:sz="0" w:space="0" w:color="auto"/>
            <w:right w:val="none" w:sz="0" w:space="0" w:color="auto"/>
          </w:divBdr>
        </w:div>
        <w:div w:id="1054429317">
          <w:marLeft w:val="640"/>
          <w:marRight w:val="0"/>
          <w:marTop w:val="0"/>
          <w:marBottom w:val="0"/>
          <w:divBdr>
            <w:top w:val="none" w:sz="0" w:space="0" w:color="auto"/>
            <w:left w:val="none" w:sz="0" w:space="0" w:color="auto"/>
            <w:bottom w:val="none" w:sz="0" w:space="0" w:color="auto"/>
            <w:right w:val="none" w:sz="0" w:space="0" w:color="auto"/>
          </w:divBdr>
        </w:div>
        <w:div w:id="1082068264">
          <w:marLeft w:val="640"/>
          <w:marRight w:val="0"/>
          <w:marTop w:val="0"/>
          <w:marBottom w:val="0"/>
          <w:divBdr>
            <w:top w:val="none" w:sz="0" w:space="0" w:color="auto"/>
            <w:left w:val="none" w:sz="0" w:space="0" w:color="auto"/>
            <w:bottom w:val="none" w:sz="0" w:space="0" w:color="auto"/>
            <w:right w:val="none" w:sz="0" w:space="0" w:color="auto"/>
          </w:divBdr>
        </w:div>
        <w:div w:id="482507906">
          <w:marLeft w:val="640"/>
          <w:marRight w:val="0"/>
          <w:marTop w:val="0"/>
          <w:marBottom w:val="0"/>
          <w:divBdr>
            <w:top w:val="none" w:sz="0" w:space="0" w:color="auto"/>
            <w:left w:val="none" w:sz="0" w:space="0" w:color="auto"/>
            <w:bottom w:val="none" w:sz="0" w:space="0" w:color="auto"/>
            <w:right w:val="none" w:sz="0" w:space="0" w:color="auto"/>
          </w:divBdr>
        </w:div>
        <w:div w:id="1757358075">
          <w:marLeft w:val="640"/>
          <w:marRight w:val="0"/>
          <w:marTop w:val="0"/>
          <w:marBottom w:val="0"/>
          <w:divBdr>
            <w:top w:val="none" w:sz="0" w:space="0" w:color="auto"/>
            <w:left w:val="none" w:sz="0" w:space="0" w:color="auto"/>
            <w:bottom w:val="none" w:sz="0" w:space="0" w:color="auto"/>
            <w:right w:val="none" w:sz="0" w:space="0" w:color="auto"/>
          </w:divBdr>
        </w:div>
        <w:div w:id="900362153">
          <w:marLeft w:val="640"/>
          <w:marRight w:val="0"/>
          <w:marTop w:val="0"/>
          <w:marBottom w:val="0"/>
          <w:divBdr>
            <w:top w:val="none" w:sz="0" w:space="0" w:color="auto"/>
            <w:left w:val="none" w:sz="0" w:space="0" w:color="auto"/>
            <w:bottom w:val="none" w:sz="0" w:space="0" w:color="auto"/>
            <w:right w:val="none" w:sz="0" w:space="0" w:color="auto"/>
          </w:divBdr>
        </w:div>
        <w:div w:id="1301837283">
          <w:marLeft w:val="640"/>
          <w:marRight w:val="0"/>
          <w:marTop w:val="0"/>
          <w:marBottom w:val="0"/>
          <w:divBdr>
            <w:top w:val="none" w:sz="0" w:space="0" w:color="auto"/>
            <w:left w:val="none" w:sz="0" w:space="0" w:color="auto"/>
            <w:bottom w:val="none" w:sz="0" w:space="0" w:color="auto"/>
            <w:right w:val="none" w:sz="0" w:space="0" w:color="auto"/>
          </w:divBdr>
        </w:div>
        <w:div w:id="1884902901">
          <w:marLeft w:val="640"/>
          <w:marRight w:val="0"/>
          <w:marTop w:val="0"/>
          <w:marBottom w:val="0"/>
          <w:divBdr>
            <w:top w:val="none" w:sz="0" w:space="0" w:color="auto"/>
            <w:left w:val="none" w:sz="0" w:space="0" w:color="auto"/>
            <w:bottom w:val="none" w:sz="0" w:space="0" w:color="auto"/>
            <w:right w:val="none" w:sz="0" w:space="0" w:color="auto"/>
          </w:divBdr>
        </w:div>
        <w:div w:id="681126864">
          <w:marLeft w:val="640"/>
          <w:marRight w:val="0"/>
          <w:marTop w:val="0"/>
          <w:marBottom w:val="0"/>
          <w:divBdr>
            <w:top w:val="none" w:sz="0" w:space="0" w:color="auto"/>
            <w:left w:val="none" w:sz="0" w:space="0" w:color="auto"/>
            <w:bottom w:val="none" w:sz="0" w:space="0" w:color="auto"/>
            <w:right w:val="none" w:sz="0" w:space="0" w:color="auto"/>
          </w:divBdr>
        </w:div>
        <w:div w:id="47076576">
          <w:marLeft w:val="640"/>
          <w:marRight w:val="0"/>
          <w:marTop w:val="0"/>
          <w:marBottom w:val="0"/>
          <w:divBdr>
            <w:top w:val="none" w:sz="0" w:space="0" w:color="auto"/>
            <w:left w:val="none" w:sz="0" w:space="0" w:color="auto"/>
            <w:bottom w:val="none" w:sz="0" w:space="0" w:color="auto"/>
            <w:right w:val="none" w:sz="0" w:space="0" w:color="auto"/>
          </w:divBdr>
        </w:div>
        <w:div w:id="1857426586">
          <w:marLeft w:val="640"/>
          <w:marRight w:val="0"/>
          <w:marTop w:val="0"/>
          <w:marBottom w:val="0"/>
          <w:divBdr>
            <w:top w:val="none" w:sz="0" w:space="0" w:color="auto"/>
            <w:left w:val="none" w:sz="0" w:space="0" w:color="auto"/>
            <w:bottom w:val="none" w:sz="0" w:space="0" w:color="auto"/>
            <w:right w:val="none" w:sz="0" w:space="0" w:color="auto"/>
          </w:divBdr>
        </w:div>
        <w:div w:id="239952967">
          <w:marLeft w:val="640"/>
          <w:marRight w:val="0"/>
          <w:marTop w:val="0"/>
          <w:marBottom w:val="0"/>
          <w:divBdr>
            <w:top w:val="none" w:sz="0" w:space="0" w:color="auto"/>
            <w:left w:val="none" w:sz="0" w:space="0" w:color="auto"/>
            <w:bottom w:val="none" w:sz="0" w:space="0" w:color="auto"/>
            <w:right w:val="none" w:sz="0" w:space="0" w:color="auto"/>
          </w:divBdr>
        </w:div>
        <w:div w:id="767234565">
          <w:marLeft w:val="640"/>
          <w:marRight w:val="0"/>
          <w:marTop w:val="0"/>
          <w:marBottom w:val="0"/>
          <w:divBdr>
            <w:top w:val="none" w:sz="0" w:space="0" w:color="auto"/>
            <w:left w:val="none" w:sz="0" w:space="0" w:color="auto"/>
            <w:bottom w:val="none" w:sz="0" w:space="0" w:color="auto"/>
            <w:right w:val="none" w:sz="0" w:space="0" w:color="auto"/>
          </w:divBdr>
        </w:div>
        <w:div w:id="768039319">
          <w:marLeft w:val="640"/>
          <w:marRight w:val="0"/>
          <w:marTop w:val="0"/>
          <w:marBottom w:val="0"/>
          <w:divBdr>
            <w:top w:val="none" w:sz="0" w:space="0" w:color="auto"/>
            <w:left w:val="none" w:sz="0" w:space="0" w:color="auto"/>
            <w:bottom w:val="none" w:sz="0" w:space="0" w:color="auto"/>
            <w:right w:val="none" w:sz="0" w:space="0" w:color="auto"/>
          </w:divBdr>
        </w:div>
        <w:div w:id="657154414">
          <w:marLeft w:val="640"/>
          <w:marRight w:val="0"/>
          <w:marTop w:val="0"/>
          <w:marBottom w:val="0"/>
          <w:divBdr>
            <w:top w:val="none" w:sz="0" w:space="0" w:color="auto"/>
            <w:left w:val="none" w:sz="0" w:space="0" w:color="auto"/>
            <w:bottom w:val="none" w:sz="0" w:space="0" w:color="auto"/>
            <w:right w:val="none" w:sz="0" w:space="0" w:color="auto"/>
          </w:divBdr>
        </w:div>
        <w:div w:id="1822382178">
          <w:marLeft w:val="640"/>
          <w:marRight w:val="0"/>
          <w:marTop w:val="0"/>
          <w:marBottom w:val="0"/>
          <w:divBdr>
            <w:top w:val="none" w:sz="0" w:space="0" w:color="auto"/>
            <w:left w:val="none" w:sz="0" w:space="0" w:color="auto"/>
            <w:bottom w:val="none" w:sz="0" w:space="0" w:color="auto"/>
            <w:right w:val="none" w:sz="0" w:space="0" w:color="auto"/>
          </w:divBdr>
        </w:div>
        <w:div w:id="1958949347">
          <w:marLeft w:val="640"/>
          <w:marRight w:val="0"/>
          <w:marTop w:val="0"/>
          <w:marBottom w:val="0"/>
          <w:divBdr>
            <w:top w:val="none" w:sz="0" w:space="0" w:color="auto"/>
            <w:left w:val="none" w:sz="0" w:space="0" w:color="auto"/>
            <w:bottom w:val="none" w:sz="0" w:space="0" w:color="auto"/>
            <w:right w:val="none" w:sz="0" w:space="0" w:color="auto"/>
          </w:divBdr>
        </w:div>
        <w:div w:id="1616596547">
          <w:marLeft w:val="640"/>
          <w:marRight w:val="0"/>
          <w:marTop w:val="0"/>
          <w:marBottom w:val="0"/>
          <w:divBdr>
            <w:top w:val="none" w:sz="0" w:space="0" w:color="auto"/>
            <w:left w:val="none" w:sz="0" w:space="0" w:color="auto"/>
            <w:bottom w:val="none" w:sz="0" w:space="0" w:color="auto"/>
            <w:right w:val="none" w:sz="0" w:space="0" w:color="auto"/>
          </w:divBdr>
        </w:div>
        <w:div w:id="483594754">
          <w:marLeft w:val="640"/>
          <w:marRight w:val="0"/>
          <w:marTop w:val="0"/>
          <w:marBottom w:val="0"/>
          <w:divBdr>
            <w:top w:val="none" w:sz="0" w:space="0" w:color="auto"/>
            <w:left w:val="none" w:sz="0" w:space="0" w:color="auto"/>
            <w:bottom w:val="none" w:sz="0" w:space="0" w:color="auto"/>
            <w:right w:val="none" w:sz="0" w:space="0" w:color="auto"/>
          </w:divBdr>
        </w:div>
        <w:div w:id="707800406">
          <w:marLeft w:val="640"/>
          <w:marRight w:val="0"/>
          <w:marTop w:val="0"/>
          <w:marBottom w:val="0"/>
          <w:divBdr>
            <w:top w:val="none" w:sz="0" w:space="0" w:color="auto"/>
            <w:left w:val="none" w:sz="0" w:space="0" w:color="auto"/>
            <w:bottom w:val="none" w:sz="0" w:space="0" w:color="auto"/>
            <w:right w:val="none" w:sz="0" w:space="0" w:color="auto"/>
          </w:divBdr>
        </w:div>
        <w:div w:id="377632837">
          <w:marLeft w:val="640"/>
          <w:marRight w:val="0"/>
          <w:marTop w:val="0"/>
          <w:marBottom w:val="0"/>
          <w:divBdr>
            <w:top w:val="none" w:sz="0" w:space="0" w:color="auto"/>
            <w:left w:val="none" w:sz="0" w:space="0" w:color="auto"/>
            <w:bottom w:val="none" w:sz="0" w:space="0" w:color="auto"/>
            <w:right w:val="none" w:sz="0" w:space="0" w:color="auto"/>
          </w:divBdr>
        </w:div>
        <w:div w:id="1814373537">
          <w:marLeft w:val="640"/>
          <w:marRight w:val="0"/>
          <w:marTop w:val="0"/>
          <w:marBottom w:val="0"/>
          <w:divBdr>
            <w:top w:val="none" w:sz="0" w:space="0" w:color="auto"/>
            <w:left w:val="none" w:sz="0" w:space="0" w:color="auto"/>
            <w:bottom w:val="none" w:sz="0" w:space="0" w:color="auto"/>
            <w:right w:val="none" w:sz="0" w:space="0" w:color="auto"/>
          </w:divBdr>
        </w:div>
        <w:div w:id="211964458">
          <w:marLeft w:val="640"/>
          <w:marRight w:val="0"/>
          <w:marTop w:val="0"/>
          <w:marBottom w:val="0"/>
          <w:divBdr>
            <w:top w:val="none" w:sz="0" w:space="0" w:color="auto"/>
            <w:left w:val="none" w:sz="0" w:space="0" w:color="auto"/>
            <w:bottom w:val="none" w:sz="0" w:space="0" w:color="auto"/>
            <w:right w:val="none" w:sz="0" w:space="0" w:color="auto"/>
          </w:divBdr>
        </w:div>
        <w:div w:id="352389668">
          <w:marLeft w:val="640"/>
          <w:marRight w:val="0"/>
          <w:marTop w:val="0"/>
          <w:marBottom w:val="0"/>
          <w:divBdr>
            <w:top w:val="none" w:sz="0" w:space="0" w:color="auto"/>
            <w:left w:val="none" w:sz="0" w:space="0" w:color="auto"/>
            <w:bottom w:val="none" w:sz="0" w:space="0" w:color="auto"/>
            <w:right w:val="none" w:sz="0" w:space="0" w:color="auto"/>
          </w:divBdr>
        </w:div>
        <w:div w:id="615989775">
          <w:marLeft w:val="640"/>
          <w:marRight w:val="0"/>
          <w:marTop w:val="0"/>
          <w:marBottom w:val="0"/>
          <w:divBdr>
            <w:top w:val="none" w:sz="0" w:space="0" w:color="auto"/>
            <w:left w:val="none" w:sz="0" w:space="0" w:color="auto"/>
            <w:bottom w:val="none" w:sz="0" w:space="0" w:color="auto"/>
            <w:right w:val="none" w:sz="0" w:space="0" w:color="auto"/>
          </w:divBdr>
        </w:div>
        <w:div w:id="1158156944">
          <w:marLeft w:val="640"/>
          <w:marRight w:val="0"/>
          <w:marTop w:val="0"/>
          <w:marBottom w:val="0"/>
          <w:divBdr>
            <w:top w:val="none" w:sz="0" w:space="0" w:color="auto"/>
            <w:left w:val="none" w:sz="0" w:space="0" w:color="auto"/>
            <w:bottom w:val="none" w:sz="0" w:space="0" w:color="auto"/>
            <w:right w:val="none" w:sz="0" w:space="0" w:color="auto"/>
          </w:divBdr>
        </w:div>
        <w:div w:id="759182270">
          <w:marLeft w:val="640"/>
          <w:marRight w:val="0"/>
          <w:marTop w:val="0"/>
          <w:marBottom w:val="0"/>
          <w:divBdr>
            <w:top w:val="none" w:sz="0" w:space="0" w:color="auto"/>
            <w:left w:val="none" w:sz="0" w:space="0" w:color="auto"/>
            <w:bottom w:val="none" w:sz="0" w:space="0" w:color="auto"/>
            <w:right w:val="none" w:sz="0" w:space="0" w:color="auto"/>
          </w:divBdr>
        </w:div>
      </w:divsChild>
    </w:div>
    <w:div w:id="191262702">
      <w:bodyDiv w:val="1"/>
      <w:marLeft w:val="0"/>
      <w:marRight w:val="0"/>
      <w:marTop w:val="0"/>
      <w:marBottom w:val="0"/>
      <w:divBdr>
        <w:top w:val="none" w:sz="0" w:space="0" w:color="auto"/>
        <w:left w:val="none" w:sz="0" w:space="0" w:color="auto"/>
        <w:bottom w:val="none" w:sz="0" w:space="0" w:color="auto"/>
        <w:right w:val="none" w:sz="0" w:space="0" w:color="auto"/>
      </w:divBdr>
      <w:divsChild>
        <w:div w:id="475996733">
          <w:marLeft w:val="480"/>
          <w:marRight w:val="0"/>
          <w:marTop w:val="0"/>
          <w:marBottom w:val="0"/>
          <w:divBdr>
            <w:top w:val="none" w:sz="0" w:space="0" w:color="auto"/>
            <w:left w:val="none" w:sz="0" w:space="0" w:color="auto"/>
            <w:bottom w:val="none" w:sz="0" w:space="0" w:color="auto"/>
            <w:right w:val="none" w:sz="0" w:space="0" w:color="auto"/>
          </w:divBdr>
        </w:div>
        <w:div w:id="248388591">
          <w:marLeft w:val="480"/>
          <w:marRight w:val="0"/>
          <w:marTop w:val="0"/>
          <w:marBottom w:val="0"/>
          <w:divBdr>
            <w:top w:val="none" w:sz="0" w:space="0" w:color="auto"/>
            <w:left w:val="none" w:sz="0" w:space="0" w:color="auto"/>
            <w:bottom w:val="none" w:sz="0" w:space="0" w:color="auto"/>
            <w:right w:val="none" w:sz="0" w:space="0" w:color="auto"/>
          </w:divBdr>
        </w:div>
        <w:div w:id="1384602399">
          <w:marLeft w:val="480"/>
          <w:marRight w:val="0"/>
          <w:marTop w:val="0"/>
          <w:marBottom w:val="0"/>
          <w:divBdr>
            <w:top w:val="none" w:sz="0" w:space="0" w:color="auto"/>
            <w:left w:val="none" w:sz="0" w:space="0" w:color="auto"/>
            <w:bottom w:val="none" w:sz="0" w:space="0" w:color="auto"/>
            <w:right w:val="none" w:sz="0" w:space="0" w:color="auto"/>
          </w:divBdr>
        </w:div>
        <w:div w:id="1499074962">
          <w:marLeft w:val="480"/>
          <w:marRight w:val="0"/>
          <w:marTop w:val="0"/>
          <w:marBottom w:val="0"/>
          <w:divBdr>
            <w:top w:val="none" w:sz="0" w:space="0" w:color="auto"/>
            <w:left w:val="none" w:sz="0" w:space="0" w:color="auto"/>
            <w:bottom w:val="none" w:sz="0" w:space="0" w:color="auto"/>
            <w:right w:val="none" w:sz="0" w:space="0" w:color="auto"/>
          </w:divBdr>
        </w:div>
        <w:div w:id="1583222760">
          <w:marLeft w:val="480"/>
          <w:marRight w:val="0"/>
          <w:marTop w:val="0"/>
          <w:marBottom w:val="0"/>
          <w:divBdr>
            <w:top w:val="none" w:sz="0" w:space="0" w:color="auto"/>
            <w:left w:val="none" w:sz="0" w:space="0" w:color="auto"/>
            <w:bottom w:val="none" w:sz="0" w:space="0" w:color="auto"/>
            <w:right w:val="none" w:sz="0" w:space="0" w:color="auto"/>
          </w:divBdr>
        </w:div>
        <w:div w:id="331107892">
          <w:marLeft w:val="480"/>
          <w:marRight w:val="0"/>
          <w:marTop w:val="0"/>
          <w:marBottom w:val="0"/>
          <w:divBdr>
            <w:top w:val="none" w:sz="0" w:space="0" w:color="auto"/>
            <w:left w:val="none" w:sz="0" w:space="0" w:color="auto"/>
            <w:bottom w:val="none" w:sz="0" w:space="0" w:color="auto"/>
            <w:right w:val="none" w:sz="0" w:space="0" w:color="auto"/>
          </w:divBdr>
        </w:div>
        <w:div w:id="1585912077">
          <w:marLeft w:val="480"/>
          <w:marRight w:val="0"/>
          <w:marTop w:val="0"/>
          <w:marBottom w:val="0"/>
          <w:divBdr>
            <w:top w:val="none" w:sz="0" w:space="0" w:color="auto"/>
            <w:left w:val="none" w:sz="0" w:space="0" w:color="auto"/>
            <w:bottom w:val="none" w:sz="0" w:space="0" w:color="auto"/>
            <w:right w:val="none" w:sz="0" w:space="0" w:color="auto"/>
          </w:divBdr>
        </w:div>
        <w:div w:id="1720739499">
          <w:marLeft w:val="480"/>
          <w:marRight w:val="0"/>
          <w:marTop w:val="0"/>
          <w:marBottom w:val="0"/>
          <w:divBdr>
            <w:top w:val="none" w:sz="0" w:space="0" w:color="auto"/>
            <w:left w:val="none" w:sz="0" w:space="0" w:color="auto"/>
            <w:bottom w:val="none" w:sz="0" w:space="0" w:color="auto"/>
            <w:right w:val="none" w:sz="0" w:space="0" w:color="auto"/>
          </w:divBdr>
        </w:div>
        <w:div w:id="1391268881">
          <w:marLeft w:val="480"/>
          <w:marRight w:val="0"/>
          <w:marTop w:val="0"/>
          <w:marBottom w:val="0"/>
          <w:divBdr>
            <w:top w:val="none" w:sz="0" w:space="0" w:color="auto"/>
            <w:left w:val="none" w:sz="0" w:space="0" w:color="auto"/>
            <w:bottom w:val="none" w:sz="0" w:space="0" w:color="auto"/>
            <w:right w:val="none" w:sz="0" w:space="0" w:color="auto"/>
          </w:divBdr>
        </w:div>
        <w:div w:id="507911914">
          <w:marLeft w:val="480"/>
          <w:marRight w:val="0"/>
          <w:marTop w:val="0"/>
          <w:marBottom w:val="0"/>
          <w:divBdr>
            <w:top w:val="none" w:sz="0" w:space="0" w:color="auto"/>
            <w:left w:val="none" w:sz="0" w:space="0" w:color="auto"/>
            <w:bottom w:val="none" w:sz="0" w:space="0" w:color="auto"/>
            <w:right w:val="none" w:sz="0" w:space="0" w:color="auto"/>
          </w:divBdr>
        </w:div>
        <w:div w:id="911236645">
          <w:marLeft w:val="480"/>
          <w:marRight w:val="0"/>
          <w:marTop w:val="0"/>
          <w:marBottom w:val="0"/>
          <w:divBdr>
            <w:top w:val="none" w:sz="0" w:space="0" w:color="auto"/>
            <w:left w:val="none" w:sz="0" w:space="0" w:color="auto"/>
            <w:bottom w:val="none" w:sz="0" w:space="0" w:color="auto"/>
            <w:right w:val="none" w:sz="0" w:space="0" w:color="auto"/>
          </w:divBdr>
        </w:div>
        <w:div w:id="415173051">
          <w:marLeft w:val="480"/>
          <w:marRight w:val="0"/>
          <w:marTop w:val="0"/>
          <w:marBottom w:val="0"/>
          <w:divBdr>
            <w:top w:val="none" w:sz="0" w:space="0" w:color="auto"/>
            <w:left w:val="none" w:sz="0" w:space="0" w:color="auto"/>
            <w:bottom w:val="none" w:sz="0" w:space="0" w:color="auto"/>
            <w:right w:val="none" w:sz="0" w:space="0" w:color="auto"/>
          </w:divBdr>
        </w:div>
        <w:div w:id="1682270224">
          <w:marLeft w:val="480"/>
          <w:marRight w:val="0"/>
          <w:marTop w:val="0"/>
          <w:marBottom w:val="0"/>
          <w:divBdr>
            <w:top w:val="none" w:sz="0" w:space="0" w:color="auto"/>
            <w:left w:val="none" w:sz="0" w:space="0" w:color="auto"/>
            <w:bottom w:val="none" w:sz="0" w:space="0" w:color="auto"/>
            <w:right w:val="none" w:sz="0" w:space="0" w:color="auto"/>
          </w:divBdr>
        </w:div>
        <w:div w:id="1141847412">
          <w:marLeft w:val="480"/>
          <w:marRight w:val="0"/>
          <w:marTop w:val="0"/>
          <w:marBottom w:val="0"/>
          <w:divBdr>
            <w:top w:val="none" w:sz="0" w:space="0" w:color="auto"/>
            <w:left w:val="none" w:sz="0" w:space="0" w:color="auto"/>
            <w:bottom w:val="none" w:sz="0" w:space="0" w:color="auto"/>
            <w:right w:val="none" w:sz="0" w:space="0" w:color="auto"/>
          </w:divBdr>
        </w:div>
        <w:div w:id="1134055517">
          <w:marLeft w:val="480"/>
          <w:marRight w:val="0"/>
          <w:marTop w:val="0"/>
          <w:marBottom w:val="0"/>
          <w:divBdr>
            <w:top w:val="none" w:sz="0" w:space="0" w:color="auto"/>
            <w:left w:val="none" w:sz="0" w:space="0" w:color="auto"/>
            <w:bottom w:val="none" w:sz="0" w:space="0" w:color="auto"/>
            <w:right w:val="none" w:sz="0" w:space="0" w:color="auto"/>
          </w:divBdr>
        </w:div>
        <w:div w:id="1297763892">
          <w:marLeft w:val="480"/>
          <w:marRight w:val="0"/>
          <w:marTop w:val="0"/>
          <w:marBottom w:val="0"/>
          <w:divBdr>
            <w:top w:val="none" w:sz="0" w:space="0" w:color="auto"/>
            <w:left w:val="none" w:sz="0" w:space="0" w:color="auto"/>
            <w:bottom w:val="none" w:sz="0" w:space="0" w:color="auto"/>
            <w:right w:val="none" w:sz="0" w:space="0" w:color="auto"/>
          </w:divBdr>
        </w:div>
      </w:divsChild>
    </w:div>
    <w:div w:id="199130056">
      <w:bodyDiv w:val="1"/>
      <w:marLeft w:val="0"/>
      <w:marRight w:val="0"/>
      <w:marTop w:val="0"/>
      <w:marBottom w:val="0"/>
      <w:divBdr>
        <w:top w:val="none" w:sz="0" w:space="0" w:color="auto"/>
        <w:left w:val="none" w:sz="0" w:space="0" w:color="auto"/>
        <w:bottom w:val="none" w:sz="0" w:space="0" w:color="auto"/>
        <w:right w:val="none" w:sz="0" w:space="0" w:color="auto"/>
      </w:divBdr>
    </w:div>
    <w:div w:id="199899904">
      <w:bodyDiv w:val="1"/>
      <w:marLeft w:val="0"/>
      <w:marRight w:val="0"/>
      <w:marTop w:val="0"/>
      <w:marBottom w:val="0"/>
      <w:divBdr>
        <w:top w:val="none" w:sz="0" w:space="0" w:color="auto"/>
        <w:left w:val="none" w:sz="0" w:space="0" w:color="auto"/>
        <w:bottom w:val="none" w:sz="0" w:space="0" w:color="auto"/>
        <w:right w:val="none" w:sz="0" w:space="0" w:color="auto"/>
      </w:divBdr>
    </w:div>
    <w:div w:id="205412018">
      <w:bodyDiv w:val="1"/>
      <w:marLeft w:val="0"/>
      <w:marRight w:val="0"/>
      <w:marTop w:val="0"/>
      <w:marBottom w:val="0"/>
      <w:divBdr>
        <w:top w:val="none" w:sz="0" w:space="0" w:color="auto"/>
        <w:left w:val="none" w:sz="0" w:space="0" w:color="auto"/>
        <w:bottom w:val="none" w:sz="0" w:space="0" w:color="auto"/>
        <w:right w:val="none" w:sz="0" w:space="0" w:color="auto"/>
      </w:divBdr>
      <w:divsChild>
        <w:div w:id="1823812371">
          <w:marLeft w:val="480"/>
          <w:marRight w:val="0"/>
          <w:marTop w:val="0"/>
          <w:marBottom w:val="0"/>
          <w:divBdr>
            <w:top w:val="none" w:sz="0" w:space="0" w:color="auto"/>
            <w:left w:val="none" w:sz="0" w:space="0" w:color="auto"/>
            <w:bottom w:val="none" w:sz="0" w:space="0" w:color="auto"/>
            <w:right w:val="none" w:sz="0" w:space="0" w:color="auto"/>
          </w:divBdr>
        </w:div>
        <w:div w:id="1924533904">
          <w:marLeft w:val="480"/>
          <w:marRight w:val="0"/>
          <w:marTop w:val="0"/>
          <w:marBottom w:val="0"/>
          <w:divBdr>
            <w:top w:val="none" w:sz="0" w:space="0" w:color="auto"/>
            <w:left w:val="none" w:sz="0" w:space="0" w:color="auto"/>
            <w:bottom w:val="none" w:sz="0" w:space="0" w:color="auto"/>
            <w:right w:val="none" w:sz="0" w:space="0" w:color="auto"/>
          </w:divBdr>
        </w:div>
        <w:div w:id="601689129">
          <w:marLeft w:val="480"/>
          <w:marRight w:val="0"/>
          <w:marTop w:val="0"/>
          <w:marBottom w:val="0"/>
          <w:divBdr>
            <w:top w:val="none" w:sz="0" w:space="0" w:color="auto"/>
            <w:left w:val="none" w:sz="0" w:space="0" w:color="auto"/>
            <w:bottom w:val="none" w:sz="0" w:space="0" w:color="auto"/>
            <w:right w:val="none" w:sz="0" w:space="0" w:color="auto"/>
          </w:divBdr>
        </w:div>
        <w:div w:id="607934215">
          <w:marLeft w:val="480"/>
          <w:marRight w:val="0"/>
          <w:marTop w:val="0"/>
          <w:marBottom w:val="0"/>
          <w:divBdr>
            <w:top w:val="none" w:sz="0" w:space="0" w:color="auto"/>
            <w:left w:val="none" w:sz="0" w:space="0" w:color="auto"/>
            <w:bottom w:val="none" w:sz="0" w:space="0" w:color="auto"/>
            <w:right w:val="none" w:sz="0" w:space="0" w:color="auto"/>
          </w:divBdr>
        </w:div>
        <w:div w:id="11886738">
          <w:marLeft w:val="480"/>
          <w:marRight w:val="0"/>
          <w:marTop w:val="0"/>
          <w:marBottom w:val="0"/>
          <w:divBdr>
            <w:top w:val="none" w:sz="0" w:space="0" w:color="auto"/>
            <w:left w:val="none" w:sz="0" w:space="0" w:color="auto"/>
            <w:bottom w:val="none" w:sz="0" w:space="0" w:color="auto"/>
            <w:right w:val="none" w:sz="0" w:space="0" w:color="auto"/>
          </w:divBdr>
        </w:div>
        <w:div w:id="1252396663">
          <w:marLeft w:val="480"/>
          <w:marRight w:val="0"/>
          <w:marTop w:val="0"/>
          <w:marBottom w:val="0"/>
          <w:divBdr>
            <w:top w:val="none" w:sz="0" w:space="0" w:color="auto"/>
            <w:left w:val="none" w:sz="0" w:space="0" w:color="auto"/>
            <w:bottom w:val="none" w:sz="0" w:space="0" w:color="auto"/>
            <w:right w:val="none" w:sz="0" w:space="0" w:color="auto"/>
          </w:divBdr>
        </w:div>
        <w:div w:id="198511810">
          <w:marLeft w:val="480"/>
          <w:marRight w:val="0"/>
          <w:marTop w:val="0"/>
          <w:marBottom w:val="0"/>
          <w:divBdr>
            <w:top w:val="none" w:sz="0" w:space="0" w:color="auto"/>
            <w:left w:val="none" w:sz="0" w:space="0" w:color="auto"/>
            <w:bottom w:val="none" w:sz="0" w:space="0" w:color="auto"/>
            <w:right w:val="none" w:sz="0" w:space="0" w:color="auto"/>
          </w:divBdr>
        </w:div>
        <w:div w:id="2081126038">
          <w:marLeft w:val="480"/>
          <w:marRight w:val="0"/>
          <w:marTop w:val="0"/>
          <w:marBottom w:val="0"/>
          <w:divBdr>
            <w:top w:val="none" w:sz="0" w:space="0" w:color="auto"/>
            <w:left w:val="none" w:sz="0" w:space="0" w:color="auto"/>
            <w:bottom w:val="none" w:sz="0" w:space="0" w:color="auto"/>
            <w:right w:val="none" w:sz="0" w:space="0" w:color="auto"/>
          </w:divBdr>
        </w:div>
        <w:div w:id="2057580366">
          <w:marLeft w:val="480"/>
          <w:marRight w:val="0"/>
          <w:marTop w:val="0"/>
          <w:marBottom w:val="0"/>
          <w:divBdr>
            <w:top w:val="none" w:sz="0" w:space="0" w:color="auto"/>
            <w:left w:val="none" w:sz="0" w:space="0" w:color="auto"/>
            <w:bottom w:val="none" w:sz="0" w:space="0" w:color="auto"/>
            <w:right w:val="none" w:sz="0" w:space="0" w:color="auto"/>
          </w:divBdr>
        </w:div>
        <w:div w:id="1747877650">
          <w:marLeft w:val="480"/>
          <w:marRight w:val="0"/>
          <w:marTop w:val="0"/>
          <w:marBottom w:val="0"/>
          <w:divBdr>
            <w:top w:val="none" w:sz="0" w:space="0" w:color="auto"/>
            <w:left w:val="none" w:sz="0" w:space="0" w:color="auto"/>
            <w:bottom w:val="none" w:sz="0" w:space="0" w:color="auto"/>
            <w:right w:val="none" w:sz="0" w:space="0" w:color="auto"/>
          </w:divBdr>
        </w:div>
        <w:div w:id="1851329280">
          <w:marLeft w:val="480"/>
          <w:marRight w:val="0"/>
          <w:marTop w:val="0"/>
          <w:marBottom w:val="0"/>
          <w:divBdr>
            <w:top w:val="none" w:sz="0" w:space="0" w:color="auto"/>
            <w:left w:val="none" w:sz="0" w:space="0" w:color="auto"/>
            <w:bottom w:val="none" w:sz="0" w:space="0" w:color="auto"/>
            <w:right w:val="none" w:sz="0" w:space="0" w:color="auto"/>
          </w:divBdr>
        </w:div>
        <w:div w:id="392655838">
          <w:marLeft w:val="480"/>
          <w:marRight w:val="0"/>
          <w:marTop w:val="0"/>
          <w:marBottom w:val="0"/>
          <w:divBdr>
            <w:top w:val="none" w:sz="0" w:space="0" w:color="auto"/>
            <w:left w:val="none" w:sz="0" w:space="0" w:color="auto"/>
            <w:bottom w:val="none" w:sz="0" w:space="0" w:color="auto"/>
            <w:right w:val="none" w:sz="0" w:space="0" w:color="auto"/>
          </w:divBdr>
        </w:div>
        <w:div w:id="1351755268">
          <w:marLeft w:val="480"/>
          <w:marRight w:val="0"/>
          <w:marTop w:val="0"/>
          <w:marBottom w:val="0"/>
          <w:divBdr>
            <w:top w:val="none" w:sz="0" w:space="0" w:color="auto"/>
            <w:left w:val="none" w:sz="0" w:space="0" w:color="auto"/>
            <w:bottom w:val="none" w:sz="0" w:space="0" w:color="auto"/>
            <w:right w:val="none" w:sz="0" w:space="0" w:color="auto"/>
          </w:divBdr>
        </w:div>
        <w:div w:id="314333147">
          <w:marLeft w:val="480"/>
          <w:marRight w:val="0"/>
          <w:marTop w:val="0"/>
          <w:marBottom w:val="0"/>
          <w:divBdr>
            <w:top w:val="none" w:sz="0" w:space="0" w:color="auto"/>
            <w:left w:val="none" w:sz="0" w:space="0" w:color="auto"/>
            <w:bottom w:val="none" w:sz="0" w:space="0" w:color="auto"/>
            <w:right w:val="none" w:sz="0" w:space="0" w:color="auto"/>
          </w:divBdr>
        </w:div>
        <w:div w:id="1866821922">
          <w:marLeft w:val="480"/>
          <w:marRight w:val="0"/>
          <w:marTop w:val="0"/>
          <w:marBottom w:val="0"/>
          <w:divBdr>
            <w:top w:val="none" w:sz="0" w:space="0" w:color="auto"/>
            <w:left w:val="none" w:sz="0" w:space="0" w:color="auto"/>
            <w:bottom w:val="none" w:sz="0" w:space="0" w:color="auto"/>
            <w:right w:val="none" w:sz="0" w:space="0" w:color="auto"/>
          </w:divBdr>
        </w:div>
        <w:div w:id="915632878">
          <w:marLeft w:val="480"/>
          <w:marRight w:val="0"/>
          <w:marTop w:val="0"/>
          <w:marBottom w:val="0"/>
          <w:divBdr>
            <w:top w:val="none" w:sz="0" w:space="0" w:color="auto"/>
            <w:left w:val="none" w:sz="0" w:space="0" w:color="auto"/>
            <w:bottom w:val="none" w:sz="0" w:space="0" w:color="auto"/>
            <w:right w:val="none" w:sz="0" w:space="0" w:color="auto"/>
          </w:divBdr>
        </w:div>
        <w:div w:id="140272208">
          <w:marLeft w:val="480"/>
          <w:marRight w:val="0"/>
          <w:marTop w:val="0"/>
          <w:marBottom w:val="0"/>
          <w:divBdr>
            <w:top w:val="none" w:sz="0" w:space="0" w:color="auto"/>
            <w:left w:val="none" w:sz="0" w:space="0" w:color="auto"/>
            <w:bottom w:val="none" w:sz="0" w:space="0" w:color="auto"/>
            <w:right w:val="none" w:sz="0" w:space="0" w:color="auto"/>
          </w:divBdr>
        </w:div>
        <w:div w:id="968315194">
          <w:marLeft w:val="480"/>
          <w:marRight w:val="0"/>
          <w:marTop w:val="0"/>
          <w:marBottom w:val="0"/>
          <w:divBdr>
            <w:top w:val="none" w:sz="0" w:space="0" w:color="auto"/>
            <w:left w:val="none" w:sz="0" w:space="0" w:color="auto"/>
            <w:bottom w:val="none" w:sz="0" w:space="0" w:color="auto"/>
            <w:right w:val="none" w:sz="0" w:space="0" w:color="auto"/>
          </w:divBdr>
        </w:div>
        <w:div w:id="168299865">
          <w:marLeft w:val="480"/>
          <w:marRight w:val="0"/>
          <w:marTop w:val="0"/>
          <w:marBottom w:val="0"/>
          <w:divBdr>
            <w:top w:val="none" w:sz="0" w:space="0" w:color="auto"/>
            <w:left w:val="none" w:sz="0" w:space="0" w:color="auto"/>
            <w:bottom w:val="none" w:sz="0" w:space="0" w:color="auto"/>
            <w:right w:val="none" w:sz="0" w:space="0" w:color="auto"/>
          </w:divBdr>
        </w:div>
      </w:divsChild>
    </w:div>
    <w:div w:id="210266518">
      <w:bodyDiv w:val="1"/>
      <w:marLeft w:val="0"/>
      <w:marRight w:val="0"/>
      <w:marTop w:val="0"/>
      <w:marBottom w:val="0"/>
      <w:divBdr>
        <w:top w:val="none" w:sz="0" w:space="0" w:color="auto"/>
        <w:left w:val="none" w:sz="0" w:space="0" w:color="auto"/>
        <w:bottom w:val="none" w:sz="0" w:space="0" w:color="auto"/>
        <w:right w:val="none" w:sz="0" w:space="0" w:color="auto"/>
      </w:divBdr>
    </w:div>
    <w:div w:id="226771595">
      <w:bodyDiv w:val="1"/>
      <w:marLeft w:val="0"/>
      <w:marRight w:val="0"/>
      <w:marTop w:val="0"/>
      <w:marBottom w:val="0"/>
      <w:divBdr>
        <w:top w:val="none" w:sz="0" w:space="0" w:color="auto"/>
        <w:left w:val="none" w:sz="0" w:space="0" w:color="auto"/>
        <w:bottom w:val="none" w:sz="0" w:space="0" w:color="auto"/>
        <w:right w:val="none" w:sz="0" w:space="0" w:color="auto"/>
      </w:divBdr>
    </w:div>
    <w:div w:id="231353499">
      <w:bodyDiv w:val="1"/>
      <w:marLeft w:val="0"/>
      <w:marRight w:val="0"/>
      <w:marTop w:val="0"/>
      <w:marBottom w:val="0"/>
      <w:divBdr>
        <w:top w:val="none" w:sz="0" w:space="0" w:color="auto"/>
        <w:left w:val="none" w:sz="0" w:space="0" w:color="auto"/>
        <w:bottom w:val="none" w:sz="0" w:space="0" w:color="auto"/>
        <w:right w:val="none" w:sz="0" w:space="0" w:color="auto"/>
      </w:divBdr>
    </w:div>
    <w:div w:id="232815406">
      <w:bodyDiv w:val="1"/>
      <w:marLeft w:val="0"/>
      <w:marRight w:val="0"/>
      <w:marTop w:val="0"/>
      <w:marBottom w:val="0"/>
      <w:divBdr>
        <w:top w:val="none" w:sz="0" w:space="0" w:color="auto"/>
        <w:left w:val="none" w:sz="0" w:space="0" w:color="auto"/>
        <w:bottom w:val="none" w:sz="0" w:space="0" w:color="auto"/>
        <w:right w:val="none" w:sz="0" w:space="0" w:color="auto"/>
      </w:divBdr>
      <w:divsChild>
        <w:div w:id="875585447">
          <w:marLeft w:val="480"/>
          <w:marRight w:val="0"/>
          <w:marTop w:val="0"/>
          <w:marBottom w:val="0"/>
          <w:divBdr>
            <w:top w:val="none" w:sz="0" w:space="0" w:color="auto"/>
            <w:left w:val="none" w:sz="0" w:space="0" w:color="auto"/>
            <w:bottom w:val="none" w:sz="0" w:space="0" w:color="auto"/>
            <w:right w:val="none" w:sz="0" w:space="0" w:color="auto"/>
          </w:divBdr>
        </w:div>
        <w:div w:id="1335720088">
          <w:marLeft w:val="480"/>
          <w:marRight w:val="0"/>
          <w:marTop w:val="0"/>
          <w:marBottom w:val="0"/>
          <w:divBdr>
            <w:top w:val="none" w:sz="0" w:space="0" w:color="auto"/>
            <w:left w:val="none" w:sz="0" w:space="0" w:color="auto"/>
            <w:bottom w:val="none" w:sz="0" w:space="0" w:color="auto"/>
            <w:right w:val="none" w:sz="0" w:space="0" w:color="auto"/>
          </w:divBdr>
        </w:div>
        <w:div w:id="1423137221">
          <w:marLeft w:val="480"/>
          <w:marRight w:val="0"/>
          <w:marTop w:val="0"/>
          <w:marBottom w:val="0"/>
          <w:divBdr>
            <w:top w:val="none" w:sz="0" w:space="0" w:color="auto"/>
            <w:left w:val="none" w:sz="0" w:space="0" w:color="auto"/>
            <w:bottom w:val="none" w:sz="0" w:space="0" w:color="auto"/>
            <w:right w:val="none" w:sz="0" w:space="0" w:color="auto"/>
          </w:divBdr>
        </w:div>
        <w:div w:id="361321725">
          <w:marLeft w:val="480"/>
          <w:marRight w:val="0"/>
          <w:marTop w:val="0"/>
          <w:marBottom w:val="0"/>
          <w:divBdr>
            <w:top w:val="none" w:sz="0" w:space="0" w:color="auto"/>
            <w:left w:val="none" w:sz="0" w:space="0" w:color="auto"/>
            <w:bottom w:val="none" w:sz="0" w:space="0" w:color="auto"/>
            <w:right w:val="none" w:sz="0" w:space="0" w:color="auto"/>
          </w:divBdr>
        </w:div>
        <w:div w:id="335545442">
          <w:marLeft w:val="480"/>
          <w:marRight w:val="0"/>
          <w:marTop w:val="0"/>
          <w:marBottom w:val="0"/>
          <w:divBdr>
            <w:top w:val="none" w:sz="0" w:space="0" w:color="auto"/>
            <w:left w:val="none" w:sz="0" w:space="0" w:color="auto"/>
            <w:bottom w:val="none" w:sz="0" w:space="0" w:color="auto"/>
            <w:right w:val="none" w:sz="0" w:space="0" w:color="auto"/>
          </w:divBdr>
        </w:div>
        <w:div w:id="1701512194">
          <w:marLeft w:val="480"/>
          <w:marRight w:val="0"/>
          <w:marTop w:val="0"/>
          <w:marBottom w:val="0"/>
          <w:divBdr>
            <w:top w:val="none" w:sz="0" w:space="0" w:color="auto"/>
            <w:left w:val="none" w:sz="0" w:space="0" w:color="auto"/>
            <w:bottom w:val="none" w:sz="0" w:space="0" w:color="auto"/>
            <w:right w:val="none" w:sz="0" w:space="0" w:color="auto"/>
          </w:divBdr>
        </w:div>
        <w:div w:id="2024017338">
          <w:marLeft w:val="480"/>
          <w:marRight w:val="0"/>
          <w:marTop w:val="0"/>
          <w:marBottom w:val="0"/>
          <w:divBdr>
            <w:top w:val="none" w:sz="0" w:space="0" w:color="auto"/>
            <w:left w:val="none" w:sz="0" w:space="0" w:color="auto"/>
            <w:bottom w:val="none" w:sz="0" w:space="0" w:color="auto"/>
            <w:right w:val="none" w:sz="0" w:space="0" w:color="auto"/>
          </w:divBdr>
        </w:div>
        <w:div w:id="569729997">
          <w:marLeft w:val="480"/>
          <w:marRight w:val="0"/>
          <w:marTop w:val="0"/>
          <w:marBottom w:val="0"/>
          <w:divBdr>
            <w:top w:val="none" w:sz="0" w:space="0" w:color="auto"/>
            <w:left w:val="none" w:sz="0" w:space="0" w:color="auto"/>
            <w:bottom w:val="none" w:sz="0" w:space="0" w:color="auto"/>
            <w:right w:val="none" w:sz="0" w:space="0" w:color="auto"/>
          </w:divBdr>
        </w:div>
        <w:div w:id="1206333084">
          <w:marLeft w:val="480"/>
          <w:marRight w:val="0"/>
          <w:marTop w:val="0"/>
          <w:marBottom w:val="0"/>
          <w:divBdr>
            <w:top w:val="none" w:sz="0" w:space="0" w:color="auto"/>
            <w:left w:val="none" w:sz="0" w:space="0" w:color="auto"/>
            <w:bottom w:val="none" w:sz="0" w:space="0" w:color="auto"/>
            <w:right w:val="none" w:sz="0" w:space="0" w:color="auto"/>
          </w:divBdr>
        </w:div>
        <w:div w:id="265815207">
          <w:marLeft w:val="480"/>
          <w:marRight w:val="0"/>
          <w:marTop w:val="0"/>
          <w:marBottom w:val="0"/>
          <w:divBdr>
            <w:top w:val="none" w:sz="0" w:space="0" w:color="auto"/>
            <w:left w:val="none" w:sz="0" w:space="0" w:color="auto"/>
            <w:bottom w:val="none" w:sz="0" w:space="0" w:color="auto"/>
            <w:right w:val="none" w:sz="0" w:space="0" w:color="auto"/>
          </w:divBdr>
        </w:div>
        <w:div w:id="347560783">
          <w:marLeft w:val="480"/>
          <w:marRight w:val="0"/>
          <w:marTop w:val="0"/>
          <w:marBottom w:val="0"/>
          <w:divBdr>
            <w:top w:val="none" w:sz="0" w:space="0" w:color="auto"/>
            <w:left w:val="none" w:sz="0" w:space="0" w:color="auto"/>
            <w:bottom w:val="none" w:sz="0" w:space="0" w:color="auto"/>
            <w:right w:val="none" w:sz="0" w:space="0" w:color="auto"/>
          </w:divBdr>
        </w:div>
        <w:div w:id="1279485439">
          <w:marLeft w:val="480"/>
          <w:marRight w:val="0"/>
          <w:marTop w:val="0"/>
          <w:marBottom w:val="0"/>
          <w:divBdr>
            <w:top w:val="none" w:sz="0" w:space="0" w:color="auto"/>
            <w:left w:val="none" w:sz="0" w:space="0" w:color="auto"/>
            <w:bottom w:val="none" w:sz="0" w:space="0" w:color="auto"/>
            <w:right w:val="none" w:sz="0" w:space="0" w:color="auto"/>
          </w:divBdr>
        </w:div>
        <w:div w:id="428354390">
          <w:marLeft w:val="480"/>
          <w:marRight w:val="0"/>
          <w:marTop w:val="0"/>
          <w:marBottom w:val="0"/>
          <w:divBdr>
            <w:top w:val="none" w:sz="0" w:space="0" w:color="auto"/>
            <w:left w:val="none" w:sz="0" w:space="0" w:color="auto"/>
            <w:bottom w:val="none" w:sz="0" w:space="0" w:color="auto"/>
            <w:right w:val="none" w:sz="0" w:space="0" w:color="auto"/>
          </w:divBdr>
        </w:div>
        <w:div w:id="1538006000">
          <w:marLeft w:val="480"/>
          <w:marRight w:val="0"/>
          <w:marTop w:val="0"/>
          <w:marBottom w:val="0"/>
          <w:divBdr>
            <w:top w:val="none" w:sz="0" w:space="0" w:color="auto"/>
            <w:left w:val="none" w:sz="0" w:space="0" w:color="auto"/>
            <w:bottom w:val="none" w:sz="0" w:space="0" w:color="auto"/>
            <w:right w:val="none" w:sz="0" w:space="0" w:color="auto"/>
          </w:divBdr>
        </w:div>
        <w:div w:id="1405105929">
          <w:marLeft w:val="480"/>
          <w:marRight w:val="0"/>
          <w:marTop w:val="0"/>
          <w:marBottom w:val="0"/>
          <w:divBdr>
            <w:top w:val="none" w:sz="0" w:space="0" w:color="auto"/>
            <w:left w:val="none" w:sz="0" w:space="0" w:color="auto"/>
            <w:bottom w:val="none" w:sz="0" w:space="0" w:color="auto"/>
            <w:right w:val="none" w:sz="0" w:space="0" w:color="auto"/>
          </w:divBdr>
        </w:div>
        <w:div w:id="1679113076">
          <w:marLeft w:val="480"/>
          <w:marRight w:val="0"/>
          <w:marTop w:val="0"/>
          <w:marBottom w:val="0"/>
          <w:divBdr>
            <w:top w:val="none" w:sz="0" w:space="0" w:color="auto"/>
            <w:left w:val="none" w:sz="0" w:space="0" w:color="auto"/>
            <w:bottom w:val="none" w:sz="0" w:space="0" w:color="auto"/>
            <w:right w:val="none" w:sz="0" w:space="0" w:color="auto"/>
          </w:divBdr>
        </w:div>
        <w:div w:id="121928714">
          <w:marLeft w:val="480"/>
          <w:marRight w:val="0"/>
          <w:marTop w:val="0"/>
          <w:marBottom w:val="0"/>
          <w:divBdr>
            <w:top w:val="none" w:sz="0" w:space="0" w:color="auto"/>
            <w:left w:val="none" w:sz="0" w:space="0" w:color="auto"/>
            <w:bottom w:val="none" w:sz="0" w:space="0" w:color="auto"/>
            <w:right w:val="none" w:sz="0" w:space="0" w:color="auto"/>
          </w:divBdr>
        </w:div>
        <w:div w:id="1941983042">
          <w:marLeft w:val="480"/>
          <w:marRight w:val="0"/>
          <w:marTop w:val="0"/>
          <w:marBottom w:val="0"/>
          <w:divBdr>
            <w:top w:val="none" w:sz="0" w:space="0" w:color="auto"/>
            <w:left w:val="none" w:sz="0" w:space="0" w:color="auto"/>
            <w:bottom w:val="none" w:sz="0" w:space="0" w:color="auto"/>
            <w:right w:val="none" w:sz="0" w:space="0" w:color="auto"/>
          </w:divBdr>
        </w:div>
        <w:div w:id="1484085179">
          <w:marLeft w:val="480"/>
          <w:marRight w:val="0"/>
          <w:marTop w:val="0"/>
          <w:marBottom w:val="0"/>
          <w:divBdr>
            <w:top w:val="none" w:sz="0" w:space="0" w:color="auto"/>
            <w:left w:val="none" w:sz="0" w:space="0" w:color="auto"/>
            <w:bottom w:val="none" w:sz="0" w:space="0" w:color="auto"/>
            <w:right w:val="none" w:sz="0" w:space="0" w:color="auto"/>
          </w:divBdr>
        </w:div>
        <w:div w:id="736442111">
          <w:marLeft w:val="480"/>
          <w:marRight w:val="0"/>
          <w:marTop w:val="0"/>
          <w:marBottom w:val="0"/>
          <w:divBdr>
            <w:top w:val="none" w:sz="0" w:space="0" w:color="auto"/>
            <w:left w:val="none" w:sz="0" w:space="0" w:color="auto"/>
            <w:bottom w:val="none" w:sz="0" w:space="0" w:color="auto"/>
            <w:right w:val="none" w:sz="0" w:space="0" w:color="auto"/>
          </w:divBdr>
        </w:div>
        <w:div w:id="1931961930">
          <w:marLeft w:val="480"/>
          <w:marRight w:val="0"/>
          <w:marTop w:val="0"/>
          <w:marBottom w:val="0"/>
          <w:divBdr>
            <w:top w:val="none" w:sz="0" w:space="0" w:color="auto"/>
            <w:left w:val="none" w:sz="0" w:space="0" w:color="auto"/>
            <w:bottom w:val="none" w:sz="0" w:space="0" w:color="auto"/>
            <w:right w:val="none" w:sz="0" w:space="0" w:color="auto"/>
          </w:divBdr>
        </w:div>
        <w:div w:id="693388448">
          <w:marLeft w:val="480"/>
          <w:marRight w:val="0"/>
          <w:marTop w:val="0"/>
          <w:marBottom w:val="0"/>
          <w:divBdr>
            <w:top w:val="none" w:sz="0" w:space="0" w:color="auto"/>
            <w:left w:val="none" w:sz="0" w:space="0" w:color="auto"/>
            <w:bottom w:val="none" w:sz="0" w:space="0" w:color="auto"/>
            <w:right w:val="none" w:sz="0" w:space="0" w:color="auto"/>
          </w:divBdr>
        </w:div>
        <w:div w:id="1390230502">
          <w:marLeft w:val="480"/>
          <w:marRight w:val="0"/>
          <w:marTop w:val="0"/>
          <w:marBottom w:val="0"/>
          <w:divBdr>
            <w:top w:val="none" w:sz="0" w:space="0" w:color="auto"/>
            <w:left w:val="none" w:sz="0" w:space="0" w:color="auto"/>
            <w:bottom w:val="none" w:sz="0" w:space="0" w:color="auto"/>
            <w:right w:val="none" w:sz="0" w:space="0" w:color="auto"/>
          </w:divBdr>
        </w:div>
        <w:div w:id="2142503508">
          <w:marLeft w:val="480"/>
          <w:marRight w:val="0"/>
          <w:marTop w:val="0"/>
          <w:marBottom w:val="0"/>
          <w:divBdr>
            <w:top w:val="none" w:sz="0" w:space="0" w:color="auto"/>
            <w:left w:val="none" w:sz="0" w:space="0" w:color="auto"/>
            <w:bottom w:val="none" w:sz="0" w:space="0" w:color="auto"/>
            <w:right w:val="none" w:sz="0" w:space="0" w:color="auto"/>
          </w:divBdr>
        </w:div>
        <w:div w:id="131100620">
          <w:marLeft w:val="480"/>
          <w:marRight w:val="0"/>
          <w:marTop w:val="0"/>
          <w:marBottom w:val="0"/>
          <w:divBdr>
            <w:top w:val="none" w:sz="0" w:space="0" w:color="auto"/>
            <w:left w:val="none" w:sz="0" w:space="0" w:color="auto"/>
            <w:bottom w:val="none" w:sz="0" w:space="0" w:color="auto"/>
            <w:right w:val="none" w:sz="0" w:space="0" w:color="auto"/>
          </w:divBdr>
        </w:div>
        <w:div w:id="8528507">
          <w:marLeft w:val="480"/>
          <w:marRight w:val="0"/>
          <w:marTop w:val="0"/>
          <w:marBottom w:val="0"/>
          <w:divBdr>
            <w:top w:val="none" w:sz="0" w:space="0" w:color="auto"/>
            <w:left w:val="none" w:sz="0" w:space="0" w:color="auto"/>
            <w:bottom w:val="none" w:sz="0" w:space="0" w:color="auto"/>
            <w:right w:val="none" w:sz="0" w:space="0" w:color="auto"/>
          </w:divBdr>
        </w:div>
        <w:div w:id="143275863">
          <w:marLeft w:val="480"/>
          <w:marRight w:val="0"/>
          <w:marTop w:val="0"/>
          <w:marBottom w:val="0"/>
          <w:divBdr>
            <w:top w:val="none" w:sz="0" w:space="0" w:color="auto"/>
            <w:left w:val="none" w:sz="0" w:space="0" w:color="auto"/>
            <w:bottom w:val="none" w:sz="0" w:space="0" w:color="auto"/>
            <w:right w:val="none" w:sz="0" w:space="0" w:color="auto"/>
          </w:divBdr>
        </w:div>
        <w:div w:id="1158112797">
          <w:marLeft w:val="480"/>
          <w:marRight w:val="0"/>
          <w:marTop w:val="0"/>
          <w:marBottom w:val="0"/>
          <w:divBdr>
            <w:top w:val="none" w:sz="0" w:space="0" w:color="auto"/>
            <w:left w:val="none" w:sz="0" w:space="0" w:color="auto"/>
            <w:bottom w:val="none" w:sz="0" w:space="0" w:color="auto"/>
            <w:right w:val="none" w:sz="0" w:space="0" w:color="auto"/>
          </w:divBdr>
        </w:div>
        <w:div w:id="1126507460">
          <w:marLeft w:val="480"/>
          <w:marRight w:val="0"/>
          <w:marTop w:val="0"/>
          <w:marBottom w:val="0"/>
          <w:divBdr>
            <w:top w:val="none" w:sz="0" w:space="0" w:color="auto"/>
            <w:left w:val="none" w:sz="0" w:space="0" w:color="auto"/>
            <w:bottom w:val="none" w:sz="0" w:space="0" w:color="auto"/>
            <w:right w:val="none" w:sz="0" w:space="0" w:color="auto"/>
          </w:divBdr>
        </w:div>
        <w:div w:id="1442381949">
          <w:marLeft w:val="480"/>
          <w:marRight w:val="0"/>
          <w:marTop w:val="0"/>
          <w:marBottom w:val="0"/>
          <w:divBdr>
            <w:top w:val="none" w:sz="0" w:space="0" w:color="auto"/>
            <w:left w:val="none" w:sz="0" w:space="0" w:color="auto"/>
            <w:bottom w:val="none" w:sz="0" w:space="0" w:color="auto"/>
            <w:right w:val="none" w:sz="0" w:space="0" w:color="auto"/>
          </w:divBdr>
        </w:div>
      </w:divsChild>
    </w:div>
    <w:div w:id="233589843">
      <w:bodyDiv w:val="1"/>
      <w:marLeft w:val="0"/>
      <w:marRight w:val="0"/>
      <w:marTop w:val="0"/>
      <w:marBottom w:val="0"/>
      <w:divBdr>
        <w:top w:val="none" w:sz="0" w:space="0" w:color="auto"/>
        <w:left w:val="none" w:sz="0" w:space="0" w:color="auto"/>
        <w:bottom w:val="none" w:sz="0" w:space="0" w:color="auto"/>
        <w:right w:val="none" w:sz="0" w:space="0" w:color="auto"/>
      </w:divBdr>
    </w:div>
    <w:div w:id="234516274">
      <w:bodyDiv w:val="1"/>
      <w:marLeft w:val="0"/>
      <w:marRight w:val="0"/>
      <w:marTop w:val="0"/>
      <w:marBottom w:val="0"/>
      <w:divBdr>
        <w:top w:val="none" w:sz="0" w:space="0" w:color="auto"/>
        <w:left w:val="none" w:sz="0" w:space="0" w:color="auto"/>
        <w:bottom w:val="none" w:sz="0" w:space="0" w:color="auto"/>
        <w:right w:val="none" w:sz="0" w:space="0" w:color="auto"/>
      </w:divBdr>
      <w:divsChild>
        <w:div w:id="1628898477">
          <w:marLeft w:val="640"/>
          <w:marRight w:val="0"/>
          <w:marTop w:val="0"/>
          <w:marBottom w:val="0"/>
          <w:divBdr>
            <w:top w:val="none" w:sz="0" w:space="0" w:color="auto"/>
            <w:left w:val="none" w:sz="0" w:space="0" w:color="auto"/>
            <w:bottom w:val="none" w:sz="0" w:space="0" w:color="auto"/>
            <w:right w:val="none" w:sz="0" w:space="0" w:color="auto"/>
          </w:divBdr>
        </w:div>
        <w:div w:id="594287238">
          <w:marLeft w:val="640"/>
          <w:marRight w:val="0"/>
          <w:marTop w:val="0"/>
          <w:marBottom w:val="0"/>
          <w:divBdr>
            <w:top w:val="none" w:sz="0" w:space="0" w:color="auto"/>
            <w:left w:val="none" w:sz="0" w:space="0" w:color="auto"/>
            <w:bottom w:val="none" w:sz="0" w:space="0" w:color="auto"/>
            <w:right w:val="none" w:sz="0" w:space="0" w:color="auto"/>
          </w:divBdr>
        </w:div>
        <w:div w:id="839928379">
          <w:marLeft w:val="640"/>
          <w:marRight w:val="0"/>
          <w:marTop w:val="0"/>
          <w:marBottom w:val="0"/>
          <w:divBdr>
            <w:top w:val="none" w:sz="0" w:space="0" w:color="auto"/>
            <w:left w:val="none" w:sz="0" w:space="0" w:color="auto"/>
            <w:bottom w:val="none" w:sz="0" w:space="0" w:color="auto"/>
            <w:right w:val="none" w:sz="0" w:space="0" w:color="auto"/>
          </w:divBdr>
        </w:div>
        <w:div w:id="10498650">
          <w:marLeft w:val="640"/>
          <w:marRight w:val="0"/>
          <w:marTop w:val="0"/>
          <w:marBottom w:val="0"/>
          <w:divBdr>
            <w:top w:val="none" w:sz="0" w:space="0" w:color="auto"/>
            <w:left w:val="none" w:sz="0" w:space="0" w:color="auto"/>
            <w:bottom w:val="none" w:sz="0" w:space="0" w:color="auto"/>
            <w:right w:val="none" w:sz="0" w:space="0" w:color="auto"/>
          </w:divBdr>
        </w:div>
        <w:div w:id="1652904310">
          <w:marLeft w:val="640"/>
          <w:marRight w:val="0"/>
          <w:marTop w:val="0"/>
          <w:marBottom w:val="0"/>
          <w:divBdr>
            <w:top w:val="none" w:sz="0" w:space="0" w:color="auto"/>
            <w:left w:val="none" w:sz="0" w:space="0" w:color="auto"/>
            <w:bottom w:val="none" w:sz="0" w:space="0" w:color="auto"/>
            <w:right w:val="none" w:sz="0" w:space="0" w:color="auto"/>
          </w:divBdr>
        </w:div>
        <w:div w:id="1216241031">
          <w:marLeft w:val="640"/>
          <w:marRight w:val="0"/>
          <w:marTop w:val="0"/>
          <w:marBottom w:val="0"/>
          <w:divBdr>
            <w:top w:val="none" w:sz="0" w:space="0" w:color="auto"/>
            <w:left w:val="none" w:sz="0" w:space="0" w:color="auto"/>
            <w:bottom w:val="none" w:sz="0" w:space="0" w:color="auto"/>
            <w:right w:val="none" w:sz="0" w:space="0" w:color="auto"/>
          </w:divBdr>
        </w:div>
        <w:div w:id="2126339856">
          <w:marLeft w:val="640"/>
          <w:marRight w:val="0"/>
          <w:marTop w:val="0"/>
          <w:marBottom w:val="0"/>
          <w:divBdr>
            <w:top w:val="none" w:sz="0" w:space="0" w:color="auto"/>
            <w:left w:val="none" w:sz="0" w:space="0" w:color="auto"/>
            <w:bottom w:val="none" w:sz="0" w:space="0" w:color="auto"/>
            <w:right w:val="none" w:sz="0" w:space="0" w:color="auto"/>
          </w:divBdr>
        </w:div>
        <w:div w:id="160898807">
          <w:marLeft w:val="640"/>
          <w:marRight w:val="0"/>
          <w:marTop w:val="0"/>
          <w:marBottom w:val="0"/>
          <w:divBdr>
            <w:top w:val="none" w:sz="0" w:space="0" w:color="auto"/>
            <w:left w:val="none" w:sz="0" w:space="0" w:color="auto"/>
            <w:bottom w:val="none" w:sz="0" w:space="0" w:color="auto"/>
            <w:right w:val="none" w:sz="0" w:space="0" w:color="auto"/>
          </w:divBdr>
        </w:div>
        <w:div w:id="198327229">
          <w:marLeft w:val="640"/>
          <w:marRight w:val="0"/>
          <w:marTop w:val="0"/>
          <w:marBottom w:val="0"/>
          <w:divBdr>
            <w:top w:val="none" w:sz="0" w:space="0" w:color="auto"/>
            <w:left w:val="none" w:sz="0" w:space="0" w:color="auto"/>
            <w:bottom w:val="none" w:sz="0" w:space="0" w:color="auto"/>
            <w:right w:val="none" w:sz="0" w:space="0" w:color="auto"/>
          </w:divBdr>
        </w:div>
        <w:div w:id="1535533444">
          <w:marLeft w:val="640"/>
          <w:marRight w:val="0"/>
          <w:marTop w:val="0"/>
          <w:marBottom w:val="0"/>
          <w:divBdr>
            <w:top w:val="none" w:sz="0" w:space="0" w:color="auto"/>
            <w:left w:val="none" w:sz="0" w:space="0" w:color="auto"/>
            <w:bottom w:val="none" w:sz="0" w:space="0" w:color="auto"/>
            <w:right w:val="none" w:sz="0" w:space="0" w:color="auto"/>
          </w:divBdr>
        </w:div>
        <w:div w:id="1467697725">
          <w:marLeft w:val="640"/>
          <w:marRight w:val="0"/>
          <w:marTop w:val="0"/>
          <w:marBottom w:val="0"/>
          <w:divBdr>
            <w:top w:val="none" w:sz="0" w:space="0" w:color="auto"/>
            <w:left w:val="none" w:sz="0" w:space="0" w:color="auto"/>
            <w:bottom w:val="none" w:sz="0" w:space="0" w:color="auto"/>
            <w:right w:val="none" w:sz="0" w:space="0" w:color="auto"/>
          </w:divBdr>
        </w:div>
        <w:div w:id="1637369572">
          <w:marLeft w:val="640"/>
          <w:marRight w:val="0"/>
          <w:marTop w:val="0"/>
          <w:marBottom w:val="0"/>
          <w:divBdr>
            <w:top w:val="none" w:sz="0" w:space="0" w:color="auto"/>
            <w:left w:val="none" w:sz="0" w:space="0" w:color="auto"/>
            <w:bottom w:val="none" w:sz="0" w:space="0" w:color="auto"/>
            <w:right w:val="none" w:sz="0" w:space="0" w:color="auto"/>
          </w:divBdr>
        </w:div>
        <w:div w:id="487794399">
          <w:marLeft w:val="640"/>
          <w:marRight w:val="0"/>
          <w:marTop w:val="0"/>
          <w:marBottom w:val="0"/>
          <w:divBdr>
            <w:top w:val="none" w:sz="0" w:space="0" w:color="auto"/>
            <w:left w:val="none" w:sz="0" w:space="0" w:color="auto"/>
            <w:bottom w:val="none" w:sz="0" w:space="0" w:color="auto"/>
            <w:right w:val="none" w:sz="0" w:space="0" w:color="auto"/>
          </w:divBdr>
        </w:div>
        <w:div w:id="1588685860">
          <w:marLeft w:val="640"/>
          <w:marRight w:val="0"/>
          <w:marTop w:val="0"/>
          <w:marBottom w:val="0"/>
          <w:divBdr>
            <w:top w:val="none" w:sz="0" w:space="0" w:color="auto"/>
            <w:left w:val="none" w:sz="0" w:space="0" w:color="auto"/>
            <w:bottom w:val="none" w:sz="0" w:space="0" w:color="auto"/>
            <w:right w:val="none" w:sz="0" w:space="0" w:color="auto"/>
          </w:divBdr>
        </w:div>
        <w:div w:id="108360375">
          <w:marLeft w:val="640"/>
          <w:marRight w:val="0"/>
          <w:marTop w:val="0"/>
          <w:marBottom w:val="0"/>
          <w:divBdr>
            <w:top w:val="none" w:sz="0" w:space="0" w:color="auto"/>
            <w:left w:val="none" w:sz="0" w:space="0" w:color="auto"/>
            <w:bottom w:val="none" w:sz="0" w:space="0" w:color="auto"/>
            <w:right w:val="none" w:sz="0" w:space="0" w:color="auto"/>
          </w:divBdr>
        </w:div>
        <w:div w:id="611785390">
          <w:marLeft w:val="640"/>
          <w:marRight w:val="0"/>
          <w:marTop w:val="0"/>
          <w:marBottom w:val="0"/>
          <w:divBdr>
            <w:top w:val="none" w:sz="0" w:space="0" w:color="auto"/>
            <w:left w:val="none" w:sz="0" w:space="0" w:color="auto"/>
            <w:bottom w:val="none" w:sz="0" w:space="0" w:color="auto"/>
            <w:right w:val="none" w:sz="0" w:space="0" w:color="auto"/>
          </w:divBdr>
        </w:div>
        <w:div w:id="1133868335">
          <w:marLeft w:val="640"/>
          <w:marRight w:val="0"/>
          <w:marTop w:val="0"/>
          <w:marBottom w:val="0"/>
          <w:divBdr>
            <w:top w:val="none" w:sz="0" w:space="0" w:color="auto"/>
            <w:left w:val="none" w:sz="0" w:space="0" w:color="auto"/>
            <w:bottom w:val="none" w:sz="0" w:space="0" w:color="auto"/>
            <w:right w:val="none" w:sz="0" w:space="0" w:color="auto"/>
          </w:divBdr>
        </w:div>
        <w:div w:id="1002969135">
          <w:marLeft w:val="640"/>
          <w:marRight w:val="0"/>
          <w:marTop w:val="0"/>
          <w:marBottom w:val="0"/>
          <w:divBdr>
            <w:top w:val="none" w:sz="0" w:space="0" w:color="auto"/>
            <w:left w:val="none" w:sz="0" w:space="0" w:color="auto"/>
            <w:bottom w:val="none" w:sz="0" w:space="0" w:color="auto"/>
            <w:right w:val="none" w:sz="0" w:space="0" w:color="auto"/>
          </w:divBdr>
        </w:div>
        <w:div w:id="1339845425">
          <w:marLeft w:val="640"/>
          <w:marRight w:val="0"/>
          <w:marTop w:val="0"/>
          <w:marBottom w:val="0"/>
          <w:divBdr>
            <w:top w:val="none" w:sz="0" w:space="0" w:color="auto"/>
            <w:left w:val="none" w:sz="0" w:space="0" w:color="auto"/>
            <w:bottom w:val="none" w:sz="0" w:space="0" w:color="auto"/>
            <w:right w:val="none" w:sz="0" w:space="0" w:color="auto"/>
          </w:divBdr>
        </w:div>
        <w:div w:id="962151576">
          <w:marLeft w:val="640"/>
          <w:marRight w:val="0"/>
          <w:marTop w:val="0"/>
          <w:marBottom w:val="0"/>
          <w:divBdr>
            <w:top w:val="none" w:sz="0" w:space="0" w:color="auto"/>
            <w:left w:val="none" w:sz="0" w:space="0" w:color="auto"/>
            <w:bottom w:val="none" w:sz="0" w:space="0" w:color="auto"/>
            <w:right w:val="none" w:sz="0" w:space="0" w:color="auto"/>
          </w:divBdr>
        </w:div>
        <w:div w:id="677733628">
          <w:marLeft w:val="640"/>
          <w:marRight w:val="0"/>
          <w:marTop w:val="0"/>
          <w:marBottom w:val="0"/>
          <w:divBdr>
            <w:top w:val="none" w:sz="0" w:space="0" w:color="auto"/>
            <w:left w:val="none" w:sz="0" w:space="0" w:color="auto"/>
            <w:bottom w:val="none" w:sz="0" w:space="0" w:color="auto"/>
            <w:right w:val="none" w:sz="0" w:space="0" w:color="auto"/>
          </w:divBdr>
        </w:div>
        <w:div w:id="710766049">
          <w:marLeft w:val="640"/>
          <w:marRight w:val="0"/>
          <w:marTop w:val="0"/>
          <w:marBottom w:val="0"/>
          <w:divBdr>
            <w:top w:val="none" w:sz="0" w:space="0" w:color="auto"/>
            <w:left w:val="none" w:sz="0" w:space="0" w:color="auto"/>
            <w:bottom w:val="none" w:sz="0" w:space="0" w:color="auto"/>
            <w:right w:val="none" w:sz="0" w:space="0" w:color="auto"/>
          </w:divBdr>
        </w:div>
        <w:div w:id="933785200">
          <w:marLeft w:val="640"/>
          <w:marRight w:val="0"/>
          <w:marTop w:val="0"/>
          <w:marBottom w:val="0"/>
          <w:divBdr>
            <w:top w:val="none" w:sz="0" w:space="0" w:color="auto"/>
            <w:left w:val="none" w:sz="0" w:space="0" w:color="auto"/>
            <w:bottom w:val="none" w:sz="0" w:space="0" w:color="auto"/>
            <w:right w:val="none" w:sz="0" w:space="0" w:color="auto"/>
          </w:divBdr>
        </w:div>
        <w:div w:id="559707751">
          <w:marLeft w:val="640"/>
          <w:marRight w:val="0"/>
          <w:marTop w:val="0"/>
          <w:marBottom w:val="0"/>
          <w:divBdr>
            <w:top w:val="none" w:sz="0" w:space="0" w:color="auto"/>
            <w:left w:val="none" w:sz="0" w:space="0" w:color="auto"/>
            <w:bottom w:val="none" w:sz="0" w:space="0" w:color="auto"/>
            <w:right w:val="none" w:sz="0" w:space="0" w:color="auto"/>
          </w:divBdr>
        </w:div>
        <w:div w:id="314838253">
          <w:marLeft w:val="640"/>
          <w:marRight w:val="0"/>
          <w:marTop w:val="0"/>
          <w:marBottom w:val="0"/>
          <w:divBdr>
            <w:top w:val="none" w:sz="0" w:space="0" w:color="auto"/>
            <w:left w:val="none" w:sz="0" w:space="0" w:color="auto"/>
            <w:bottom w:val="none" w:sz="0" w:space="0" w:color="auto"/>
            <w:right w:val="none" w:sz="0" w:space="0" w:color="auto"/>
          </w:divBdr>
        </w:div>
        <w:div w:id="2143569823">
          <w:marLeft w:val="640"/>
          <w:marRight w:val="0"/>
          <w:marTop w:val="0"/>
          <w:marBottom w:val="0"/>
          <w:divBdr>
            <w:top w:val="none" w:sz="0" w:space="0" w:color="auto"/>
            <w:left w:val="none" w:sz="0" w:space="0" w:color="auto"/>
            <w:bottom w:val="none" w:sz="0" w:space="0" w:color="auto"/>
            <w:right w:val="none" w:sz="0" w:space="0" w:color="auto"/>
          </w:divBdr>
        </w:div>
        <w:div w:id="698093014">
          <w:marLeft w:val="640"/>
          <w:marRight w:val="0"/>
          <w:marTop w:val="0"/>
          <w:marBottom w:val="0"/>
          <w:divBdr>
            <w:top w:val="none" w:sz="0" w:space="0" w:color="auto"/>
            <w:left w:val="none" w:sz="0" w:space="0" w:color="auto"/>
            <w:bottom w:val="none" w:sz="0" w:space="0" w:color="auto"/>
            <w:right w:val="none" w:sz="0" w:space="0" w:color="auto"/>
          </w:divBdr>
        </w:div>
        <w:div w:id="1544950387">
          <w:marLeft w:val="640"/>
          <w:marRight w:val="0"/>
          <w:marTop w:val="0"/>
          <w:marBottom w:val="0"/>
          <w:divBdr>
            <w:top w:val="none" w:sz="0" w:space="0" w:color="auto"/>
            <w:left w:val="none" w:sz="0" w:space="0" w:color="auto"/>
            <w:bottom w:val="none" w:sz="0" w:space="0" w:color="auto"/>
            <w:right w:val="none" w:sz="0" w:space="0" w:color="auto"/>
          </w:divBdr>
        </w:div>
        <w:div w:id="906381055">
          <w:marLeft w:val="640"/>
          <w:marRight w:val="0"/>
          <w:marTop w:val="0"/>
          <w:marBottom w:val="0"/>
          <w:divBdr>
            <w:top w:val="none" w:sz="0" w:space="0" w:color="auto"/>
            <w:left w:val="none" w:sz="0" w:space="0" w:color="auto"/>
            <w:bottom w:val="none" w:sz="0" w:space="0" w:color="auto"/>
            <w:right w:val="none" w:sz="0" w:space="0" w:color="auto"/>
          </w:divBdr>
        </w:div>
        <w:div w:id="36661172">
          <w:marLeft w:val="640"/>
          <w:marRight w:val="0"/>
          <w:marTop w:val="0"/>
          <w:marBottom w:val="0"/>
          <w:divBdr>
            <w:top w:val="none" w:sz="0" w:space="0" w:color="auto"/>
            <w:left w:val="none" w:sz="0" w:space="0" w:color="auto"/>
            <w:bottom w:val="none" w:sz="0" w:space="0" w:color="auto"/>
            <w:right w:val="none" w:sz="0" w:space="0" w:color="auto"/>
          </w:divBdr>
        </w:div>
        <w:div w:id="2005817703">
          <w:marLeft w:val="640"/>
          <w:marRight w:val="0"/>
          <w:marTop w:val="0"/>
          <w:marBottom w:val="0"/>
          <w:divBdr>
            <w:top w:val="none" w:sz="0" w:space="0" w:color="auto"/>
            <w:left w:val="none" w:sz="0" w:space="0" w:color="auto"/>
            <w:bottom w:val="none" w:sz="0" w:space="0" w:color="auto"/>
            <w:right w:val="none" w:sz="0" w:space="0" w:color="auto"/>
          </w:divBdr>
        </w:div>
        <w:div w:id="611400638">
          <w:marLeft w:val="640"/>
          <w:marRight w:val="0"/>
          <w:marTop w:val="0"/>
          <w:marBottom w:val="0"/>
          <w:divBdr>
            <w:top w:val="none" w:sz="0" w:space="0" w:color="auto"/>
            <w:left w:val="none" w:sz="0" w:space="0" w:color="auto"/>
            <w:bottom w:val="none" w:sz="0" w:space="0" w:color="auto"/>
            <w:right w:val="none" w:sz="0" w:space="0" w:color="auto"/>
          </w:divBdr>
        </w:div>
        <w:div w:id="78408315">
          <w:marLeft w:val="640"/>
          <w:marRight w:val="0"/>
          <w:marTop w:val="0"/>
          <w:marBottom w:val="0"/>
          <w:divBdr>
            <w:top w:val="none" w:sz="0" w:space="0" w:color="auto"/>
            <w:left w:val="none" w:sz="0" w:space="0" w:color="auto"/>
            <w:bottom w:val="none" w:sz="0" w:space="0" w:color="auto"/>
            <w:right w:val="none" w:sz="0" w:space="0" w:color="auto"/>
          </w:divBdr>
        </w:div>
        <w:div w:id="2085181980">
          <w:marLeft w:val="640"/>
          <w:marRight w:val="0"/>
          <w:marTop w:val="0"/>
          <w:marBottom w:val="0"/>
          <w:divBdr>
            <w:top w:val="none" w:sz="0" w:space="0" w:color="auto"/>
            <w:left w:val="none" w:sz="0" w:space="0" w:color="auto"/>
            <w:bottom w:val="none" w:sz="0" w:space="0" w:color="auto"/>
            <w:right w:val="none" w:sz="0" w:space="0" w:color="auto"/>
          </w:divBdr>
        </w:div>
        <w:div w:id="1093360381">
          <w:marLeft w:val="640"/>
          <w:marRight w:val="0"/>
          <w:marTop w:val="0"/>
          <w:marBottom w:val="0"/>
          <w:divBdr>
            <w:top w:val="none" w:sz="0" w:space="0" w:color="auto"/>
            <w:left w:val="none" w:sz="0" w:space="0" w:color="auto"/>
            <w:bottom w:val="none" w:sz="0" w:space="0" w:color="auto"/>
            <w:right w:val="none" w:sz="0" w:space="0" w:color="auto"/>
          </w:divBdr>
        </w:div>
        <w:div w:id="1018502538">
          <w:marLeft w:val="640"/>
          <w:marRight w:val="0"/>
          <w:marTop w:val="0"/>
          <w:marBottom w:val="0"/>
          <w:divBdr>
            <w:top w:val="none" w:sz="0" w:space="0" w:color="auto"/>
            <w:left w:val="none" w:sz="0" w:space="0" w:color="auto"/>
            <w:bottom w:val="none" w:sz="0" w:space="0" w:color="auto"/>
            <w:right w:val="none" w:sz="0" w:space="0" w:color="auto"/>
          </w:divBdr>
        </w:div>
        <w:div w:id="814906037">
          <w:marLeft w:val="640"/>
          <w:marRight w:val="0"/>
          <w:marTop w:val="0"/>
          <w:marBottom w:val="0"/>
          <w:divBdr>
            <w:top w:val="none" w:sz="0" w:space="0" w:color="auto"/>
            <w:left w:val="none" w:sz="0" w:space="0" w:color="auto"/>
            <w:bottom w:val="none" w:sz="0" w:space="0" w:color="auto"/>
            <w:right w:val="none" w:sz="0" w:space="0" w:color="auto"/>
          </w:divBdr>
        </w:div>
        <w:div w:id="1814592333">
          <w:marLeft w:val="640"/>
          <w:marRight w:val="0"/>
          <w:marTop w:val="0"/>
          <w:marBottom w:val="0"/>
          <w:divBdr>
            <w:top w:val="none" w:sz="0" w:space="0" w:color="auto"/>
            <w:left w:val="none" w:sz="0" w:space="0" w:color="auto"/>
            <w:bottom w:val="none" w:sz="0" w:space="0" w:color="auto"/>
            <w:right w:val="none" w:sz="0" w:space="0" w:color="auto"/>
          </w:divBdr>
        </w:div>
        <w:div w:id="203520046">
          <w:marLeft w:val="640"/>
          <w:marRight w:val="0"/>
          <w:marTop w:val="0"/>
          <w:marBottom w:val="0"/>
          <w:divBdr>
            <w:top w:val="none" w:sz="0" w:space="0" w:color="auto"/>
            <w:left w:val="none" w:sz="0" w:space="0" w:color="auto"/>
            <w:bottom w:val="none" w:sz="0" w:space="0" w:color="auto"/>
            <w:right w:val="none" w:sz="0" w:space="0" w:color="auto"/>
          </w:divBdr>
        </w:div>
        <w:div w:id="383912017">
          <w:marLeft w:val="640"/>
          <w:marRight w:val="0"/>
          <w:marTop w:val="0"/>
          <w:marBottom w:val="0"/>
          <w:divBdr>
            <w:top w:val="none" w:sz="0" w:space="0" w:color="auto"/>
            <w:left w:val="none" w:sz="0" w:space="0" w:color="auto"/>
            <w:bottom w:val="none" w:sz="0" w:space="0" w:color="auto"/>
            <w:right w:val="none" w:sz="0" w:space="0" w:color="auto"/>
          </w:divBdr>
        </w:div>
        <w:div w:id="453720893">
          <w:marLeft w:val="640"/>
          <w:marRight w:val="0"/>
          <w:marTop w:val="0"/>
          <w:marBottom w:val="0"/>
          <w:divBdr>
            <w:top w:val="none" w:sz="0" w:space="0" w:color="auto"/>
            <w:left w:val="none" w:sz="0" w:space="0" w:color="auto"/>
            <w:bottom w:val="none" w:sz="0" w:space="0" w:color="auto"/>
            <w:right w:val="none" w:sz="0" w:space="0" w:color="auto"/>
          </w:divBdr>
        </w:div>
        <w:div w:id="328290266">
          <w:marLeft w:val="640"/>
          <w:marRight w:val="0"/>
          <w:marTop w:val="0"/>
          <w:marBottom w:val="0"/>
          <w:divBdr>
            <w:top w:val="none" w:sz="0" w:space="0" w:color="auto"/>
            <w:left w:val="none" w:sz="0" w:space="0" w:color="auto"/>
            <w:bottom w:val="none" w:sz="0" w:space="0" w:color="auto"/>
            <w:right w:val="none" w:sz="0" w:space="0" w:color="auto"/>
          </w:divBdr>
        </w:div>
        <w:div w:id="546067494">
          <w:marLeft w:val="640"/>
          <w:marRight w:val="0"/>
          <w:marTop w:val="0"/>
          <w:marBottom w:val="0"/>
          <w:divBdr>
            <w:top w:val="none" w:sz="0" w:space="0" w:color="auto"/>
            <w:left w:val="none" w:sz="0" w:space="0" w:color="auto"/>
            <w:bottom w:val="none" w:sz="0" w:space="0" w:color="auto"/>
            <w:right w:val="none" w:sz="0" w:space="0" w:color="auto"/>
          </w:divBdr>
        </w:div>
        <w:div w:id="1443305949">
          <w:marLeft w:val="640"/>
          <w:marRight w:val="0"/>
          <w:marTop w:val="0"/>
          <w:marBottom w:val="0"/>
          <w:divBdr>
            <w:top w:val="none" w:sz="0" w:space="0" w:color="auto"/>
            <w:left w:val="none" w:sz="0" w:space="0" w:color="auto"/>
            <w:bottom w:val="none" w:sz="0" w:space="0" w:color="auto"/>
            <w:right w:val="none" w:sz="0" w:space="0" w:color="auto"/>
          </w:divBdr>
        </w:div>
        <w:div w:id="48961934">
          <w:marLeft w:val="640"/>
          <w:marRight w:val="0"/>
          <w:marTop w:val="0"/>
          <w:marBottom w:val="0"/>
          <w:divBdr>
            <w:top w:val="none" w:sz="0" w:space="0" w:color="auto"/>
            <w:left w:val="none" w:sz="0" w:space="0" w:color="auto"/>
            <w:bottom w:val="none" w:sz="0" w:space="0" w:color="auto"/>
            <w:right w:val="none" w:sz="0" w:space="0" w:color="auto"/>
          </w:divBdr>
        </w:div>
        <w:div w:id="1851292934">
          <w:marLeft w:val="640"/>
          <w:marRight w:val="0"/>
          <w:marTop w:val="0"/>
          <w:marBottom w:val="0"/>
          <w:divBdr>
            <w:top w:val="none" w:sz="0" w:space="0" w:color="auto"/>
            <w:left w:val="none" w:sz="0" w:space="0" w:color="auto"/>
            <w:bottom w:val="none" w:sz="0" w:space="0" w:color="auto"/>
            <w:right w:val="none" w:sz="0" w:space="0" w:color="auto"/>
          </w:divBdr>
        </w:div>
        <w:div w:id="1219315239">
          <w:marLeft w:val="640"/>
          <w:marRight w:val="0"/>
          <w:marTop w:val="0"/>
          <w:marBottom w:val="0"/>
          <w:divBdr>
            <w:top w:val="none" w:sz="0" w:space="0" w:color="auto"/>
            <w:left w:val="none" w:sz="0" w:space="0" w:color="auto"/>
            <w:bottom w:val="none" w:sz="0" w:space="0" w:color="auto"/>
            <w:right w:val="none" w:sz="0" w:space="0" w:color="auto"/>
          </w:divBdr>
        </w:div>
        <w:div w:id="1049571853">
          <w:marLeft w:val="640"/>
          <w:marRight w:val="0"/>
          <w:marTop w:val="0"/>
          <w:marBottom w:val="0"/>
          <w:divBdr>
            <w:top w:val="none" w:sz="0" w:space="0" w:color="auto"/>
            <w:left w:val="none" w:sz="0" w:space="0" w:color="auto"/>
            <w:bottom w:val="none" w:sz="0" w:space="0" w:color="auto"/>
            <w:right w:val="none" w:sz="0" w:space="0" w:color="auto"/>
          </w:divBdr>
        </w:div>
        <w:div w:id="1343510181">
          <w:marLeft w:val="640"/>
          <w:marRight w:val="0"/>
          <w:marTop w:val="0"/>
          <w:marBottom w:val="0"/>
          <w:divBdr>
            <w:top w:val="none" w:sz="0" w:space="0" w:color="auto"/>
            <w:left w:val="none" w:sz="0" w:space="0" w:color="auto"/>
            <w:bottom w:val="none" w:sz="0" w:space="0" w:color="auto"/>
            <w:right w:val="none" w:sz="0" w:space="0" w:color="auto"/>
          </w:divBdr>
        </w:div>
        <w:div w:id="1114712534">
          <w:marLeft w:val="640"/>
          <w:marRight w:val="0"/>
          <w:marTop w:val="0"/>
          <w:marBottom w:val="0"/>
          <w:divBdr>
            <w:top w:val="none" w:sz="0" w:space="0" w:color="auto"/>
            <w:left w:val="none" w:sz="0" w:space="0" w:color="auto"/>
            <w:bottom w:val="none" w:sz="0" w:space="0" w:color="auto"/>
            <w:right w:val="none" w:sz="0" w:space="0" w:color="auto"/>
          </w:divBdr>
        </w:div>
        <w:div w:id="384068634">
          <w:marLeft w:val="640"/>
          <w:marRight w:val="0"/>
          <w:marTop w:val="0"/>
          <w:marBottom w:val="0"/>
          <w:divBdr>
            <w:top w:val="none" w:sz="0" w:space="0" w:color="auto"/>
            <w:left w:val="none" w:sz="0" w:space="0" w:color="auto"/>
            <w:bottom w:val="none" w:sz="0" w:space="0" w:color="auto"/>
            <w:right w:val="none" w:sz="0" w:space="0" w:color="auto"/>
          </w:divBdr>
        </w:div>
        <w:div w:id="2092193234">
          <w:marLeft w:val="640"/>
          <w:marRight w:val="0"/>
          <w:marTop w:val="0"/>
          <w:marBottom w:val="0"/>
          <w:divBdr>
            <w:top w:val="none" w:sz="0" w:space="0" w:color="auto"/>
            <w:left w:val="none" w:sz="0" w:space="0" w:color="auto"/>
            <w:bottom w:val="none" w:sz="0" w:space="0" w:color="auto"/>
            <w:right w:val="none" w:sz="0" w:space="0" w:color="auto"/>
          </w:divBdr>
        </w:div>
        <w:div w:id="332689534">
          <w:marLeft w:val="640"/>
          <w:marRight w:val="0"/>
          <w:marTop w:val="0"/>
          <w:marBottom w:val="0"/>
          <w:divBdr>
            <w:top w:val="none" w:sz="0" w:space="0" w:color="auto"/>
            <w:left w:val="none" w:sz="0" w:space="0" w:color="auto"/>
            <w:bottom w:val="none" w:sz="0" w:space="0" w:color="auto"/>
            <w:right w:val="none" w:sz="0" w:space="0" w:color="auto"/>
          </w:divBdr>
        </w:div>
        <w:div w:id="983313117">
          <w:marLeft w:val="640"/>
          <w:marRight w:val="0"/>
          <w:marTop w:val="0"/>
          <w:marBottom w:val="0"/>
          <w:divBdr>
            <w:top w:val="none" w:sz="0" w:space="0" w:color="auto"/>
            <w:left w:val="none" w:sz="0" w:space="0" w:color="auto"/>
            <w:bottom w:val="none" w:sz="0" w:space="0" w:color="auto"/>
            <w:right w:val="none" w:sz="0" w:space="0" w:color="auto"/>
          </w:divBdr>
        </w:div>
        <w:div w:id="302466616">
          <w:marLeft w:val="640"/>
          <w:marRight w:val="0"/>
          <w:marTop w:val="0"/>
          <w:marBottom w:val="0"/>
          <w:divBdr>
            <w:top w:val="none" w:sz="0" w:space="0" w:color="auto"/>
            <w:left w:val="none" w:sz="0" w:space="0" w:color="auto"/>
            <w:bottom w:val="none" w:sz="0" w:space="0" w:color="auto"/>
            <w:right w:val="none" w:sz="0" w:space="0" w:color="auto"/>
          </w:divBdr>
        </w:div>
        <w:div w:id="1602837322">
          <w:marLeft w:val="640"/>
          <w:marRight w:val="0"/>
          <w:marTop w:val="0"/>
          <w:marBottom w:val="0"/>
          <w:divBdr>
            <w:top w:val="none" w:sz="0" w:space="0" w:color="auto"/>
            <w:left w:val="none" w:sz="0" w:space="0" w:color="auto"/>
            <w:bottom w:val="none" w:sz="0" w:space="0" w:color="auto"/>
            <w:right w:val="none" w:sz="0" w:space="0" w:color="auto"/>
          </w:divBdr>
        </w:div>
        <w:div w:id="477769983">
          <w:marLeft w:val="640"/>
          <w:marRight w:val="0"/>
          <w:marTop w:val="0"/>
          <w:marBottom w:val="0"/>
          <w:divBdr>
            <w:top w:val="none" w:sz="0" w:space="0" w:color="auto"/>
            <w:left w:val="none" w:sz="0" w:space="0" w:color="auto"/>
            <w:bottom w:val="none" w:sz="0" w:space="0" w:color="auto"/>
            <w:right w:val="none" w:sz="0" w:space="0" w:color="auto"/>
          </w:divBdr>
        </w:div>
        <w:div w:id="261495967">
          <w:marLeft w:val="640"/>
          <w:marRight w:val="0"/>
          <w:marTop w:val="0"/>
          <w:marBottom w:val="0"/>
          <w:divBdr>
            <w:top w:val="none" w:sz="0" w:space="0" w:color="auto"/>
            <w:left w:val="none" w:sz="0" w:space="0" w:color="auto"/>
            <w:bottom w:val="none" w:sz="0" w:space="0" w:color="auto"/>
            <w:right w:val="none" w:sz="0" w:space="0" w:color="auto"/>
          </w:divBdr>
        </w:div>
        <w:div w:id="1731340548">
          <w:marLeft w:val="640"/>
          <w:marRight w:val="0"/>
          <w:marTop w:val="0"/>
          <w:marBottom w:val="0"/>
          <w:divBdr>
            <w:top w:val="none" w:sz="0" w:space="0" w:color="auto"/>
            <w:left w:val="none" w:sz="0" w:space="0" w:color="auto"/>
            <w:bottom w:val="none" w:sz="0" w:space="0" w:color="auto"/>
            <w:right w:val="none" w:sz="0" w:space="0" w:color="auto"/>
          </w:divBdr>
        </w:div>
        <w:div w:id="911549453">
          <w:marLeft w:val="640"/>
          <w:marRight w:val="0"/>
          <w:marTop w:val="0"/>
          <w:marBottom w:val="0"/>
          <w:divBdr>
            <w:top w:val="none" w:sz="0" w:space="0" w:color="auto"/>
            <w:left w:val="none" w:sz="0" w:space="0" w:color="auto"/>
            <w:bottom w:val="none" w:sz="0" w:space="0" w:color="auto"/>
            <w:right w:val="none" w:sz="0" w:space="0" w:color="auto"/>
          </w:divBdr>
        </w:div>
        <w:div w:id="5711046">
          <w:marLeft w:val="640"/>
          <w:marRight w:val="0"/>
          <w:marTop w:val="0"/>
          <w:marBottom w:val="0"/>
          <w:divBdr>
            <w:top w:val="none" w:sz="0" w:space="0" w:color="auto"/>
            <w:left w:val="none" w:sz="0" w:space="0" w:color="auto"/>
            <w:bottom w:val="none" w:sz="0" w:space="0" w:color="auto"/>
            <w:right w:val="none" w:sz="0" w:space="0" w:color="auto"/>
          </w:divBdr>
        </w:div>
        <w:div w:id="1839225784">
          <w:marLeft w:val="640"/>
          <w:marRight w:val="0"/>
          <w:marTop w:val="0"/>
          <w:marBottom w:val="0"/>
          <w:divBdr>
            <w:top w:val="none" w:sz="0" w:space="0" w:color="auto"/>
            <w:left w:val="none" w:sz="0" w:space="0" w:color="auto"/>
            <w:bottom w:val="none" w:sz="0" w:space="0" w:color="auto"/>
            <w:right w:val="none" w:sz="0" w:space="0" w:color="auto"/>
          </w:divBdr>
        </w:div>
        <w:div w:id="1437795297">
          <w:marLeft w:val="640"/>
          <w:marRight w:val="0"/>
          <w:marTop w:val="0"/>
          <w:marBottom w:val="0"/>
          <w:divBdr>
            <w:top w:val="none" w:sz="0" w:space="0" w:color="auto"/>
            <w:left w:val="none" w:sz="0" w:space="0" w:color="auto"/>
            <w:bottom w:val="none" w:sz="0" w:space="0" w:color="auto"/>
            <w:right w:val="none" w:sz="0" w:space="0" w:color="auto"/>
          </w:divBdr>
        </w:div>
        <w:div w:id="598560728">
          <w:marLeft w:val="640"/>
          <w:marRight w:val="0"/>
          <w:marTop w:val="0"/>
          <w:marBottom w:val="0"/>
          <w:divBdr>
            <w:top w:val="none" w:sz="0" w:space="0" w:color="auto"/>
            <w:left w:val="none" w:sz="0" w:space="0" w:color="auto"/>
            <w:bottom w:val="none" w:sz="0" w:space="0" w:color="auto"/>
            <w:right w:val="none" w:sz="0" w:space="0" w:color="auto"/>
          </w:divBdr>
        </w:div>
        <w:div w:id="2102558275">
          <w:marLeft w:val="640"/>
          <w:marRight w:val="0"/>
          <w:marTop w:val="0"/>
          <w:marBottom w:val="0"/>
          <w:divBdr>
            <w:top w:val="none" w:sz="0" w:space="0" w:color="auto"/>
            <w:left w:val="none" w:sz="0" w:space="0" w:color="auto"/>
            <w:bottom w:val="none" w:sz="0" w:space="0" w:color="auto"/>
            <w:right w:val="none" w:sz="0" w:space="0" w:color="auto"/>
          </w:divBdr>
        </w:div>
        <w:div w:id="1590194234">
          <w:marLeft w:val="640"/>
          <w:marRight w:val="0"/>
          <w:marTop w:val="0"/>
          <w:marBottom w:val="0"/>
          <w:divBdr>
            <w:top w:val="none" w:sz="0" w:space="0" w:color="auto"/>
            <w:left w:val="none" w:sz="0" w:space="0" w:color="auto"/>
            <w:bottom w:val="none" w:sz="0" w:space="0" w:color="auto"/>
            <w:right w:val="none" w:sz="0" w:space="0" w:color="auto"/>
          </w:divBdr>
        </w:div>
        <w:div w:id="419177136">
          <w:marLeft w:val="640"/>
          <w:marRight w:val="0"/>
          <w:marTop w:val="0"/>
          <w:marBottom w:val="0"/>
          <w:divBdr>
            <w:top w:val="none" w:sz="0" w:space="0" w:color="auto"/>
            <w:left w:val="none" w:sz="0" w:space="0" w:color="auto"/>
            <w:bottom w:val="none" w:sz="0" w:space="0" w:color="auto"/>
            <w:right w:val="none" w:sz="0" w:space="0" w:color="auto"/>
          </w:divBdr>
        </w:div>
        <w:div w:id="792749372">
          <w:marLeft w:val="640"/>
          <w:marRight w:val="0"/>
          <w:marTop w:val="0"/>
          <w:marBottom w:val="0"/>
          <w:divBdr>
            <w:top w:val="none" w:sz="0" w:space="0" w:color="auto"/>
            <w:left w:val="none" w:sz="0" w:space="0" w:color="auto"/>
            <w:bottom w:val="none" w:sz="0" w:space="0" w:color="auto"/>
            <w:right w:val="none" w:sz="0" w:space="0" w:color="auto"/>
          </w:divBdr>
        </w:div>
        <w:div w:id="1728870995">
          <w:marLeft w:val="640"/>
          <w:marRight w:val="0"/>
          <w:marTop w:val="0"/>
          <w:marBottom w:val="0"/>
          <w:divBdr>
            <w:top w:val="none" w:sz="0" w:space="0" w:color="auto"/>
            <w:left w:val="none" w:sz="0" w:space="0" w:color="auto"/>
            <w:bottom w:val="none" w:sz="0" w:space="0" w:color="auto"/>
            <w:right w:val="none" w:sz="0" w:space="0" w:color="auto"/>
          </w:divBdr>
        </w:div>
        <w:div w:id="1691763657">
          <w:marLeft w:val="640"/>
          <w:marRight w:val="0"/>
          <w:marTop w:val="0"/>
          <w:marBottom w:val="0"/>
          <w:divBdr>
            <w:top w:val="none" w:sz="0" w:space="0" w:color="auto"/>
            <w:left w:val="none" w:sz="0" w:space="0" w:color="auto"/>
            <w:bottom w:val="none" w:sz="0" w:space="0" w:color="auto"/>
            <w:right w:val="none" w:sz="0" w:space="0" w:color="auto"/>
          </w:divBdr>
        </w:div>
        <w:div w:id="1484735369">
          <w:marLeft w:val="640"/>
          <w:marRight w:val="0"/>
          <w:marTop w:val="0"/>
          <w:marBottom w:val="0"/>
          <w:divBdr>
            <w:top w:val="none" w:sz="0" w:space="0" w:color="auto"/>
            <w:left w:val="none" w:sz="0" w:space="0" w:color="auto"/>
            <w:bottom w:val="none" w:sz="0" w:space="0" w:color="auto"/>
            <w:right w:val="none" w:sz="0" w:space="0" w:color="auto"/>
          </w:divBdr>
        </w:div>
        <w:div w:id="1620338212">
          <w:marLeft w:val="640"/>
          <w:marRight w:val="0"/>
          <w:marTop w:val="0"/>
          <w:marBottom w:val="0"/>
          <w:divBdr>
            <w:top w:val="none" w:sz="0" w:space="0" w:color="auto"/>
            <w:left w:val="none" w:sz="0" w:space="0" w:color="auto"/>
            <w:bottom w:val="none" w:sz="0" w:space="0" w:color="auto"/>
            <w:right w:val="none" w:sz="0" w:space="0" w:color="auto"/>
          </w:divBdr>
        </w:div>
        <w:div w:id="1023704799">
          <w:marLeft w:val="640"/>
          <w:marRight w:val="0"/>
          <w:marTop w:val="0"/>
          <w:marBottom w:val="0"/>
          <w:divBdr>
            <w:top w:val="none" w:sz="0" w:space="0" w:color="auto"/>
            <w:left w:val="none" w:sz="0" w:space="0" w:color="auto"/>
            <w:bottom w:val="none" w:sz="0" w:space="0" w:color="auto"/>
            <w:right w:val="none" w:sz="0" w:space="0" w:color="auto"/>
          </w:divBdr>
        </w:div>
        <w:div w:id="2077313790">
          <w:marLeft w:val="640"/>
          <w:marRight w:val="0"/>
          <w:marTop w:val="0"/>
          <w:marBottom w:val="0"/>
          <w:divBdr>
            <w:top w:val="none" w:sz="0" w:space="0" w:color="auto"/>
            <w:left w:val="none" w:sz="0" w:space="0" w:color="auto"/>
            <w:bottom w:val="none" w:sz="0" w:space="0" w:color="auto"/>
            <w:right w:val="none" w:sz="0" w:space="0" w:color="auto"/>
          </w:divBdr>
        </w:div>
        <w:div w:id="1038554463">
          <w:marLeft w:val="640"/>
          <w:marRight w:val="0"/>
          <w:marTop w:val="0"/>
          <w:marBottom w:val="0"/>
          <w:divBdr>
            <w:top w:val="none" w:sz="0" w:space="0" w:color="auto"/>
            <w:left w:val="none" w:sz="0" w:space="0" w:color="auto"/>
            <w:bottom w:val="none" w:sz="0" w:space="0" w:color="auto"/>
            <w:right w:val="none" w:sz="0" w:space="0" w:color="auto"/>
          </w:divBdr>
        </w:div>
        <w:div w:id="338585697">
          <w:marLeft w:val="640"/>
          <w:marRight w:val="0"/>
          <w:marTop w:val="0"/>
          <w:marBottom w:val="0"/>
          <w:divBdr>
            <w:top w:val="none" w:sz="0" w:space="0" w:color="auto"/>
            <w:left w:val="none" w:sz="0" w:space="0" w:color="auto"/>
            <w:bottom w:val="none" w:sz="0" w:space="0" w:color="auto"/>
            <w:right w:val="none" w:sz="0" w:space="0" w:color="auto"/>
          </w:divBdr>
        </w:div>
        <w:div w:id="2134059923">
          <w:marLeft w:val="640"/>
          <w:marRight w:val="0"/>
          <w:marTop w:val="0"/>
          <w:marBottom w:val="0"/>
          <w:divBdr>
            <w:top w:val="none" w:sz="0" w:space="0" w:color="auto"/>
            <w:left w:val="none" w:sz="0" w:space="0" w:color="auto"/>
            <w:bottom w:val="none" w:sz="0" w:space="0" w:color="auto"/>
            <w:right w:val="none" w:sz="0" w:space="0" w:color="auto"/>
          </w:divBdr>
        </w:div>
        <w:div w:id="1232739192">
          <w:marLeft w:val="640"/>
          <w:marRight w:val="0"/>
          <w:marTop w:val="0"/>
          <w:marBottom w:val="0"/>
          <w:divBdr>
            <w:top w:val="none" w:sz="0" w:space="0" w:color="auto"/>
            <w:left w:val="none" w:sz="0" w:space="0" w:color="auto"/>
            <w:bottom w:val="none" w:sz="0" w:space="0" w:color="auto"/>
            <w:right w:val="none" w:sz="0" w:space="0" w:color="auto"/>
          </w:divBdr>
        </w:div>
        <w:div w:id="2014144432">
          <w:marLeft w:val="640"/>
          <w:marRight w:val="0"/>
          <w:marTop w:val="0"/>
          <w:marBottom w:val="0"/>
          <w:divBdr>
            <w:top w:val="none" w:sz="0" w:space="0" w:color="auto"/>
            <w:left w:val="none" w:sz="0" w:space="0" w:color="auto"/>
            <w:bottom w:val="none" w:sz="0" w:space="0" w:color="auto"/>
            <w:right w:val="none" w:sz="0" w:space="0" w:color="auto"/>
          </w:divBdr>
        </w:div>
        <w:div w:id="1661428382">
          <w:marLeft w:val="640"/>
          <w:marRight w:val="0"/>
          <w:marTop w:val="0"/>
          <w:marBottom w:val="0"/>
          <w:divBdr>
            <w:top w:val="none" w:sz="0" w:space="0" w:color="auto"/>
            <w:left w:val="none" w:sz="0" w:space="0" w:color="auto"/>
            <w:bottom w:val="none" w:sz="0" w:space="0" w:color="auto"/>
            <w:right w:val="none" w:sz="0" w:space="0" w:color="auto"/>
          </w:divBdr>
        </w:div>
      </w:divsChild>
    </w:div>
    <w:div w:id="234703065">
      <w:bodyDiv w:val="1"/>
      <w:marLeft w:val="0"/>
      <w:marRight w:val="0"/>
      <w:marTop w:val="0"/>
      <w:marBottom w:val="0"/>
      <w:divBdr>
        <w:top w:val="none" w:sz="0" w:space="0" w:color="auto"/>
        <w:left w:val="none" w:sz="0" w:space="0" w:color="auto"/>
        <w:bottom w:val="none" w:sz="0" w:space="0" w:color="auto"/>
        <w:right w:val="none" w:sz="0" w:space="0" w:color="auto"/>
      </w:divBdr>
      <w:divsChild>
        <w:div w:id="1069499909">
          <w:marLeft w:val="480"/>
          <w:marRight w:val="0"/>
          <w:marTop w:val="0"/>
          <w:marBottom w:val="0"/>
          <w:divBdr>
            <w:top w:val="none" w:sz="0" w:space="0" w:color="auto"/>
            <w:left w:val="none" w:sz="0" w:space="0" w:color="auto"/>
            <w:bottom w:val="none" w:sz="0" w:space="0" w:color="auto"/>
            <w:right w:val="none" w:sz="0" w:space="0" w:color="auto"/>
          </w:divBdr>
        </w:div>
        <w:div w:id="382678325">
          <w:marLeft w:val="480"/>
          <w:marRight w:val="0"/>
          <w:marTop w:val="0"/>
          <w:marBottom w:val="0"/>
          <w:divBdr>
            <w:top w:val="none" w:sz="0" w:space="0" w:color="auto"/>
            <w:left w:val="none" w:sz="0" w:space="0" w:color="auto"/>
            <w:bottom w:val="none" w:sz="0" w:space="0" w:color="auto"/>
            <w:right w:val="none" w:sz="0" w:space="0" w:color="auto"/>
          </w:divBdr>
        </w:div>
        <w:div w:id="571548643">
          <w:marLeft w:val="480"/>
          <w:marRight w:val="0"/>
          <w:marTop w:val="0"/>
          <w:marBottom w:val="0"/>
          <w:divBdr>
            <w:top w:val="none" w:sz="0" w:space="0" w:color="auto"/>
            <w:left w:val="none" w:sz="0" w:space="0" w:color="auto"/>
            <w:bottom w:val="none" w:sz="0" w:space="0" w:color="auto"/>
            <w:right w:val="none" w:sz="0" w:space="0" w:color="auto"/>
          </w:divBdr>
        </w:div>
        <w:div w:id="1781219002">
          <w:marLeft w:val="480"/>
          <w:marRight w:val="0"/>
          <w:marTop w:val="0"/>
          <w:marBottom w:val="0"/>
          <w:divBdr>
            <w:top w:val="none" w:sz="0" w:space="0" w:color="auto"/>
            <w:left w:val="none" w:sz="0" w:space="0" w:color="auto"/>
            <w:bottom w:val="none" w:sz="0" w:space="0" w:color="auto"/>
            <w:right w:val="none" w:sz="0" w:space="0" w:color="auto"/>
          </w:divBdr>
        </w:div>
        <w:div w:id="610892823">
          <w:marLeft w:val="480"/>
          <w:marRight w:val="0"/>
          <w:marTop w:val="0"/>
          <w:marBottom w:val="0"/>
          <w:divBdr>
            <w:top w:val="none" w:sz="0" w:space="0" w:color="auto"/>
            <w:left w:val="none" w:sz="0" w:space="0" w:color="auto"/>
            <w:bottom w:val="none" w:sz="0" w:space="0" w:color="auto"/>
            <w:right w:val="none" w:sz="0" w:space="0" w:color="auto"/>
          </w:divBdr>
        </w:div>
        <w:div w:id="1591500300">
          <w:marLeft w:val="480"/>
          <w:marRight w:val="0"/>
          <w:marTop w:val="0"/>
          <w:marBottom w:val="0"/>
          <w:divBdr>
            <w:top w:val="none" w:sz="0" w:space="0" w:color="auto"/>
            <w:left w:val="none" w:sz="0" w:space="0" w:color="auto"/>
            <w:bottom w:val="none" w:sz="0" w:space="0" w:color="auto"/>
            <w:right w:val="none" w:sz="0" w:space="0" w:color="auto"/>
          </w:divBdr>
        </w:div>
        <w:div w:id="220597292">
          <w:marLeft w:val="480"/>
          <w:marRight w:val="0"/>
          <w:marTop w:val="0"/>
          <w:marBottom w:val="0"/>
          <w:divBdr>
            <w:top w:val="none" w:sz="0" w:space="0" w:color="auto"/>
            <w:left w:val="none" w:sz="0" w:space="0" w:color="auto"/>
            <w:bottom w:val="none" w:sz="0" w:space="0" w:color="auto"/>
            <w:right w:val="none" w:sz="0" w:space="0" w:color="auto"/>
          </w:divBdr>
        </w:div>
        <w:div w:id="27875386">
          <w:marLeft w:val="480"/>
          <w:marRight w:val="0"/>
          <w:marTop w:val="0"/>
          <w:marBottom w:val="0"/>
          <w:divBdr>
            <w:top w:val="none" w:sz="0" w:space="0" w:color="auto"/>
            <w:left w:val="none" w:sz="0" w:space="0" w:color="auto"/>
            <w:bottom w:val="none" w:sz="0" w:space="0" w:color="auto"/>
            <w:right w:val="none" w:sz="0" w:space="0" w:color="auto"/>
          </w:divBdr>
        </w:div>
        <w:div w:id="427386996">
          <w:marLeft w:val="480"/>
          <w:marRight w:val="0"/>
          <w:marTop w:val="0"/>
          <w:marBottom w:val="0"/>
          <w:divBdr>
            <w:top w:val="none" w:sz="0" w:space="0" w:color="auto"/>
            <w:left w:val="none" w:sz="0" w:space="0" w:color="auto"/>
            <w:bottom w:val="none" w:sz="0" w:space="0" w:color="auto"/>
            <w:right w:val="none" w:sz="0" w:space="0" w:color="auto"/>
          </w:divBdr>
        </w:div>
        <w:div w:id="1631016540">
          <w:marLeft w:val="480"/>
          <w:marRight w:val="0"/>
          <w:marTop w:val="0"/>
          <w:marBottom w:val="0"/>
          <w:divBdr>
            <w:top w:val="none" w:sz="0" w:space="0" w:color="auto"/>
            <w:left w:val="none" w:sz="0" w:space="0" w:color="auto"/>
            <w:bottom w:val="none" w:sz="0" w:space="0" w:color="auto"/>
            <w:right w:val="none" w:sz="0" w:space="0" w:color="auto"/>
          </w:divBdr>
        </w:div>
        <w:div w:id="755595451">
          <w:marLeft w:val="480"/>
          <w:marRight w:val="0"/>
          <w:marTop w:val="0"/>
          <w:marBottom w:val="0"/>
          <w:divBdr>
            <w:top w:val="none" w:sz="0" w:space="0" w:color="auto"/>
            <w:left w:val="none" w:sz="0" w:space="0" w:color="auto"/>
            <w:bottom w:val="none" w:sz="0" w:space="0" w:color="auto"/>
            <w:right w:val="none" w:sz="0" w:space="0" w:color="auto"/>
          </w:divBdr>
        </w:div>
        <w:div w:id="1607034239">
          <w:marLeft w:val="480"/>
          <w:marRight w:val="0"/>
          <w:marTop w:val="0"/>
          <w:marBottom w:val="0"/>
          <w:divBdr>
            <w:top w:val="none" w:sz="0" w:space="0" w:color="auto"/>
            <w:left w:val="none" w:sz="0" w:space="0" w:color="auto"/>
            <w:bottom w:val="none" w:sz="0" w:space="0" w:color="auto"/>
            <w:right w:val="none" w:sz="0" w:space="0" w:color="auto"/>
          </w:divBdr>
        </w:div>
        <w:div w:id="17509094">
          <w:marLeft w:val="480"/>
          <w:marRight w:val="0"/>
          <w:marTop w:val="0"/>
          <w:marBottom w:val="0"/>
          <w:divBdr>
            <w:top w:val="none" w:sz="0" w:space="0" w:color="auto"/>
            <w:left w:val="none" w:sz="0" w:space="0" w:color="auto"/>
            <w:bottom w:val="none" w:sz="0" w:space="0" w:color="auto"/>
            <w:right w:val="none" w:sz="0" w:space="0" w:color="auto"/>
          </w:divBdr>
        </w:div>
        <w:div w:id="595870022">
          <w:marLeft w:val="480"/>
          <w:marRight w:val="0"/>
          <w:marTop w:val="0"/>
          <w:marBottom w:val="0"/>
          <w:divBdr>
            <w:top w:val="none" w:sz="0" w:space="0" w:color="auto"/>
            <w:left w:val="none" w:sz="0" w:space="0" w:color="auto"/>
            <w:bottom w:val="none" w:sz="0" w:space="0" w:color="auto"/>
            <w:right w:val="none" w:sz="0" w:space="0" w:color="auto"/>
          </w:divBdr>
        </w:div>
        <w:div w:id="1874884866">
          <w:marLeft w:val="480"/>
          <w:marRight w:val="0"/>
          <w:marTop w:val="0"/>
          <w:marBottom w:val="0"/>
          <w:divBdr>
            <w:top w:val="none" w:sz="0" w:space="0" w:color="auto"/>
            <w:left w:val="none" w:sz="0" w:space="0" w:color="auto"/>
            <w:bottom w:val="none" w:sz="0" w:space="0" w:color="auto"/>
            <w:right w:val="none" w:sz="0" w:space="0" w:color="auto"/>
          </w:divBdr>
        </w:div>
        <w:div w:id="1090540898">
          <w:marLeft w:val="480"/>
          <w:marRight w:val="0"/>
          <w:marTop w:val="0"/>
          <w:marBottom w:val="0"/>
          <w:divBdr>
            <w:top w:val="none" w:sz="0" w:space="0" w:color="auto"/>
            <w:left w:val="none" w:sz="0" w:space="0" w:color="auto"/>
            <w:bottom w:val="none" w:sz="0" w:space="0" w:color="auto"/>
            <w:right w:val="none" w:sz="0" w:space="0" w:color="auto"/>
          </w:divBdr>
        </w:div>
        <w:div w:id="1577126304">
          <w:marLeft w:val="480"/>
          <w:marRight w:val="0"/>
          <w:marTop w:val="0"/>
          <w:marBottom w:val="0"/>
          <w:divBdr>
            <w:top w:val="none" w:sz="0" w:space="0" w:color="auto"/>
            <w:left w:val="none" w:sz="0" w:space="0" w:color="auto"/>
            <w:bottom w:val="none" w:sz="0" w:space="0" w:color="auto"/>
            <w:right w:val="none" w:sz="0" w:space="0" w:color="auto"/>
          </w:divBdr>
        </w:div>
        <w:div w:id="1890528547">
          <w:marLeft w:val="480"/>
          <w:marRight w:val="0"/>
          <w:marTop w:val="0"/>
          <w:marBottom w:val="0"/>
          <w:divBdr>
            <w:top w:val="none" w:sz="0" w:space="0" w:color="auto"/>
            <w:left w:val="none" w:sz="0" w:space="0" w:color="auto"/>
            <w:bottom w:val="none" w:sz="0" w:space="0" w:color="auto"/>
            <w:right w:val="none" w:sz="0" w:space="0" w:color="auto"/>
          </w:divBdr>
        </w:div>
        <w:div w:id="346103015">
          <w:marLeft w:val="480"/>
          <w:marRight w:val="0"/>
          <w:marTop w:val="0"/>
          <w:marBottom w:val="0"/>
          <w:divBdr>
            <w:top w:val="none" w:sz="0" w:space="0" w:color="auto"/>
            <w:left w:val="none" w:sz="0" w:space="0" w:color="auto"/>
            <w:bottom w:val="none" w:sz="0" w:space="0" w:color="auto"/>
            <w:right w:val="none" w:sz="0" w:space="0" w:color="auto"/>
          </w:divBdr>
        </w:div>
        <w:div w:id="2003855377">
          <w:marLeft w:val="480"/>
          <w:marRight w:val="0"/>
          <w:marTop w:val="0"/>
          <w:marBottom w:val="0"/>
          <w:divBdr>
            <w:top w:val="none" w:sz="0" w:space="0" w:color="auto"/>
            <w:left w:val="none" w:sz="0" w:space="0" w:color="auto"/>
            <w:bottom w:val="none" w:sz="0" w:space="0" w:color="auto"/>
            <w:right w:val="none" w:sz="0" w:space="0" w:color="auto"/>
          </w:divBdr>
        </w:div>
        <w:div w:id="201555513">
          <w:marLeft w:val="480"/>
          <w:marRight w:val="0"/>
          <w:marTop w:val="0"/>
          <w:marBottom w:val="0"/>
          <w:divBdr>
            <w:top w:val="none" w:sz="0" w:space="0" w:color="auto"/>
            <w:left w:val="none" w:sz="0" w:space="0" w:color="auto"/>
            <w:bottom w:val="none" w:sz="0" w:space="0" w:color="auto"/>
            <w:right w:val="none" w:sz="0" w:space="0" w:color="auto"/>
          </w:divBdr>
        </w:div>
        <w:div w:id="810711859">
          <w:marLeft w:val="480"/>
          <w:marRight w:val="0"/>
          <w:marTop w:val="0"/>
          <w:marBottom w:val="0"/>
          <w:divBdr>
            <w:top w:val="none" w:sz="0" w:space="0" w:color="auto"/>
            <w:left w:val="none" w:sz="0" w:space="0" w:color="auto"/>
            <w:bottom w:val="none" w:sz="0" w:space="0" w:color="auto"/>
            <w:right w:val="none" w:sz="0" w:space="0" w:color="auto"/>
          </w:divBdr>
        </w:div>
        <w:div w:id="1209344369">
          <w:marLeft w:val="480"/>
          <w:marRight w:val="0"/>
          <w:marTop w:val="0"/>
          <w:marBottom w:val="0"/>
          <w:divBdr>
            <w:top w:val="none" w:sz="0" w:space="0" w:color="auto"/>
            <w:left w:val="none" w:sz="0" w:space="0" w:color="auto"/>
            <w:bottom w:val="none" w:sz="0" w:space="0" w:color="auto"/>
            <w:right w:val="none" w:sz="0" w:space="0" w:color="auto"/>
          </w:divBdr>
        </w:div>
      </w:divsChild>
    </w:div>
    <w:div w:id="234894754">
      <w:bodyDiv w:val="1"/>
      <w:marLeft w:val="0"/>
      <w:marRight w:val="0"/>
      <w:marTop w:val="0"/>
      <w:marBottom w:val="0"/>
      <w:divBdr>
        <w:top w:val="none" w:sz="0" w:space="0" w:color="auto"/>
        <w:left w:val="none" w:sz="0" w:space="0" w:color="auto"/>
        <w:bottom w:val="none" w:sz="0" w:space="0" w:color="auto"/>
        <w:right w:val="none" w:sz="0" w:space="0" w:color="auto"/>
      </w:divBdr>
      <w:divsChild>
        <w:div w:id="395081907">
          <w:marLeft w:val="480"/>
          <w:marRight w:val="0"/>
          <w:marTop w:val="0"/>
          <w:marBottom w:val="0"/>
          <w:divBdr>
            <w:top w:val="none" w:sz="0" w:space="0" w:color="auto"/>
            <w:left w:val="none" w:sz="0" w:space="0" w:color="auto"/>
            <w:bottom w:val="none" w:sz="0" w:space="0" w:color="auto"/>
            <w:right w:val="none" w:sz="0" w:space="0" w:color="auto"/>
          </w:divBdr>
        </w:div>
        <w:div w:id="517235881">
          <w:marLeft w:val="480"/>
          <w:marRight w:val="0"/>
          <w:marTop w:val="0"/>
          <w:marBottom w:val="0"/>
          <w:divBdr>
            <w:top w:val="none" w:sz="0" w:space="0" w:color="auto"/>
            <w:left w:val="none" w:sz="0" w:space="0" w:color="auto"/>
            <w:bottom w:val="none" w:sz="0" w:space="0" w:color="auto"/>
            <w:right w:val="none" w:sz="0" w:space="0" w:color="auto"/>
          </w:divBdr>
        </w:div>
        <w:div w:id="1205098258">
          <w:marLeft w:val="480"/>
          <w:marRight w:val="0"/>
          <w:marTop w:val="0"/>
          <w:marBottom w:val="0"/>
          <w:divBdr>
            <w:top w:val="none" w:sz="0" w:space="0" w:color="auto"/>
            <w:left w:val="none" w:sz="0" w:space="0" w:color="auto"/>
            <w:bottom w:val="none" w:sz="0" w:space="0" w:color="auto"/>
            <w:right w:val="none" w:sz="0" w:space="0" w:color="auto"/>
          </w:divBdr>
        </w:div>
        <w:div w:id="1302270196">
          <w:marLeft w:val="480"/>
          <w:marRight w:val="0"/>
          <w:marTop w:val="0"/>
          <w:marBottom w:val="0"/>
          <w:divBdr>
            <w:top w:val="none" w:sz="0" w:space="0" w:color="auto"/>
            <w:left w:val="none" w:sz="0" w:space="0" w:color="auto"/>
            <w:bottom w:val="none" w:sz="0" w:space="0" w:color="auto"/>
            <w:right w:val="none" w:sz="0" w:space="0" w:color="auto"/>
          </w:divBdr>
        </w:div>
        <w:div w:id="444277511">
          <w:marLeft w:val="480"/>
          <w:marRight w:val="0"/>
          <w:marTop w:val="0"/>
          <w:marBottom w:val="0"/>
          <w:divBdr>
            <w:top w:val="none" w:sz="0" w:space="0" w:color="auto"/>
            <w:left w:val="none" w:sz="0" w:space="0" w:color="auto"/>
            <w:bottom w:val="none" w:sz="0" w:space="0" w:color="auto"/>
            <w:right w:val="none" w:sz="0" w:space="0" w:color="auto"/>
          </w:divBdr>
        </w:div>
        <w:div w:id="1064721191">
          <w:marLeft w:val="480"/>
          <w:marRight w:val="0"/>
          <w:marTop w:val="0"/>
          <w:marBottom w:val="0"/>
          <w:divBdr>
            <w:top w:val="none" w:sz="0" w:space="0" w:color="auto"/>
            <w:left w:val="none" w:sz="0" w:space="0" w:color="auto"/>
            <w:bottom w:val="none" w:sz="0" w:space="0" w:color="auto"/>
            <w:right w:val="none" w:sz="0" w:space="0" w:color="auto"/>
          </w:divBdr>
        </w:div>
        <w:div w:id="1657565749">
          <w:marLeft w:val="480"/>
          <w:marRight w:val="0"/>
          <w:marTop w:val="0"/>
          <w:marBottom w:val="0"/>
          <w:divBdr>
            <w:top w:val="none" w:sz="0" w:space="0" w:color="auto"/>
            <w:left w:val="none" w:sz="0" w:space="0" w:color="auto"/>
            <w:bottom w:val="none" w:sz="0" w:space="0" w:color="auto"/>
            <w:right w:val="none" w:sz="0" w:space="0" w:color="auto"/>
          </w:divBdr>
        </w:div>
        <w:div w:id="2023390873">
          <w:marLeft w:val="480"/>
          <w:marRight w:val="0"/>
          <w:marTop w:val="0"/>
          <w:marBottom w:val="0"/>
          <w:divBdr>
            <w:top w:val="none" w:sz="0" w:space="0" w:color="auto"/>
            <w:left w:val="none" w:sz="0" w:space="0" w:color="auto"/>
            <w:bottom w:val="none" w:sz="0" w:space="0" w:color="auto"/>
            <w:right w:val="none" w:sz="0" w:space="0" w:color="auto"/>
          </w:divBdr>
        </w:div>
        <w:div w:id="1395350107">
          <w:marLeft w:val="480"/>
          <w:marRight w:val="0"/>
          <w:marTop w:val="0"/>
          <w:marBottom w:val="0"/>
          <w:divBdr>
            <w:top w:val="none" w:sz="0" w:space="0" w:color="auto"/>
            <w:left w:val="none" w:sz="0" w:space="0" w:color="auto"/>
            <w:bottom w:val="none" w:sz="0" w:space="0" w:color="auto"/>
            <w:right w:val="none" w:sz="0" w:space="0" w:color="auto"/>
          </w:divBdr>
        </w:div>
        <w:div w:id="142813126">
          <w:marLeft w:val="480"/>
          <w:marRight w:val="0"/>
          <w:marTop w:val="0"/>
          <w:marBottom w:val="0"/>
          <w:divBdr>
            <w:top w:val="none" w:sz="0" w:space="0" w:color="auto"/>
            <w:left w:val="none" w:sz="0" w:space="0" w:color="auto"/>
            <w:bottom w:val="none" w:sz="0" w:space="0" w:color="auto"/>
            <w:right w:val="none" w:sz="0" w:space="0" w:color="auto"/>
          </w:divBdr>
        </w:div>
        <w:div w:id="700011979">
          <w:marLeft w:val="480"/>
          <w:marRight w:val="0"/>
          <w:marTop w:val="0"/>
          <w:marBottom w:val="0"/>
          <w:divBdr>
            <w:top w:val="none" w:sz="0" w:space="0" w:color="auto"/>
            <w:left w:val="none" w:sz="0" w:space="0" w:color="auto"/>
            <w:bottom w:val="none" w:sz="0" w:space="0" w:color="auto"/>
            <w:right w:val="none" w:sz="0" w:space="0" w:color="auto"/>
          </w:divBdr>
        </w:div>
        <w:div w:id="2015574715">
          <w:marLeft w:val="480"/>
          <w:marRight w:val="0"/>
          <w:marTop w:val="0"/>
          <w:marBottom w:val="0"/>
          <w:divBdr>
            <w:top w:val="none" w:sz="0" w:space="0" w:color="auto"/>
            <w:left w:val="none" w:sz="0" w:space="0" w:color="auto"/>
            <w:bottom w:val="none" w:sz="0" w:space="0" w:color="auto"/>
            <w:right w:val="none" w:sz="0" w:space="0" w:color="auto"/>
          </w:divBdr>
        </w:div>
        <w:div w:id="1203640809">
          <w:marLeft w:val="480"/>
          <w:marRight w:val="0"/>
          <w:marTop w:val="0"/>
          <w:marBottom w:val="0"/>
          <w:divBdr>
            <w:top w:val="none" w:sz="0" w:space="0" w:color="auto"/>
            <w:left w:val="none" w:sz="0" w:space="0" w:color="auto"/>
            <w:bottom w:val="none" w:sz="0" w:space="0" w:color="auto"/>
            <w:right w:val="none" w:sz="0" w:space="0" w:color="auto"/>
          </w:divBdr>
        </w:div>
        <w:div w:id="1834180734">
          <w:marLeft w:val="480"/>
          <w:marRight w:val="0"/>
          <w:marTop w:val="0"/>
          <w:marBottom w:val="0"/>
          <w:divBdr>
            <w:top w:val="none" w:sz="0" w:space="0" w:color="auto"/>
            <w:left w:val="none" w:sz="0" w:space="0" w:color="auto"/>
            <w:bottom w:val="none" w:sz="0" w:space="0" w:color="auto"/>
            <w:right w:val="none" w:sz="0" w:space="0" w:color="auto"/>
          </w:divBdr>
        </w:div>
        <w:div w:id="432016522">
          <w:marLeft w:val="480"/>
          <w:marRight w:val="0"/>
          <w:marTop w:val="0"/>
          <w:marBottom w:val="0"/>
          <w:divBdr>
            <w:top w:val="none" w:sz="0" w:space="0" w:color="auto"/>
            <w:left w:val="none" w:sz="0" w:space="0" w:color="auto"/>
            <w:bottom w:val="none" w:sz="0" w:space="0" w:color="auto"/>
            <w:right w:val="none" w:sz="0" w:space="0" w:color="auto"/>
          </w:divBdr>
        </w:div>
        <w:div w:id="1589801361">
          <w:marLeft w:val="480"/>
          <w:marRight w:val="0"/>
          <w:marTop w:val="0"/>
          <w:marBottom w:val="0"/>
          <w:divBdr>
            <w:top w:val="none" w:sz="0" w:space="0" w:color="auto"/>
            <w:left w:val="none" w:sz="0" w:space="0" w:color="auto"/>
            <w:bottom w:val="none" w:sz="0" w:space="0" w:color="auto"/>
            <w:right w:val="none" w:sz="0" w:space="0" w:color="auto"/>
          </w:divBdr>
        </w:div>
        <w:div w:id="654842636">
          <w:marLeft w:val="480"/>
          <w:marRight w:val="0"/>
          <w:marTop w:val="0"/>
          <w:marBottom w:val="0"/>
          <w:divBdr>
            <w:top w:val="none" w:sz="0" w:space="0" w:color="auto"/>
            <w:left w:val="none" w:sz="0" w:space="0" w:color="auto"/>
            <w:bottom w:val="none" w:sz="0" w:space="0" w:color="auto"/>
            <w:right w:val="none" w:sz="0" w:space="0" w:color="auto"/>
          </w:divBdr>
        </w:div>
        <w:div w:id="1485661982">
          <w:marLeft w:val="480"/>
          <w:marRight w:val="0"/>
          <w:marTop w:val="0"/>
          <w:marBottom w:val="0"/>
          <w:divBdr>
            <w:top w:val="none" w:sz="0" w:space="0" w:color="auto"/>
            <w:left w:val="none" w:sz="0" w:space="0" w:color="auto"/>
            <w:bottom w:val="none" w:sz="0" w:space="0" w:color="auto"/>
            <w:right w:val="none" w:sz="0" w:space="0" w:color="auto"/>
          </w:divBdr>
        </w:div>
        <w:div w:id="1297030550">
          <w:marLeft w:val="480"/>
          <w:marRight w:val="0"/>
          <w:marTop w:val="0"/>
          <w:marBottom w:val="0"/>
          <w:divBdr>
            <w:top w:val="none" w:sz="0" w:space="0" w:color="auto"/>
            <w:left w:val="none" w:sz="0" w:space="0" w:color="auto"/>
            <w:bottom w:val="none" w:sz="0" w:space="0" w:color="auto"/>
            <w:right w:val="none" w:sz="0" w:space="0" w:color="auto"/>
          </w:divBdr>
        </w:div>
        <w:div w:id="864093812">
          <w:marLeft w:val="480"/>
          <w:marRight w:val="0"/>
          <w:marTop w:val="0"/>
          <w:marBottom w:val="0"/>
          <w:divBdr>
            <w:top w:val="none" w:sz="0" w:space="0" w:color="auto"/>
            <w:left w:val="none" w:sz="0" w:space="0" w:color="auto"/>
            <w:bottom w:val="none" w:sz="0" w:space="0" w:color="auto"/>
            <w:right w:val="none" w:sz="0" w:space="0" w:color="auto"/>
          </w:divBdr>
        </w:div>
        <w:div w:id="666598647">
          <w:marLeft w:val="480"/>
          <w:marRight w:val="0"/>
          <w:marTop w:val="0"/>
          <w:marBottom w:val="0"/>
          <w:divBdr>
            <w:top w:val="none" w:sz="0" w:space="0" w:color="auto"/>
            <w:left w:val="none" w:sz="0" w:space="0" w:color="auto"/>
            <w:bottom w:val="none" w:sz="0" w:space="0" w:color="auto"/>
            <w:right w:val="none" w:sz="0" w:space="0" w:color="auto"/>
          </w:divBdr>
        </w:div>
        <w:div w:id="1754233885">
          <w:marLeft w:val="480"/>
          <w:marRight w:val="0"/>
          <w:marTop w:val="0"/>
          <w:marBottom w:val="0"/>
          <w:divBdr>
            <w:top w:val="none" w:sz="0" w:space="0" w:color="auto"/>
            <w:left w:val="none" w:sz="0" w:space="0" w:color="auto"/>
            <w:bottom w:val="none" w:sz="0" w:space="0" w:color="auto"/>
            <w:right w:val="none" w:sz="0" w:space="0" w:color="auto"/>
          </w:divBdr>
        </w:div>
        <w:div w:id="1886598643">
          <w:marLeft w:val="480"/>
          <w:marRight w:val="0"/>
          <w:marTop w:val="0"/>
          <w:marBottom w:val="0"/>
          <w:divBdr>
            <w:top w:val="none" w:sz="0" w:space="0" w:color="auto"/>
            <w:left w:val="none" w:sz="0" w:space="0" w:color="auto"/>
            <w:bottom w:val="none" w:sz="0" w:space="0" w:color="auto"/>
            <w:right w:val="none" w:sz="0" w:space="0" w:color="auto"/>
          </w:divBdr>
        </w:div>
        <w:div w:id="415130144">
          <w:marLeft w:val="480"/>
          <w:marRight w:val="0"/>
          <w:marTop w:val="0"/>
          <w:marBottom w:val="0"/>
          <w:divBdr>
            <w:top w:val="none" w:sz="0" w:space="0" w:color="auto"/>
            <w:left w:val="none" w:sz="0" w:space="0" w:color="auto"/>
            <w:bottom w:val="none" w:sz="0" w:space="0" w:color="auto"/>
            <w:right w:val="none" w:sz="0" w:space="0" w:color="auto"/>
          </w:divBdr>
        </w:div>
        <w:div w:id="1318918402">
          <w:marLeft w:val="480"/>
          <w:marRight w:val="0"/>
          <w:marTop w:val="0"/>
          <w:marBottom w:val="0"/>
          <w:divBdr>
            <w:top w:val="none" w:sz="0" w:space="0" w:color="auto"/>
            <w:left w:val="none" w:sz="0" w:space="0" w:color="auto"/>
            <w:bottom w:val="none" w:sz="0" w:space="0" w:color="auto"/>
            <w:right w:val="none" w:sz="0" w:space="0" w:color="auto"/>
          </w:divBdr>
        </w:div>
        <w:div w:id="1316758759">
          <w:marLeft w:val="480"/>
          <w:marRight w:val="0"/>
          <w:marTop w:val="0"/>
          <w:marBottom w:val="0"/>
          <w:divBdr>
            <w:top w:val="none" w:sz="0" w:space="0" w:color="auto"/>
            <w:left w:val="none" w:sz="0" w:space="0" w:color="auto"/>
            <w:bottom w:val="none" w:sz="0" w:space="0" w:color="auto"/>
            <w:right w:val="none" w:sz="0" w:space="0" w:color="auto"/>
          </w:divBdr>
        </w:div>
        <w:div w:id="1244680371">
          <w:marLeft w:val="480"/>
          <w:marRight w:val="0"/>
          <w:marTop w:val="0"/>
          <w:marBottom w:val="0"/>
          <w:divBdr>
            <w:top w:val="none" w:sz="0" w:space="0" w:color="auto"/>
            <w:left w:val="none" w:sz="0" w:space="0" w:color="auto"/>
            <w:bottom w:val="none" w:sz="0" w:space="0" w:color="auto"/>
            <w:right w:val="none" w:sz="0" w:space="0" w:color="auto"/>
          </w:divBdr>
        </w:div>
        <w:div w:id="1775008531">
          <w:marLeft w:val="480"/>
          <w:marRight w:val="0"/>
          <w:marTop w:val="0"/>
          <w:marBottom w:val="0"/>
          <w:divBdr>
            <w:top w:val="none" w:sz="0" w:space="0" w:color="auto"/>
            <w:left w:val="none" w:sz="0" w:space="0" w:color="auto"/>
            <w:bottom w:val="none" w:sz="0" w:space="0" w:color="auto"/>
            <w:right w:val="none" w:sz="0" w:space="0" w:color="auto"/>
          </w:divBdr>
        </w:div>
        <w:div w:id="1786465281">
          <w:marLeft w:val="480"/>
          <w:marRight w:val="0"/>
          <w:marTop w:val="0"/>
          <w:marBottom w:val="0"/>
          <w:divBdr>
            <w:top w:val="none" w:sz="0" w:space="0" w:color="auto"/>
            <w:left w:val="none" w:sz="0" w:space="0" w:color="auto"/>
            <w:bottom w:val="none" w:sz="0" w:space="0" w:color="auto"/>
            <w:right w:val="none" w:sz="0" w:space="0" w:color="auto"/>
          </w:divBdr>
        </w:div>
        <w:div w:id="1058476807">
          <w:marLeft w:val="480"/>
          <w:marRight w:val="0"/>
          <w:marTop w:val="0"/>
          <w:marBottom w:val="0"/>
          <w:divBdr>
            <w:top w:val="none" w:sz="0" w:space="0" w:color="auto"/>
            <w:left w:val="none" w:sz="0" w:space="0" w:color="auto"/>
            <w:bottom w:val="none" w:sz="0" w:space="0" w:color="auto"/>
            <w:right w:val="none" w:sz="0" w:space="0" w:color="auto"/>
          </w:divBdr>
        </w:div>
      </w:divsChild>
    </w:div>
    <w:div w:id="237831895">
      <w:bodyDiv w:val="1"/>
      <w:marLeft w:val="0"/>
      <w:marRight w:val="0"/>
      <w:marTop w:val="0"/>
      <w:marBottom w:val="0"/>
      <w:divBdr>
        <w:top w:val="none" w:sz="0" w:space="0" w:color="auto"/>
        <w:left w:val="none" w:sz="0" w:space="0" w:color="auto"/>
        <w:bottom w:val="none" w:sz="0" w:space="0" w:color="auto"/>
        <w:right w:val="none" w:sz="0" w:space="0" w:color="auto"/>
      </w:divBdr>
      <w:divsChild>
        <w:div w:id="1169099653">
          <w:marLeft w:val="480"/>
          <w:marRight w:val="0"/>
          <w:marTop w:val="0"/>
          <w:marBottom w:val="0"/>
          <w:divBdr>
            <w:top w:val="none" w:sz="0" w:space="0" w:color="auto"/>
            <w:left w:val="none" w:sz="0" w:space="0" w:color="auto"/>
            <w:bottom w:val="none" w:sz="0" w:space="0" w:color="auto"/>
            <w:right w:val="none" w:sz="0" w:space="0" w:color="auto"/>
          </w:divBdr>
        </w:div>
        <w:div w:id="1263420789">
          <w:marLeft w:val="480"/>
          <w:marRight w:val="0"/>
          <w:marTop w:val="0"/>
          <w:marBottom w:val="0"/>
          <w:divBdr>
            <w:top w:val="none" w:sz="0" w:space="0" w:color="auto"/>
            <w:left w:val="none" w:sz="0" w:space="0" w:color="auto"/>
            <w:bottom w:val="none" w:sz="0" w:space="0" w:color="auto"/>
            <w:right w:val="none" w:sz="0" w:space="0" w:color="auto"/>
          </w:divBdr>
        </w:div>
        <w:div w:id="1169977821">
          <w:marLeft w:val="480"/>
          <w:marRight w:val="0"/>
          <w:marTop w:val="0"/>
          <w:marBottom w:val="0"/>
          <w:divBdr>
            <w:top w:val="none" w:sz="0" w:space="0" w:color="auto"/>
            <w:left w:val="none" w:sz="0" w:space="0" w:color="auto"/>
            <w:bottom w:val="none" w:sz="0" w:space="0" w:color="auto"/>
            <w:right w:val="none" w:sz="0" w:space="0" w:color="auto"/>
          </w:divBdr>
        </w:div>
        <w:div w:id="634719199">
          <w:marLeft w:val="480"/>
          <w:marRight w:val="0"/>
          <w:marTop w:val="0"/>
          <w:marBottom w:val="0"/>
          <w:divBdr>
            <w:top w:val="none" w:sz="0" w:space="0" w:color="auto"/>
            <w:left w:val="none" w:sz="0" w:space="0" w:color="auto"/>
            <w:bottom w:val="none" w:sz="0" w:space="0" w:color="auto"/>
            <w:right w:val="none" w:sz="0" w:space="0" w:color="auto"/>
          </w:divBdr>
        </w:div>
        <w:div w:id="44566072">
          <w:marLeft w:val="480"/>
          <w:marRight w:val="0"/>
          <w:marTop w:val="0"/>
          <w:marBottom w:val="0"/>
          <w:divBdr>
            <w:top w:val="none" w:sz="0" w:space="0" w:color="auto"/>
            <w:left w:val="none" w:sz="0" w:space="0" w:color="auto"/>
            <w:bottom w:val="none" w:sz="0" w:space="0" w:color="auto"/>
            <w:right w:val="none" w:sz="0" w:space="0" w:color="auto"/>
          </w:divBdr>
        </w:div>
        <w:div w:id="1655642221">
          <w:marLeft w:val="480"/>
          <w:marRight w:val="0"/>
          <w:marTop w:val="0"/>
          <w:marBottom w:val="0"/>
          <w:divBdr>
            <w:top w:val="none" w:sz="0" w:space="0" w:color="auto"/>
            <w:left w:val="none" w:sz="0" w:space="0" w:color="auto"/>
            <w:bottom w:val="none" w:sz="0" w:space="0" w:color="auto"/>
            <w:right w:val="none" w:sz="0" w:space="0" w:color="auto"/>
          </w:divBdr>
        </w:div>
        <w:div w:id="519052082">
          <w:marLeft w:val="480"/>
          <w:marRight w:val="0"/>
          <w:marTop w:val="0"/>
          <w:marBottom w:val="0"/>
          <w:divBdr>
            <w:top w:val="none" w:sz="0" w:space="0" w:color="auto"/>
            <w:left w:val="none" w:sz="0" w:space="0" w:color="auto"/>
            <w:bottom w:val="none" w:sz="0" w:space="0" w:color="auto"/>
            <w:right w:val="none" w:sz="0" w:space="0" w:color="auto"/>
          </w:divBdr>
        </w:div>
        <w:div w:id="1887524704">
          <w:marLeft w:val="480"/>
          <w:marRight w:val="0"/>
          <w:marTop w:val="0"/>
          <w:marBottom w:val="0"/>
          <w:divBdr>
            <w:top w:val="none" w:sz="0" w:space="0" w:color="auto"/>
            <w:left w:val="none" w:sz="0" w:space="0" w:color="auto"/>
            <w:bottom w:val="none" w:sz="0" w:space="0" w:color="auto"/>
            <w:right w:val="none" w:sz="0" w:space="0" w:color="auto"/>
          </w:divBdr>
        </w:div>
        <w:div w:id="610476562">
          <w:marLeft w:val="480"/>
          <w:marRight w:val="0"/>
          <w:marTop w:val="0"/>
          <w:marBottom w:val="0"/>
          <w:divBdr>
            <w:top w:val="none" w:sz="0" w:space="0" w:color="auto"/>
            <w:left w:val="none" w:sz="0" w:space="0" w:color="auto"/>
            <w:bottom w:val="none" w:sz="0" w:space="0" w:color="auto"/>
            <w:right w:val="none" w:sz="0" w:space="0" w:color="auto"/>
          </w:divBdr>
        </w:div>
        <w:div w:id="1423143385">
          <w:marLeft w:val="480"/>
          <w:marRight w:val="0"/>
          <w:marTop w:val="0"/>
          <w:marBottom w:val="0"/>
          <w:divBdr>
            <w:top w:val="none" w:sz="0" w:space="0" w:color="auto"/>
            <w:left w:val="none" w:sz="0" w:space="0" w:color="auto"/>
            <w:bottom w:val="none" w:sz="0" w:space="0" w:color="auto"/>
            <w:right w:val="none" w:sz="0" w:space="0" w:color="auto"/>
          </w:divBdr>
        </w:div>
        <w:div w:id="444423979">
          <w:marLeft w:val="480"/>
          <w:marRight w:val="0"/>
          <w:marTop w:val="0"/>
          <w:marBottom w:val="0"/>
          <w:divBdr>
            <w:top w:val="none" w:sz="0" w:space="0" w:color="auto"/>
            <w:left w:val="none" w:sz="0" w:space="0" w:color="auto"/>
            <w:bottom w:val="none" w:sz="0" w:space="0" w:color="auto"/>
            <w:right w:val="none" w:sz="0" w:space="0" w:color="auto"/>
          </w:divBdr>
        </w:div>
        <w:div w:id="1929579901">
          <w:marLeft w:val="480"/>
          <w:marRight w:val="0"/>
          <w:marTop w:val="0"/>
          <w:marBottom w:val="0"/>
          <w:divBdr>
            <w:top w:val="none" w:sz="0" w:space="0" w:color="auto"/>
            <w:left w:val="none" w:sz="0" w:space="0" w:color="auto"/>
            <w:bottom w:val="none" w:sz="0" w:space="0" w:color="auto"/>
            <w:right w:val="none" w:sz="0" w:space="0" w:color="auto"/>
          </w:divBdr>
        </w:div>
        <w:div w:id="140971870">
          <w:marLeft w:val="480"/>
          <w:marRight w:val="0"/>
          <w:marTop w:val="0"/>
          <w:marBottom w:val="0"/>
          <w:divBdr>
            <w:top w:val="none" w:sz="0" w:space="0" w:color="auto"/>
            <w:left w:val="none" w:sz="0" w:space="0" w:color="auto"/>
            <w:bottom w:val="none" w:sz="0" w:space="0" w:color="auto"/>
            <w:right w:val="none" w:sz="0" w:space="0" w:color="auto"/>
          </w:divBdr>
        </w:div>
        <w:div w:id="1699088301">
          <w:marLeft w:val="480"/>
          <w:marRight w:val="0"/>
          <w:marTop w:val="0"/>
          <w:marBottom w:val="0"/>
          <w:divBdr>
            <w:top w:val="none" w:sz="0" w:space="0" w:color="auto"/>
            <w:left w:val="none" w:sz="0" w:space="0" w:color="auto"/>
            <w:bottom w:val="none" w:sz="0" w:space="0" w:color="auto"/>
            <w:right w:val="none" w:sz="0" w:space="0" w:color="auto"/>
          </w:divBdr>
        </w:div>
        <w:div w:id="447696753">
          <w:marLeft w:val="480"/>
          <w:marRight w:val="0"/>
          <w:marTop w:val="0"/>
          <w:marBottom w:val="0"/>
          <w:divBdr>
            <w:top w:val="none" w:sz="0" w:space="0" w:color="auto"/>
            <w:left w:val="none" w:sz="0" w:space="0" w:color="auto"/>
            <w:bottom w:val="none" w:sz="0" w:space="0" w:color="auto"/>
            <w:right w:val="none" w:sz="0" w:space="0" w:color="auto"/>
          </w:divBdr>
        </w:div>
        <w:div w:id="1834568457">
          <w:marLeft w:val="480"/>
          <w:marRight w:val="0"/>
          <w:marTop w:val="0"/>
          <w:marBottom w:val="0"/>
          <w:divBdr>
            <w:top w:val="none" w:sz="0" w:space="0" w:color="auto"/>
            <w:left w:val="none" w:sz="0" w:space="0" w:color="auto"/>
            <w:bottom w:val="none" w:sz="0" w:space="0" w:color="auto"/>
            <w:right w:val="none" w:sz="0" w:space="0" w:color="auto"/>
          </w:divBdr>
        </w:div>
        <w:div w:id="1430008764">
          <w:marLeft w:val="480"/>
          <w:marRight w:val="0"/>
          <w:marTop w:val="0"/>
          <w:marBottom w:val="0"/>
          <w:divBdr>
            <w:top w:val="none" w:sz="0" w:space="0" w:color="auto"/>
            <w:left w:val="none" w:sz="0" w:space="0" w:color="auto"/>
            <w:bottom w:val="none" w:sz="0" w:space="0" w:color="auto"/>
            <w:right w:val="none" w:sz="0" w:space="0" w:color="auto"/>
          </w:divBdr>
        </w:div>
        <w:div w:id="1067607295">
          <w:marLeft w:val="480"/>
          <w:marRight w:val="0"/>
          <w:marTop w:val="0"/>
          <w:marBottom w:val="0"/>
          <w:divBdr>
            <w:top w:val="none" w:sz="0" w:space="0" w:color="auto"/>
            <w:left w:val="none" w:sz="0" w:space="0" w:color="auto"/>
            <w:bottom w:val="none" w:sz="0" w:space="0" w:color="auto"/>
            <w:right w:val="none" w:sz="0" w:space="0" w:color="auto"/>
          </w:divBdr>
        </w:div>
        <w:div w:id="1160079412">
          <w:marLeft w:val="480"/>
          <w:marRight w:val="0"/>
          <w:marTop w:val="0"/>
          <w:marBottom w:val="0"/>
          <w:divBdr>
            <w:top w:val="none" w:sz="0" w:space="0" w:color="auto"/>
            <w:left w:val="none" w:sz="0" w:space="0" w:color="auto"/>
            <w:bottom w:val="none" w:sz="0" w:space="0" w:color="auto"/>
            <w:right w:val="none" w:sz="0" w:space="0" w:color="auto"/>
          </w:divBdr>
        </w:div>
        <w:div w:id="1256017888">
          <w:marLeft w:val="480"/>
          <w:marRight w:val="0"/>
          <w:marTop w:val="0"/>
          <w:marBottom w:val="0"/>
          <w:divBdr>
            <w:top w:val="none" w:sz="0" w:space="0" w:color="auto"/>
            <w:left w:val="none" w:sz="0" w:space="0" w:color="auto"/>
            <w:bottom w:val="none" w:sz="0" w:space="0" w:color="auto"/>
            <w:right w:val="none" w:sz="0" w:space="0" w:color="auto"/>
          </w:divBdr>
        </w:div>
        <w:div w:id="861239763">
          <w:marLeft w:val="480"/>
          <w:marRight w:val="0"/>
          <w:marTop w:val="0"/>
          <w:marBottom w:val="0"/>
          <w:divBdr>
            <w:top w:val="none" w:sz="0" w:space="0" w:color="auto"/>
            <w:left w:val="none" w:sz="0" w:space="0" w:color="auto"/>
            <w:bottom w:val="none" w:sz="0" w:space="0" w:color="auto"/>
            <w:right w:val="none" w:sz="0" w:space="0" w:color="auto"/>
          </w:divBdr>
        </w:div>
        <w:div w:id="1214002657">
          <w:marLeft w:val="480"/>
          <w:marRight w:val="0"/>
          <w:marTop w:val="0"/>
          <w:marBottom w:val="0"/>
          <w:divBdr>
            <w:top w:val="none" w:sz="0" w:space="0" w:color="auto"/>
            <w:left w:val="none" w:sz="0" w:space="0" w:color="auto"/>
            <w:bottom w:val="none" w:sz="0" w:space="0" w:color="auto"/>
            <w:right w:val="none" w:sz="0" w:space="0" w:color="auto"/>
          </w:divBdr>
        </w:div>
        <w:div w:id="1669937318">
          <w:marLeft w:val="480"/>
          <w:marRight w:val="0"/>
          <w:marTop w:val="0"/>
          <w:marBottom w:val="0"/>
          <w:divBdr>
            <w:top w:val="none" w:sz="0" w:space="0" w:color="auto"/>
            <w:left w:val="none" w:sz="0" w:space="0" w:color="auto"/>
            <w:bottom w:val="none" w:sz="0" w:space="0" w:color="auto"/>
            <w:right w:val="none" w:sz="0" w:space="0" w:color="auto"/>
          </w:divBdr>
        </w:div>
        <w:div w:id="1622615260">
          <w:marLeft w:val="480"/>
          <w:marRight w:val="0"/>
          <w:marTop w:val="0"/>
          <w:marBottom w:val="0"/>
          <w:divBdr>
            <w:top w:val="none" w:sz="0" w:space="0" w:color="auto"/>
            <w:left w:val="none" w:sz="0" w:space="0" w:color="auto"/>
            <w:bottom w:val="none" w:sz="0" w:space="0" w:color="auto"/>
            <w:right w:val="none" w:sz="0" w:space="0" w:color="auto"/>
          </w:divBdr>
        </w:div>
        <w:div w:id="780994593">
          <w:marLeft w:val="480"/>
          <w:marRight w:val="0"/>
          <w:marTop w:val="0"/>
          <w:marBottom w:val="0"/>
          <w:divBdr>
            <w:top w:val="none" w:sz="0" w:space="0" w:color="auto"/>
            <w:left w:val="none" w:sz="0" w:space="0" w:color="auto"/>
            <w:bottom w:val="none" w:sz="0" w:space="0" w:color="auto"/>
            <w:right w:val="none" w:sz="0" w:space="0" w:color="auto"/>
          </w:divBdr>
        </w:div>
        <w:div w:id="2143690305">
          <w:marLeft w:val="480"/>
          <w:marRight w:val="0"/>
          <w:marTop w:val="0"/>
          <w:marBottom w:val="0"/>
          <w:divBdr>
            <w:top w:val="none" w:sz="0" w:space="0" w:color="auto"/>
            <w:left w:val="none" w:sz="0" w:space="0" w:color="auto"/>
            <w:bottom w:val="none" w:sz="0" w:space="0" w:color="auto"/>
            <w:right w:val="none" w:sz="0" w:space="0" w:color="auto"/>
          </w:divBdr>
        </w:div>
        <w:div w:id="1601600402">
          <w:marLeft w:val="480"/>
          <w:marRight w:val="0"/>
          <w:marTop w:val="0"/>
          <w:marBottom w:val="0"/>
          <w:divBdr>
            <w:top w:val="none" w:sz="0" w:space="0" w:color="auto"/>
            <w:left w:val="none" w:sz="0" w:space="0" w:color="auto"/>
            <w:bottom w:val="none" w:sz="0" w:space="0" w:color="auto"/>
            <w:right w:val="none" w:sz="0" w:space="0" w:color="auto"/>
          </w:divBdr>
        </w:div>
        <w:div w:id="71777722">
          <w:marLeft w:val="480"/>
          <w:marRight w:val="0"/>
          <w:marTop w:val="0"/>
          <w:marBottom w:val="0"/>
          <w:divBdr>
            <w:top w:val="none" w:sz="0" w:space="0" w:color="auto"/>
            <w:left w:val="none" w:sz="0" w:space="0" w:color="auto"/>
            <w:bottom w:val="none" w:sz="0" w:space="0" w:color="auto"/>
            <w:right w:val="none" w:sz="0" w:space="0" w:color="auto"/>
          </w:divBdr>
        </w:div>
        <w:div w:id="510531409">
          <w:marLeft w:val="480"/>
          <w:marRight w:val="0"/>
          <w:marTop w:val="0"/>
          <w:marBottom w:val="0"/>
          <w:divBdr>
            <w:top w:val="none" w:sz="0" w:space="0" w:color="auto"/>
            <w:left w:val="none" w:sz="0" w:space="0" w:color="auto"/>
            <w:bottom w:val="none" w:sz="0" w:space="0" w:color="auto"/>
            <w:right w:val="none" w:sz="0" w:space="0" w:color="auto"/>
          </w:divBdr>
        </w:div>
        <w:div w:id="891966883">
          <w:marLeft w:val="480"/>
          <w:marRight w:val="0"/>
          <w:marTop w:val="0"/>
          <w:marBottom w:val="0"/>
          <w:divBdr>
            <w:top w:val="none" w:sz="0" w:space="0" w:color="auto"/>
            <w:left w:val="none" w:sz="0" w:space="0" w:color="auto"/>
            <w:bottom w:val="none" w:sz="0" w:space="0" w:color="auto"/>
            <w:right w:val="none" w:sz="0" w:space="0" w:color="auto"/>
          </w:divBdr>
        </w:div>
        <w:div w:id="444736801">
          <w:marLeft w:val="480"/>
          <w:marRight w:val="0"/>
          <w:marTop w:val="0"/>
          <w:marBottom w:val="0"/>
          <w:divBdr>
            <w:top w:val="none" w:sz="0" w:space="0" w:color="auto"/>
            <w:left w:val="none" w:sz="0" w:space="0" w:color="auto"/>
            <w:bottom w:val="none" w:sz="0" w:space="0" w:color="auto"/>
            <w:right w:val="none" w:sz="0" w:space="0" w:color="auto"/>
          </w:divBdr>
        </w:div>
        <w:div w:id="1916619706">
          <w:marLeft w:val="480"/>
          <w:marRight w:val="0"/>
          <w:marTop w:val="0"/>
          <w:marBottom w:val="0"/>
          <w:divBdr>
            <w:top w:val="none" w:sz="0" w:space="0" w:color="auto"/>
            <w:left w:val="none" w:sz="0" w:space="0" w:color="auto"/>
            <w:bottom w:val="none" w:sz="0" w:space="0" w:color="auto"/>
            <w:right w:val="none" w:sz="0" w:space="0" w:color="auto"/>
          </w:divBdr>
        </w:div>
        <w:div w:id="483394152">
          <w:marLeft w:val="480"/>
          <w:marRight w:val="0"/>
          <w:marTop w:val="0"/>
          <w:marBottom w:val="0"/>
          <w:divBdr>
            <w:top w:val="none" w:sz="0" w:space="0" w:color="auto"/>
            <w:left w:val="none" w:sz="0" w:space="0" w:color="auto"/>
            <w:bottom w:val="none" w:sz="0" w:space="0" w:color="auto"/>
            <w:right w:val="none" w:sz="0" w:space="0" w:color="auto"/>
          </w:divBdr>
        </w:div>
        <w:div w:id="688793968">
          <w:marLeft w:val="480"/>
          <w:marRight w:val="0"/>
          <w:marTop w:val="0"/>
          <w:marBottom w:val="0"/>
          <w:divBdr>
            <w:top w:val="none" w:sz="0" w:space="0" w:color="auto"/>
            <w:left w:val="none" w:sz="0" w:space="0" w:color="auto"/>
            <w:bottom w:val="none" w:sz="0" w:space="0" w:color="auto"/>
            <w:right w:val="none" w:sz="0" w:space="0" w:color="auto"/>
          </w:divBdr>
        </w:div>
        <w:div w:id="1810249431">
          <w:marLeft w:val="480"/>
          <w:marRight w:val="0"/>
          <w:marTop w:val="0"/>
          <w:marBottom w:val="0"/>
          <w:divBdr>
            <w:top w:val="none" w:sz="0" w:space="0" w:color="auto"/>
            <w:left w:val="none" w:sz="0" w:space="0" w:color="auto"/>
            <w:bottom w:val="none" w:sz="0" w:space="0" w:color="auto"/>
            <w:right w:val="none" w:sz="0" w:space="0" w:color="auto"/>
          </w:divBdr>
        </w:div>
        <w:div w:id="1858352329">
          <w:marLeft w:val="480"/>
          <w:marRight w:val="0"/>
          <w:marTop w:val="0"/>
          <w:marBottom w:val="0"/>
          <w:divBdr>
            <w:top w:val="none" w:sz="0" w:space="0" w:color="auto"/>
            <w:left w:val="none" w:sz="0" w:space="0" w:color="auto"/>
            <w:bottom w:val="none" w:sz="0" w:space="0" w:color="auto"/>
            <w:right w:val="none" w:sz="0" w:space="0" w:color="auto"/>
          </w:divBdr>
        </w:div>
        <w:div w:id="1483932352">
          <w:marLeft w:val="480"/>
          <w:marRight w:val="0"/>
          <w:marTop w:val="0"/>
          <w:marBottom w:val="0"/>
          <w:divBdr>
            <w:top w:val="none" w:sz="0" w:space="0" w:color="auto"/>
            <w:left w:val="none" w:sz="0" w:space="0" w:color="auto"/>
            <w:bottom w:val="none" w:sz="0" w:space="0" w:color="auto"/>
            <w:right w:val="none" w:sz="0" w:space="0" w:color="auto"/>
          </w:divBdr>
        </w:div>
        <w:div w:id="1515804189">
          <w:marLeft w:val="480"/>
          <w:marRight w:val="0"/>
          <w:marTop w:val="0"/>
          <w:marBottom w:val="0"/>
          <w:divBdr>
            <w:top w:val="none" w:sz="0" w:space="0" w:color="auto"/>
            <w:left w:val="none" w:sz="0" w:space="0" w:color="auto"/>
            <w:bottom w:val="none" w:sz="0" w:space="0" w:color="auto"/>
            <w:right w:val="none" w:sz="0" w:space="0" w:color="auto"/>
          </w:divBdr>
        </w:div>
        <w:div w:id="833910242">
          <w:marLeft w:val="480"/>
          <w:marRight w:val="0"/>
          <w:marTop w:val="0"/>
          <w:marBottom w:val="0"/>
          <w:divBdr>
            <w:top w:val="none" w:sz="0" w:space="0" w:color="auto"/>
            <w:left w:val="none" w:sz="0" w:space="0" w:color="auto"/>
            <w:bottom w:val="none" w:sz="0" w:space="0" w:color="auto"/>
            <w:right w:val="none" w:sz="0" w:space="0" w:color="auto"/>
          </w:divBdr>
        </w:div>
        <w:div w:id="643701086">
          <w:marLeft w:val="480"/>
          <w:marRight w:val="0"/>
          <w:marTop w:val="0"/>
          <w:marBottom w:val="0"/>
          <w:divBdr>
            <w:top w:val="none" w:sz="0" w:space="0" w:color="auto"/>
            <w:left w:val="none" w:sz="0" w:space="0" w:color="auto"/>
            <w:bottom w:val="none" w:sz="0" w:space="0" w:color="auto"/>
            <w:right w:val="none" w:sz="0" w:space="0" w:color="auto"/>
          </w:divBdr>
        </w:div>
        <w:div w:id="374160671">
          <w:marLeft w:val="480"/>
          <w:marRight w:val="0"/>
          <w:marTop w:val="0"/>
          <w:marBottom w:val="0"/>
          <w:divBdr>
            <w:top w:val="none" w:sz="0" w:space="0" w:color="auto"/>
            <w:left w:val="none" w:sz="0" w:space="0" w:color="auto"/>
            <w:bottom w:val="none" w:sz="0" w:space="0" w:color="auto"/>
            <w:right w:val="none" w:sz="0" w:space="0" w:color="auto"/>
          </w:divBdr>
        </w:div>
        <w:div w:id="1350445966">
          <w:marLeft w:val="480"/>
          <w:marRight w:val="0"/>
          <w:marTop w:val="0"/>
          <w:marBottom w:val="0"/>
          <w:divBdr>
            <w:top w:val="none" w:sz="0" w:space="0" w:color="auto"/>
            <w:left w:val="none" w:sz="0" w:space="0" w:color="auto"/>
            <w:bottom w:val="none" w:sz="0" w:space="0" w:color="auto"/>
            <w:right w:val="none" w:sz="0" w:space="0" w:color="auto"/>
          </w:divBdr>
        </w:div>
        <w:div w:id="774061200">
          <w:marLeft w:val="480"/>
          <w:marRight w:val="0"/>
          <w:marTop w:val="0"/>
          <w:marBottom w:val="0"/>
          <w:divBdr>
            <w:top w:val="none" w:sz="0" w:space="0" w:color="auto"/>
            <w:left w:val="none" w:sz="0" w:space="0" w:color="auto"/>
            <w:bottom w:val="none" w:sz="0" w:space="0" w:color="auto"/>
            <w:right w:val="none" w:sz="0" w:space="0" w:color="auto"/>
          </w:divBdr>
        </w:div>
        <w:div w:id="501510282">
          <w:marLeft w:val="480"/>
          <w:marRight w:val="0"/>
          <w:marTop w:val="0"/>
          <w:marBottom w:val="0"/>
          <w:divBdr>
            <w:top w:val="none" w:sz="0" w:space="0" w:color="auto"/>
            <w:left w:val="none" w:sz="0" w:space="0" w:color="auto"/>
            <w:bottom w:val="none" w:sz="0" w:space="0" w:color="auto"/>
            <w:right w:val="none" w:sz="0" w:space="0" w:color="auto"/>
          </w:divBdr>
        </w:div>
        <w:div w:id="210046535">
          <w:marLeft w:val="480"/>
          <w:marRight w:val="0"/>
          <w:marTop w:val="0"/>
          <w:marBottom w:val="0"/>
          <w:divBdr>
            <w:top w:val="none" w:sz="0" w:space="0" w:color="auto"/>
            <w:left w:val="none" w:sz="0" w:space="0" w:color="auto"/>
            <w:bottom w:val="none" w:sz="0" w:space="0" w:color="auto"/>
            <w:right w:val="none" w:sz="0" w:space="0" w:color="auto"/>
          </w:divBdr>
        </w:div>
        <w:div w:id="96603708">
          <w:marLeft w:val="480"/>
          <w:marRight w:val="0"/>
          <w:marTop w:val="0"/>
          <w:marBottom w:val="0"/>
          <w:divBdr>
            <w:top w:val="none" w:sz="0" w:space="0" w:color="auto"/>
            <w:left w:val="none" w:sz="0" w:space="0" w:color="auto"/>
            <w:bottom w:val="none" w:sz="0" w:space="0" w:color="auto"/>
            <w:right w:val="none" w:sz="0" w:space="0" w:color="auto"/>
          </w:divBdr>
        </w:div>
        <w:div w:id="752825412">
          <w:marLeft w:val="480"/>
          <w:marRight w:val="0"/>
          <w:marTop w:val="0"/>
          <w:marBottom w:val="0"/>
          <w:divBdr>
            <w:top w:val="none" w:sz="0" w:space="0" w:color="auto"/>
            <w:left w:val="none" w:sz="0" w:space="0" w:color="auto"/>
            <w:bottom w:val="none" w:sz="0" w:space="0" w:color="auto"/>
            <w:right w:val="none" w:sz="0" w:space="0" w:color="auto"/>
          </w:divBdr>
        </w:div>
        <w:div w:id="1863126467">
          <w:marLeft w:val="480"/>
          <w:marRight w:val="0"/>
          <w:marTop w:val="0"/>
          <w:marBottom w:val="0"/>
          <w:divBdr>
            <w:top w:val="none" w:sz="0" w:space="0" w:color="auto"/>
            <w:left w:val="none" w:sz="0" w:space="0" w:color="auto"/>
            <w:bottom w:val="none" w:sz="0" w:space="0" w:color="auto"/>
            <w:right w:val="none" w:sz="0" w:space="0" w:color="auto"/>
          </w:divBdr>
        </w:div>
        <w:div w:id="1979646333">
          <w:marLeft w:val="480"/>
          <w:marRight w:val="0"/>
          <w:marTop w:val="0"/>
          <w:marBottom w:val="0"/>
          <w:divBdr>
            <w:top w:val="none" w:sz="0" w:space="0" w:color="auto"/>
            <w:left w:val="none" w:sz="0" w:space="0" w:color="auto"/>
            <w:bottom w:val="none" w:sz="0" w:space="0" w:color="auto"/>
            <w:right w:val="none" w:sz="0" w:space="0" w:color="auto"/>
          </w:divBdr>
        </w:div>
        <w:div w:id="166866464">
          <w:marLeft w:val="480"/>
          <w:marRight w:val="0"/>
          <w:marTop w:val="0"/>
          <w:marBottom w:val="0"/>
          <w:divBdr>
            <w:top w:val="none" w:sz="0" w:space="0" w:color="auto"/>
            <w:left w:val="none" w:sz="0" w:space="0" w:color="auto"/>
            <w:bottom w:val="none" w:sz="0" w:space="0" w:color="auto"/>
            <w:right w:val="none" w:sz="0" w:space="0" w:color="auto"/>
          </w:divBdr>
        </w:div>
        <w:div w:id="1522163378">
          <w:marLeft w:val="480"/>
          <w:marRight w:val="0"/>
          <w:marTop w:val="0"/>
          <w:marBottom w:val="0"/>
          <w:divBdr>
            <w:top w:val="none" w:sz="0" w:space="0" w:color="auto"/>
            <w:left w:val="none" w:sz="0" w:space="0" w:color="auto"/>
            <w:bottom w:val="none" w:sz="0" w:space="0" w:color="auto"/>
            <w:right w:val="none" w:sz="0" w:space="0" w:color="auto"/>
          </w:divBdr>
        </w:div>
        <w:div w:id="346372293">
          <w:marLeft w:val="480"/>
          <w:marRight w:val="0"/>
          <w:marTop w:val="0"/>
          <w:marBottom w:val="0"/>
          <w:divBdr>
            <w:top w:val="none" w:sz="0" w:space="0" w:color="auto"/>
            <w:left w:val="none" w:sz="0" w:space="0" w:color="auto"/>
            <w:bottom w:val="none" w:sz="0" w:space="0" w:color="auto"/>
            <w:right w:val="none" w:sz="0" w:space="0" w:color="auto"/>
          </w:divBdr>
        </w:div>
        <w:div w:id="197282306">
          <w:marLeft w:val="480"/>
          <w:marRight w:val="0"/>
          <w:marTop w:val="0"/>
          <w:marBottom w:val="0"/>
          <w:divBdr>
            <w:top w:val="none" w:sz="0" w:space="0" w:color="auto"/>
            <w:left w:val="none" w:sz="0" w:space="0" w:color="auto"/>
            <w:bottom w:val="none" w:sz="0" w:space="0" w:color="auto"/>
            <w:right w:val="none" w:sz="0" w:space="0" w:color="auto"/>
          </w:divBdr>
        </w:div>
        <w:div w:id="720977488">
          <w:marLeft w:val="480"/>
          <w:marRight w:val="0"/>
          <w:marTop w:val="0"/>
          <w:marBottom w:val="0"/>
          <w:divBdr>
            <w:top w:val="none" w:sz="0" w:space="0" w:color="auto"/>
            <w:left w:val="none" w:sz="0" w:space="0" w:color="auto"/>
            <w:bottom w:val="none" w:sz="0" w:space="0" w:color="auto"/>
            <w:right w:val="none" w:sz="0" w:space="0" w:color="auto"/>
          </w:divBdr>
        </w:div>
        <w:div w:id="313609708">
          <w:marLeft w:val="480"/>
          <w:marRight w:val="0"/>
          <w:marTop w:val="0"/>
          <w:marBottom w:val="0"/>
          <w:divBdr>
            <w:top w:val="none" w:sz="0" w:space="0" w:color="auto"/>
            <w:left w:val="none" w:sz="0" w:space="0" w:color="auto"/>
            <w:bottom w:val="none" w:sz="0" w:space="0" w:color="auto"/>
            <w:right w:val="none" w:sz="0" w:space="0" w:color="auto"/>
          </w:divBdr>
        </w:div>
        <w:div w:id="444926900">
          <w:marLeft w:val="480"/>
          <w:marRight w:val="0"/>
          <w:marTop w:val="0"/>
          <w:marBottom w:val="0"/>
          <w:divBdr>
            <w:top w:val="none" w:sz="0" w:space="0" w:color="auto"/>
            <w:left w:val="none" w:sz="0" w:space="0" w:color="auto"/>
            <w:bottom w:val="none" w:sz="0" w:space="0" w:color="auto"/>
            <w:right w:val="none" w:sz="0" w:space="0" w:color="auto"/>
          </w:divBdr>
        </w:div>
        <w:div w:id="2012294472">
          <w:marLeft w:val="480"/>
          <w:marRight w:val="0"/>
          <w:marTop w:val="0"/>
          <w:marBottom w:val="0"/>
          <w:divBdr>
            <w:top w:val="none" w:sz="0" w:space="0" w:color="auto"/>
            <w:left w:val="none" w:sz="0" w:space="0" w:color="auto"/>
            <w:bottom w:val="none" w:sz="0" w:space="0" w:color="auto"/>
            <w:right w:val="none" w:sz="0" w:space="0" w:color="auto"/>
          </w:divBdr>
        </w:div>
        <w:div w:id="72431999">
          <w:marLeft w:val="480"/>
          <w:marRight w:val="0"/>
          <w:marTop w:val="0"/>
          <w:marBottom w:val="0"/>
          <w:divBdr>
            <w:top w:val="none" w:sz="0" w:space="0" w:color="auto"/>
            <w:left w:val="none" w:sz="0" w:space="0" w:color="auto"/>
            <w:bottom w:val="none" w:sz="0" w:space="0" w:color="auto"/>
            <w:right w:val="none" w:sz="0" w:space="0" w:color="auto"/>
          </w:divBdr>
        </w:div>
        <w:div w:id="1053776519">
          <w:marLeft w:val="480"/>
          <w:marRight w:val="0"/>
          <w:marTop w:val="0"/>
          <w:marBottom w:val="0"/>
          <w:divBdr>
            <w:top w:val="none" w:sz="0" w:space="0" w:color="auto"/>
            <w:left w:val="none" w:sz="0" w:space="0" w:color="auto"/>
            <w:bottom w:val="none" w:sz="0" w:space="0" w:color="auto"/>
            <w:right w:val="none" w:sz="0" w:space="0" w:color="auto"/>
          </w:divBdr>
        </w:div>
        <w:div w:id="11539883">
          <w:marLeft w:val="480"/>
          <w:marRight w:val="0"/>
          <w:marTop w:val="0"/>
          <w:marBottom w:val="0"/>
          <w:divBdr>
            <w:top w:val="none" w:sz="0" w:space="0" w:color="auto"/>
            <w:left w:val="none" w:sz="0" w:space="0" w:color="auto"/>
            <w:bottom w:val="none" w:sz="0" w:space="0" w:color="auto"/>
            <w:right w:val="none" w:sz="0" w:space="0" w:color="auto"/>
          </w:divBdr>
        </w:div>
      </w:divsChild>
    </w:div>
    <w:div w:id="239944318">
      <w:bodyDiv w:val="1"/>
      <w:marLeft w:val="0"/>
      <w:marRight w:val="0"/>
      <w:marTop w:val="0"/>
      <w:marBottom w:val="0"/>
      <w:divBdr>
        <w:top w:val="none" w:sz="0" w:space="0" w:color="auto"/>
        <w:left w:val="none" w:sz="0" w:space="0" w:color="auto"/>
        <w:bottom w:val="none" w:sz="0" w:space="0" w:color="auto"/>
        <w:right w:val="none" w:sz="0" w:space="0" w:color="auto"/>
      </w:divBdr>
      <w:divsChild>
        <w:div w:id="1856114417">
          <w:marLeft w:val="480"/>
          <w:marRight w:val="0"/>
          <w:marTop w:val="0"/>
          <w:marBottom w:val="0"/>
          <w:divBdr>
            <w:top w:val="none" w:sz="0" w:space="0" w:color="auto"/>
            <w:left w:val="none" w:sz="0" w:space="0" w:color="auto"/>
            <w:bottom w:val="none" w:sz="0" w:space="0" w:color="auto"/>
            <w:right w:val="none" w:sz="0" w:space="0" w:color="auto"/>
          </w:divBdr>
        </w:div>
        <w:div w:id="606273912">
          <w:marLeft w:val="480"/>
          <w:marRight w:val="0"/>
          <w:marTop w:val="0"/>
          <w:marBottom w:val="0"/>
          <w:divBdr>
            <w:top w:val="none" w:sz="0" w:space="0" w:color="auto"/>
            <w:left w:val="none" w:sz="0" w:space="0" w:color="auto"/>
            <w:bottom w:val="none" w:sz="0" w:space="0" w:color="auto"/>
            <w:right w:val="none" w:sz="0" w:space="0" w:color="auto"/>
          </w:divBdr>
        </w:div>
        <w:div w:id="1474323332">
          <w:marLeft w:val="480"/>
          <w:marRight w:val="0"/>
          <w:marTop w:val="0"/>
          <w:marBottom w:val="0"/>
          <w:divBdr>
            <w:top w:val="none" w:sz="0" w:space="0" w:color="auto"/>
            <w:left w:val="none" w:sz="0" w:space="0" w:color="auto"/>
            <w:bottom w:val="none" w:sz="0" w:space="0" w:color="auto"/>
            <w:right w:val="none" w:sz="0" w:space="0" w:color="auto"/>
          </w:divBdr>
        </w:div>
        <w:div w:id="2031636325">
          <w:marLeft w:val="480"/>
          <w:marRight w:val="0"/>
          <w:marTop w:val="0"/>
          <w:marBottom w:val="0"/>
          <w:divBdr>
            <w:top w:val="none" w:sz="0" w:space="0" w:color="auto"/>
            <w:left w:val="none" w:sz="0" w:space="0" w:color="auto"/>
            <w:bottom w:val="none" w:sz="0" w:space="0" w:color="auto"/>
            <w:right w:val="none" w:sz="0" w:space="0" w:color="auto"/>
          </w:divBdr>
        </w:div>
        <w:div w:id="624044732">
          <w:marLeft w:val="480"/>
          <w:marRight w:val="0"/>
          <w:marTop w:val="0"/>
          <w:marBottom w:val="0"/>
          <w:divBdr>
            <w:top w:val="none" w:sz="0" w:space="0" w:color="auto"/>
            <w:left w:val="none" w:sz="0" w:space="0" w:color="auto"/>
            <w:bottom w:val="none" w:sz="0" w:space="0" w:color="auto"/>
            <w:right w:val="none" w:sz="0" w:space="0" w:color="auto"/>
          </w:divBdr>
        </w:div>
        <w:div w:id="752358066">
          <w:marLeft w:val="480"/>
          <w:marRight w:val="0"/>
          <w:marTop w:val="0"/>
          <w:marBottom w:val="0"/>
          <w:divBdr>
            <w:top w:val="none" w:sz="0" w:space="0" w:color="auto"/>
            <w:left w:val="none" w:sz="0" w:space="0" w:color="auto"/>
            <w:bottom w:val="none" w:sz="0" w:space="0" w:color="auto"/>
            <w:right w:val="none" w:sz="0" w:space="0" w:color="auto"/>
          </w:divBdr>
        </w:div>
        <w:div w:id="1449426606">
          <w:marLeft w:val="480"/>
          <w:marRight w:val="0"/>
          <w:marTop w:val="0"/>
          <w:marBottom w:val="0"/>
          <w:divBdr>
            <w:top w:val="none" w:sz="0" w:space="0" w:color="auto"/>
            <w:left w:val="none" w:sz="0" w:space="0" w:color="auto"/>
            <w:bottom w:val="none" w:sz="0" w:space="0" w:color="auto"/>
            <w:right w:val="none" w:sz="0" w:space="0" w:color="auto"/>
          </w:divBdr>
        </w:div>
        <w:div w:id="919489843">
          <w:marLeft w:val="480"/>
          <w:marRight w:val="0"/>
          <w:marTop w:val="0"/>
          <w:marBottom w:val="0"/>
          <w:divBdr>
            <w:top w:val="none" w:sz="0" w:space="0" w:color="auto"/>
            <w:left w:val="none" w:sz="0" w:space="0" w:color="auto"/>
            <w:bottom w:val="none" w:sz="0" w:space="0" w:color="auto"/>
            <w:right w:val="none" w:sz="0" w:space="0" w:color="auto"/>
          </w:divBdr>
        </w:div>
        <w:div w:id="512453888">
          <w:marLeft w:val="480"/>
          <w:marRight w:val="0"/>
          <w:marTop w:val="0"/>
          <w:marBottom w:val="0"/>
          <w:divBdr>
            <w:top w:val="none" w:sz="0" w:space="0" w:color="auto"/>
            <w:left w:val="none" w:sz="0" w:space="0" w:color="auto"/>
            <w:bottom w:val="none" w:sz="0" w:space="0" w:color="auto"/>
            <w:right w:val="none" w:sz="0" w:space="0" w:color="auto"/>
          </w:divBdr>
        </w:div>
        <w:div w:id="855272990">
          <w:marLeft w:val="480"/>
          <w:marRight w:val="0"/>
          <w:marTop w:val="0"/>
          <w:marBottom w:val="0"/>
          <w:divBdr>
            <w:top w:val="none" w:sz="0" w:space="0" w:color="auto"/>
            <w:left w:val="none" w:sz="0" w:space="0" w:color="auto"/>
            <w:bottom w:val="none" w:sz="0" w:space="0" w:color="auto"/>
            <w:right w:val="none" w:sz="0" w:space="0" w:color="auto"/>
          </w:divBdr>
        </w:div>
        <w:div w:id="1312297209">
          <w:marLeft w:val="480"/>
          <w:marRight w:val="0"/>
          <w:marTop w:val="0"/>
          <w:marBottom w:val="0"/>
          <w:divBdr>
            <w:top w:val="none" w:sz="0" w:space="0" w:color="auto"/>
            <w:left w:val="none" w:sz="0" w:space="0" w:color="auto"/>
            <w:bottom w:val="none" w:sz="0" w:space="0" w:color="auto"/>
            <w:right w:val="none" w:sz="0" w:space="0" w:color="auto"/>
          </w:divBdr>
        </w:div>
        <w:div w:id="1790397051">
          <w:marLeft w:val="480"/>
          <w:marRight w:val="0"/>
          <w:marTop w:val="0"/>
          <w:marBottom w:val="0"/>
          <w:divBdr>
            <w:top w:val="none" w:sz="0" w:space="0" w:color="auto"/>
            <w:left w:val="none" w:sz="0" w:space="0" w:color="auto"/>
            <w:bottom w:val="none" w:sz="0" w:space="0" w:color="auto"/>
            <w:right w:val="none" w:sz="0" w:space="0" w:color="auto"/>
          </w:divBdr>
        </w:div>
        <w:div w:id="1291473285">
          <w:marLeft w:val="480"/>
          <w:marRight w:val="0"/>
          <w:marTop w:val="0"/>
          <w:marBottom w:val="0"/>
          <w:divBdr>
            <w:top w:val="none" w:sz="0" w:space="0" w:color="auto"/>
            <w:left w:val="none" w:sz="0" w:space="0" w:color="auto"/>
            <w:bottom w:val="none" w:sz="0" w:space="0" w:color="auto"/>
            <w:right w:val="none" w:sz="0" w:space="0" w:color="auto"/>
          </w:divBdr>
        </w:div>
        <w:div w:id="1235513333">
          <w:marLeft w:val="480"/>
          <w:marRight w:val="0"/>
          <w:marTop w:val="0"/>
          <w:marBottom w:val="0"/>
          <w:divBdr>
            <w:top w:val="none" w:sz="0" w:space="0" w:color="auto"/>
            <w:left w:val="none" w:sz="0" w:space="0" w:color="auto"/>
            <w:bottom w:val="none" w:sz="0" w:space="0" w:color="auto"/>
            <w:right w:val="none" w:sz="0" w:space="0" w:color="auto"/>
          </w:divBdr>
        </w:div>
        <w:div w:id="1687636931">
          <w:marLeft w:val="480"/>
          <w:marRight w:val="0"/>
          <w:marTop w:val="0"/>
          <w:marBottom w:val="0"/>
          <w:divBdr>
            <w:top w:val="none" w:sz="0" w:space="0" w:color="auto"/>
            <w:left w:val="none" w:sz="0" w:space="0" w:color="auto"/>
            <w:bottom w:val="none" w:sz="0" w:space="0" w:color="auto"/>
            <w:right w:val="none" w:sz="0" w:space="0" w:color="auto"/>
          </w:divBdr>
        </w:div>
        <w:div w:id="1253852051">
          <w:marLeft w:val="480"/>
          <w:marRight w:val="0"/>
          <w:marTop w:val="0"/>
          <w:marBottom w:val="0"/>
          <w:divBdr>
            <w:top w:val="none" w:sz="0" w:space="0" w:color="auto"/>
            <w:left w:val="none" w:sz="0" w:space="0" w:color="auto"/>
            <w:bottom w:val="none" w:sz="0" w:space="0" w:color="auto"/>
            <w:right w:val="none" w:sz="0" w:space="0" w:color="auto"/>
          </w:divBdr>
        </w:div>
        <w:div w:id="1466702890">
          <w:marLeft w:val="480"/>
          <w:marRight w:val="0"/>
          <w:marTop w:val="0"/>
          <w:marBottom w:val="0"/>
          <w:divBdr>
            <w:top w:val="none" w:sz="0" w:space="0" w:color="auto"/>
            <w:left w:val="none" w:sz="0" w:space="0" w:color="auto"/>
            <w:bottom w:val="none" w:sz="0" w:space="0" w:color="auto"/>
            <w:right w:val="none" w:sz="0" w:space="0" w:color="auto"/>
          </w:divBdr>
        </w:div>
        <w:div w:id="1111436527">
          <w:marLeft w:val="480"/>
          <w:marRight w:val="0"/>
          <w:marTop w:val="0"/>
          <w:marBottom w:val="0"/>
          <w:divBdr>
            <w:top w:val="none" w:sz="0" w:space="0" w:color="auto"/>
            <w:left w:val="none" w:sz="0" w:space="0" w:color="auto"/>
            <w:bottom w:val="none" w:sz="0" w:space="0" w:color="auto"/>
            <w:right w:val="none" w:sz="0" w:space="0" w:color="auto"/>
          </w:divBdr>
        </w:div>
      </w:divsChild>
    </w:div>
    <w:div w:id="241186602">
      <w:bodyDiv w:val="1"/>
      <w:marLeft w:val="0"/>
      <w:marRight w:val="0"/>
      <w:marTop w:val="0"/>
      <w:marBottom w:val="0"/>
      <w:divBdr>
        <w:top w:val="none" w:sz="0" w:space="0" w:color="auto"/>
        <w:left w:val="none" w:sz="0" w:space="0" w:color="auto"/>
        <w:bottom w:val="none" w:sz="0" w:space="0" w:color="auto"/>
        <w:right w:val="none" w:sz="0" w:space="0" w:color="auto"/>
      </w:divBdr>
      <w:divsChild>
        <w:div w:id="1365130054">
          <w:marLeft w:val="640"/>
          <w:marRight w:val="0"/>
          <w:marTop w:val="0"/>
          <w:marBottom w:val="0"/>
          <w:divBdr>
            <w:top w:val="none" w:sz="0" w:space="0" w:color="auto"/>
            <w:left w:val="none" w:sz="0" w:space="0" w:color="auto"/>
            <w:bottom w:val="none" w:sz="0" w:space="0" w:color="auto"/>
            <w:right w:val="none" w:sz="0" w:space="0" w:color="auto"/>
          </w:divBdr>
        </w:div>
        <w:div w:id="1677265649">
          <w:marLeft w:val="640"/>
          <w:marRight w:val="0"/>
          <w:marTop w:val="0"/>
          <w:marBottom w:val="0"/>
          <w:divBdr>
            <w:top w:val="none" w:sz="0" w:space="0" w:color="auto"/>
            <w:left w:val="none" w:sz="0" w:space="0" w:color="auto"/>
            <w:bottom w:val="none" w:sz="0" w:space="0" w:color="auto"/>
            <w:right w:val="none" w:sz="0" w:space="0" w:color="auto"/>
          </w:divBdr>
        </w:div>
        <w:div w:id="827599164">
          <w:marLeft w:val="640"/>
          <w:marRight w:val="0"/>
          <w:marTop w:val="0"/>
          <w:marBottom w:val="0"/>
          <w:divBdr>
            <w:top w:val="none" w:sz="0" w:space="0" w:color="auto"/>
            <w:left w:val="none" w:sz="0" w:space="0" w:color="auto"/>
            <w:bottom w:val="none" w:sz="0" w:space="0" w:color="auto"/>
            <w:right w:val="none" w:sz="0" w:space="0" w:color="auto"/>
          </w:divBdr>
        </w:div>
        <w:div w:id="1368287672">
          <w:marLeft w:val="640"/>
          <w:marRight w:val="0"/>
          <w:marTop w:val="0"/>
          <w:marBottom w:val="0"/>
          <w:divBdr>
            <w:top w:val="none" w:sz="0" w:space="0" w:color="auto"/>
            <w:left w:val="none" w:sz="0" w:space="0" w:color="auto"/>
            <w:bottom w:val="none" w:sz="0" w:space="0" w:color="auto"/>
            <w:right w:val="none" w:sz="0" w:space="0" w:color="auto"/>
          </w:divBdr>
        </w:div>
        <w:div w:id="626858254">
          <w:marLeft w:val="640"/>
          <w:marRight w:val="0"/>
          <w:marTop w:val="0"/>
          <w:marBottom w:val="0"/>
          <w:divBdr>
            <w:top w:val="none" w:sz="0" w:space="0" w:color="auto"/>
            <w:left w:val="none" w:sz="0" w:space="0" w:color="auto"/>
            <w:bottom w:val="none" w:sz="0" w:space="0" w:color="auto"/>
            <w:right w:val="none" w:sz="0" w:space="0" w:color="auto"/>
          </w:divBdr>
        </w:div>
        <w:div w:id="912936711">
          <w:marLeft w:val="640"/>
          <w:marRight w:val="0"/>
          <w:marTop w:val="0"/>
          <w:marBottom w:val="0"/>
          <w:divBdr>
            <w:top w:val="none" w:sz="0" w:space="0" w:color="auto"/>
            <w:left w:val="none" w:sz="0" w:space="0" w:color="auto"/>
            <w:bottom w:val="none" w:sz="0" w:space="0" w:color="auto"/>
            <w:right w:val="none" w:sz="0" w:space="0" w:color="auto"/>
          </w:divBdr>
        </w:div>
        <w:div w:id="1635406286">
          <w:marLeft w:val="640"/>
          <w:marRight w:val="0"/>
          <w:marTop w:val="0"/>
          <w:marBottom w:val="0"/>
          <w:divBdr>
            <w:top w:val="none" w:sz="0" w:space="0" w:color="auto"/>
            <w:left w:val="none" w:sz="0" w:space="0" w:color="auto"/>
            <w:bottom w:val="none" w:sz="0" w:space="0" w:color="auto"/>
            <w:right w:val="none" w:sz="0" w:space="0" w:color="auto"/>
          </w:divBdr>
        </w:div>
        <w:div w:id="249462048">
          <w:marLeft w:val="640"/>
          <w:marRight w:val="0"/>
          <w:marTop w:val="0"/>
          <w:marBottom w:val="0"/>
          <w:divBdr>
            <w:top w:val="none" w:sz="0" w:space="0" w:color="auto"/>
            <w:left w:val="none" w:sz="0" w:space="0" w:color="auto"/>
            <w:bottom w:val="none" w:sz="0" w:space="0" w:color="auto"/>
            <w:right w:val="none" w:sz="0" w:space="0" w:color="auto"/>
          </w:divBdr>
        </w:div>
        <w:div w:id="731582661">
          <w:marLeft w:val="640"/>
          <w:marRight w:val="0"/>
          <w:marTop w:val="0"/>
          <w:marBottom w:val="0"/>
          <w:divBdr>
            <w:top w:val="none" w:sz="0" w:space="0" w:color="auto"/>
            <w:left w:val="none" w:sz="0" w:space="0" w:color="auto"/>
            <w:bottom w:val="none" w:sz="0" w:space="0" w:color="auto"/>
            <w:right w:val="none" w:sz="0" w:space="0" w:color="auto"/>
          </w:divBdr>
        </w:div>
        <w:div w:id="751901520">
          <w:marLeft w:val="640"/>
          <w:marRight w:val="0"/>
          <w:marTop w:val="0"/>
          <w:marBottom w:val="0"/>
          <w:divBdr>
            <w:top w:val="none" w:sz="0" w:space="0" w:color="auto"/>
            <w:left w:val="none" w:sz="0" w:space="0" w:color="auto"/>
            <w:bottom w:val="none" w:sz="0" w:space="0" w:color="auto"/>
            <w:right w:val="none" w:sz="0" w:space="0" w:color="auto"/>
          </w:divBdr>
        </w:div>
        <w:div w:id="1816752567">
          <w:marLeft w:val="640"/>
          <w:marRight w:val="0"/>
          <w:marTop w:val="0"/>
          <w:marBottom w:val="0"/>
          <w:divBdr>
            <w:top w:val="none" w:sz="0" w:space="0" w:color="auto"/>
            <w:left w:val="none" w:sz="0" w:space="0" w:color="auto"/>
            <w:bottom w:val="none" w:sz="0" w:space="0" w:color="auto"/>
            <w:right w:val="none" w:sz="0" w:space="0" w:color="auto"/>
          </w:divBdr>
        </w:div>
        <w:div w:id="1527016968">
          <w:marLeft w:val="640"/>
          <w:marRight w:val="0"/>
          <w:marTop w:val="0"/>
          <w:marBottom w:val="0"/>
          <w:divBdr>
            <w:top w:val="none" w:sz="0" w:space="0" w:color="auto"/>
            <w:left w:val="none" w:sz="0" w:space="0" w:color="auto"/>
            <w:bottom w:val="none" w:sz="0" w:space="0" w:color="auto"/>
            <w:right w:val="none" w:sz="0" w:space="0" w:color="auto"/>
          </w:divBdr>
        </w:div>
        <w:div w:id="1602836350">
          <w:marLeft w:val="640"/>
          <w:marRight w:val="0"/>
          <w:marTop w:val="0"/>
          <w:marBottom w:val="0"/>
          <w:divBdr>
            <w:top w:val="none" w:sz="0" w:space="0" w:color="auto"/>
            <w:left w:val="none" w:sz="0" w:space="0" w:color="auto"/>
            <w:bottom w:val="none" w:sz="0" w:space="0" w:color="auto"/>
            <w:right w:val="none" w:sz="0" w:space="0" w:color="auto"/>
          </w:divBdr>
        </w:div>
        <w:div w:id="360252423">
          <w:marLeft w:val="640"/>
          <w:marRight w:val="0"/>
          <w:marTop w:val="0"/>
          <w:marBottom w:val="0"/>
          <w:divBdr>
            <w:top w:val="none" w:sz="0" w:space="0" w:color="auto"/>
            <w:left w:val="none" w:sz="0" w:space="0" w:color="auto"/>
            <w:bottom w:val="none" w:sz="0" w:space="0" w:color="auto"/>
            <w:right w:val="none" w:sz="0" w:space="0" w:color="auto"/>
          </w:divBdr>
        </w:div>
        <w:div w:id="1777602913">
          <w:marLeft w:val="640"/>
          <w:marRight w:val="0"/>
          <w:marTop w:val="0"/>
          <w:marBottom w:val="0"/>
          <w:divBdr>
            <w:top w:val="none" w:sz="0" w:space="0" w:color="auto"/>
            <w:left w:val="none" w:sz="0" w:space="0" w:color="auto"/>
            <w:bottom w:val="none" w:sz="0" w:space="0" w:color="auto"/>
            <w:right w:val="none" w:sz="0" w:space="0" w:color="auto"/>
          </w:divBdr>
        </w:div>
        <w:div w:id="1229196038">
          <w:marLeft w:val="640"/>
          <w:marRight w:val="0"/>
          <w:marTop w:val="0"/>
          <w:marBottom w:val="0"/>
          <w:divBdr>
            <w:top w:val="none" w:sz="0" w:space="0" w:color="auto"/>
            <w:left w:val="none" w:sz="0" w:space="0" w:color="auto"/>
            <w:bottom w:val="none" w:sz="0" w:space="0" w:color="auto"/>
            <w:right w:val="none" w:sz="0" w:space="0" w:color="auto"/>
          </w:divBdr>
        </w:div>
        <w:div w:id="662245912">
          <w:marLeft w:val="640"/>
          <w:marRight w:val="0"/>
          <w:marTop w:val="0"/>
          <w:marBottom w:val="0"/>
          <w:divBdr>
            <w:top w:val="none" w:sz="0" w:space="0" w:color="auto"/>
            <w:left w:val="none" w:sz="0" w:space="0" w:color="auto"/>
            <w:bottom w:val="none" w:sz="0" w:space="0" w:color="auto"/>
            <w:right w:val="none" w:sz="0" w:space="0" w:color="auto"/>
          </w:divBdr>
        </w:div>
        <w:div w:id="499546623">
          <w:marLeft w:val="640"/>
          <w:marRight w:val="0"/>
          <w:marTop w:val="0"/>
          <w:marBottom w:val="0"/>
          <w:divBdr>
            <w:top w:val="none" w:sz="0" w:space="0" w:color="auto"/>
            <w:left w:val="none" w:sz="0" w:space="0" w:color="auto"/>
            <w:bottom w:val="none" w:sz="0" w:space="0" w:color="auto"/>
            <w:right w:val="none" w:sz="0" w:space="0" w:color="auto"/>
          </w:divBdr>
        </w:div>
        <w:div w:id="60981049">
          <w:marLeft w:val="640"/>
          <w:marRight w:val="0"/>
          <w:marTop w:val="0"/>
          <w:marBottom w:val="0"/>
          <w:divBdr>
            <w:top w:val="none" w:sz="0" w:space="0" w:color="auto"/>
            <w:left w:val="none" w:sz="0" w:space="0" w:color="auto"/>
            <w:bottom w:val="none" w:sz="0" w:space="0" w:color="auto"/>
            <w:right w:val="none" w:sz="0" w:space="0" w:color="auto"/>
          </w:divBdr>
        </w:div>
        <w:div w:id="770246682">
          <w:marLeft w:val="640"/>
          <w:marRight w:val="0"/>
          <w:marTop w:val="0"/>
          <w:marBottom w:val="0"/>
          <w:divBdr>
            <w:top w:val="none" w:sz="0" w:space="0" w:color="auto"/>
            <w:left w:val="none" w:sz="0" w:space="0" w:color="auto"/>
            <w:bottom w:val="none" w:sz="0" w:space="0" w:color="auto"/>
            <w:right w:val="none" w:sz="0" w:space="0" w:color="auto"/>
          </w:divBdr>
        </w:div>
        <w:div w:id="137459000">
          <w:marLeft w:val="640"/>
          <w:marRight w:val="0"/>
          <w:marTop w:val="0"/>
          <w:marBottom w:val="0"/>
          <w:divBdr>
            <w:top w:val="none" w:sz="0" w:space="0" w:color="auto"/>
            <w:left w:val="none" w:sz="0" w:space="0" w:color="auto"/>
            <w:bottom w:val="none" w:sz="0" w:space="0" w:color="auto"/>
            <w:right w:val="none" w:sz="0" w:space="0" w:color="auto"/>
          </w:divBdr>
        </w:div>
        <w:div w:id="1952663190">
          <w:marLeft w:val="640"/>
          <w:marRight w:val="0"/>
          <w:marTop w:val="0"/>
          <w:marBottom w:val="0"/>
          <w:divBdr>
            <w:top w:val="none" w:sz="0" w:space="0" w:color="auto"/>
            <w:left w:val="none" w:sz="0" w:space="0" w:color="auto"/>
            <w:bottom w:val="none" w:sz="0" w:space="0" w:color="auto"/>
            <w:right w:val="none" w:sz="0" w:space="0" w:color="auto"/>
          </w:divBdr>
        </w:div>
        <w:div w:id="855920509">
          <w:marLeft w:val="640"/>
          <w:marRight w:val="0"/>
          <w:marTop w:val="0"/>
          <w:marBottom w:val="0"/>
          <w:divBdr>
            <w:top w:val="none" w:sz="0" w:space="0" w:color="auto"/>
            <w:left w:val="none" w:sz="0" w:space="0" w:color="auto"/>
            <w:bottom w:val="none" w:sz="0" w:space="0" w:color="auto"/>
            <w:right w:val="none" w:sz="0" w:space="0" w:color="auto"/>
          </w:divBdr>
        </w:div>
        <w:div w:id="1547137989">
          <w:marLeft w:val="640"/>
          <w:marRight w:val="0"/>
          <w:marTop w:val="0"/>
          <w:marBottom w:val="0"/>
          <w:divBdr>
            <w:top w:val="none" w:sz="0" w:space="0" w:color="auto"/>
            <w:left w:val="none" w:sz="0" w:space="0" w:color="auto"/>
            <w:bottom w:val="none" w:sz="0" w:space="0" w:color="auto"/>
            <w:right w:val="none" w:sz="0" w:space="0" w:color="auto"/>
          </w:divBdr>
        </w:div>
        <w:div w:id="360203744">
          <w:marLeft w:val="640"/>
          <w:marRight w:val="0"/>
          <w:marTop w:val="0"/>
          <w:marBottom w:val="0"/>
          <w:divBdr>
            <w:top w:val="none" w:sz="0" w:space="0" w:color="auto"/>
            <w:left w:val="none" w:sz="0" w:space="0" w:color="auto"/>
            <w:bottom w:val="none" w:sz="0" w:space="0" w:color="auto"/>
            <w:right w:val="none" w:sz="0" w:space="0" w:color="auto"/>
          </w:divBdr>
        </w:div>
        <w:div w:id="1154251334">
          <w:marLeft w:val="640"/>
          <w:marRight w:val="0"/>
          <w:marTop w:val="0"/>
          <w:marBottom w:val="0"/>
          <w:divBdr>
            <w:top w:val="none" w:sz="0" w:space="0" w:color="auto"/>
            <w:left w:val="none" w:sz="0" w:space="0" w:color="auto"/>
            <w:bottom w:val="none" w:sz="0" w:space="0" w:color="auto"/>
            <w:right w:val="none" w:sz="0" w:space="0" w:color="auto"/>
          </w:divBdr>
        </w:div>
        <w:div w:id="157506253">
          <w:marLeft w:val="640"/>
          <w:marRight w:val="0"/>
          <w:marTop w:val="0"/>
          <w:marBottom w:val="0"/>
          <w:divBdr>
            <w:top w:val="none" w:sz="0" w:space="0" w:color="auto"/>
            <w:left w:val="none" w:sz="0" w:space="0" w:color="auto"/>
            <w:bottom w:val="none" w:sz="0" w:space="0" w:color="auto"/>
            <w:right w:val="none" w:sz="0" w:space="0" w:color="auto"/>
          </w:divBdr>
        </w:div>
        <w:div w:id="1459295226">
          <w:marLeft w:val="640"/>
          <w:marRight w:val="0"/>
          <w:marTop w:val="0"/>
          <w:marBottom w:val="0"/>
          <w:divBdr>
            <w:top w:val="none" w:sz="0" w:space="0" w:color="auto"/>
            <w:left w:val="none" w:sz="0" w:space="0" w:color="auto"/>
            <w:bottom w:val="none" w:sz="0" w:space="0" w:color="auto"/>
            <w:right w:val="none" w:sz="0" w:space="0" w:color="auto"/>
          </w:divBdr>
        </w:div>
        <w:div w:id="1352995393">
          <w:marLeft w:val="640"/>
          <w:marRight w:val="0"/>
          <w:marTop w:val="0"/>
          <w:marBottom w:val="0"/>
          <w:divBdr>
            <w:top w:val="none" w:sz="0" w:space="0" w:color="auto"/>
            <w:left w:val="none" w:sz="0" w:space="0" w:color="auto"/>
            <w:bottom w:val="none" w:sz="0" w:space="0" w:color="auto"/>
            <w:right w:val="none" w:sz="0" w:space="0" w:color="auto"/>
          </w:divBdr>
        </w:div>
        <w:div w:id="583420245">
          <w:marLeft w:val="640"/>
          <w:marRight w:val="0"/>
          <w:marTop w:val="0"/>
          <w:marBottom w:val="0"/>
          <w:divBdr>
            <w:top w:val="none" w:sz="0" w:space="0" w:color="auto"/>
            <w:left w:val="none" w:sz="0" w:space="0" w:color="auto"/>
            <w:bottom w:val="none" w:sz="0" w:space="0" w:color="auto"/>
            <w:right w:val="none" w:sz="0" w:space="0" w:color="auto"/>
          </w:divBdr>
        </w:div>
        <w:div w:id="1306275878">
          <w:marLeft w:val="640"/>
          <w:marRight w:val="0"/>
          <w:marTop w:val="0"/>
          <w:marBottom w:val="0"/>
          <w:divBdr>
            <w:top w:val="none" w:sz="0" w:space="0" w:color="auto"/>
            <w:left w:val="none" w:sz="0" w:space="0" w:color="auto"/>
            <w:bottom w:val="none" w:sz="0" w:space="0" w:color="auto"/>
            <w:right w:val="none" w:sz="0" w:space="0" w:color="auto"/>
          </w:divBdr>
        </w:div>
        <w:div w:id="311565515">
          <w:marLeft w:val="640"/>
          <w:marRight w:val="0"/>
          <w:marTop w:val="0"/>
          <w:marBottom w:val="0"/>
          <w:divBdr>
            <w:top w:val="none" w:sz="0" w:space="0" w:color="auto"/>
            <w:left w:val="none" w:sz="0" w:space="0" w:color="auto"/>
            <w:bottom w:val="none" w:sz="0" w:space="0" w:color="auto"/>
            <w:right w:val="none" w:sz="0" w:space="0" w:color="auto"/>
          </w:divBdr>
        </w:div>
        <w:div w:id="738135986">
          <w:marLeft w:val="640"/>
          <w:marRight w:val="0"/>
          <w:marTop w:val="0"/>
          <w:marBottom w:val="0"/>
          <w:divBdr>
            <w:top w:val="none" w:sz="0" w:space="0" w:color="auto"/>
            <w:left w:val="none" w:sz="0" w:space="0" w:color="auto"/>
            <w:bottom w:val="none" w:sz="0" w:space="0" w:color="auto"/>
            <w:right w:val="none" w:sz="0" w:space="0" w:color="auto"/>
          </w:divBdr>
        </w:div>
        <w:div w:id="1529830367">
          <w:marLeft w:val="640"/>
          <w:marRight w:val="0"/>
          <w:marTop w:val="0"/>
          <w:marBottom w:val="0"/>
          <w:divBdr>
            <w:top w:val="none" w:sz="0" w:space="0" w:color="auto"/>
            <w:left w:val="none" w:sz="0" w:space="0" w:color="auto"/>
            <w:bottom w:val="none" w:sz="0" w:space="0" w:color="auto"/>
            <w:right w:val="none" w:sz="0" w:space="0" w:color="auto"/>
          </w:divBdr>
        </w:div>
        <w:div w:id="2093962382">
          <w:marLeft w:val="640"/>
          <w:marRight w:val="0"/>
          <w:marTop w:val="0"/>
          <w:marBottom w:val="0"/>
          <w:divBdr>
            <w:top w:val="none" w:sz="0" w:space="0" w:color="auto"/>
            <w:left w:val="none" w:sz="0" w:space="0" w:color="auto"/>
            <w:bottom w:val="none" w:sz="0" w:space="0" w:color="auto"/>
            <w:right w:val="none" w:sz="0" w:space="0" w:color="auto"/>
          </w:divBdr>
        </w:div>
        <w:div w:id="1753891212">
          <w:marLeft w:val="640"/>
          <w:marRight w:val="0"/>
          <w:marTop w:val="0"/>
          <w:marBottom w:val="0"/>
          <w:divBdr>
            <w:top w:val="none" w:sz="0" w:space="0" w:color="auto"/>
            <w:left w:val="none" w:sz="0" w:space="0" w:color="auto"/>
            <w:bottom w:val="none" w:sz="0" w:space="0" w:color="auto"/>
            <w:right w:val="none" w:sz="0" w:space="0" w:color="auto"/>
          </w:divBdr>
        </w:div>
        <w:div w:id="1982804541">
          <w:marLeft w:val="640"/>
          <w:marRight w:val="0"/>
          <w:marTop w:val="0"/>
          <w:marBottom w:val="0"/>
          <w:divBdr>
            <w:top w:val="none" w:sz="0" w:space="0" w:color="auto"/>
            <w:left w:val="none" w:sz="0" w:space="0" w:color="auto"/>
            <w:bottom w:val="none" w:sz="0" w:space="0" w:color="auto"/>
            <w:right w:val="none" w:sz="0" w:space="0" w:color="auto"/>
          </w:divBdr>
        </w:div>
        <w:div w:id="720322935">
          <w:marLeft w:val="640"/>
          <w:marRight w:val="0"/>
          <w:marTop w:val="0"/>
          <w:marBottom w:val="0"/>
          <w:divBdr>
            <w:top w:val="none" w:sz="0" w:space="0" w:color="auto"/>
            <w:left w:val="none" w:sz="0" w:space="0" w:color="auto"/>
            <w:bottom w:val="none" w:sz="0" w:space="0" w:color="auto"/>
            <w:right w:val="none" w:sz="0" w:space="0" w:color="auto"/>
          </w:divBdr>
        </w:div>
        <w:div w:id="302467280">
          <w:marLeft w:val="640"/>
          <w:marRight w:val="0"/>
          <w:marTop w:val="0"/>
          <w:marBottom w:val="0"/>
          <w:divBdr>
            <w:top w:val="none" w:sz="0" w:space="0" w:color="auto"/>
            <w:left w:val="none" w:sz="0" w:space="0" w:color="auto"/>
            <w:bottom w:val="none" w:sz="0" w:space="0" w:color="auto"/>
            <w:right w:val="none" w:sz="0" w:space="0" w:color="auto"/>
          </w:divBdr>
        </w:div>
        <w:div w:id="524831646">
          <w:marLeft w:val="640"/>
          <w:marRight w:val="0"/>
          <w:marTop w:val="0"/>
          <w:marBottom w:val="0"/>
          <w:divBdr>
            <w:top w:val="none" w:sz="0" w:space="0" w:color="auto"/>
            <w:left w:val="none" w:sz="0" w:space="0" w:color="auto"/>
            <w:bottom w:val="none" w:sz="0" w:space="0" w:color="auto"/>
            <w:right w:val="none" w:sz="0" w:space="0" w:color="auto"/>
          </w:divBdr>
        </w:div>
        <w:div w:id="1423602168">
          <w:marLeft w:val="640"/>
          <w:marRight w:val="0"/>
          <w:marTop w:val="0"/>
          <w:marBottom w:val="0"/>
          <w:divBdr>
            <w:top w:val="none" w:sz="0" w:space="0" w:color="auto"/>
            <w:left w:val="none" w:sz="0" w:space="0" w:color="auto"/>
            <w:bottom w:val="none" w:sz="0" w:space="0" w:color="auto"/>
            <w:right w:val="none" w:sz="0" w:space="0" w:color="auto"/>
          </w:divBdr>
        </w:div>
        <w:div w:id="1730105640">
          <w:marLeft w:val="640"/>
          <w:marRight w:val="0"/>
          <w:marTop w:val="0"/>
          <w:marBottom w:val="0"/>
          <w:divBdr>
            <w:top w:val="none" w:sz="0" w:space="0" w:color="auto"/>
            <w:left w:val="none" w:sz="0" w:space="0" w:color="auto"/>
            <w:bottom w:val="none" w:sz="0" w:space="0" w:color="auto"/>
            <w:right w:val="none" w:sz="0" w:space="0" w:color="auto"/>
          </w:divBdr>
        </w:div>
        <w:div w:id="180553454">
          <w:marLeft w:val="640"/>
          <w:marRight w:val="0"/>
          <w:marTop w:val="0"/>
          <w:marBottom w:val="0"/>
          <w:divBdr>
            <w:top w:val="none" w:sz="0" w:space="0" w:color="auto"/>
            <w:left w:val="none" w:sz="0" w:space="0" w:color="auto"/>
            <w:bottom w:val="none" w:sz="0" w:space="0" w:color="auto"/>
            <w:right w:val="none" w:sz="0" w:space="0" w:color="auto"/>
          </w:divBdr>
        </w:div>
        <w:div w:id="2088576830">
          <w:marLeft w:val="640"/>
          <w:marRight w:val="0"/>
          <w:marTop w:val="0"/>
          <w:marBottom w:val="0"/>
          <w:divBdr>
            <w:top w:val="none" w:sz="0" w:space="0" w:color="auto"/>
            <w:left w:val="none" w:sz="0" w:space="0" w:color="auto"/>
            <w:bottom w:val="none" w:sz="0" w:space="0" w:color="auto"/>
            <w:right w:val="none" w:sz="0" w:space="0" w:color="auto"/>
          </w:divBdr>
        </w:div>
        <w:div w:id="296223783">
          <w:marLeft w:val="640"/>
          <w:marRight w:val="0"/>
          <w:marTop w:val="0"/>
          <w:marBottom w:val="0"/>
          <w:divBdr>
            <w:top w:val="none" w:sz="0" w:space="0" w:color="auto"/>
            <w:left w:val="none" w:sz="0" w:space="0" w:color="auto"/>
            <w:bottom w:val="none" w:sz="0" w:space="0" w:color="auto"/>
            <w:right w:val="none" w:sz="0" w:space="0" w:color="auto"/>
          </w:divBdr>
        </w:div>
        <w:div w:id="800994973">
          <w:marLeft w:val="640"/>
          <w:marRight w:val="0"/>
          <w:marTop w:val="0"/>
          <w:marBottom w:val="0"/>
          <w:divBdr>
            <w:top w:val="none" w:sz="0" w:space="0" w:color="auto"/>
            <w:left w:val="none" w:sz="0" w:space="0" w:color="auto"/>
            <w:bottom w:val="none" w:sz="0" w:space="0" w:color="auto"/>
            <w:right w:val="none" w:sz="0" w:space="0" w:color="auto"/>
          </w:divBdr>
        </w:div>
        <w:div w:id="341670102">
          <w:marLeft w:val="640"/>
          <w:marRight w:val="0"/>
          <w:marTop w:val="0"/>
          <w:marBottom w:val="0"/>
          <w:divBdr>
            <w:top w:val="none" w:sz="0" w:space="0" w:color="auto"/>
            <w:left w:val="none" w:sz="0" w:space="0" w:color="auto"/>
            <w:bottom w:val="none" w:sz="0" w:space="0" w:color="auto"/>
            <w:right w:val="none" w:sz="0" w:space="0" w:color="auto"/>
          </w:divBdr>
        </w:div>
        <w:div w:id="1203513952">
          <w:marLeft w:val="640"/>
          <w:marRight w:val="0"/>
          <w:marTop w:val="0"/>
          <w:marBottom w:val="0"/>
          <w:divBdr>
            <w:top w:val="none" w:sz="0" w:space="0" w:color="auto"/>
            <w:left w:val="none" w:sz="0" w:space="0" w:color="auto"/>
            <w:bottom w:val="none" w:sz="0" w:space="0" w:color="auto"/>
            <w:right w:val="none" w:sz="0" w:space="0" w:color="auto"/>
          </w:divBdr>
        </w:div>
        <w:div w:id="961885965">
          <w:marLeft w:val="640"/>
          <w:marRight w:val="0"/>
          <w:marTop w:val="0"/>
          <w:marBottom w:val="0"/>
          <w:divBdr>
            <w:top w:val="none" w:sz="0" w:space="0" w:color="auto"/>
            <w:left w:val="none" w:sz="0" w:space="0" w:color="auto"/>
            <w:bottom w:val="none" w:sz="0" w:space="0" w:color="auto"/>
            <w:right w:val="none" w:sz="0" w:space="0" w:color="auto"/>
          </w:divBdr>
        </w:div>
        <w:div w:id="927153049">
          <w:marLeft w:val="640"/>
          <w:marRight w:val="0"/>
          <w:marTop w:val="0"/>
          <w:marBottom w:val="0"/>
          <w:divBdr>
            <w:top w:val="none" w:sz="0" w:space="0" w:color="auto"/>
            <w:left w:val="none" w:sz="0" w:space="0" w:color="auto"/>
            <w:bottom w:val="none" w:sz="0" w:space="0" w:color="auto"/>
            <w:right w:val="none" w:sz="0" w:space="0" w:color="auto"/>
          </w:divBdr>
        </w:div>
        <w:div w:id="427972910">
          <w:marLeft w:val="640"/>
          <w:marRight w:val="0"/>
          <w:marTop w:val="0"/>
          <w:marBottom w:val="0"/>
          <w:divBdr>
            <w:top w:val="none" w:sz="0" w:space="0" w:color="auto"/>
            <w:left w:val="none" w:sz="0" w:space="0" w:color="auto"/>
            <w:bottom w:val="none" w:sz="0" w:space="0" w:color="auto"/>
            <w:right w:val="none" w:sz="0" w:space="0" w:color="auto"/>
          </w:divBdr>
        </w:div>
        <w:div w:id="579025314">
          <w:marLeft w:val="640"/>
          <w:marRight w:val="0"/>
          <w:marTop w:val="0"/>
          <w:marBottom w:val="0"/>
          <w:divBdr>
            <w:top w:val="none" w:sz="0" w:space="0" w:color="auto"/>
            <w:left w:val="none" w:sz="0" w:space="0" w:color="auto"/>
            <w:bottom w:val="none" w:sz="0" w:space="0" w:color="auto"/>
            <w:right w:val="none" w:sz="0" w:space="0" w:color="auto"/>
          </w:divBdr>
        </w:div>
        <w:div w:id="95563925">
          <w:marLeft w:val="640"/>
          <w:marRight w:val="0"/>
          <w:marTop w:val="0"/>
          <w:marBottom w:val="0"/>
          <w:divBdr>
            <w:top w:val="none" w:sz="0" w:space="0" w:color="auto"/>
            <w:left w:val="none" w:sz="0" w:space="0" w:color="auto"/>
            <w:bottom w:val="none" w:sz="0" w:space="0" w:color="auto"/>
            <w:right w:val="none" w:sz="0" w:space="0" w:color="auto"/>
          </w:divBdr>
        </w:div>
        <w:div w:id="81880918">
          <w:marLeft w:val="640"/>
          <w:marRight w:val="0"/>
          <w:marTop w:val="0"/>
          <w:marBottom w:val="0"/>
          <w:divBdr>
            <w:top w:val="none" w:sz="0" w:space="0" w:color="auto"/>
            <w:left w:val="none" w:sz="0" w:space="0" w:color="auto"/>
            <w:bottom w:val="none" w:sz="0" w:space="0" w:color="auto"/>
            <w:right w:val="none" w:sz="0" w:space="0" w:color="auto"/>
          </w:divBdr>
        </w:div>
        <w:div w:id="1938639446">
          <w:marLeft w:val="640"/>
          <w:marRight w:val="0"/>
          <w:marTop w:val="0"/>
          <w:marBottom w:val="0"/>
          <w:divBdr>
            <w:top w:val="none" w:sz="0" w:space="0" w:color="auto"/>
            <w:left w:val="none" w:sz="0" w:space="0" w:color="auto"/>
            <w:bottom w:val="none" w:sz="0" w:space="0" w:color="auto"/>
            <w:right w:val="none" w:sz="0" w:space="0" w:color="auto"/>
          </w:divBdr>
        </w:div>
        <w:div w:id="268783539">
          <w:marLeft w:val="640"/>
          <w:marRight w:val="0"/>
          <w:marTop w:val="0"/>
          <w:marBottom w:val="0"/>
          <w:divBdr>
            <w:top w:val="none" w:sz="0" w:space="0" w:color="auto"/>
            <w:left w:val="none" w:sz="0" w:space="0" w:color="auto"/>
            <w:bottom w:val="none" w:sz="0" w:space="0" w:color="auto"/>
            <w:right w:val="none" w:sz="0" w:space="0" w:color="auto"/>
          </w:divBdr>
        </w:div>
        <w:div w:id="1171797540">
          <w:marLeft w:val="640"/>
          <w:marRight w:val="0"/>
          <w:marTop w:val="0"/>
          <w:marBottom w:val="0"/>
          <w:divBdr>
            <w:top w:val="none" w:sz="0" w:space="0" w:color="auto"/>
            <w:left w:val="none" w:sz="0" w:space="0" w:color="auto"/>
            <w:bottom w:val="none" w:sz="0" w:space="0" w:color="auto"/>
            <w:right w:val="none" w:sz="0" w:space="0" w:color="auto"/>
          </w:divBdr>
        </w:div>
        <w:div w:id="1745833444">
          <w:marLeft w:val="640"/>
          <w:marRight w:val="0"/>
          <w:marTop w:val="0"/>
          <w:marBottom w:val="0"/>
          <w:divBdr>
            <w:top w:val="none" w:sz="0" w:space="0" w:color="auto"/>
            <w:left w:val="none" w:sz="0" w:space="0" w:color="auto"/>
            <w:bottom w:val="none" w:sz="0" w:space="0" w:color="auto"/>
            <w:right w:val="none" w:sz="0" w:space="0" w:color="auto"/>
          </w:divBdr>
        </w:div>
        <w:div w:id="1636377040">
          <w:marLeft w:val="640"/>
          <w:marRight w:val="0"/>
          <w:marTop w:val="0"/>
          <w:marBottom w:val="0"/>
          <w:divBdr>
            <w:top w:val="none" w:sz="0" w:space="0" w:color="auto"/>
            <w:left w:val="none" w:sz="0" w:space="0" w:color="auto"/>
            <w:bottom w:val="none" w:sz="0" w:space="0" w:color="auto"/>
            <w:right w:val="none" w:sz="0" w:space="0" w:color="auto"/>
          </w:divBdr>
        </w:div>
        <w:div w:id="1014725032">
          <w:marLeft w:val="640"/>
          <w:marRight w:val="0"/>
          <w:marTop w:val="0"/>
          <w:marBottom w:val="0"/>
          <w:divBdr>
            <w:top w:val="none" w:sz="0" w:space="0" w:color="auto"/>
            <w:left w:val="none" w:sz="0" w:space="0" w:color="auto"/>
            <w:bottom w:val="none" w:sz="0" w:space="0" w:color="auto"/>
            <w:right w:val="none" w:sz="0" w:space="0" w:color="auto"/>
          </w:divBdr>
        </w:div>
        <w:div w:id="425077579">
          <w:marLeft w:val="640"/>
          <w:marRight w:val="0"/>
          <w:marTop w:val="0"/>
          <w:marBottom w:val="0"/>
          <w:divBdr>
            <w:top w:val="none" w:sz="0" w:space="0" w:color="auto"/>
            <w:left w:val="none" w:sz="0" w:space="0" w:color="auto"/>
            <w:bottom w:val="none" w:sz="0" w:space="0" w:color="auto"/>
            <w:right w:val="none" w:sz="0" w:space="0" w:color="auto"/>
          </w:divBdr>
        </w:div>
        <w:div w:id="290406666">
          <w:marLeft w:val="640"/>
          <w:marRight w:val="0"/>
          <w:marTop w:val="0"/>
          <w:marBottom w:val="0"/>
          <w:divBdr>
            <w:top w:val="none" w:sz="0" w:space="0" w:color="auto"/>
            <w:left w:val="none" w:sz="0" w:space="0" w:color="auto"/>
            <w:bottom w:val="none" w:sz="0" w:space="0" w:color="auto"/>
            <w:right w:val="none" w:sz="0" w:space="0" w:color="auto"/>
          </w:divBdr>
        </w:div>
        <w:div w:id="1581020376">
          <w:marLeft w:val="640"/>
          <w:marRight w:val="0"/>
          <w:marTop w:val="0"/>
          <w:marBottom w:val="0"/>
          <w:divBdr>
            <w:top w:val="none" w:sz="0" w:space="0" w:color="auto"/>
            <w:left w:val="none" w:sz="0" w:space="0" w:color="auto"/>
            <w:bottom w:val="none" w:sz="0" w:space="0" w:color="auto"/>
            <w:right w:val="none" w:sz="0" w:space="0" w:color="auto"/>
          </w:divBdr>
        </w:div>
        <w:div w:id="1903515677">
          <w:marLeft w:val="640"/>
          <w:marRight w:val="0"/>
          <w:marTop w:val="0"/>
          <w:marBottom w:val="0"/>
          <w:divBdr>
            <w:top w:val="none" w:sz="0" w:space="0" w:color="auto"/>
            <w:left w:val="none" w:sz="0" w:space="0" w:color="auto"/>
            <w:bottom w:val="none" w:sz="0" w:space="0" w:color="auto"/>
            <w:right w:val="none" w:sz="0" w:space="0" w:color="auto"/>
          </w:divBdr>
        </w:div>
        <w:div w:id="1428036546">
          <w:marLeft w:val="640"/>
          <w:marRight w:val="0"/>
          <w:marTop w:val="0"/>
          <w:marBottom w:val="0"/>
          <w:divBdr>
            <w:top w:val="none" w:sz="0" w:space="0" w:color="auto"/>
            <w:left w:val="none" w:sz="0" w:space="0" w:color="auto"/>
            <w:bottom w:val="none" w:sz="0" w:space="0" w:color="auto"/>
            <w:right w:val="none" w:sz="0" w:space="0" w:color="auto"/>
          </w:divBdr>
        </w:div>
        <w:div w:id="1613122687">
          <w:marLeft w:val="640"/>
          <w:marRight w:val="0"/>
          <w:marTop w:val="0"/>
          <w:marBottom w:val="0"/>
          <w:divBdr>
            <w:top w:val="none" w:sz="0" w:space="0" w:color="auto"/>
            <w:left w:val="none" w:sz="0" w:space="0" w:color="auto"/>
            <w:bottom w:val="none" w:sz="0" w:space="0" w:color="auto"/>
            <w:right w:val="none" w:sz="0" w:space="0" w:color="auto"/>
          </w:divBdr>
        </w:div>
        <w:div w:id="769011873">
          <w:marLeft w:val="640"/>
          <w:marRight w:val="0"/>
          <w:marTop w:val="0"/>
          <w:marBottom w:val="0"/>
          <w:divBdr>
            <w:top w:val="none" w:sz="0" w:space="0" w:color="auto"/>
            <w:left w:val="none" w:sz="0" w:space="0" w:color="auto"/>
            <w:bottom w:val="none" w:sz="0" w:space="0" w:color="auto"/>
            <w:right w:val="none" w:sz="0" w:space="0" w:color="auto"/>
          </w:divBdr>
        </w:div>
        <w:div w:id="1057164050">
          <w:marLeft w:val="640"/>
          <w:marRight w:val="0"/>
          <w:marTop w:val="0"/>
          <w:marBottom w:val="0"/>
          <w:divBdr>
            <w:top w:val="none" w:sz="0" w:space="0" w:color="auto"/>
            <w:left w:val="none" w:sz="0" w:space="0" w:color="auto"/>
            <w:bottom w:val="none" w:sz="0" w:space="0" w:color="auto"/>
            <w:right w:val="none" w:sz="0" w:space="0" w:color="auto"/>
          </w:divBdr>
        </w:div>
        <w:div w:id="2118864385">
          <w:marLeft w:val="640"/>
          <w:marRight w:val="0"/>
          <w:marTop w:val="0"/>
          <w:marBottom w:val="0"/>
          <w:divBdr>
            <w:top w:val="none" w:sz="0" w:space="0" w:color="auto"/>
            <w:left w:val="none" w:sz="0" w:space="0" w:color="auto"/>
            <w:bottom w:val="none" w:sz="0" w:space="0" w:color="auto"/>
            <w:right w:val="none" w:sz="0" w:space="0" w:color="auto"/>
          </w:divBdr>
        </w:div>
        <w:div w:id="1815365240">
          <w:marLeft w:val="640"/>
          <w:marRight w:val="0"/>
          <w:marTop w:val="0"/>
          <w:marBottom w:val="0"/>
          <w:divBdr>
            <w:top w:val="none" w:sz="0" w:space="0" w:color="auto"/>
            <w:left w:val="none" w:sz="0" w:space="0" w:color="auto"/>
            <w:bottom w:val="none" w:sz="0" w:space="0" w:color="auto"/>
            <w:right w:val="none" w:sz="0" w:space="0" w:color="auto"/>
          </w:divBdr>
        </w:div>
        <w:div w:id="409350022">
          <w:marLeft w:val="640"/>
          <w:marRight w:val="0"/>
          <w:marTop w:val="0"/>
          <w:marBottom w:val="0"/>
          <w:divBdr>
            <w:top w:val="none" w:sz="0" w:space="0" w:color="auto"/>
            <w:left w:val="none" w:sz="0" w:space="0" w:color="auto"/>
            <w:bottom w:val="none" w:sz="0" w:space="0" w:color="auto"/>
            <w:right w:val="none" w:sz="0" w:space="0" w:color="auto"/>
          </w:divBdr>
        </w:div>
        <w:div w:id="2085908359">
          <w:marLeft w:val="640"/>
          <w:marRight w:val="0"/>
          <w:marTop w:val="0"/>
          <w:marBottom w:val="0"/>
          <w:divBdr>
            <w:top w:val="none" w:sz="0" w:space="0" w:color="auto"/>
            <w:left w:val="none" w:sz="0" w:space="0" w:color="auto"/>
            <w:bottom w:val="none" w:sz="0" w:space="0" w:color="auto"/>
            <w:right w:val="none" w:sz="0" w:space="0" w:color="auto"/>
          </w:divBdr>
        </w:div>
        <w:div w:id="1970356714">
          <w:marLeft w:val="640"/>
          <w:marRight w:val="0"/>
          <w:marTop w:val="0"/>
          <w:marBottom w:val="0"/>
          <w:divBdr>
            <w:top w:val="none" w:sz="0" w:space="0" w:color="auto"/>
            <w:left w:val="none" w:sz="0" w:space="0" w:color="auto"/>
            <w:bottom w:val="none" w:sz="0" w:space="0" w:color="auto"/>
            <w:right w:val="none" w:sz="0" w:space="0" w:color="auto"/>
          </w:divBdr>
        </w:div>
        <w:div w:id="1148591089">
          <w:marLeft w:val="640"/>
          <w:marRight w:val="0"/>
          <w:marTop w:val="0"/>
          <w:marBottom w:val="0"/>
          <w:divBdr>
            <w:top w:val="none" w:sz="0" w:space="0" w:color="auto"/>
            <w:left w:val="none" w:sz="0" w:space="0" w:color="auto"/>
            <w:bottom w:val="none" w:sz="0" w:space="0" w:color="auto"/>
            <w:right w:val="none" w:sz="0" w:space="0" w:color="auto"/>
          </w:divBdr>
        </w:div>
        <w:div w:id="2137016164">
          <w:marLeft w:val="640"/>
          <w:marRight w:val="0"/>
          <w:marTop w:val="0"/>
          <w:marBottom w:val="0"/>
          <w:divBdr>
            <w:top w:val="none" w:sz="0" w:space="0" w:color="auto"/>
            <w:left w:val="none" w:sz="0" w:space="0" w:color="auto"/>
            <w:bottom w:val="none" w:sz="0" w:space="0" w:color="auto"/>
            <w:right w:val="none" w:sz="0" w:space="0" w:color="auto"/>
          </w:divBdr>
        </w:div>
        <w:div w:id="2093120406">
          <w:marLeft w:val="640"/>
          <w:marRight w:val="0"/>
          <w:marTop w:val="0"/>
          <w:marBottom w:val="0"/>
          <w:divBdr>
            <w:top w:val="none" w:sz="0" w:space="0" w:color="auto"/>
            <w:left w:val="none" w:sz="0" w:space="0" w:color="auto"/>
            <w:bottom w:val="none" w:sz="0" w:space="0" w:color="auto"/>
            <w:right w:val="none" w:sz="0" w:space="0" w:color="auto"/>
          </w:divBdr>
        </w:div>
        <w:div w:id="1631394330">
          <w:marLeft w:val="640"/>
          <w:marRight w:val="0"/>
          <w:marTop w:val="0"/>
          <w:marBottom w:val="0"/>
          <w:divBdr>
            <w:top w:val="none" w:sz="0" w:space="0" w:color="auto"/>
            <w:left w:val="none" w:sz="0" w:space="0" w:color="auto"/>
            <w:bottom w:val="none" w:sz="0" w:space="0" w:color="auto"/>
            <w:right w:val="none" w:sz="0" w:space="0" w:color="auto"/>
          </w:divBdr>
        </w:div>
        <w:div w:id="887912898">
          <w:marLeft w:val="640"/>
          <w:marRight w:val="0"/>
          <w:marTop w:val="0"/>
          <w:marBottom w:val="0"/>
          <w:divBdr>
            <w:top w:val="none" w:sz="0" w:space="0" w:color="auto"/>
            <w:left w:val="none" w:sz="0" w:space="0" w:color="auto"/>
            <w:bottom w:val="none" w:sz="0" w:space="0" w:color="auto"/>
            <w:right w:val="none" w:sz="0" w:space="0" w:color="auto"/>
          </w:divBdr>
        </w:div>
        <w:div w:id="383871682">
          <w:marLeft w:val="640"/>
          <w:marRight w:val="0"/>
          <w:marTop w:val="0"/>
          <w:marBottom w:val="0"/>
          <w:divBdr>
            <w:top w:val="none" w:sz="0" w:space="0" w:color="auto"/>
            <w:left w:val="none" w:sz="0" w:space="0" w:color="auto"/>
            <w:bottom w:val="none" w:sz="0" w:space="0" w:color="auto"/>
            <w:right w:val="none" w:sz="0" w:space="0" w:color="auto"/>
          </w:divBdr>
        </w:div>
        <w:div w:id="584995277">
          <w:marLeft w:val="640"/>
          <w:marRight w:val="0"/>
          <w:marTop w:val="0"/>
          <w:marBottom w:val="0"/>
          <w:divBdr>
            <w:top w:val="none" w:sz="0" w:space="0" w:color="auto"/>
            <w:left w:val="none" w:sz="0" w:space="0" w:color="auto"/>
            <w:bottom w:val="none" w:sz="0" w:space="0" w:color="auto"/>
            <w:right w:val="none" w:sz="0" w:space="0" w:color="auto"/>
          </w:divBdr>
        </w:div>
        <w:div w:id="64030994">
          <w:marLeft w:val="640"/>
          <w:marRight w:val="0"/>
          <w:marTop w:val="0"/>
          <w:marBottom w:val="0"/>
          <w:divBdr>
            <w:top w:val="none" w:sz="0" w:space="0" w:color="auto"/>
            <w:left w:val="none" w:sz="0" w:space="0" w:color="auto"/>
            <w:bottom w:val="none" w:sz="0" w:space="0" w:color="auto"/>
            <w:right w:val="none" w:sz="0" w:space="0" w:color="auto"/>
          </w:divBdr>
        </w:div>
        <w:div w:id="156070743">
          <w:marLeft w:val="640"/>
          <w:marRight w:val="0"/>
          <w:marTop w:val="0"/>
          <w:marBottom w:val="0"/>
          <w:divBdr>
            <w:top w:val="none" w:sz="0" w:space="0" w:color="auto"/>
            <w:left w:val="none" w:sz="0" w:space="0" w:color="auto"/>
            <w:bottom w:val="none" w:sz="0" w:space="0" w:color="auto"/>
            <w:right w:val="none" w:sz="0" w:space="0" w:color="auto"/>
          </w:divBdr>
        </w:div>
        <w:div w:id="1131706872">
          <w:marLeft w:val="640"/>
          <w:marRight w:val="0"/>
          <w:marTop w:val="0"/>
          <w:marBottom w:val="0"/>
          <w:divBdr>
            <w:top w:val="none" w:sz="0" w:space="0" w:color="auto"/>
            <w:left w:val="none" w:sz="0" w:space="0" w:color="auto"/>
            <w:bottom w:val="none" w:sz="0" w:space="0" w:color="auto"/>
            <w:right w:val="none" w:sz="0" w:space="0" w:color="auto"/>
          </w:divBdr>
        </w:div>
        <w:div w:id="1943104431">
          <w:marLeft w:val="640"/>
          <w:marRight w:val="0"/>
          <w:marTop w:val="0"/>
          <w:marBottom w:val="0"/>
          <w:divBdr>
            <w:top w:val="none" w:sz="0" w:space="0" w:color="auto"/>
            <w:left w:val="none" w:sz="0" w:space="0" w:color="auto"/>
            <w:bottom w:val="none" w:sz="0" w:space="0" w:color="auto"/>
            <w:right w:val="none" w:sz="0" w:space="0" w:color="auto"/>
          </w:divBdr>
        </w:div>
        <w:div w:id="2013023616">
          <w:marLeft w:val="640"/>
          <w:marRight w:val="0"/>
          <w:marTop w:val="0"/>
          <w:marBottom w:val="0"/>
          <w:divBdr>
            <w:top w:val="none" w:sz="0" w:space="0" w:color="auto"/>
            <w:left w:val="none" w:sz="0" w:space="0" w:color="auto"/>
            <w:bottom w:val="none" w:sz="0" w:space="0" w:color="auto"/>
            <w:right w:val="none" w:sz="0" w:space="0" w:color="auto"/>
          </w:divBdr>
        </w:div>
      </w:divsChild>
    </w:div>
    <w:div w:id="249430983">
      <w:bodyDiv w:val="1"/>
      <w:marLeft w:val="0"/>
      <w:marRight w:val="0"/>
      <w:marTop w:val="0"/>
      <w:marBottom w:val="0"/>
      <w:divBdr>
        <w:top w:val="none" w:sz="0" w:space="0" w:color="auto"/>
        <w:left w:val="none" w:sz="0" w:space="0" w:color="auto"/>
        <w:bottom w:val="none" w:sz="0" w:space="0" w:color="auto"/>
        <w:right w:val="none" w:sz="0" w:space="0" w:color="auto"/>
      </w:divBdr>
    </w:div>
    <w:div w:id="250817135">
      <w:bodyDiv w:val="1"/>
      <w:marLeft w:val="0"/>
      <w:marRight w:val="0"/>
      <w:marTop w:val="0"/>
      <w:marBottom w:val="0"/>
      <w:divBdr>
        <w:top w:val="none" w:sz="0" w:space="0" w:color="auto"/>
        <w:left w:val="none" w:sz="0" w:space="0" w:color="auto"/>
        <w:bottom w:val="none" w:sz="0" w:space="0" w:color="auto"/>
        <w:right w:val="none" w:sz="0" w:space="0" w:color="auto"/>
      </w:divBdr>
    </w:div>
    <w:div w:id="255017616">
      <w:bodyDiv w:val="1"/>
      <w:marLeft w:val="0"/>
      <w:marRight w:val="0"/>
      <w:marTop w:val="0"/>
      <w:marBottom w:val="0"/>
      <w:divBdr>
        <w:top w:val="none" w:sz="0" w:space="0" w:color="auto"/>
        <w:left w:val="none" w:sz="0" w:space="0" w:color="auto"/>
        <w:bottom w:val="none" w:sz="0" w:space="0" w:color="auto"/>
        <w:right w:val="none" w:sz="0" w:space="0" w:color="auto"/>
      </w:divBdr>
      <w:divsChild>
        <w:div w:id="452094466">
          <w:marLeft w:val="480"/>
          <w:marRight w:val="0"/>
          <w:marTop w:val="0"/>
          <w:marBottom w:val="0"/>
          <w:divBdr>
            <w:top w:val="none" w:sz="0" w:space="0" w:color="auto"/>
            <w:left w:val="none" w:sz="0" w:space="0" w:color="auto"/>
            <w:bottom w:val="none" w:sz="0" w:space="0" w:color="auto"/>
            <w:right w:val="none" w:sz="0" w:space="0" w:color="auto"/>
          </w:divBdr>
        </w:div>
        <w:div w:id="1950550580">
          <w:marLeft w:val="480"/>
          <w:marRight w:val="0"/>
          <w:marTop w:val="0"/>
          <w:marBottom w:val="0"/>
          <w:divBdr>
            <w:top w:val="none" w:sz="0" w:space="0" w:color="auto"/>
            <w:left w:val="none" w:sz="0" w:space="0" w:color="auto"/>
            <w:bottom w:val="none" w:sz="0" w:space="0" w:color="auto"/>
            <w:right w:val="none" w:sz="0" w:space="0" w:color="auto"/>
          </w:divBdr>
        </w:div>
        <w:div w:id="533999971">
          <w:marLeft w:val="480"/>
          <w:marRight w:val="0"/>
          <w:marTop w:val="0"/>
          <w:marBottom w:val="0"/>
          <w:divBdr>
            <w:top w:val="none" w:sz="0" w:space="0" w:color="auto"/>
            <w:left w:val="none" w:sz="0" w:space="0" w:color="auto"/>
            <w:bottom w:val="none" w:sz="0" w:space="0" w:color="auto"/>
            <w:right w:val="none" w:sz="0" w:space="0" w:color="auto"/>
          </w:divBdr>
        </w:div>
        <w:div w:id="1521044695">
          <w:marLeft w:val="480"/>
          <w:marRight w:val="0"/>
          <w:marTop w:val="0"/>
          <w:marBottom w:val="0"/>
          <w:divBdr>
            <w:top w:val="none" w:sz="0" w:space="0" w:color="auto"/>
            <w:left w:val="none" w:sz="0" w:space="0" w:color="auto"/>
            <w:bottom w:val="none" w:sz="0" w:space="0" w:color="auto"/>
            <w:right w:val="none" w:sz="0" w:space="0" w:color="auto"/>
          </w:divBdr>
        </w:div>
        <w:div w:id="2018729005">
          <w:marLeft w:val="480"/>
          <w:marRight w:val="0"/>
          <w:marTop w:val="0"/>
          <w:marBottom w:val="0"/>
          <w:divBdr>
            <w:top w:val="none" w:sz="0" w:space="0" w:color="auto"/>
            <w:left w:val="none" w:sz="0" w:space="0" w:color="auto"/>
            <w:bottom w:val="none" w:sz="0" w:space="0" w:color="auto"/>
            <w:right w:val="none" w:sz="0" w:space="0" w:color="auto"/>
          </w:divBdr>
        </w:div>
        <w:div w:id="266734952">
          <w:marLeft w:val="480"/>
          <w:marRight w:val="0"/>
          <w:marTop w:val="0"/>
          <w:marBottom w:val="0"/>
          <w:divBdr>
            <w:top w:val="none" w:sz="0" w:space="0" w:color="auto"/>
            <w:left w:val="none" w:sz="0" w:space="0" w:color="auto"/>
            <w:bottom w:val="none" w:sz="0" w:space="0" w:color="auto"/>
            <w:right w:val="none" w:sz="0" w:space="0" w:color="auto"/>
          </w:divBdr>
        </w:div>
        <w:div w:id="538593228">
          <w:marLeft w:val="480"/>
          <w:marRight w:val="0"/>
          <w:marTop w:val="0"/>
          <w:marBottom w:val="0"/>
          <w:divBdr>
            <w:top w:val="none" w:sz="0" w:space="0" w:color="auto"/>
            <w:left w:val="none" w:sz="0" w:space="0" w:color="auto"/>
            <w:bottom w:val="none" w:sz="0" w:space="0" w:color="auto"/>
            <w:right w:val="none" w:sz="0" w:space="0" w:color="auto"/>
          </w:divBdr>
        </w:div>
        <w:div w:id="509755170">
          <w:marLeft w:val="480"/>
          <w:marRight w:val="0"/>
          <w:marTop w:val="0"/>
          <w:marBottom w:val="0"/>
          <w:divBdr>
            <w:top w:val="none" w:sz="0" w:space="0" w:color="auto"/>
            <w:left w:val="none" w:sz="0" w:space="0" w:color="auto"/>
            <w:bottom w:val="none" w:sz="0" w:space="0" w:color="auto"/>
            <w:right w:val="none" w:sz="0" w:space="0" w:color="auto"/>
          </w:divBdr>
        </w:div>
        <w:div w:id="749273389">
          <w:marLeft w:val="480"/>
          <w:marRight w:val="0"/>
          <w:marTop w:val="0"/>
          <w:marBottom w:val="0"/>
          <w:divBdr>
            <w:top w:val="none" w:sz="0" w:space="0" w:color="auto"/>
            <w:left w:val="none" w:sz="0" w:space="0" w:color="auto"/>
            <w:bottom w:val="none" w:sz="0" w:space="0" w:color="auto"/>
            <w:right w:val="none" w:sz="0" w:space="0" w:color="auto"/>
          </w:divBdr>
        </w:div>
        <w:div w:id="181864264">
          <w:marLeft w:val="480"/>
          <w:marRight w:val="0"/>
          <w:marTop w:val="0"/>
          <w:marBottom w:val="0"/>
          <w:divBdr>
            <w:top w:val="none" w:sz="0" w:space="0" w:color="auto"/>
            <w:left w:val="none" w:sz="0" w:space="0" w:color="auto"/>
            <w:bottom w:val="none" w:sz="0" w:space="0" w:color="auto"/>
            <w:right w:val="none" w:sz="0" w:space="0" w:color="auto"/>
          </w:divBdr>
        </w:div>
        <w:div w:id="438795552">
          <w:marLeft w:val="480"/>
          <w:marRight w:val="0"/>
          <w:marTop w:val="0"/>
          <w:marBottom w:val="0"/>
          <w:divBdr>
            <w:top w:val="none" w:sz="0" w:space="0" w:color="auto"/>
            <w:left w:val="none" w:sz="0" w:space="0" w:color="auto"/>
            <w:bottom w:val="none" w:sz="0" w:space="0" w:color="auto"/>
            <w:right w:val="none" w:sz="0" w:space="0" w:color="auto"/>
          </w:divBdr>
        </w:div>
        <w:div w:id="103841732">
          <w:marLeft w:val="480"/>
          <w:marRight w:val="0"/>
          <w:marTop w:val="0"/>
          <w:marBottom w:val="0"/>
          <w:divBdr>
            <w:top w:val="none" w:sz="0" w:space="0" w:color="auto"/>
            <w:left w:val="none" w:sz="0" w:space="0" w:color="auto"/>
            <w:bottom w:val="none" w:sz="0" w:space="0" w:color="auto"/>
            <w:right w:val="none" w:sz="0" w:space="0" w:color="auto"/>
          </w:divBdr>
        </w:div>
        <w:div w:id="2004434062">
          <w:marLeft w:val="480"/>
          <w:marRight w:val="0"/>
          <w:marTop w:val="0"/>
          <w:marBottom w:val="0"/>
          <w:divBdr>
            <w:top w:val="none" w:sz="0" w:space="0" w:color="auto"/>
            <w:left w:val="none" w:sz="0" w:space="0" w:color="auto"/>
            <w:bottom w:val="none" w:sz="0" w:space="0" w:color="auto"/>
            <w:right w:val="none" w:sz="0" w:space="0" w:color="auto"/>
          </w:divBdr>
        </w:div>
        <w:div w:id="754938148">
          <w:marLeft w:val="480"/>
          <w:marRight w:val="0"/>
          <w:marTop w:val="0"/>
          <w:marBottom w:val="0"/>
          <w:divBdr>
            <w:top w:val="none" w:sz="0" w:space="0" w:color="auto"/>
            <w:left w:val="none" w:sz="0" w:space="0" w:color="auto"/>
            <w:bottom w:val="none" w:sz="0" w:space="0" w:color="auto"/>
            <w:right w:val="none" w:sz="0" w:space="0" w:color="auto"/>
          </w:divBdr>
        </w:div>
        <w:div w:id="2116288884">
          <w:marLeft w:val="480"/>
          <w:marRight w:val="0"/>
          <w:marTop w:val="0"/>
          <w:marBottom w:val="0"/>
          <w:divBdr>
            <w:top w:val="none" w:sz="0" w:space="0" w:color="auto"/>
            <w:left w:val="none" w:sz="0" w:space="0" w:color="auto"/>
            <w:bottom w:val="none" w:sz="0" w:space="0" w:color="auto"/>
            <w:right w:val="none" w:sz="0" w:space="0" w:color="auto"/>
          </w:divBdr>
        </w:div>
        <w:div w:id="1142579052">
          <w:marLeft w:val="480"/>
          <w:marRight w:val="0"/>
          <w:marTop w:val="0"/>
          <w:marBottom w:val="0"/>
          <w:divBdr>
            <w:top w:val="none" w:sz="0" w:space="0" w:color="auto"/>
            <w:left w:val="none" w:sz="0" w:space="0" w:color="auto"/>
            <w:bottom w:val="none" w:sz="0" w:space="0" w:color="auto"/>
            <w:right w:val="none" w:sz="0" w:space="0" w:color="auto"/>
          </w:divBdr>
        </w:div>
        <w:div w:id="467548737">
          <w:marLeft w:val="480"/>
          <w:marRight w:val="0"/>
          <w:marTop w:val="0"/>
          <w:marBottom w:val="0"/>
          <w:divBdr>
            <w:top w:val="none" w:sz="0" w:space="0" w:color="auto"/>
            <w:left w:val="none" w:sz="0" w:space="0" w:color="auto"/>
            <w:bottom w:val="none" w:sz="0" w:space="0" w:color="auto"/>
            <w:right w:val="none" w:sz="0" w:space="0" w:color="auto"/>
          </w:divBdr>
        </w:div>
        <w:div w:id="668093756">
          <w:marLeft w:val="480"/>
          <w:marRight w:val="0"/>
          <w:marTop w:val="0"/>
          <w:marBottom w:val="0"/>
          <w:divBdr>
            <w:top w:val="none" w:sz="0" w:space="0" w:color="auto"/>
            <w:left w:val="none" w:sz="0" w:space="0" w:color="auto"/>
            <w:bottom w:val="none" w:sz="0" w:space="0" w:color="auto"/>
            <w:right w:val="none" w:sz="0" w:space="0" w:color="auto"/>
          </w:divBdr>
        </w:div>
        <w:div w:id="1452016697">
          <w:marLeft w:val="480"/>
          <w:marRight w:val="0"/>
          <w:marTop w:val="0"/>
          <w:marBottom w:val="0"/>
          <w:divBdr>
            <w:top w:val="none" w:sz="0" w:space="0" w:color="auto"/>
            <w:left w:val="none" w:sz="0" w:space="0" w:color="auto"/>
            <w:bottom w:val="none" w:sz="0" w:space="0" w:color="auto"/>
            <w:right w:val="none" w:sz="0" w:space="0" w:color="auto"/>
          </w:divBdr>
        </w:div>
      </w:divsChild>
    </w:div>
    <w:div w:id="256182841">
      <w:bodyDiv w:val="1"/>
      <w:marLeft w:val="0"/>
      <w:marRight w:val="0"/>
      <w:marTop w:val="0"/>
      <w:marBottom w:val="0"/>
      <w:divBdr>
        <w:top w:val="none" w:sz="0" w:space="0" w:color="auto"/>
        <w:left w:val="none" w:sz="0" w:space="0" w:color="auto"/>
        <w:bottom w:val="none" w:sz="0" w:space="0" w:color="auto"/>
        <w:right w:val="none" w:sz="0" w:space="0" w:color="auto"/>
      </w:divBdr>
    </w:div>
    <w:div w:id="260651602">
      <w:bodyDiv w:val="1"/>
      <w:marLeft w:val="0"/>
      <w:marRight w:val="0"/>
      <w:marTop w:val="0"/>
      <w:marBottom w:val="0"/>
      <w:divBdr>
        <w:top w:val="none" w:sz="0" w:space="0" w:color="auto"/>
        <w:left w:val="none" w:sz="0" w:space="0" w:color="auto"/>
        <w:bottom w:val="none" w:sz="0" w:space="0" w:color="auto"/>
        <w:right w:val="none" w:sz="0" w:space="0" w:color="auto"/>
      </w:divBdr>
    </w:div>
    <w:div w:id="260840269">
      <w:bodyDiv w:val="1"/>
      <w:marLeft w:val="0"/>
      <w:marRight w:val="0"/>
      <w:marTop w:val="0"/>
      <w:marBottom w:val="0"/>
      <w:divBdr>
        <w:top w:val="none" w:sz="0" w:space="0" w:color="auto"/>
        <w:left w:val="none" w:sz="0" w:space="0" w:color="auto"/>
        <w:bottom w:val="none" w:sz="0" w:space="0" w:color="auto"/>
        <w:right w:val="none" w:sz="0" w:space="0" w:color="auto"/>
      </w:divBdr>
    </w:div>
    <w:div w:id="261424350">
      <w:bodyDiv w:val="1"/>
      <w:marLeft w:val="0"/>
      <w:marRight w:val="0"/>
      <w:marTop w:val="0"/>
      <w:marBottom w:val="0"/>
      <w:divBdr>
        <w:top w:val="none" w:sz="0" w:space="0" w:color="auto"/>
        <w:left w:val="none" w:sz="0" w:space="0" w:color="auto"/>
        <w:bottom w:val="none" w:sz="0" w:space="0" w:color="auto"/>
        <w:right w:val="none" w:sz="0" w:space="0" w:color="auto"/>
      </w:divBdr>
    </w:div>
    <w:div w:id="273708881">
      <w:bodyDiv w:val="1"/>
      <w:marLeft w:val="0"/>
      <w:marRight w:val="0"/>
      <w:marTop w:val="0"/>
      <w:marBottom w:val="0"/>
      <w:divBdr>
        <w:top w:val="none" w:sz="0" w:space="0" w:color="auto"/>
        <w:left w:val="none" w:sz="0" w:space="0" w:color="auto"/>
        <w:bottom w:val="none" w:sz="0" w:space="0" w:color="auto"/>
        <w:right w:val="none" w:sz="0" w:space="0" w:color="auto"/>
      </w:divBdr>
    </w:div>
    <w:div w:id="274750191">
      <w:bodyDiv w:val="1"/>
      <w:marLeft w:val="0"/>
      <w:marRight w:val="0"/>
      <w:marTop w:val="0"/>
      <w:marBottom w:val="0"/>
      <w:divBdr>
        <w:top w:val="none" w:sz="0" w:space="0" w:color="auto"/>
        <w:left w:val="none" w:sz="0" w:space="0" w:color="auto"/>
        <w:bottom w:val="none" w:sz="0" w:space="0" w:color="auto"/>
        <w:right w:val="none" w:sz="0" w:space="0" w:color="auto"/>
      </w:divBdr>
    </w:div>
    <w:div w:id="282886013">
      <w:bodyDiv w:val="1"/>
      <w:marLeft w:val="0"/>
      <w:marRight w:val="0"/>
      <w:marTop w:val="0"/>
      <w:marBottom w:val="0"/>
      <w:divBdr>
        <w:top w:val="none" w:sz="0" w:space="0" w:color="auto"/>
        <w:left w:val="none" w:sz="0" w:space="0" w:color="auto"/>
        <w:bottom w:val="none" w:sz="0" w:space="0" w:color="auto"/>
        <w:right w:val="none" w:sz="0" w:space="0" w:color="auto"/>
      </w:divBdr>
      <w:divsChild>
        <w:div w:id="1967544346">
          <w:marLeft w:val="480"/>
          <w:marRight w:val="0"/>
          <w:marTop w:val="0"/>
          <w:marBottom w:val="0"/>
          <w:divBdr>
            <w:top w:val="none" w:sz="0" w:space="0" w:color="auto"/>
            <w:left w:val="none" w:sz="0" w:space="0" w:color="auto"/>
            <w:bottom w:val="none" w:sz="0" w:space="0" w:color="auto"/>
            <w:right w:val="none" w:sz="0" w:space="0" w:color="auto"/>
          </w:divBdr>
        </w:div>
        <w:div w:id="1989434606">
          <w:marLeft w:val="480"/>
          <w:marRight w:val="0"/>
          <w:marTop w:val="0"/>
          <w:marBottom w:val="0"/>
          <w:divBdr>
            <w:top w:val="none" w:sz="0" w:space="0" w:color="auto"/>
            <w:left w:val="none" w:sz="0" w:space="0" w:color="auto"/>
            <w:bottom w:val="none" w:sz="0" w:space="0" w:color="auto"/>
            <w:right w:val="none" w:sz="0" w:space="0" w:color="auto"/>
          </w:divBdr>
        </w:div>
        <w:div w:id="1395540942">
          <w:marLeft w:val="480"/>
          <w:marRight w:val="0"/>
          <w:marTop w:val="0"/>
          <w:marBottom w:val="0"/>
          <w:divBdr>
            <w:top w:val="none" w:sz="0" w:space="0" w:color="auto"/>
            <w:left w:val="none" w:sz="0" w:space="0" w:color="auto"/>
            <w:bottom w:val="none" w:sz="0" w:space="0" w:color="auto"/>
            <w:right w:val="none" w:sz="0" w:space="0" w:color="auto"/>
          </w:divBdr>
        </w:div>
        <w:div w:id="1039283265">
          <w:marLeft w:val="480"/>
          <w:marRight w:val="0"/>
          <w:marTop w:val="0"/>
          <w:marBottom w:val="0"/>
          <w:divBdr>
            <w:top w:val="none" w:sz="0" w:space="0" w:color="auto"/>
            <w:left w:val="none" w:sz="0" w:space="0" w:color="auto"/>
            <w:bottom w:val="none" w:sz="0" w:space="0" w:color="auto"/>
            <w:right w:val="none" w:sz="0" w:space="0" w:color="auto"/>
          </w:divBdr>
        </w:div>
        <w:div w:id="2061439750">
          <w:marLeft w:val="480"/>
          <w:marRight w:val="0"/>
          <w:marTop w:val="0"/>
          <w:marBottom w:val="0"/>
          <w:divBdr>
            <w:top w:val="none" w:sz="0" w:space="0" w:color="auto"/>
            <w:left w:val="none" w:sz="0" w:space="0" w:color="auto"/>
            <w:bottom w:val="none" w:sz="0" w:space="0" w:color="auto"/>
            <w:right w:val="none" w:sz="0" w:space="0" w:color="auto"/>
          </w:divBdr>
        </w:div>
        <w:div w:id="1133136626">
          <w:marLeft w:val="480"/>
          <w:marRight w:val="0"/>
          <w:marTop w:val="0"/>
          <w:marBottom w:val="0"/>
          <w:divBdr>
            <w:top w:val="none" w:sz="0" w:space="0" w:color="auto"/>
            <w:left w:val="none" w:sz="0" w:space="0" w:color="auto"/>
            <w:bottom w:val="none" w:sz="0" w:space="0" w:color="auto"/>
            <w:right w:val="none" w:sz="0" w:space="0" w:color="auto"/>
          </w:divBdr>
        </w:div>
        <w:div w:id="1406957042">
          <w:marLeft w:val="480"/>
          <w:marRight w:val="0"/>
          <w:marTop w:val="0"/>
          <w:marBottom w:val="0"/>
          <w:divBdr>
            <w:top w:val="none" w:sz="0" w:space="0" w:color="auto"/>
            <w:left w:val="none" w:sz="0" w:space="0" w:color="auto"/>
            <w:bottom w:val="none" w:sz="0" w:space="0" w:color="auto"/>
            <w:right w:val="none" w:sz="0" w:space="0" w:color="auto"/>
          </w:divBdr>
        </w:div>
        <w:div w:id="294876642">
          <w:marLeft w:val="480"/>
          <w:marRight w:val="0"/>
          <w:marTop w:val="0"/>
          <w:marBottom w:val="0"/>
          <w:divBdr>
            <w:top w:val="none" w:sz="0" w:space="0" w:color="auto"/>
            <w:left w:val="none" w:sz="0" w:space="0" w:color="auto"/>
            <w:bottom w:val="none" w:sz="0" w:space="0" w:color="auto"/>
            <w:right w:val="none" w:sz="0" w:space="0" w:color="auto"/>
          </w:divBdr>
        </w:div>
        <w:div w:id="1575973479">
          <w:marLeft w:val="480"/>
          <w:marRight w:val="0"/>
          <w:marTop w:val="0"/>
          <w:marBottom w:val="0"/>
          <w:divBdr>
            <w:top w:val="none" w:sz="0" w:space="0" w:color="auto"/>
            <w:left w:val="none" w:sz="0" w:space="0" w:color="auto"/>
            <w:bottom w:val="none" w:sz="0" w:space="0" w:color="auto"/>
            <w:right w:val="none" w:sz="0" w:space="0" w:color="auto"/>
          </w:divBdr>
        </w:div>
        <w:div w:id="379869556">
          <w:marLeft w:val="480"/>
          <w:marRight w:val="0"/>
          <w:marTop w:val="0"/>
          <w:marBottom w:val="0"/>
          <w:divBdr>
            <w:top w:val="none" w:sz="0" w:space="0" w:color="auto"/>
            <w:left w:val="none" w:sz="0" w:space="0" w:color="auto"/>
            <w:bottom w:val="none" w:sz="0" w:space="0" w:color="auto"/>
            <w:right w:val="none" w:sz="0" w:space="0" w:color="auto"/>
          </w:divBdr>
        </w:div>
        <w:div w:id="807943558">
          <w:marLeft w:val="480"/>
          <w:marRight w:val="0"/>
          <w:marTop w:val="0"/>
          <w:marBottom w:val="0"/>
          <w:divBdr>
            <w:top w:val="none" w:sz="0" w:space="0" w:color="auto"/>
            <w:left w:val="none" w:sz="0" w:space="0" w:color="auto"/>
            <w:bottom w:val="none" w:sz="0" w:space="0" w:color="auto"/>
            <w:right w:val="none" w:sz="0" w:space="0" w:color="auto"/>
          </w:divBdr>
        </w:div>
        <w:div w:id="314914822">
          <w:marLeft w:val="480"/>
          <w:marRight w:val="0"/>
          <w:marTop w:val="0"/>
          <w:marBottom w:val="0"/>
          <w:divBdr>
            <w:top w:val="none" w:sz="0" w:space="0" w:color="auto"/>
            <w:left w:val="none" w:sz="0" w:space="0" w:color="auto"/>
            <w:bottom w:val="none" w:sz="0" w:space="0" w:color="auto"/>
            <w:right w:val="none" w:sz="0" w:space="0" w:color="auto"/>
          </w:divBdr>
        </w:div>
        <w:div w:id="115955812">
          <w:marLeft w:val="480"/>
          <w:marRight w:val="0"/>
          <w:marTop w:val="0"/>
          <w:marBottom w:val="0"/>
          <w:divBdr>
            <w:top w:val="none" w:sz="0" w:space="0" w:color="auto"/>
            <w:left w:val="none" w:sz="0" w:space="0" w:color="auto"/>
            <w:bottom w:val="none" w:sz="0" w:space="0" w:color="auto"/>
            <w:right w:val="none" w:sz="0" w:space="0" w:color="auto"/>
          </w:divBdr>
        </w:div>
        <w:div w:id="1750734315">
          <w:marLeft w:val="480"/>
          <w:marRight w:val="0"/>
          <w:marTop w:val="0"/>
          <w:marBottom w:val="0"/>
          <w:divBdr>
            <w:top w:val="none" w:sz="0" w:space="0" w:color="auto"/>
            <w:left w:val="none" w:sz="0" w:space="0" w:color="auto"/>
            <w:bottom w:val="none" w:sz="0" w:space="0" w:color="auto"/>
            <w:right w:val="none" w:sz="0" w:space="0" w:color="auto"/>
          </w:divBdr>
        </w:div>
        <w:div w:id="569196283">
          <w:marLeft w:val="480"/>
          <w:marRight w:val="0"/>
          <w:marTop w:val="0"/>
          <w:marBottom w:val="0"/>
          <w:divBdr>
            <w:top w:val="none" w:sz="0" w:space="0" w:color="auto"/>
            <w:left w:val="none" w:sz="0" w:space="0" w:color="auto"/>
            <w:bottom w:val="none" w:sz="0" w:space="0" w:color="auto"/>
            <w:right w:val="none" w:sz="0" w:space="0" w:color="auto"/>
          </w:divBdr>
        </w:div>
        <w:div w:id="971517988">
          <w:marLeft w:val="480"/>
          <w:marRight w:val="0"/>
          <w:marTop w:val="0"/>
          <w:marBottom w:val="0"/>
          <w:divBdr>
            <w:top w:val="none" w:sz="0" w:space="0" w:color="auto"/>
            <w:left w:val="none" w:sz="0" w:space="0" w:color="auto"/>
            <w:bottom w:val="none" w:sz="0" w:space="0" w:color="auto"/>
            <w:right w:val="none" w:sz="0" w:space="0" w:color="auto"/>
          </w:divBdr>
        </w:div>
        <w:div w:id="1343433057">
          <w:marLeft w:val="480"/>
          <w:marRight w:val="0"/>
          <w:marTop w:val="0"/>
          <w:marBottom w:val="0"/>
          <w:divBdr>
            <w:top w:val="none" w:sz="0" w:space="0" w:color="auto"/>
            <w:left w:val="none" w:sz="0" w:space="0" w:color="auto"/>
            <w:bottom w:val="none" w:sz="0" w:space="0" w:color="auto"/>
            <w:right w:val="none" w:sz="0" w:space="0" w:color="auto"/>
          </w:divBdr>
        </w:div>
        <w:div w:id="1080912363">
          <w:marLeft w:val="480"/>
          <w:marRight w:val="0"/>
          <w:marTop w:val="0"/>
          <w:marBottom w:val="0"/>
          <w:divBdr>
            <w:top w:val="none" w:sz="0" w:space="0" w:color="auto"/>
            <w:left w:val="none" w:sz="0" w:space="0" w:color="auto"/>
            <w:bottom w:val="none" w:sz="0" w:space="0" w:color="auto"/>
            <w:right w:val="none" w:sz="0" w:space="0" w:color="auto"/>
          </w:divBdr>
        </w:div>
        <w:div w:id="1275330773">
          <w:marLeft w:val="480"/>
          <w:marRight w:val="0"/>
          <w:marTop w:val="0"/>
          <w:marBottom w:val="0"/>
          <w:divBdr>
            <w:top w:val="none" w:sz="0" w:space="0" w:color="auto"/>
            <w:left w:val="none" w:sz="0" w:space="0" w:color="auto"/>
            <w:bottom w:val="none" w:sz="0" w:space="0" w:color="auto"/>
            <w:right w:val="none" w:sz="0" w:space="0" w:color="auto"/>
          </w:divBdr>
        </w:div>
        <w:div w:id="2012364783">
          <w:marLeft w:val="480"/>
          <w:marRight w:val="0"/>
          <w:marTop w:val="0"/>
          <w:marBottom w:val="0"/>
          <w:divBdr>
            <w:top w:val="none" w:sz="0" w:space="0" w:color="auto"/>
            <w:left w:val="none" w:sz="0" w:space="0" w:color="auto"/>
            <w:bottom w:val="none" w:sz="0" w:space="0" w:color="auto"/>
            <w:right w:val="none" w:sz="0" w:space="0" w:color="auto"/>
          </w:divBdr>
        </w:div>
      </w:divsChild>
    </w:div>
    <w:div w:id="286737375">
      <w:bodyDiv w:val="1"/>
      <w:marLeft w:val="0"/>
      <w:marRight w:val="0"/>
      <w:marTop w:val="0"/>
      <w:marBottom w:val="0"/>
      <w:divBdr>
        <w:top w:val="none" w:sz="0" w:space="0" w:color="auto"/>
        <w:left w:val="none" w:sz="0" w:space="0" w:color="auto"/>
        <w:bottom w:val="none" w:sz="0" w:space="0" w:color="auto"/>
        <w:right w:val="none" w:sz="0" w:space="0" w:color="auto"/>
      </w:divBdr>
      <w:divsChild>
        <w:div w:id="221411262">
          <w:marLeft w:val="480"/>
          <w:marRight w:val="0"/>
          <w:marTop w:val="0"/>
          <w:marBottom w:val="0"/>
          <w:divBdr>
            <w:top w:val="none" w:sz="0" w:space="0" w:color="auto"/>
            <w:left w:val="none" w:sz="0" w:space="0" w:color="auto"/>
            <w:bottom w:val="none" w:sz="0" w:space="0" w:color="auto"/>
            <w:right w:val="none" w:sz="0" w:space="0" w:color="auto"/>
          </w:divBdr>
        </w:div>
        <w:div w:id="1122074129">
          <w:marLeft w:val="480"/>
          <w:marRight w:val="0"/>
          <w:marTop w:val="0"/>
          <w:marBottom w:val="0"/>
          <w:divBdr>
            <w:top w:val="none" w:sz="0" w:space="0" w:color="auto"/>
            <w:left w:val="none" w:sz="0" w:space="0" w:color="auto"/>
            <w:bottom w:val="none" w:sz="0" w:space="0" w:color="auto"/>
            <w:right w:val="none" w:sz="0" w:space="0" w:color="auto"/>
          </w:divBdr>
        </w:div>
        <w:div w:id="1789854077">
          <w:marLeft w:val="480"/>
          <w:marRight w:val="0"/>
          <w:marTop w:val="0"/>
          <w:marBottom w:val="0"/>
          <w:divBdr>
            <w:top w:val="none" w:sz="0" w:space="0" w:color="auto"/>
            <w:left w:val="none" w:sz="0" w:space="0" w:color="auto"/>
            <w:bottom w:val="none" w:sz="0" w:space="0" w:color="auto"/>
            <w:right w:val="none" w:sz="0" w:space="0" w:color="auto"/>
          </w:divBdr>
        </w:div>
        <w:div w:id="1323387591">
          <w:marLeft w:val="480"/>
          <w:marRight w:val="0"/>
          <w:marTop w:val="0"/>
          <w:marBottom w:val="0"/>
          <w:divBdr>
            <w:top w:val="none" w:sz="0" w:space="0" w:color="auto"/>
            <w:left w:val="none" w:sz="0" w:space="0" w:color="auto"/>
            <w:bottom w:val="none" w:sz="0" w:space="0" w:color="auto"/>
            <w:right w:val="none" w:sz="0" w:space="0" w:color="auto"/>
          </w:divBdr>
        </w:div>
        <w:div w:id="878051334">
          <w:marLeft w:val="480"/>
          <w:marRight w:val="0"/>
          <w:marTop w:val="0"/>
          <w:marBottom w:val="0"/>
          <w:divBdr>
            <w:top w:val="none" w:sz="0" w:space="0" w:color="auto"/>
            <w:left w:val="none" w:sz="0" w:space="0" w:color="auto"/>
            <w:bottom w:val="none" w:sz="0" w:space="0" w:color="auto"/>
            <w:right w:val="none" w:sz="0" w:space="0" w:color="auto"/>
          </w:divBdr>
        </w:div>
        <w:div w:id="696465957">
          <w:marLeft w:val="480"/>
          <w:marRight w:val="0"/>
          <w:marTop w:val="0"/>
          <w:marBottom w:val="0"/>
          <w:divBdr>
            <w:top w:val="none" w:sz="0" w:space="0" w:color="auto"/>
            <w:left w:val="none" w:sz="0" w:space="0" w:color="auto"/>
            <w:bottom w:val="none" w:sz="0" w:space="0" w:color="auto"/>
            <w:right w:val="none" w:sz="0" w:space="0" w:color="auto"/>
          </w:divBdr>
        </w:div>
        <w:div w:id="628513972">
          <w:marLeft w:val="480"/>
          <w:marRight w:val="0"/>
          <w:marTop w:val="0"/>
          <w:marBottom w:val="0"/>
          <w:divBdr>
            <w:top w:val="none" w:sz="0" w:space="0" w:color="auto"/>
            <w:left w:val="none" w:sz="0" w:space="0" w:color="auto"/>
            <w:bottom w:val="none" w:sz="0" w:space="0" w:color="auto"/>
            <w:right w:val="none" w:sz="0" w:space="0" w:color="auto"/>
          </w:divBdr>
        </w:div>
        <w:div w:id="826439589">
          <w:marLeft w:val="480"/>
          <w:marRight w:val="0"/>
          <w:marTop w:val="0"/>
          <w:marBottom w:val="0"/>
          <w:divBdr>
            <w:top w:val="none" w:sz="0" w:space="0" w:color="auto"/>
            <w:left w:val="none" w:sz="0" w:space="0" w:color="auto"/>
            <w:bottom w:val="none" w:sz="0" w:space="0" w:color="auto"/>
            <w:right w:val="none" w:sz="0" w:space="0" w:color="auto"/>
          </w:divBdr>
        </w:div>
        <w:div w:id="1561554996">
          <w:marLeft w:val="480"/>
          <w:marRight w:val="0"/>
          <w:marTop w:val="0"/>
          <w:marBottom w:val="0"/>
          <w:divBdr>
            <w:top w:val="none" w:sz="0" w:space="0" w:color="auto"/>
            <w:left w:val="none" w:sz="0" w:space="0" w:color="auto"/>
            <w:bottom w:val="none" w:sz="0" w:space="0" w:color="auto"/>
            <w:right w:val="none" w:sz="0" w:space="0" w:color="auto"/>
          </w:divBdr>
        </w:div>
        <w:div w:id="1094742130">
          <w:marLeft w:val="480"/>
          <w:marRight w:val="0"/>
          <w:marTop w:val="0"/>
          <w:marBottom w:val="0"/>
          <w:divBdr>
            <w:top w:val="none" w:sz="0" w:space="0" w:color="auto"/>
            <w:left w:val="none" w:sz="0" w:space="0" w:color="auto"/>
            <w:bottom w:val="none" w:sz="0" w:space="0" w:color="auto"/>
            <w:right w:val="none" w:sz="0" w:space="0" w:color="auto"/>
          </w:divBdr>
        </w:div>
        <w:div w:id="776371117">
          <w:marLeft w:val="480"/>
          <w:marRight w:val="0"/>
          <w:marTop w:val="0"/>
          <w:marBottom w:val="0"/>
          <w:divBdr>
            <w:top w:val="none" w:sz="0" w:space="0" w:color="auto"/>
            <w:left w:val="none" w:sz="0" w:space="0" w:color="auto"/>
            <w:bottom w:val="none" w:sz="0" w:space="0" w:color="auto"/>
            <w:right w:val="none" w:sz="0" w:space="0" w:color="auto"/>
          </w:divBdr>
        </w:div>
        <w:div w:id="5209867">
          <w:marLeft w:val="480"/>
          <w:marRight w:val="0"/>
          <w:marTop w:val="0"/>
          <w:marBottom w:val="0"/>
          <w:divBdr>
            <w:top w:val="none" w:sz="0" w:space="0" w:color="auto"/>
            <w:left w:val="none" w:sz="0" w:space="0" w:color="auto"/>
            <w:bottom w:val="none" w:sz="0" w:space="0" w:color="auto"/>
            <w:right w:val="none" w:sz="0" w:space="0" w:color="auto"/>
          </w:divBdr>
        </w:div>
        <w:div w:id="1494224557">
          <w:marLeft w:val="480"/>
          <w:marRight w:val="0"/>
          <w:marTop w:val="0"/>
          <w:marBottom w:val="0"/>
          <w:divBdr>
            <w:top w:val="none" w:sz="0" w:space="0" w:color="auto"/>
            <w:left w:val="none" w:sz="0" w:space="0" w:color="auto"/>
            <w:bottom w:val="none" w:sz="0" w:space="0" w:color="auto"/>
            <w:right w:val="none" w:sz="0" w:space="0" w:color="auto"/>
          </w:divBdr>
        </w:div>
        <w:div w:id="1579243645">
          <w:marLeft w:val="480"/>
          <w:marRight w:val="0"/>
          <w:marTop w:val="0"/>
          <w:marBottom w:val="0"/>
          <w:divBdr>
            <w:top w:val="none" w:sz="0" w:space="0" w:color="auto"/>
            <w:left w:val="none" w:sz="0" w:space="0" w:color="auto"/>
            <w:bottom w:val="none" w:sz="0" w:space="0" w:color="auto"/>
            <w:right w:val="none" w:sz="0" w:space="0" w:color="auto"/>
          </w:divBdr>
        </w:div>
        <w:div w:id="1399552186">
          <w:marLeft w:val="480"/>
          <w:marRight w:val="0"/>
          <w:marTop w:val="0"/>
          <w:marBottom w:val="0"/>
          <w:divBdr>
            <w:top w:val="none" w:sz="0" w:space="0" w:color="auto"/>
            <w:left w:val="none" w:sz="0" w:space="0" w:color="auto"/>
            <w:bottom w:val="none" w:sz="0" w:space="0" w:color="auto"/>
            <w:right w:val="none" w:sz="0" w:space="0" w:color="auto"/>
          </w:divBdr>
        </w:div>
        <w:div w:id="1960407098">
          <w:marLeft w:val="480"/>
          <w:marRight w:val="0"/>
          <w:marTop w:val="0"/>
          <w:marBottom w:val="0"/>
          <w:divBdr>
            <w:top w:val="none" w:sz="0" w:space="0" w:color="auto"/>
            <w:left w:val="none" w:sz="0" w:space="0" w:color="auto"/>
            <w:bottom w:val="none" w:sz="0" w:space="0" w:color="auto"/>
            <w:right w:val="none" w:sz="0" w:space="0" w:color="auto"/>
          </w:divBdr>
        </w:div>
        <w:div w:id="629166600">
          <w:marLeft w:val="480"/>
          <w:marRight w:val="0"/>
          <w:marTop w:val="0"/>
          <w:marBottom w:val="0"/>
          <w:divBdr>
            <w:top w:val="none" w:sz="0" w:space="0" w:color="auto"/>
            <w:left w:val="none" w:sz="0" w:space="0" w:color="auto"/>
            <w:bottom w:val="none" w:sz="0" w:space="0" w:color="auto"/>
            <w:right w:val="none" w:sz="0" w:space="0" w:color="auto"/>
          </w:divBdr>
        </w:div>
        <w:div w:id="1638491806">
          <w:marLeft w:val="480"/>
          <w:marRight w:val="0"/>
          <w:marTop w:val="0"/>
          <w:marBottom w:val="0"/>
          <w:divBdr>
            <w:top w:val="none" w:sz="0" w:space="0" w:color="auto"/>
            <w:left w:val="none" w:sz="0" w:space="0" w:color="auto"/>
            <w:bottom w:val="none" w:sz="0" w:space="0" w:color="auto"/>
            <w:right w:val="none" w:sz="0" w:space="0" w:color="auto"/>
          </w:divBdr>
        </w:div>
      </w:divsChild>
    </w:div>
    <w:div w:id="297222159">
      <w:bodyDiv w:val="1"/>
      <w:marLeft w:val="0"/>
      <w:marRight w:val="0"/>
      <w:marTop w:val="0"/>
      <w:marBottom w:val="0"/>
      <w:divBdr>
        <w:top w:val="none" w:sz="0" w:space="0" w:color="auto"/>
        <w:left w:val="none" w:sz="0" w:space="0" w:color="auto"/>
        <w:bottom w:val="none" w:sz="0" w:space="0" w:color="auto"/>
        <w:right w:val="none" w:sz="0" w:space="0" w:color="auto"/>
      </w:divBdr>
    </w:div>
    <w:div w:id="298457242">
      <w:bodyDiv w:val="1"/>
      <w:marLeft w:val="0"/>
      <w:marRight w:val="0"/>
      <w:marTop w:val="0"/>
      <w:marBottom w:val="0"/>
      <w:divBdr>
        <w:top w:val="none" w:sz="0" w:space="0" w:color="auto"/>
        <w:left w:val="none" w:sz="0" w:space="0" w:color="auto"/>
        <w:bottom w:val="none" w:sz="0" w:space="0" w:color="auto"/>
        <w:right w:val="none" w:sz="0" w:space="0" w:color="auto"/>
      </w:divBdr>
      <w:divsChild>
        <w:div w:id="1749771078">
          <w:marLeft w:val="480"/>
          <w:marRight w:val="0"/>
          <w:marTop w:val="0"/>
          <w:marBottom w:val="0"/>
          <w:divBdr>
            <w:top w:val="none" w:sz="0" w:space="0" w:color="auto"/>
            <w:left w:val="none" w:sz="0" w:space="0" w:color="auto"/>
            <w:bottom w:val="none" w:sz="0" w:space="0" w:color="auto"/>
            <w:right w:val="none" w:sz="0" w:space="0" w:color="auto"/>
          </w:divBdr>
        </w:div>
        <w:div w:id="114254981">
          <w:marLeft w:val="480"/>
          <w:marRight w:val="0"/>
          <w:marTop w:val="0"/>
          <w:marBottom w:val="0"/>
          <w:divBdr>
            <w:top w:val="none" w:sz="0" w:space="0" w:color="auto"/>
            <w:left w:val="none" w:sz="0" w:space="0" w:color="auto"/>
            <w:bottom w:val="none" w:sz="0" w:space="0" w:color="auto"/>
            <w:right w:val="none" w:sz="0" w:space="0" w:color="auto"/>
          </w:divBdr>
        </w:div>
        <w:div w:id="418914295">
          <w:marLeft w:val="480"/>
          <w:marRight w:val="0"/>
          <w:marTop w:val="0"/>
          <w:marBottom w:val="0"/>
          <w:divBdr>
            <w:top w:val="none" w:sz="0" w:space="0" w:color="auto"/>
            <w:left w:val="none" w:sz="0" w:space="0" w:color="auto"/>
            <w:bottom w:val="none" w:sz="0" w:space="0" w:color="auto"/>
            <w:right w:val="none" w:sz="0" w:space="0" w:color="auto"/>
          </w:divBdr>
        </w:div>
        <w:div w:id="84233214">
          <w:marLeft w:val="480"/>
          <w:marRight w:val="0"/>
          <w:marTop w:val="0"/>
          <w:marBottom w:val="0"/>
          <w:divBdr>
            <w:top w:val="none" w:sz="0" w:space="0" w:color="auto"/>
            <w:left w:val="none" w:sz="0" w:space="0" w:color="auto"/>
            <w:bottom w:val="none" w:sz="0" w:space="0" w:color="auto"/>
            <w:right w:val="none" w:sz="0" w:space="0" w:color="auto"/>
          </w:divBdr>
        </w:div>
        <w:div w:id="1668635288">
          <w:marLeft w:val="480"/>
          <w:marRight w:val="0"/>
          <w:marTop w:val="0"/>
          <w:marBottom w:val="0"/>
          <w:divBdr>
            <w:top w:val="none" w:sz="0" w:space="0" w:color="auto"/>
            <w:left w:val="none" w:sz="0" w:space="0" w:color="auto"/>
            <w:bottom w:val="none" w:sz="0" w:space="0" w:color="auto"/>
            <w:right w:val="none" w:sz="0" w:space="0" w:color="auto"/>
          </w:divBdr>
        </w:div>
        <w:div w:id="1161116108">
          <w:marLeft w:val="480"/>
          <w:marRight w:val="0"/>
          <w:marTop w:val="0"/>
          <w:marBottom w:val="0"/>
          <w:divBdr>
            <w:top w:val="none" w:sz="0" w:space="0" w:color="auto"/>
            <w:left w:val="none" w:sz="0" w:space="0" w:color="auto"/>
            <w:bottom w:val="none" w:sz="0" w:space="0" w:color="auto"/>
            <w:right w:val="none" w:sz="0" w:space="0" w:color="auto"/>
          </w:divBdr>
        </w:div>
        <w:div w:id="1766920596">
          <w:marLeft w:val="480"/>
          <w:marRight w:val="0"/>
          <w:marTop w:val="0"/>
          <w:marBottom w:val="0"/>
          <w:divBdr>
            <w:top w:val="none" w:sz="0" w:space="0" w:color="auto"/>
            <w:left w:val="none" w:sz="0" w:space="0" w:color="auto"/>
            <w:bottom w:val="none" w:sz="0" w:space="0" w:color="auto"/>
            <w:right w:val="none" w:sz="0" w:space="0" w:color="auto"/>
          </w:divBdr>
        </w:div>
        <w:div w:id="2115396970">
          <w:marLeft w:val="480"/>
          <w:marRight w:val="0"/>
          <w:marTop w:val="0"/>
          <w:marBottom w:val="0"/>
          <w:divBdr>
            <w:top w:val="none" w:sz="0" w:space="0" w:color="auto"/>
            <w:left w:val="none" w:sz="0" w:space="0" w:color="auto"/>
            <w:bottom w:val="none" w:sz="0" w:space="0" w:color="auto"/>
            <w:right w:val="none" w:sz="0" w:space="0" w:color="auto"/>
          </w:divBdr>
        </w:div>
        <w:div w:id="1511605480">
          <w:marLeft w:val="480"/>
          <w:marRight w:val="0"/>
          <w:marTop w:val="0"/>
          <w:marBottom w:val="0"/>
          <w:divBdr>
            <w:top w:val="none" w:sz="0" w:space="0" w:color="auto"/>
            <w:left w:val="none" w:sz="0" w:space="0" w:color="auto"/>
            <w:bottom w:val="none" w:sz="0" w:space="0" w:color="auto"/>
            <w:right w:val="none" w:sz="0" w:space="0" w:color="auto"/>
          </w:divBdr>
        </w:div>
        <w:div w:id="1533610409">
          <w:marLeft w:val="480"/>
          <w:marRight w:val="0"/>
          <w:marTop w:val="0"/>
          <w:marBottom w:val="0"/>
          <w:divBdr>
            <w:top w:val="none" w:sz="0" w:space="0" w:color="auto"/>
            <w:left w:val="none" w:sz="0" w:space="0" w:color="auto"/>
            <w:bottom w:val="none" w:sz="0" w:space="0" w:color="auto"/>
            <w:right w:val="none" w:sz="0" w:space="0" w:color="auto"/>
          </w:divBdr>
        </w:div>
        <w:div w:id="386925115">
          <w:marLeft w:val="480"/>
          <w:marRight w:val="0"/>
          <w:marTop w:val="0"/>
          <w:marBottom w:val="0"/>
          <w:divBdr>
            <w:top w:val="none" w:sz="0" w:space="0" w:color="auto"/>
            <w:left w:val="none" w:sz="0" w:space="0" w:color="auto"/>
            <w:bottom w:val="none" w:sz="0" w:space="0" w:color="auto"/>
            <w:right w:val="none" w:sz="0" w:space="0" w:color="auto"/>
          </w:divBdr>
        </w:div>
        <w:div w:id="2143382149">
          <w:marLeft w:val="480"/>
          <w:marRight w:val="0"/>
          <w:marTop w:val="0"/>
          <w:marBottom w:val="0"/>
          <w:divBdr>
            <w:top w:val="none" w:sz="0" w:space="0" w:color="auto"/>
            <w:left w:val="none" w:sz="0" w:space="0" w:color="auto"/>
            <w:bottom w:val="none" w:sz="0" w:space="0" w:color="auto"/>
            <w:right w:val="none" w:sz="0" w:space="0" w:color="auto"/>
          </w:divBdr>
        </w:div>
        <w:div w:id="7098408">
          <w:marLeft w:val="480"/>
          <w:marRight w:val="0"/>
          <w:marTop w:val="0"/>
          <w:marBottom w:val="0"/>
          <w:divBdr>
            <w:top w:val="none" w:sz="0" w:space="0" w:color="auto"/>
            <w:left w:val="none" w:sz="0" w:space="0" w:color="auto"/>
            <w:bottom w:val="none" w:sz="0" w:space="0" w:color="auto"/>
            <w:right w:val="none" w:sz="0" w:space="0" w:color="auto"/>
          </w:divBdr>
        </w:div>
        <w:div w:id="1416170426">
          <w:marLeft w:val="480"/>
          <w:marRight w:val="0"/>
          <w:marTop w:val="0"/>
          <w:marBottom w:val="0"/>
          <w:divBdr>
            <w:top w:val="none" w:sz="0" w:space="0" w:color="auto"/>
            <w:left w:val="none" w:sz="0" w:space="0" w:color="auto"/>
            <w:bottom w:val="none" w:sz="0" w:space="0" w:color="auto"/>
            <w:right w:val="none" w:sz="0" w:space="0" w:color="auto"/>
          </w:divBdr>
        </w:div>
        <w:div w:id="2056462556">
          <w:marLeft w:val="480"/>
          <w:marRight w:val="0"/>
          <w:marTop w:val="0"/>
          <w:marBottom w:val="0"/>
          <w:divBdr>
            <w:top w:val="none" w:sz="0" w:space="0" w:color="auto"/>
            <w:left w:val="none" w:sz="0" w:space="0" w:color="auto"/>
            <w:bottom w:val="none" w:sz="0" w:space="0" w:color="auto"/>
            <w:right w:val="none" w:sz="0" w:space="0" w:color="auto"/>
          </w:divBdr>
        </w:div>
        <w:div w:id="1804807507">
          <w:marLeft w:val="480"/>
          <w:marRight w:val="0"/>
          <w:marTop w:val="0"/>
          <w:marBottom w:val="0"/>
          <w:divBdr>
            <w:top w:val="none" w:sz="0" w:space="0" w:color="auto"/>
            <w:left w:val="none" w:sz="0" w:space="0" w:color="auto"/>
            <w:bottom w:val="none" w:sz="0" w:space="0" w:color="auto"/>
            <w:right w:val="none" w:sz="0" w:space="0" w:color="auto"/>
          </w:divBdr>
        </w:div>
        <w:div w:id="741951996">
          <w:marLeft w:val="480"/>
          <w:marRight w:val="0"/>
          <w:marTop w:val="0"/>
          <w:marBottom w:val="0"/>
          <w:divBdr>
            <w:top w:val="none" w:sz="0" w:space="0" w:color="auto"/>
            <w:left w:val="none" w:sz="0" w:space="0" w:color="auto"/>
            <w:bottom w:val="none" w:sz="0" w:space="0" w:color="auto"/>
            <w:right w:val="none" w:sz="0" w:space="0" w:color="auto"/>
          </w:divBdr>
        </w:div>
        <w:div w:id="823930294">
          <w:marLeft w:val="480"/>
          <w:marRight w:val="0"/>
          <w:marTop w:val="0"/>
          <w:marBottom w:val="0"/>
          <w:divBdr>
            <w:top w:val="none" w:sz="0" w:space="0" w:color="auto"/>
            <w:left w:val="none" w:sz="0" w:space="0" w:color="auto"/>
            <w:bottom w:val="none" w:sz="0" w:space="0" w:color="auto"/>
            <w:right w:val="none" w:sz="0" w:space="0" w:color="auto"/>
          </w:divBdr>
        </w:div>
        <w:div w:id="1086805974">
          <w:marLeft w:val="480"/>
          <w:marRight w:val="0"/>
          <w:marTop w:val="0"/>
          <w:marBottom w:val="0"/>
          <w:divBdr>
            <w:top w:val="none" w:sz="0" w:space="0" w:color="auto"/>
            <w:left w:val="none" w:sz="0" w:space="0" w:color="auto"/>
            <w:bottom w:val="none" w:sz="0" w:space="0" w:color="auto"/>
            <w:right w:val="none" w:sz="0" w:space="0" w:color="auto"/>
          </w:divBdr>
        </w:div>
        <w:div w:id="1011178299">
          <w:marLeft w:val="480"/>
          <w:marRight w:val="0"/>
          <w:marTop w:val="0"/>
          <w:marBottom w:val="0"/>
          <w:divBdr>
            <w:top w:val="none" w:sz="0" w:space="0" w:color="auto"/>
            <w:left w:val="none" w:sz="0" w:space="0" w:color="auto"/>
            <w:bottom w:val="none" w:sz="0" w:space="0" w:color="auto"/>
            <w:right w:val="none" w:sz="0" w:space="0" w:color="auto"/>
          </w:divBdr>
        </w:div>
        <w:div w:id="654802706">
          <w:marLeft w:val="480"/>
          <w:marRight w:val="0"/>
          <w:marTop w:val="0"/>
          <w:marBottom w:val="0"/>
          <w:divBdr>
            <w:top w:val="none" w:sz="0" w:space="0" w:color="auto"/>
            <w:left w:val="none" w:sz="0" w:space="0" w:color="auto"/>
            <w:bottom w:val="none" w:sz="0" w:space="0" w:color="auto"/>
            <w:right w:val="none" w:sz="0" w:space="0" w:color="auto"/>
          </w:divBdr>
        </w:div>
        <w:div w:id="1448039773">
          <w:marLeft w:val="480"/>
          <w:marRight w:val="0"/>
          <w:marTop w:val="0"/>
          <w:marBottom w:val="0"/>
          <w:divBdr>
            <w:top w:val="none" w:sz="0" w:space="0" w:color="auto"/>
            <w:left w:val="none" w:sz="0" w:space="0" w:color="auto"/>
            <w:bottom w:val="none" w:sz="0" w:space="0" w:color="auto"/>
            <w:right w:val="none" w:sz="0" w:space="0" w:color="auto"/>
          </w:divBdr>
        </w:div>
        <w:div w:id="1275478849">
          <w:marLeft w:val="480"/>
          <w:marRight w:val="0"/>
          <w:marTop w:val="0"/>
          <w:marBottom w:val="0"/>
          <w:divBdr>
            <w:top w:val="none" w:sz="0" w:space="0" w:color="auto"/>
            <w:left w:val="none" w:sz="0" w:space="0" w:color="auto"/>
            <w:bottom w:val="none" w:sz="0" w:space="0" w:color="auto"/>
            <w:right w:val="none" w:sz="0" w:space="0" w:color="auto"/>
          </w:divBdr>
        </w:div>
        <w:div w:id="1256010276">
          <w:marLeft w:val="480"/>
          <w:marRight w:val="0"/>
          <w:marTop w:val="0"/>
          <w:marBottom w:val="0"/>
          <w:divBdr>
            <w:top w:val="none" w:sz="0" w:space="0" w:color="auto"/>
            <w:left w:val="none" w:sz="0" w:space="0" w:color="auto"/>
            <w:bottom w:val="none" w:sz="0" w:space="0" w:color="auto"/>
            <w:right w:val="none" w:sz="0" w:space="0" w:color="auto"/>
          </w:divBdr>
        </w:div>
        <w:div w:id="1743142328">
          <w:marLeft w:val="480"/>
          <w:marRight w:val="0"/>
          <w:marTop w:val="0"/>
          <w:marBottom w:val="0"/>
          <w:divBdr>
            <w:top w:val="none" w:sz="0" w:space="0" w:color="auto"/>
            <w:left w:val="none" w:sz="0" w:space="0" w:color="auto"/>
            <w:bottom w:val="none" w:sz="0" w:space="0" w:color="auto"/>
            <w:right w:val="none" w:sz="0" w:space="0" w:color="auto"/>
          </w:divBdr>
        </w:div>
        <w:div w:id="1455170099">
          <w:marLeft w:val="480"/>
          <w:marRight w:val="0"/>
          <w:marTop w:val="0"/>
          <w:marBottom w:val="0"/>
          <w:divBdr>
            <w:top w:val="none" w:sz="0" w:space="0" w:color="auto"/>
            <w:left w:val="none" w:sz="0" w:space="0" w:color="auto"/>
            <w:bottom w:val="none" w:sz="0" w:space="0" w:color="auto"/>
            <w:right w:val="none" w:sz="0" w:space="0" w:color="auto"/>
          </w:divBdr>
        </w:div>
        <w:div w:id="1953240509">
          <w:marLeft w:val="480"/>
          <w:marRight w:val="0"/>
          <w:marTop w:val="0"/>
          <w:marBottom w:val="0"/>
          <w:divBdr>
            <w:top w:val="none" w:sz="0" w:space="0" w:color="auto"/>
            <w:left w:val="none" w:sz="0" w:space="0" w:color="auto"/>
            <w:bottom w:val="none" w:sz="0" w:space="0" w:color="auto"/>
            <w:right w:val="none" w:sz="0" w:space="0" w:color="auto"/>
          </w:divBdr>
        </w:div>
        <w:div w:id="1845851021">
          <w:marLeft w:val="480"/>
          <w:marRight w:val="0"/>
          <w:marTop w:val="0"/>
          <w:marBottom w:val="0"/>
          <w:divBdr>
            <w:top w:val="none" w:sz="0" w:space="0" w:color="auto"/>
            <w:left w:val="none" w:sz="0" w:space="0" w:color="auto"/>
            <w:bottom w:val="none" w:sz="0" w:space="0" w:color="auto"/>
            <w:right w:val="none" w:sz="0" w:space="0" w:color="auto"/>
          </w:divBdr>
        </w:div>
        <w:div w:id="2134932606">
          <w:marLeft w:val="480"/>
          <w:marRight w:val="0"/>
          <w:marTop w:val="0"/>
          <w:marBottom w:val="0"/>
          <w:divBdr>
            <w:top w:val="none" w:sz="0" w:space="0" w:color="auto"/>
            <w:left w:val="none" w:sz="0" w:space="0" w:color="auto"/>
            <w:bottom w:val="none" w:sz="0" w:space="0" w:color="auto"/>
            <w:right w:val="none" w:sz="0" w:space="0" w:color="auto"/>
          </w:divBdr>
        </w:div>
        <w:div w:id="1834488112">
          <w:marLeft w:val="480"/>
          <w:marRight w:val="0"/>
          <w:marTop w:val="0"/>
          <w:marBottom w:val="0"/>
          <w:divBdr>
            <w:top w:val="none" w:sz="0" w:space="0" w:color="auto"/>
            <w:left w:val="none" w:sz="0" w:space="0" w:color="auto"/>
            <w:bottom w:val="none" w:sz="0" w:space="0" w:color="auto"/>
            <w:right w:val="none" w:sz="0" w:space="0" w:color="auto"/>
          </w:divBdr>
        </w:div>
        <w:div w:id="1205752123">
          <w:marLeft w:val="480"/>
          <w:marRight w:val="0"/>
          <w:marTop w:val="0"/>
          <w:marBottom w:val="0"/>
          <w:divBdr>
            <w:top w:val="none" w:sz="0" w:space="0" w:color="auto"/>
            <w:left w:val="none" w:sz="0" w:space="0" w:color="auto"/>
            <w:bottom w:val="none" w:sz="0" w:space="0" w:color="auto"/>
            <w:right w:val="none" w:sz="0" w:space="0" w:color="auto"/>
          </w:divBdr>
        </w:div>
        <w:div w:id="561253732">
          <w:marLeft w:val="480"/>
          <w:marRight w:val="0"/>
          <w:marTop w:val="0"/>
          <w:marBottom w:val="0"/>
          <w:divBdr>
            <w:top w:val="none" w:sz="0" w:space="0" w:color="auto"/>
            <w:left w:val="none" w:sz="0" w:space="0" w:color="auto"/>
            <w:bottom w:val="none" w:sz="0" w:space="0" w:color="auto"/>
            <w:right w:val="none" w:sz="0" w:space="0" w:color="auto"/>
          </w:divBdr>
        </w:div>
        <w:div w:id="1863089277">
          <w:marLeft w:val="480"/>
          <w:marRight w:val="0"/>
          <w:marTop w:val="0"/>
          <w:marBottom w:val="0"/>
          <w:divBdr>
            <w:top w:val="none" w:sz="0" w:space="0" w:color="auto"/>
            <w:left w:val="none" w:sz="0" w:space="0" w:color="auto"/>
            <w:bottom w:val="none" w:sz="0" w:space="0" w:color="auto"/>
            <w:right w:val="none" w:sz="0" w:space="0" w:color="auto"/>
          </w:divBdr>
        </w:div>
        <w:div w:id="1673145327">
          <w:marLeft w:val="480"/>
          <w:marRight w:val="0"/>
          <w:marTop w:val="0"/>
          <w:marBottom w:val="0"/>
          <w:divBdr>
            <w:top w:val="none" w:sz="0" w:space="0" w:color="auto"/>
            <w:left w:val="none" w:sz="0" w:space="0" w:color="auto"/>
            <w:bottom w:val="none" w:sz="0" w:space="0" w:color="auto"/>
            <w:right w:val="none" w:sz="0" w:space="0" w:color="auto"/>
          </w:divBdr>
        </w:div>
        <w:div w:id="818695156">
          <w:marLeft w:val="480"/>
          <w:marRight w:val="0"/>
          <w:marTop w:val="0"/>
          <w:marBottom w:val="0"/>
          <w:divBdr>
            <w:top w:val="none" w:sz="0" w:space="0" w:color="auto"/>
            <w:left w:val="none" w:sz="0" w:space="0" w:color="auto"/>
            <w:bottom w:val="none" w:sz="0" w:space="0" w:color="auto"/>
            <w:right w:val="none" w:sz="0" w:space="0" w:color="auto"/>
          </w:divBdr>
        </w:div>
        <w:div w:id="193732889">
          <w:marLeft w:val="480"/>
          <w:marRight w:val="0"/>
          <w:marTop w:val="0"/>
          <w:marBottom w:val="0"/>
          <w:divBdr>
            <w:top w:val="none" w:sz="0" w:space="0" w:color="auto"/>
            <w:left w:val="none" w:sz="0" w:space="0" w:color="auto"/>
            <w:bottom w:val="none" w:sz="0" w:space="0" w:color="auto"/>
            <w:right w:val="none" w:sz="0" w:space="0" w:color="auto"/>
          </w:divBdr>
        </w:div>
        <w:div w:id="1278565907">
          <w:marLeft w:val="480"/>
          <w:marRight w:val="0"/>
          <w:marTop w:val="0"/>
          <w:marBottom w:val="0"/>
          <w:divBdr>
            <w:top w:val="none" w:sz="0" w:space="0" w:color="auto"/>
            <w:left w:val="none" w:sz="0" w:space="0" w:color="auto"/>
            <w:bottom w:val="none" w:sz="0" w:space="0" w:color="auto"/>
            <w:right w:val="none" w:sz="0" w:space="0" w:color="auto"/>
          </w:divBdr>
        </w:div>
        <w:div w:id="1031691926">
          <w:marLeft w:val="480"/>
          <w:marRight w:val="0"/>
          <w:marTop w:val="0"/>
          <w:marBottom w:val="0"/>
          <w:divBdr>
            <w:top w:val="none" w:sz="0" w:space="0" w:color="auto"/>
            <w:left w:val="none" w:sz="0" w:space="0" w:color="auto"/>
            <w:bottom w:val="none" w:sz="0" w:space="0" w:color="auto"/>
            <w:right w:val="none" w:sz="0" w:space="0" w:color="auto"/>
          </w:divBdr>
        </w:div>
        <w:div w:id="480930638">
          <w:marLeft w:val="480"/>
          <w:marRight w:val="0"/>
          <w:marTop w:val="0"/>
          <w:marBottom w:val="0"/>
          <w:divBdr>
            <w:top w:val="none" w:sz="0" w:space="0" w:color="auto"/>
            <w:left w:val="none" w:sz="0" w:space="0" w:color="auto"/>
            <w:bottom w:val="none" w:sz="0" w:space="0" w:color="auto"/>
            <w:right w:val="none" w:sz="0" w:space="0" w:color="auto"/>
          </w:divBdr>
        </w:div>
        <w:div w:id="1225485720">
          <w:marLeft w:val="480"/>
          <w:marRight w:val="0"/>
          <w:marTop w:val="0"/>
          <w:marBottom w:val="0"/>
          <w:divBdr>
            <w:top w:val="none" w:sz="0" w:space="0" w:color="auto"/>
            <w:left w:val="none" w:sz="0" w:space="0" w:color="auto"/>
            <w:bottom w:val="none" w:sz="0" w:space="0" w:color="auto"/>
            <w:right w:val="none" w:sz="0" w:space="0" w:color="auto"/>
          </w:divBdr>
        </w:div>
        <w:div w:id="1736125177">
          <w:marLeft w:val="480"/>
          <w:marRight w:val="0"/>
          <w:marTop w:val="0"/>
          <w:marBottom w:val="0"/>
          <w:divBdr>
            <w:top w:val="none" w:sz="0" w:space="0" w:color="auto"/>
            <w:left w:val="none" w:sz="0" w:space="0" w:color="auto"/>
            <w:bottom w:val="none" w:sz="0" w:space="0" w:color="auto"/>
            <w:right w:val="none" w:sz="0" w:space="0" w:color="auto"/>
          </w:divBdr>
        </w:div>
        <w:div w:id="523786888">
          <w:marLeft w:val="480"/>
          <w:marRight w:val="0"/>
          <w:marTop w:val="0"/>
          <w:marBottom w:val="0"/>
          <w:divBdr>
            <w:top w:val="none" w:sz="0" w:space="0" w:color="auto"/>
            <w:left w:val="none" w:sz="0" w:space="0" w:color="auto"/>
            <w:bottom w:val="none" w:sz="0" w:space="0" w:color="auto"/>
            <w:right w:val="none" w:sz="0" w:space="0" w:color="auto"/>
          </w:divBdr>
        </w:div>
        <w:div w:id="1131171996">
          <w:marLeft w:val="480"/>
          <w:marRight w:val="0"/>
          <w:marTop w:val="0"/>
          <w:marBottom w:val="0"/>
          <w:divBdr>
            <w:top w:val="none" w:sz="0" w:space="0" w:color="auto"/>
            <w:left w:val="none" w:sz="0" w:space="0" w:color="auto"/>
            <w:bottom w:val="none" w:sz="0" w:space="0" w:color="auto"/>
            <w:right w:val="none" w:sz="0" w:space="0" w:color="auto"/>
          </w:divBdr>
        </w:div>
        <w:div w:id="1743680798">
          <w:marLeft w:val="480"/>
          <w:marRight w:val="0"/>
          <w:marTop w:val="0"/>
          <w:marBottom w:val="0"/>
          <w:divBdr>
            <w:top w:val="none" w:sz="0" w:space="0" w:color="auto"/>
            <w:left w:val="none" w:sz="0" w:space="0" w:color="auto"/>
            <w:bottom w:val="none" w:sz="0" w:space="0" w:color="auto"/>
            <w:right w:val="none" w:sz="0" w:space="0" w:color="auto"/>
          </w:divBdr>
        </w:div>
        <w:div w:id="1127356034">
          <w:marLeft w:val="480"/>
          <w:marRight w:val="0"/>
          <w:marTop w:val="0"/>
          <w:marBottom w:val="0"/>
          <w:divBdr>
            <w:top w:val="none" w:sz="0" w:space="0" w:color="auto"/>
            <w:left w:val="none" w:sz="0" w:space="0" w:color="auto"/>
            <w:bottom w:val="none" w:sz="0" w:space="0" w:color="auto"/>
            <w:right w:val="none" w:sz="0" w:space="0" w:color="auto"/>
          </w:divBdr>
        </w:div>
        <w:div w:id="1903905622">
          <w:marLeft w:val="480"/>
          <w:marRight w:val="0"/>
          <w:marTop w:val="0"/>
          <w:marBottom w:val="0"/>
          <w:divBdr>
            <w:top w:val="none" w:sz="0" w:space="0" w:color="auto"/>
            <w:left w:val="none" w:sz="0" w:space="0" w:color="auto"/>
            <w:bottom w:val="none" w:sz="0" w:space="0" w:color="auto"/>
            <w:right w:val="none" w:sz="0" w:space="0" w:color="auto"/>
          </w:divBdr>
        </w:div>
        <w:div w:id="375355019">
          <w:marLeft w:val="480"/>
          <w:marRight w:val="0"/>
          <w:marTop w:val="0"/>
          <w:marBottom w:val="0"/>
          <w:divBdr>
            <w:top w:val="none" w:sz="0" w:space="0" w:color="auto"/>
            <w:left w:val="none" w:sz="0" w:space="0" w:color="auto"/>
            <w:bottom w:val="none" w:sz="0" w:space="0" w:color="auto"/>
            <w:right w:val="none" w:sz="0" w:space="0" w:color="auto"/>
          </w:divBdr>
        </w:div>
        <w:div w:id="1215434793">
          <w:marLeft w:val="480"/>
          <w:marRight w:val="0"/>
          <w:marTop w:val="0"/>
          <w:marBottom w:val="0"/>
          <w:divBdr>
            <w:top w:val="none" w:sz="0" w:space="0" w:color="auto"/>
            <w:left w:val="none" w:sz="0" w:space="0" w:color="auto"/>
            <w:bottom w:val="none" w:sz="0" w:space="0" w:color="auto"/>
            <w:right w:val="none" w:sz="0" w:space="0" w:color="auto"/>
          </w:divBdr>
        </w:div>
        <w:div w:id="536087435">
          <w:marLeft w:val="480"/>
          <w:marRight w:val="0"/>
          <w:marTop w:val="0"/>
          <w:marBottom w:val="0"/>
          <w:divBdr>
            <w:top w:val="none" w:sz="0" w:space="0" w:color="auto"/>
            <w:left w:val="none" w:sz="0" w:space="0" w:color="auto"/>
            <w:bottom w:val="none" w:sz="0" w:space="0" w:color="auto"/>
            <w:right w:val="none" w:sz="0" w:space="0" w:color="auto"/>
          </w:divBdr>
        </w:div>
        <w:div w:id="1186747693">
          <w:marLeft w:val="480"/>
          <w:marRight w:val="0"/>
          <w:marTop w:val="0"/>
          <w:marBottom w:val="0"/>
          <w:divBdr>
            <w:top w:val="none" w:sz="0" w:space="0" w:color="auto"/>
            <w:left w:val="none" w:sz="0" w:space="0" w:color="auto"/>
            <w:bottom w:val="none" w:sz="0" w:space="0" w:color="auto"/>
            <w:right w:val="none" w:sz="0" w:space="0" w:color="auto"/>
          </w:divBdr>
        </w:div>
        <w:div w:id="1648166243">
          <w:marLeft w:val="480"/>
          <w:marRight w:val="0"/>
          <w:marTop w:val="0"/>
          <w:marBottom w:val="0"/>
          <w:divBdr>
            <w:top w:val="none" w:sz="0" w:space="0" w:color="auto"/>
            <w:left w:val="none" w:sz="0" w:space="0" w:color="auto"/>
            <w:bottom w:val="none" w:sz="0" w:space="0" w:color="auto"/>
            <w:right w:val="none" w:sz="0" w:space="0" w:color="auto"/>
          </w:divBdr>
        </w:div>
        <w:div w:id="1601915036">
          <w:marLeft w:val="480"/>
          <w:marRight w:val="0"/>
          <w:marTop w:val="0"/>
          <w:marBottom w:val="0"/>
          <w:divBdr>
            <w:top w:val="none" w:sz="0" w:space="0" w:color="auto"/>
            <w:left w:val="none" w:sz="0" w:space="0" w:color="auto"/>
            <w:bottom w:val="none" w:sz="0" w:space="0" w:color="auto"/>
            <w:right w:val="none" w:sz="0" w:space="0" w:color="auto"/>
          </w:divBdr>
        </w:div>
        <w:div w:id="1957324638">
          <w:marLeft w:val="480"/>
          <w:marRight w:val="0"/>
          <w:marTop w:val="0"/>
          <w:marBottom w:val="0"/>
          <w:divBdr>
            <w:top w:val="none" w:sz="0" w:space="0" w:color="auto"/>
            <w:left w:val="none" w:sz="0" w:space="0" w:color="auto"/>
            <w:bottom w:val="none" w:sz="0" w:space="0" w:color="auto"/>
            <w:right w:val="none" w:sz="0" w:space="0" w:color="auto"/>
          </w:divBdr>
        </w:div>
      </w:divsChild>
    </w:div>
    <w:div w:id="298538546">
      <w:bodyDiv w:val="1"/>
      <w:marLeft w:val="0"/>
      <w:marRight w:val="0"/>
      <w:marTop w:val="0"/>
      <w:marBottom w:val="0"/>
      <w:divBdr>
        <w:top w:val="none" w:sz="0" w:space="0" w:color="auto"/>
        <w:left w:val="none" w:sz="0" w:space="0" w:color="auto"/>
        <w:bottom w:val="none" w:sz="0" w:space="0" w:color="auto"/>
        <w:right w:val="none" w:sz="0" w:space="0" w:color="auto"/>
      </w:divBdr>
    </w:div>
    <w:div w:id="300160532">
      <w:bodyDiv w:val="1"/>
      <w:marLeft w:val="0"/>
      <w:marRight w:val="0"/>
      <w:marTop w:val="0"/>
      <w:marBottom w:val="0"/>
      <w:divBdr>
        <w:top w:val="none" w:sz="0" w:space="0" w:color="auto"/>
        <w:left w:val="none" w:sz="0" w:space="0" w:color="auto"/>
        <w:bottom w:val="none" w:sz="0" w:space="0" w:color="auto"/>
        <w:right w:val="none" w:sz="0" w:space="0" w:color="auto"/>
      </w:divBdr>
    </w:div>
    <w:div w:id="300962966">
      <w:bodyDiv w:val="1"/>
      <w:marLeft w:val="0"/>
      <w:marRight w:val="0"/>
      <w:marTop w:val="0"/>
      <w:marBottom w:val="0"/>
      <w:divBdr>
        <w:top w:val="none" w:sz="0" w:space="0" w:color="auto"/>
        <w:left w:val="none" w:sz="0" w:space="0" w:color="auto"/>
        <w:bottom w:val="none" w:sz="0" w:space="0" w:color="auto"/>
        <w:right w:val="none" w:sz="0" w:space="0" w:color="auto"/>
      </w:divBdr>
      <w:divsChild>
        <w:div w:id="906838572">
          <w:marLeft w:val="640"/>
          <w:marRight w:val="0"/>
          <w:marTop w:val="0"/>
          <w:marBottom w:val="0"/>
          <w:divBdr>
            <w:top w:val="none" w:sz="0" w:space="0" w:color="auto"/>
            <w:left w:val="none" w:sz="0" w:space="0" w:color="auto"/>
            <w:bottom w:val="none" w:sz="0" w:space="0" w:color="auto"/>
            <w:right w:val="none" w:sz="0" w:space="0" w:color="auto"/>
          </w:divBdr>
        </w:div>
        <w:div w:id="1668943189">
          <w:marLeft w:val="640"/>
          <w:marRight w:val="0"/>
          <w:marTop w:val="0"/>
          <w:marBottom w:val="0"/>
          <w:divBdr>
            <w:top w:val="none" w:sz="0" w:space="0" w:color="auto"/>
            <w:left w:val="none" w:sz="0" w:space="0" w:color="auto"/>
            <w:bottom w:val="none" w:sz="0" w:space="0" w:color="auto"/>
            <w:right w:val="none" w:sz="0" w:space="0" w:color="auto"/>
          </w:divBdr>
        </w:div>
        <w:div w:id="254827406">
          <w:marLeft w:val="640"/>
          <w:marRight w:val="0"/>
          <w:marTop w:val="0"/>
          <w:marBottom w:val="0"/>
          <w:divBdr>
            <w:top w:val="none" w:sz="0" w:space="0" w:color="auto"/>
            <w:left w:val="none" w:sz="0" w:space="0" w:color="auto"/>
            <w:bottom w:val="none" w:sz="0" w:space="0" w:color="auto"/>
            <w:right w:val="none" w:sz="0" w:space="0" w:color="auto"/>
          </w:divBdr>
        </w:div>
        <w:div w:id="401106354">
          <w:marLeft w:val="640"/>
          <w:marRight w:val="0"/>
          <w:marTop w:val="0"/>
          <w:marBottom w:val="0"/>
          <w:divBdr>
            <w:top w:val="none" w:sz="0" w:space="0" w:color="auto"/>
            <w:left w:val="none" w:sz="0" w:space="0" w:color="auto"/>
            <w:bottom w:val="none" w:sz="0" w:space="0" w:color="auto"/>
            <w:right w:val="none" w:sz="0" w:space="0" w:color="auto"/>
          </w:divBdr>
        </w:div>
        <w:div w:id="877279908">
          <w:marLeft w:val="640"/>
          <w:marRight w:val="0"/>
          <w:marTop w:val="0"/>
          <w:marBottom w:val="0"/>
          <w:divBdr>
            <w:top w:val="none" w:sz="0" w:space="0" w:color="auto"/>
            <w:left w:val="none" w:sz="0" w:space="0" w:color="auto"/>
            <w:bottom w:val="none" w:sz="0" w:space="0" w:color="auto"/>
            <w:right w:val="none" w:sz="0" w:space="0" w:color="auto"/>
          </w:divBdr>
        </w:div>
        <w:div w:id="365759026">
          <w:marLeft w:val="640"/>
          <w:marRight w:val="0"/>
          <w:marTop w:val="0"/>
          <w:marBottom w:val="0"/>
          <w:divBdr>
            <w:top w:val="none" w:sz="0" w:space="0" w:color="auto"/>
            <w:left w:val="none" w:sz="0" w:space="0" w:color="auto"/>
            <w:bottom w:val="none" w:sz="0" w:space="0" w:color="auto"/>
            <w:right w:val="none" w:sz="0" w:space="0" w:color="auto"/>
          </w:divBdr>
        </w:div>
        <w:div w:id="169489943">
          <w:marLeft w:val="640"/>
          <w:marRight w:val="0"/>
          <w:marTop w:val="0"/>
          <w:marBottom w:val="0"/>
          <w:divBdr>
            <w:top w:val="none" w:sz="0" w:space="0" w:color="auto"/>
            <w:left w:val="none" w:sz="0" w:space="0" w:color="auto"/>
            <w:bottom w:val="none" w:sz="0" w:space="0" w:color="auto"/>
            <w:right w:val="none" w:sz="0" w:space="0" w:color="auto"/>
          </w:divBdr>
        </w:div>
        <w:div w:id="2105109210">
          <w:marLeft w:val="640"/>
          <w:marRight w:val="0"/>
          <w:marTop w:val="0"/>
          <w:marBottom w:val="0"/>
          <w:divBdr>
            <w:top w:val="none" w:sz="0" w:space="0" w:color="auto"/>
            <w:left w:val="none" w:sz="0" w:space="0" w:color="auto"/>
            <w:bottom w:val="none" w:sz="0" w:space="0" w:color="auto"/>
            <w:right w:val="none" w:sz="0" w:space="0" w:color="auto"/>
          </w:divBdr>
        </w:div>
        <w:div w:id="1760370710">
          <w:marLeft w:val="640"/>
          <w:marRight w:val="0"/>
          <w:marTop w:val="0"/>
          <w:marBottom w:val="0"/>
          <w:divBdr>
            <w:top w:val="none" w:sz="0" w:space="0" w:color="auto"/>
            <w:left w:val="none" w:sz="0" w:space="0" w:color="auto"/>
            <w:bottom w:val="none" w:sz="0" w:space="0" w:color="auto"/>
            <w:right w:val="none" w:sz="0" w:space="0" w:color="auto"/>
          </w:divBdr>
        </w:div>
        <w:div w:id="1300918998">
          <w:marLeft w:val="640"/>
          <w:marRight w:val="0"/>
          <w:marTop w:val="0"/>
          <w:marBottom w:val="0"/>
          <w:divBdr>
            <w:top w:val="none" w:sz="0" w:space="0" w:color="auto"/>
            <w:left w:val="none" w:sz="0" w:space="0" w:color="auto"/>
            <w:bottom w:val="none" w:sz="0" w:space="0" w:color="auto"/>
            <w:right w:val="none" w:sz="0" w:space="0" w:color="auto"/>
          </w:divBdr>
        </w:div>
        <w:div w:id="1914312952">
          <w:marLeft w:val="640"/>
          <w:marRight w:val="0"/>
          <w:marTop w:val="0"/>
          <w:marBottom w:val="0"/>
          <w:divBdr>
            <w:top w:val="none" w:sz="0" w:space="0" w:color="auto"/>
            <w:left w:val="none" w:sz="0" w:space="0" w:color="auto"/>
            <w:bottom w:val="none" w:sz="0" w:space="0" w:color="auto"/>
            <w:right w:val="none" w:sz="0" w:space="0" w:color="auto"/>
          </w:divBdr>
        </w:div>
        <w:div w:id="306975147">
          <w:marLeft w:val="640"/>
          <w:marRight w:val="0"/>
          <w:marTop w:val="0"/>
          <w:marBottom w:val="0"/>
          <w:divBdr>
            <w:top w:val="none" w:sz="0" w:space="0" w:color="auto"/>
            <w:left w:val="none" w:sz="0" w:space="0" w:color="auto"/>
            <w:bottom w:val="none" w:sz="0" w:space="0" w:color="auto"/>
            <w:right w:val="none" w:sz="0" w:space="0" w:color="auto"/>
          </w:divBdr>
        </w:div>
        <w:div w:id="1605258884">
          <w:marLeft w:val="640"/>
          <w:marRight w:val="0"/>
          <w:marTop w:val="0"/>
          <w:marBottom w:val="0"/>
          <w:divBdr>
            <w:top w:val="none" w:sz="0" w:space="0" w:color="auto"/>
            <w:left w:val="none" w:sz="0" w:space="0" w:color="auto"/>
            <w:bottom w:val="none" w:sz="0" w:space="0" w:color="auto"/>
            <w:right w:val="none" w:sz="0" w:space="0" w:color="auto"/>
          </w:divBdr>
        </w:div>
        <w:div w:id="185800852">
          <w:marLeft w:val="640"/>
          <w:marRight w:val="0"/>
          <w:marTop w:val="0"/>
          <w:marBottom w:val="0"/>
          <w:divBdr>
            <w:top w:val="none" w:sz="0" w:space="0" w:color="auto"/>
            <w:left w:val="none" w:sz="0" w:space="0" w:color="auto"/>
            <w:bottom w:val="none" w:sz="0" w:space="0" w:color="auto"/>
            <w:right w:val="none" w:sz="0" w:space="0" w:color="auto"/>
          </w:divBdr>
        </w:div>
        <w:div w:id="1475485651">
          <w:marLeft w:val="640"/>
          <w:marRight w:val="0"/>
          <w:marTop w:val="0"/>
          <w:marBottom w:val="0"/>
          <w:divBdr>
            <w:top w:val="none" w:sz="0" w:space="0" w:color="auto"/>
            <w:left w:val="none" w:sz="0" w:space="0" w:color="auto"/>
            <w:bottom w:val="none" w:sz="0" w:space="0" w:color="auto"/>
            <w:right w:val="none" w:sz="0" w:space="0" w:color="auto"/>
          </w:divBdr>
        </w:div>
        <w:div w:id="488981542">
          <w:marLeft w:val="640"/>
          <w:marRight w:val="0"/>
          <w:marTop w:val="0"/>
          <w:marBottom w:val="0"/>
          <w:divBdr>
            <w:top w:val="none" w:sz="0" w:space="0" w:color="auto"/>
            <w:left w:val="none" w:sz="0" w:space="0" w:color="auto"/>
            <w:bottom w:val="none" w:sz="0" w:space="0" w:color="auto"/>
            <w:right w:val="none" w:sz="0" w:space="0" w:color="auto"/>
          </w:divBdr>
        </w:div>
        <w:div w:id="684601100">
          <w:marLeft w:val="640"/>
          <w:marRight w:val="0"/>
          <w:marTop w:val="0"/>
          <w:marBottom w:val="0"/>
          <w:divBdr>
            <w:top w:val="none" w:sz="0" w:space="0" w:color="auto"/>
            <w:left w:val="none" w:sz="0" w:space="0" w:color="auto"/>
            <w:bottom w:val="none" w:sz="0" w:space="0" w:color="auto"/>
            <w:right w:val="none" w:sz="0" w:space="0" w:color="auto"/>
          </w:divBdr>
        </w:div>
        <w:div w:id="691147787">
          <w:marLeft w:val="640"/>
          <w:marRight w:val="0"/>
          <w:marTop w:val="0"/>
          <w:marBottom w:val="0"/>
          <w:divBdr>
            <w:top w:val="none" w:sz="0" w:space="0" w:color="auto"/>
            <w:left w:val="none" w:sz="0" w:space="0" w:color="auto"/>
            <w:bottom w:val="none" w:sz="0" w:space="0" w:color="auto"/>
            <w:right w:val="none" w:sz="0" w:space="0" w:color="auto"/>
          </w:divBdr>
        </w:div>
        <w:div w:id="1532958762">
          <w:marLeft w:val="640"/>
          <w:marRight w:val="0"/>
          <w:marTop w:val="0"/>
          <w:marBottom w:val="0"/>
          <w:divBdr>
            <w:top w:val="none" w:sz="0" w:space="0" w:color="auto"/>
            <w:left w:val="none" w:sz="0" w:space="0" w:color="auto"/>
            <w:bottom w:val="none" w:sz="0" w:space="0" w:color="auto"/>
            <w:right w:val="none" w:sz="0" w:space="0" w:color="auto"/>
          </w:divBdr>
        </w:div>
        <w:div w:id="448595624">
          <w:marLeft w:val="640"/>
          <w:marRight w:val="0"/>
          <w:marTop w:val="0"/>
          <w:marBottom w:val="0"/>
          <w:divBdr>
            <w:top w:val="none" w:sz="0" w:space="0" w:color="auto"/>
            <w:left w:val="none" w:sz="0" w:space="0" w:color="auto"/>
            <w:bottom w:val="none" w:sz="0" w:space="0" w:color="auto"/>
            <w:right w:val="none" w:sz="0" w:space="0" w:color="auto"/>
          </w:divBdr>
        </w:div>
        <w:div w:id="2038777990">
          <w:marLeft w:val="640"/>
          <w:marRight w:val="0"/>
          <w:marTop w:val="0"/>
          <w:marBottom w:val="0"/>
          <w:divBdr>
            <w:top w:val="none" w:sz="0" w:space="0" w:color="auto"/>
            <w:left w:val="none" w:sz="0" w:space="0" w:color="auto"/>
            <w:bottom w:val="none" w:sz="0" w:space="0" w:color="auto"/>
            <w:right w:val="none" w:sz="0" w:space="0" w:color="auto"/>
          </w:divBdr>
        </w:div>
        <w:div w:id="422382656">
          <w:marLeft w:val="640"/>
          <w:marRight w:val="0"/>
          <w:marTop w:val="0"/>
          <w:marBottom w:val="0"/>
          <w:divBdr>
            <w:top w:val="none" w:sz="0" w:space="0" w:color="auto"/>
            <w:left w:val="none" w:sz="0" w:space="0" w:color="auto"/>
            <w:bottom w:val="none" w:sz="0" w:space="0" w:color="auto"/>
            <w:right w:val="none" w:sz="0" w:space="0" w:color="auto"/>
          </w:divBdr>
        </w:div>
        <w:div w:id="1706248198">
          <w:marLeft w:val="640"/>
          <w:marRight w:val="0"/>
          <w:marTop w:val="0"/>
          <w:marBottom w:val="0"/>
          <w:divBdr>
            <w:top w:val="none" w:sz="0" w:space="0" w:color="auto"/>
            <w:left w:val="none" w:sz="0" w:space="0" w:color="auto"/>
            <w:bottom w:val="none" w:sz="0" w:space="0" w:color="auto"/>
            <w:right w:val="none" w:sz="0" w:space="0" w:color="auto"/>
          </w:divBdr>
        </w:div>
        <w:div w:id="42603068">
          <w:marLeft w:val="640"/>
          <w:marRight w:val="0"/>
          <w:marTop w:val="0"/>
          <w:marBottom w:val="0"/>
          <w:divBdr>
            <w:top w:val="none" w:sz="0" w:space="0" w:color="auto"/>
            <w:left w:val="none" w:sz="0" w:space="0" w:color="auto"/>
            <w:bottom w:val="none" w:sz="0" w:space="0" w:color="auto"/>
            <w:right w:val="none" w:sz="0" w:space="0" w:color="auto"/>
          </w:divBdr>
        </w:div>
        <w:div w:id="1602300180">
          <w:marLeft w:val="640"/>
          <w:marRight w:val="0"/>
          <w:marTop w:val="0"/>
          <w:marBottom w:val="0"/>
          <w:divBdr>
            <w:top w:val="none" w:sz="0" w:space="0" w:color="auto"/>
            <w:left w:val="none" w:sz="0" w:space="0" w:color="auto"/>
            <w:bottom w:val="none" w:sz="0" w:space="0" w:color="auto"/>
            <w:right w:val="none" w:sz="0" w:space="0" w:color="auto"/>
          </w:divBdr>
        </w:div>
        <w:div w:id="2122262701">
          <w:marLeft w:val="640"/>
          <w:marRight w:val="0"/>
          <w:marTop w:val="0"/>
          <w:marBottom w:val="0"/>
          <w:divBdr>
            <w:top w:val="none" w:sz="0" w:space="0" w:color="auto"/>
            <w:left w:val="none" w:sz="0" w:space="0" w:color="auto"/>
            <w:bottom w:val="none" w:sz="0" w:space="0" w:color="auto"/>
            <w:right w:val="none" w:sz="0" w:space="0" w:color="auto"/>
          </w:divBdr>
        </w:div>
        <w:div w:id="2123959889">
          <w:marLeft w:val="640"/>
          <w:marRight w:val="0"/>
          <w:marTop w:val="0"/>
          <w:marBottom w:val="0"/>
          <w:divBdr>
            <w:top w:val="none" w:sz="0" w:space="0" w:color="auto"/>
            <w:left w:val="none" w:sz="0" w:space="0" w:color="auto"/>
            <w:bottom w:val="none" w:sz="0" w:space="0" w:color="auto"/>
            <w:right w:val="none" w:sz="0" w:space="0" w:color="auto"/>
          </w:divBdr>
        </w:div>
        <w:div w:id="1399404794">
          <w:marLeft w:val="640"/>
          <w:marRight w:val="0"/>
          <w:marTop w:val="0"/>
          <w:marBottom w:val="0"/>
          <w:divBdr>
            <w:top w:val="none" w:sz="0" w:space="0" w:color="auto"/>
            <w:left w:val="none" w:sz="0" w:space="0" w:color="auto"/>
            <w:bottom w:val="none" w:sz="0" w:space="0" w:color="auto"/>
            <w:right w:val="none" w:sz="0" w:space="0" w:color="auto"/>
          </w:divBdr>
        </w:div>
        <w:div w:id="1036469696">
          <w:marLeft w:val="640"/>
          <w:marRight w:val="0"/>
          <w:marTop w:val="0"/>
          <w:marBottom w:val="0"/>
          <w:divBdr>
            <w:top w:val="none" w:sz="0" w:space="0" w:color="auto"/>
            <w:left w:val="none" w:sz="0" w:space="0" w:color="auto"/>
            <w:bottom w:val="none" w:sz="0" w:space="0" w:color="auto"/>
            <w:right w:val="none" w:sz="0" w:space="0" w:color="auto"/>
          </w:divBdr>
        </w:div>
        <w:div w:id="1220631725">
          <w:marLeft w:val="640"/>
          <w:marRight w:val="0"/>
          <w:marTop w:val="0"/>
          <w:marBottom w:val="0"/>
          <w:divBdr>
            <w:top w:val="none" w:sz="0" w:space="0" w:color="auto"/>
            <w:left w:val="none" w:sz="0" w:space="0" w:color="auto"/>
            <w:bottom w:val="none" w:sz="0" w:space="0" w:color="auto"/>
            <w:right w:val="none" w:sz="0" w:space="0" w:color="auto"/>
          </w:divBdr>
        </w:div>
        <w:div w:id="1715808363">
          <w:marLeft w:val="640"/>
          <w:marRight w:val="0"/>
          <w:marTop w:val="0"/>
          <w:marBottom w:val="0"/>
          <w:divBdr>
            <w:top w:val="none" w:sz="0" w:space="0" w:color="auto"/>
            <w:left w:val="none" w:sz="0" w:space="0" w:color="auto"/>
            <w:bottom w:val="none" w:sz="0" w:space="0" w:color="auto"/>
            <w:right w:val="none" w:sz="0" w:space="0" w:color="auto"/>
          </w:divBdr>
        </w:div>
        <w:div w:id="318769956">
          <w:marLeft w:val="640"/>
          <w:marRight w:val="0"/>
          <w:marTop w:val="0"/>
          <w:marBottom w:val="0"/>
          <w:divBdr>
            <w:top w:val="none" w:sz="0" w:space="0" w:color="auto"/>
            <w:left w:val="none" w:sz="0" w:space="0" w:color="auto"/>
            <w:bottom w:val="none" w:sz="0" w:space="0" w:color="auto"/>
            <w:right w:val="none" w:sz="0" w:space="0" w:color="auto"/>
          </w:divBdr>
        </w:div>
        <w:div w:id="25567727">
          <w:marLeft w:val="640"/>
          <w:marRight w:val="0"/>
          <w:marTop w:val="0"/>
          <w:marBottom w:val="0"/>
          <w:divBdr>
            <w:top w:val="none" w:sz="0" w:space="0" w:color="auto"/>
            <w:left w:val="none" w:sz="0" w:space="0" w:color="auto"/>
            <w:bottom w:val="none" w:sz="0" w:space="0" w:color="auto"/>
            <w:right w:val="none" w:sz="0" w:space="0" w:color="auto"/>
          </w:divBdr>
        </w:div>
        <w:div w:id="1864593107">
          <w:marLeft w:val="640"/>
          <w:marRight w:val="0"/>
          <w:marTop w:val="0"/>
          <w:marBottom w:val="0"/>
          <w:divBdr>
            <w:top w:val="none" w:sz="0" w:space="0" w:color="auto"/>
            <w:left w:val="none" w:sz="0" w:space="0" w:color="auto"/>
            <w:bottom w:val="none" w:sz="0" w:space="0" w:color="auto"/>
            <w:right w:val="none" w:sz="0" w:space="0" w:color="auto"/>
          </w:divBdr>
        </w:div>
        <w:div w:id="1737241983">
          <w:marLeft w:val="640"/>
          <w:marRight w:val="0"/>
          <w:marTop w:val="0"/>
          <w:marBottom w:val="0"/>
          <w:divBdr>
            <w:top w:val="none" w:sz="0" w:space="0" w:color="auto"/>
            <w:left w:val="none" w:sz="0" w:space="0" w:color="auto"/>
            <w:bottom w:val="none" w:sz="0" w:space="0" w:color="auto"/>
            <w:right w:val="none" w:sz="0" w:space="0" w:color="auto"/>
          </w:divBdr>
        </w:div>
        <w:div w:id="727147358">
          <w:marLeft w:val="640"/>
          <w:marRight w:val="0"/>
          <w:marTop w:val="0"/>
          <w:marBottom w:val="0"/>
          <w:divBdr>
            <w:top w:val="none" w:sz="0" w:space="0" w:color="auto"/>
            <w:left w:val="none" w:sz="0" w:space="0" w:color="auto"/>
            <w:bottom w:val="none" w:sz="0" w:space="0" w:color="auto"/>
            <w:right w:val="none" w:sz="0" w:space="0" w:color="auto"/>
          </w:divBdr>
        </w:div>
        <w:div w:id="717778094">
          <w:marLeft w:val="640"/>
          <w:marRight w:val="0"/>
          <w:marTop w:val="0"/>
          <w:marBottom w:val="0"/>
          <w:divBdr>
            <w:top w:val="none" w:sz="0" w:space="0" w:color="auto"/>
            <w:left w:val="none" w:sz="0" w:space="0" w:color="auto"/>
            <w:bottom w:val="none" w:sz="0" w:space="0" w:color="auto"/>
            <w:right w:val="none" w:sz="0" w:space="0" w:color="auto"/>
          </w:divBdr>
        </w:div>
        <w:div w:id="746147787">
          <w:marLeft w:val="640"/>
          <w:marRight w:val="0"/>
          <w:marTop w:val="0"/>
          <w:marBottom w:val="0"/>
          <w:divBdr>
            <w:top w:val="none" w:sz="0" w:space="0" w:color="auto"/>
            <w:left w:val="none" w:sz="0" w:space="0" w:color="auto"/>
            <w:bottom w:val="none" w:sz="0" w:space="0" w:color="auto"/>
            <w:right w:val="none" w:sz="0" w:space="0" w:color="auto"/>
          </w:divBdr>
        </w:div>
        <w:div w:id="339360265">
          <w:marLeft w:val="640"/>
          <w:marRight w:val="0"/>
          <w:marTop w:val="0"/>
          <w:marBottom w:val="0"/>
          <w:divBdr>
            <w:top w:val="none" w:sz="0" w:space="0" w:color="auto"/>
            <w:left w:val="none" w:sz="0" w:space="0" w:color="auto"/>
            <w:bottom w:val="none" w:sz="0" w:space="0" w:color="auto"/>
            <w:right w:val="none" w:sz="0" w:space="0" w:color="auto"/>
          </w:divBdr>
        </w:div>
        <w:div w:id="1191070020">
          <w:marLeft w:val="640"/>
          <w:marRight w:val="0"/>
          <w:marTop w:val="0"/>
          <w:marBottom w:val="0"/>
          <w:divBdr>
            <w:top w:val="none" w:sz="0" w:space="0" w:color="auto"/>
            <w:left w:val="none" w:sz="0" w:space="0" w:color="auto"/>
            <w:bottom w:val="none" w:sz="0" w:space="0" w:color="auto"/>
            <w:right w:val="none" w:sz="0" w:space="0" w:color="auto"/>
          </w:divBdr>
        </w:div>
        <w:div w:id="1186291961">
          <w:marLeft w:val="640"/>
          <w:marRight w:val="0"/>
          <w:marTop w:val="0"/>
          <w:marBottom w:val="0"/>
          <w:divBdr>
            <w:top w:val="none" w:sz="0" w:space="0" w:color="auto"/>
            <w:left w:val="none" w:sz="0" w:space="0" w:color="auto"/>
            <w:bottom w:val="none" w:sz="0" w:space="0" w:color="auto"/>
            <w:right w:val="none" w:sz="0" w:space="0" w:color="auto"/>
          </w:divBdr>
        </w:div>
        <w:div w:id="700587932">
          <w:marLeft w:val="640"/>
          <w:marRight w:val="0"/>
          <w:marTop w:val="0"/>
          <w:marBottom w:val="0"/>
          <w:divBdr>
            <w:top w:val="none" w:sz="0" w:space="0" w:color="auto"/>
            <w:left w:val="none" w:sz="0" w:space="0" w:color="auto"/>
            <w:bottom w:val="none" w:sz="0" w:space="0" w:color="auto"/>
            <w:right w:val="none" w:sz="0" w:space="0" w:color="auto"/>
          </w:divBdr>
        </w:div>
        <w:div w:id="703288685">
          <w:marLeft w:val="640"/>
          <w:marRight w:val="0"/>
          <w:marTop w:val="0"/>
          <w:marBottom w:val="0"/>
          <w:divBdr>
            <w:top w:val="none" w:sz="0" w:space="0" w:color="auto"/>
            <w:left w:val="none" w:sz="0" w:space="0" w:color="auto"/>
            <w:bottom w:val="none" w:sz="0" w:space="0" w:color="auto"/>
            <w:right w:val="none" w:sz="0" w:space="0" w:color="auto"/>
          </w:divBdr>
        </w:div>
        <w:div w:id="370227363">
          <w:marLeft w:val="640"/>
          <w:marRight w:val="0"/>
          <w:marTop w:val="0"/>
          <w:marBottom w:val="0"/>
          <w:divBdr>
            <w:top w:val="none" w:sz="0" w:space="0" w:color="auto"/>
            <w:left w:val="none" w:sz="0" w:space="0" w:color="auto"/>
            <w:bottom w:val="none" w:sz="0" w:space="0" w:color="auto"/>
            <w:right w:val="none" w:sz="0" w:space="0" w:color="auto"/>
          </w:divBdr>
        </w:div>
        <w:div w:id="703333792">
          <w:marLeft w:val="640"/>
          <w:marRight w:val="0"/>
          <w:marTop w:val="0"/>
          <w:marBottom w:val="0"/>
          <w:divBdr>
            <w:top w:val="none" w:sz="0" w:space="0" w:color="auto"/>
            <w:left w:val="none" w:sz="0" w:space="0" w:color="auto"/>
            <w:bottom w:val="none" w:sz="0" w:space="0" w:color="auto"/>
            <w:right w:val="none" w:sz="0" w:space="0" w:color="auto"/>
          </w:divBdr>
        </w:div>
        <w:div w:id="1255747333">
          <w:marLeft w:val="640"/>
          <w:marRight w:val="0"/>
          <w:marTop w:val="0"/>
          <w:marBottom w:val="0"/>
          <w:divBdr>
            <w:top w:val="none" w:sz="0" w:space="0" w:color="auto"/>
            <w:left w:val="none" w:sz="0" w:space="0" w:color="auto"/>
            <w:bottom w:val="none" w:sz="0" w:space="0" w:color="auto"/>
            <w:right w:val="none" w:sz="0" w:space="0" w:color="auto"/>
          </w:divBdr>
        </w:div>
        <w:div w:id="707803726">
          <w:marLeft w:val="640"/>
          <w:marRight w:val="0"/>
          <w:marTop w:val="0"/>
          <w:marBottom w:val="0"/>
          <w:divBdr>
            <w:top w:val="none" w:sz="0" w:space="0" w:color="auto"/>
            <w:left w:val="none" w:sz="0" w:space="0" w:color="auto"/>
            <w:bottom w:val="none" w:sz="0" w:space="0" w:color="auto"/>
            <w:right w:val="none" w:sz="0" w:space="0" w:color="auto"/>
          </w:divBdr>
        </w:div>
        <w:div w:id="1010061011">
          <w:marLeft w:val="640"/>
          <w:marRight w:val="0"/>
          <w:marTop w:val="0"/>
          <w:marBottom w:val="0"/>
          <w:divBdr>
            <w:top w:val="none" w:sz="0" w:space="0" w:color="auto"/>
            <w:left w:val="none" w:sz="0" w:space="0" w:color="auto"/>
            <w:bottom w:val="none" w:sz="0" w:space="0" w:color="auto"/>
            <w:right w:val="none" w:sz="0" w:space="0" w:color="auto"/>
          </w:divBdr>
        </w:div>
        <w:div w:id="250092641">
          <w:marLeft w:val="640"/>
          <w:marRight w:val="0"/>
          <w:marTop w:val="0"/>
          <w:marBottom w:val="0"/>
          <w:divBdr>
            <w:top w:val="none" w:sz="0" w:space="0" w:color="auto"/>
            <w:left w:val="none" w:sz="0" w:space="0" w:color="auto"/>
            <w:bottom w:val="none" w:sz="0" w:space="0" w:color="auto"/>
            <w:right w:val="none" w:sz="0" w:space="0" w:color="auto"/>
          </w:divBdr>
        </w:div>
        <w:div w:id="1225020134">
          <w:marLeft w:val="640"/>
          <w:marRight w:val="0"/>
          <w:marTop w:val="0"/>
          <w:marBottom w:val="0"/>
          <w:divBdr>
            <w:top w:val="none" w:sz="0" w:space="0" w:color="auto"/>
            <w:left w:val="none" w:sz="0" w:space="0" w:color="auto"/>
            <w:bottom w:val="none" w:sz="0" w:space="0" w:color="auto"/>
            <w:right w:val="none" w:sz="0" w:space="0" w:color="auto"/>
          </w:divBdr>
        </w:div>
        <w:div w:id="1606763232">
          <w:marLeft w:val="640"/>
          <w:marRight w:val="0"/>
          <w:marTop w:val="0"/>
          <w:marBottom w:val="0"/>
          <w:divBdr>
            <w:top w:val="none" w:sz="0" w:space="0" w:color="auto"/>
            <w:left w:val="none" w:sz="0" w:space="0" w:color="auto"/>
            <w:bottom w:val="none" w:sz="0" w:space="0" w:color="auto"/>
            <w:right w:val="none" w:sz="0" w:space="0" w:color="auto"/>
          </w:divBdr>
        </w:div>
        <w:div w:id="86193171">
          <w:marLeft w:val="640"/>
          <w:marRight w:val="0"/>
          <w:marTop w:val="0"/>
          <w:marBottom w:val="0"/>
          <w:divBdr>
            <w:top w:val="none" w:sz="0" w:space="0" w:color="auto"/>
            <w:left w:val="none" w:sz="0" w:space="0" w:color="auto"/>
            <w:bottom w:val="none" w:sz="0" w:space="0" w:color="auto"/>
            <w:right w:val="none" w:sz="0" w:space="0" w:color="auto"/>
          </w:divBdr>
        </w:div>
        <w:div w:id="1152942029">
          <w:marLeft w:val="640"/>
          <w:marRight w:val="0"/>
          <w:marTop w:val="0"/>
          <w:marBottom w:val="0"/>
          <w:divBdr>
            <w:top w:val="none" w:sz="0" w:space="0" w:color="auto"/>
            <w:left w:val="none" w:sz="0" w:space="0" w:color="auto"/>
            <w:bottom w:val="none" w:sz="0" w:space="0" w:color="auto"/>
            <w:right w:val="none" w:sz="0" w:space="0" w:color="auto"/>
          </w:divBdr>
        </w:div>
        <w:div w:id="1791703994">
          <w:marLeft w:val="640"/>
          <w:marRight w:val="0"/>
          <w:marTop w:val="0"/>
          <w:marBottom w:val="0"/>
          <w:divBdr>
            <w:top w:val="none" w:sz="0" w:space="0" w:color="auto"/>
            <w:left w:val="none" w:sz="0" w:space="0" w:color="auto"/>
            <w:bottom w:val="none" w:sz="0" w:space="0" w:color="auto"/>
            <w:right w:val="none" w:sz="0" w:space="0" w:color="auto"/>
          </w:divBdr>
        </w:div>
        <w:div w:id="75322963">
          <w:marLeft w:val="640"/>
          <w:marRight w:val="0"/>
          <w:marTop w:val="0"/>
          <w:marBottom w:val="0"/>
          <w:divBdr>
            <w:top w:val="none" w:sz="0" w:space="0" w:color="auto"/>
            <w:left w:val="none" w:sz="0" w:space="0" w:color="auto"/>
            <w:bottom w:val="none" w:sz="0" w:space="0" w:color="auto"/>
            <w:right w:val="none" w:sz="0" w:space="0" w:color="auto"/>
          </w:divBdr>
        </w:div>
        <w:div w:id="500510289">
          <w:marLeft w:val="640"/>
          <w:marRight w:val="0"/>
          <w:marTop w:val="0"/>
          <w:marBottom w:val="0"/>
          <w:divBdr>
            <w:top w:val="none" w:sz="0" w:space="0" w:color="auto"/>
            <w:left w:val="none" w:sz="0" w:space="0" w:color="auto"/>
            <w:bottom w:val="none" w:sz="0" w:space="0" w:color="auto"/>
            <w:right w:val="none" w:sz="0" w:space="0" w:color="auto"/>
          </w:divBdr>
        </w:div>
        <w:div w:id="45104265">
          <w:marLeft w:val="640"/>
          <w:marRight w:val="0"/>
          <w:marTop w:val="0"/>
          <w:marBottom w:val="0"/>
          <w:divBdr>
            <w:top w:val="none" w:sz="0" w:space="0" w:color="auto"/>
            <w:left w:val="none" w:sz="0" w:space="0" w:color="auto"/>
            <w:bottom w:val="none" w:sz="0" w:space="0" w:color="auto"/>
            <w:right w:val="none" w:sz="0" w:space="0" w:color="auto"/>
          </w:divBdr>
        </w:div>
        <w:div w:id="1116948815">
          <w:marLeft w:val="640"/>
          <w:marRight w:val="0"/>
          <w:marTop w:val="0"/>
          <w:marBottom w:val="0"/>
          <w:divBdr>
            <w:top w:val="none" w:sz="0" w:space="0" w:color="auto"/>
            <w:left w:val="none" w:sz="0" w:space="0" w:color="auto"/>
            <w:bottom w:val="none" w:sz="0" w:space="0" w:color="auto"/>
            <w:right w:val="none" w:sz="0" w:space="0" w:color="auto"/>
          </w:divBdr>
        </w:div>
        <w:div w:id="1906835935">
          <w:marLeft w:val="640"/>
          <w:marRight w:val="0"/>
          <w:marTop w:val="0"/>
          <w:marBottom w:val="0"/>
          <w:divBdr>
            <w:top w:val="none" w:sz="0" w:space="0" w:color="auto"/>
            <w:left w:val="none" w:sz="0" w:space="0" w:color="auto"/>
            <w:bottom w:val="none" w:sz="0" w:space="0" w:color="auto"/>
            <w:right w:val="none" w:sz="0" w:space="0" w:color="auto"/>
          </w:divBdr>
        </w:div>
        <w:div w:id="935672945">
          <w:marLeft w:val="640"/>
          <w:marRight w:val="0"/>
          <w:marTop w:val="0"/>
          <w:marBottom w:val="0"/>
          <w:divBdr>
            <w:top w:val="none" w:sz="0" w:space="0" w:color="auto"/>
            <w:left w:val="none" w:sz="0" w:space="0" w:color="auto"/>
            <w:bottom w:val="none" w:sz="0" w:space="0" w:color="auto"/>
            <w:right w:val="none" w:sz="0" w:space="0" w:color="auto"/>
          </w:divBdr>
        </w:div>
        <w:div w:id="1781411483">
          <w:marLeft w:val="640"/>
          <w:marRight w:val="0"/>
          <w:marTop w:val="0"/>
          <w:marBottom w:val="0"/>
          <w:divBdr>
            <w:top w:val="none" w:sz="0" w:space="0" w:color="auto"/>
            <w:left w:val="none" w:sz="0" w:space="0" w:color="auto"/>
            <w:bottom w:val="none" w:sz="0" w:space="0" w:color="auto"/>
            <w:right w:val="none" w:sz="0" w:space="0" w:color="auto"/>
          </w:divBdr>
        </w:div>
        <w:div w:id="616106077">
          <w:marLeft w:val="640"/>
          <w:marRight w:val="0"/>
          <w:marTop w:val="0"/>
          <w:marBottom w:val="0"/>
          <w:divBdr>
            <w:top w:val="none" w:sz="0" w:space="0" w:color="auto"/>
            <w:left w:val="none" w:sz="0" w:space="0" w:color="auto"/>
            <w:bottom w:val="none" w:sz="0" w:space="0" w:color="auto"/>
            <w:right w:val="none" w:sz="0" w:space="0" w:color="auto"/>
          </w:divBdr>
        </w:div>
        <w:div w:id="1571110154">
          <w:marLeft w:val="640"/>
          <w:marRight w:val="0"/>
          <w:marTop w:val="0"/>
          <w:marBottom w:val="0"/>
          <w:divBdr>
            <w:top w:val="none" w:sz="0" w:space="0" w:color="auto"/>
            <w:left w:val="none" w:sz="0" w:space="0" w:color="auto"/>
            <w:bottom w:val="none" w:sz="0" w:space="0" w:color="auto"/>
            <w:right w:val="none" w:sz="0" w:space="0" w:color="auto"/>
          </w:divBdr>
        </w:div>
        <w:div w:id="1357197718">
          <w:marLeft w:val="640"/>
          <w:marRight w:val="0"/>
          <w:marTop w:val="0"/>
          <w:marBottom w:val="0"/>
          <w:divBdr>
            <w:top w:val="none" w:sz="0" w:space="0" w:color="auto"/>
            <w:left w:val="none" w:sz="0" w:space="0" w:color="auto"/>
            <w:bottom w:val="none" w:sz="0" w:space="0" w:color="auto"/>
            <w:right w:val="none" w:sz="0" w:space="0" w:color="auto"/>
          </w:divBdr>
        </w:div>
        <w:div w:id="3288573">
          <w:marLeft w:val="640"/>
          <w:marRight w:val="0"/>
          <w:marTop w:val="0"/>
          <w:marBottom w:val="0"/>
          <w:divBdr>
            <w:top w:val="none" w:sz="0" w:space="0" w:color="auto"/>
            <w:left w:val="none" w:sz="0" w:space="0" w:color="auto"/>
            <w:bottom w:val="none" w:sz="0" w:space="0" w:color="auto"/>
            <w:right w:val="none" w:sz="0" w:space="0" w:color="auto"/>
          </w:divBdr>
        </w:div>
        <w:div w:id="509879409">
          <w:marLeft w:val="640"/>
          <w:marRight w:val="0"/>
          <w:marTop w:val="0"/>
          <w:marBottom w:val="0"/>
          <w:divBdr>
            <w:top w:val="none" w:sz="0" w:space="0" w:color="auto"/>
            <w:left w:val="none" w:sz="0" w:space="0" w:color="auto"/>
            <w:bottom w:val="none" w:sz="0" w:space="0" w:color="auto"/>
            <w:right w:val="none" w:sz="0" w:space="0" w:color="auto"/>
          </w:divBdr>
        </w:div>
        <w:div w:id="1910536356">
          <w:marLeft w:val="640"/>
          <w:marRight w:val="0"/>
          <w:marTop w:val="0"/>
          <w:marBottom w:val="0"/>
          <w:divBdr>
            <w:top w:val="none" w:sz="0" w:space="0" w:color="auto"/>
            <w:left w:val="none" w:sz="0" w:space="0" w:color="auto"/>
            <w:bottom w:val="none" w:sz="0" w:space="0" w:color="auto"/>
            <w:right w:val="none" w:sz="0" w:space="0" w:color="auto"/>
          </w:divBdr>
        </w:div>
        <w:div w:id="337584063">
          <w:marLeft w:val="640"/>
          <w:marRight w:val="0"/>
          <w:marTop w:val="0"/>
          <w:marBottom w:val="0"/>
          <w:divBdr>
            <w:top w:val="none" w:sz="0" w:space="0" w:color="auto"/>
            <w:left w:val="none" w:sz="0" w:space="0" w:color="auto"/>
            <w:bottom w:val="none" w:sz="0" w:space="0" w:color="auto"/>
            <w:right w:val="none" w:sz="0" w:space="0" w:color="auto"/>
          </w:divBdr>
        </w:div>
        <w:div w:id="1755737378">
          <w:marLeft w:val="640"/>
          <w:marRight w:val="0"/>
          <w:marTop w:val="0"/>
          <w:marBottom w:val="0"/>
          <w:divBdr>
            <w:top w:val="none" w:sz="0" w:space="0" w:color="auto"/>
            <w:left w:val="none" w:sz="0" w:space="0" w:color="auto"/>
            <w:bottom w:val="none" w:sz="0" w:space="0" w:color="auto"/>
            <w:right w:val="none" w:sz="0" w:space="0" w:color="auto"/>
          </w:divBdr>
        </w:div>
        <w:div w:id="1448043743">
          <w:marLeft w:val="640"/>
          <w:marRight w:val="0"/>
          <w:marTop w:val="0"/>
          <w:marBottom w:val="0"/>
          <w:divBdr>
            <w:top w:val="none" w:sz="0" w:space="0" w:color="auto"/>
            <w:left w:val="none" w:sz="0" w:space="0" w:color="auto"/>
            <w:bottom w:val="none" w:sz="0" w:space="0" w:color="auto"/>
            <w:right w:val="none" w:sz="0" w:space="0" w:color="auto"/>
          </w:divBdr>
        </w:div>
        <w:div w:id="982933072">
          <w:marLeft w:val="640"/>
          <w:marRight w:val="0"/>
          <w:marTop w:val="0"/>
          <w:marBottom w:val="0"/>
          <w:divBdr>
            <w:top w:val="none" w:sz="0" w:space="0" w:color="auto"/>
            <w:left w:val="none" w:sz="0" w:space="0" w:color="auto"/>
            <w:bottom w:val="none" w:sz="0" w:space="0" w:color="auto"/>
            <w:right w:val="none" w:sz="0" w:space="0" w:color="auto"/>
          </w:divBdr>
        </w:div>
        <w:div w:id="1459907961">
          <w:marLeft w:val="640"/>
          <w:marRight w:val="0"/>
          <w:marTop w:val="0"/>
          <w:marBottom w:val="0"/>
          <w:divBdr>
            <w:top w:val="none" w:sz="0" w:space="0" w:color="auto"/>
            <w:left w:val="none" w:sz="0" w:space="0" w:color="auto"/>
            <w:bottom w:val="none" w:sz="0" w:space="0" w:color="auto"/>
            <w:right w:val="none" w:sz="0" w:space="0" w:color="auto"/>
          </w:divBdr>
        </w:div>
        <w:div w:id="525562486">
          <w:marLeft w:val="640"/>
          <w:marRight w:val="0"/>
          <w:marTop w:val="0"/>
          <w:marBottom w:val="0"/>
          <w:divBdr>
            <w:top w:val="none" w:sz="0" w:space="0" w:color="auto"/>
            <w:left w:val="none" w:sz="0" w:space="0" w:color="auto"/>
            <w:bottom w:val="none" w:sz="0" w:space="0" w:color="auto"/>
            <w:right w:val="none" w:sz="0" w:space="0" w:color="auto"/>
          </w:divBdr>
        </w:div>
        <w:div w:id="612906969">
          <w:marLeft w:val="640"/>
          <w:marRight w:val="0"/>
          <w:marTop w:val="0"/>
          <w:marBottom w:val="0"/>
          <w:divBdr>
            <w:top w:val="none" w:sz="0" w:space="0" w:color="auto"/>
            <w:left w:val="none" w:sz="0" w:space="0" w:color="auto"/>
            <w:bottom w:val="none" w:sz="0" w:space="0" w:color="auto"/>
            <w:right w:val="none" w:sz="0" w:space="0" w:color="auto"/>
          </w:divBdr>
        </w:div>
        <w:div w:id="125468340">
          <w:marLeft w:val="640"/>
          <w:marRight w:val="0"/>
          <w:marTop w:val="0"/>
          <w:marBottom w:val="0"/>
          <w:divBdr>
            <w:top w:val="none" w:sz="0" w:space="0" w:color="auto"/>
            <w:left w:val="none" w:sz="0" w:space="0" w:color="auto"/>
            <w:bottom w:val="none" w:sz="0" w:space="0" w:color="auto"/>
            <w:right w:val="none" w:sz="0" w:space="0" w:color="auto"/>
          </w:divBdr>
        </w:div>
        <w:div w:id="990907382">
          <w:marLeft w:val="640"/>
          <w:marRight w:val="0"/>
          <w:marTop w:val="0"/>
          <w:marBottom w:val="0"/>
          <w:divBdr>
            <w:top w:val="none" w:sz="0" w:space="0" w:color="auto"/>
            <w:left w:val="none" w:sz="0" w:space="0" w:color="auto"/>
            <w:bottom w:val="none" w:sz="0" w:space="0" w:color="auto"/>
            <w:right w:val="none" w:sz="0" w:space="0" w:color="auto"/>
          </w:divBdr>
        </w:div>
        <w:div w:id="2019841015">
          <w:marLeft w:val="640"/>
          <w:marRight w:val="0"/>
          <w:marTop w:val="0"/>
          <w:marBottom w:val="0"/>
          <w:divBdr>
            <w:top w:val="none" w:sz="0" w:space="0" w:color="auto"/>
            <w:left w:val="none" w:sz="0" w:space="0" w:color="auto"/>
            <w:bottom w:val="none" w:sz="0" w:space="0" w:color="auto"/>
            <w:right w:val="none" w:sz="0" w:space="0" w:color="auto"/>
          </w:divBdr>
        </w:div>
        <w:div w:id="1465925370">
          <w:marLeft w:val="640"/>
          <w:marRight w:val="0"/>
          <w:marTop w:val="0"/>
          <w:marBottom w:val="0"/>
          <w:divBdr>
            <w:top w:val="none" w:sz="0" w:space="0" w:color="auto"/>
            <w:left w:val="none" w:sz="0" w:space="0" w:color="auto"/>
            <w:bottom w:val="none" w:sz="0" w:space="0" w:color="auto"/>
            <w:right w:val="none" w:sz="0" w:space="0" w:color="auto"/>
          </w:divBdr>
        </w:div>
        <w:div w:id="1996177719">
          <w:marLeft w:val="640"/>
          <w:marRight w:val="0"/>
          <w:marTop w:val="0"/>
          <w:marBottom w:val="0"/>
          <w:divBdr>
            <w:top w:val="none" w:sz="0" w:space="0" w:color="auto"/>
            <w:left w:val="none" w:sz="0" w:space="0" w:color="auto"/>
            <w:bottom w:val="none" w:sz="0" w:space="0" w:color="auto"/>
            <w:right w:val="none" w:sz="0" w:space="0" w:color="auto"/>
          </w:divBdr>
        </w:div>
        <w:div w:id="1825900341">
          <w:marLeft w:val="640"/>
          <w:marRight w:val="0"/>
          <w:marTop w:val="0"/>
          <w:marBottom w:val="0"/>
          <w:divBdr>
            <w:top w:val="none" w:sz="0" w:space="0" w:color="auto"/>
            <w:left w:val="none" w:sz="0" w:space="0" w:color="auto"/>
            <w:bottom w:val="none" w:sz="0" w:space="0" w:color="auto"/>
            <w:right w:val="none" w:sz="0" w:space="0" w:color="auto"/>
          </w:divBdr>
        </w:div>
        <w:div w:id="2087650279">
          <w:marLeft w:val="640"/>
          <w:marRight w:val="0"/>
          <w:marTop w:val="0"/>
          <w:marBottom w:val="0"/>
          <w:divBdr>
            <w:top w:val="none" w:sz="0" w:space="0" w:color="auto"/>
            <w:left w:val="none" w:sz="0" w:space="0" w:color="auto"/>
            <w:bottom w:val="none" w:sz="0" w:space="0" w:color="auto"/>
            <w:right w:val="none" w:sz="0" w:space="0" w:color="auto"/>
          </w:divBdr>
        </w:div>
        <w:div w:id="2067531793">
          <w:marLeft w:val="640"/>
          <w:marRight w:val="0"/>
          <w:marTop w:val="0"/>
          <w:marBottom w:val="0"/>
          <w:divBdr>
            <w:top w:val="none" w:sz="0" w:space="0" w:color="auto"/>
            <w:left w:val="none" w:sz="0" w:space="0" w:color="auto"/>
            <w:bottom w:val="none" w:sz="0" w:space="0" w:color="auto"/>
            <w:right w:val="none" w:sz="0" w:space="0" w:color="auto"/>
          </w:divBdr>
        </w:div>
        <w:div w:id="1601831915">
          <w:marLeft w:val="640"/>
          <w:marRight w:val="0"/>
          <w:marTop w:val="0"/>
          <w:marBottom w:val="0"/>
          <w:divBdr>
            <w:top w:val="none" w:sz="0" w:space="0" w:color="auto"/>
            <w:left w:val="none" w:sz="0" w:space="0" w:color="auto"/>
            <w:bottom w:val="none" w:sz="0" w:space="0" w:color="auto"/>
            <w:right w:val="none" w:sz="0" w:space="0" w:color="auto"/>
          </w:divBdr>
        </w:div>
        <w:div w:id="1715809864">
          <w:marLeft w:val="640"/>
          <w:marRight w:val="0"/>
          <w:marTop w:val="0"/>
          <w:marBottom w:val="0"/>
          <w:divBdr>
            <w:top w:val="none" w:sz="0" w:space="0" w:color="auto"/>
            <w:left w:val="none" w:sz="0" w:space="0" w:color="auto"/>
            <w:bottom w:val="none" w:sz="0" w:space="0" w:color="auto"/>
            <w:right w:val="none" w:sz="0" w:space="0" w:color="auto"/>
          </w:divBdr>
        </w:div>
        <w:div w:id="906302759">
          <w:marLeft w:val="640"/>
          <w:marRight w:val="0"/>
          <w:marTop w:val="0"/>
          <w:marBottom w:val="0"/>
          <w:divBdr>
            <w:top w:val="none" w:sz="0" w:space="0" w:color="auto"/>
            <w:left w:val="none" w:sz="0" w:space="0" w:color="auto"/>
            <w:bottom w:val="none" w:sz="0" w:space="0" w:color="auto"/>
            <w:right w:val="none" w:sz="0" w:space="0" w:color="auto"/>
          </w:divBdr>
        </w:div>
      </w:divsChild>
    </w:div>
    <w:div w:id="302079079">
      <w:bodyDiv w:val="1"/>
      <w:marLeft w:val="0"/>
      <w:marRight w:val="0"/>
      <w:marTop w:val="0"/>
      <w:marBottom w:val="0"/>
      <w:divBdr>
        <w:top w:val="none" w:sz="0" w:space="0" w:color="auto"/>
        <w:left w:val="none" w:sz="0" w:space="0" w:color="auto"/>
        <w:bottom w:val="none" w:sz="0" w:space="0" w:color="auto"/>
        <w:right w:val="none" w:sz="0" w:space="0" w:color="auto"/>
      </w:divBdr>
      <w:divsChild>
        <w:div w:id="2104647545">
          <w:marLeft w:val="480"/>
          <w:marRight w:val="0"/>
          <w:marTop w:val="0"/>
          <w:marBottom w:val="0"/>
          <w:divBdr>
            <w:top w:val="none" w:sz="0" w:space="0" w:color="auto"/>
            <w:left w:val="none" w:sz="0" w:space="0" w:color="auto"/>
            <w:bottom w:val="none" w:sz="0" w:space="0" w:color="auto"/>
            <w:right w:val="none" w:sz="0" w:space="0" w:color="auto"/>
          </w:divBdr>
        </w:div>
        <w:div w:id="379092606">
          <w:marLeft w:val="480"/>
          <w:marRight w:val="0"/>
          <w:marTop w:val="0"/>
          <w:marBottom w:val="0"/>
          <w:divBdr>
            <w:top w:val="none" w:sz="0" w:space="0" w:color="auto"/>
            <w:left w:val="none" w:sz="0" w:space="0" w:color="auto"/>
            <w:bottom w:val="none" w:sz="0" w:space="0" w:color="auto"/>
            <w:right w:val="none" w:sz="0" w:space="0" w:color="auto"/>
          </w:divBdr>
        </w:div>
        <w:div w:id="1493254893">
          <w:marLeft w:val="480"/>
          <w:marRight w:val="0"/>
          <w:marTop w:val="0"/>
          <w:marBottom w:val="0"/>
          <w:divBdr>
            <w:top w:val="none" w:sz="0" w:space="0" w:color="auto"/>
            <w:left w:val="none" w:sz="0" w:space="0" w:color="auto"/>
            <w:bottom w:val="none" w:sz="0" w:space="0" w:color="auto"/>
            <w:right w:val="none" w:sz="0" w:space="0" w:color="auto"/>
          </w:divBdr>
        </w:div>
        <w:div w:id="1813213276">
          <w:marLeft w:val="480"/>
          <w:marRight w:val="0"/>
          <w:marTop w:val="0"/>
          <w:marBottom w:val="0"/>
          <w:divBdr>
            <w:top w:val="none" w:sz="0" w:space="0" w:color="auto"/>
            <w:left w:val="none" w:sz="0" w:space="0" w:color="auto"/>
            <w:bottom w:val="none" w:sz="0" w:space="0" w:color="auto"/>
            <w:right w:val="none" w:sz="0" w:space="0" w:color="auto"/>
          </w:divBdr>
        </w:div>
        <w:div w:id="1686908050">
          <w:marLeft w:val="480"/>
          <w:marRight w:val="0"/>
          <w:marTop w:val="0"/>
          <w:marBottom w:val="0"/>
          <w:divBdr>
            <w:top w:val="none" w:sz="0" w:space="0" w:color="auto"/>
            <w:left w:val="none" w:sz="0" w:space="0" w:color="auto"/>
            <w:bottom w:val="none" w:sz="0" w:space="0" w:color="auto"/>
            <w:right w:val="none" w:sz="0" w:space="0" w:color="auto"/>
          </w:divBdr>
        </w:div>
        <w:div w:id="1228297730">
          <w:marLeft w:val="480"/>
          <w:marRight w:val="0"/>
          <w:marTop w:val="0"/>
          <w:marBottom w:val="0"/>
          <w:divBdr>
            <w:top w:val="none" w:sz="0" w:space="0" w:color="auto"/>
            <w:left w:val="none" w:sz="0" w:space="0" w:color="auto"/>
            <w:bottom w:val="none" w:sz="0" w:space="0" w:color="auto"/>
            <w:right w:val="none" w:sz="0" w:space="0" w:color="auto"/>
          </w:divBdr>
        </w:div>
        <w:div w:id="2041974837">
          <w:marLeft w:val="480"/>
          <w:marRight w:val="0"/>
          <w:marTop w:val="0"/>
          <w:marBottom w:val="0"/>
          <w:divBdr>
            <w:top w:val="none" w:sz="0" w:space="0" w:color="auto"/>
            <w:left w:val="none" w:sz="0" w:space="0" w:color="auto"/>
            <w:bottom w:val="none" w:sz="0" w:space="0" w:color="auto"/>
            <w:right w:val="none" w:sz="0" w:space="0" w:color="auto"/>
          </w:divBdr>
        </w:div>
        <w:div w:id="741876731">
          <w:marLeft w:val="480"/>
          <w:marRight w:val="0"/>
          <w:marTop w:val="0"/>
          <w:marBottom w:val="0"/>
          <w:divBdr>
            <w:top w:val="none" w:sz="0" w:space="0" w:color="auto"/>
            <w:left w:val="none" w:sz="0" w:space="0" w:color="auto"/>
            <w:bottom w:val="none" w:sz="0" w:space="0" w:color="auto"/>
            <w:right w:val="none" w:sz="0" w:space="0" w:color="auto"/>
          </w:divBdr>
        </w:div>
        <w:div w:id="1355763851">
          <w:marLeft w:val="480"/>
          <w:marRight w:val="0"/>
          <w:marTop w:val="0"/>
          <w:marBottom w:val="0"/>
          <w:divBdr>
            <w:top w:val="none" w:sz="0" w:space="0" w:color="auto"/>
            <w:left w:val="none" w:sz="0" w:space="0" w:color="auto"/>
            <w:bottom w:val="none" w:sz="0" w:space="0" w:color="auto"/>
            <w:right w:val="none" w:sz="0" w:space="0" w:color="auto"/>
          </w:divBdr>
        </w:div>
        <w:div w:id="1097097939">
          <w:marLeft w:val="480"/>
          <w:marRight w:val="0"/>
          <w:marTop w:val="0"/>
          <w:marBottom w:val="0"/>
          <w:divBdr>
            <w:top w:val="none" w:sz="0" w:space="0" w:color="auto"/>
            <w:left w:val="none" w:sz="0" w:space="0" w:color="auto"/>
            <w:bottom w:val="none" w:sz="0" w:space="0" w:color="auto"/>
            <w:right w:val="none" w:sz="0" w:space="0" w:color="auto"/>
          </w:divBdr>
        </w:div>
        <w:div w:id="70975701">
          <w:marLeft w:val="480"/>
          <w:marRight w:val="0"/>
          <w:marTop w:val="0"/>
          <w:marBottom w:val="0"/>
          <w:divBdr>
            <w:top w:val="none" w:sz="0" w:space="0" w:color="auto"/>
            <w:left w:val="none" w:sz="0" w:space="0" w:color="auto"/>
            <w:bottom w:val="none" w:sz="0" w:space="0" w:color="auto"/>
            <w:right w:val="none" w:sz="0" w:space="0" w:color="auto"/>
          </w:divBdr>
        </w:div>
        <w:div w:id="2090420253">
          <w:marLeft w:val="480"/>
          <w:marRight w:val="0"/>
          <w:marTop w:val="0"/>
          <w:marBottom w:val="0"/>
          <w:divBdr>
            <w:top w:val="none" w:sz="0" w:space="0" w:color="auto"/>
            <w:left w:val="none" w:sz="0" w:space="0" w:color="auto"/>
            <w:bottom w:val="none" w:sz="0" w:space="0" w:color="auto"/>
            <w:right w:val="none" w:sz="0" w:space="0" w:color="auto"/>
          </w:divBdr>
        </w:div>
        <w:div w:id="2073503761">
          <w:marLeft w:val="480"/>
          <w:marRight w:val="0"/>
          <w:marTop w:val="0"/>
          <w:marBottom w:val="0"/>
          <w:divBdr>
            <w:top w:val="none" w:sz="0" w:space="0" w:color="auto"/>
            <w:left w:val="none" w:sz="0" w:space="0" w:color="auto"/>
            <w:bottom w:val="none" w:sz="0" w:space="0" w:color="auto"/>
            <w:right w:val="none" w:sz="0" w:space="0" w:color="auto"/>
          </w:divBdr>
        </w:div>
        <w:div w:id="691150073">
          <w:marLeft w:val="480"/>
          <w:marRight w:val="0"/>
          <w:marTop w:val="0"/>
          <w:marBottom w:val="0"/>
          <w:divBdr>
            <w:top w:val="none" w:sz="0" w:space="0" w:color="auto"/>
            <w:left w:val="none" w:sz="0" w:space="0" w:color="auto"/>
            <w:bottom w:val="none" w:sz="0" w:space="0" w:color="auto"/>
            <w:right w:val="none" w:sz="0" w:space="0" w:color="auto"/>
          </w:divBdr>
        </w:div>
        <w:div w:id="194389116">
          <w:marLeft w:val="480"/>
          <w:marRight w:val="0"/>
          <w:marTop w:val="0"/>
          <w:marBottom w:val="0"/>
          <w:divBdr>
            <w:top w:val="none" w:sz="0" w:space="0" w:color="auto"/>
            <w:left w:val="none" w:sz="0" w:space="0" w:color="auto"/>
            <w:bottom w:val="none" w:sz="0" w:space="0" w:color="auto"/>
            <w:right w:val="none" w:sz="0" w:space="0" w:color="auto"/>
          </w:divBdr>
        </w:div>
        <w:div w:id="328486504">
          <w:marLeft w:val="480"/>
          <w:marRight w:val="0"/>
          <w:marTop w:val="0"/>
          <w:marBottom w:val="0"/>
          <w:divBdr>
            <w:top w:val="none" w:sz="0" w:space="0" w:color="auto"/>
            <w:left w:val="none" w:sz="0" w:space="0" w:color="auto"/>
            <w:bottom w:val="none" w:sz="0" w:space="0" w:color="auto"/>
            <w:right w:val="none" w:sz="0" w:space="0" w:color="auto"/>
          </w:divBdr>
        </w:div>
        <w:div w:id="1755010882">
          <w:marLeft w:val="480"/>
          <w:marRight w:val="0"/>
          <w:marTop w:val="0"/>
          <w:marBottom w:val="0"/>
          <w:divBdr>
            <w:top w:val="none" w:sz="0" w:space="0" w:color="auto"/>
            <w:left w:val="none" w:sz="0" w:space="0" w:color="auto"/>
            <w:bottom w:val="none" w:sz="0" w:space="0" w:color="auto"/>
            <w:right w:val="none" w:sz="0" w:space="0" w:color="auto"/>
          </w:divBdr>
        </w:div>
        <w:div w:id="155610392">
          <w:marLeft w:val="480"/>
          <w:marRight w:val="0"/>
          <w:marTop w:val="0"/>
          <w:marBottom w:val="0"/>
          <w:divBdr>
            <w:top w:val="none" w:sz="0" w:space="0" w:color="auto"/>
            <w:left w:val="none" w:sz="0" w:space="0" w:color="auto"/>
            <w:bottom w:val="none" w:sz="0" w:space="0" w:color="auto"/>
            <w:right w:val="none" w:sz="0" w:space="0" w:color="auto"/>
          </w:divBdr>
        </w:div>
      </w:divsChild>
    </w:div>
    <w:div w:id="305861032">
      <w:bodyDiv w:val="1"/>
      <w:marLeft w:val="0"/>
      <w:marRight w:val="0"/>
      <w:marTop w:val="0"/>
      <w:marBottom w:val="0"/>
      <w:divBdr>
        <w:top w:val="none" w:sz="0" w:space="0" w:color="auto"/>
        <w:left w:val="none" w:sz="0" w:space="0" w:color="auto"/>
        <w:bottom w:val="none" w:sz="0" w:space="0" w:color="auto"/>
        <w:right w:val="none" w:sz="0" w:space="0" w:color="auto"/>
      </w:divBdr>
      <w:divsChild>
        <w:div w:id="789081873">
          <w:marLeft w:val="480"/>
          <w:marRight w:val="0"/>
          <w:marTop w:val="0"/>
          <w:marBottom w:val="0"/>
          <w:divBdr>
            <w:top w:val="none" w:sz="0" w:space="0" w:color="auto"/>
            <w:left w:val="none" w:sz="0" w:space="0" w:color="auto"/>
            <w:bottom w:val="none" w:sz="0" w:space="0" w:color="auto"/>
            <w:right w:val="none" w:sz="0" w:space="0" w:color="auto"/>
          </w:divBdr>
        </w:div>
        <w:div w:id="417556688">
          <w:marLeft w:val="480"/>
          <w:marRight w:val="0"/>
          <w:marTop w:val="0"/>
          <w:marBottom w:val="0"/>
          <w:divBdr>
            <w:top w:val="none" w:sz="0" w:space="0" w:color="auto"/>
            <w:left w:val="none" w:sz="0" w:space="0" w:color="auto"/>
            <w:bottom w:val="none" w:sz="0" w:space="0" w:color="auto"/>
            <w:right w:val="none" w:sz="0" w:space="0" w:color="auto"/>
          </w:divBdr>
        </w:div>
        <w:div w:id="2053649163">
          <w:marLeft w:val="480"/>
          <w:marRight w:val="0"/>
          <w:marTop w:val="0"/>
          <w:marBottom w:val="0"/>
          <w:divBdr>
            <w:top w:val="none" w:sz="0" w:space="0" w:color="auto"/>
            <w:left w:val="none" w:sz="0" w:space="0" w:color="auto"/>
            <w:bottom w:val="none" w:sz="0" w:space="0" w:color="auto"/>
            <w:right w:val="none" w:sz="0" w:space="0" w:color="auto"/>
          </w:divBdr>
        </w:div>
        <w:div w:id="41903398">
          <w:marLeft w:val="480"/>
          <w:marRight w:val="0"/>
          <w:marTop w:val="0"/>
          <w:marBottom w:val="0"/>
          <w:divBdr>
            <w:top w:val="none" w:sz="0" w:space="0" w:color="auto"/>
            <w:left w:val="none" w:sz="0" w:space="0" w:color="auto"/>
            <w:bottom w:val="none" w:sz="0" w:space="0" w:color="auto"/>
            <w:right w:val="none" w:sz="0" w:space="0" w:color="auto"/>
          </w:divBdr>
        </w:div>
        <w:div w:id="223416285">
          <w:marLeft w:val="480"/>
          <w:marRight w:val="0"/>
          <w:marTop w:val="0"/>
          <w:marBottom w:val="0"/>
          <w:divBdr>
            <w:top w:val="none" w:sz="0" w:space="0" w:color="auto"/>
            <w:left w:val="none" w:sz="0" w:space="0" w:color="auto"/>
            <w:bottom w:val="none" w:sz="0" w:space="0" w:color="auto"/>
            <w:right w:val="none" w:sz="0" w:space="0" w:color="auto"/>
          </w:divBdr>
        </w:div>
        <w:div w:id="56827643">
          <w:marLeft w:val="480"/>
          <w:marRight w:val="0"/>
          <w:marTop w:val="0"/>
          <w:marBottom w:val="0"/>
          <w:divBdr>
            <w:top w:val="none" w:sz="0" w:space="0" w:color="auto"/>
            <w:left w:val="none" w:sz="0" w:space="0" w:color="auto"/>
            <w:bottom w:val="none" w:sz="0" w:space="0" w:color="auto"/>
            <w:right w:val="none" w:sz="0" w:space="0" w:color="auto"/>
          </w:divBdr>
        </w:div>
        <w:div w:id="1660385533">
          <w:marLeft w:val="480"/>
          <w:marRight w:val="0"/>
          <w:marTop w:val="0"/>
          <w:marBottom w:val="0"/>
          <w:divBdr>
            <w:top w:val="none" w:sz="0" w:space="0" w:color="auto"/>
            <w:left w:val="none" w:sz="0" w:space="0" w:color="auto"/>
            <w:bottom w:val="none" w:sz="0" w:space="0" w:color="auto"/>
            <w:right w:val="none" w:sz="0" w:space="0" w:color="auto"/>
          </w:divBdr>
        </w:div>
        <w:div w:id="1229878149">
          <w:marLeft w:val="480"/>
          <w:marRight w:val="0"/>
          <w:marTop w:val="0"/>
          <w:marBottom w:val="0"/>
          <w:divBdr>
            <w:top w:val="none" w:sz="0" w:space="0" w:color="auto"/>
            <w:left w:val="none" w:sz="0" w:space="0" w:color="auto"/>
            <w:bottom w:val="none" w:sz="0" w:space="0" w:color="auto"/>
            <w:right w:val="none" w:sz="0" w:space="0" w:color="auto"/>
          </w:divBdr>
        </w:div>
        <w:div w:id="993415061">
          <w:marLeft w:val="480"/>
          <w:marRight w:val="0"/>
          <w:marTop w:val="0"/>
          <w:marBottom w:val="0"/>
          <w:divBdr>
            <w:top w:val="none" w:sz="0" w:space="0" w:color="auto"/>
            <w:left w:val="none" w:sz="0" w:space="0" w:color="auto"/>
            <w:bottom w:val="none" w:sz="0" w:space="0" w:color="auto"/>
            <w:right w:val="none" w:sz="0" w:space="0" w:color="auto"/>
          </w:divBdr>
        </w:div>
        <w:div w:id="2142065620">
          <w:marLeft w:val="480"/>
          <w:marRight w:val="0"/>
          <w:marTop w:val="0"/>
          <w:marBottom w:val="0"/>
          <w:divBdr>
            <w:top w:val="none" w:sz="0" w:space="0" w:color="auto"/>
            <w:left w:val="none" w:sz="0" w:space="0" w:color="auto"/>
            <w:bottom w:val="none" w:sz="0" w:space="0" w:color="auto"/>
            <w:right w:val="none" w:sz="0" w:space="0" w:color="auto"/>
          </w:divBdr>
        </w:div>
        <w:div w:id="1867255369">
          <w:marLeft w:val="480"/>
          <w:marRight w:val="0"/>
          <w:marTop w:val="0"/>
          <w:marBottom w:val="0"/>
          <w:divBdr>
            <w:top w:val="none" w:sz="0" w:space="0" w:color="auto"/>
            <w:left w:val="none" w:sz="0" w:space="0" w:color="auto"/>
            <w:bottom w:val="none" w:sz="0" w:space="0" w:color="auto"/>
            <w:right w:val="none" w:sz="0" w:space="0" w:color="auto"/>
          </w:divBdr>
        </w:div>
        <w:div w:id="1673944901">
          <w:marLeft w:val="480"/>
          <w:marRight w:val="0"/>
          <w:marTop w:val="0"/>
          <w:marBottom w:val="0"/>
          <w:divBdr>
            <w:top w:val="none" w:sz="0" w:space="0" w:color="auto"/>
            <w:left w:val="none" w:sz="0" w:space="0" w:color="auto"/>
            <w:bottom w:val="none" w:sz="0" w:space="0" w:color="auto"/>
            <w:right w:val="none" w:sz="0" w:space="0" w:color="auto"/>
          </w:divBdr>
        </w:div>
        <w:div w:id="1107625458">
          <w:marLeft w:val="480"/>
          <w:marRight w:val="0"/>
          <w:marTop w:val="0"/>
          <w:marBottom w:val="0"/>
          <w:divBdr>
            <w:top w:val="none" w:sz="0" w:space="0" w:color="auto"/>
            <w:left w:val="none" w:sz="0" w:space="0" w:color="auto"/>
            <w:bottom w:val="none" w:sz="0" w:space="0" w:color="auto"/>
            <w:right w:val="none" w:sz="0" w:space="0" w:color="auto"/>
          </w:divBdr>
        </w:div>
        <w:div w:id="1849830386">
          <w:marLeft w:val="480"/>
          <w:marRight w:val="0"/>
          <w:marTop w:val="0"/>
          <w:marBottom w:val="0"/>
          <w:divBdr>
            <w:top w:val="none" w:sz="0" w:space="0" w:color="auto"/>
            <w:left w:val="none" w:sz="0" w:space="0" w:color="auto"/>
            <w:bottom w:val="none" w:sz="0" w:space="0" w:color="auto"/>
            <w:right w:val="none" w:sz="0" w:space="0" w:color="auto"/>
          </w:divBdr>
        </w:div>
        <w:div w:id="41251695">
          <w:marLeft w:val="480"/>
          <w:marRight w:val="0"/>
          <w:marTop w:val="0"/>
          <w:marBottom w:val="0"/>
          <w:divBdr>
            <w:top w:val="none" w:sz="0" w:space="0" w:color="auto"/>
            <w:left w:val="none" w:sz="0" w:space="0" w:color="auto"/>
            <w:bottom w:val="none" w:sz="0" w:space="0" w:color="auto"/>
            <w:right w:val="none" w:sz="0" w:space="0" w:color="auto"/>
          </w:divBdr>
        </w:div>
        <w:div w:id="1001079499">
          <w:marLeft w:val="480"/>
          <w:marRight w:val="0"/>
          <w:marTop w:val="0"/>
          <w:marBottom w:val="0"/>
          <w:divBdr>
            <w:top w:val="none" w:sz="0" w:space="0" w:color="auto"/>
            <w:left w:val="none" w:sz="0" w:space="0" w:color="auto"/>
            <w:bottom w:val="none" w:sz="0" w:space="0" w:color="auto"/>
            <w:right w:val="none" w:sz="0" w:space="0" w:color="auto"/>
          </w:divBdr>
        </w:div>
        <w:div w:id="474568758">
          <w:marLeft w:val="480"/>
          <w:marRight w:val="0"/>
          <w:marTop w:val="0"/>
          <w:marBottom w:val="0"/>
          <w:divBdr>
            <w:top w:val="none" w:sz="0" w:space="0" w:color="auto"/>
            <w:left w:val="none" w:sz="0" w:space="0" w:color="auto"/>
            <w:bottom w:val="none" w:sz="0" w:space="0" w:color="auto"/>
            <w:right w:val="none" w:sz="0" w:space="0" w:color="auto"/>
          </w:divBdr>
        </w:div>
        <w:div w:id="728193177">
          <w:marLeft w:val="480"/>
          <w:marRight w:val="0"/>
          <w:marTop w:val="0"/>
          <w:marBottom w:val="0"/>
          <w:divBdr>
            <w:top w:val="none" w:sz="0" w:space="0" w:color="auto"/>
            <w:left w:val="none" w:sz="0" w:space="0" w:color="auto"/>
            <w:bottom w:val="none" w:sz="0" w:space="0" w:color="auto"/>
            <w:right w:val="none" w:sz="0" w:space="0" w:color="auto"/>
          </w:divBdr>
        </w:div>
        <w:div w:id="2040886341">
          <w:marLeft w:val="480"/>
          <w:marRight w:val="0"/>
          <w:marTop w:val="0"/>
          <w:marBottom w:val="0"/>
          <w:divBdr>
            <w:top w:val="none" w:sz="0" w:space="0" w:color="auto"/>
            <w:left w:val="none" w:sz="0" w:space="0" w:color="auto"/>
            <w:bottom w:val="none" w:sz="0" w:space="0" w:color="auto"/>
            <w:right w:val="none" w:sz="0" w:space="0" w:color="auto"/>
          </w:divBdr>
        </w:div>
        <w:div w:id="1285425364">
          <w:marLeft w:val="480"/>
          <w:marRight w:val="0"/>
          <w:marTop w:val="0"/>
          <w:marBottom w:val="0"/>
          <w:divBdr>
            <w:top w:val="none" w:sz="0" w:space="0" w:color="auto"/>
            <w:left w:val="none" w:sz="0" w:space="0" w:color="auto"/>
            <w:bottom w:val="none" w:sz="0" w:space="0" w:color="auto"/>
            <w:right w:val="none" w:sz="0" w:space="0" w:color="auto"/>
          </w:divBdr>
        </w:div>
        <w:div w:id="1839155181">
          <w:marLeft w:val="480"/>
          <w:marRight w:val="0"/>
          <w:marTop w:val="0"/>
          <w:marBottom w:val="0"/>
          <w:divBdr>
            <w:top w:val="none" w:sz="0" w:space="0" w:color="auto"/>
            <w:left w:val="none" w:sz="0" w:space="0" w:color="auto"/>
            <w:bottom w:val="none" w:sz="0" w:space="0" w:color="auto"/>
            <w:right w:val="none" w:sz="0" w:space="0" w:color="auto"/>
          </w:divBdr>
        </w:div>
        <w:div w:id="2069525547">
          <w:marLeft w:val="480"/>
          <w:marRight w:val="0"/>
          <w:marTop w:val="0"/>
          <w:marBottom w:val="0"/>
          <w:divBdr>
            <w:top w:val="none" w:sz="0" w:space="0" w:color="auto"/>
            <w:left w:val="none" w:sz="0" w:space="0" w:color="auto"/>
            <w:bottom w:val="none" w:sz="0" w:space="0" w:color="auto"/>
            <w:right w:val="none" w:sz="0" w:space="0" w:color="auto"/>
          </w:divBdr>
        </w:div>
        <w:div w:id="484903991">
          <w:marLeft w:val="480"/>
          <w:marRight w:val="0"/>
          <w:marTop w:val="0"/>
          <w:marBottom w:val="0"/>
          <w:divBdr>
            <w:top w:val="none" w:sz="0" w:space="0" w:color="auto"/>
            <w:left w:val="none" w:sz="0" w:space="0" w:color="auto"/>
            <w:bottom w:val="none" w:sz="0" w:space="0" w:color="auto"/>
            <w:right w:val="none" w:sz="0" w:space="0" w:color="auto"/>
          </w:divBdr>
        </w:div>
        <w:div w:id="1504465999">
          <w:marLeft w:val="480"/>
          <w:marRight w:val="0"/>
          <w:marTop w:val="0"/>
          <w:marBottom w:val="0"/>
          <w:divBdr>
            <w:top w:val="none" w:sz="0" w:space="0" w:color="auto"/>
            <w:left w:val="none" w:sz="0" w:space="0" w:color="auto"/>
            <w:bottom w:val="none" w:sz="0" w:space="0" w:color="auto"/>
            <w:right w:val="none" w:sz="0" w:space="0" w:color="auto"/>
          </w:divBdr>
        </w:div>
        <w:div w:id="1552040868">
          <w:marLeft w:val="480"/>
          <w:marRight w:val="0"/>
          <w:marTop w:val="0"/>
          <w:marBottom w:val="0"/>
          <w:divBdr>
            <w:top w:val="none" w:sz="0" w:space="0" w:color="auto"/>
            <w:left w:val="none" w:sz="0" w:space="0" w:color="auto"/>
            <w:bottom w:val="none" w:sz="0" w:space="0" w:color="auto"/>
            <w:right w:val="none" w:sz="0" w:space="0" w:color="auto"/>
          </w:divBdr>
        </w:div>
        <w:div w:id="1247495146">
          <w:marLeft w:val="480"/>
          <w:marRight w:val="0"/>
          <w:marTop w:val="0"/>
          <w:marBottom w:val="0"/>
          <w:divBdr>
            <w:top w:val="none" w:sz="0" w:space="0" w:color="auto"/>
            <w:left w:val="none" w:sz="0" w:space="0" w:color="auto"/>
            <w:bottom w:val="none" w:sz="0" w:space="0" w:color="auto"/>
            <w:right w:val="none" w:sz="0" w:space="0" w:color="auto"/>
          </w:divBdr>
        </w:div>
        <w:div w:id="1184630888">
          <w:marLeft w:val="480"/>
          <w:marRight w:val="0"/>
          <w:marTop w:val="0"/>
          <w:marBottom w:val="0"/>
          <w:divBdr>
            <w:top w:val="none" w:sz="0" w:space="0" w:color="auto"/>
            <w:left w:val="none" w:sz="0" w:space="0" w:color="auto"/>
            <w:bottom w:val="none" w:sz="0" w:space="0" w:color="auto"/>
            <w:right w:val="none" w:sz="0" w:space="0" w:color="auto"/>
          </w:divBdr>
        </w:div>
        <w:div w:id="1128083401">
          <w:marLeft w:val="480"/>
          <w:marRight w:val="0"/>
          <w:marTop w:val="0"/>
          <w:marBottom w:val="0"/>
          <w:divBdr>
            <w:top w:val="none" w:sz="0" w:space="0" w:color="auto"/>
            <w:left w:val="none" w:sz="0" w:space="0" w:color="auto"/>
            <w:bottom w:val="none" w:sz="0" w:space="0" w:color="auto"/>
            <w:right w:val="none" w:sz="0" w:space="0" w:color="auto"/>
          </w:divBdr>
        </w:div>
        <w:div w:id="832139738">
          <w:marLeft w:val="480"/>
          <w:marRight w:val="0"/>
          <w:marTop w:val="0"/>
          <w:marBottom w:val="0"/>
          <w:divBdr>
            <w:top w:val="none" w:sz="0" w:space="0" w:color="auto"/>
            <w:left w:val="none" w:sz="0" w:space="0" w:color="auto"/>
            <w:bottom w:val="none" w:sz="0" w:space="0" w:color="auto"/>
            <w:right w:val="none" w:sz="0" w:space="0" w:color="auto"/>
          </w:divBdr>
        </w:div>
        <w:div w:id="1276445515">
          <w:marLeft w:val="480"/>
          <w:marRight w:val="0"/>
          <w:marTop w:val="0"/>
          <w:marBottom w:val="0"/>
          <w:divBdr>
            <w:top w:val="none" w:sz="0" w:space="0" w:color="auto"/>
            <w:left w:val="none" w:sz="0" w:space="0" w:color="auto"/>
            <w:bottom w:val="none" w:sz="0" w:space="0" w:color="auto"/>
            <w:right w:val="none" w:sz="0" w:space="0" w:color="auto"/>
          </w:divBdr>
        </w:div>
        <w:div w:id="1350987012">
          <w:marLeft w:val="480"/>
          <w:marRight w:val="0"/>
          <w:marTop w:val="0"/>
          <w:marBottom w:val="0"/>
          <w:divBdr>
            <w:top w:val="none" w:sz="0" w:space="0" w:color="auto"/>
            <w:left w:val="none" w:sz="0" w:space="0" w:color="auto"/>
            <w:bottom w:val="none" w:sz="0" w:space="0" w:color="auto"/>
            <w:right w:val="none" w:sz="0" w:space="0" w:color="auto"/>
          </w:divBdr>
        </w:div>
        <w:div w:id="1064991502">
          <w:marLeft w:val="480"/>
          <w:marRight w:val="0"/>
          <w:marTop w:val="0"/>
          <w:marBottom w:val="0"/>
          <w:divBdr>
            <w:top w:val="none" w:sz="0" w:space="0" w:color="auto"/>
            <w:left w:val="none" w:sz="0" w:space="0" w:color="auto"/>
            <w:bottom w:val="none" w:sz="0" w:space="0" w:color="auto"/>
            <w:right w:val="none" w:sz="0" w:space="0" w:color="auto"/>
          </w:divBdr>
        </w:div>
        <w:div w:id="1320888168">
          <w:marLeft w:val="480"/>
          <w:marRight w:val="0"/>
          <w:marTop w:val="0"/>
          <w:marBottom w:val="0"/>
          <w:divBdr>
            <w:top w:val="none" w:sz="0" w:space="0" w:color="auto"/>
            <w:left w:val="none" w:sz="0" w:space="0" w:color="auto"/>
            <w:bottom w:val="none" w:sz="0" w:space="0" w:color="auto"/>
            <w:right w:val="none" w:sz="0" w:space="0" w:color="auto"/>
          </w:divBdr>
        </w:div>
        <w:div w:id="1321039326">
          <w:marLeft w:val="480"/>
          <w:marRight w:val="0"/>
          <w:marTop w:val="0"/>
          <w:marBottom w:val="0"/>
          <w:divBdr>
            <w:top w:val="none" w:sz="0" w:space="0" w:color="auto"/>
            <w:left w:val="none" w:sz="0" w:space="0" w:color="auto"/>
            <w:bottom w:val="none" w:sz="0" w:space="0" w:color="auto"/>
            <w:right w:val="none" w:sz="0" w:space="0" w:color="auto"/>
          </w:divBdr>
        </w:div>
        <w:div w:id="1963807374">
          <w:marLeft w:val="480"/>
          <w:marRight w:val="0"/>
          <w:marTop w:val="0"/>
          <w:marBottom w:val="0"/>
          <w:divBdr>
            <w:top w:val="none" w:sz="0" w:space="0" w:color="auto"/>
            <w:left w:val="none" w:sz="0" w:space="0" w:color="auto"/>
            <w:bottom w:val="none" w:sz="0" w:space="0" w:color="auto"/>
            <w:right w:val="none" w:sz="0" w:space="0" w:color="auto"/>
          </w:divBdr>
        </w:div>
        <w:div w:id="1291864766">
          <w:marLeft w:val="480"/>
          <w:marRight w:val="0"/>
          <w:marTop w:val="0"/>
          <w:marBottom w:val="0"/>
          <w:divBdr>
            <w:top w:val="none" w:sz="0" w:space="0" w:color="auto"/>
            <w:left w:val="none" w:sz="0" w:space="0" w:color="auto"/>
            <w:bottom w:val="none" w:sz="0" w:space="0" w:color="auto"/>
            <w:right w:val="none" w:sz="0" w:space="0" w:color="auto"/>
          </w:divBdr>
        </w:div>
        <w:div w:id="868907386">
          <w:marLeft w:val="480"/>
          <w:marRight w:val="0"/>
          <w:marTop w:val="0"/>
          <w:marBottom w:val="0"/>
          <w:divBdr>
            <w:top w:val="none" w:sz="0" w:space="0" w:color="auto"/>
            <w:left w:val="none" w:sz="0" w:space="0" w:color="auto"/>
            <w:bottom w:val="none" w:sz="0" w:space="0" w:color="auto"/>
            <w:right w:val="none" w:sz="0" w:space="0" w:color="auto"/>
          </w:divBdr>
        </w:div>
        <w:div w:id="1702045263">
          <w:marLeft w:val="480"/>
          <w:marRight w:val="0"/>
          <w:marTop w:val="0"/>
          <w:marBottom w:val="0"/>
          <w:divBdr>
            <w:top w:val="none" w:sz="0" w:space="0" w:color="auto"/>
            <w:left w:val="none" w:sz="0" w:space="0" w:color="auto"/>
            <w:bottom w:val="none" w:sz="0" w:space="0" w:color="auto"/>
            <w:right w:val="none" w:sz="0" w:space="0" w:color="auto"/>
          </w:divBdr>
        </w:div>
        <w:div w:id="1169099564">
          <w:marLeft w:val="480"/>
          <w:marRight w:val="0"/>
          <w:marTop w:val="0"/>
          <w:marBottom w:val="0"/>
          <w:divBdr>
            <w:top w:val="none" w:sz="0" w:space="0" w:color="auto"/>
            <w:left w:val="none" w:sz="0" w:space="0" w:color="auto"/>
            <w:bottom w:val="none" w:sz="0" w:space="0" w:color="auto"/>
            <w:right w:val="none" w:sz="0" w:space="0" w:color="auto"/>
          </w:divBdr>
        </w:div>
        <w:div w:id="1240209087">
          <w:marLeft w:val="480"/>
          <w:marRight w:val="0"/>
          <w:marTop w:val="0"/>
          <w:marBottom w:val="0"/>
          <w:divBdr>
            <w:top w:val="none" w:sz="0" w:space="0" w:color="auto"/>
            <w:left w:val="none" w:sz="0" w:space="0" w:color="auto"/>
            <w:bottom w:val="none" w:sz="0" w:space="0" w:color="auto"/>
            <w:right w:val="none" w:sz="0" w:space="0" w:color="auto"/>
          </w:divBdr>
        </w:div>
        <w:div w:id="402066936">
          <w:marLeft w:val="480"/>
          <w:marRight w:val="0"/>
          <w:marTop w:val="0"/>
          <w:marBottom w:val="0"/>
          <w:divBdr>
            <w:top w:val="none" w:sz="0" w:space="0" w:color="auto"/>
            <w:left w:val="none" w:sz="0" w:space="0" w:color="auto"/>
            <w:bottom w:val="none" w:sz="0" w:space="0" w:color="auto"/>
            <w:right w:val="none" w:sz="0" w:space="0" w:color="auto"/>
          </w:divBdr>
        </w:div>
        <w:div w:id="401753293">
          <w:marLeft w:val="480"/>
          <w:marRight w:val="0"/>
          <w:marTop w:val="0"/>
          <w:marBottom w:val="0"/>
          <w:divBdr>
            <w:top w:val="none" w:sz="0" w:space="0" w:color="auto"/>
            <w:left w:val="none" w:sz="0" w:space="0" w:color="auto"/>
            <w:bottom w:val="none" w:sz="0" w:space="0" w:color="auto"/>
            <w:right w:val="none" w:sz="0" w:space="0" w:color="auto"/>
          </w:divBdr>
        </w:div>
        <w:div w:id="418447908">
          <w:marLeft w:val="480"/>
          <w:marRight w:val="0"/>
          <w:marTop w:val="0"/>
          <w:marBottom w:val="0"/>
          <w:divBdr>
            <w:top w:val="none" w:sz="0" w:space="0" w:color="auto"/>
            <w:left w:val="none" w:sz="0" w:space="0" w:color="auto"/>
            <w:bottom w:val="none" w:sz="0" w:space="0" w:color="auto"/>
            <w:right w:val="none" w:sz="0" w:space="0" w:color="auto"/>
          </w:divBdr>
        </w:div>
        <w:div w:id="951864023">
          <w:marLeft w:val="480"/>
          <w:marRight w:val="0"/>
          <w:marTop w:val="0"/>
          <w:marBottom w:val="0"/>
          <w:divBdr>
            <w:top w:val="none" w:sz="0" w:space="0" w:color="auto"/>
            <w:left w:val="none" w:sz="0" w:space="0" w:color="auto"/>
            <w:bottom w:val="none" w:sz="0" w:space="0" w:color="auto"/>
            <w:right w:val="none" w:sz="0" w:space="0" w:color="auto"/>
          </w:divBdr>
        </w:div>
        <w:div w:id="269899772">
          <w:marLeft w:val="480"/>
          <w:marRight w:val="0"/>
          <w:marTop w:val="0"/>
          <w:marBottom w:val="0"/>
          <w:divBdr>
            <w:top w:val="none" w:sz="0" w:space="0" w:color="auto"/>
            <w:left w:val="none" w:sz="0" w:space="0" w:color="auto"/>
            <w:bottom w:val="none" w:sz="0" w:space="0" w:color="auto"/>
            <w:right w:val="none" w:sz="0" w:space="0" w:color="auto"/>
          </w:divBdr>
        </w:div>
        <w:div w:id="1261716317">
          <w:marLeft w:val="480"/>
          <w:marRight w:val="0"/>
          <w:marTop w:val="0"/>
          <w:marBottom w:val="0"/>
          <w:divBdr>
            <w:top w:val="none" w:sz="0" w:space="0" w:color="auto"/>
            <w:left w:val="none" w:sz="0" w:space="0" w:color="auto"/>
            <w:bottom w:val="none" w:sz="0" w:space="0" w:color="auto"/>
            <w:right w:val="none" w:sz="0" w:space="0" w:color="auto"/>
          </w:divBdr>
        </w:div>
        <w:div w:id="417555304">
          <w:marLeft w:val="480"/>
          <w:marRight w:val="0"/>
          <w:marTop w:val="0"/>
          <w:marBottom w:val="0"/>
          <w:divBdr>
            <w:top w:val="none" w:sz="0" w:space="0" w:color="auto"/>
            <w:left w:val="none" w:sz="0" w:space="0" w:color="auto"/>
            <w:bottom w:val="none" w:sz="0" w:space="0" w:color="auto"/>
            <w:right w:val="none" w:sz="0" w:space="0" w:color="auto"/>
          </w:divBdr>
        </w:div>
        <w:div w:id="705954816">
          <w:marLeft w:val="480"/>
          <w:marRight w:val="0"/>
          <w:marTop w:val="0"/>
          <w:marBottom w:val="0"/>
          <w:divBdr>
            <w:top w:val="none" w:sz="0" w:space="0" w:color="auto"/>
            <w:left w:val="none" w:sz="0" w:space="0" w:color="auto"/>
            <w:bottom w:val="none" w:sz="0" w:space="0" w:color="auto"/>
            <w:right w:val="none" w:sz="0" w:space="0" w:color="auto"/>
          </w:divBdr>
        </w:div>
        <w:div w:id="1928223086">
          <w:marLeft w:val="480"/>
          <w:marRight w:val="0"/>
          <w:marTop w:val="0"/>
          <w:marBottom w:val="0"/>
          <w:divBdr>
            <w:top w:val="none" w:sz="0" w:space="0" w:color="auto"/>
            <w:left w:val="none" w:sz="0" w:space="0" w:color="auto"/>
            <w:bottom w:val="none" w:sz="0" w:space="0" w:color="auto"/>
            <w:right w:val="none" w:sz="0" w:space="0" w:color="auto"/>
          </w:divBdr>
        </w:div>
        <w:div w:id="2041779748">
          <w:marLeft w:val="480"/>
          <w:marRight w:val="0"/>
          <w:marTop w:val="0"/>
          <w:marBottom w:val="0"/>
          <w:divBdr>
            <w:top w:val="none" w:sz="0" w:space="0" w:color="auto"/>
            <w:left w:val="none" w:sz="0" w:space="0" w:color="auto"/>
            <w:bottom w:val="none" w:sz="0" w:space="0" w:color="auto"/>
            <w:right w:val="none" w:sz="0" w:space="0" w:color="auto"/>
          </w:divBdr>
        </w:div>
        <w:div w:id="1308053753">
          <w:marLeft w:val="480"/>
          <w:marRight w:val="0"/>
          <w:marTop w:val="0"/>
          <w:marBottom w:val="0"/>
          <w:divBdr>
            <w:top w:val="none" w:sz="0" w:space="0" w:color="auto"/>
            <w:left w:val="none" w:sz="0" w:space="0" w:color="auto"/>
            <w:bottom w:val="none" w:sz="0" w:space="0" w:color="auto"/>
            <w:right w:val="none" w:sz="0" w:space="0" w:color="auto"/>
          </w:divBdr>
        </w:div>
        <w:div w:id="1191722732">
          <w:marLeft w:val="480"/>
          <w:marRight w:val="0"/>
          <w:marTop w:val="0"/>
          <w:marBottom w:val="0"/>
          <w:divBdr>
            <w:top w:val="none" w:sz="0" w:space="0" w:color="auto"/>
            <w:left w:val="none" w:sz="0" w:space="0" w:color="auto"/>
            <w:bottom w:val="none" w:sz="0" w:space="0" w:color="auto"/>
            <w:right w:val="none" w:sz="0" w:space="0" w:color="auto"/>
          </w:divBdr>
        </w:div>
        <w:div w:id="808940654">
          <w:marLeft w:val="480"/>
          <w:marRight w:val="0"/>
          <w:marTop w:val="0"/>
          <w:marBottom w:val="0"/>
          <w:divBdr>
            <w:top w:val="none" w:sz="0" w:space="0" w:color="auto"/>
            <w:left w:val="none" w:sz="0" w:space="0" w:color="auto"/>
            <w:bottom w:val="none" w:sz="0" w:space="0" w:color="auto"/>
            <w:right w:val="none" w:sz="0" w:space="0" w:color="auto"/>
          </w:divBdr>
        </w:div>
        <w:div w:id="1213811012">
          <w:marLeft w:val="480"/>
          <w:marRight w:val="0"/>
          <w:marTop w:val="0"/>
          <w:marBottom w:val="0"/>
          <w:divBdr>
            <w:top w:val="none" w:sz="0" w:space="0" w:color="auto"/>
            <w:left w:val="none" w:sz="0" w:space="0" w:color="auto"/>
            <w:bottom w:val="none" w:sz="0" w:space="0" w:color="auto"/>
            <w:right w:val="none" w:sz="0" w:space="0" w:color="auto"/>
          </w:divBdr>
        </w:div>
        <w:div w:id="1593783228">
          <w:marLeft w:val="480"/>
          <w:marRight w:val="0"/>
          <w:marTop w:val="0"/>
          <w:marBottom w:val="0"/>
          <w:divBdr>
            <w:top w:val="none" w:sz="0" w:space="0" w:color="auto"/>
            <w:left w:val="none" w:sz="0" w:space="0" w:color="auto"/>
            <w:bottom w:val="none" w:sz="0" w:space="0" w:color="auto"/>
            <w:right w:val="none" w:sz="0" w:space="0" w:color="auto"/>
          </w:divBdr>
        </w:div>
        <w:div w:id="853805122">
          <w:marLeft w:val="480"/>
          <w:marRight w:val="0"/>
          <w:marTop w:val="0"/>
          <w:marBottom w:val="0"/>
          <w:divBdr>
            <w:top w:val="none" w:sz="0" w:space="0" w:color="auto"/>
            <w:left w:val="none" w:sz="0" w:space="0" w:color="auto"/>
            <w:bottom w:val="none" w:sz="0" w:space="0" w:color="auto"/>
            <w:right w:val="none" w:sz="0" w:space="0" w:color="auto"/>
          </w:divBdr>
        </w:div>
        <w:div w:id="1268927333">
          <w:marLeft w:val="480"/>
          <w:marRight w:val="0"/>
          <w:marTop w:val="0"/>
          <w:marBottom w:val="0"/>
          <w:divBdr>
            <w:top w:val="none" w:sz="0" w:space="0" w:color="auto"/>
            <w:left w:val="none" w:sz="0" w:space="0" w:color="auto"/>
            <w:bottom w:val="none" w:sz="0" w:space="0" w:color="auto"/>
            <w:right w:val="none" w:sz="0" w:space="0" w:color="auto"/>
          </w:divBdr>
        </w:div>
        <w:div w:id="1952274448">
          <w:marLeft w:val="480"/>
          <w:marRight w:val="0"/>
          <w:marTop w:val="0"/>
          <w:marBottom w:val="0"/>
          <w:divBdr>
            <w:top w:val="none" w:sz="0" w:space="0" w:color="auto"/>
            <w:left w:val="none" w:sz="0" w:space="0" w:color="auto"/>
            <w:bottom w:val="none" w:sz="0" w:space="0" w:color="auto"/>
            <w:right w:val="none" w:sz="0" w:space="0" w:color="auto"/>
          </w:divBdr>
        </w:div>
        <w:div w:id="418868145">
          <w:marLeft w:val="480"/>
          <w:marRight w:val="0"/>
          <w:marTop w:val="0"/>
          <w:marBottom w:val="0"/>
          <w:divBdr>
            <w:top w:val="none" w:sz="0" w:space="0" w:color="auto"/>
            <w:left w:val="none" w:sz="0" w:space="0" w:color="auto"/>
            <w:bottom w:val="none" w:sz="0" w:space="0" w:color="auto"/>
            <w:right w:val="none" w:sz="0" w:space="0" w:color="auto"/>
          </w:divBdr>
        </w:div>
        <w:div w:id="1271091091">
          <w:marLeft w:val="480"/>
          <w:marRight w:val="0"/>
          <w:marTop w:val="0"/>
          <w:marBottom w:val="0"/>
          <w:divBdr>
            <w:top w:val="none" w:sz="0" w:space="0" w:color="auto"/>
            <w:left w:val="none" w:sz="0" w:space="0" w:color="auto"/>
            <w:bottom w:val="none" w:sz="0" w:space="0" w:color="auto"/>
            <w:right w:val="none" w:sz="0" w:space="0" w:color="auto"/>
          </w:divBdr>
        </w:div>
        <w:div w:id="414253352">
          <w:marLeft w:val="480"/>
          <w:marRight w:val="0"/>
          <w:marTop w:val="0"/>
          <w:marBottom w:val="0"/>
          <w:divBdr>
            <w:top w:val="none" w:sz="0" w:space="0" w:color="auto"/>
            <w:left w:val="none" w:sz="0" w:space="0" w:color="auto"/>
            <w:bottom w:val="none" w:sz="0" w:space="0" w:color="auto"/>
            <w:right w:val="none" w:sz="0" w:space="0" w:color="auto"/>
          </w:divBdr>
        </w:div>
        <w:div w:id="1292132688">
          <w:marLeft w:val="480"/>
          <w:marRight w:val="0"/>
          <w:marTop w:val="0"/>
          <w:marBottom w:val="0"/>
          <w:divBdr>
            <w:top w:val="none" w:sz="0" w:space="0" w:color="auto"/>
            <w:left w:val="none" w:sz="0" w:space="0" w:color="auto"/>
            <w:bottom w:val="none" w:sz="0" w:space="0" w:color="auto"/>
            <w:right w:val="none" w:sz="0" w:space="0" w:color="auto"/>
          </w:divBdr>
        </w:div>
        <w:div w:id="266273582">
          <w:marLeft w:val="480"/>
          <w:marRight w:val="0"/>
          <w:marTop w:val="0"/>
          <w:marBottom w:val="0"/>
          <w:divBdr>
            <w:top w:val="none" w:sz="0" w:space="0" w:color="auto"/>
            <w:left w:val="none" w:sz="0" w:space="0" w:color="auto"/>
            <w:bottom w:val="none" w:sz="0" w:space="0" w:color="auto"/>
            <w:right w:val="none" w:sz="0" w:space="0" w:color="auto"/>
          </w:divBdr>
        </w:div>
        <w:div w:id="327755705">
          <w:marLeft w:val="480"/>
          <w:marRight w:val="0"/>
          <w:marTop w:val="0"/>
          <w:marBottom w:val="0"/>
          <w:divBdr>
            <w:top w:val="none" w:sz="0" w:space="0" w:color="auto"/>
            <w:left w:val="none" w:sz="0" w:space="0" w:color="auto"/>
            <w:bottom w:val="none" w:sz="0" w:space="0" w:color="auto"/>
            <w:right w:val="none" w:sz="0" w:space="0" w:color="auto"/>
          </w:divBdr>
        </w:div>
        <w:div w:id="300574621">
          <w:marLeft w:val="480"/>
          <w:marRight w:val="0"/>
          <w:marTop w:val="0"/>
          <w:marBottom w:val="0"/>
          <w:divBdr>
            <w:top w:val="none" w:sz="0" w:space="0" w:color="auto"/>
            <w:left w:val="none" w:sz="0" w:space="0" w:color="auto"/>
            <w:bottom w:val="none" w:sz="0" w:space="0" w:color="auto"/>
            <w:right w:val="none" w:sz="0" w:space="0" w:color="auto"/>
          </w:divBdr>
        </w:div>
        <w:div w:id="331840912">
          <w:marLeft w:val="480"/>
          <w:marRight w:val="0"/>
          <w:marTop w:val="0"/>
          <w:marBottom w:val="0"/>
          <w:divBdr>
            <w:top w:val="none" w:sz="0" w:space="0" w:color="auto"/>
            <w:left w:val="none" w:sz="0" w:space="0" w:color="auto"/>
            <w:bottom w:val="none" w:sz="0" w:space="0" w:color="auto"/>
            <w:right w:val="none" w:sz="0" w:space="0" w:color="auto"/>
          </w:divBdr>
        </w:div>
        <w:div w:id="575170729">
          <w:marLeft w:val="480"/>
          <w:marRight w:val="0"/>
          <w:marTop w:val="0"/>
          <w:marBottom w:val="0"/>
          <w:divBdr>
            <w:top w:val="none" w:sz="0" w:space="0" w:color="auto"/>
            <w:left w:val="none" w:sz="0" w:space="0" w:color="auto"/>
            <w:bottom w:val="none" w:sz="0" w:space="0" w:color="auto"/>
            <w:right w:val="none" w:sz="0" w:space="0" w:color="auto"/>
          </w:divBdr>
        </w:div>
        <w:div w:id="364797650">
          <w:marLeft w:val="480"/>
          <w:marRight w:val="0"/>
          <w:marTop w:val="0"/>
          <w:marBottom w:val="0"/>
          <w:divBdr>
            <w:top w:val="none" w:sz="0" w:space="0" w:color="auto"/>
            <w:left w:val="none" w:sz="0" w:space="0" w:color="auto"/>
            <w:bottom w:val="none" w:sz="0" w:space="0" w:color="auto"/>
            <w:right w:val="none" w:sz="0" w:space="0" w:color="auto"/>
          </w:divBdr>
        </w:div>
        <w:div w:id="1108622099">
          <w:marLeft w:val="480"/>
          <w:marRight w:val="0"/>
          <w:marTop w:val="0"/>
          <w:marBottom w:val="0"/>
          <w:divBdr>
            <w:top w:val="none" w:sz="0" w:space="0" w:color="auto"/>
            <w:left w:val="none" w:sz="0" w:space="0" w:color="auto"/>
            <w:bottom w:val="none" w:sz="0" w:space="0" w:color="auto"/>
            <w:right w:val="none" w:sz="0" w:space="0" w:color="auto"/>
          </w:divBdr>
        </w:div>
        <w:div w:id="1873303682">
          <w:marLeft w:val="480"/>
          <w:marRight w:val="0"/>
          <w:marTop w:val="0"/>
          <w:marBottom w:val="0"/>
          <w:divBdr>
            <w:top w:val="none" w:sz="0" w:space="0" w:color="auto"/>
            <w:left w:val="none" w:sz="0" w:space="0" w:color="auto"/>
            <w:bottom w:val="none" w:sz="0" w:space="0" w:color="auto"/>
            <w:right w:val="none" w:sz="0" w:space="0" w:color="auto"/>
          </w:divBdr>
        </w:div>
        <w:div w:id="1112437898">
          <w:marLeft w:val="480"/>
          <w:marRight w:val="0"/>
          <w:marTop w:val="0"/>
          <w:marBottom w:val="0"/>
          <w:divBdr>
            <w:top w:val="none" w:sz="0" w:space="0" w:color="auto"/>
            <w:left w:val="none" w:sz="0" w:space="0" w:color="auto"/>
            <w:bottom w:val="none" w:sz="0" w:space="0" w:color="auto"/>
            <w:right w:val="none" w:sz="0" w:space="0" w:color="auto"/>
          </w:divBdr>
        </w:div>
        <w:div w:id="331373617">
          <w:marLeft w:val="480"/>
          <w:marRight w:val="0"/>
          <w:marTop w:val="0"/>
          <w:marBottom w:val="0"/>
          <w:divBdr>
            <w:top w:val="none" w:sz="0" w:space="0" w:color="auto"/>
            <w:left w:val="none" w:sz="0" w:space="0" w:color="auto"/>
            <w:bottom w:val="none" w:sz="0" w:space="0" w:color="auto"/>
            <w:right w:val="none" w:sz="0" w:space="0" w:color="auto"/>
          </w:divBdr>
        </w:div>
        <w:div w:id="740829748">
          <w:marLeft w:val="480"/>
          <w:marRight w:val="0"/>
          <w:marTop w:val="0"/>
          <w:marBottom w:val="0"/>
          <w:divBdr>
            <w:top w:val="none" w:sz="0" w:space="0" w:color="auto"/>
            <w:left w:val="none" w:sz="0" w:space="0" w:color="auto"/>
            <w:bottom w:val="none" w:sz="0" w:space="0" w:color="auto"/>
            <w:right w:val="none" w:sz="0" w:space="0" w:color="auto"/>
          </w:divBdr>
        </w:div>
        <w:div w:id="508255339">
          <w:marLeft w:val="480"/>
          <w:marRight w:val="0"/>
          <w:marTop w:val="0"/>
          <w:marBottom w:val="0"/>
          <w:divBdr>
            <w:top w:val="none" w:sz="0" w:space="0" w:color="auto"/>
            <w:left w:val="none" w:sz="0" w:space="0" w:color="auto"/>
            <w:bottom w:val="none" w:sz="0" w:space="0" w:color="auto"/>
            <w:right w:val="none" w:sz="0" w:space="0" w:color="auto"/>
          </w:divBdr>
        </w:div>
      </w:divsChild>
    </w:div>
    <w:div w:id="309140149">
      <w:bodyDiv w:val="1"/>
      <w:marLeft w:val="0"/>
      <w:marRight w:val="0"/>
      <w:marTop w:val="0"/>
      <w:marBottom w:val="0"/>
      <w:divBdr>
        <w:top w:val="none" w:sz="0" w:space="0" w:color="auto"/>
        <w:left w:val="none" w:sz="0" w:space="0" w:color="auto"/>
        <w:bottom w:val="none" w:sz="0" w:space="0" w:color="auto"/>
        <w:right w:val="none" w:sz="0" w:space="0" w:color="auto"/>
      </w:divBdr>
    </w:div>
    <w:div w:id="310014782">
      <w:bodyDiv w:val="1"/>
      <w:marLeft w:val="0"/>
      <w:marRight w:val="0"/>
      <w:marTop w:val="0"/>
      <w:marBottom w:val="0"/>
      <w:divBdr>
        <w:top w:val="none" w:sz="0" w:space="0" w:color="auto"/>
        <w:left w:val="none" w:sz="0" w:space="0" w:color="auto"/>
        <w:bottom w:val="none" w:sz="0" w:space="0" w:color="auto"/>
        <w:right w:val="none" w:sz="0" w:space="0" w:color="auto"/>
      </w:divBdr>
    </w:div>
    <w:div w:id="310066424">
      <w:bodyDiv w:val="1"/>
      <w:marLeft w:val="0"/>
      <w:marRight w:val="0"/>
      <w:marTop w:val="0"/>
      <w:marBottom w:val="0"/>
      <w:divBdr>
        <w:top w:val="none" w:sz="0" w:space="0" w:color="auto"/>
        <w:left w:val="none" w:sz="0" w:space="0" w:color="auto"/>
        <w:bottom w:val="none" w:sz="0" w:space="0" w:color="auto"/>
        <w:right w:val="none" w:sz="0" w:space="0" w:color="auto"/>
      </w:divBdr>
    </w:div>
    <w:div w:id="310406080">
      <w:bodyDiv w:val="1"/>
      <w:marLeft w:val="0"/>
      <w:marRight w:val="0"/>
      <w:marTop w:val="0"/>
      <w:marBottom w:val="0"/>
      <w:divBdr>
        <w:top w:val="none" w:sz="0" w:space="0" w:color="auto"/>
        <w:left w:val="none" w:sz="0" w:space="0" w:color="auto"/>
        <w:bottom w:val="none" w:sz="0" w:space="0" w:color="auto"/>
        <w:right w:val="none" w:sz="0" w:space="0" w:color="auto"/>
      </w:divBdr>
      <w:divsChild>
        <w:div w:id="367920817">
          <w:marLeft w:val="640"/>
          <w:marRight w:val="0"/>
          <w:marTop w:val="0"/>
          <w:marBottom w:val="0"/>
          <w:divBdr>
            <w:top w:val="none" w:sz="0" w:space="0" w:color="auto"/>
            <w:left w:val="none" w:sz="0" w:space="0" w:color="auto"/>
            <w:bottom w:val="none" w:sz="0" w:space="0" w:color="auto"/>
            <w:right w:val="none" w:sz="0" w:space="0" w:color="auto"/>
          </w:divBdr>
        </w:div>
        <w:div w:id="2068722138">
          <w:marLeft w:val="640"/>
          <w:marRight w:val="0"/>
          <w:marTop w:val="0"/>
          <w:marBottom w:val="0"/>
          <w:divBdr>
            <w:top w:val="none" w:sz="0" w:space="0" w:color="auto"/>
            <w:left w:val="none" w:sz="0" w:space="0" w:color="auto"/>
            <w:bottom w:val="none" w:sz="0" w:space="0" w:color="auto"/>
            <w:right w:val="none" w:sz="0" w:space="0" w:color="auto"/>
          </w:divBdr>
        </w:div>
        <w:div w:id="2015297631">
          <w:marLeft w:val="640"/>
          <w:marRight w:val="0"/>
          <w:marTop w:val="0"/>
          <w:marBottom w:val="0"/>
          <w:divBdr>
            <w:top w:val="none" w:sz="0" w:space="0" w:color="auto"/>
            <w:left w:val="none" w:sz="0" w:space="0" w:color="auto"/>
            <w:bottom w:val="none" w:sz="0" w:space="0" w:color="auto"/>
            <w:right w:val="none" w:sz="0" w:space="0" w:color="auto"/>
          </w:divBdr>
        </w:div>
        <w:div w:id="2026176693">
          <w:marLeft w:val="640"/>
          <w:marRight w:val="0"/>
          <w:marTop w:val="0"/>
          <w:marBottom w:val="0"/>
          <w:divBdr>
            <w:top w:val="none" w:sz="0" w:space="0" w:color="auto"/>
            <w:left w:val="none" w:sz="0" w:space="0" w:color="auto"/>
            <w:bottom w:val="none" w:sz="0" w:space="0" w:color="auto"/>
            <w:right w:val="none" w:sz="0" w:space="0" w:color="auto"/>
          </w:divBdr>
        </w:div>
        <w:div w:id="1940479164">
          <w:marLeft w:val="640"/>
          <w:marRight w:val="0"/>
          <w:marTop w:val="0"/>
          <w:marBottom w:val="0"/>
          <w:divBdr>
            <w:top w:val="none" w:sz="0" w:space="0" w:color="auto"/>
            <w:left w:val="none" w:sz="0" w:space="0" w:color="auto"/>
            <w:bottom w:val="none" w:sz="0" w:space="0" w:color="auto"/>
            <w:right w:val="none" w:sz="0" w:space="0" w:color="auto"/>
          </w:divBdr>
        </w:div>
        <w:div w:id="521361499">
          <w:marLeft w:val="640"/>
          <w:marRight w:val="0"/>
          <w:marTop w:val="0"/>
          <w:marBottom w:val="0"/>
          <w:divBdr>
            <w:top w:val="none" w:sz="0" w:space="0" w:color="auto"/>
            <w:left w:val="none" w:sz="0" w:space="0" w:color="auto"/>
            <w:bottom w:val="none" w:sz="0" w:space="0" w:color="auto"/>
            <w:right w:val="none" w:sz="0" w:space="0" w:color="auto"/>
          </w:divBdr>
        </w:div>
        <w:div w:id="1165823135">
          <w:marLeft w:val="640"/>
          <w:marRight w:val="0"/>
          <w:marTop w:val="0"/>
          <w:marBottom w:val="0"/>
          <w:divBdr>
            <w:top w:val="none" w:sz="0" w:space="0" w:color="auto"/>
            <w:left w:val="none" w:sz="0" w:space="0" w:color="auto"/>
            <w:bottom w:val="none" w:sz="0" w:space="0" w:color="auto"/>
            <w:right w:val="none" w:sz="0" w:space="0" w:color="auto"/>
          </w:divBdr>
        </w:div>
        <w:div w:id="1208491774">
          <w:marLeft w:val="640"/>
          <w:marRight w:val="0"/>
          <w:marTop w:val="0"/>
          <w:marBottom w:val="0"/>
          <w:divBdr>
            <w:top w:val="none" w:sz="0" w:space="0" w:color="auto"/>
            <w:left w:val="none" w:sz="0" w:space="0" w:color="auto"/>
            <w:bottom w:val="none" w:sz="0" w:space="0" w:color="auto"/>
            <w:right w:val="none" w:sz="0" w:space="0" w:color="auto"/>
          </w:divBdr>
        </w:div>
        <w:div w:id="1406760874">
          <w:marLeft w:val="640"/>
          <w:marRight w:val="0"/>
          <w:marTop w:val="0"/>
          <w:marBottom w:val="0"/>
          <w:divBdr>
            <w:top w:val="none" w:sz="0" w:space="0" w:color="auto"/>
            <w:left w:val="none" w:sz="0" w:space="0" w:color="auto"/>
            <w:bottom w:val="none" w:sz="0" w:space="0" w:color="auto"/>
            <w:right w:val="none" w:sz="0" w:space="0" w:color="auto"/>
          </w:divBdr>
        </w:div>
        <w:div w:id="1242637459">
          <w:marLeft w:val="640"/>
          <w:marRight w:val="0"/>
          <w:marTop w:val="0"/>
          <w:marBottom w:val="0"/>
          <w:divBdr>
            <w:top w:val="none" w:sz="0" w:space="0" w:color="auto"/>
            <w:left w:val="none" w:sz="0" w:space="0" w:color="auto"/>
            <w:bottom w:val="none" w:sz="0" w:space="0" w:color="auto"/>
            <w:right w:val="none" w:sz="0" w:space="0" w:color="auto"/>
          </w:divBdr>
        </w:div>
        <w:div w:id="1051735605">
          <w:marLeft w:val="640"/>
          <w:marRight w:val="0"/>
          <w:marTop w:val="0"/>
          <w:marBottom w:val="0"/>
          <w:divBdr>
            <w:top w:val="none" w:sz="0" w:space="0" w:color="auto"/>
            <w:left w:val="none" w:sz="0" w:space="0" w:color="auto"/>
            <w:bottom w:val="none" w:sz="0" w:space="0" w:color="auto"/>
            <w:right w:val="none" w:sz="0" w:space="0" w:color="auto"/>
          </w:divBdr>
        </w:div>
        <w:div w:id="607002406">
          <w:marLeft w:val="640"/>
          <w:marRight w:val="0"/>
          <w:marTop w:val="0"/>
          <w:marBottom w:val="0"/>
          <w:divBdr>
            <w:top w:val="none" w:sz="0" w:space="0" w:color="auto"/>
            <w:left w:val="none" w:sz="0" w:space="0" w:color="auto"/>
            <w:bottom w:val="none" w:sz="0" w:space="0" w:color="auto"/>
            <w:right w:val="none" w:sz="0" w:space="0" w:color="auto"/>
          </w:divBdr>
        </w:div>
        <w:div w:id="1127701318">
          <w:marLeft w:val="640"/>
          <w:marRight w:val="0"/>
          <w:marTop w:val="0"/>
          <w:marBottom w:val="0"/>
          <w:divBdr>
            <w:top w:val="none" w:sz="0" w:space="0" w:color="auto"/>
            <w:left w:val="none" w:sz="0" w:space="0" w:color="auto"/>
            <w:bottom w:val="none" w:sz="0" w:space="0" w:color="auto"/>
            <w:right w:val="none" w:sz="0" w:space="0" w:color="auto"/>
          </w:divBdr>
        </w:div>
        <w:div w:id="5401988">
          <w:marLeft w:val="640"/>
          <w:marRight w:val="0"/>
          <w:marTop w:val="0"/>
          <w:marBottom w:val="0"/>
          <w:divBdr>
            <w:top w:val="none" w:sz="0" w:space="0" w:color="auto"/>
            <w:left w:val="none" w:sz="0" w:space="0" w:color="auto"/>
            <w:bottom w:val="none" w:sz="0" w:space="0" w:color="auto"/>
            <w:right w:val="none" w:sz="0" w:space="0" w:color="auto"/>
          </w:divBdr>
        </w:div>
        <w:div w:id="1398632317">
          <w:marLeft w:val="640"/>
          <w:marRight w:val="0"/>
          <w:marTop w:val="0"/>
          <w:marBottom w:val="0"/>
          <w:divBdr>
            <w:top w:val="none" w:sz="0" w:space="0" w:color="auto"/>
            <w:left w:val="none" w:sz="0" w:space="0" w:color="auto"/>
            <w:bottom w:val="none" w:sz="0" w:space="0" w:color="auto"/>
            <w:right w:val="none" w:sz="0" w:space="0" w:color="auto"/>
          </w:divBdr>
        </w:div>
        <w:div w:id="285888483">
          <w:marLeft w:val="640"/>
          <w:marRight w:val="0"/>
          <w:marTop w:val="0"/>
          <w:marBottom w:val="0"/>
          <w:divBdr>
            <w:top w:val="none" w:sz="0" w:space="0" w:color="auto"/>
            <w:left w:val="none" w:sz="0" w:space="0" w:color="auto"/>
            <w:bottom w:val="none" w:sz="0" w:space="0" w:color="auto"/>
            <w:right w:val="none" w:sz="0" w:space="0" w:color="auto"/>
          </w:divBdr>
        </w:div>
        <w:div w:id="1139613936">
          <w:marLeft w:val="640"/>
          <w:marRight w:val="0"/>
          <w:marTop w:val="0"/>
          <w:marBottom w:val="0"/>
          <w:divBdr>
            <w:top w:val="none" w:sz="0" w:space="0" w:color="auto"/>
            <w:left w:val="none" w:sz="0" w:space="0" w:color="auto"/>
            <w:bottom w:val="none" w:sz="0" w:space="0" w:color="auto"/>
            <w:right w:val="none" w:sz="0" w:space="0" w:color="auto"/>
          </w:divBdr>
        </w:div>
        <w:div w:id="1332294482">
          <w:marLeft w:val="640"/>
          <w:marRight w:val="0"/>
          <w:marTop w:val="0"/>
          <w:marBottom w:val="0"/>
          <w:divBdr>
            <w:top w:val="none" w:sz="0" w:space="0" w:color="auto"/>
            <w:left w:val="none" w:sz="0" w:space="0" w:color="auto"/>
            <w:bottom w:val="none" w:sz="0" w:space="0" w:color="auto"/>
            <w:right w:val="none" w:sz="0" w:space="0" w:color="auto"/>
          </w:divBdr>
        </w:div>
        <w:div w:id="915671574">
          <w:marLeft w:val="640"/>
          <w:marRight w:val="0"/>
          <w:marTop w:val="0"/>
          <w:marBottom w:val="0"/>
          <w:divBdr>
            <w:top w:val="none" w:sz="0" w:space="0" w:color="auto"/>
            <w:left w:val="none" w:sz="0" w:space="0" w:color="auto"/>
            <w:bottom w:val="none" w:sz="0" w:space="0" w:color="auto"/>
            <w:right w:val="none" w:sz="0" w:space="0" w:color="auto"/>
          </w:divBdr>
        </w:div>
        <w:div w:id="1863394624">
          <w:marLeft w:val="640"/>
          <w:marRight w:val="0"/>
          <w:marTop w:val="0"/>
          <w:marBottom w:val="0"/>
          <w:divBdr>
            <w:top w:val="none" w:sz="0" w:space="0" w:color="auto"/>
            <w:left w:val="none" w:sz="0" w:space="0" w:color="auto"/>
            <w:bottom w:val="none" w:sz="0" w:space="0" w:color="auto"/>
            <w:right w:val="none" w:sz="0" w:space="0" w:color="auto"/>
          </w:divBdr>
        </w:div>
        <w:div w:id="1408653756">
          <w:marLeft w:val="640"/>
          <w:marRight w:val="0"/>
          <w:marTop w:val="0"/>
          <w:marBottom w:val="0"/>
          <w:divBdr>
            <w:top w:val="none" w:sz="0" w:space="0" w:color="auto"/>
            <w:left w:val="none" w:sz="0" w:space="0" w:color="auto"/>
            <w:bottom w:val="none" w:sz="0" w:space="0" w:color="auto"/>
            <w:right w:val="none" w:sz="0" w:space="0" w:color="auto"/>
          </w:divBdr>
        </w:div>
        <w:div w:id="1718968591">
          <w:marLeft w:val="640"/>
          <w:marRight w:val="0"/>
          <w:marTop w:val="0"/>
          <w:marBottom w:val="0"/>
          <w:divBdr>
            <w:top w:val="none" w:sz="0" w:space="0" w:color="auto"/>
            <w:left w:val="none" w:sz="0" w:space="0" w:color="auto"/>
            <w:bottom w:val="none" w:sz="0" w:space="0" w:color="auto"/>
            <w:right w:val="none" w:sz="0" w:space="0" w:color="auto"/>
          </w:divBdr>
        </w:div>
        <w:div w:id="533159208">
          <w:marLeft w:val="640"/>
          <w:marRight w:val="0"/>
          <w:marTop w:val="0"/>
          <w:marBottom w:val="0"/>
          <w:divBdr>
            <w:top w:val="none" w:sz="0" w:space="0" w:color="auto"/>
            <w:left w:val="none" w:sz="0" w:space="0" w:color="auto"/>
            <w:bottom w:val="none" w:sz="0" w:space="0" w:color="auto"/>
            <w:right w:val="none" w:sz="0" w:space="0" w:color="auto"/>
          </w:divBdr>
        </w:div>
        <w:div w:id="1002195578">
          <w:marLeft w:val="640"/>
          <w:marRight w:val="0"/>
          <w:marTop w:val="0"/>
          <w:marBottom w:val="0"/>
          <w:divBdr>
            <w:top w:val="none" w:sz="0" w:space="0" w:color="auto"/>
            <w:left w:val="none" w:sz="0" w:space="0" w:color="auto"/>
            <w:bottom w:val="none" w:sz="0" w:space="0" w:color="auto"/>
            <w:right w:val="none" w:sz="0" w:space="0" w:color="auto"/>
          </w:divBdr>
        </w:div>
        <w:div w:id="1936669062">
          <w:marLeft w:val="640"/>
          <w:marRight w:val="0"/>
          <w:marTop w:val="0"/>
          <w:marBottom w:val="0"/>
          <w:divBdr>
            <w:top w:val="none" w:sz="0" w:space="0" w:color="auto"/>
            <w:left w:val="none" w:sz="0" w:space="0" w:color="auto"/>
            <w:bottom w:val="none" w:sz="0" w:space="0" w:color="auto"/>
            <w:right w:val="none" w:sz="0" w:space="0" w:color="auto"/>
          </w:divBdr>
        </w:div>
        <w:div w:id="1674257475">
          <w:marLeft w:val="640"/>
          <w:marRight w:val="0"/>
          <w:marTop w:val="0"/>
          <w:marBottom w:val="0"/>
          <w:divBdr>
            <w:top w:val="none" w:sz="0" w:space="0" w:color="auto"/>
            <w:left w:val="none" w:sz="0" w:space="0" w:color="auto"/>
            <w:bottom w:val="none" w:sz="0" w:space="0" w:color="auto"/>
            <w:right w:val="none" w:sz="0" w:space="0" w:color="auto"/>
          </w:divBdr>
        </w:div>
        <w:div w:id="628315659">
          <w:marLeft w:val="640"/>
          <w:marRight w:val="0"/>
          <w:marTop w:val="0"/>
          <w:marBottom w:val="0"/>
          <w:divBdr>
            <w:top w:val="none" w:sz="0" w:space="0" w:color="auto"/>
            <w:left w:val="none" w:sz="0" w:space="0" w:color="auto"/>
            <w:bottom w:val="none" w:sz="0" w:space="0" w:color="auto"/>
            <w:right w:val="none" w:sz="0" w:space="0" w:color="auto"/>
          </w:divBdr>
        </w:div>
        <w:div w:id="1075205710">
          <w:marLeft w:val="640"/>
          <w:marRight w:val="0"/>
          <w:marTop w:val="0"/>
          <w:marBottom w:val="0"/>
          <w:divBdr>
            <w:top w:val="none" w:sz="0" w:space="0" w:color="auto"/>
            <w:left w:val="none" w:sz="0" w:space="0" w:color="auto"/>
            <w:bottom w:val="none" w:sz="0" w:space="0" w:color="auto"/>
            <w:right w:val="none" w:sz="0" w:space="0" w:color="auto"/>
          </w:divBdr>
        </w:div>
        <w:div w:id="775825811">
          <w:marLeft w:val="640"/>
          <w:marRight w:val="0"/>
          <w:marTop w:val="0"/>
          <w:marBottom w:val="0"/>
          <w:divBdr>
            <w:top w:val="none" w:sz="0" w:space="0" w:color="auto"/>
            <w:left w:val="none" w:sz="0" w:space="0" w:color="auto"/>
            <w:bottom w:val="none" w:sz="0" w:space="0" w:color="auto"/>
            <w:right w:val="none" w:sz="0" w:space="0" w:color="auto"/>
          </w:divBdr>
        </w:div>
        <w:div w:id="1044790927">
          <w:marLeft w:val="640"/>
          <w:marRight w:val="0"/>
          <w:marTop w:val="0"/>
          <w:marBottom w:val="0"/>
          <w:divBdr>
            <w:top w:val="none" w:sz="0" w:space="0" w:color="auto"/>
            <w:left w:val="none" w:sz="0" w:space="0" w:color="auto"/>
            <w:bottom w:val="none" w:sz="0" w:space="0" w:color="auto"/>
            <w:right w:val="none" w:sz="0" w:space="0" w:color="auto"/>
          </w:divBdr>
        </w:div>
        <w:div w:id="1150750219">
          <w:marLeft w:val="640"/>
          <w:marRight w:val="0"/>
          <w:marTop w:val="0"/>
          <w:marBottom w:val="0"/>
          <w:divBdr>
            <w:top w:val="none" w:sz="0" w:space="0" w:color="auto"/>
            <w:left w:val="none" w:sz="0" w:space="0" w:color="auto"/>
            <w:bottom w:val="none" w:sz="0" w:space="0" w:color="auto"/>
            <w:right w:val="none" w:sz="0" w:space="0" w:color="auto"/>
          </w:divBdr>
        </w:div>
        <w:div w:id="694502713">
          <w:marLeft w:val="640"/>
          <w:marRight w:val="0"/>
          <w:marTop w:val="0"/>
          <w:marBottom w:val="0"/>
          <w:divBdr>
            <w:top w:val="none" w:sz="0" w:space="0" w:color="auto"/>
            <w:left w:val="none" w:sz="0" w:space="0" w:color="auto"/>
            <w:bottom w:val="none" w:sz="0" w:space="0" w:color="auto"/>
            <w:right w:val="none" w:sz="0" w:space="0" w:color="auto"/>
          </w:divBdr>
        </w:div>
        <w:div w:id="1225410091">
          <w:marLeft w:val="640"/>
          <w:marRight w:val="0"/>
          <w:marTop w:val="0"/>
          <w:marBottom w:val="0"/>
          <w:divBdr>
            <w:top w:val="none" w:sz="0" w:space="0" w:color="auto"/>
            <w:left w:val="none" w:sz="0" w:space="0" w:color="auto"/>
            <w:bottom w:val="none" w:sz="0" w:space="0" w:color="auto"/>
            <w:right w:val="none" w:sz="0" w:space="0" w:color="auto"/>
          </w:divBdr>
        </w:div>
        <w:div w:id="312877659">
          <w:marLeft w:val="640"/>
          <w:marRight w:val="0"/>
          <w:marTop w:val="0"/>
          <w:marBottom w:val="0"/>
          <w:divBdr>
            <w:top w:val="none" w:sz="0" w:space="0" w:color="auto"/>
            <w:left w:val="none" w:sz="0" w:space="0" w:color="auto"/>
            <w:bottom w:val="none" w:sz="0" w:space="0" w:color="auto"/>
            <w:right w:val="none" w:sz="0" w:space="0" w:color="auto"/>
          </w:divBdr>
        </w:div>
        <w:div w:id="1019625065">
          <w:marLeft w:val="640"/>
          <w:marRight w:val="0"/>
          <w:marTop w:val="0"/>
          <w:marBottom w:val="0"/>
          <w:divBdr>
            <w:top w:val="none" w:sz="0" w:space="0" w:color="auto"/>
            <w:left w:val="none" w:sz="0" w:space="0" w:color="auto"/>
            <w:bottom w:val="none" w:sz="0" w:space="0" w:color="auto"/>
            <w:right w:val="none" w:sz="0" w:space="0" w:color="auto"/>
          </w:divBdr>
        </w:div>
        <w:div w:id="1487554085">
          <w:marLeft w:val="640"/>
          <w:marRight w:val="0"/>
          <w:marTop w:val="0"/>
          <w:marBottom w:val="0"/>
          <w:divBdr>
            <w:top w:val="none" w:sz="0" w:space="0" w:color="auto"/>
            <w:left w:val="none" w:sz="0" w:space="0" w:color="auto"/>
            <w:bottom w:val="none" w:sz="0" w:space="0" w:color="auto"/>
            <w:right w:val="none" w:sz="0" w:space="0" w:color="auto"/>
          </w:divBdr>
        </w:div>
        <w:div w:id="483931345">
          <w:marLeft w:val="640"/>
          <w:marRight w:val="0"/>
          <w:marTop w:val="0"/>
          <w:marBottom w:val="0"/>
          <w:divBdr>
            <w:top w:val="none" w:sz="0" w:space="0" w:color="auto"/>
            <w:left w:val="none" w:sz="0" w:space="0" w:color="auto"/>
            <w:bottom w:val="none" w:sz="0" w:space="0" w:color="auto"/>
            <w:right w:val="none" w:sz="0" w:space="0" w:color="auto"/>
          </w:divBdr>
        </w:div>
        <w:div w:id="1233345458">
          <w:marLeft w:val="640"/>
          <w:marRight w:val="0"/>
          <w:marTop w:val="0"/>
          <w:marBottom w:val="0"/>
          <w:divBdr>
            <w:top w:val="none" w:sz="0" w:space="0" w:color="auto"/>
            <w:left w:val="none" w:sz="0" w:space="0" w:color="auto"/>
            <w:bottom w:val="none" w:sz="0" w:space="0" w:color="auto"/>
            <w:right w:val="none" w:sz="0" w:space="0" w:color="auto"/>
          </w:divBdr>
        </w:div>
        <w:div w:id="1780835469">
          <w:marLeft w:val="640"/>
          <w:marRight w:val="0"/>
          <w:marTop w:val="0"/>
          <w:marBottom w:val="0"/>
          <w:divBdr>
            <w:top w:val="none" w:sz="0" w:space="0" w:color="auto"/>
            <w:left w:val="none" w:sz="0" w:space="0" w:color="auto"/>
            <w:bottom w:val="none" w:sz="0" w:space="0" w:color="auto"/>
            <w:right w:val="none" w:sz="0" w:space="0" w:color="auto"/>
          </w:divBdr>
        </w:div>
        <w:div w:id="719550769">
          <w:marLeft w:val="640"/>
          <w:marRight w:val="0"/>
          <w:marTop w:val="0"/>
          <w:marBottom w:val="0"/>
          <w:divBdr>
            <w:top w:val="none" w:sz="0" w:space="0" w:color="auto"/>
            <w:left w:val="none" w:sz="0" w:space="0" w:color="auto"/>
            <w:bottom w:val="none" w:sz="0" w:space="0" w:color="auto"/>
            <w:right w:val="none" w:sz="0" w:space="0" w:color="auto"/>
          </w:divBdr>
        </w:div>
        <w:div w:id="430513299">
          <w:marLeft w:val="640"/>
          <w:marRight w:val="0"/>
          <w:marTop w:val="0"/>
          <w:marBottom w:val="0"/>
          <w:divBdr>
            <w:top w:val="none" w:sz="0" w:space="0" w:color="auto"/>
            <w:left w:val="none" w:sz="0" w:space="0" w:color="auto"/>
            <w:bottom w:val="none" w:sz="0" w:space="0" w:color="auto"/>
            <w:right w:val="none" w:sz="0" w:space="0" w:color="auto"/>
          </w:divBdr>
        </w:div>
        <w:div w:id="1715884397">
          <w:marLeft w:val="640"/>
          <w:marRight w:val="0"/>
          <w:marTop w:val="0"/>
          <w:marBottom w:val="0"/>
          <w:divBdr>
            <w:top w:val="none" w:sz="0" w:space="0" w:color="auto"/>
            <w:left w:val="none" w:sz="0" w:space="0" w:color="auto"/>
            <w:bottom w:val="none" w:sz="0" w:space="0" w:color="auto"/>
            <w:right w:val="none" w:sz="0" w:space="0" w:color="auto"/>
          </w:divBdr>
        </w:div>
        <w:div w:id="1257792186">
          <w:marLeft w:val="640"/>
          <w:marRight w:val="0"/>
          <w:marTop w:val="0"/>
          <w:marBottom w:val="0"/>
          <w:divBdr>
            <w:top w:val="none" w:sz="0" w:space="0" w:color="auto"/>
            <w:left w:val="none" w:sz="0" w:space="0" w:color="auto"/>
            <w:bottom w:val="none" w:sz="0" w:space="0" w:color="auto"/>
            <w:right w:val="none" w:sz="0" w:space="0" w:color="auto"/>
          </w:divBdr>
        </w:div>
        <w:div w:id="797916549">
          <w:marLeft w:val="640"/>
          <w:marRight w:val="0"/>
          <w:marTop w:val="0"/>
          <w:marBottom w:val="0"/>
          <w:divBdr>
            <w:top w:val="none" w:sz="0" w:space="0" w:color="auto"/>
            <w:left w:val="none" w:sz="0" w:space="0" w:color="auto"/>
            <w:bottom w:val="none" w:sz="0" w:space="0" w:color="auto"/>
            <w:right w:val="none" w:sz="0" w:space="0" w:color="auto"/>
          </w:divBdr>
        </w:div>
        <w:div w:id="1192842880">
          <w:marLeft w:val="640"/>
          <w:marRight w:val="0"/>
          <w:marTop w:val="0"/>
          <w:marBottom w:val="0"/>
          <w:divBdr>
            <w:top w:val="none" w:sz="0" w:space="0" w:color="auto"/>
            <w:left w:val="none" w:sz="0" w:space="0" w:color="auto"/>
            <w:bottom w:val="none" w:sz="0" w:space="0" w:color="auto"/>
            <w:right w:val="none" w:sz="0" w:space="0" w:color="auto"/>
          </w:divBdr>
        </w:div>
        <w:div w:id="1485707455">
          <w:marLeft w:val="640"/>
          <w:marRight w:val="0"/>
          <w:marTop w:val="0"/>
          <w:marBottom w:val="0"/>
          <w:divBdr>
            <w:top w:val="none" w:sz="0" w:space="0" w:color="auto"/>
            <w:left w:val="none" w:sz="0" w:space="0" w:color="auto"/>
            <w:bottom w:val="none" w:sz="0" w:space="0" w:color="auto"/>
            <w:right w:val="none" w:sz="0" w:space="0" w:color="auto"/>
          </w:divBdr>
        </w:div>
        <w:div w:id="1443065389">
          <w:marLeft w:val="640"/>
          <w:marRight w:val="0"/>
          <w:marTop w:val="0"/>
          <w:marBottom w:val="0"/>
          <w:divBdr>
            <w:top w:val="none" w:sz="0" w:space="0" w:color="auto"/>
            <w:left w:val="none" w:sz="0" w:space="0" w:color="auto"/>
            <w:bottom w:val="none" w:sz="0" w:space="0" w:color="auto"/>
            <w:right w:val="none" w:sz="0" w:space="0" w:color="auto"/>
          </w:divBdr>
        </w:div>
        <w:div w:id="1625232794">
          <w:marLeft w:val="640"/>
          <w:marRight w:val="0"/>
          <w:marTop w:val="0"/>
          <w:marBottom w:val="0"/>
          <w:divBdr>
            <w:top w:val="none" w:sz="0" w:space="0" w:color="auto"/>
            <w:left w:val="none" w:sz="0" w:space="0" w:color="auto"/>
            <w:bottom w:val="none" w:sz="0" w:space="0" w:color="auto"/>
            <w:right w:val="none" w:sz="0" w:space="0" w:color="auto"/>
          </w:divBdr>
        </w:div>
        <w:div w:id="1236358454">
          <w:marLeft w:val="640"/>
          <w:marRight w:val="0"/>
          <w:marTop w:val="0"/>
          <w:marBottom w:val="0"/>
          <w:divBdr>
            <w:top w:val="none" w:sz="0" w:space="0" w:color="auto"/>
            <w:left w:val="none" w:sz="0" w:space="0" w:color="auto"/>
            <w:bottom w:val="none" w:sz="0" w:space="0" w:color="auto"/>
            <w:right w:val="none" w:sz="0" w:space="0" w:color="auto"/>
          </w:divBdr>
        </w:div>
        <w:div w:id="1476412026">
          <w:marLeft w:val="640"/>
          <w:marRight w:val="0"/>
          <w:marTop w:val="0"/>
          <w:marBottom w:val="0"/>
          <w:divBdr>
            <w:top w:val="none" w:sz="0" w:space="0" w:color="auto"/>
            <w:left w:val="none" w:sz="0" w:space="0" w:color="auto"/>
            <w:bottom w:val="none" w:sz="0" w:space="0" w:color="auto"/>
            <w:right w:val="none" w:sz="0" w:space="0" w:color="auto"/>
          </w:divBdr>
        </w:div>
        <w:div w:id="17704635">
          <w:marLeft w:val="640"/>
          <w:marRight w:val="0"/>
          <w:marTop w:val="0"/>
          <w:marBottom w:val="0"/>
          <w:divBdr>
            <w:top w:val="none" w:sz="0" w:space="0" w:color="auto"/>
            <w:left w:val="none" w:sz="0" w:space="0" w:color="auto"/>
            <w:bottom w:val="none" w:sz="0" w:space="0" w:color="auto"/>
            <w:right w:val="none" w:sz="0" w:space="0" w:color="auto"/>
          </w:divBdr>
        </w:div>
        <w:div w:id="1047098593">
          <w:marLeft w:val="640"/>
          <w:marRight w:val="0"/>
          <w:marTop w:val="0"/>
          <w:marBottom w:val="0"/>
          <w:divBdr>
            <w:top w:val="none" w:sz="0" w:space="0" w:color="auto"/>
            <w:left w:val="none" w:sz="0" w:space="0" w:color="auto"/>
            <w:bottom w:val="none" w:sz="0" w:space="0" w:color="auto"/>
            <w:right w:val="none" w:sz="0" w:space="0" w:color="auto"/>
          </w:divBdr>
        </w:div>
        <w:div w:id="1460143763">
          <w:marLeft w:val="640"/>
          <w:marRight w:val="0"/>
          <w:marTop w:val="0"/>
          <w:marBottom w:val="0"/>
          <w:divBdr>
            <w:top w:val="none" w:sz="0" w:space="0" w:color="auto"/>
            <w:left w:val="none" w:sz="0" w:space="0" w:color="auto"/>
            <w:bottom w:val="none" w:sz="0" w:space="0" w:color="auto"/>
            <w:right w:val="none" w:sz="0" w:space="0" w:color="auto"/>
          </w:divBdr>
        </w:div>
        <w:div w:id="155001860">
          <w:marLeft w:val="640"/>
          <w:marRight w:val="0"/>
          <w:marTop w:val="0"/>
          <w:marBottom w:val="0"/>
          <w:divBdr>
            <w:top w:val="none" w:sz="0" w:space="0" w:color="auto"/>
            <w:left w:val="none" w:sz="0" w:space="0" w:color="auto"/>
            <w:bottom w:val="none" w:sz="0" w:space="0" w:color="auto"/>
            <w:right w:val="none" w:sz="0" w:space="0" w:color="auto"/>
          </w:divBdr>
        </w:div>
        <w:div w:id="566765309">
          <w:marLeft w:val="640"/>
          <w:marRight w:val="0"/>
          <w:marTop w:val="0"/>
          <w:marBottom w:val="0"/>
          <w:divBdr>
            <w:top w:val="none" w:sz="0" w:space="0" w:color="auto"/>
            <w:left w:val="none" w:sz="0" w:space="0" w:color="auto"/>
            <w:bottom w:val="none" w:sz="0" w:space="0" w:color="auto"/>
            <w:right w:val="none" w:sz="0" w:space="0" w:color="auto"/>
          </w:divBdr>
        </w:div>
        <w:div w:id="2111391540">
          <w:marLeft w:val="640"/>
          <w:marRight w:val="0"/>
          <w:marTop w:val="0"/>
          <w:marBottom w:val="0"/>
          <w:divBdr>
            <w:top w:val="none" w:sz="0" w:space="0" w:color="auto"/>
            <w:left w:val="none" w:sz="0" w:space="0" w:color="auto"/>
            <w:bottom w:val="none" w:sz="0" w:space="0" w:color="auto"/>
            <w:right w:val="none" w:sz="0" w:space="0" w:color="auto"/>
          </w:divBdr>
        </w:div>
        <w:div w:id="1883319412">
          <w:marLeft w:val="640"/>
          <w:marRight w:val="0"/>
          <w:marTop w:val="0"/>
          <w:marBottom w:val="0"/>
          <w:divBdr>
            <w:top w:val="none" w:sz="0" w:space="0" w:color="auto"/>
            <w:left w:val="none" w:sz="0" w:space="0" w:color="auto"/>
            <w:bottom w:val="none" w:sz="0" w:space="0" w:color="auto"/>
            <w:right w:val="none" w:sz="0" w:space="0" w:color="auto"/>
          </w:divBdr>
        </w:div>
        <w:div w:id="443380129">
          <w:marLeft w:val="640"/>
          <w:marRight w:val="0"/>
          <w:marTop w:val="0"/>
          <w:marBottom w:val="0"/>
          <w:divBdr>
            <w:top w:val="none" w:sz="0" w:space="0" w:color="auto"/>
            <w:left w:val="none" w:sz="0" w:space="0" w:color="auto"/>
            <w:bottom w:val="none" w:sz="0" w:space="0" w:color="auto"/>
            <w:right w:val="none" w:sz="0" w:space="0" w:color="auto"/>
          </w:divBdr>
        </w:div>
        <w:div w:id="742871877">
          <w:marLeft w:val="640"/>
          <w:marRight w:val="0"/>
          <w:marTop w:val="0"/>
          <w:marBottom w:val="0"/>
          <w:divBdr>
            <w:top w:val="none" w:sz="0" w:space="0" w:color="auto"/>
            <w:left w:val="none" w:sz="0" w:space="0" w:color="auto"/>
            <w:bottom w:val="none" w:sz="0" w:space="0" w:color="auto"/>
            <w:right w:val="none" w:sz="0" w:space="0" w:color="auto"/>
          </w:divBdr>
        </w:div>
        <w:div w:id="1950161957">
          <w:marLeft w:val="640"/>
          <w:marRight w:val="0"/>
          <w:marTop w:val="0"/>
          <w:marBottom w:val="0"/>
          <w:divBdr>
            <w:top w:val="none" w:sz="0" w:space="0" w:color="auto"/>
            <w:left w:val="none" w:sz="0" w:space="0" w:color="auto"/>
            <w:bottom w:val="none" w:sz="0" w:space="0" w:color="auto"/>
            <w:right w:val="none" w:sz="0" w:space="0" w:color="auto"/>
          </w:divBdr>
        </w:div>
        <w:div w:id="1159075639">
          <w:marLeft w:val="640"/>
          <w:marRight w:val="0"/>
          <w:marTop w:val="0"/>
          <w:marBottom w:val="0"/>
          <w:divBdr>
            <w:top w:val="none" w:sz="0" w:space="0" w:color="auto"/>
            <w:left w:val="none" w:sz="0" w:space="0" w:color="auto"/>
            <w:bottom w:val="none" w:sz="0" w:space="0" w:color="auto"/>
            <w:right w:val="none" w:sz="0" w:space="0" w:color="auto"/>
          </w:divBdr>
        </w:div>
        <w:div w:id="634070481">
          <w:marLeft w:val="640"/>
          <w:marRight w:val="0"/>
          <w:marTop w:val="0"/>
          <w:marBottom w:val="0"/>
          <w:divBdr>
            <w:top w:val="none" w:sz="0" w:space="0" w:color="auto"/>
            <w:left w:val="none" w:sz="0" w:space="0" w:color="auto"/>
            <w:bottom w:val="none" w:sz="0" w:space="0" w:color="auto"/>
            <w:right w:val="none" w:sz="0" w:space="0" w:color="auto"/>
          </w:divBdr>
        </w:div>
        <w:div w:id="559829680">
          <w:marLeft w:val="640"/>
          <w:marRight w:val="0"/>
          <w:marTop w:val="0"/>
          <w:marBottom w:val="0"/>
          <w:divBdr>
            <w:top w:val="none" w:sz="0" w:space="0" w:color="auto"/>
            <w:left w:val="none" w:sz="0" w:space="0" w:color="auto"/>
            <w:bottom w:val="none" w:sz="0" w:space="0" w:color="auto"/>
            <w:right w:val="none" w:sz="0" w:space="0" w:color="auto"/>
          </w:divBdr>
        </w:div>
        <w:div w:id="905648064">
          <w:marLeft w:val="640"/>
          <w:marRight w:val="0"/>
          <w:marTop w:val="0"/>
          <w:marBottom w:val="0"/>
          <w:divBdr>
            <w:top w:val="none" w:sz="0" w:space="0" w:color="auto"/>
            <w:left w:val="none" w:sz="0" w:space="0" w:color="auto"/>
            <w:bottom w:val="none" w:sz="0" w:space="0" w:color="auto"/>
            <w:right w:val="none" w:sz="0" w:space="0" w:color="auto"/>
          </w:divBdr>
        </w:div>
        <w:div w:id="1060445212">
          <w:marLeft w:val="640"/>
          <w:marRight w:val="0"/>
          <w:marTop w:val="0"/>
          <w:marBottom w:val="0"/>
          <w:divBdr>
            <w:top w:val="none" w:sz="0" w:space="0" w:color="auto"/>
            <w:left w:val="none" w:sz="0" w:space="0" w:color="auto"/>
            <w:bottom w:val="none" w:sz="0" w:space="0" w:color="auto"/>
            <w:right w:val="none" w:sz="0" w:space="0" w:color="auto"/>
          </w:divBdr>
        </w:div>
        <w:div w:id="426118245">
          <w:marLeft w:val="640"/>
          <w:marRight w:val="0"/>
          <w:marTop w:val="0"/>
          <w:marBottom w:val="0"/>
          <w:divBdr>
            <w:top w:val="none" w:sz="0" w:space="0" w:color="auto"/>
            <w:left w:val="none" w:sz="0" w:space="0" w:color="auto"/>
            <w:bottom w:val="none" w:sz="0" w:space="0" w:color="auto"/>
            <w:right w:val="none" w:sz="0" w:space="0" w:color="auto"/>
          </w:divBdr>
        </w:div>
        <w:div w:id="1541823587">
          <w:marLeft w:val="640"/>
          <w:marRight w:val="0"/>
          <w:marTop w:val="0"/>
          <w:marBottom w:val="0"/>
          <w:divBdr>
            <w:top w:val="none" w:sz="0" w:space="0" w:color="auto"/>
            <w:left w:val="none" w:sz="0" w:space="0" w:color="auto"/>
            <w:bottom w:val="none" w:sz="0" w:space="0" w:color="auto"/>
            <w:right w:val="none" w:sz="0" w:space="0" w:color="auto"/>
          </w:divBdr>
        </w:div>
        <w:div w:id="2070954392">
          <w:marLeft w:val="640"/>
          <w:marRight w:val="0"/>
          <w:marTop w:val="0"/>
          <w:marBottom w:val="0"/>
          <w:divBdr>
            <w:top w:val="none" w:sz="0" w:space="0" w:color="auto"/>
            <w:left w:val="none" w:sz="0" w:space="0" w:color="auto"/>
            <w:bottom w:val="none" w:sz="0" w:space="0" w:color="auto"/>
            <w:right w:val="none" w:sz="0" w:space="0" w:color="auto"/>
          </w:divBdr>
        </w:div>
        <w:div w:id="196817090">
          <w:marLeft w:val="640"/>
          <w:marRight w:val="0"/>
          <w:marTop w:val="0"/>
          <w:marBottom w:val="0"/>
          <w:divBdr>
            <w:top w:val="none" w:sz="0" w:space="0" w:color="auto"/>
            <w:left w:val="none" w:sz="0" w:space="0" w:color="auto"/>
            <w:bottom w:val="none" w:sz="0" w:space="0" w:color="auto"/>
            <w:right w:val="none" w:sz="0" w:space="0" w:color="auto"/>
          </w:divBdr>
        </w:div>
        <w:div w:id="1018775988">
          <w:marLeft w:val="640"/>
          <w:marRight w:val="0"/>
          <w:marTop w:val="0"/>
          <w:marBottom w:val="0"/>
          <w:divBdr>
            <w:top w:val="none" w:sz="0" w:space="0" w:color="auto"/>
            <w:left w:val="none" w:sz="0" w:space="0" w:color="auto"/>
            <w:bottom w:val="none" w:sz="0" w:space="0" w:color="auto"/>
            <w:right w:val="none" w:sz="0" w:space="0" w:color="auto"/>
          </w:divBdr>
        </w:div>
        <w:div w:id="76706629">
          <w:marLeft w:val="640"/>
          <w:marRight w:val="0"/>
          <w:marTop w:val="0"/>
          <w:marBottom w:val="0"/>
          <w:divBdr>
            <w:top w:val="none" w:sz="0" w:space="0" w:color="auto"/>
            <w:left w:val="none" w:sz="0" w:space="0" w:color="auto"/>
            <w:bottom w:val="none" w:sz="0" w:space="0" w:color="auto"/>
            <w:right w:val="none" w:sz="0" w:space="0" w:color="auto"/>
          </w:divBdr>
        </w:div>
        <w:div w:id="1536195519">
          <w:marLeft w:val="640"/>
          <w:marRight w:val="0"/>
          <w:marTop w:val="0"/>
          <w:marBottom w:val="0"/>
          <w:divBdr>
            <w:top w:val="none" w:sz="0" w:space="0" w:color="auto"/>
            <w:left w:val="none" w:sz="0" w:space="0" w:color="auto"/>
            <w:bottom w:val="none" w:sz="0" w:space="0" w:color="auto"/>
            <w:right w:val="none" w:sz="0" w:space="0" w:color="auto"/>
          </w:divBdr>
        </w:div>
        <w:div w:id="727345019">
          <w:marLeft w:val="640"/>
          <w:marRight w:val="0"/>
          <w:marTop w:val="0"/>
          <w:marBottom w:val="0"/>
          <w:divBdr>
            <w:top w:val="none" w:sz="0" w:space="0" w:color="auto"/>
            <w:left w:val="none" w:sz="0" w:space="0" w:color="auto"/>
            <w:bottom w:val="none" w:sz="0" w:space="0" w:color="auto"/>
            <w:right w:val="none" w:sz="0" w:space="0" w:color="auto"/>
          </w:divBdr>
        </w:div>
        <w:div w:id="1792436755">
          <w:marLeft w:val="640"/>
          <w:marRight w:val="0"/>
          <w:marTop w:val="0"/>
          <w:marBottom w:val="0"/>
          <w:divBdr>
            <w:top w:val="none" w:sz="0" w:space="0" w:color="auto"/>
            <w:left w:val="none" w:sz="0" w:space="0" w:color="auto"/>
            <w:bottom w:val="none" w:sz="0" w:space="0" w:color="auto"/>
            <w:right w:val="none" w:sz="0" w:space="0" w:color="auto"/>
          </w:divBdr>
        </w:div>
        <w:div w:id="868958623">
          <w:marLeft w:val="640"/>
          <w:marRight w:val="0"/>
          <w:marTop w:val="0"/>
          <w:marBottom w:val="0"/>
          <w:divBdr>
            <w:top w:val="none" w:sz="0" w:space="0" w:color="auto"/>
            <w:left w:val="none" w:sz="0" w:space="0" w:color="auto"/>
            <w:bottom w:val="none" w:sz="0" w:space="0" w:color="auto"/>
            <w:right w:val="none" w:sz="0" w:space="0" w:color="auto"/>
          </w:divBdr>
        </w:div>
        <w:div w:id="664093547">
          <w:marLeft w:val="640"/>
          <w:marRight w:val="0"/>
          <w:marTop w:val="0"/>
          <w:marBottom w:val="0"/>
          <w:divBdr>
            <w:top w:val="none" w:sz="0" w:space="0" w:color="auto"/>
            <w:left w:val="none" w:sz="0" w:space="0" w:color="auto"/>
            <w:bottom w:val="none" w:sz="0" w:space="0" w:color="auto"/>
            <w:right w:val="none" w:sz="0" w:space="0" w:color="auto"/>
          </w:divBdr>
        </w:div>
        <w:div w:id="1325282320">
          <w:marLeft w:val="640"/>
          <w:marRight w:val="0"/>
          <w:marTop w:val="0"/>
          <w:marBottom w:val="0"/>
          <w:divBdr>
            <w:top w:val="none" w:sz="0" w:space="0" w:color="auto"/>
            <w:left w:val="none" w:sz="0" w:space="0" w:color="auto"/>
            <w:bottom w:val="none" w:sz="0" w:space="0" w:color="auto"/>
            <w:right w:val="none" w:sz="0" w:space="0" w:color="auto"/>
          </w:divBdr>
        </w:div>
        <w:div w:id="823819534">
          <w:marLeft w:val="640"/>
          <w:marRight w:val="0"/>
          <w:marTop w:val="0"/>
          <w:marBottom w:val="0"/>
          <w:divBdr>
            <w:top w:val="none" w:sz="0" w:space="0" w:color="auto"/>
            <w:left w:val="none" w:sz="0" w:space="0" w:color="auto"/>
            <w:bottom w:val="none" w:sz="0" w:space="0" w:color="auto"/>
            <w:right w:val="none" w:sz="0" w:space="0" w:color="auto"/>
          </w:divBdr>
        </w:div>
        <w:div w:id="571550121">
          <w:marLeft w:val="640"/>
          <w:marRight w:val="0"/>
          <w:marTop w:val="0"/>
          <w:marBottom w:val="0"/>
          <w:divBdr>
            <w:top w:val="none" w:sz="0" w:space="0" w:color="auto"/>
            <w:left w:val="none" w:sz="0" w:space="0" w:color="auto"/>
            <w:bottom w:val="none" w:sz="0" w:space="0" w:color="auto"/>
            <w:right w:val="none" w:sz="0" w:space="0" w:color="auto"/>
          </w:divBdr>
        </w:div>
        <w:div w:id="805859408">
          <w:marLeft w:val="640"/>
          <w:marRight w:val="0"/>
          <w:marTop w:val="0"/>
          <w:marBottom w:val="0"/>
          <w:divBdr>
            <w:top w:val="none" w:sz="0" w:space="0" w:color="auto"/>
            <w:left w:val="none" w:sz="0" w:space="0" w:color="auto"/>
            <w:bottom w:val="none" w:sz="0" w:space="0" w:color="auto"/>
            <w:right w:val="none" w:sz="0" w:space="0" w:color="auto"/>
          </w:divBdr>
        </w:div>
      </w:divsChild>
    </w:div>
    <w:div w:id="313223875">
      <w:bodyDiv w:val="1"/>
      <w:marLeft w:val="0"/>
      <w:marRight w:val="0"/>
      <w:marTop w:val="0"/>
      <w:marBottom w:val="0"/>
      <w:divBdr>
        <w:top w:val="none" w:sz="0" w:space="0" w:color="auto"/>
        <w:left w:val="none" w:sz="0" w:space="0" w:color="auto"/>
        <w:bottom w:val="none" w:sz="0" w:space="0" w:color="auto"/>
        <w:right w:val="none" w:sz="0" w:space="0" w:color="auto"/>
      </w:divBdr>
    </w:div>
    <w:div w:id="319583581">
      <w:bodyDiv w:val="1"/>
      <w:marLeft w:val="0"/>
      <w:marRight w:val="0"/>
      <w:marTop w:val="0"/>
      <w:marBottom w:val="0"/>
      <w:divBdr>
        <w:top w:val="none" w:sz="0" w:space="0" w:color="auto"/>
        <w:left w:val="none" w:sz="0" w:space="0" w:color="auto"/>
        <w:bottom w:val="none" w:sz="0" w:space="0" w:color="auto"/>
        <w:right w:val="none" w:sz="0" w:space="0" w:color="auto"/>
      </w:divBdr>
    </w:div>
    <w:div w:id="319776295">
      <w:bodyDiv w:val="1"/>
      <w:marLeft w:val="0"/>
      <w:marRight w:val="0"/>
      <w:marTop w:val="0"/>
      <w:marBottom w:val="0"/>
      <w:divBdr>
        <w:top w:val="none" w:sz="0" w:space="0" w:color="auto"/>
        <w:left w:val="none" w:sz="0" w:space="0" w:color="auto"/>
        <w:bottom w:val="none" w:sz="0" w:space="0" w:color="auto"/>
        <w:right w:val="none" w:sz="0" w:space="0" w:color="auto"/>
      </w:divBdr>
      <w:divsChild>
        <w:div w:id="1342053326">
          <w:marLeft w:val="640"/>
          <w:marRight w:val="0"/>
          <w:marTop w:val="0"/>
          <w:marBottom w:val="0"/>
          <w:divBdr>
            <w:top w:val="none" w:sz="0" w:space="0" w:color="auto"/>
            <w:left w:val="none" w:sz="0" w:space="0" w:color="auto"/>
            <w:bottom w:val="none" w:sz="0" w:space="0" w:color="auto"/>
            <w:right w:val="none" w:sz="0" w:space="0" w:color="auto"/>
          </w:divBdr>
        </w:div>
        <w:div w:id="978262603">
          <w:marLeft w:val="640"/>
          <w:marRight w:val="0"/>
          <w:marTop w:val="0"/>
          <w:marBottom w:val="0"/>
          <w:divBdr>
            <w:top w:val="none" w:sz="0" w:space="0" w:color="auto"/>
            <w:left w:val="none" w:sz="0" w:space="0" w:color="auto"/>
            <w:bottom w:val="none" w:sz="0" w:space="0" w:color="auto"/>
            <w:right w:val="none" w:sz="0" w:space="0" w:color="auto"/>
          </w:divBdr>
        </w:div>
        <w:div w:id="733117846">
          <w:marLeft w:val="640"/>
          <w:marRight w:val="0"/>
          <w:marTop w:val="0"/>
          <w:marBottom w:val="0"/>
          <w:divBdr>
            <w:top w:val="none" w:sz="0" w:space="0" w:color="auto"/>
            <w:left w:val="none" w:sz="0" w:space="0" w:color="auto"/>
            <w:bottom w:val="none" w:sz="0" w:space="0" w:color="auto"/>
            <w:right w:val="none" w:sz="0" w:space="0" w:color="auto"/>
          </w:divBdr>
        </w:div>
        <w:div w:id="1900434030">
          <w:marLeft w:val="640"/>
          <w:marRight w:val="0"/>
          <w:marTop w:val="0"/>
          <w:marBottom w:val="0"/>
          <w:divBdr>
            <w:top w:val="none" w:sz="0" w:space="0" w:color="auto"/>
            <w:left w:val="none" w:sz="0" w:space="0" w:color="auto"/>
            <w:bottom w:val="none" w:sz="0" w:space="0" w:color="auto"/>
            <w:right w:val="none" w:sz="0" w:space="0" w:color="auto"/>
          </w:divBdr>
        </w:div>
        <w:div w:id="404378714">
          <w:marLeft w:val="640"/>
          <w:marRight w:val="0"/>
          <w:marTop w:val="0"/>
          <w:marBottom w:val="0"/>
          <w:divBdr>
            <w:top w:val="none" w:sz="0" w:space="0" w:color="auto"/>
            <w:left w:val="none" w:sz="0" w:space="0" w:color="auto"/>
            <w:bottom w:val="none" w:sz="0" w:space="0" w:color="auto"/>
            <w:right w:val="none" w:sz="0" w:space="0" w:color="auto"/>
          </w:divBdr>
        </w:div>
        <w:div w:id="917322816">
          <w:marLeft w:val="640"/>
          <w:marRight w:val="0"/>
          <w:marTop w:val="0"/>
          <w:marBottom w:val="0"/>
          <w:divBdr>
            <w:top w:val="none" w:sz="0" w:space="0" w:color="auto"/>
            <w:left w:val="none" w:sz="0" w:space="0" w:color="auto"/>
            <w:bottom w:val="none" w:sz="0" w:space="0" w:color="auto"/>
            <w:right w:val="none" w:sz="0" w:space="0" w:color="auto"/>
          </w:divBdr>
        </w:div>
        <w:div w:id="572399528">
          <w:marLeft w:val="640"/>
          <w:marRight w:val="0"/>
          <w:marTop w:val="0"/>
          <w:marBottom w:val="0"/>
          <w:divBdr>
            <w:top w:val="none" w:sz="0" w:space="0" w:color="auto"/>
            <w:left w:val="none" w:sz="0" w:space="0" w:color="auto"/>
            <w:bottom w:val="none" w:sz="0" w:space="0" w:color="auto"/>
            <w:right w:val="none" w:sz="0" w:space="0" w:color="auto"/>
          </w:divBdr>
        </w:div>
        <w:div w:id="579097916">
          <w:marLeft w:val="640"/>
          <w:marRight w:val="0"/>
          <w:marTop w:val="0"/>
          <w:marBottom w:val="0"/>
          <w:divBdr>
            <w:top w:val="none" w:sz="0" w:space="0" w:color="auto"/>
            <w:left w:val="none" w:sz="0" w:space="0" w:color="auto"/>
            <w:bottom w:val="none" w:sz="0" w:space="0" w:color="auto"/>
            <w:right w:val="none" w:sz="0" w:space="0" w:color="auto"/>
          </w:divBdr>
        </w:div>
        <w:div w:id="651103240">
          <w:marLeft w:val="640"/>
          <w:marRight w:val="0"/>
          <w:marTop w:val="0"/>
          <w:marBottom w:val="0"/>
          <w:divBdr>
            <w:top w:val="none" w:sz="0" w:space="0" w:color="auto"/>
            <w:left w:val="none" w:sz="0" w:space="0" w:color="auto"/>
            <w:bottom w:val="none" w:sz="0" w:space="0" w:color="auto"/>
            <w:right w:val="none" w:sz="0" w:space="0" w:color="auto"/>
          </w:divBdr>
        </w:div>
        <w:div w:id="1658876059">
          <w:marLeft w:val="640"/>
          <w:marRight w:val="0"/>
          <w:marTop w:val="0"/>
          <w:marBottom w:val="0"/>
          <w:divBdr>
            <w:top w:val="none" w:sz="0" w:space="0" w:color="auto"/>
            <w:left w:val="none" w:sz="0" w:space="0" w:color="auto"/>
            <w:bottom w:val="none" w:sz="0" w:space="0" w:color="auto"/>
            <w:right w:val="none" w:sz="0" w:space="0" w:color="auto"/>
          </w:divBdr>
        </w:div>
        <w:div w:id="1492258828">
          <w:marLeft w:val="640"/>
          <w:marRight w:val="0"/>
          <w:marTop w:val="0"/>
          <w:marBottom w:val="0"/>
          <w:divBdr>
            <w:top w:val="none" w:sz="0" w:space="0" w:color="auto"/>
            <w:left w:val="none" w:sz="0" w:space="0" w:color="auto"/>
            <w:bottom w:val="none" w:sz="0" w:space="0" w:color="auto"/>
            <w:right w:val="none" w:sz="0" w:space="0" w:color="auto"/>
          </w:divBdr>
        </w:div>
        <w:div w:id="2045327859">
          <w:marLeft w:val="640"/>
          <w:marRight w:val="0"/>
          <w:marTop w:val="0"/>
          <w:marBottom w:val="0"/>
          <w:divBdr>
            <w:top w:val="none" w:sz="0" w:space="0" w:color="auto"/>
            <w:left w:val="none" w:sz="0" w:space="0" w:color="auto"/>
            <w:bottom w:val="none" w:sz="0" w:space="0" w:color="auto"/>
            <w:right w:val="none" w:sz="0" w:space="0" w:color="auto"/>
          </w:divBdr>
        </w:div>
        <w:div w:id="1371761177">
          <w:marLeft w:val="640"/>
          <w:marRight w:val="0"/>
          <w:marTop w:val="0"/>
          <w:marBottom w:val="0"/>
          <w:divBdr>
            <w:top w:val="none" w:sz="0" w:space="0" w:color="auto"/>
            <w:left w:val="none" w:sz="0" w:space="0" w:color="auto"/>
            <w:bottom w:val="none" w:sz="0" w:space="0" w:color="auto"/>
            <w:right w:val="none" w:sz="0" w:space="0" w:color="auto"/>
          </w:divBdr>
        </w:div>
        <w:div w:id="1446734547">
          <w:marLeft w:val="640"/>
          <w:marRight w:val="0"/>
          <w:marTop w:val="0"/>
          <w:marBottom w:val="0"/>
          <w:divBdr>
            <w:top w:val="none" w:sz="0" w:space="0" w:color="auto"/>
            <w:left w:val="none" w:sz="0" w:space="0" w:color="auto"/>
            <w:bottom w:val="none" w:sz="0" w:space="0" w:color="auto"/>
            <w:right w:val="none" w:sz="0" w:space="0" w:color="auto"/>
          </w:divBdr>
        </w:div>
        <w:div w:id="1876845743">
          <w:marLeft w:val="640"/>
          <w:marRight w:val="0"/>
          <w:marTop w:val="0"/>
          <w:marBottom w:val="0"/>
          <w:divBdr>
            <w:top w:val="none" w:sz="0" w:space="0" w:color="auto"/>
            <w:left w:val="none" w:sz="0" w:space="0" w:color="auto"/>
            <w:bottom w:val="none" w:sz="0" w:space="0" w:color="auto"/>
            <w:right w:val="none" w:sz="0" w:space="0" w:color="auto"/>
          </w:divBdr>
        </w:div>
        <w:div w:id="969823694">
          <w:marLeft w:val="640"/>
          <w:marRight w:val="0"/>
          <w:marTop w:val="0"/>
          <w:marBottom w:val="0"/>
          <w:divBdr>
            <w:top w:val="none" w:sz="0" w:space="0" w:color="auto"/>
            <w:left w:val="none" w:sz="0" w:space="0" w:color="auto"/>
            <w:bottom w:val="none" w:sz="0" w:space="0" w:color="auto"/>
            <w:right w:val="none" w:sz="0" w:space="0" w:color="auto"/>
          </w:divBdr>
        </w:div>
        <w:div w:id="1785228063">
          <w:marLeft w:val="640"/>
          <w:marRight w:val="0"/>
          <w:marTop w:val="0"/>
          <w:marBottom w:val="0"/>
          <w:divBdr>
            <w:top w:val="none" w:sz="0" w:space="0" w:color="auto"/>
            <w:left w:val="none" w:sz="0" w:space="0" w:color="auto"/>
            <w:bottom w:val="none" w:sz="0" w:space="0" w:color="auto"/>
            <w:right w:val="none" w:sz="0" w:space="0" w:color="auto"/>
          </w:divBdr>
        </w:div>
        <w:div w:id="863396549">
          <w:marLeft w:val="640"/>
          <w:marRight w:val="0"/>
          <w:marTop w:val="0"/>
          <w:marBottom w:val="0"/>
          <w:divBdr>
            <w:top w:val="none" w:sz="0" w:space="0" w:color="auto"/>
            <w:left w:val="none" w:sz="0" w:space="0" w:color="auto"/>
            <w:bottom w:val="none" w:sz="0" w:space="0" w:color="auto"/>
            <w:right w:val="none" w:sz="0" w:space="0" w:color="auto"/>
          </w:divBdr>
        </w:div>
        <w:div w:id="1626891522">
          <w:marLeft w:val="640"/>
          <w:marRight w:val="0"/>
          <w:marTop w:val="0"/>
          <w:marBottom w:val="0"/>
          <w:divBdr>
            <w:top w:val="none" w:sz="0" w:space="0" w:color="auto"/>
            <w:left w:val="none" w:sz="0" w:space="0" w:color="auto"/>
            <w:bottom w:val="none" w:sz="0" w:space="0" w:color="auto"/>
            <w:right w:val="none" w:sz="0" w:space="0" w:color="auto"/>
          </w:divBdr>
        </w:div>
        <w:div w:id="312221479">
          <w:marLeft w:val="640"/>
          <w:marRight w:val="0"/>
          <w:marTop w:val="0"/>
          <w:marBottom w:val="0"/>
          <w:divBdr>
            <w:top w:val="none" w:sz="0" w:space="0" w:color="auto"/>
            <w:left w:val="none" w:sz="0" w:space="0" w:color="auto"/>
            <w:bottom w:val="none" w:sz="0" w:space="0" w:color="auto"/>
            <w:right w:val="none" w:sz="0" w:space="0" w:color="auto"/>
          </w:divBdr>
        </w:div>
        <w:div w:id="776945024">
          <w:marLeft w:val="640"/>
          <w:marRight w:val="0"/>
          <w:marTop w:val="0"/>
          <w:marBottom w:val="0"/>
          <w:divBdr>
            <w:top w:val="none" w:sz="0" w:space="0" w:color="auto"/>
            <w:left w:val="none" w:sz="0" w:space="0" w:color="auto"/>
            <w:bottom w:val="none" w:sz="0" w:space="0" w:color="auto"/>
            <w:right w:val="none" w:sz="0" w:space="0" w:color="auto"/>
          </w:divBdr>
        </w:div>
        <w:div w:id="1231385381">
          <w:marLeft w:val="640"/>
          <w:marRight w:val="0"/>
          <w:marTop w:val="0"/>
          <w:marBottom w:val="0"/>
          <w:divBdr>
            <w:top w:val="none" w:sz="0" w:space="0" w:color="auto"/>
            <w:left w:val="none" w:sz="0" w:space="0" w:color="auto"/>
            <w:bottom w:val="none" w:sz="0" w:space="0" w:color="auto"/>
            <w:right w:val="none" w:sz="0" w:space="0" w:color="auto"/>
          </w:divBdr>
        </w:div>
        <w:div w:id="1819228975">
          <w:marLeft w:val="640"/>
          <w:marRight w:val="0"/>
          <w:marTop w:val="0"/>
          <w:marBottom w:val="0"/>
          <w:divBdr>
            <w:top w:val="none" w:sz="0" w:space="0" w:color="auto"/>
            <w:left w:val="none" w:sz="0" w:space="0" w:color="auto"/>
            <w:bottom w:val="none" w:sz="0" w:space="0" w:color="auto"/>
            <w:right w:val="none" w:sz="0" w:space="0" w:color="auto"/>
          </w:divBdr>
        </w:div>
        <w:div w:id="640309940">
          <w:marLeft w:val="640"/>
          <w:marRight w:val="0"/>
          <w:marTop w:val="0"/>
          <w:marBottom w:val="0"/>
          <w:divBdr>
            <w:top w:val="none" w:sz="0" w:space="0" w:color="auto"/>
            <w:left w:val="none" w:sz="0" w:space="0" w:color="auto"/>
            <w:bottom w:val="none" w:sz="0" w:space="0" w:color="auto"/>
            <w:right w:val="none" w:sz="0" w:space="0" w:color="auto"/>
          </w:divBdr>
        </w:div>
        <w:div w:id="1568762756">
          <w:marLeft w:val="640"/>
          <w:marRight w:val="0"/>
          <w:marTop w:val="0"/>
          <w:marBottom w:val="0"/>
          <w:divBdr>
            <w:top w:val="none" w:sz="0" w:space="0" w:color="auto"/>
            <w:left w:val="none" w:sz="0" w:space="0" w:color="auto"/>
            <w:bottom w:val="none" w:sz="0" w:space="0" w:color="auto"/>
            <w:right w:val="none" w:sz="0" w:space="0" w:color="auto"/>
          </w:divBdr>
        </w:div>
        <w:div w:id="1914583658">
          <w:marLeft w:val="640"/>
          <w:marRight w:val="0"/>
          <w:marTop w:val="0"/>
          <w:marBottom w:val="0"/>
          <w:divBdr>
            <w:top w:val="none" w:sz="0" w:space="0" w:color="auto"/>
            <w:left w:val="none" w:sz="0" w:space="0" w:color="auto"/>
            <w:bottom w:val="none" w:sz="0" w:space="0" w:color="auto"/>
            <w:right w:val="none" w:sz="0" w:space="0" w:color="auto"/>
          </w:divBdr>
        </w:div>
        <w:div w:id="1590893368">
          <w:marLeft w:val="640"/>
          <w:marRight w:val="0"/>
          <w:marTop w:val="0"/>
          <w:marBottom w:val="0"/>
          <w:divBdr>
            <w:top w:val="none" w:sz="0" w:space="0" w:color="auto"/>
            <w:left w:val="none" w:sz="0" w:space="0" w:color="auto"/>
            <w:bottom w:val="none" w:sz="0" w:space="0" w:color="auto"/>
            <w:right w:val="none" w:sz="0" w:space="0" w:color="auto"/>
          </w:divBdr>
        </w:div>
        <w:div w:id="2127039798">
          <w:marLeft w:val="640"/>
          <w:marRight w:val="0"/>
          <w:marTop w:val="0"/>
          <w:marBottom w:val="0"/>
          <w:divBdr>
            <w:top w:val="none" w:sz="0" w:space="0" w:color="auto"/>
            <w:left w:val="none" w:sz="0" w:space="0" w:color="auto"/>
            <w:bottom w:val="none" w:sz="0" w:space="0" w:color="auto"/>
            <w:right w:val="none" w:sz="0" w:space="0" w:color="auto"/>
          </w:divBdr>
        </w:div>
        <w:div w:id="636033312">
          <w:marLeft w:val="640"/>
          <w:marRight w:val="0"/>
          <w:marTop w:val="0"/>
          <w:marBottom w:val="0"/>
          <w:divBdr>
            <w:top w:val="none" w:sz="0" w:space="0" w:color="auto"/>
            <w:left w:val="none" w:sz="0" w:space="0" w:color="auto"/>
            <w:bottom w:val="none" w:sz="0" w:space="0" w:color="auto"/>
            <w:right w:val="none" w:sz="0" w:space="0" w:color="auto"/>
          </w:divBdr>
        </w:div>
        <w:div w:id="1975257483">
          <w:marLeft w:val="640"/>
          <w:marRight w:val="0"/>
          <w:marTop w:val="0"/>
          <w:marBottom w:val="0"/>
          <w:divBdr>
            <w:top w:val="none" w:sz="0" w:space="0" w:color="auto"/>
            <w:left w:val="none" w:sz="0" w:space="0" w:color="auto"/>
            <w:bottom w:val="none" w:sz="0" w:space="0" w:color="auto"/>
            <w:right w:val="none" w:sz="0" w:space="0" w:color="auto"/>
          </w:divBdr>
        </w:div>
        <w:div w:id="872767946">
          <w:marLeft w:val="640"/>
          <w:marRight w:val="0"/>
          <w:marTop w:val="0"/>
          <w:marBottom w:val="0"/>
          <w:divBdr>
            <w:top w:val="none" w:sz="0" w:space="0" w:color="auto"/>
            <w:left w:val="none" w:sz="0" w:space="0" w:color="auto"/>
            <w:bottom w:val="none" w:sz="0" w:space="0" w:color="auto"/>
            <w:right w:val="none" w:sz="0" w:space="0" w:color="auto"/>
          </w:divBdr>
        </w:div>
        <w:div w:id="1075467269">
          <w:marLeft w:val="640"/>
          <w:marRight w:val="0"/>
          <w:marTop w:val="0"/>
          <w:marBottom w:val="0"/>
          <w:divBdr>
            <w:top w:val="none" w:sz="0" w:space="0" w:color="auto"/>
            <w:left w:val="none" w:sz="0" w:space="0" w:color="auto"/>
            <w:bottom w:val="none" w:sz="0" w:space="0" w:color="auto"/>
            <w:right w:val="none" w:sz="0" w:space="0" w:color="auto"/>
          </w:divBdr>
        </w:div>
        <w:div w:id="1204558078">
          <w:marLeft w:val="640"/>
          <w:marRight w:val="0"/>
          <w:marTop w:val="0"/>
          <w:marBottom w:val="0"/>
          <w:divBdr>
            <w:top w:val="none" w:sz="0" w:space="0" w:color="auto"/>
            <w:left w:val="none" w:sz="0" w:space="0" w:color="auto"/>
            <w:bottom w:val="none" w:sz="0" w:space="0" w:color="auto"/>
            <w:right w:val="none" w:sz="0" w:space="0" w:color="auto"/>
          </w:divBdr>
        </w:div>
        <w:div w:id="682784685">
          <w:marLeft w:val="640"/>
          <w:marRight w:val="0"/>
          <w:marTop w:val="0"/>
          <w:marBottom w:val="0"/>
          <w:divBdr>
            <w:top w:val="none" w:sz="0" w:space="0" w:color="auto"/>
            <w:left w:val="none" w:sz="0" w:space="0" w:color="auto"/>
            <w:bottom w:val="none" w:sz="0" w:space="0" w:color="auto"/>
            <w:right w:val="none" w:sz="0" w:space="0" w:color="auto"/>
          </w:divBdr>
        </w:div>
        <w:div w:id="1969974615">
          <w:marLeft w:val="640"/>
          <w:marRight w:val="0"/>
          <w:marTop w:val="0"/>
          <w:marBottom w:val="0"/>
          <w:divBdr>
            <w:top w:val="none" w:sz="0" w:space="0" w:color="auto"/>
            <w:left w:val="none" w:sz="0" w:space="0" w:color="auto"/>
            <w:bottom w:val="none" w:sz="0" w:space="0" w:color="auto"/>
            <w:right w:val="none" w:sz="0" w:space="0" w:color="auto"/>
          </w:divBdr>
        </w:div>
        <w:div w:id="1694065792">
          <w:marLeft w:val="640"/>
          <w:marRight w:val="0"/>
          <w:marTop w:val="0"/>
          <w:marBottom w:val="0"/>
          <w:divBdr>
            <w:top w:val="none" w:sz="0" w:space="0" w:color="auto"/>
            <w:left w:val="none" w:sz="0" w:space="0" w:color="auto"/>
            <w:bottom w:val="none" w:sz="0" w:space="0" w:color="auto"/>
            <w:right w:val="none" w:sz="0" w:space="0" w:color="auto"/>
          </w:divBdr>
        </w:div>
        <w:div w:id="1817455704">
          <w:marLeft w:val="640"/>
          <w:marRight w:val="0"/>
          <w:marTop w:val="0"/>
          <w:marBottom w:val="0"/>
          <w:divBdr>
            <w:top w:val="none" w:sz="0" w:space="0" w:color="auto"/>
            <w:left w:val="none" w:sz="0" w:space="0" w:color="auto"/>
            <w:bottom w:val="none" w:sz="0" w:space="0" w:color="auto"/>
            <w:right w:val="none" w:sz="0" w:space="0" w:color="auto"/>
          </w:divBdr>
        </w:div>
        <w:div w:id="1075395152">
          <w:marLeft w:val="640"/>
          <w:marRight w:val="0"/>
          <w:marTop w:val="0"/>
          <w:marBottom w:val="0"/>
          <w:divBdr>
            <w:top w:val="none" w:sz="0" w:space="0" w:color="auto"/>
            <w:left w:val="none" w:sz="0" w:space="0" w:color="auto"/>
            <w:bottom w:val="none" w:sz="0" w:space="0" w:color="auto"/>
            <w:right w:val="none" w:sz="0" w:space="0" w:color="auto"/>
          </w:divBdr>
        </w:div>
        <w:div w:id="2362344">
          <w:marLeft w:val="640"/>
          <w:marRight w:val="0"/>
          <w:marTop w:val="0"/>
          <w:marBottom w:val="0"/>
          <w:divBdr>
            <w:top w:val="none" w:sz="0" w:space="0" w:color="auto"/>
            <w:left w:val="none" w:sz="0" w:space="0" w:color="auto"/>
            <w:bottom w:val="none" w:sz="0" w:space="0" w:color="auto"/>
            <w:right w:val="none" w:sz="0" w:space="0" w:color="auto"/>
          </w:divBdr>
        </w:div>
        <w:div w:id="1238785396">
          <w:marLeft w:val="640"/>
          <w:marRight w:val="0"/>
          <w:marTop w:val="0"/>
          <w:marBottom w:val="0"/>
          <w:divBdr>
            <w:top w:val="none" w:sz="0" w:space="0" w:color="auto"/>
            <w:left w:val="none" w:sz="0" w:space="0" w:color="auto"/>
            <w:bottom w:val="none" w:sz="0" w:space="0" w:color="auto"/>
            <w:right w:val="none" w:sz="0" w:space="0" w:color="auto"/>
          </w:divBdr>
        </w:div>
        <w:div w:id="390352367">
          <w:marLeft w:val="640"/>
          <w:marRight w:val="0"/>
          <w:marTop w:val="0"/>
          <w:marBottom w:val="0"/>
          <w:divBdr>
            <w:top w:val="none" w:sz="0" w:space="0" w:color="auto"/>
            <w:left w:val="none" w:sz="0" w:space="0" w:color="auto"/>
            <w:bottom w:val="none" w:sz="0" w:space="0" w:color="auto"/>
            <w:right w:val="none" w:sz="0" w:space="0" w:color="auto"/>
          </w:divBdr>
        </w:div>
        <w:div w:id="1891452609">
          <w:marLeft w:val="640"/>
          <w:marRight w:val="0"/>
          <w:marTop w:val="0"/>
          <w:marBottom w:val="0"/>
          <w:divBdr>
            <w:top w:val="none" w:sz="0" w:space="0" w:color="auto"/>
            <w:left w:val="none" w:sz="0" w:space="0" w:color="auto"/>
            <w:bottom w:val="none" w:sz="0" w:space="0" w:color="auto"/>
            <w:right w:val="none" w:sz="0" w:space="0" w:color="auto"/>
          </w:divBdr>
        </w:div>
        <w:div w:id="1245652826">
          <w:marLeft w:val="640"/>
          <w:marRight w:val="0"/>
          <w:marTop w:val="0"/>
          <w:marBottom w:val="0"/>
          <w:divBdr>
            <w:top w:val="none" w:sz="0" w:space="0" w:color="auto"/>
            <w:left w:val="none" w:sz="0" w:space="0" w:color="auto"/>
            <w:bottom w:val="none" w:sz="0" w:space="0" w:color="auto"/>
            <w:right w:val="none" w:sz="0" w:space="0" w:color="auto"/>
          </w:divBdr>
        </w:div>
        <w:div w:id="161507276">
          <w:marLeft w:val="640"/>
          <w:marRight w:val="0"/>
          <w:marTop w:val="0"/>
          <w:marBottom w:val="0"/>
          <w:divBdr>
            <w:top w:val="none" w:sz="0" w:space="0" w:color="auto"/>
            <w:left w:val="none" w:sz="0" w:space="0" w:color="auto"/>
            <w:bottom w:val="none" w:sz="0" w:space="0" w:color="auto"/>
            <w:right w:val="none" w:sz="0" w:space="0" w:color="auto"/>
          </w:divBdr>
        </w:div>
        <w:div w:id="921916506">
          <w:marLeft w:val="640"/>
          <w:marRight w:val="0"/>
          <w:marTop w:val="0"/>
          <w:marBottom w:val="0"/>
          <w:divBdr>
            <w:top w:val="none" w:sz="0" w:space="0" w:color="auto"/>
            <w:left w:val="none" w:sz="0" w:space="0" w:color="auto"/>
            <w:bottom w:val="none" w:sz="0" w:space="0" w:color="auto"/>
            <w:right w:val="none" w:sz="0" w:space="0" w:color="auto"/>
          </w:divBdr>
        </w:div>
        <w:div w:id="385881072">
          <w:marLeft w:val="640"/>
          <w:marRight w:val="0"/>
          <w:marTop w:val="0"/>
          <w:marBottom w:val="0"/>
          <w:divBdr>
            <w:top w:val="none" w:sz="0" w:space="0" w:color="auto"/>
            <w:left w:val="none" w:sz="0" w:space="0" w:color="auto"/>
            <w:bottom w:val="none" w:sz="0" w:space="0" w:color="auto"/>
            <w:right w:val="none" w:sz="0" w:space="0" w:color="auto"/>
          </w:divBdr>
        </w:div>
        <w:div w:id="72170543">
          <w:marLeft w:val="640"/>
          <w:marRight w:val="0"/>
          <w:marTop w:val="0"/>
          <w:marBottom w:val="0"/>
          <w:divBdr>
            <w:top w:val="none" w:sz="0" w:space="0" w:color="auto"/>
            <w:left w:val="none" w:sz="0" w:space="0" w:color="auto"/>
            <w:bottom w:val="none" w:sz="0" w:space="0" w:color="auto"/>
            <w:right w:val="none" w:sz="0" w:space="0" w:color="auto"/>
          </w:divBdr>
        </w:div>
        <w:div w:id="1518159676">
          <w:marLeft w:val="640"/>
          <w:marRight w:val="0"/>
          <w:marTop w:val="0"/>
          <w:marBottom w:val="0"/>
          <w:divBdr>
            <w:top w:val="none" w:sz="0" w:space="0" w:color="auto"/>
            <w:left w:val="none" w:sz="0" w:space="0" w:color="auto"/>
            <w:bottom w:val="none" w:sz="0" w:space="0" w:color="auto"/>
            <w:right w:val="none" w:sz="0" w:space="0" w:color="auto"/>
          </w:divBdr>
        </w:div>
        <w:div w:id="425542574">
          <w:marLeft w:val="640"/>
          <w:marRight w:val="0"/>
          <w:marTop w:val="0"/>
          <w:marBottom w:val="0"/>
          <w:divBdr>
            <w:top w:val="none" w:sz="0" w:space="0" w:color="auto"/>
            <w:left w:val="none" w:sz="0" w:space="0" w:color="auto"/>
            <w:bottom w:val="none" w:sz="0" w:space="0" w:color="auto"/>
            <w:right w:val="none" w:sz="0" w:space="0" w:color="auto"/>
          </w:divBdr>
        </w:div>
        <w:div w:id="1190684786">
          <w:marLeft w:val="640"/>
          <w:marRight w:val="0"/>
          <w:marTop w:val="0"/>
          <w:marBottom w:val="0"/>
          <w:divBdr>
            <w:top w:val="none" w:sz="0" w:space="0" w:color="auto"/>
            <w:left w:val="none" w:sz="0" w:space="0" w:color="auto"/>
            <w:bottom w:val="none" w:sz="0" w:space="0" w:color="auto"/>
            <w:right w:val="none" w:sz="0" w:space="0" w:color="auto"/>
          </w:divBdr>
        </w:div>
        <w:div w:id="609554020">
          <w:marLeft w:val="640"/>
          <w:marRight w:val="0"/>
          <w:marTop w:val="0"/>
          <w:marBottom w:val="0"/>
          <w:divBdr>
            <w:top w:val="none" w:sz="0" w:space="0" w:color="auto"/>
            <w:left w:val="none" w:sz="0" w:space="0" w:color="auto"/>
            <w:bottom w:val="none" w:sz="0" w:space="0" w:color="auto"/>
            <w:right w:val="none" w:sz="0" w:space="0" w:color="auto"/>
          </w:divBdr>
        </w:div>
        <w:div w:id="1708292154">
          <w:marLeft w:val="640"/>
          <w:marRight w:val="0"/>
          <w:marTop w:val="0"/>
          <w:marBottom w:val="0"/>
          <w:divBdr>
            <w:top w:val="none" w:sz="0" w:space="0" w:color="auto"/>
            <w:left w:val="none" w:sz="0" w:space="0" w:color="auto"/>
            <w:bottom w:val="none" w:sz="0" w:space="0" w:color="auto"/>
            <w:right w:val="none" w:sz="0" w:space="0" w:color="auto"/>
          </w:divBdr>
        </w:div>
        <w:div w:id="1225726308">
          <w:marLeft w:val="640"/>
          <w:marRight w:val="0"/>
          <w:marTop w:val="0"/>
          <w:marBottom w:val="0"/>
          <w:divBdr>
            <w:top w:val="none" w:sz="0" w:space="0" w:color="auto"/>
            <w:left w:val="none" w:sz="0" w:space="0" w:color="auto"/>
            <w:bottom w:val="none" w:sz="0" w:space="0" w:color="auto"/>
            <w:right w:val="none" w:sz="0" w:space="0" w:color="auto"/>
          </w:divBdr>
        </w:div>
        <w:div w:id="1341851899">
          <w:marLeft w:val="640"/>
          <w:marRight w:val="0"/>
          <w:marTop w:val="0"/>
          <w:marBottom w:val="0"/>
          <w:divBdr>
            <w:top w:val="none" w:sz="0" w:space="0" w:color="auto"/>
            <w:left w:val="none" w:sz="0" w:space="0" w:color="auto"/>
            <w:bottom w:val="none" w:sz="0" w:space="0" w:color="auto"/>
            <w:right w:val="none" w:sz="0" w:space="0" w:color="auto"/>
          </w:divBdr>
        </w:div>
        <w:div w:id="273488727">
          <w:marLeft w:val="640"/>
          <w:marRight w:val="0"/>
          <w:marTop w:val="0"/>
          <w:marBottom w:val="0"/>
          <w:divBdr>
            <w:top w:val="none" w:sz="0" w:space="0" w:color="auto"/>
            <w:left w:val="none" w:sz="0" w:space="0" w:color="auto"/>
            <w:bottom w:val="none" w:sz="0" w:space="0" w:color="auto"/>
            <w:right w:val="none" w:sz="0" w:space="0" w:color="auto"/>
          </w:divBdr>
        </w:div>
        <w:div w:id="2072344881">
          <w:marLeft w:val="640"/>
          <w:marRight w:val="0"/>
          <w:marTop w:val="0"/>
          <w:marBottom w:val="0"/>
          <w:divBdr>
            <w:top w:val="none" w:sz="0" w:space="0" w:color="auto"/>
            <w:left w:val="none" w:sz="0" w:space="0" w:color="auto"/>
            <w:bottom w:val="none" w:sz="0" w:space="0" w:color="auto"/>
            <w:right w:val="none" w:sz="0" w:space="0" w:color="auto"/>
          </w:divBdr>
        </w:div>
        <w:div w:id="254166176">
          <w:marLeft w:val="640"/>
          <w:marRight w:val="0"/>
          <w:marTop w:val="0"/>
          <w:marBottom w:val="0"/>
          <w:divBdr>
            <w:top w:val="none" w:sz="0" w:space="0" w:color="auto"/>
            <w:left w:val="none" w:sz="0" w:space="0" w:color="auto"/>
            <w:bottom w:val="none" w:sz="0" w:space="0" w:color="auto"/>
            <w:right w:val="none" w:sz="0" w:space="0" w:color="auto"/>
          </w:divBdr>
        </w:div>
        <w:div w:id="209193242">
          <w:marLeft w:val="640"/>
          <w:marRight w:val="0"/>
          <w:marTop w:val="0"/>
          <w:marBottom w:val="0"/>
          <w:divBdr>
            <w:top w:val="none" w:sz="0" w:space="0" w:color="auto"/>
            <w:left w:val="none" w:sz="0" w:space="0" w:color="auto"/>
            <w:bottom w:val="none" w:sz="0" w:space="0" w:color="auto"/>
            <w:right w:val="none" w:sz="0" w:space="0" w:color="auto"/>
          </w:divBdr>
        </w:div>
        <w:div w:id="1979219200">
          <w:marLeft w:val="640"/>
          <w:marRight w:val="0"/>
          <w:marTop w:val="0"/>
          <w:marBottom w:val="0"/>
          <w:divBdr>
            <w:top w:val="none" w:sz="0" w:space="0" w:color="auto"/>
            <w:left w:val="none" w:sz="0" w:space="0" w:color="auto"/>
            <w:bottom w:val="none" w:sz="0" w:space="0" w:color="auto"/>
            <w:right w:val="none" w:sz="0" w:space="0" w:color="auto"/>
          </w:divBdr>
        </w:div>
        <w:div w:id="678703225">
          <w:marLeft w:val="640"/>
          <w:marRight w:val="0"/>
          <w:marTop w:val="0"/>
          <w:marBottom w:val="0"/>
          <w:divBdr>
            <w:top w:val="none" w:sz="0" w:space="0" w:color="auto"/>
            <w:left w:val="none" w:sz="0" w:space="0" w:color="auto"/>
            <w:bottom w:val="none" w:sz="0" w:space="0" w:color="auto"/>
            <w:right w:val="none" w:sz="0" w:space="0" w:color="auto"/>
          </w:divBdr>
        </w:div>
        <w:div w:id="595138457">
          <w:marLeft w:val="640"/>
          <w:marRight w:val="0"/>
          <w:marTop w:val="0"/>
          <w:marBottom w:val="0"/>
          <w:divBdr>
            <w:top w:val="none" w:sz="0" w:space="0" w:color="auto"/>
            <w:left w:val="none" w:sz="0" w:space="0" w:color="auto"/>
            <w:bottom w:val="none" w:sz="0" w:space="0" w:color="auto"/>
            <w:right w:val="none" w:sz="0" w:space="0" w:color="auto"/>
          </w:divBdr>
        </w:div>
        <w:div w:id="790590100">
          <w:marLeft w:val="640"/>
          <w:marRight w:val="0"/>
          <w:marTop w:val="0"/>
          <w:marBottom w:val="0"/>
          <w:divBdr>
            <w:top w:val="none" w:sz="0" w:space="0" w:color="auto"/>
            <w:left w:val="none" w:sz="0" w:space="0" w:color="auto"/>
            <w:bottom w:val="none" w:sz="0" w:space="0" w:color="auto"/>
            <w:right w:val="none" w:sz="0" w:space="0" w:color="auto"/>
          </w:divBdr>
        </w:div>
        <w:div w:id="1482889360">
          <w:marLeft w:val="640"/>
          <w:marRight w:val="0"/>
          <w:marTop w:val="0"/>
          <w:marBottom w:val="0"/>
          <w:divBdr>
            <w:top w:val="none" w:sz="0" w:space="0" w:color="auto"/>
            <w:left w:val="none" w:sz="0" w:space="0" w:color="auto"/>
            <w:bottom w:val="none" w:sz="0" w:space="0" w:color="auto"/>
            <w:right w:val="none" w:sz="0" w:space="0" w:color="auto"/>
          </w:divBdr>
        </w:div>
        <w:div w:id="1879465400">
          <w:marLeft w:val="640"/>
          <w:marRight w:val="0"/>
          <w:marTop w:val="0"/>
          <w:marBottom w:val="0"/>
          <w:divBdr>
            <w:top w:val="none" w:sz="0" w:space="0" w:color="auto"/>
            <w:left w:val="none" w:sz="0" w:space="0" w:color="auto"/>
            <w:bottom w:val="none" w:sz="0" w:space="0" w:color="auto"/>
            <w:right w:val="none" w:sz="0" w:space="0" w:color="auto"/>
          </w:divBdr>
        </w:div>
        <w:div w:id="2081828330">
          <w:marLeft w:val="640"/>
          <w:marRight w:val="0"/>
          <w:marTop w:val="0"/>
          <w:marBottom w:val="0"/>
          <w:divBdr>
            <w:top w:val="none" w:sz="0" w:space="0" w:color="auto"/>
            <w:left w:val="none" w:sz="0" w:space="0" w:color="auto"/>
            <w:bottom w:val="none" w:sz="0" w:space="0" w:color="auto"/>
            <w:right w:val="none" w:sz="0" w:space="0" w:color="auto"/>
          </w:divBdr>
        </w:div>
        <w:div w:id="38014803">
          <w:marLeft w:val="640"/>
          <w:marRight w:val="0"/>
          <w:marTop w:val="0"/>
          <w:marBottom w:val="0"/>
          <w:divBdr>
            <w:top w:val="none" w:sz="0" w:space="0" w:color="auto"/>
            <w:left w:val="none" w:sz="0" w:space="0" w:color="auto"/>
            <w:bottom w:val="none" w:sz="0" w:space="0" w:color="auto"/>
            <w:right w:val="none" w:sz="0" w:space="0" w:color="auto"/>
          </w:divBdr>
        </w:div>
        <w:div w:id="1649214103">
          <w:marLeft w:val="640"/>
          <w:marRight w:val="0"/>
          <w:marTop w:val="0"/>
          <w:marBottom w:val="0"/>
          <w:divBdr>
            <w:top w:val="none" w:sz="0" w:space="0" w:color="auto"/>
            <w:left w:val="none" w:sz="0" w:space="0" w:color="auto"/>
            <w:bottom w:val="none" w:sz="0" w:space="0" w:color="auto"/>
            <w:right w:val="none" w:sz="0" w:space="0" w:color="auto"/>
          </w:divBdr>
        </w:div>
        <w:div w:id="2071533604">
          <w:marLeft w:val="640"/>
          <w:marRight w:val="0"/>
          <w:marTop w:val="0"/>
          <w:marBottom w:val="0"/>
          <w:divBdr>
            <w:top w:val="none" w:sz="0" w:space="0" w:color="auto"/>
            <w:left w:val="none" w:sz="0" w:space="0" w:color="auto"/>
            <w:bottom w:val="none" w:sz="0" w:space="0" w:color="auto"/>
            <w:right w:val="none" w:sz="0" w:space="0" w:color="auto"/>
          </w:divBdr>
        </w:div>
        <w:div w:id="1110275998">
          <w:marLeft w:val="640"/>
          <w:marRight w:val="0"/>
          <w:marTop w:val="0"/>
          <w:marBottom w:val="0"/>
          <w:divBdr>
            <w:top w:val="none" w:sz="0" w:space="0" w:color="auto"/>
            <w:left w:val="none" w:sz="0" w:space="0" w:color="auto"/>
            <w:bottom w:val="none" w:sz="0" w:space="0" w:color="auto"/>
            <w:right w:val="none" w:sz="0" w:space="0" w:color="auto"/>
          </w:divBdr>
        </w:div>
        <w:div w:id="903561097">
          <w:marLeft w:val="640"/>
          <w:marRight w:val="0"/>
          <w:marTop w:val="0"/>
          <w:marBottom w:val="0"/>
          <w:divBdr>
            <w:top w:val="none" w:sz="0" w:space="0" w:color="auto"/>
            <w:left w:val="none" w:sz="0" w:space="0" w:color="auto"/>
            <w:bottom w:val="none" w:sz="0" w:space="0" w:color="auto"/>
            <w:right w:val="none" w:sz="0" w:space="0" w:color="auto"/>
          </w:divBdr>
        </w:div>
        <w:div w:id="1759980840">
          <w:marLeft w:val="640"/>
          <w:marRight w:val="0"/>
          <w:marTop w:val="0"/>
          <w:marBottom w:val="0"/>
          <w:divBdr>
            <w:top w:val="none" w:sz="0" w:space="0" w:color="auto"/>
            <w:left w:val="none" w:sz="0" w:space="0" w:color="auto"/>
            <w:bottom w:val="none" w:sz="0" w:space="0" w:color="auto"/>
            <w:right w:val="none" w:sz="0" w:space="0" w:color="auto"/>
          </w:divBdr>
        </w:div>
        <w:div w:id="1936088565">
          <w:marLeft w:val="640"/>
          <w:marRight w:val="0"/>
          <w:marTop w:val="0"/>
          <w:marBottom w:val="0"/>
          <w:divBdr>
            <w:top w:val="none" w:sz="0" w:space="0" w:color="auto"/>
            <w:left w:val="none" w:sz="0" w:space="0" w:color="auto"/>
            <w:bottom w:val="none" w:sz="0" w:space="0" w:color="auto"/>
            <w:right w:val="none" w:sz="0" w:space="0" w:color="auto"/>
          </w:divBdr>
        </w:div>
        <w:div w:id="680855760">
          <w:marLeft w:val="640"/>
          <w:marRight w:val="0"/>
          <w:marTop w:val="0"/>
          <w:marBottom w:val="0"/>
          <w:divBdr>
            <w:top w:val="none" w:sz="0" w:space="0" w:color="auto"/>
            <w:left w:val="none" w:sz="0" w:space="0" w:color="auto"/>
            <w:bottom w:val="none" w:sz="0" w:space="0" w:color="auto"/>
            <w:right w:val="none" w:sz="0" w:space="0" w:color="auto"/>
          </w:divBdr>
        </w:div>
        <w:div w:id="2118137679">
          <w:marLeft w:val="640"/>
          <w:marRight w:val="0"/>
          <w:marTop w:val="0"/>
          <w:marBottom w:val="0"/>
          <w:divBdr>
            <w:top w:val="none" w:sz="0" w:space="0" w:color="auto"/>
            <w:left w:val="none" w:sz="0" w:space="0" w:color="auto"/>
            <w:bottom w:val="none" w:sz="0" w:space="0" w:color="auto"/>
            <w:right w:val="none" w:sz="0" w:space="0" w:color="auto"/>
          </w:divBdr>
        </w:div>
        <w:div w:id="2026444055">
          <w:marLeft w:val="640"/>
          <w:marRight w:val="0"/>
          <w:marTop w:val="0"/>
          <w:marBottom w:val="0"/>
          <w:divBdr>
            <w:top w:val="none" w:sz="0" w:space="0" w:color="auto"/>
            <w:left w:val="none" w:sz="0" w:space="0" w:color="auto"/>
            <w:bottom w:val="none" w:sz="0" w:space="0" w:color="auto"/>
            <w:right w:val="none" w:sz="0" w:space="0" w:color="auto"/>
          </w:divBdr>
        </w:div>
        <w:div w:id="1329167750">
          <w:marLeft w:val="640"/>
          <w:marRight w:val="0"/>
          <w:marTop w:val="0"/>
          <w:marBottom w:val="0"/>
          <w:divBdr>
            <w:top w:val="none" w:sz="0" w:space="0" w:color="auto"/>
            <w:left w:val="none" w:sz="0" w:space="0" w:color="auto"/>
            <w:bottom w:val="none" w:sz="0" w:space="0" w:color="auto"/>
            <w:right w:val="none" w:sz="0" w:space="0" w:color="auto"/>
          </w:divBdr>
        </w:div>
        <w:div w:id="741559520">
          <w:marLeft w:val="640"/>
          <w:marRight w:val="0"/>
          <w:marTop w:val="0"/>
          <w:marBottom w:val="0"/>
          <w:divBdr>
            <w:top w:val="none" w:sz="0" w:space="0" w:color="auto"/>
            <w:left w:val="none" w:sz="0" w:space="0" w:color="auto"/>
            <w:bottom w:val="none" w:sz="0" w:space="0" w:color="auto"/>
            <w:right w:val="none" w:sz="0" w:space="0" w:color="auto"/>
          </w:divBdr>
        </w:div>
        <w:div w:id="53044762">
          <w:marLeft w:val="640"/>
          <w:marRight w:val="0"/>
          <w:marTop w:val="0"/>
          <w:marBottom w:val="0"/>
          <w:divBdr>
            <w:top w:val="none" w:sz="0" w:space="0" w:color="auto"/>
            <w:left w:val="none" w:sz="0" w:space="0" w:color="auto"/>
            <w:bottom w:val="none" w:sz="0" w:space="0" w:color="auto"/>
            <w:right w:val="none" w:sz="0" w:space="0" w:color="auto"/>
          </w:divBdr>
        </w:div>
        <w:div w:id="979920920">
          <w:marLeft w:val="640"/>
          <w:marRight w:val="0"/>
          <w:marTop w:val="0"/>
          <w:marBottom w:val="0"/>
          <w:divBdr>
            <w:top w:val="none" w:sz="0" w:space="0" w:color="auto"/>
            <w:left w:val="none" w:sz="0" w:space="0" w:color="auto"/>
            <w:bottom w:val="none" w:sz="0" w:space="0" w:color="auto"/>
            <w:right w:val="none" w:sz="0" w:space="0" w:color="auto"/>
          </w:divBdr>
        </w:div>
        <w:div w:id="1339574349">
          <w:marLeft w:val="640"/>
          <w:marRight w:val="0"/>
          <w:marTop w:val="0"/>
          <w:marBottom w:val="0"/>
          <w:divBdr>
            <w:top w:val="none" w:sz="0" w:space="0" w:color="auto"/>
            <w:left w:val="none" w:sz="0" w:space="0" w:color="auto"/>
            <w:bottom w:val="none" w:sz="0" w:space="0" w:color="auto"/>
            <w:right w:val="none" w:sz="0" w:space="0" w:color="auto"/>
          </w:divBdr>
        </w:div>
      </w:divsChild>
    </w:div>
    <w:div w:id="321079249">
      <w:bodyDiv w:val="1"/>
      <w:marLeft w:val="0"/>
      <w:marRight w:val="0"/>
      <w:marTop w:val="0"/>
      <w:marBottom w:val="0"/>
      <w:divBdr>
        <w:top w:val="none" w:sz="0" w:space="0" w:color="auto"/>
        <w:left w:val="none" w:sz="0" w:space="0" w:color="auto"/>
        <w:bottom w:val="none" w:sz="0" w:space="0" w:color="auto"/>
        <w:right w:val="none" w:sz="0" w:space="0" w:color="auto"/>
      </w:divBdr>
    </w:div>
    <w:div w:id="324479442">
      <w:bodyDiv w:val="1"/>
      <w:marLeft w:val="0"/>
      <w:marRight w:val="0"/>
      <w:marTop w:val="0"/>
      <w:marBottom w:val="0"/>
      <w:divBdr>
        <w:top w:val="none" w:sz="0" w:space="0" w:color="auto"/>
        <w:left w:val="none" w:sz="0" w:space="0" w:color="auto"/>
        <w:bottom w:val="none" w:sz="0" w:space="0" w:color="auto"/>
        <w:right w:val="none" w:sz="0" w:space="0" w:color="auto"/>
      </w:divBdr>
    </w:div>
    <w:div w:id="325673612">
      <w:bodyDiv w:val="1"/>
      <w:marLeft w:val="0"/>
      <w:marRight w:val="0"/>
      <w:marTop w:val="0"/>
      <w:marBottom w:val="0"/>
      <w:divBdr>
        <w:top w:val="none" w:sz="0" w:space="0" w:color="auto"/>
        <w:left w:val="none" w:sz="0" w:space="0" w:color="auto"/>
        <w:bottom w:val="none" w:sz="0" w:space="0" w:color="auto"/>
        <w:right w:val="none" w:sz="0" w:space="0" w:color="auto"/>
      </w:divBdr>
      <w:divsChild>
        <w:div w:id="1868326975">
          <w:marLeft w:val="640"/>
          <w:marRight w:val="0"/>
          <w:marTop w:val="0"/>
          <w:marBottom w:val="0"/>
          <w:divBdr>
            <w:top w:val="none" w:sz="0" w:space="0" w:color="auto"/>
            <w:left w:val="none" w:sz="0" w:space="0" w:color="auto"/>
            <w:bottom w:val="none" w:sz="0" w:space="0" w:color="auto"/>
            <w:right w:val="none" w:sz="0" w:space="0" w:color="auto"/>
          </w:divBdr>
        </w:div>
        <w:div w:id="270088521">
          <w:marLeft w:val="640"/>
          <w:marRight w:val="0"/>
          <w:marTop w:val="0"/>
          <w:marBottom w:val="0"/>
          <w:divBdr>
            <w:top w:val="none" w:sz="0" w:space="0" w:color="auto"/>
            <w:left w:val="none" w:sz="0" w:space="0" w:color="auto"/>
            <w:bottom w:val="none" w:sz="0" w:space="0" w:color="auto"/>
            <w:right w:val="none" w:sz="0" w:space="0" w:color="auto"/>
          </w:divBdr>
        </w:div>
        <w:div w:id="580453657">
          <w:marLeft w:val="640"/>
          <w:marRight w:val="0"/>
          <w:marTop w:val="0"/>
          <w:marBottom w:val="0"/>
          <w:divBdr>
            <w:top w:val="none" w:sz="0" w:space="0" w:color="auto"/>
            <w:left w:val="none" w:sz="0" w:space="0" w:color="auto"/>
            <w:bottom w:val="none" w:sz="0" w:space="0" w:color="auto"/>
            <w:right w:val="none" w:sz="0" w:space="0" w:color="auto"/>
          </w:divBdr>
        </w:div>
        <w:div w:id="763036800">
          <w:marLeft w:val="640"/>
          <w:marRight w:val="0"/>
          <w:marTop w:val="0"/>
          <w:marBottom w:val="0"/>
          <w:divBdr>
            <w:top w:val="none" w:sz="0" w:space="0" w:color="auto"/>
            <w:left w:val="none" w:sz="0" w:space="0" w:color="auto"/>
            <w:bottom w:val="none" w:sz="0" w:space="0" w:color="auto"/>
            <w:right w:val="none" w:sz="0" w:space="0" w:color="auto"/>
          </w:divBdr>
        </w:div>
        <w:div w:id="742994657">
          <w:marLeft w:val="640"/>
          <w:marRight w:val="0"/>
          <w:marTop w:val="0"/>
          <w:marBottom w:val="0"/>
          <w:divBdr>
            <w:top w:val="none" w:sz="0" w:space="0" w:color="auto"/>
            <w:left w:val="none" w:sz="0" w:space="0" w:color="auto"/>
            <w:bottom w:val="none" w:sz="0" w:space="0" w:color="auto"/>
            <w:right w:val="none" w:sz="0" w:space="0" w:color="auto"/>
          </w:divBdr>
        </w:div>
        <w:div w:id="1798183421">
          <w:marLeft w:val="640"/>
          <w:marRight w:val="0"/>
          <w:marTop w:val="0"/>
          <w:marBottom w:val="0"/>
          <w:divBdr>
            <w:top w:val="none" w:sz="0" w:space="0" w:color="auto"/>
            <w:left w:val="none" w:sz="0" w:space="0" w:color="auto"/>
            <w:bottom w:val="none" w:sz="0" w:space="0" w:color="auto"/>
            <w:right w:val="none" w:sz="0" w:space="0" w:color="auto"/>
          </w:divBdr>
        </w:div>
        <w:div w:id="429199989">
          <w:marLeft w:val="640"/>
          <w:marRight w:val="0"/>
          <w:marTop w:val="0"/>
          <w:marBottom w:val="0"/>
          <w:divBdr>
            <w:top w:val="none" w:sz="0" w:space="0" w:color="auto"/>
            <w:left w:val="none" w:sz="0" w:space="0" w:color="auto"/>
            <w:bottom w:val="none" w:sz="0" w:space="0" w:color="auto"/>
            <w:right w:val="none" w:sz="0" w:space="0" w:color="auto"/>
          </w:divBdr>
        </w:div>
        <w:div w:id="1191721421">
          <w:marLeft w:val="640"/>
          <w:marRight w:val="0"/>
          <w:marTop w:val="0"/>
          <w:marBottom w:val="0"/>
          <w:divBdr>
            <w:top w:val="none" w:sz="0" w:space="0" w:color="auto"/>
            <w:left w:val="none" w:sz="0" w:space="0" w:color="auto"/>
            <w:bottom w:val="none" w:sz="0" w:space="0" w:color="auto"/>
            <w:right w:val="none" w:sz="0" w:space="0" w:color="auto"/>
          </w:divBdr>
        </w:div>
        <w:div w:id="533350063">
          <w:marLeft w:val="640"/>
          <w:marRight w:val="0"/>
          <w:marTop w:val="0"/>
          <w:marBottom w:val="0"/>
          <w:divBdr>
            <w:top w:val="none" w:sz="0" w:space="0" w:color="auto"/>
            <w:left w:val="none" w:sz="0" w:space="0" w:color="auto"/>
            <w:bottom w:val="none" w:sz="0" w:space="0" w:color="auto"/>
            <w:right w:val="none" w:sz="0" w:space="0" w:color="auto"/>
          </w:divBdr>
        </w:div>
        <w:div w:id="382563299">
          <w:marLeft w:val="640"/>
          <w:marRight w:val="0"/>
          <w:marTop w:val="0"/>
          <w:marBottom w:val="0"/>
          <w:divBdr>
            <w:top w:val="none" w:sz="0" w:space="0" w:color="auto"/>
            <w:left w:val="none" w:sz="0" w:space="0" w:color="auto"/>
            <w:bottom w:val="none" w:sz="0" w:space="0" w:color="auto"/>
            <w:right w:val="none" w:sz="0" w:space="0" w:color="auto"/>
          </w:divBdr>
        </w:div>
        <w:div w:id="284697376">
          <w:marLeft w:val="640"/>
          <w:marRight w:val="0"/>
          <w:marTop w:val="0"/>
          <w:marBottom w:val="0"/>
          <w:divBdr>
            <w:top w:val="none" w:sz="0" w:space="0" w:color="auto"/>
            <w:left w:val="none" w:sz="0" w:space="0" w:color="auto"/>
            <w:bottom w:val="none" w:sz="0" w:space="0" w:color="auto"/>
            <w:right w:val="none" w:sz="0" w:space="0" w:color="auto"/>
          </w:divBdr>
        </w:div>
        <w:div w:id="2013601741">
          <w:marLeft w:val="640"/>
          <w:marRight w:val="0"/>
          <w:marTop w:val="0"/>
          <w:marBottom w:val="0"/>
          <w:divBdr>
            <w:top w:val="none" w:sz="0" w:space="0" w:color="auto"/>
            <w:left w:val="none" w:sz="0" w:space="0" w:color="auto"/>
            <w:bottom w:val="none" w:sz="0" w:space="0" w:color="auto"/>
            <w:right w:val="none" w:sz="0" w:space="0" w:color="auto"/>
          </w:divBdr>
        </w:div>
        <w:div w:id="17775271">
          <w:marLeft w:val="640"/>
          <w:marRight w:val="0"/>
          <w:marTop w:val="0"/>
          <w:marBottom w:val="0"/>
          <w:divBdr>
            <w:top w:val="none" w:sz="0" w:space="0" w:color="auto"/>
            <w:left w:val="none" w:sz="0" w:space="0" w:color="auto"/>
            <w:bottom w:val="none" w:sz="0" w:space="0" w:color="auto"/>
            <w:right w:val="none" w:sz="0" w:space="0" w:color="auto"/>
          </w:divBdr>
        </w:div>
        <w:div w:id="745422810">
          <w:marLeft w:val="640"/>
          <w:marRight w:val="0"/>
          <w:marTop w:val="0"/>
          <w:marBottom w:val="0"/>
          <w:divBdr>
            <w:top w:val="none" w:sz="0" w:space="0" w:color="auto"/>
            <w:left w:val="none" w:sz="0" w:space="0" w:color="auto"/>
            <w:bottom w:val="none" w:sz="0" w:space="0" w:color="auto"/>
            <w:right w:val="none" w:sz="0" w:space="0" w:color="auto"/>
          </w:divBdr>
        </w:div>
        <w:div w:id="709458808">
          <w:marLeft w:val="640"/>
          <w:marRight w:val="0"/>
          <w:marTop w:val="0"/>
          <w:marBottom w:val="0"/>
          <w:divBdr>
            <w:top w:val="none" w:sz="0" w:space="0" w:color="auto"/>
            <w:left w:val="none" w:sz="0" w:space="0" w:color="auto"/>
            <w:bottom w:val="none" w:sz="0" w:space="0" w:color="auto"/>
            <w:right w:val="none" w:sz="0" w:space="0" w:color="auto"/>
          </w:divBdr>
        </w:div>
        <w:div w:id="364795440">
          <w:marLeft w:val="640"/>
          <w:marRight w:val="0"/>
          <w:marTop w:val="0"/>
          <w:marBottom w:val="0"/>
          <w:divBdr>
            <w:top w:val="none" w:sz="0" w:space="0" w:color="auto"/>
            <w:left w:val="none" w:sz="0" w:space="0" w:color="auto"/>
            <w:bottom w:val="none" w:sz="0" w:space="0" w:color="auto"/>
            <w:right w:val="none" w:sz="0" w:space="0" w:color="auto"/>
          </w:divBdr>
        </w:div>
        <w:div w:id="146021388">
          <w:marLeft w:val="640"/>
          <w:marRight w:val="0"/>
          <w:marTop w:val="0"/>
          <w:marBottom w:val="0"/>
          <w:divBdr>
            <w:top w:val="none" w:sz="0" w:space="0" w:color="auto"/>
            <w:left w:val="none" w:sz="0" w:space="0" w:color="auto"/>
            <w:bottom w:val="none" w:sz="0" w:space="0" w:color="auto"/>
            <w:right w:val="none" w:sz="0" w:space="0" w:color="auto"/>
          </w:divBdr>
        </w:div>
        <w:div w:id="138498524">
          <w:marLeft w:val="640"/>
          <w:marRight w:val="0"/>
          <w:marTop w:val="0"/>
          <w:marBottom w:val="0"/>
          <w:divBdr>
            <w:top w:val="none" w:sz="0" w:space="0" w:color="auto"/>
            <w:left w:val="none" w:sz="0" w:space="0" w:color="auto"/>
            <w:bottom w:val="none" w:sz="0" w:space="0" w:color="auto"/>
            <w:right w:val="none" w:sz="0" w:space="0" w:color="auto"/>
          </w:divBdr>
        </w:div>
        <w:div w:id="311910398">
          <w:marLeft w:val="640"/>
          <w:marRight w:val="0"/>
          <w:marTop w:val="0"/>
          <w:marBottom w:val="0"/>
          <w:divBdr>
            <w:top w:val="none" w:sz="0" w:space="0" w:color="auto"/>
            <w:left w:val="none" w:sz="0" w:space="0" w:color="auto"/>
            <w:bottom w:val="none" w:sz="0" w:space="0" w:color="auto"/>
            <w:right w:val="none" w:sz="0" w:space="0" w:color="auto"/>
          </w:divBdr>
        </w:div>
        <w:div w:id="589195268">
          <w:marLeft w:val="640"/>
          <w:marRight w:val="0"/>
          <w:marTop w:val="0"/>
          <w:marBottom w:val="0"/>
          <w:divBdr>
            <w:top w:val="none" w:sz="0" w:space="0" w:color="auto"/>
            <w:left w:val="none" w:sz="0" w:space="0" w:color="auto"/>
            <w:bottom w:val="none" w:sz="0" w:space="0" w:color="auto"/>
            <w:right w:val="none" w:sz="0" w:space="0" w:color="auto"/>
          </w:divBdr>
        </w:div>
        <w:div w:id="834032551">
          <w:marLeft w:val="640"/>
          <w:marRight w:val="0"/>
          <w:marTop w:val="0"/>
          <w:marBottom w:val="0"/>
          <w:divBdr>
            <w:top w:val="none" w:sz="0" w:space="0" w:color="auto"/>
            <w:left w:val="none" w:sz="0" w:space="0" w:color="auto"/>
            <w:bottom w:val="none" w:sz="0" w:space="0" w:color="auto"/>
            <w:right w:val="none" w:sz="0" w:space="0" w:color="auto"/>
          </w:divBdr>
        </w:div>
        <w:div w:id="172570547">
          <w:marLeft w:val="640"/>
          <w:marRight w:val="0"/>
          <w:marTop w:val="0"/>
          <w:marBottom w:val="0"/>
          <w:divBdr>
            <w:top w:val="none" w:sz="0" w:space="0" w:color="auto"/>
            <w:left w:val="none" w:sz="0" w:space="0" w:color="auto"/>
            <w:bottom w:val="none" w:sz="0" w:space="0" w:color="auto"/>
            <w:right w:val="none" w:sz="0" w:space="0" w:color="auto"/>
          </w:divBdr>
        </w:div>
        <w:div w:id="1934974988">
          <w:marLeft w:val="640"/>
          <w:marRight w:val="0"/>
          <w:marTop w:val="0"/>
          <w:marBottom w:val="0"/>
          <w:divBdr>
            <w:top w:val="none" w:sz="0" w:space="0" w:color="auto"/>
            <w:left w:val="none" w:sz="0" w:space="0" w:color="auto"/>
            <w:bottom w:val="none" w:sz="0" w:space="0" w:color="auto"/>
            <w:right w:val="none" w:sz="0" w:space="0" w:color="auto"/>
          </w:divBdr>
        </w:div>
        <w:div w:id="627511963">
          <w:marLeft w:val="640"/>
          <w:marRight w:val="0"/>
          <w:marTop w:val="0"/>
          <w:marBottom w:val="0"/>
          <w:divBdr>
            <w:top w:val="none" w:sz="0" w:space="0" w:color="auto"/>
            <w:left w:val="none" w:sz="0" w:space="0" w:color="auto"/>
            <w:bottom w:val="none" w:sz="0" w:space="0" w:color="auto"/>
            <w:right w:val="none" w:sz="0" w:space="0" w:color="auto"/>
          </w:divBdr>
        </w:div>
        <w:div w:id="292716203">
          <w:marLeft w:val="640"/>
          <w:marRight w:val="0"/>
          <w:marTop w:val="0"/>
          <w:marBottom w:val="0"/>
          <w:divBdr>
            <w:top w:val="none" w:sz="0" w:space="0" w:color="auto"/>
            <w:left w:val="none" w:sz="0" w:space="0" w:color="auto"/>
            <w:bottom w:val="none" w:sz="0" w:space="0" w:color="auto"/>
            <w:right w:val="none" w:sz="0" w:space="0" w:color="auto"/>
          </w:divBdr>
        </w:div>
        <w:div w:id="1936357366">
          <w:marLeft w:val="640"/>
          <w:marRight w:val="0"/>
          <w:marTop w:val="0"/>
          <w:marBottom w:val="0"/>
          <w:divBdr>
            <w:top w:val="none" w:sz="0" w:space="0" w:color="auto"/>
            <w:left w:val="none" w:sz="0" w:space="0" w:color="auto"/>
            <w:bottom w:val="none" w:sz="0" w:space="0" w:color="auto"/>
            <w:right w:val="none" w:sz="0" w:space="0" w:color="auto"/>
          </w:divBdr>
        </w:div>
        <w:div w:id="35738031">
          <w:marLeft w:val="640"/>
          <w:marRight w:val="0"/>
          <w:marTop w:val="0"/>
          <w:marBottom w:val="0"/>
          <w:divBdr>
            <w:top w:val="none" w:sz="0" w:space="0" w:color="auto"/>
            <w:left w:val="none" w:sz="0" w:space="0" w:color="auto"/>
            <w:bottom w:val="none" w:sz="0" w:space="0" w:color="auto"/>
            <w:right w:val="none" w:sz="0" w:space="0" w:color="auto"/>
          </w:divBdr>
        </w:div>
        <w:div w:id="1023747301">
          <w:marLeft w:val="640"/>
          <w:marRight w:val="0"/>
          <w:marTop w:val="0"/>
          <w:marBottom w:val="0"/>
          <w:divBdr>
            <w:top w:val="none" w:sz="0" w:space="0" w:color="auto"/>
            <w:left w:val="none" w:sz="0" w:space="0" w:color="auto"/>
            <w:bottom w:val="none" w:sz="0" w:space="0" w:color="auto"/>
            <w:right w:val="none" w:sz="0" w:space="0" w:color="auto"/>
          </w:divBdr>
        </w:div>
        <w:div w:id="1343824541">
          <w:marLeft w:val="640"/>
          <w:marRight w:val="0"/>
          <w:marTop w:val="0"/>
          <w:marBottom w:val="0"/>
          <w:divBdr>
            <w:top w:val="none" w:sz="0" w:space="0" w:color="auto"/>
            <w:left w:val="none" w:sz="0" w:space="0" w:color="auto"/>
            <w:bottom w:val="none" w:sz="0" w:space="0" w:color="auto"/>
            <w:right w:val="none" w:sz="0" w:space="0" w:color="auto"/>
          </w:divBdr>
        </w:div>
        <w:div w:id="291791615">
          <w:marLeft w:val="640"/>
          <w:marRight w:val="0"/>
          <w:marTop w:val="0"/>
          <w:marBottom w:val="0"/>
          <w:divBdr>
            <w:top w:val="none" w:sz="0" w:space="0" w:color="auto"/>
            <w:left w:val="none" w:sz="0" w:space="0" w:color="auto"/>
            <w:bottom w:val="none" w:sz="0" w:space="0" w:color="auto"/>
            <w:right w:val="none" w:sz="0" w:space="0" w:color="auto"/>
          </w:divBdr>
        </w:div>
        <w:div w:id="191460397">
          <w:marLeft w:val="640"/>
          <w:marRight w:val="0"/>
          <w:marTop w:val="0"/>
          <w:marBottom w:val="0"/>
          <w:divBdr>
            <w:top w:val="none" w:sz="0" w:space="0" w:color="auto"/>
            <w:left w:val="none" w:sz="0" w:space="0" w:color="auto"/>
            <w:bottom w:val="none" w:sz="0" w:space="0" w:color="auto"/>
            <w:right w:val="none" w:sz="0" w:space="0" w:color="auto"/>
          </w:divBdr>
        </w:div>
        <w:div w:id="924067770">
          <w:marLeft w:val="640"/>
          <w:marRight w:val="0"/>
          <w:marTop w:val="0"/>
          <w:marBottom w:val="0"/>
          <w:divBdr>
            <w:top w:val="none" w:sz="0" w:space="0" w:color="auto"/>
            <w:left w:val="none" w:sz="0" w:space="0" w:color="auto"/>
            <w:bottom w:val="none" w:sz="0" w:space="0" w:color="auto"/>
            <w:right w:val="none" w:sz="0" w:space="0" w:color="auto"/>
          </w:divBdr>
        </w:div>
        <w:div w:id="505678007">
          <w:marLeft w:val="640"/>
          <w:marRight w:val="0"/>
          <w:marTop w:val="0"/>
          <w:marBottom w:val="0"/>
          <w:divBdr>
            <w:top w:val="none" w:sz="0" w:space="0" w:color="auto"/>
            <w:left w:val="none" w:sz="0" w:space="0" w:color="auto"/>
            <w:bottom w:val="none" w:sz="0" w:space="0" w:color="auto"/>
            <w:right w:val="none" w:sz="0" w:space="0" w:color="auto"/>
          </w:divBdr>
        </w:div>
        <w:div w:id="978261582">
          <w:marLeft w:val="640"/>
          <w:marRight w:val="0"/>
          <w:marTop w:val="0"/>
          <w:marBottom w:val="0"/>
          <w:divBdr>
            <w:top w:val="none" w:sz="0" w:space="0" w:color="auto"/>
            <w:left w:val="none" w:sz="0" w:space="0" w:color="auto"/>
            <w:bottom w:val="none" w:sz="0" w:space="0" w:color="auto"/>
            <w:right w:val="none" w:sz="0" w:space="0" w:color="auto"/>
          </w:divBdr>
        </w:div>
        <w:div w:id="320550982">
          <w:marLeft w:val="640"/>
          <w:marRight w:val="0"/>
          <w:marTop w:val="0"/>
          <w:marBottom w:val="0"/>
          <w:divBdr>
            <w:top w:val="none" w:sz="0" w:space="0" w:color="auto"/>
            <w:left w:val="none" w:sz="0" w:space="0" w:color="auto"/>
            <w:bottom w:val="none" w:sz="0" w:space="0" w:color="auto"/>
            <w:right w:val="none" w:sz="0" w:space="0" w:color="auto"/>
          </w:divBdr>
        </w:div>
        <w:div w:id="1148672089">
          <w:marLeft w:val="640"/>
          <w:marRight w:val="0"/>
          <w:marTop w:val="0"/>
          <w:marBottom w:val="0"/>
          <w:divBdr>
            <w:top w:val="none" w:sz="0" w:space="0" w:color="auto"/>
            <w:left w:val="none" w:sz="0" w:space="0" w:color="auto"/>
            <w:bottom w:val="none" w:sz="0" w:space="0" w:color="auto"/>
            <w:right w:val="none" w:sz="0" w:space="0" w:color="auto"/>
          </w:divBdr>
        </w:div>
        <w:div w:id="1849714994">
          <w:marLeft w:val="640"/>
          <w:marRight w:val="0"/>
          <w:marTop w:val="0"/>
          <w:marBottom w:val="0"/>
          <w:divBdr>
            <w:top w:val="none" w:sz="0" w:space="0" w:color="auto"/>
            <w:left w:val="none" w:sz="0" w:space="0" w:color="auto"/>
            <w:bottom w:val="none" w:sz="0" w:space="0" w:color="auto"/>
            <w:right w:val="none" w:sz="0" w:space="0" w:color="auto"/>
          </w:divBdr>
        </w:div>
        <w:div w:id="2065982171">
          <w:marLeft w:val="640"/>
          <w:marRight w:val="0"/>
          <w:marTop w:val="0"/>
          <w:marBottom w:val="0"/>
          <w:divBdr>
            <w:top w:val="none" w:sz="0" w:space="0" w:color="auto"/>
            <w:left w:val="none" w:sz="0" w:space="0" w:color="auto"/>
            <w:bottom w:val="none" w:sz="0" w:space="0" w:color="auto"/>
            <w:right w:val="none" w:sz="0" w:space="0" w:color="auto"/>
          </w:divBdr>
        </w:div>
        <w:div w:id="1770808409">
          <w:marLeft w:val="640"/>
          <w:marRight w:val="0"/>
          <w:marTop w:val="0"/>
          <w:marBottom w:val="0"/>
          <w:divBdr>
            <w:top w:val="none" w:sz="0" w:space="0" w:color="auto"/>
            <w:left w:val="none" w:sz="0" w:space="0" w:color="auto"/>
            <w:bottom w:val="none" w:sz="0" w:space="0" w:color="auto"/>
            <w:right w:val="none" w:sz="0" w:space="0" w:color="auto"/>
          </w:divBdr>
        </w:div>
        <w:div w:id="1476144694">
          <w:marLeft w:val="640"/>
          <w:marRight w:val="0"/>
          <w:marTop w:val="0"/>
          <w:marBottom w:val="0"/>
          <w:divBdr>
            <w:top w:val="none" w:sz="0" w:space="0" w:color="auto"/>
            <w:left w:val="none" w:sz="0" w:space="0" w:color="auto"/>
            <w:bottom w:val="none" w:sz="0" w:space="0" w:color="auto"/>
            <w:right w:val="none" w:sz="0" w:space="0" w:color="auto"/>
          </w:divBdr>
        </w:div>
        <w:div w:id="1836728500">
          <w:marLeft w:val="640"/>
          <w:marRight w:val="0"/>
          <w:marTop w:val="0"/>
          <w:marBottom w:val="0"/>
          <w:divBdr>
            <w:top w:val="none" w:sz="0" w:space="0" w:color="auto"/>
            <w:left w:val="none" w:sz="0" w:space="0" w:color="auto"/>
            <w:bottom w:val="none" w:sz="0" w:space="0" w:color="auto"/>
            <w:right w:val="none" w:sz="0" w:space="0" w:color="auto"/>
          </w:divBdr>
        </w:div>
        <w:div w:id="719717854">
          <w:marLeft w:val="640"/>
          <w:marRight w:val="0"/>
          <w:marTop w:val="0"/>
          <w:marBottom w:val="0"/>
          <w:divBdr>
            <w:top w:val="none" w:sz="0" w:space="0" w:color="auto"/>
            <w:left w:val="none" w:sz="0" w:space="0" w:color="auto"/>
            <w:bottom w:val="none" w:sz="0" w:space="0" w:color="auto"/>
            <w:right w:val="none" w:sz="0" w:space="0" w:color="auto"/>
          </w:divBdr>
        </w:div>
        <w:div w:id="623658010">
          <w:marLeft w:val="640"/>
          <w:marRight w:val="0"/>
          <w:marTop w:val="0"/>
          <w:marBottom w:val="0"/>
          <w:divBdr>
            <w:top w:val="none" w:sz="0" w:space="0" w:color="auto"/>
            <w:left w:val="none" w:sz="0" w:space="0" w:color="auto"/>
            <w:bottom w:val="none" w:sz="0" w:space="0" w:color="auto"/>
            <w:right w:val="none" w:sz="0" w:space="0" w:color="auto"/>
          </w:divBdr>
        </w:div>
        <w:div w:id="1115172995">
          <w:marLeft w:val="640"/>
          <w:marRight w:val="0"/>
          <w:marTop w:val="0"/>
          <w:marBottom w:val="0"/>
          <w:divBdr>
            <w:top w:val="none" w:sz="0" w:space="0" w:color="auto"/>
            <w:left w:val="none" w:sz="0" w:space="0" w:color="auto"/>
            <w:bottom w:val="none" w:sz="0" w:space="0" w:color="auto"/>
            <w:right w:val="none" w:sz="0" w:space="0" w:color="auto"/>
          </w:divBdr>
        </w:div>
        <w:div w:id="47189492">
          <w:marLeft w:val="640"/>
          <w:marRight w:val="0"/>
          <w:marTop w:val="0"/>
          <w:marBottom w:val="0"/>
          <w:divBdr>
            <w:top w:val="none" w:sz="0" w:space="0" w:color="auto"/>
            <w:left w:val="none" w:sz="0" w:space="0" w:color="auto"/>
            <w:bottom w:val="none" w:sz="0" w:space="0" w:color="auto"/>
            <w:right w:val="none" w:sz="0" w:space="0" w:color="auto"/>
          </w:divBdr>
        </w:div>
        <w:div w:id="519322050">
          <w:marLeft w:val="640"/>
          <w:marRight w:val="0"/>
          <w:marTop w:val="0"/>
          <w:marBottom w:val="0"/>
          <w:divBdr>
            <w:top w:val="none" w:sz="0" w:space="0" w:color="auto"/>
            <w:left w:val="none" w:sz="0" w:space="0" w:color="auto"/>
            <w:bottom w:val="none" w:sz="0" w:space="0" w:color="auto"/>
            <w:right w:val="none" w:sz="0" w:space="0" w:color="auto"/>
          </w:divBdr>
        </w:div>
        <w:div w:id="160588393">
          <w:marLeft w:val="640"/>
          <w:marRight w:val="0"/>
          <w:marTop w:val="0"/>
          <w:marBottom w:val="0"/>
          <w:divBdr>
            <w:top w:val="none" w:sz="0" w:space="0" w:color="auto"/>
            <w:left w:val="none" w:sz="0" w:space="0" w:color="auto"/>
            <w:bottom w:val="none" w:sz="0" w:space="0" w:color="auto"/>
            <w:right w:val="none" w:sz="0" w:space="0" w:color="auto"/>
          </w:divBdr>
        </w:div>
        <w:div w:id="2114665362">
          <w:marLeft w:val="640"/>
          <w:marRight w:val="0"/>
          <w:marTop w:val="0"/>
          <w:marBottom w:val="0"/>
          <w:divBdr>
            <w:top w:val="none" w:sz="0" w:space="0" w:color="auto"/>
            <w:left w:val="none" w:sz="0" w:space="0" w:color="auto"/>
            <w:bottom w:val="none" w:sz="0" w:space="0" w:color="auto"/>
            <w:right w:val="none" w:sz="0" w:space="0" w:color="auto"/>
          </w:divBdr>
        </w:div>
        <w:div w:id="1824470651">
          <w:marLeft w:val="640"/>
          <w:marRight w:val="0"/>
          <w:marTop w:val="0"/>
          <w:marBottom w:val="0"/>
          <w:divBdr>
            <w:top w:val="none" w:sz="0" w:space="0" w:color="auto"/>
            <w:left w:val="none" w:sz="0" w:space="0" w:color="auto"/>
            <w:bottom w:val="none" w:sz="0" w:space="0" w:color="auto"/>
            <w:right w:val="none" w:sz="0" w:space="0" w:color="auto"/>
          </w:divBdr>
        </w:div>
        <w:div w:id="1798716823">
          <w:marLeft w:val="640"/>
          <w:marRight w:val="0"/>
          <w:marTop w:val="0"/>
          <w:marBottom w:val="0"/>
          <w:divBdr>
            <w:top w:val="none" w:sz="0" w:space="0" w:color="auto"/>
            <w:left w:val="none" w:sz="0" w:space="0" w:color="auto"/>
            <w:bottom w:val="none" w:sz="0" w:space="0" w:color="auto"/>
            <w:right w:val="none" w:sz="0" w:space="0" w:color="auto"/>
          </w:divBdr>
        </w:div>
        <w:div w:id="2122409893">
          <w:marLeft w:val="640"/>
          <w:marRight w:val="0"/>
          <w:marTop w:val="0"/>
          <w:marBottom w:val="0"/>
          <w:divBdr>
            <w:top w:val="none" w:sz="0" w:space="0" w:color="auto"/>
            <w:left w:val="none" w:sz="0" w:space="0" w:color="auto"/>
            <w:bottom w:val="none" w:sz="0" w:space="0" w:color="auto"/>
            <w:right w:val="none" w:sz="0" w:space="0" w:color="auto"/>
          </w:divBdr>
        </w:div>
        <w:div w:id="1308392262">
          <w:marLeft w:val="640"/>
          <w:marRight w:val="0"/>
          <w:marTop w:val="0"/>
          <w:marBottom w:val="0"/>
          <w:divBdr>
            <w:top w:val="none" w:sz="0" w:space="0" w:color="auto"/>
            <w:left w:val="none" w:sz="0" w:space="0" w:color="auto"/>
            <w:bottom w:val="none" w:sz="0" w:space="0" w:color="auto"/>
            <w:right w:val="none" w:sz="0" w:space="0" w:color="auto"/>
          </w:divBdr>
        </w:div>
        <w:div w:id="981809550">
          <w:marLeft w:val="640"/>
          <w:marRight w:val="0"/>
          <w:marTop w:val="0"/>
          <w:marBottom w:val="0"/>
          <w:divBdr>
            <w:top w:val="none" w:sz="0" w:space="0" w:color="auto"/>
            <w:left w:val="none" w:sz="0" w:space="0" w:color="auto"/>
            <w:bottom w:val="none" w:sz="0" w:space="0" w:color="auto"/>
            <w:right w:val="none" w:sz="0" w:space="0" w:color="auto"/>
          </w:divBdr>
        </w:div>
        <w:div w:id="1805614243">
          <w:marLeft w:val="640"/>
          <w:marRight w:val="0"/>
          <w:marTop w:val="0"/>
          <w:marBottom w:val="0"/>
          <w:divBdr>
            <w:top w:val="none" w:sz="0" w:space="0" w:color="auto"/>
            <w:left w:val="none" w:sz="0" w:space="0" w:color="auto"/>
            <w:bottom w:val="none" w:sz="0" w:space="0" w:color="auto"/>
            <w:right w:val="none" w:sz="0" w:space="0" w:color="auto"/>
          </w:divBdr>
        </w:div>
        <w:div w:id="1507087182">
          <w:marLeft w:val="640"/>
          <w:marRight w:val="0"/>
          <w:marTop w:val="0"/>
          <w:marBottom w:val="0"/>
          <w:divBdr>
            <w:top w:val="none" w:sz="0" w:space="0" w:color="auto"/>
            <w:left w:val="none" w:sz="0" w:space="0" w:color="auto"/>
            <w:bottom w:val="none" w:sz="0" w:space="0" w:color="auto"/>
            <w:right w:val="none" w:sz="0" w:space="0" w:color="auto"/>
          </w:divBdr>
        </w:div>
        <w:div w:id="290285295">
          <w:marLeft w:val="640"/>
          <w:marRight w:val="0"/>
          <w:marTop w:val="0"/>
          <w:marBottom w:val="0"/>
          <w:divBdr>
            <w:top w:val="none" w:sz="0" w:space="0" w:color="auto"/>
            <w:left w:val="none" w:sz="0" w:space="0" w:color="auto"/>
            <w:bottom w:val="none" w:sz="0" w:space="0" w:color="auto"/>
            <w:right w:val="none" w:sz="0" w:space="0" w:color="auto"/>
          </w:divBdr>
        </w:div>
        <w:div w:id="732432654">
          <w:marLeft w:val="640"/>
          <w:marRight w:val="0"/>
          <w:marTop w:val="0"/>
          <w:marBottom w:val="0"/>
          <w:divBdr>
            <w:top w:val="none" w:sz="0" w:space="0" w:color="auto"/>
            <w:left w:val="none" w:sz="0" w:space="0" w:color="auto"/>
            <w:bottom w:val="none" w:sz="0" w:space="0" w:color="auto"/>
            <w:right w:val="none" w:sz="0" w:space="0" w:color="auto"/>
          </w:divBdr>
        </w:div>
        <w:div w:id="48964997">
          <w:marLeft w:val="640"/>
          <w:marRight w:val="0"/>
          <w:marTop w:val="0"/>
          <w:marBottom w:val="0"/>
          <w:divBdr>
            <w:top w:val="none" w:sz="0" w:space="0" w:color="auto"/>
            <w:left w:val="none" w:sz="0" w:space="0" w:color="auto"/>
            <w:bottom w:val="none" w:sz="0" w:space="0" w:color="auto"/>
            <w:right w:val="none" w:sz="0" w:space="0" w:color="auto"/>
          </w:divBdr>
        </w:div>
        <w:div w:id="1369182471">
          <w:marLeft w:val="640"/>
          <w:marRight w:val="0"/>
          <w:marTop w:val="0"/>
          <w:marBottom w:val="0"/>
          <w:divBdr>
            <w:top w:val="none" w:sz="0" w:space="0" w:color="auto"/>
            <w:left w:val="none" w:sz="0" w:space="0" w:color="auto"/>
            <w:bottom w:val="none" w:sz="0" w:space="0" w:color="auto"/>
            <w:right w:val="none" w:sz="0" w:space="0" w:color="auto"/>
          </w:divBdr>
        </w:div>
        <w:div w:id="1659068447">
          <w:marLeft w:val="640"/>
          <w:marRight w:val="0"/>
          <w:marTop w:val="0"/>
          <w:marBottom w:val="0"/>
          <w:divBdr>
            <w:top w:val="none" w:sz="0" w:space="0" w:color="auto"/>
            <w:left w:val="none" w:sz="0" w:space="0" w:color="auto"/>
            <w:bottom w:val="none" w:sz="0" w:space="0" w:color="auto"/>
            <w:right w:val="none" w:sz="0" w:space="0" w:color="auto"/>
          </w:divBdr>
        </w:div>
        <w:div w:id="1196045879">
          <w:marLeft w:val="640"/>
          <w:marRight w:val="0"/>
          <w:marTop w:val="0"/>
          <w:marBottom w:val="0"/>
          <w:divBdr>
            <w:top w:val="none" w:sz="0" w:space="0" w:color="auto"/>
            <w:left w:val="none" w:sz="0" w:space="0" w:color="auto"/>
            <w:bottom w:val="none" w:sz="0" w:space="0" w:color="auto"/>
            <w:right w:val="none" w:sz="0" w:space="0" w:color="auto"/>
          </w:divBdr>
        </w:div>
        <w:div w:id="140662451">
          <w:marLeft w:val="640"/>
          <w:marRight w:val="0"/>
          <w:marTop w:val="0"/>
          <w:marBottom w:val="0"/>
          <w:divBdr>
            <w:top w:val="none" w:sz="0" w:space="0" w:color="auto"/>
            <w:left w:val="none" w:sz="0" w:space="0" w:color="auto"/>
            <w:bottom w:val="none" w:sz="0" w:space="0" w:color="auto"/>
            <w:right w:val="none" w:sz="0" w:space="0" w:color="auto"/>
          </w:divBdr>
        </w:div>
        <w:div w:id="372199011">
          <w:marLeft w:val="640"/>
          <w:marRight w:val="0"/>
          <w:marTop w:val="0"/>
          <w:marBottom w:val="0"/>
          <w:divBdr>
            <w:top w:val="none" w:sz="0" w:space="0" w:color="auto"/>
            <w:left w:val="none" w:sz="0" w:space="0" w:color="auto"/>
            <w:bottom w:val="none" w:sz="0" w:space="0" w:color="auto"/>
            <w:right w:val="none" w:sz="0" w:space="0" w:color="auto"/>
          </w:divBdr>
        </w:div>
        <w:div w:id="2074543362">
          <w:marLeft w:val="640"/>
          <w:marRight w:val="0"/>
          <w:marTop w:val="0"/>
          <w:marBottom w:val="0"/>
          <w:divBdr>
            <w:top w:val="none" w:sz="0" w:space="0" w:color="auto"/>
            <w:left w:val="none" w:sz="0" w:space="0" w:color="auto"/>
            <w:bottom w:val="none" w:sz="0" w:space="0" w:color="auto"/>
            <w:right w:val="none" w:sz="0" w:space="0" w:color="auto"/>
          </w:divBdr>
        </w:div>
        <w:div w:id="1700933331">
          <w:marLeft w:val="640"/>
          <w:marRight w:val="0"/>
          <w:marTop w:val="0"/>
          <w:marBottom w:val="0"/>
          <w:divBdr>
            <w:top w:val="none" w:sz="0" w:space="0" w:color="auto"/>
            <w:left w:val="none" w:sz="0" w:space="0" w:color="auto"/>
            <w:bottom w:val="none" w:sz="0" w:space="0" w:color="auto"/>
            <w:right w:val="none" w:sz="0" w:space="0" w:color="auto"/>
          </w:divBdr>
        </w:div>
        <w:div w:id="729232336">
          <w:marLeft w:val="640"/>
          <w:marRight w:val="0"/>
          <w:marTop w:val="0"/>
          <w:marBottom w:val="0"/>
          <w:divBdr>
            <w:top w:val="none" w:sz="0" w:space="0" w:color="auto"/>
            <w:left w:val="none" w:sz="0" w:space="0" w:color="auto"/>
            <w:bottom w:val="none" w:sz="0" w:space="0" w:color="auto"/>
            <w:right w:val="none" w:sz="0" w:space="0" w:color="auto"/>
          </w:divBdr>
        </w:div>
        <w:div w:id="147551942">
          <w:marLeft w:val="640"/>
          <w:marRight w:val="0"/>
          <w:marTop w:val="0"/>
          <w:marBottom w:val="0"/>
          <w:divBdr>
            <w:top w:val="none" w:sz="0" w:space="0" w:color="auto"/>
            <w:left w:val="none" w:sz="0" w:space="0" w:color="auto"/>
            <w:bottom w:val="none" w:sz="0" w:space="0" w:color="auto"/>
            <w:right w:val="none" w:sz="0" w:space="0" w:color="auto"/>
          </w:divBdr>
        </w:div>
        <w:div w:id="1771270641">
          <w:marLeft w:val="640"/>
          <w:marRight w:val="0"/>
          <w:marTop w:val="0"/>
          <w:marBottom w:val="0"/>
          <w:divBdr>
            <w:top w:val="none" w:sz="0" w:space="0" w:color="auto"/>
            <w:left w:val="none" w:sz="0" w:space="0" w:color="auto"/>
            <w:bottom w:val="none" w:sz="0" w:space="0" w:color="auto"/>
            <w:right w:val="none" w:sz="0" w:space="0" w:color="auto"/>
          </w:divBdr>
        </w:div>
        <w:div w:id="854541459">
          <w:marLeft w:val="640"/>
          <w:marRight w:val="0"/>
          <w:marTop w:val="0"/>
          <w:marBottom w:val="0"/>
          <w:divBdr>
            <w:top w:val="none" w:sz="0" w:space="0" w:color="auto"/>
            <w:left w:val="none" w:sz="0" w:space="0" w:color="auto"/>
            <w:bottom w:val="none" w:sz="0" w:space="0" w:color="auto"/>
            <w:right w:val="none" w:sz="0" w:space="0" w:color="auto"/>
          </w:divBdr>
        </w:div>
        <w:div w:id="342781216">
          <w:marLeft w:val="640"/>
          <w:marRight w:val="0"/>
          <w:marTop w:val="0"/>
          <w:marBottom w:val="0"/>
          <w:divBdr>
            <w:top w:val="none" w:sz="0" w:space="0" w:color="auto"/>
            <w:left w:val="none" w:sz="0" w:space="0" w:color="auto"/>
            <w:bottom w:val="none" w:sz="0" w:space="0" w:color="auto"/>
            <w:right w:val="none" w:sz="0" w:space="0" w:color="auto"/>
          </w:divBdr>
        </w:div>
        <w:div w:id="1547326743">
          <w:marLeft w:val="640"/>
          <w:marRight w:val="0"/>
          <w:marTop w:val="0"/>
          <w:marBottom w:val="0"/>
          <w:divBdr>
            <w:top w:val="none" w:sz="0" w:space="0" w:color="auto"/>
            <w:left w:val="none" w:sz="0" w:space="0" w:color="auto"/>
            <w:bottom w:val="none" w:sz="0" w:space="0" w:color="auto"/>
            <w:right w:val="none" w:sz="0" w:space="0" w:color="auto"/>
          </w:divBdr>
        </w:div>
        <w:div w:id="1624464393">
          <w:marLeft w:val="640"/>
          <w:marRight w:val="0"/>
          <w:marTop w:val="0"/>
          <w:marBottom w:val="0"/>
          <w:divBdr>
            <w:top w:val="none" w:sz="0" w:space="0" w:color="auto"/>
            <w:left w:val="none" w:sz="0" w:space="0" w:color="auto"/>
            <w:bottom w:val="none" w:sz="0" w:space="0" w:color="auto"/>
            <w:right w:val="none" w:sz="0" w:space="0" w:color="auto"/>
          </w:divBdr>
        </w:div>
        <w:div w:id="752122642">
          <w:marLeft w:val="640"/>
          <w:marRight w:val="0"/>
          <w:marTop w:val="0"/>
          <w:marBottom w:val="0"/>
          <w:divBdr>
            <w:top w:val="none" w:sz="0" w:space="0" w:color="auto"/>
            <w:left w:val="none" w:sz="0" w:space="0" w:color="auto"/>
            <w:bottom w:val="none" w:sz="0" w:space="0" w:color="auto"/>
            <w:right w:val="none" w:sz="0" w:space="0" w:color="auto"/>
          </w:divBdr>
        </w:div>
        <w:div w:id="121535050">
          <w:marLeft w:val="640"/>
          <w:marRight w:val="0"/>
          <w:marTop w:val="0"/>
          <w:marBottom w:val="0"/>
          <w:divBdr>
            <w:top w:val="none" w:sz="0" w:space="0" w:color="auto"/>
            <w:left w:val="none" w:sz="0" w:space="0" w:color="auto"/>
            <w:bottom w:val="none" w:sz="0" w:space="0" w:color="auto"/>
            <w:right w:val="none" w:sz="0" w:space="0" w:color="auto"/>
          </w:divBdr>
        </w:div>
        <w:div w:id="1620525907">
          <w:marLeft w:val="640"/>
          <w:marRight w:val="0"/>
          <w:marTop w:val="0"/>
          <w:marBottom w:val="0"/>
          <w:divBdr>
            <w:top w:val="none" w:sz="0" w:space="0" w:color="auto"/>
            <w:left w:val="none" w:sz="0" w:space="0" w:color="auto"/>
            <w:bottom w:val="none" w:sz="0" w:space="0" w:color="auto"/>
            <w:right w:val="none" w:sz="0" w:space="0" w:color="auto"/>
          </w:divBdr>
        </w:div>
        <w:div w:id="319505255">
          <w:marLeft w:val="640"/>
          <w:marRight w:val="0"/>
          <w:marTop w:val="0"/>
          <w:marBottom w:val="0"/>
          <w:divBdr>
            <w:top w:val="none" w:sz="0" w:space="0" w:color="auto"/>
            <w:left w:val="none" w:sz="0" w:space="0" w:color="auto"/>
            <w:bottom w:val="none" w:sz="0" w:space="0" w:color="auto"/>
            <w:right w:val="none" w:sz="0" w:space="0" w:color="auto"/>
          </w:divBdr>
        </w:div>
        <w:div w:id="467628197">
          <w:marLeft w:val="640"/>
          <w:marRight w:val="0"/>
          <w:marTop w:val="0"/>
          <w:marBottom w:val="0"/>
          <w:divBdr>
            <w:top w:val="none" w:sz="0" w:space="0" w:color="auto"/>
            <w:left w:val="none" w:sz="0" w:space="0" w:color="auto"/>
            <w:bottom w:val="none" w:sz="0" w:space="0" w:color="auto"/>
            <w:right w:val="none" w:sz="0" w:space="0" w:color="auto"/>
          </w:divBdr>
        </w:div>
        <w:div w:id="1424499076">
          <w:marLeft w:val="640"/>
          <w:marRight w:val="0"/>
          <w:marTop w:val="0"/>
          <w:marBottom w:val="0"/>
          <w:divBdr>
            <w:top w:val="none" w:sz="0" w:space="0" w:color="auto"/>
            <w:left w:val="none" w:sz="0" w:space="0" w:color="auto"/>
            <w:bottom w:val="none" w:sz="0" w:space="0" w:color="auto"/>
            <w:right w:val="none" w:sz="0" w:space="0" w:color="auto"/>
          </w:divBdr>
        </w:div>
        <w:div w:id="2073649856">
          <w:marLeft w:val="640"/>
          <w:marRight w:val="0"/>
          <w:marTop w:val="0"/>
          <w:marBottom w:val="0"/>
          <w:divBdr>
            <w:top w:val="none" w:sz="0" w:space="0" w:color="auto"/>
            <w:left w:val="none" w:sz="0" w:space="0" w:color="auto"/>
            <w:bottom w:val="none" w:sz="0" w:space="0" w:color="auto"/>
            <w:right w:val="none" w:sz="0" w:space="0" w:color="auto"/>
          </w:divBdr>
        </w:div>
        <w:div w:id="2092508473">
          <w:marLeft w:val="640"/>
          <w:marRight w:val="0"/>
          <w:marTop w:val="0"/>
          <w:marBottom w:val="0"/>
          <w:divBdr>
            <w:top w:val="none" w:sz="0" w:space="0" w:color="auto"/>
            <w:left w:val="none" w:sz="0" w:space="0" w:color="auto"/>
            <w:bottom w:val="none" w:sz="0" w:space="0" w:color="auto"/>
            <w:right w:val="none" w:sz="0" w:space="0" w:color="auto"/>
          </w:divBdr>
        </w:div>
      </w:divsChild>
    </w:div>
    <w:div w:id="325790750">
      <w:bodyDiv w:val="1"/>
      <w:marLeft w:val="0"/>
      <w:marRight w:val="0"/>
      <w:marTop w:val="0"/>
      <w:marBottom w:val="0"/>
      <w:divBdr>
        <w:top w:val="none" w:sz="0" w:space="0" w:color="auto"/>
        <w:left w:val="none" w:sz="0" w:space="0" w:color="auto"/>
        <w:bottom w:val="none" w:sz="0" w:space="0" w:color="auto"/>
        <w:right w:val="none" w:sz="0" w:space="0" w:color="auto"/>
      </w:divBdr>
    </w:div>
    <w:div w:id="326831490">
      <w:bodyDiv w:val="1"/>
      <w:marLeft w:val="0"/>
      <w:marRight w:val="0"/>
      <w:marTop w:val="0"/>
      <w:marBottom w:val="0"/>
      <w:divBdr>
        <w:top w:val="none" w:sz="0" w:space="0" w:color="auto"/>
        <w:left w:val="none" w:sz="0" w:space="0" w:color="auto"/>
        <w:bottom w:val="none" w:sz="0" w:space="0" w:color="auto"/>
        <w:right w:val="none" w:sz="0" w:space="0" w:color="auto"/>
      </w:divBdr>
      <w:divsChild>
        <w:div w:id="893735387">
          <w:marLeft w:val="480"/>
          <w:marRight w:val="0"/>
          <w:marTop w:val="0"/>
          <w:marBottom w:val="0"/>
          <w:divBdr>
            <w:top w:val="none" w:sz="0" w:space="0" w:color="auto"/>
            <w:left w:val="none" w:sz="0" w:space="0" w:color="auto"/>
            <w:bottom w:val="none" w:sz="0" w:space="0" w:color="auto"/>
            <w:right w:val="none" w:sz="0" w:space="0" w:color="auto"/>
          </w:divBdr>
        </w:div>
        <w:div w:id="1010987600">
          <w:marLeft w:val="480"/>
          <w:marRight w:val="0"/>
          <w:marTop w:val="0"/>
          <w:marBottom w:val="0"/>
          <w:divBdr>
            <w:top w:val="none" w:sz="0" w:space="0" w:color="auto"/>
            <w:left w:val="none" w:sz="0" w:space="0" w:color="auto"/>
            <w:bottom w:val="none" w:sz="0" w:space="0" w:color="auto"/>
            <w:right w:val="none" w:sz="0" w:space="0" w:color="auto"/>
          </w:divBdr>
        </w:div>
        <w:div w:id="1732263101">
          <w:marLeft w:val="480"/>
          <w:marRight w:val="0"/>
          <w:marTop w:val="0"/>
          <w:marBottom w:val="0"/>
          <w:divBdr>
            <w:top w:val="none" w:sz="0" w:space="0" w:color="auto"/>
            <w:left w:val="none" w:sz="0" w:space="0" w:color="auto"/>
            <w:bottom w:val="none" w:sz="0" w:space="0" w:color="auto"/>
            <w:right w:val="none" w:sz="0" w:space="0" w:color="auto"/>
          </w:divBdr>
        </w:div>
        <w:div w:id="22248203">
          <w:marLeft w:val="480"/>
          <w:marRight w:val="0"/>
          <w:marTop w:val="0"/>
          <w:marBottom w:val="0"/>
          <w:divBdr>
            <w:top w:val="none" w:sz="0" w:space="0" w:color="auto"/>
            <w:left w:val="none" w:sz="0" w:space="0" w:color="auto"/>
            <w:bottom w:val="none" w:sz="0" w:space="0" w:color="auto"/>
            <w:right w:val="none" w:sz="0" w:space="0" w:color="auto"/>
          </w:divBdr>
        </w:div>
        <w:div w:id="70278137">
          <w:marLeft w:val="480"/>
          <w:marRight w:val="0"/>
          <w:marTop w:val="0"/>
          <w:marBottom w:val="0"/>
          <w:divBdr>
            <w:top w:val="none" w:sz="0" w:space="0" w:color="auto"/>
            <w:left w:val="none" w:sz="0" w:space="0" w:color="auto"/>
            <w:bottom w:val="none" w:sz="0" w:space="0" w:color="auto"/>
            <w:right w:val="none" w:sz="0" w:space="0" w:color="auto"/>
          </w:divBdr>
        </w:div>
        <w:div w:id="790442023">
          <w:marLeft w:val="480"/>
          <w:marRight w:val="0"/>
          <w:marTop w:val="0"/>
          <w:marBottom w:val="0"/>
          <w:divBdr>
            <w:top w:val="none" w:sz="0" w:space="0" w:color="auto"/>
            <w:left w:val="none" w:sz="0" w:space="0" w:color="auto"/>
            <w:bottom w:val="none" w:sz="0" w:space="0" w:color="auto"/>
            <w:right w:val="none" w:sz="0" w:space="0" w:color="auto"/>
          </w:divBdr>
        </w:div>
        <w:div w:id="2106151328">
          <w:marLeft w:val="480"/>
          <w:marRight w:val="0"/>
          <w:marTop w:val="0"/>
          <w:marBottom w:val="0"/>
          <w:divBdr>
            <w:top w:val="none" w:sz="0" w:space="0" w:color="auto"/>
            <w:left w:val="none" w:sz="0" w:space="0" w:color="auto"/>
            <w:bottom w:val="none" w:sz="0" w:space="0" w:color="auto"/>
            <w:right w:val="none" w:sz="0" w:space="0" w:color="auto"/>
          </w:divBdr>
        </w:div>
        <w:div w:id="936130882">
          <w:marLeft w:val="480"/>
          <w:marRight w:val="0"/>
          <w:marTop w:val="0"/>
          <w:marBottom w:val="0"/>
          <w:divBdr>
            <w:top w:val="none" w:sz="0" w:space="0" w:color="auto"/>
            <w:left w:val="none" w:sz="0" w:space="0" w:color="auto"/>
            <w:bottom w:val="none" w:sz="0" w:space="0" w:color="auto"/>
            <w:right w:val="none" w:sz="0" w:space="0" w:color="auto"/>
          </w:divBdr>
        </w:div>
        <w:div w:id="287317046">
          <w:marLeft w:val="480"/>
          <w:marRight w:val="0"/>
          <w:marTop w:val="0"/>
          <w:marBottom w:val="0"/>
          <w:divBdr>
            <w:top w:val="none" w:sz="0" w:space="0" w:color="auto"/>
            <w:left w:val="none" w:sz="0" w:space="0" w:color="auto"/>
            <w:bottom w:val="none" w:sz="0" w:space="0" w:color="auto"/>
            <w:right w:val="none" w:sz="0" w:space="0" w:color="auto"/>
          </w:divBdr>
        </w:div>
        <w:div w:id="408697482">
          <w:marLeft w:val="480"/>
          <w:marRight w:val="0"/>
          <w:marTop w:val="0"/>
          <w:marBottom w:val="0"/>
          <w:divBdr>
            <w:top w:val="none" w:sz="0" w:space="0" w:color="auto"/>
            <w:left w:val="none" w:sz="0" w:space="0" w:color="auto"/>
            <w:bottom w:val="none" w:sz="0" w:space="0" w:color="auto"/>
            <w:right w:val="none" w:sz="0" w:space="0" w:color="auto"/>
          </w:divBdr>
        </w:div>
        <w:div w:id="2104763636">
          <w:marLeft w:val="480"/>
          <w:marRight w:val="0"/>
          <w:marTop w:val="0"/>
          <w:marBottom w:val="0"/>
          <w:divBdr>
            <w:top w:val="none" w:sz="0" w:space="0" w:color="auto"/>
            <w:left w:val="none" w:sz="0" w:space="0" w:color="auto"/>
            <w:bottom w:val="none" w:sz="0" w:space="0" w:color="auto"/>
            <w:right w:val="none" w:sz="0" w:space="0" w:color="auto"/>
          </w:divBdr>
        </w:div>
        <w:div w:id="216821611">
          <w:marLeft w:val="480"/>
          <w:marRight w:val="0"/>
          <w:marTop w:val="0"/>
          <w:marBottom w:val="0"/>
          <w:divBdr>
            <w:top w:val="none" w:sz="0" w:space="0" w:color="auto"/>
            <w:left w:val="none" w:sz="0" w:space="0" w:color="auto"/>
            <w:bottom w:val="none" w:sz="0" w:space="0" w:color="auto"/>
            <w:right w:val="none" w:sz="0" w:space="0" w:color="auto"/>
          </w:divBdr>
        </w:div>
        <w:div w:id="964313713">
          <w:marLeft w:val="480"/>
          <w:marRight w:val="0"/>
          <w:marTop w:val="0"/>
          <w:marBottom w:val="0"/>
          <w:divBdr>
            <w:top w:val="none" w:sz="0" w:space="0" w:color="auto"/>
            <w:left w:val="none" w:sz="0" w:space="0" w:color="auto"/>
            <w:bottom w:val="none" w:sz="0" w:space="0" w:color="auto"/>
            <w:right w:val="none" w:sz="0" w:space="0" w:color="auto"/>
          </w:divBdr>
        </w:div>
        <w:div w:id="1427732092">
          <w:marLeft w:val="480"/>
          <w:marRight w:val="0"/>
          <w:marTop w:val="0"/>
          <w:marBottom w:val="0"/>
          <w:divBdr>
            <w:top w:val="none" w:sz="0" w:space="0" w:color="auto"/>
            <w:left w:val="none" w:sz="0" w:space="0" w:color="auto"/>
            <w:bottom w:val="none" w:sz="0" w:space="0" w:color="auto"/>
            <w:right w:val="none" w:sz="0" w:space="0" w:color="auto"/>
          </w:divBdr>
        </w:div>
        <w:div w:id="166137431">
          <w:marLeft w:val="480"/>
          <w:marRight w:val="0"/>
          <w:marTop w:val="0"/>
          <w:marBottom w:val="0"/>
          <w:divBdr>
            <w:top w:val="none" w:sz="0" w:space="0" w:color="auto"/>
            <w:left w:val="none" w:sz="0" w:space="0" w:color="auto"/>
            <w:bottom w:val="none" w:sz="0" w:space="0" w:color="auto"/>
            <w:right w:val="none" w:sz="0" w:space="0" w:color="auto"/>
          </w:divBdr>
        </w:div>
        <w:div w:id="1752000432">
          <w:marLeft w:val="480"/>
          <w:marRight w:val="0"/>
          <w:marTop w:val="0"/>
          <w:marBottom w:val="0"/>
          <w:divBdr>
            <w:top w:val="none" w:sz="0" w:space="0" w:color="auto"/>
            <w:left w:val="none" w:sz="0" w:space="0" w:color="auto"/>
            <w:bottom w:val="none" w:sz="0" w:space="0" w:color="auto"/>
            <w:right w:val="none" w:sz="0" w:space="0" w:color="auto"/>
          </w:divBdr>
        </w:div>
        <w:div w:id="1466125284">
          <w:marLeft w:val="480"/>
          <w:marRight w:val="0"/>
          <w:marTop w:val="0"/>
          <w:marBottom w:val="0"/>
          <w:divBdr>
            <w:top w:val="none" w:sz="0" w:space="0" w:color="auto"/>
            <w:left w:val="none" w:sz="0" w:space="0" w:color="auto"/>
            <w:bottom w:val="none" w:sz="0" w:space="0" w:color="auto"/>
            <w:right w:val="none" w:sz="0" w:space="0" w:color="auto"/>
          </w:divBdr>
        </w:div>
      </w:divsChild>
    </w:div>
    <w:div w:id="328598240">
      <w:bodyDiv w:val="1"/>
      <w:marLeft w:val="0"/>
      <w:marRight w:val="0"/>
      <w:marTop w:val="0"/>
      <w:marBottom w:val="0"/>
      <w:divBdr>
        <w:top w:val="none" w:sz="0" w:space="0" w:color="auto"/>
        <w:left w:val="none" w:sz="0" w:space="0" w:color="auto"/>
        <w:bottom w:val="none" w:sz="0" w:space="0" w:color="auto"/>
        <w:right w:val="none" w:sz="0" w:space="0" w:color="auto"/>
      </w:divBdr>
      <w:divsChild>
        <w:div w:id="1755348269">
          <w:marLeft w:val="640"/>
          <w:marRight w:val="0"/>
          <w:marTop w:val="0"/>
          <w:marBottom w:val="0"/>
          <w:divBdr>
            <w:top w:val="none" w:sz="0" w:space="0" w:color="auto"/>
            <w:left w:val="none" w:sz="0" w:space="0" w:color="auto"/>
            <w:bottom w:val="none" w:sz="0" w:space="0" w:color="auto"/>
            <w:right w:val="none" w:sz="0" w:space="0" w:color="auto"/>
          </w:divBdr>
        </w:div>
        <w:div w:id="966549870">
          <w:marLeft w:val="640"/>
          <w:marRight w:val="0"/>
          <w:marTop w:val="0"/>
          <w:marBottom w:val="0"/>
          <w:divBdr>
            <w:top w:val="none" w:sz="0" w:space="0" w:color="auto"/>
            <w:left w:val="none" w:sz="0" w:space="0" w:color="auto"/>
            <w:bottom w:val="none" w:sz="0" w:space="0" w:color="auto"/>
            <w:right w:val="none" w:sz="0" w:space="0" w:color="auto"/>
          </w:divBdr>
        </w:div>
        <w:div w:id="999847323">
          <w:marLeft w:val="640"/>
          <w:marRight w:val="0"/>
          <w:marTop w:val="0"/>
          <w:marBottom w:val="0"/>
          <w:divBdr>
            <w:top w:val="none" w:sz="0" w:space="0" w:color="auto"/>
            <w:left w:val="none" w:sz="0" w:space="0" w:color="auto"/>
            <w:bottom w:val="none" w:sz="0" w:space="0" w:color="auto"/>
            <w:right w:val="none" w:sz="0" w:space="0" w:color="auto"/>
          </w:divBdr>
        </w:div>
        <w:div w:id="1637372845">
          <w:marLeft w:val="640"/>
          <w:marRight w:val="0"/>
          <w:marTop w:val="0"/>
          <w:marBottom w:val="0"/>
          <w:divBdr>
            <w:top w:val="none" w:sz="0" w:space="0" w:color="auto"/>
            <w:left w:val="none" w:sz="0" w:space="0" w:color="auto"/>
            <w:bottom w:val="none" w:sz="0" w:space="0" w:color="auto"/>
            <w:right w:val="none" w:sz="0" w:space="0" w:color="auto"/>
          </w:divBdr>
        </w:div>
        <w:div w:id="2030787695">
          <w:marLeft w:val="640"/>
          <w:marRight w:val="0"/>
          <w:marTop w:val="0"/>
          <w:marBottom w:val="0"/>
          <w:divBdr>
            <w:top w:val="none" w:sz="0" w:space="0" w:color="auto"/>
            <w:left w:val="none" w:sz="0" w:space="0" w:color="auto"/>
            <w:bottom w:val="none" w:sz="0" w:space="0" w:color="auto"/>
            <w:right w:val="none" w:sz="0" w:space="0" w:color="auto"/>
          </w:divBdr>
        </w:div>
        <w:div w:id="2059039907">
          <w:marLeft w:val="640"/>
          <w:marRight w:val="0"/>
          <w:marTop w:val="0"/>
          <w:marBottom w:val="0"/>
          <w:divBdr>
            <w:top w:val="none" w:sz="0" w:space="0" w:color="auto"/>
            <w:left w:val="none" w:sz="0" w:space="0" w:color="auto"/>
            <w:bottom w:val="none" w:sz="0" w:space="0" w:color="auto"/>
            <w:right w:val="none" w:sz="0" w:space="0" w:color="auto"/>
          </w:divBdr>
        </w:div>
        <w:div w:id="416944653">
          <w:marLeft w:val="640"/>
          <w:marRight w:val="0"/>
          <w:marTop w:val="0"/>
          <w:marBottom w:val="0"/>
          <w:divBdr>
            <w:top w:val="none" w:sz="0" w:space="0" w:color="auto"/>
            <w:left w:val="none" w:sz="0" w:space="0" w:color="auto"/>
            <w:bottom w:val="none" w:sz="0" w:space="0" w:color="auto"/>
            <w:right w:val="none" w:sz="0" w:space="0" w:color="auto"/>
          </w:divBdr>
        </w:div>
        <w:div w:id="247733435">
          <w:marLeft w:val="640"/>
          <w:marRight w:val="0"/>
          <w:marTop w:val="0"/>
          <w:marBottom w:val="0"/>
          <w:divBdr>
            <w:top w:val="none" w:sz="0" w:space="0" w:color="auto"/>
            <w:left w:val="none" w:sz="0" w:space="0" w:color="auto"/>
            <w:bottom w:val="none" w:sz="0" w:space="0" w:color="auto"/>
            <w:right w:val="none" w:sz="0" w:space="0" w:color="auto"/>
          </w:divBdr>
        </w:div>
        <w:div w:id="2123528535">
          <w:marLeft w:val="640"/>
          <w:marRight w:val="0"/>
          <w:marTop w:val="0"/>
          <w:marBottom w:val="0"/>
          <w:divBdr>
            <w:top w:val="none" w:sz="0" w:space="0" w:color="auto"/>
            <w:left w:val="none" w:sz="0" w:space="0" w:color="auto"/>
            <w:bottom w:val="none" w:sz="0" w:space="0" w:color="auto"/>
            <w:right w:val="none" w:sz="0" w:space="0" w:color="auto"/>
          </w:divBdr>
        </w:div>
        <w:div w:id="1434284324">
          <w:marLeft w:val="640"/>
          <w:marRight w:val="0"/>
          <w:marTop w:val="0"/>
          <w:marBottom w:val="0"/>
          <w:divBdr>
            <w:top w:val="none" w:sz="0" w:space="0" w:color="auto"/>
            <w:left w:val="none" w:sz="0" w:space="0" w:color="auto"/>
            <w:bottom w:val="none" w:sz="0" w:space="0" w:color="auto"/>
            <w:right w:val="none" w:sz="0" w:space="0" w:color="auto"/>
          </w:divBdr>
        </w:div>
        <w:div w:id="1500119644">
          <w:marLeft w:val="640"/>
          <w:marRight w:val="0"/>
          <w:marTop w:val="0"/>
          <w:marBottom w:val="0"/>
          <w:divBdr>
            <w:top w:val="none" w:sz="0" w:space="0" w:color="auto"/>
            <w:left w:val="none" w:sz="0" w:space="0" w:color="auto"/>
            <w:bottom w:val="none" w:sz="0" w:space="0" w:color="auto"/>
            <w:right w:val="none" w:sz="0" w:space="0" w:color="auto"/>
          </w:divBdr>
        </w:div>
        <w:div w:id="51848649">
          <w:marLeft w:val="640"/>
          <w:marRight w:val="0"/>
          <w:marTop w:val="0"/>
          <w:marBottom w:val="0"/>
          <w:divBdr>
            <w:top w:val="none" w:sz="0" w:space="0" w:color="auto"/>
            <w:left w:val="none" w:sz="0" w:space="0" w:color="auto"/>
            <w:bottom w:val="none" w:sz="0" w:space="0" w:color="auto"/>
            <w:right w:val="none" w:sz="0" w:space="0" w:color="auto"/>
          </w:divBdr>
        </w:div>
        <w:div w:id="1220048076">
          <w:marLeft w:val="640"/>
          <w:marRight w:val="0"/>
          <w:marTop w:val="0"/>
          <w:marBottom w:val="0"/>
          <w:divBdr>
            <w:top w:val="none" w:sz="0" w:space="0" w:color="auto"/>
            <w:left w:val="none" w:sz="0" w:space="0" w:color="auto"/>
            <w:bottom w:val="none" w:sz="0" w:space="0" w:color="auto"/>
            <w:right w:val="none" w:sz="0" w:space="0" w:color="auto"/>
          </w:divBdr>
        </w:div>
        <w:div w:id="20207621">
          <w:marLeft w:val="640"/>
          <w:marRight w:val="0"/>
          <w:marTop w:val="0"/>
          <w:marBottom w:val="0"/>
          <w:divBdr>
            <w:top w:val="none" w:sz="0" w:space="0" w:color="auto"/>
            <w:left w:val="none" w:sz="0" w:space="0" w:color="auto"/>
            <w:bottom w:val="none" w:sz="0" w:space="0" w:color="auto"/>
            <w:right w:val="none" w:sz="0" w:space="0" w:color="auto"/>
          </w:divBdr>
        </w:div>
        <w:div w:id="435249244">
          <w:marLeft w:val="640"/>
          <w:marRight w:val="0"/>
          <w:marTop w:val="0"/>
          <w:marBottom w:val="0"/>
          <w:divBdr>
            <w:top w:val="none" w:sz="0" w:space="0" w:color="auto"/>
            <w:left w:val="none" w:sz="0" w:space="0" w:color="auto"/>
            <w:bottom w:val="none" w:sz="0" w:space="0" w:color="auto"/>
            <w:right w:val="none" w:sz="0" w:space="0" w:color="auto"/>
          </w:divBdr>
        </w:div>
        <w:div w:id="238752457">
          <w:marLeft w:val="640"/>
          <w:marRight w:val="0"/>
          <w:marTop w:val="0"/>
          <w:marBottom w:val="0"/>
          <w:divBdr>
            <w:top w:val="none" w:sz="0" w:space="0" w:color="auto"/>
            <w:left w:val="none" w:sz="0" w:space="0" w:color="auto"/>
            <w:bottom w:val="none" w:sz="0" w:space="0" w:color="auto"/>
            <w:right w:val="none" w:sz="0" w:space="0" w:color="auto"/>
          </w:divBdr>
        </w:div>
        <w:div w:id="155457216">
          <w:marLeft w:val="640"/>
          <w:marRight w:val="0"/>
          <w:marTop w:val="0"/>
          <w:marBottom w:val="0"/>
          <w:divBdr>
            <w:top w:val="none" w:sz="0" w:space="0" w:color="auto"/>
            <w:left w:val="none" w:sz="0" w:space="0" w:color="auto"/>
            <w:bottom w:val="none" w:sz="0" w:space="0" w:color="auto"/>
            <w:right w:val="none" w:sz="0" w:space="0" w:color="auto"/>
          </w:divBdr>
        </w:div>
        <w:div w:id="877283804">
          <w:marLeft w:val="640"/>
          <w:marRight w:val="0"/>
          <w:marTop w:val="0"/>
          <w:marBottom w:val="0"/>
          <w:divBdr>
            <w:top w:val="none" w:sz="0" w:space="0" w:color="auto"/>
            <w:left w:val="none" w:sz="0" w:space="0" w:color="auto"/>
            <w:bottom w:val="none" w:sz="0" w:space="0" w:color="auto"/>
            <w:right w:val="none" w:sz="0" w:space="0" w:color="auto"/>
          </w:divBdr>
        </w:div>
        <w:div w:id="1741558543">
          <w:marLeft w:val="640"/>
          <w:marRight w:val="0"/>
          <w:marTop w:val="0"/>
          <w:marBottom w:val="0"/>
          <w:divBdr>
            <w:top w:val="none" w:sz="0" w:space="0" w:color="auto"/>
            <w:left w:val="none" w:sz="0" w:space="0" w:color="auto"/>
            <w:bottom w:val="none" w:sz="0" w:space="0" w:color="auto"/>
            <w:right w:val="none" w:sz="0" w:space="0" w:color="auto"/>
          </w:divBdr>
        </w:div>
        <w:div w:id="1032456296">
          <w:marLeft w:val="640"/>
          <w:marRight w:val="0"/>
          <w:marTop w:val="0"/>
          <w:marBottom w:val="0"/>
          <w:divBdr>
            <w:top w:val="none" w:sz="0" w:space="0" w:color="auto"/>
            <w:left w:val="none" w:sz="0" w:space="0" w:color="auto"/>
            <w:bottom w:val="none" w:sz="0" w:space="0" w:color="auto"/>
            <w:right w:val="none" w:sz="0" w:space="0" w:color="auto"/>
          </w:divBdr>
        </w:div>
        <w:div w:id="923874752">
          <w:marLeft w:val="640"/>
          <w:marRight w:val="0"/>
          <w:marTop w:val="0"/>
          <w:marBottom w:val="0"/>
          <w:divBdr>
            <w:top w:val="none" w:sz="0" w:space="0" w:color="auto"/>
            <w:left w:val="none" w:sz="0" w:space="0" w:color="auto"/>
            <w:bottom w:val="none" w:sz="0" w:space="0" w:color="auto"/>
            <w:right w:val="none" w:sz="0" w:space="0" w:color="auto"/>
          </w:divBdr>
        </w:div>
        <w:div w:id="1994680137">
          <w:marLeft w:val="640"/>
          <w:marRight w:val="0"/>
          <w:marTop w:val="0"/>
          <w:marBottom w:val="0"/>
          <w:divBdr>
            <w:top w:val="none" w:sz="0" w:space="0" w:color="auto"/>
            <w:left w:val="none" w:sz="0" w:space="0" w:color="auto"/>
            <w:bottom w:val="none" w:sz="0" w:space="0" w:color="auto"/>
            <w:right w:val="none" w:sz="0" w:space="0" w:color="auto"/>
          </w:divBdr>
        </w:div>
        <w:div w:id="1025473618">
          <w:marLeft w:val="640"/>
          <w:marRight w:val="0"/>
          <w:marTop w:val="0"/>
          <w:marBottom w:val="0"/>
          <w:divBdr>
            <w:top w:val="none" w:sz="0" w:space="0" w:color="auto"/>
            <w:left w:val="none" w:sz="0" w:space="0" w:color="auto"/>
            <w:bottom w:val="none" w:sz="0" w:space="0" w:color="auto"/>
            <w:right w:val="none" w:sz="0" w:space="0" w:color="auto"/>
          </w:divBdr>
        </w:div>
        <w:div w:id="898786641">
          <w:marLeft w:val="640"/>
          <w:marRight w:val="0"/>
          <w:marTop w:val="0"/>
          <w:marBottom w:val="0"/>
          <w:divBdr>
            <w:top w:val="none" w:sz="0" w:space="0" w:color="auto"/>
            <w:left w:val="none" w:sz="0" w:space="0" w:color="auto"/>
            <w:bottom w:val="none" w:sz="0" w:space="0" w:color="auto"/>
            <w:right w:val="none" w:sz="0" w:space="0" w:color="auto"/>
          </w:divBdr>
        </w:div>
        <w:div w:id="208420185">
          <w:marLeft w:val="640"/>
          <w:marRight w:val="0"/>
          <w:marTop w:val="0"/>
          <w:marBottom w:val="0"/>
          <w:divBdr>
            <w:top w:val="none" w:sz="0" w:space="0" w:color="auto"/>
            <w:left w:val="none" w:sz="0" w:space="0" w:color="auto"/>
            <w:bottom w:val="none" w:sz="0" w:space="0" w:color="auto"/>
            <w:right w:val="none" w:sz="0" w:space="0" w:color="auto"/>
          </w:divBdr>
        </w:div>
        <w:div w:id="714355112">
          <w:marLeft w:val="640"/>
          <w:marRight w:val="0"/>
          <w:marTop w:val="0"/>
          <w:marBottom w:val="0"/>
          <w:divBdr>
            <w:top w:val="none" w:sz="0" w:space="0" w:color="auto"/>
            <w:left w:val="none" w:sz="0" w:space="0" w:color="auto"/>
            <w:bottom w:val="none" w:sz="0" w:space="0" w:color="auto"/>
            <w:right w:val="none" w:sz="0" w:space="0" w:color="auto"/>
          </w:divBdr>
        </w:div>
        <w:div w:id="227961499">
          <w:marLeft w:val="640"/>
          <w:marRight w:val="0"/>
          <w:marTop w:val="0"/>
          <w:marBottom w:val="0"/>
          <w:divBdr>
            <w:top w:val="none" w:sz="0" w:space="0" w:color="auto"/>
            <w:left w:val="none" w:sz="0" w:space="0" w:color="auto"/>
            <w:bottom w:val="none" w:sz="0" w:space="0" w:color="auto"/>
            <w:right w:val="none" w:sz="0" w:space="0" w:color="auto"/>
          </w:divBdr>
        </w:div>
        <w:div w:id="1168134047">
          <w:marLeft w:val="640"/>
          <w:marRight w:val="0"/>
          <w:marTop w:val="0"/>
          <w:marBottom w:val="0"/>
          <w:divBdr>
            <w:top w:val="none" w:sz="0" w:space="0" w:color="auto"/>
            <w:left w:val="none" w:sz="0" w:space="0" w:color="auto"/>
            <w:bottom w:val="none" w:sz="0" w:space="0" w:color="auto"/>
            <w:right w:val="none" w:sz="0" w:space="0" w:color="auto"/>
          </w:divBdr>
        </w:div>
        <w:div w:id="1191721249">
          <w:marLeft w:val="640"/>
          <w:marRight w:val="0"/>
          <w:marTop w:val="0"/>
          <w:marBottom w:val="0"/>
          <w:divBdr>
            <w:top w:val="none" w:sz="0" w:space="0" w:color="auto"/>
            <w:left w:val="none" w:sz="0" w:space="0" w:color="auto"/>
            <w:bottom w:val="none" w:sz="0" w:space="0" w:color="auto"/>
            <w:right w:val="none" w:sz="0" w:space="0" w:color="auto"/>
          </w:divBdr>
        </w:div>
        <w:div w:id="973680158">
          <w:marLeft w:val="640"/>
          <w:marRight w:val="0"/>
          <w:marTop w:val="0"/>
          <w:marBottom w:val="0"/>
          <w:divBdr>
            <w:top w:val="none" w:sz="0" w:space="0" w:color="auto"/>
            <w:left w:val="none" w:sz="0" w:space="0" w:color="auto"/>
            <w:bottom w:val="none" w:sz="0" w:space="0" w:color="auto"/>
            <w:right w:val="none" w:sz="0" w:space="0" w:color="auto"/>
          </w:divBdr>
        </w:div>
        <w:div w:id="1423914091">
          <w:marLeft w:val="640"/>
          <w:marRight w:val="0"/>
          <w:marTop w:val="0"/>
          <w:marBottom w:val="0"/>
          <w:divBdr>
            <w:top w:val="none" w:sz="0" w:space="0" w:color="auto"/>
            <w:left w:val="none" w:sz="0" w:space="0" w:color="auto"/>
            <w:bottom w:val="none" w:sz="0" w:space="0" w:color="auto"/>
            <w:right w:val="none" w:sz="0" w:space="0" w:color="auto"/>
          </w:divBdr>
        </w:div>
        <w:div w:id="364209101">
          <w:marLeft w:val="640"/>
          <w:marRight w:val="0"/>
          <w:marTop w:val="0"/>
          <w:marBottom w:val="0"/>
          <w:divBdr>
            <w:top w:val="none" w:sz="0" w:space="0" w:color="auto"/>
            <w:left w:val="none" w:sz="0" w:space="0" w:color="auto"/>
            <w:bottom w:val="none" w:sz="0" w:space="0" w:color="auto"/>
            <w:right w:val="none" w:sz="0" w:space="0" w:color="auto"/>
          </w:divBdr>
        </w:div>
        <w:div w:id="1248803392">
          <w:marLeft w:val="640"/>
          <w:marRight w:val="0"/>
          <w:marTop w:val="0"/>
          <w:marBottom w:val="0"/>
          <w:divBdr>
            <w:top w:val="none" w:sz="0" w:space="0" w:color="auto"/>
            <w:left w:val="none" w:sz="0" w:space="0" w:color="auto"/>
            <w:bottom w:val="none" w:sz="0" w:space="0" w:color="auto"/>
            <w:right w:val="none" w:sz="0" w:space="0" w:color="auto"/>
          </w:divBdr>
        </w:div>
        <w:div w:id="1205366128">
          <w:marLeft w:val="640"/>
          <w:marRight w:val="0"/>
          <w:marTop w:val="0"/>
          <w:marBottom w:val="0"/>
          <w:divBdr>
            <w:top w:val="none" w:sz="0" w:space="0" w:color="auto"/>
            <w:left w:val="none" w:sz="0" w:space="0" w:color="auto"/>
            <w:bottom w:val="none" w:sz="0" w:space="0" w:color="auto"/>
            <w:right w:val="none" w:sz="0" w:space="0" w:color="auto"/>
          </w:divBdr>
        </w:div>
        <w:div w:id="1442186515">
          <w:marLeft w:val="640"/>
          <w:marRight w:val="0"/>
          <w:marTop w:val="0"/>
          <w:marBottom w:val="0"/>
          <w:divBdr>
            <w:top w:val="none" w:sz="0" w:space="0" w:color="auto"/>
            <w:left w:val="none" w:sz="0" w:space="0" w:color="auto"/>
            <w:bottom w:val="none" w:sz="0" w:space="0" w:color="auto"/>
            <w:right w:val="none" w:sz="0" w:space="0" w:color="auto"/>
          </w:divBdr>
        </w:div>
        <w:div w:id="1373118022">
          <w:marLeft w:val="640"/>
          <w:marRight w:val="0"/>
          <w:marTop w:val="0"/>
          <w:marBottom w:val="0"/>
          <w:divBdr>
            <w:top w:val="none" w:sz="0" w:space="0" w:color="auto"/>
            <w:left w:val="none" w:sz="0" w:space="0" w:color="auto"/>
            <w:bottom w:val="none" w:sz="0" w:space="0" w:color="auto"/>
            <w:right w:val="none" w:sz="0" w:space="0" w:color="auto"/>
          </w:divBdr>
        </w:div>
        <w:div w:id="1044257534">
          <w:marLeft w:val="640"/>
          <w:marRight w:val="0"/>
          <w:marTop w:val="0"/>
          <w:marBottom w:val="0"/>
          <w:divBdr>
            <w:top w:val="none" w:sz="0" w:space="0" w:color="auto"/>
            <w:left w:val="none" w:sz="0" w:space="0" w:color="auto"/>
            <w:bottom w:val="none" w:sz="0" w:space="0" w:color="auto"/>
            <w:right w:val="none" w:sz="0" w:space="0" w:color="auto"/>
          </w:divBdr>
        </w:div>
        <w:div w:id="294138708">
          <w:marLeft w:val="640"/>
          <w:marRight w:val="0"/>
          <w:marTop w:val="0"/>
          <w:marBottom w:val="0"/>
          <w:divBdr>
            <w:top w:val="none" w:sz="0" w:space="0" w:color="auto"/>
            <w:left w:val="none" w:sz="0" w:space="0" w:color="auto"/>
            <w:bottom w:val="none" w:sz="0" w:space="0" w:color="auto"/>
            <w:right w:val="none" w:sz="0" w:space="0" w:color="auto"/>
          </w:divBdr>
        </w:div>
        <w:div w:id="1184125424">
          <w:marLeft w:val="640"/>
          <w:marRight w:val="0"/>
          <w:marTop w:val="0"/>
          <w:marBottom w:val="0"/>
          <w:divBdr>
            <w:top w:val="none" w:sz="0" w:space="0" w:color="auto"/>
            <w:left w:val="none" w:sz="0" w:space="0" w:color="auto"/>
            <w:bottom w:val="none" w:sz="0" w:space="0" w:color="auto"/>
            <w:right w:val="none" w:sz="0" w:space="0" w:color="auto"/>
          </w:divBdr>
        </w:div>
        <w:div w:id="1474054545">
          <w:marLeft w:val="640"/>
          <w:marRight w:val="0"/>
          <w:marTop w:val="0"/>
          <w:marBottom w:val="0"/>
          <w:divBdr>
            <w:top w:val="none" w:sz="0" w:space="0" w:color="auto"/>
            <w:left w:val="none" w:sz="0" w:space="0" w:color="auto"/>
            <w:bottom w:val="none" w:sz="0" w:space="0" w:color="auto"/>
            <w:right w:val="none" w:sz="0" w:space="0" w:color="auto"/>
          </w:divBdr>
        </w:div>
        <w:div w:id="1485733073">
          <w:marLeft w:val="640"/>
          <w:marRight w:val="0"/>
          <w:marTop w:val="0"/>
          <w:marBottom w:val="0"/>
          <w:divBdr>
            <w:top w:val="none" w:sz="0" w:space="0" w:color="auto"/>
            <w:left w:val="none" w:sz="0" w:space="0" w:color="auto"/>
            <w:bottom w:val="none" w:sz="0" w:space="0" w:color="auto"/>
            <w:right w:val="none" w:sz="0" w:space="0" w:color="auto"/>
          </w:divBdr>
        </w:div>
        <w:div w:id="1332247818">
          <w:marLeft w:val="640"/>
          <w:marRight w:val="0"/>
          <w:marTop w:val="0"/>
          <w:marBottom w:val="0"/>
          <w:divBdr>
            <w:top w:val="none" w:sz="0" w:space="0" w:color="auto"/>
            <w:left w:val="none" w:sz="0" w:space="0" w:color="auto"/>
            <w:bottom w:val="none" w:sz="0" w:space="0" w:color="auto"/>
            <w:right w:val="none" w:sz="0" w:space="0" w:color="auto"/>
          </w:divBdr>
        </w:div>
        <w:div w:id="396706330">
          <w:marLeft w:val="640"/>
          <w:marRight w:val="0"/>
          <w:marTop w:val="0"/>
          <w:marBottom w:val="0"/>
          <w:divBdr>
            <w:top w:val="none" w:sz="0" w:space="0" w:color="auto"/>
            <w:left w:val="none" w:sz="0" w:space="0" w:color="auto"/>
            <w:bottom w:val="none" w:sz="0" w:space="0" w:color="auto"/>
            <w:right w:val="none" w:sz="0" w:space="0" w:color="auto"/>
          </w:divBdr>
        </w:div>
        <w:div w:id="1140423109">
          <w:marLeft w:val="640"/>
          <w:marRight w:val="0"/>
          <w:marTop w:val="0"/>
          <w:marBottom w:val="0"/>
          <w:divBdr>
            <w:top w:val="none" w:sz="0" w:space="0" w:color="auto"/>
            <w:left w:val="none" w:sz="0" w:space="0" w:color="auto"/>
            <w:bottom w:val="none" w:sz="0" w:space="0" w:color="auto"/>
            <w:right w:val="none" w:sz="0" w:space="0" w:color="auto"/>
          </w:divBdr>
        </w:div>
        <w:div w:id="1367410827">
          <w:marLeft w:val="640"/>
          <w:marRight w:val="0"/>
          <w:marTop w:val="0"/>
          <w:marBottom w:val="0"/>
          <w:divBdr>
            <w:top w:val="none" w:sz="0" w:space="0" w:color="auto"/>
            <w:left w:val="none" w:sz="0" w:space="0" w:color="auto"/>
            <w:bottom w:val="none" w:sz="0" w:space="0" w:color="auto"/>
            <w:right w:val="none" w:sz="0" w:space="0" w:color="auto"/>
          </w:divBdr>
        </w:div>
        <w:div w:id="2083721467">
          <w:marLeft w:val="640"/>
          <w:marRight w:val="0"/>
          <w:marTop w:val="0"/>
          <w:marBottom w:val="0"/>
          <w:divBdr>
            <w:top w:val="none" w:sz="0" w:space="0" w:color="auto"/>
            <w:left w:val="none" w:sz="0" w:space="0" w:color="auto"/>
            <w:bottom w:val="none" w:sz="0" w:space="0" w:color="auto"/>
            <w:right w:val="none" w:sz="0" w:space="0" w:color="auto"/>
          </w:divBdr>
        </w:div>
        <w:div w:id="1482428756">
          <w:marLeft w:val="640"/>
          <w:marRight w:val="0"/>
          <w:marTop w:val="0"/>
          <w:marBottom w:val="0"/>
          <w:divBdr>
            <w:top w:val="none" w:sz="0" w:space="0" w:color="auto"/>
            <w:left w:val="none" w:sz="0" w:space="0" w:color="auto"/>
            <w:bottom w:val="none" w:sz="0" w:space="0" w:color="auto"/>
            <w:right w:val="none" w:sz="0" w:space="0" w:color="auto"/>
          </w:divBdr>
        </w:div>
        <w:div w:id="560335099">
          <w:marLeft w:val="640"/>
          <w:marRight w:val="0"/>
          <w:marTop w:val="0"/>
          <w:marBottom w:val="0"/>
          <w:divBdr>
            <w:top w:val="none" w:sz="0" w:space="0" w:color="auto"/>
            <w:left w:val="none" w:sz="0" w:space="0" w:color="auto"/>
            <w:bottom w:val="none" w:sz="0" w:space="0" w:color="auto"/>
            <w:right w:val="none" w:sz="0" w:space="0" w:color="auto"/>
          </w:divBdr>
        </w:div>
        <w:div w:id="783311961">
          <w:marLeft w:val="640"/>
          <w:marRight w:val="0"/>
          <w:marTop w:val="0"/>
          <w:marBottom w:val="0"/>
          <w:divBdr>
            <w:top w:val="none" w:sz="0" w:space="0" w:color="auto"/>
            <w:left w:val="none" w:sz="0" w:space="0" w:color="auto"/>
            <w:bottom w:val="none" w:sz="0" w:space="0" w:color="auto"/>
            <w:right w:val="none" w:sz="0" w:space="0" w:color="auto"/>
          </w:divBdr>
        </w:div>
        <w:div w:id="2078430464">
          <w:marLeft w:val="640"/>
          <w:marRight w:val="0"/>
          <w:marTop w:val="0"/>
          <w:marBottom w:val="0"/>
          <w:divBdr>
            <w:top w:val="none" w:sz="0" w:space="0" w:color="auto"/>
            <w:left w:val="none" w:sz="0" w:space="0" w:color="auto"/>
            <w:bottom w:val="none" w:sz="0" w:space="0" w:color="auto"/>
            <w:right w:val="none" w:sz="0" w:space="0" w:color="auto"/>
          </w:divBdr>
        </w:div>
        <w:div w:id="1295480269">
          <w:marLeft w:val="640"/>
          <w:marRight w:val="0"/>
          <w:marTop w:val="0"/>
          <w:marBottom w:val="0"/>
          <w:divBdr>
            <w:top w:val="none" w:sz="0" w:space="0" w:color="auto"/>
            <w:left w:val="none" w:sz="0" w:space="0" w:color="auto"/>
            <w:bottom w:val="none" w:sz="0" w:space="0" w:color="auto"/>
            <w:right w:val="none" w:sz="0" w:space="0" w:color="auto"/>
          </w:divBdr>
        </w:div>
        <w:div w:id="933516402">
          <w:marLeft w:val="640"/>
          <w:marRight w:val="0"/>
          <w:marTop w:val="0"/>
          <w:marBottom w:val="0"/>
          <w:divBdr>
            <w:top w:val="none" w:sz="0" w:space="0" w:color="auto"/>
            <w:left w:val="none" w:sz="0" w:space="0" w:color="auto"/>
            <w:bottom w:val="none" w:sz="0" w:space="0" w:color="auto"/>
            <w:right w:val="none" w:sz="0" w:space="0" w:color="auto"/>
          </w:divBdr>
        </w:div>
        <w:div w:id="590743276">
          <w:marLeft w:val="640"/>
          <w:marRight w:val="0"/>
          <w:marTop w:val="0"/>
          <w:marBottom w:val="0"/>
          <w:divBdr>
            <w:top w:val="none" w:sz="0" w:space="0" w:color="auto"/>
            <w:left w:val="none" w:sz="0" w:space="0" w:color="auto"/>
            <w:bottom w:val="none" w:sz="0" w:space="0" w:color="auto"/>
            <w:right w:val="none" w:sz="0" w:space="0" w:color="auto"/>
          </w:divBdr>
        </w:div>
        <w:div w:id="2037924331">
          <w:marLeft w:val="640"/>
          <w:marRight w:val="0"/>
          <w:marTop w:val="0"/>
          <w:marBottom w:val="0"/>
          <w:divBdr>
            <w:top w:val="none" w:sz="0" w:space="0" w:color="auto"/>
            <w:left w:val="none" w:sz="0" w:space="0" w:color="auto"/>
            <w:bottom w:val="none" w:sz="0" w:space="0" w:color="auto"/>
            <w:right w:val="none" w:sz="0" w:space="0" w:color="auto"/>
          </w:divBdr>
        </w:div>
        <w:div w:id="2098866955">
          <w:marLeft w:val="640"/>
          <w:marRight w:val="0"/>
          <w:marTop w:val="0"/>
          <w:marBottom w:val="0"/>
          <w:divBdr>
            <w:top w:val="none" w:sz="0" w:space="0" w:color="auto"/>
            <w:left w:val="none" w:sz="0" w:space="0" w:color="auto"/>
            <w:bottom w:val="none" w:sz="0" w:space="0" w:color="auto"/>
            <w:right w:val="none" w:sz="0" w:space="0" w:color="auto"/>
          </w:divBdr>
        </w:div>
        <w:div w:id="1884363551">
          <w:marLeft w:val="640"/>
          <w:marRight w:val="0"/>
          <w:marTop w:val="0"/>
          <w:marBottom w:val="0"/>
          <w:divBdr>
            <w:top w:val="none" w:sz="0" w:space="0" w:color="auto"/>
            <w:left w:val="none" w:sz="0" w:space="0" w:color="auto"/>
            <w:bottom w:val="none" w:sz="0" w:space="0" w:color="auto"/>
            <w:right w:val="none" w:sz="0" w:space="0" w:color="auto"/>
          </w:divBdr>
        </w:div>
        <w:div w:id="2028216044">
          <w:marLeft w:val="640"/>
          <w:marRight w:val="0"/>
          <w:marTop w:val="0"/>
          <w:marBottom w:val="0"/>
          <w:divBdr>
            <w:top w:val="none" w:sz="0" w:space="0" w:color="auto"/>
            <w:left w:val="none" w:sz="0" w:space="0" w:color="auto"/>
            <w:bottom w:val="none" w:sz="0" w:space="0" w:color="auto"/>
            <w:right w:val="none" w:sz="0" w:space="0" w:color="auto"/>
          </w:divBdr>
        </w:div>
        <w:div w:id="1265185158">
          <w:marLeft w:val="640"/>
          <w:marRight w:val="0"/>
          <w:marTop w:val="0"/>
          <w:marBottom w:val="0"/>
          <w:divBdr>
            <w:top w:val="none" w:sz="0" w:space="0" w:color="auto"/>
            <w:left w:val="none" w:sz="0" w:space="0" w:color="auto"/>
            <w:bottom w:val="none" w:sz="0" w:space="0" w:color="auto"/>
            <w:right w:val="none" w:sz="0" w:space="0" w:color="auto"/>
          </w:divBdr>
        </w:div>
        <w:div w:id="1360470953">
          <w:marLeft w:val="640"/>
          <w:marRight w:val="0"/>
          <w:marTop w:val="0"/>
          <w:marBottom w:val="0"/>
          <w:divBdr>
            <w:top w:val="none" w:sz="0" w:space="0" w:color="auto"/>
            <w:left w:val="none" w:sz="0" w:space="0" w:color="auto"/>
            <w:bottom w:val="none" w:sz="0" w:space="0" w:color="auto"/>
            <w:right w:val="none" w:sz="0" w:space="0" w:color="auto"/>
          </w:divBdr>
        </w:div>
        <w:div w:id="642199508">
          <w:marLeft w:val="640"/>
          <w:marRight w:val="0"/>
          <w:marTop w:val="0"/>
          <w:marBottom w:val="0"/>
          <w:divBdr>
            <w:top w:val="none" w:sz="0" w:space="0" w:color="auto"/>
            <w:left w:val="none" w:sz="0" w:space="0" w:color="auto"/>
            <w:bottom w:val="none" w:sz="0" w:space="0" w:color="auto"/>
            <w:right w:val="none" w:sz="0" w:space="0" w:color="auto"/>
          </w:divBdr>
        </w:div>
        <w:div w:id="1185755382">
          <w:marLeft w:val="640"/>
          <w:marRight w:val="0"/>
          <w:marTop w:val="0"/>
          <w:marBottom w:val="0"/>
          <w:divBdr>
            <w:top w:val="none" w:sz="0" w:space="0" w:color="auto"/>
            <w:left w:val="none" w:sz="0" w:space="0" w:color="auto"/>
            <w:bottom w:val="none" w:sz="0" w:space="0" w:color="auto"/>
            <w:right w:val="none" w:sz="0" w:space="0" w:color="auto"/>
          </w:divBdr>
        </w:div>
        <w:div w:id="489371654">
          <w:marLeft w:val="640"/>
          <w:marRight w:val="0"/>
          <w:marTop w:val="0"/>
          <w:marBottom w:val="0"/>
          <w:divBdr>
            <w:top w:val="none" w:sz="0" w:space="0" w:color="auto"/>
            <w:left w:val="none" w:sz="0" w:space="0" w:color="auto"/>
            <w:bottom w:val="none" w:sz="0" w:space="0" w:color="auto"/>
            <w:right w:val="none" w:sz="0" w:space="0" w:color="auto"/>
          </w:divBdr>
        </w:div>
        <w:div w:id="2053576584">
          <w:marLeft w:val="640"/>
          <w:marRight w:val="0"/>
          <w:marTop w:val="0"/>
          <w:marBottom w:val="0"/>
          <w:divBdr>
            <w:top w:val="none" w:sz="0" w:space="0" w:color="auto"/>
            <w:left w:val="none" w:sz="0" w:space="0" w:color="auto"/>
            <w:bottom w:val="none" w:sz="0" w:space="0" w:color="auto"/>
            <w:right w:val="none" w:sz="0" w:space="0" w:color="auto"/>
          </w:divBdr>
        </w:div>
        <w:div w:id="1052920700">
          <w:marLeft w:val="640"/>
          <w:marRight w:val="0"/>
          <w:marTop w:val="0"/>
          <w:marBottom w:val="0"/>
          <w:divBdr>
            <w:top w:val="none" w:sz="0" w:space="0" w:color="auto"/>
            <w:left w:val="none" w:sz="0" w:space="0" w:color="auto"/>
            <w:bottom w:val="none" w:sz="0" w:space="0" w:color="auto"/>
            <w:right w:val="none" w:sz="0" w:space="0" w:color="auto"/>
          </w:divBdr>
        </w:div>
        <w:div w:id="633221309">
          <w:marLeft w:val="640"/>
          <w:marRight w:val="0"/>
          <w:marTop w:val="0"/>
          <w:marBottom w:val="0"/>
          <w:divBdr>
            <w:top w:val="none" w:sz="0" w:space="0" w:color="auto"/>
            <w:left w:val="none" w:sz="0" w:space="0" w:color="auto"/>
            <w:bottom w:val="none" w:sz="0" w:space="0" w:color="auto"/>
            <w:right w:val="none" w:sz="0" w:space="0" w:color="auto"/>
          </w:divBdr>
        </w:div>
        <w:div w:id="1243176836">
          <w:marLeft w:val="640"/>
          <w:marRight w:val="0"/>
          <w:marTop w:val="0"/>
          <w:marBottom w:val="0"/>
          <w:divBdr>
            <w:top w:val="none" w:sz="0" w:space="0" w:color="auto"/>
            <w:left w:val="none" w:sz="0" w:space="0" w:color="auto"/>
            <w:bottom w:val="none" w:sz="0" w:space="0" w:color="auto"/>
            <w:right w:val="none" w:sz="0" w:space="0" w:color="auto"/>
          </w:divBdr>
        </w:div>
        <w:div w:id="951400536">
          <w:marLeft w:val="640"/>
          <w:marRight w:val="0"/>
          <w:marTop w:val="0"/>
          <w:marBottom w:val="0"/>
          <w:divBdr>
            <w:top w:val="none" w:sz="0" w:space="0" w:color="auto"/>
            <w:left w:val="none" w:sz="0" w:space="0" w:color="auto"/>
            <w:bottom w:val="none" w:sz="0" w:space="0" w:color="auto"/>
            <w:right w:val="none" w:sz="0" w:space="0" w:color="auto"/>
          </w:divBdr>
        </w:div>
        <w:div w:id="1609308495">
          <w:marLeft w:val="640"/>
          <w:marRight w:val="0"/>
          <w:marTop w:val="0"/>
          <w:marBottom w:val="0"/>
          <w:divBdr>
            <w:top w:val="none" w:sz="0" w:space="0" w:color="auto"/>
            <w:left w:val="none" w:sz="0" w:space="0" w:color="auto"/>
            <w:bottom w:val="none" w:sz="0" w:space="0" w:color="auto"/>
            <w:right w:val="none" w:sz="0" w:space="0" w:color="auto"/>
          </w:divBdr>
        </w:div>
        <w:div w:id="1647516722">
          <w:marLeft w:val="640"/>
          <w:marRight w:val="0"/>
          <w:marTop w:val="0"/>
          <w:marBottom w:val="0"/>
          <w:divBdr>
            <w:top w:val="none" w:sz="0" w:space="0" w:color="auto"/>
            <w:left w:val="none" w:sz="0" w:space="0" w:color="auto"/>
            <w:bottom w:val="none" w:sz="0" w:space="0" w:color="auto"/>
            <w:right w:val="none" w:sz="0" w:space="0" w:color="auto"/>
          </w:divBdr>
        </w:div>
        <w:div w:id="1844934580">
          <w:marLeft w:val="640"/>
          <w:marRight w:val="0"/>
          <w:marTop w:val="0"/>
          <w:marBottom w:val="0"/>
          <w:divBdr>
            <w:top w:val="none" w:sz="0" w:space="0" w:color="auto"/>
            <w:left w:val="none" w:sz="0" w:space="0" w:color="auto"/>
            <w:bottom w:val="none" w:sz="0" w:space="0" w:color="auto"/>
            <w:right w:val="none" w:sz="0" w:space="0" w:color="auto"/>
          </w:divBdr>
        </w:div>
        <w:div w:id="1221134876">
          <w:marLeft w:val="640"/>
          <w:marRight w:val="0"/>
          <w:marTop w:val="0"/>
          <w:marBottom w:val="0"/>
          <w:divBdr>
            <w:top w:val="none" w:sz="0" w:space="0" w:color="auto"/>
            <w:left w:val="none" w:sz="0" w:space="0" w:color="auto"/>
            <w:bottom w:val="none" w:sz="0" w:space="0" w:color="auto"/>
            <w:right w:val="none" w:sz="0" w:space="0" w:color="auto"/>
          </w:divBdr>
        </w:div>
        <w:div w:id="1687292304">
          <w:marLeft w:val="640"/>
          <w:marRight w:val="0"/>
          <w:marTop w:val="0"/>
          <w:marBottom w:val="0"/>
          <w:divBdr>
            <w:top w:val="none" w:sz="0" w:space="0" w:color="auto"/>
            <w:left w:val="none" w:sz="0" w:space="0" w:color="auto"/>
            <w:bottom w:val="none" w:sz="0" w:space="0" w:color="auto"/>
            <w:right w:val="none" w:sz="0" w:space="0" w:color="auto"/>
          </w:divBdr>
        </w:div>
        <w:div w:id="1172138845">
          <w:marLeft w:val="640"/>
          <w:marRight w:val="0"/>
          <w:marTop w:val="0"/>
          <w:marBottom w:val="0"/>
          <w:divBdr>
            <w:top w:val="none" w:sz="0" w:space="0" w:color="auto"/>
            <w:left w:val="none" w:sz="0" w:space="0" w:color="auto"/>
            <w:bottom w:val="none" w:sz="0" w:space="0" w:color="auto"/>
            <w:right w:val="none" w:sz="0" w:space="0" w:color="auto"/>
          </w:divBdr>
        </w:div>
        <w:div w:id="1499152087">
          <w:marLeft w:val="640"/>
          <w:marRight w:val="0"/>
          <w:marTop w:val="0"/>
          <w:marBottom w:val="0"/>
          <w:divBdr>
            <w:top w:val="none" w:sz="0" w:space="0" w:color="auto"/>
            <w:left w:val="none" w:sz="0" w:space="0" w:color="auto"/>
            <w:bottom w:val="none" w:sz="0" w:space="0" w:color="auto"/>
            <w:right w:val="none" w:sz="0" w:space="0" w:color="auto"/>
          </w:divBdr>
        </w:div>
        <w:div w:id="1648435766">
          <w:marLeft w:val="640"/>
          <w:marRight w:val="0"/>
          <w:marTop w:val="0"/>
          <w:marBottom w:val="0"/>
          <w:divBdr>
            <w:top w:val="none" w:sz="0" w:space="0" w:color="auto"/>
            <w:left w:val="none" w:sz="0" w:space="0" w:color="auto"/>
            <w:bottom w:val="none" w:sz="0" w:space="0" w:color="auto"/>
            <w:right w:val="none" w:sz="0" w:space="0" w:color="auto"/>
          </w:divBdr>
        </w:div>
        <w:div w:id="379060848">
          <w:marLeft w:val="640"/>
          <w:marRight w:val="0"/>
          <w:marTop w:val="0"/>
          <w:marBottom w:val="0"/>
          <w:divBdr>
            <w:top w:val="none" w:sz="0" w:space="0" w:color="auto"/>
            <w:left w:val="none" w:sz="0" w:space="0" w:color="auto"/>
            <w:bottom w:val="none" w:sz="0" w:space="0" w:color="auto"/>
            <w:right w:val="none" w:sz="0" w:space="0" w:color="auto"/>
          </w:divBdr>
        </w:div>
        <w:div w:id="1444836437">
          <w:marLeft w:val="640"/>
          <w:marRight w:val="0"/>
          <w:marTop w:val="0"/>
          <w:marBottom w:val="0"/>
          <w:divBdr>
            <w:top w:val="none" w:sz="0" w:space="0" w:color="auto"/>
            <w:left w:val="none" w:sz="0" w:space="0" w:color="auto"/>
            <w:bottom w:val="none" w:sz="0" w:space="0" w:color="auto"/>
            <w:right w:val="none" w:sz="0" w:space="0" w:color="auto"/>
          </w:divBdr>
        </w:div>
        <w:div w:id="2120248032">
          <w:marLeft w:val="640"/>
          <w:marRight w:val="0"/>
          <w:marTop w:val="0"/>
          <w:marBottom w:val="0"/>
          <w:divBdr>
            <w:top w:val="none" w:sz="0" w:space="0" w:color="auto"/>
            <w:left w:val="none" w:sz="0" w:space="0" w:color="auto"/>
            <w:bottom w:val="none" w:sz="0" w:space="0" w:color="auto"/>
            <w:right w:val="none" w:sz="0" w:space="0" w:color="auto"/>
          </w:divBdr>
        </w:div>
        <w:div w:id="281813873">
          <w:marLeft w:val="640"/>
          <w:marRight w:val="0"/>
          <w:marTop w:val="0"/>
          <w:marBottom w:val="0"/>
          <w:divBdr>
            <w:top w:val="none" w:sz="0" w:space="0" w:color="auto"/>
            <w:left w:val="none" w:sz="0" w:space="0" w:color="auto"/>
            <w:bottom w:val="none" w:sz="0" w:space="0" w:color="auto"/>
            <w:right w:val="none" w:sz="0" w:space="0" w:color="auto"/>
          </w:divBdr>
        </w:div>
        <w:div w:id="1174615738">
          <w:marLeft w:val="640"/>
          <w:marRight w:val="0"/>
          <w:marTop w:val="0"/>
          <w:marBottom w:val="0"/>
          <w:divBdr>
            <w:top w:val="none" w:sz="0" w:space="0" w:color="auto"/>
            <w:left w:val="none" w:sz="0" w:space="0" w:color="auto"/>
            <w:bottom w:val="none" w:sz="0" w:space="0" w:color="auto"/>
            <w:right w:val="none" w:sz="0" w:space="0" w:color="auto"/>
          </w:divBdr>
        </w:div>
        <w:div w:id="662976032">
          <w:marLeft w:val="640"/>
          <w:marRight w:val="0"/>
          <w:marTop w:val="0"/>
          <w:marBottom w:val="0"/>
          <w:divBdr>
            <w:top w:val="none" w:sz="0" w:space="0" w:color="auto"/>
            <w:left w:val="none" w:sz="0" w:space="0" w:color="auto"/>
            <w:bottom w:val="none" w:sz="0" w:space="0" w:color="auto"/>
            <w:right w:val="none" w:sz="0" w:space="0" w:color="auto"/>
          </w:divBdr>
        </w:div>
        <w:div w:id="316223589">
          <w:marLeft w:val="640"/>
          <w:marRight w:val="0"/>
          <w:marTop w:val="0"/>
          <w:marBottom w:val="0"/>
          <w:divBdr>
            <w:top w:val="none" w:sz="0" w:space="0" w:color="auto"/>
            <w:left w:val="none" w:sz="0" w:space="0" w:color="auto"/>
            <w:bottom w:val="none" w:sz="0" w:space="0" w:color="auto"/>
            <w:right w:val="none" w:sz="0" w:space="0" w:color="auto"/>
          </w:divBdr>
        </w:div>
        <w:div w:id="510264565">
          <w:marLeft w:val="640"/>
          <w:marRight w:val="0"/>
          <w:marTop w:val="0"/>
          <w:marBottom w:val="0"/>
          <w:divBdr>
            <w:top w:val="none" w:sz="0" w:space="0" w:color="auto"/>
            <w:left w:val="none" w:sz="0" w:space="0" w:color="auto"/>
            <w:bottom w:val="none" w:sz="0" w:space="0" w:color="auto"/>
            <w:right w:val="none" w:sz="0" w:space="0" w:color="auto"/>
          </w:divBdr>
        </w:div>
        <w:div w:id="200099177">
          <w:marLeft w:val="640"/>
          <w:marRight w:val="0"/>
          <w:marTop w:val="0"/>
          <w:marBottom w:val="0"/>
          <w:divBdr>
            <w:top w:val="none" w:sz="0" w:space="0" w:color="auto"/>
            <w:left w:val="none" w:sz="0" w:space="0" w:color="auto"/>
            <w:bottom w:val="none" w:sz="0" w:space="0" w:color="auto"/>
            <w:right w:val="none" w:sz="0" w:space="0" w:color="auto"/>
          </w:divBdr>
        </w:div>
        <w:div w:id="1292711794">
          <w:marLeft w:val="640"/>
          <w:marRight w:val="0"/>
          <w:marTop w:val="0"/>
          <w:marBottom w:val="0"/>
          <w:divBdr>
            <w:top w:val="none" w:sz="0" w:space="0" w:color="auto"/>
            <w:left w:val="none" w:sz="0" w:space="0" w:color="auto"/>
            <w:bottom w:val="none" w:sz="0" w:space="0" w:color="auto"/>
            <w:right w:val="none" w:sz="0" w:space="0" w:color="auto"/>
          </w:divBdr>
        </w:div>
      </w:divsChild>
    </w:div>
    <w:div w:id="333536610">
      <w:bodyDiv w:val="1"/>
      <w:marLeft w:val="0"/>
      <w:marRight w:val="0"/>
      <w:marTop w:val="0"/>
      <w:marBottom w:val="0"/>
      <w:divBdr>
        <w:top w:val="none" w:sz="0" w:space="0" w:color="auto"/>
        <w:left w:val="none" w:sz="0" w:space="0" w:color="auto"/>
        <w:bottom w:val="none" w:sz="0" w:space="0" w:color="auto"/>
        <w:right w:val="none" w:sz="0" w:space="0" w:color="auto"/>
      </w:divBdr>
      <w:divsChild>
        <w:div w:id="1679698119">
          <w:marLeft w:val="480"/>
          <w:marRight w:val="0"/>
          <w:marTop w:val="0"/>
          <w:marBottom w:val="0"/>
          <w:divBdr>
            <w:top w:val="none" w:sz="0" w:space="0" w:color="auto"/>
            <w:left w:val="none" w:sz="0" w:space="0" w:color="auto"/>
            <w:bottom w:val="none" w:sz="0" w:space="0" w:color="auto"/>
            <w:right w:val="none" w:sz="0" w:space="0" w:color="auto"/>
          </w:divBdr>
        </w:div>
        <w:div w:id="1924993297">
          <w:marLeft w:val="480"/>
          <w:marRight w:val="0"/>
          <w:marTop w:val="0"/>
          <w:marBottom w:val="0"/>
          <w:divBdr>
            <w:top w:val="none" w:sz="0" w:space="0" w:color="auto"/>
            <w:left w:val="none" w:sz="0" w:space="0" w:color="auto"/>
            <w:bottom w:val="none" w:sz="0" w:space="0" w:color="auto"/>
            <w:right w:val="none" w:sz="0" w:space="0" w:color="auto"/>
          </w:divBdr>
        </w:div>
        <w:div w:id="1046877041">
          <w:marLeft w:val="480"/>
          <w:marRight w:val="0"/>
          <w:marTop w:val="0"/>
          <w:marBottom w:val="0"/>
          <w:divBdr>
            <w:top w:val="none" w:sz="0" w:space="0" w:color="auto"/>
            <w:left w:val="none" w:sz="0" w:space="0" w:color="auto"/>
            <w:bottom w:val="none" w:sz="0" w:space="0" w:color="auto"/>
            <w:right w:val="none" w:sz="0" w:space="0" w:color="auto"/>
          </w:divBdr>
        </w:div>
        <w:div w:id="1659379237">
          <w:marLeft w:val="480"/>
          <w:marRight w:val="0"/>
          <w:marTop w:val="0"/>
          <w:marBottom w:val="0"/>
          <w:divBdr>
            <w:top w:val="none" w:sz="0" w:space="0" w:color="auto"/>
            <w:left w:val="none" w:sz="0" w:space="0" w:color="auto"/>
            <w:bottom w:val="none" w:sz="0" w:space="0" w:color="auto"/>
            <w:right w:val="none" w:sz="0" w:space="0" w:color="auto"/>
          </w:divBdr>
        </w:div>
        <w:div w:id="1643803865">
          <w:marLeft w:val="480"/>
          <w:marRight w:val="0"/>
          <w:marTop w:val="0"/>
          <w:marBottom w:val="0"/>
          <w:divBdr>
            <w:top w:val="none" w:sz="0" w:space="0" w:color="auto"/>
            <w:left w:val="none" w:sz="0" w:space="0" w:color="auto"/>
            <w:bottom w:val="none" w:sz="0" w:space="0" w:color="auto"/>
            <w:right w:val="none" w:sz="0" w:space="0" w:color="auto"/>
          </w:divBdr>
        </w:div>
        <w:div w:id="780105961">
          <w:marLeft w:val="480"/>
          <w:marRight w:val="0"/>
          <w:marTop w:val="0"/>
          <w:marBottom w:val="0"/>
          <w:divBdr>
            <w:top w:val="none" w:sz="0" w:space="0" w:color="auto"/>
            <w:left w:val="none" w:sz="0" w:space="0" w:color="auto"/>
            <w:bottom w:val="none" w:sz="0" w:space="0" w:color="auto"/>
            <w:right w:val="none" w:sz="0" w:space="0" w:color="auto"/>
          </w:divBdr>
        </w:div>
        <w:div w:id="918366124">
          <w:marLeft w:val="480"/>
          <w:marRight w:val="0"/>
          <w:marTop w:val="0"/>
          <w:marBottom w:val="0"/>
          <w:divBdr>
            <w:top w:val="none" w:sz="0" w:space="0" w:color="auto"/>
            <w:left w:val="none" w:sz="0" w:space="0" w:color="auto"/>
            <w:bottom w:val="none" w:sz="0" w:space="0" w:color="auto"/>
            <w:right w:val="none" w:sz="0" w:space="0" w:color="auto"/>
          </w:divBdr>
        </w:div>
        <w:div w:id="361590718">
          <w:marLeft w:val="480"/>
          <w:marRight w:val="0"/>
          <w:marTop w:val="0"/>
          <w:marBottom w:val="0"/>
          <w:divBdr>
            <w:top w:val="none" w:sz="0" w:space="0" w:color="auto"/>
            <w:left w:val="none" w:sz="0" w:space="0" w:color="auto"/>
            <w:bottom w:val="none" w:sz="0" w:space="0" w:color="auto"/>
            <w:right w:val="none" w:sz="0" w:space="0" w:color="auto"/>
          </w:divBdr>
        </w:div>
        <w:div w:id="763038699">
          <w:marLeft w:val="480"/>
          <w:marRight w:val="0"/>
          <w:marTop w:val="0"/>
          <w:marBottom w:val="0"/>
          <w:divBdr>
            <w:top w:val="none" w:sz="0" w:space="0" w:color="auto"/>
            <w:left w:val="none" w:sz="0" w:space="0" w:color="auto"/>
            <w:bottom w:val="none" w:sz="0" w:space="0" w:color="auto"/>
            <w:right w:val="none" w:sz="0" w:space="0" w:color="auto"/>
          </w:divBdr>
        </w:div>
        <w:div w:id="2109153548">
          <w:marLeft w:val="480"/>
          <w:marRight w:val="0"/>
          <w:marTop w:val="0"/>
          <w:marBottom w:val="0"/>
          <w:divBdr>
            <w:top w:val="none" w:sz="0" w:space="0" w:color="auto"/>
            <w:left w:val="none" w:sz="0" w:space="0" w:color="auto"/>
            <w:bottom w:val="none" w:sz="0" w:space="0" w:color="auto"/>
            <w:right w:val="none" w:sz="0" w:space="0" w:color="auto"/>
          </w:divBdr>
        </w:div>
        <w:div w:id="1174761426">
          <w:marLeft w:val="480"/>
          <w:marRight w:val="0"/>
          <w:marTop w:val="0"/>
          <w:marBottom w:val="0"/>
          <w:divBdr>
            <w:top w:val="none" w:sz="0" w:space="0" w:color="auto"/>
            <w:left w:val="none" w:sz="0" w:space="0" w:color="auto"/>
            <w:bottom w:val="none" w:sz="0" w:space="0" w:color="auto"/>
            <w:right w:val="none" w:sz="0" w:space="0" w:color="auto"/>
          </w:divBdr>
        </w:div>
        <w:div w:id="1671365822">
          <w:marLeft w:val="480"/>
          <w:marRight w:val="0"/>
          <w:marTop w:val="0"/>
          <w:marBottom w:val="0"/>
          <w:divBdr>
            <w:top w:val="none" w:sz="0" w:space="0" w:color="auto"/>
            <w:left w:val="none" w:sz="0" w:space="0" w:color="auto"/>
            <w:bottom w:val="none" w:sz="0" w:space="0" w:color="auto"/>
            <w:right w:val="none" w:sz="0" w:space="0" w:color="auto"/>
          </w:divBdr>
        </w:div>
        <w:div w:id="1811629217">
          <w:marLeft w:val="480"/>
          <w:marRight w:val="0"/>
          <w:marTop w:val="0"/>
          <w:marBottom w:val="0"/>
          <w:divBdr>
            <w:top w:val="none" w:sz="0" w:space="0" w:color="auto"/>
            <w:left w:val="none" w:sz="0" w:space="0" w:color="auto"/>
            <w:bottom w:val="none" w:sz="0" w:space="0" w:color="auto"/>
            <w:right w:val="none" w:sz="0" w:space="0" w:color="auto"/>
          </w:divBdr>
        </w:div>
        <w:div w:id="1265770119">
          <w:marLeft w:val="480"/>
          <w:marRight w:val="0"/>
          <w:marTop w:val="0"/>
          <w:marBottom w:val="0"/>
          <w:divBdr>
            <w:top w:val="none" w:sz="0" w:space="0" w:color="auto"/>
            <w:left w:val="none" w:sz="0" w:space="0" w:color="auto"/>
            <w:bottom w:val="none" w:sz="0" w:space="0" w:color="auto"/>
            <w:right w:val="none" w:sz="0" w:space="0" w:color="auto"/>
          </w:divBdr>
        </w:div>
        <w:div w:id="311759910">
          <w:marLeft w:val="480"/>
          <w:marRight w:val="0"/>
          <w:marTop w:val="0"/>
          <w:marBottom w:val="0"/>
          <w:divBdr>
            <w:top w:val="none" w:sz="0" w:space="0" w:color="auto"/>
            <w:left w:val="none" w:sz="0" w:space="0" w:color="auto"/>
            <w:bottom w:val="none" w:sz="0" w:space="0" w:color="auto"/>
            <w:right w:val="none" w:sz="0" w:space="0" w:color="auto"/>
          </w:divBdr>
        </w:div>
        <w:div w:id="1850096887">
          <w:marLeft w:val="480"/>
          <w:marRight w:val="0"/>
          <w:marTop w:val="0"/>
          <w:marBottom w:val="0"/>
          <w:divBdr>
            <w:top w:val="none" w:sz="0" w:space="0" w:color="auto"/>
            <w:left w:val="none" w:sz="0" w:space="0" w:color="auto"/>
            <w:bottom w:val="none" w:sz="0" w:space="0" w:color="auto"/>
            <w:right w:val="none" w:sz="0" w:space="0" w:color="auto"/>
          </w:divBdr>
        </w:div>
        <w:div w:id="281884493">
          <w:marLeft w:val="480"/>
          <w:marRight w:val="0"/>
          <w:marTop w:val="0"/>
          <w:marBottom w:val="0"/>
          <w:divBdr>
            <w:top w:val="none" w:sz="0" w:space="0" w:color="auto"/>
            <w:left w:val="none" w:sz="0" w:space="0" w:color="auto"/>
            <w:bottom w:val="none" w:sz="0" w:space="0" w:color="auto"/>
            <w:right w:val="none" w:sz="0" w:space="0" w:color="auto"/>
          </w:divBdr>
        </w:div>
        <w:div w:id="2013336172">
          <w:marLeft w:val="480"/>
          <w:marRight w:val="0"/>
          <w:marTop w:val="0"/>
          <w:marBottom w:val="0"/>
          <w:divBdr>
            <w:top w:val="none" w:sz="0" w:space="0" w:color="auto"/>
            <w:left w:val="none" w:sz="0" w:space="0" w:color="auto"/>
            <w:bottom w:val="none" w:sz="0" w:space="0" w:color="auto"/>
            <w:right w:val="none" w:sz="0" w:space="0" w:color="auto"/>
          </w:divBdr>
        </w:div>
        <w:div w:id="862329995">
          <w:marLeft w:val="480"/>
          <w:marRight w:val="0"/>
          <w:marTop w:val="0"/>
          <w:marBottom w:val="0"/>
          <w:divBdr>
            <w:top w:val="none" w:sz="0" w:space="0" w:color="auto"/>
            <w:left w:val="none" w:sz="0" w:space="0" w:color="auto"/>
            <w:bottom w:val="none" w:sz="0" w:space="0" w:color="auto"/>
            <w:right w:val="none" w:sz="0" w:space="0" w:color="auto"/>
          </w:divBdr>
        </w:div>
        <w:div w:id="1913805399">
          <w:marLeft w:val="480"/>
          <w:marRight w:val="0"/>
          <w:marTop w:val="0"/>
          <w:marBottom w:val="0"/>
          <w:divBdr>
            <w:top w:val="none" w:sz="0" w:space="0" w:color="auto"/>
            <w:left w:val="none" w:sz="0" w:space="0" w:color="auto"/>
            <w:bottom w:val="none" w:sz="0" w:space="0" w:color="auto"/>
            <w:right w:val="none" w:sz="0" w:space="0" w:color="auto"/>
          </w:divBdr>
        </w:div>
        <w:div w:id="415323626">
          <w:marLeft w:val="480"/>
          <w:marRight w:val="0"/>
          <w:marTop w:val="0"/>
          <w:marBottom w:val="0"/>
          <w:divBdr>
            <w:top w:val="none" w:sz="0" w:space="0" w:color="auto"/>
            <w:left w:val="none" w:sz="0" w:space="0" w:color="auto"/>
            <w:bottom w:val="none" w:sz="0" w:space="0" w:color="auto"/>
            <w:right w:val="none" w:sz="0" w:space="0" w:color="auto"/>
          </w:divBdr>
        </w:div>
        <w:div w:id="1099644831">
          <w:marLeft w:val="480"/>
          <w:marRight w:val="0"/>
          <w:marTop w:val="0"/>
          <w:marBottom w:val="0"/>
          <w:divBdr>
            <w:top w:val="none" w:sz="0" w:space="0" w:color="auto"/>
            <w:left w:val="none" w:sz="0" w:space="0" w:color="auto"/>
            <w:bottom w:val="none" w:sz="0" w:space="0" w:color="auto"/>
            <w:right w:val="none" w:sz="0" w:space="0" w:color="auto"/>
          </w:divBdr>
        </w:div>
        <w:div w:id="1742212544">
          <w:marLeft w:val="480"/>
          <w:marRight w:val="0"/>
          <w:marTop w:val="0"/>
          <w:marBottom w:val="0"/>
          <w:divBdr>
            <w:top w:val="none" w:sz="0" w:space="0" w:color="auto"/>
            <w:left w:val="none" w:sz="0" w:space="0" w:color="auto"/>
            <w:bottom w:val="none" w:sz="0" w:space="0" w:color="auto"/>
            <w:right w:val="none" w:sz="0" w:space="0" w:color="auto"/>
          </w:divBdr>
        </w:div>
        <w:div w:id="299309319">
          <w:marLeft w:val="480"/>
          <w:marRight w:val="0"/>
          <w:marTop w:val="0"/>
          <w:marBottom w:val="0"/>
          <w:divBdr>
            <w:top w:val="none" w:sz="0" w:space="0" w:color="auto"/>
            <w:left w:val="none" w:sz="0" w:space="0" w:color="auto"/>
            <w:bottom w:val="none" w:sz="0" w:space="0" w:color="auto"/>
            <w:right w:val="none" w:sz="0" w:space="0" w:color="auto"/>
          </w:divBdr>
        </w:div>
        <w:div w:id="143745921">
          <w:marLeft w:val="480"/>
          <w:marRight w:val="0"/>
          <w:marTop w:val="0"/>
          <w:marBottom w:val="0"/>
          <w:divBdr>
            <w:top w:val="none" w:sz="0" w:space="0" w:color="auto"/>
            <w:left w:val="none" w:sz="0" w:space="0" w:color="auto"/>
            <w:bottom w:val="none" w:sz="0" w:space="0" w:color="auto"/>
            <w:right w:val="none" w:sz="0" w:space="0" w:color="auto"/>
          </w:divBdr>
        </w:div>
        <w:div w:id="111898933">
          <w:marLeft w:val="480"/>
          <w:marRight w:val="0"/>
          <w:marTop w:val="0"/>
          <w:marBottom w:val="0"/>
          <w:divBdr>
            <w:top w:val="none" w:sz="0" w:space="0" w:color="auto"/>
            <w:left w:val="none" w:sz="0" w:space="0" w:color="auto"/>
            <w:bottom w:val="none" w:sz="0" w:space="0" w:color="auto"/>
            <w:right w:val="none" w:sz="0" w:space="0" w:color="auto"/>
          </w:divBdr>
        </w:div>
        <w:div w:id="816259759">
          <w:marLeft w:val="480"/>
          <w:marRight w:val="0"/>
          <w:marTop w:val="0"/>
          <w:marBottom w:val="0"/>
          <w:divBdr>
            <w:top w:val="none" w:sz="0" w:space="0" w:color="auto"/>
            <w:left w:val="none" w:sz="0" w:space="0" w:color="auto"/>
            <w:bottom w:val="none" w:sz="0" w:space="0" w:color="auto"/>
            <w:right w:val="none" w:sz="0" w:space="0" w:color="auto"/>
          </w:divBdr>
        </w:div>
        <w:div w:id="1322387787">
          <w:marLeft w:val="480"/>
          <w:marRight w:val="0"/>
          <w:marTop w:val="0"/>
          <w:marBottom w:val="0"/>
          <w:divBdr>
            <w:top w:val="none" w:sz="0" w:space="0" w:color="auto"/>
            <w:left w:val="none" w:sz="0" w:space="0" w:color="auto"/>
            <w:bottom w:val="none" w:sz="0" w:space="0" w:color="auto"/>
            <w:right w:val="none" w:sz="0" w:space="0" w:color="auto"/>
          </w:divBdr>
        </w:div>
        <w:div w:id="618486065">
          <w:marLeft w:val="480"/>
          <w:marRight w:val="0"/>
          <w:marTop w:val="0"/>
          <w:marBottom w:val="0"/>
          <w:divBdr>
            <w:top w:val="none" w:sz="0" w:space="0" w:color="auto"/>
            <w:left w:val="none" w:sz="0" w:space="0" w:color="auto"/>
            <w:bottom w:val="none" w:sz="0" w:space="0" w:color="auto"/>
            <w:right w:val="none" w:sz="0" w:space="0" w:color="auto"/>
          </w:divBdr>
        </w:div>
        <w:div w:id="1762530332">
          <w:marLeft w:val="480"/>
          <w:marRight w:val="0"/>
          <w:marTop w:val="0"/>
          <w:marBottom w:val="0"/>
          <w:divBdr>
            <w:top w:val="none" w:sz="0" w:space="0" w:color="auto"/>
            <w:left w:val="none" w:sz="0" w:space="0" w:color="auto"/>
            <w:bottom w:val="none" w:sz="0" w:space="0" w:color="auto"/>
            <w:right w:val="none" w:sz="0" w:space="0" w:color="auto"/>
          </w:divBdr>
        </w:div>
        <w:div w:id="1848204389">
          <w:marLeft w:val="480"/>
          <w:marRight w:val="0"/>
          <w:marTop w:val="0"/>
          <w:marBottom w:val="0"/>
          <w:divBdr>
            <w:top w:val="none" w:sz="0" w:space="0" w:color="auto"/>
            <w:left w:val="none" w:sz="0" w:space="0" w:color="auto"/>
            <w:bottom w:val="none" w:sz="0" w:space="0" w:color="auto"/>
            <w:right w:val="none" w:sz="0" w:space="0" w:color="auto"/>
          </w:divBdr>
        </w:div>
        <w:div w:id="621425064">
          <w:marLeft w:val="480"/>
          <w:marRight w:val="0"/>
          <w:marTop w:val="0"/>
          <w:marBottom w:val="0"/>
          <w:divBdr>
            <w:top w:val="none" w:sz="0" w:space="0" w:color="auto"/>
            <w:left w:val="none" w:sz="0" w:space="0" w:color="auto"/>
            <w:bottom w:val="none" w:sz="0" w:space="0" w:color="auto"/>
            <w:right w:val="none" w:sz="0" w:space="0" w:color="auto"/>
          </w:divBdr>
        </w:div>
        <w:div w:id="229080148">
          <w:marLeft w:val="480"/>
          <w:marRight w:val="0"/>
          <w:marTop w:val="0"/>
          <w:marBottom w:val="0"/>
          <w:divBdr>
            <w:top w:val="none" w:sz="0" w:space="0" w:color="auto"/>
            <w:left w:val="none" w:sz="0" w:space="0" w:color="auto"/>
            <w:bottom w:val="none" w:sz="0" w:space="0" w:color="auto"/>
            <w:right w:val="none" w:sz="0" w:space="0" w:color="auto"/>
          </w:divBdr>
        </w:div>
        <w:div w:id="1937246468">
          <w:marLeft w:val="480"/>
          <w:marRight w:val="0"/>
          <w:marTop w:val="0"/>
          <w:marBottom w:val="0"/>
          <w:divBdr>
            <w:top w:val="none" w:sz="0" w:space="0" w:color="auto"/>
            <w:left w:val="none" w:sz="0" w:space="0" w:color="auto"/>
            <w:bottom w:val="none" w:sz="0" w:space="0" w:color="auto"/>
            <w:right w:val="none" w:sz="0" w:space="0" w:color="auto"/>
          </w:divBdr>
        </w:div>
        <w:div w:id="1096947403">
          <w:marLeft w:val="480"/>
          <w:marRight w:val="0"/>
          <w:marTop w:val="0"/>
          <w:marBottom w:val="0"/>
          <w:divBdr>
            <w:top w:val="none" w:sz="0" w:space="0" w:color="auto"/>
            <w:left w:val="none" w:sz="0" w:space="0" w:color="auto"/>
            <w:bottom w:val="none" w:sz="0" w:space="0" w:color="auto"/>
            <w:right w:val="none" w:sz="0" w:space="0" w:color="auto"/>
          </w:divBdr>
        </w:div>
        <w:div w:id="64957229">
          <w:marLeft w:val="480"/>
          <w:marRight w:val="0"/>
          <w:marTop w:val="0"/>
          <w:marBottom w:val="0"/>
          <w:divBdr>
            <w:top w:val="none" w:sz="0" w:space="0" w:color="auto"/>
            <w:left w:val="none" w:sz="0" w:space="0" w:color="auto"/>
            <w:bottom w:val="none" w:sz="0" w:space="0" w:color="auto"/>
            <w:right w:val="none" w:sz="0" w:space="0" w:color="auto"/>
          </w:divBdr>
        </w:div>
        <w:div w:id="453402337">
          <w:marLeft w:val="480"/>
          <w:marRight w:val="0"/>
          <w:marTop w:val="0"/>
          <w:marBottom w:val="0"/>
          <w:divBdr>
            <w:top w:val="none" w:sz="0" w:space="0" w:color="auto"/>
            <w:left w:val="none" w:sz="0" w:space="0" w:color="auto"/>
            <w:bottom w:val="none" w:sz="0" w:space="0" w:color="auto"/>
            <w:right w:val="none" w:sz="0" w:space="0" w:color="auto"/>
          </w:divBdr>
        </w:div>
        <w:div w:id="419567488">
          <w:marLeft w:val="480"/>
          <w:marRight w:val="0"/>
          <w:marTop w:val="0"/>
          <w:marBottom w:val="0"/>
          <w:divBdr>
            <w:top w:val="none" w:sz="0" w:space="0" w:color="auto"/>
            <w:left w:val="none" w:sz="0" w:space="0" w:color="auto"/>
            <w:bottom w:val="none" w:sz="0" w:space="0" w:color="auto"/>
            <w:right w:val="none" w:sz="0" w:space="0" w:color="auto"/>
          </w:divBdr>
        </w:div>
        <w:div w:id="63339638">
          <w:marLeft w:val="480"/>
          <w:marRight w:val="0"/>
          <w:marTop w:val="0"/>
          <w:marBottom w:val="0"/>
          <w:divBdr>
            <w:top w:val="none" w:sz="0" w:space="0" w:color="auto"/>
            <w:left w:val="none" w:sz="0" w:space="0" w:color="auto"/>
            <w:bottom w:val="none" w:sz="0" w:space="0" w:color="auto"/>
            <w:right w:val="none" w:sz="0" w:space="0" w:color="auto"/>
          </w:divBdr>
        </w:div>
        <w:div w:id="1164277075">
          <w:marLeft w:val="480"/>
          <w:marRight w:val="0"/>
          <w:marTop w:val="0"/>
          <w:marBottom w:val="0"/>
          <w:divBdr>
            <w:top w:val="none" w:sz="0" w:space="0" w:color="auto"/>
            <w:left w:val="none" w:sz="0" w:space="0" w:color="auto"/>
            <w:bottom w:val="none" w:sz="0" w:space="0" w:color="auto"/>
            <w:right w:val="none" w:sz="0" w:space="0" w:color="auto"/>
          </w:divBdr>
        </w:div>
        <w:div w:id="1964648957">
          <w:marLeft w:val="480"/>
          <w:marRight w:val="0"/>
          <w:marTop w:val="0"/>
          <w:marBottom w:val="0"/>
          <w:divBdr>
            <w:top w:val="none" w:sz="0" w:space="0" w:color="auto"/>
            <w:left w:val="none" w:sz="0" w:space="0" w:color="auto"/>
            <w:bottom w:val="none" w:sz="0" w:space="0" w:color="auto"/>
            <w:right w:val="none" w:sz="0" w:space="0" w:color="auto"/>
          </w:divBdr>
        </w:div>
        <w:div w:id="195699882">
          <w:marLeft w:val="480"/>
          <w:marRight w:val="0"/>
          <w:marTop w:val="0"/>
          <w:marBottom w:val="0"/>
          <w:divBdr>
            <w:top w:val="none" w:sz="0" w:space="0" w:color="auto"/>
            <w:left w:val="none" w:sz="0" w:space="0" w:color="auto"/>
            <w:bottom w:val="none" w:sz="0" w:space="0" w:color="auto"/>
            <w:right w:val="none" w:sz="0" w:space="0" w:color="auto"/>
          </w:divBdr>
        </w:div>
      </w:divsChild>
    </w:div>
    <w:div w:id="333919241">
      <w:bodyDiv w:val="1"/>
      <w:marLeft w:val="0"/>
      <w:marRight w:val="0"/>
      <w:marTop w:val="0"/>
      <w:marBottom w:val="0"/>
      <w:divBdr>
        <w:top w:val="none" w:sz="0" w:space="0" w:color="auto"/>
        <w:left w:val="none" w:sz="0" w:space="0" w:color="auto"/>
        <w:bottom w:val="none" w:sz="0" w:space="0" w:color="auto"/>
        <w:right w:val="none" w:sz="0" w:space="0" w:color="auto"/>
      </w:divBdr>
    </w:div>
    <w:div w:id="334263820">
      <w:bodyDiv w:val="1"/>
      <w:marLeft w:val="0"/>
      <w:marRight w:val="0"/>
      <w:marTop w:val="0"/>
      <w:marBottom w:val="0"/>
      <w:divBdr>
        <w:top w:val="none" w:sz="0" w:space="0" w:color="auto"/>
        <w:left w:val="none" w:sz="0" w:space="0" w:color="auto"/>
        <w:bottom w:val="none" w:sz="0" w:space="0" w:color="auto"/>
        <w:right w:val="none" w:sz="0" w:space="0" w:color="auto"/>
      </w:divBdr>
      <w:divsChild>
        <w:div w:id="678655924">
          <w:marLeft w:val="480"/>
          <w:marRight w:val="0"/>
          <w:marTop w:val="0"/>
          <w:marBottom w:val="0"/>
          <w:divBdr>
            <w:top w:val="none" w:sz="0" w:space="0" w:color="auto"/>
            <w:left w:val="none" w:sz="0" w:space="0" w:color="auto"/>
            <w:bottom w:val="none" w:sz="0" w:space="0" w:color="auto"/>
            <w:right w:val="none" w:sz="0" w:space="0" w:color="auto"/>
          </w:divBdr>
        </w:div>
        <w:div w:id="1458599320">
          <w:marLeft w:val="480"/>
          <w:marRight w:val="0"/>
          <w:marTop w:val="0"/>
          <w:marBottom w:val="0"/>
          <w:divBdr>
            <w:top w:val="none" w:sz="0" w:space="0" w:color="auto"/>
            <w:left w:val="none" w:sz="0" w:space="0" w:color="auto"/>
            <w:bottom w:val="none" w:sz="0" w:space="0" w:color="auto"/>
            <w:right w:val="none" w:sz="0" w:space="0" w:color="auto"/>
          </w:divBdr>
        </w:div>
        <w:div w:id="2136482167">
          <w:marLeft w:val="480"/>
          <w:marRight w:val="0"/>
          <w:marTop w:val="0"/>
          <w:marBottom w:val="0"/>
          <w:divBdr>
            <w:top w:val="none" w:sz="0" w:space="0" w:color="auto"/>
            <w:left w:val="none" w:sz="0" w:space="0" w:color="auto"/>
            <w:bottom w:val="none" w:sz="0" w:space="0" w:color="auto"/>
            <w:right w:val="none" w:sz="0" w:space="0" w:color="auto"/>
          </w:divBdr>
        </w:div>
        <w:div w:id="1453594797">
          <w:marLeft w:val="480"/>
          <w:marRight w:val="0"/>
          <w:marTop w:val="0"/>
          <w:marBottom w:val="0"/>
          <w:divBdr>
            <w:top w:val="none" w:sz="0" w:space="0" w:color="auto"/>
            <w:left w:val="none" w:sz="0" w:space="0" w:color="auto"/>
            <w:bottom w:val="none" w:sz="0" w:space="0" w:color="auto"/>
            <w:right w:val="none" w:sz="0" w:space="0" w:color="auto"/>
          </w:divBdr>
        </w:div>
        <w:div w:id="466555626">
          <w:marLeft w:val="480"/>
          <w:marRight w:val="0"/>
          <w:marTop w:val="0"/>
          <w:marBottom w:val="0"/>
          <w:divBdr>
            <w:top w:val="none" w:sz="0" w:space="0" w:color="auto"/>
            <w:left w:val="none" w:sz="0" w:space="0" w:color="auto"/>
            <w:bottom w:val="none" w:sz="0" w:space="0" w:color="auto"/>
            <w:right w:val="none" w:sz="0" w:space="0" w:color="auto"/>
          </w:divBdr>
        </w:div>
        <w:div w:id="376855522">
          <w:marLeft w:val="480"/>
          <w:marRight w:val="0"/>
          <w:marTop w:val="0"/>
          <w:marBottom w:val="0"/>
          <w:divBdr>
            <w:top w:val="none" w:sz="0" w:space="0" w:color="auto"/>
            <w:left w:val="none" w:sz="0" w:space="0" w:color="auto"/>
            <w:bottom w:val="none" w:sz="0" w:space="0" w:color="auto"/>
            <w:right w:val="none" w:sz="0" w:space="0" w:color="auto"/>
          </w:divBdr>
        </w:div>
        <w:div w:id="977538717">
          <w:marLeft w:val="480"/>
          <w:marRight w:val="0"/>
          <w:marTop w:val="0"/>
          <w:marBottom w:val="0"/>
          <w:divBdr>
            <w:top w:val="none" w:sz="0" w:space="0" w:color="auto"/>
            <w:left w:val="none" w:sz="0" w:space="0" w:color="auto"/>
            <w:bottom w:val="none" w:sz="0" w:space="0" w:color="auto"/>
            <w:right w:val="none" w:sz="0" w:space="0" w:color="auto"/>
          </w:divBdr>
        </w:div>
        <w:div w:id="763722816">
          <w:marLeft w:val="480"/>
          <w:marRight w:val="0"/>
          <w:marTop w:val="0"/>
          <w:marBottom w:val="0"/>
          <w:divBdr>
            <w:top w:val="none" w:sz="0" w:space="0" w:color="auto"/>
            <w:left w:val="none" w:sz="0" w:space="0" w:color="auto"/>
            <w:bottom w:val="none" w:sz="0" w:space="0" w:color="auto"/>
            <w:right w:val="none" w:sz="0" w:space="0" w:color="auto"/>
          </w:divBdr>
        </w:div>
        <w:div w:id="1971746440">
          <w:marLeft w:val="480"/>
          <w:marRight w:val="0"/>
          <w:marTop w:val="0"/>
          <w:marBottom w:val="0"/>
          <w:divBdr>
            <w:top w:val="none" w:sz="0" w:space="0" w:color="auto"/>
            <w:left w:val="none" w:sz="0" w:space="0" w:color="auto"/>
            <w:bottom w:val="none" w:sz="0" w:space="0" w:color="auto"/>
            <w:right w:val="none" w:sz="0" w:space="0" w:color="auto"/>
          </w:divBdr>
        </w:div>
        <w:div w:id="1962685717">
          <w:marLeft w:val="480"/>
          <w:marRight w:val="0"/>
          <w:marTop w:val="0"/>
          <w:marBottom w:val="0"/>
          <w:divBdr>
            <w:top w:val="none" w:sz="0" w:space="0" w:color="auto"/>
            <w:left w:val="none" w:sz="0" w:space="0" w:color="auto"/>
            <w:bottom w:val="none" w:sz="0" w:space="0" w:color="auto"/>
            <w:right w:val="none" w:sz="0" w:space="0" w:color="auto"/>
          </w:divBdr>
        </w:div>
        <w:div w:id="951790878">
          <w:marLeft w:val="480"/>
          <w:marRight w:val="0"/>
          <w:marTop w:val="0"/>
          <w:marBottom w:val="0"/>
          <w:divBdr>
            <w:top w:val="none" w:sz="0" w:space="0" w:color="auto"/>
            <w:left w:val="none" w:sz="0" w:space="0" w:color="auto"/>
            <w:bottom w:val="none" w:sz="0" w:space="0" w:color="auto"/>
            <w:right w:val="none" w:sz="0" w:space="0" w:color="auto"/>
          </w:divBdr>
        </w:div>
        <w:div w:id="600113877">
          <w:marLeft w:val="480"/>
          <w:marRight w:val="0"/>
          <w:marTop w:val="0"/>
          <w:marBottom w:val="0"/>
          <w:divBdr>
            <w:top w:val="none" w:sz="0" w:space="0" w:color="auto"/>
            <w:left w:val="none" w:sz="0" w:space="0" w:color="auto"/>
            <w:bottom w:val="none" w:sz="0" w:space="0" w:color="auto"/>
            <w:right w:val="none" w:sz="0" w:space="0" w:color="auto"/>
          </w:divBdr>
        </w:div>
        <w:div w:id="1339383386">
          <w:marLeft w:val="480"/>
          <w:marRight w:val="0"/>
          <w:marTop w:val="0"/>
          <w:marBottom w:val="0"/>
          <w:divBdr>
            <w:top w:val="none" w:sz="0" w:space="0" w:color="auto"/>
            <w:left w:val="none" w:sz="0" w:space="0" w:color="auto"/>
            <w:bottom w:val="none" w:sz="0" w:space="0" w:color="auto"/>
            <w:right w:val="none" w:sz="0" w:space="0" w:color="auto"/>
          </w:divBdr>
        </w:div>
        <w:div w:id="1348678183">
          <w:marLeft w:val="480"/>
          <w:marRight w:val="0"/>
          <w:marTop w:val="0"/>
          <w:marBottom w:val="0"/>
          <w:divBdr>
            <w:top w:val="none" w:sz="0" w:space="0" w:color="auto"/>
            <w:left w:val="none" w:sz="0" w:space="0" w:color="auto"/>
            <w:bottom w:val="none" w:sz="0" w:space="0" w:color="auto"/>
            <w:right w:val="none" w:sz="0" w:space="0" w:color="auto"/>
          </w:divBdr>
        </w:div>
        <w:div w:id="2146846641">
          <w:marLeft w:val="480"/>
          <w:marRight w:val="0"/>
          <w:marTop w:val="0"/>
          <w:marBottom w:val="0"/>
          <w:divBdr>
            <w:top w:val="none" w:sz="0" w:space="0" w:color="auto"/>
            <w:left w:val="none" w:sz="0" w:space="0" w:color="auto"/>
            <w:bottom w:val="none" w:sz="0" w:space="0" w:color="auto"/>
            <w:right w:val="none" w:sz="0" w:space="0" w:color="auto"/>
          </w:divBdr>
        </w:div>
        <w:div w:id="726801895">
          <w:marLeft w:val="480"/>
          <w:marRight w:val="0"/>
          <w:marTop w:val="0"/>
          <w:marBottom w:val="0"/>
          <w:divBdr>
            <w:top w:val="none" w:sz="0" w:space="0" w:color="auto"/>
            <w:left w:val="none" w:sz="0" w:space="0" w:color="auto"/>
            <w:bottom w:val="none" w:sz="0" w:space="0" w:color="auto"/>
            <w:right w:val="none" w:sz="0" w:space="0" w:color="auto"/>
          </w:divBdr>
        </w:div>
        <w:div w:id="1241330225">
          <w:marLeft w:val="480"/>
          <w:marRight w:val="0"/>
          <w:marTop w:val="0"/>
          <w:marBottom w:val="0"/>
          <w:divBdr>
            <w:top w:val="none" w:sz="0" w:space="0" w:color="auto"/>
            <w:left w:val="none" w:sz="0" w:space="0" w:color="auto"/>
            <w:bottom w:val="none" w:sz="0" w:space="0" w:color="auto"/>
            <w:right w:val="none" w:sz="0" w:space="0" w:color="auto"/>
          </w:divBdr>
        </w:div>
        <w:div w:id="1797719552">
          <w:marLeft w:val="480"/>
          <w:marRight w:val="0"/>
          <w:marTop w:val="0"/>
          <w:marBottom w:val="0"/>
          <w:divBdr>
            <w:top w:val="none" w:sz="0" w:space="0" w:color="auto"/>
            <w:left w:val="none" w:sz="0" w:space="0" w:color="auto"/>
            <w:bottom w:val="none" w:sz="0" w:space="0" w:color="auto"/>
            <w:right w:val="none" w:sz="0" w:space="0" w:color="auto"/>
          </w:divBdr>
        </w:div>
      </w:divsChild>
    </w:div>
    <w:div w:id="337273886">
      <w:bodyDiv w:val="1"/>
      <w:marLeft w:val="0"/>
      <w:marRight w:val="0"/>
      <w:marTop w:val="0"/>
      <w:marBottom w:val="0"/>
      <w:divBdr>
        <w:top w:val="none" w:sz="0" w:space="0" w:color="auto"/>
        <w:left w:val="none" w:sz="0" w:space="0" w:color="auto"/>
        <w:bottom w:val="none" w:sz="0" w:space="0" w:color="auto"/>
        <w:right w:val="none" w:sz="0" w:space="0" w:color="auto"/>
      </w:divBdr>
    </w:div>
    <w:div w:id="343942650">
      <w:bodyDiv w:val="1"/>
      <w:marLeft w:val="0"/>
      <w:marRight w:val="0"/>
      <w:marTop w:val="0"/>
      <w:marBottom w:val="0"/>
      <w:divBdr>
        <w:top w:val="none" w:sz="0" w:space="0" w:color="auto"/>
        <w:left w:val="none" w:sz="0" w:space="0" w:color="auto"/>
        <w:bottom w:val="none" w:sz="0" w:space="0" w:color="auto"/>
        <w:right w:val="none" w:sz="0" w:space="0" w:color="auto"/>
      </w:divBdr>
      <w:divsChild>
        <w:div w:id="1679042516">
          <w:marLeft w:val="480"/>
          <w:marRight w:val="0"/>
          <w:marTop w:val="0"/>
          <w:marBottom w:val="0"/>
          <w:divBdr>
            <w:top w:val="none" w:sz="0" w:space="0" w:color="auto"/>
            <w:left w:val="none" w:sz="0" w:space="0" w:color="auto"/>
            <w:bottom w:val="none" w:sz="0" w:space="0" w:color="auto"/>
            <w:right w:val="none" w:sz="0" w:space="0" w:color="auto"/>
          </w:divBdr>
        </w:div>
        <w:div w:id="2096778895">
          <w:marLeft w:val="480"/>
          <w:marRight w:val="0"/>
          <w:marTop w:val="0"/>
          <w:marBottom w:val="0"/>
          <w:divBdr>
            <w:top w:val="none" w:sz="0" w:space="0" w:color="auto"/>
            <w:left w:val="none" w:sz="0" w:space="0" w:color="auto"/>
            <w:bottom w:val="none" w:sz="0" w:space="0" w:color="auto"/>
            <w:right w:val="none" w:sz="0" w:space="0" w:color="auto"/>
          </w:divBdr>
        </w:div>
        <w:div w:id="1629310630">
          <w:marLeft w:val="480"/>
          <w:marRight w:val="0"/>
          <w:marTop w:val="0"/>
          <w:marBottom w:val="0"/>
          <w:divBdr>
            <w:top w:val="none" w:sz="0" w:space="0" w:color="auto"/>
            <w:left w:val="none" w:sz="0" w:space="0" w:color="auto"/>
            <w:bottom w:val="none" w:sz="0" w:space="0" w:color="auto"/>
            <w:right w:val="none" w:sz="0" w:space="0" w:color="auto"/>
          </w:divBdr>
        </w:div>
        <w:div w:id="2117752822">
          <w:marLeft w:val="480"/>
          <w:marRight w:val="0"/>
          <w:marTop w:val="0"/>
          <w:marBottom w:val="0"/>
          <w:divBdr>
            <w:top w:val="none" w:sz="0" w:space="0" w:color="auto"/>
            <w:left w:val="none" w:sz="0" w:space="0" w:color="auto"/>
            <w:bottom w:val="none" w:sz="0" w:space="0" w:color="auto"/>
            <w:right w:val="none" w:sz="0" w:space="0" w:color="auto"/>
          </w:divBdr>
        </w:div>
        <w:div w:id="98067959">
          <w:marLeft w:val="480"/>
          <w:marRight w:val="0"/>
          <w:marTop w:val="0"/>
          <w:marBottom w:val="0"/>
          <w:divBdr>
            <w:top w:val="none" w:sz="0" w:space="0" w:color="auto"/>
            <w:left w:val="none" w:sz="0" w:space="0" w:color="auto"/>
            <w:bottom w:val="none" w:sz="0" w:space="0" w:color="auto"/>
            <w:right w:val="none" w:sz="0" w:space="0" w:color="auto"/>
          </w:divBdr>
        </w:div>
        <w:div w:id="1757894592">
          <w:marLeft w:val="480"/>
          <w:marRight w:val="0"/>
          <w:marTop w:val="0"/>
          <w:marBottom w:val="0"/>
          <w:divBdr>
            <w:top w:val="none" w:sz="0" w:space="0" w:color="auto"/>
            <w:left w:val="none" w:sz="0" w:space="0" w:color="auto"/>
            <w:bottom w:val="none" w:sz="0" w:space="0" w:color="auto"/>
            <w:right w:val="none" w:sz="0" w:space="0" w:color="auto"/>
          </w:divBdr>
        </w:div>
        <w:div w:id="211768437">
          <w:marLeft w:val="480"/>
          <w:marRight w:val="0"/>
          <w:marTop w:val="0"/>
          <w:marBottom w:val="0"/>
          <w:divBdr>
            <w:top w:val="none" w:sz="0" w:space="0" w:color="auto"/>
            <w:left w:val="none" w:sz="0" w:space="0" w:color="auto"/>
            <w:bottom w:val="none" w:sz="0" w:space="0" w:color="auto"/>
            <w:right w:val="none" w:sz="0" w:space="0" w:color="auto"/>
          </w:divBdr>
        </w:div>
        <w:div w:id="1708412296">
          <w:marLeft w:val="480"/>
          <w:marRight w:val="0"/>
          <w:marTop w:val="0"/>
          <w:marBottom w:val="0"/>
          <w:divBdr>
            <w:top w:val="none" w:sz="0" w:space="0" w:color="auto"/>
            <w:left w:val="none" w:sz="0" w:space="0" w:color="auto"/>
            <w:bottom w:val="none" w:sz="0" w:space="0" w:color="auto"/>
            <w:right w:val="none" w:sz="0" w:space="0" w:color="auto"/>
          </w:divBdr>
        </w:div>
        <w:div w:id="2002268208">
          <w:marLeft w:val="480"/>
          <w:marRight w:val="0"/>
          <w:marTop w:val="0"/>
          <w:marBottom w:val="0"/>
          <w:divBdr>
            <w:top w:val="none" w:sz="0" w:space="0" w:color="auto"/>
            <w:left w:val="none" w:sz="0" w:space="0" w:color="auto"/>
            <w:bottom w:val="none" w:sz="0" w:space="0" w:color="auto"/>
            <w:right w:val="none" w:sz="0" w:space="0" w:color="auto"/>
          </w:divBdr>
        </w:div>
        <w:div w:id="592518314">
          <w:marLeft w:val="480"/>
          <w:marRight w:val="0"/>
          <w:marTop w:val="0"/>
          <w:marBottom w:val="0"/>
          <w:divBdr>
            <w:top w:val="none" w:sz="0" w:space="0" w:color="auto"/>
            <w:left w:val="none" w:sz="0" w:space="0" w:color="auto"/>
            <w:bottom w:val="none" w:sz="0" w:space="0" w:color="auto"/>
            <w:right w:val="none" w:sz="0" w:space="0" w:color="auto"/>
          </w:divBdr>
        </w:div>
        <w:div w:id="467210225">
          <w:marLeft w:val="480"/>
          <w:marRight w:val="0"/>
          <w:marTop w:val="0"/>
          <w:marBottom w:val="0"/>
          <w:divBdr>
            <w:top w:val="none" w:sz="0" w:space="0" w:color="auto"/>
            <w:left w:val="none" w:sz="0" w:space="0" w:color="auto"/>
            <w:bottom w:val="none" w:sz="0" w:space="0" w:color="auto"/>
            <w:right w:val="none" w:sz="0" w:space="0" w:color="auto"/>
          </w:divBdr>
        </w:div>
        <w:div w:id="1510557860">
          <w:marLeft w:val="480"/>
          <w:marRight w:val="0"/>
          <w:marTop w:val="0"/>
          <w:marBottom w:val="0"/>
          <w:divBdr>
            <w:top w:val="none" w:sz="0" w:space="0" w:color="auto"/>
            <w:left w:val="none" w:sz="0" w:space="0" w:color="auto"/>
            <w:bottom w:val="none" w:sz="0" w:space="0" w:color="auto"/>
            <w:right w:val="none" w:sz="0" w:space="0" w:color="auto"/>
          </w:divBdr>
        </w:div>
        <w:div w:id="2025128503">
          <w:marLeft w:val="480"/>
          <w:marRight w:val="0"/>
          <w:marTop w:val="0"/>
          <w:marBottom w:val="0"/>
          <w:divBdr>
            <w:top w:val="none" w:sz="0" w:space="0" w:color="auto"/>
            <w:left w:val="none" w:sz="0" w:space="0" w:color="auto"/>
            <w:bottom w:val="none" w:sz="0" w:space="0" w:color="auto"/>
            <w:right w:val="none" w:sz="0" w:space="0" w:color="auto"/>
          </w:divBdr>
        </w:div>
        <w:div w:id="657659108">
          <w:marLeft w:val="480"/>
          <w:marRight w:val="0"/>
          <w:marTop w:val="0"/>
          <w:marBottom w:val="0"/>
          <w:divBdr>
            <w:top w:val="none" w:sz="0" w:space="0" w:color="auto"/>
            <w:left w:val="none" w:sz="0" w:space="0" w:color="auto"/>
            <w:bottom w:val="none" w:sz="0" w:space="0" w:color="auto"/>
            <w:right w:val="none" w:sz="0" w:space="0" w:color="auto"/>
          </w:divBdr>
        </w:div>
        <w:div w:id="1329482674">
          <w:marLeft w:val="480"/>
          <w:marRight w:val="0"/>
          <w:marTop w:val="0"/>
          <w:marBottom w:val="0"/>
          <w:divBdr>
            <w:top w:val="none" w:sz="0" w:space="0" w:color="auto"/>
            <w:left w:val="none" w:sz="0" w:space="0" w:color="auto"/>
            <w:bottom w:val="none" w:sz="0" w:space="0" w:color="auto"/>
            <w:right w:val="none" w:sz="0" w:space="0" w:color="auto"/>
          </w:divBdr>
        </w:div>
        <w:div w:id="782580931">
          <w:marLeft w:val="480"/>
          <w:marRight w:val="0"/>
          <w:marTop w:val="0"/>
          <w:marBottom w:val="0"/>
          <w:divBdr>
            <w:top w:val="none" w:sz="0" w:space="0" w:color="auto"/>
            <w:left w:val="none" w:sz="0" w:space="0" w:color="auto"/>
            <w:bottom w:val="none" w:sz="0" w:space="0" w:color="auto"/>
            <w:right w:val="none" w:sz="0" w:space="0" w:color="auto"/>
          </w:divBdr>
        </w:div>
        <w:div w:id="2046060944">
          <w:marLeft w:val="480"/>
          <w:marRight w:val="0"/>
          <w:marTop w:val="0"/>
          <w:marBottom w:val="0"/>
          <w:divBdr>
            <w:top w:val="none" w:sz="0" w:space="0" w:color="auto"/>
            <w:left w:val="none" w:sz="0" w:space="0" w:color="auto"/>
            <w:bottom w:val="none" w:sz="0" w:space="0" w:color="auto"/>
            <w:right w:val="none" w:sz="0" w:space="0" w:color="auto"/>
          </w:divBdr>
        </w:div>
        <w:div w:id="1361852696">
          <w:marLeft w:val="480"/>
          <w:marRight w:val="0"/>
          <w:marTop w:val="0"/>
          <w:marBottom w:val="0"/>
          <w:divBdr>
            <w:top w:val="none" w:sz="0" w:space="0" w:color="auto"/>
            <w:left w:val="none" w:sz="0" w:space="0" w:color="auto"/>
            <w:bottom w:val="none" w:sz="0" w:space="0" w:color="auto"/>
            <w:right w:val="none" w:sz="0" w:space="0" w:color="auto"/>
          </w:divBdr>
        </w:div>
        <w:div w:id="1039551047">
          <w:marLeft w:val="480"/>
          <w:marRight w:val="0"/>
          <w:marTop w:val="0"/>
          <w:marBottom w:val="0"/>
          <w:divBdr>
            <w:top w:val="none" w:sz="0" w:space="0" w:color="auto"/>
            <w:left w:val="none" w:sz="0" w:space="0" w:color="auto"/>
            <w:bottom w:val="none" w:sz="0" w:space="0" w:color="auto"/>
            <w:right w:val="none" w:sz="0" w:space="0" w:color="auto"/>
          </w:divBdr>
        </w:div>
        <w:div w:id="1623146844">
          <w:marLeft w:val="480"/>
          <w:marRight w:val="0"/>
          <w:marTop w:val="0"/>
          <w:marBottom w:val="0"/>
          <w:divBdr>
            <w:top w:val="none" w:sz="0" w:space="0" w:color="auto"/>
            <w:left w:val="none" w:sz="0" w:space="0" w:color="auto"/>
            <w:bottom w:val="none" w:sz="0" w:space="0" w:color="auto"/>
            <w:right w:val="none" w:sz="0" w:space="0" w:color="auto"/>
          </w:divBdr>
        </w:div>
        <w:div w:id="1670478876">
          <w:marLeft w:val="480"/>
          <w:marRight w:val="0"/>
          <w:marTop w:val="0"/>
          <w:marBottom w:val="0"/>
          <w:divBdr>
            <w:top w:val="none" w:sz="0" w:space="0" w:color="auto"/>
            <w:left w:val="none" w:sz="0" w:space="0" w:color="auto"/>
            <w:bottom w:val="none" w:sz="0" w:space="0" w:color="auto"/>
            <w:right w:val="none" w:sz="0" w:space="0" w:color="auto"/>
          </w:divBdr>
        </w:div>
        <w:div w:id="485055729">
          <w:marLeft w:val="480"/>
          <w:marRight w:val="0"/>
          <w:marTop w:val="0"/>
          <w:marBottom w:val="0"/>
          <w:divBdr>
            <w:top w:val="none" w:sz="0" w:space="0" w:color="auto"/>
            <w:left w:val="none" w:sz="0" w:space="0" w:color="auto"/>
            <w:bottom w:val="none" w:sz="0" w:space="0" w:color="auto"/>
            <w:right w:val="none" w:sz="0" w:space="0" w:color="auto"/>
          </w:divBdr>
        </w:div>
        <w:div w:id="1465006584">
          <w:marLeft w:val="480"/>
          <w:marRight w:val="0"/>
          <w:marTop w:val="0"/>
          <w:marBottom w:val="0"/>
          <w:divBdr>
            <w:top w:val="none" w:sz="0" w:space="0" w:color="auto"/>
            <w:left w:val="none" w:sz="0" w:space="0" w:color="auto"/>
            <w:bottom w:val="none" w:sz="0" w:space="0" w:color="auto"/>
            <w:right w:val="none" w:sz="0" w:space="0" w:color="auto"/>
          </w:divBdr>
        </w:div>
        <w:div w:id="735206275">
          <w:marLeft w:val="480"/>
          <w:marRight w:val="0"/>
          <w:marTop w:val="0"/>
          <w:marBottom w:val="0"/>
          <w:divBdr>
            <w:top w:val="none" w:sz="0" w:space="0" w:color="auto"/>
            <w:left w:val="none" w:sz="0" w:space="0" w:color="auto"/>
            <w:bottom w:val="none" w:sz="0" w:space="0" w:color="auto"/>
            <w:right w:val="none" w:sz="0" w:space="0" w:color="auto"/>
          </w:divBdr>
        </w:div>
        <w:div w:id="1239709502">
          <w:marLeft w:val="480"/>
          <w:marRight w:val="0"/>
          <w:marTop w:val="0"/>
          <w:marBottom w:val="0"/>
          <w:divBdr>
            <w:top w:val="none" w:sz="0" w:space="0" w:color="auto"/>
            <w:left w:val="none" w:sz="0" w:space="0" w:color="auto"/>
            <w:bottom w:val="none" w:sz="0" w:space="0" w:color="auto"/>
            <w:right w:val="none" w:sz="0" w:space="0" w:color="auto"/>
          </w:divBdr>
        </w:div>
        <w:div w:id="1088846177">
          <w:marLeft w:val="480"/>
          <w:marRight w:val="0"/>
          <w:marTop w:val="0"/>
          <w:marBottom w:val="0"/>
          <w:divBdr>
            <w:top w:val="none" w:sz="0" w:space="0" w:color="auto"/>
            <w:left w:val="none" w:sz="0" w:space="0" w:color="auto"/>
            <w:bottom w:val="none" w:sz="0" w:space="0" w:color="auto"/>
            <w:right w:val="none" w:sz="0" w:space="0" w:color="auto"/>
          </w:divBdr>
        </w:div>
      </w:divsChild>
    </w:div>
    <w:div w:id="348802435">
      <w:bodyDiv w:val="1"/>
      <w:marLeft w:val="0"/>
      <w:marRight w:val="0"/>
      <w:marTop w:val="0"/>
      <w:marBottom w:val="0"/>
      <w:divBdr>
        <w:top w:val="none" w:sz="0" w:space="0" w:color="auto"/>
        <w:left w:val="none" w:sz="0" w:space="0" w:color="auto"/>
        <w:bottom w:val="none" w:sz="0" w:space="0" w:color="auto"/>
        <w:right w:val="none" w:sz="0" w:space="0" w:color="auto"/>
      </w:divBdr>
      <w:divsChild>
        <w:div w:id="1417940752">
          <w:marLeft w:val="480"/>
          <w:marRight w:val="0"/>
          <w:marTop w:val="0"/>
          <w:marBottom w:val="0"/>
          <w:divBdr>
            <w:top w:val="none" w:sz="0" w:space="0" w:color="auto"/>
            <w:left w:val="none" w:sz="0" w:space="0" w:color="auto"/>
            <w:bottom w:val="none" w:sz="0" w:space="0" w:color="auto"/>
            <w:right w:val="none" w:sz="0" w:space="0" w:color="auto"/>
          </w:divBdr>
        </w:div>
        <w:div w:id="1985112061">
          <w:marLeft w:val="480"/>
          <w:marRight w:val="0"/>
          <w:marTop w:val="0"/>
          <w:marBottom w:val="0"/>
          <w:divBdr>
            <w:top w:val="none" w:sz="0" w:space="0" w:color="auto"/>
            <w:left w:val="none" w:sz="0" w:space="0" w:color="auto"/>
            <w:bottom w:val="none" w:sz="0" w:space="0" w:color="auto"/>
            <w:right w:val="none" w:sz="0" w:space="0" w:color="auto"/>
          </w:divBdr>
        </w:div>
        <w:div w:id="1363939461">
          <w:marLeft w:val="480"/>
          <w:marRight w:val="0"/>
          <w:marTop w:val="0"/>
          <w:marBottom w:val="0"/>
          <w:divBdr>
            <w:top w:val="none" w:sz="0" w:space="0" w:color="auto"/>
            <w:left w:val="none" w:sz="0" w:space="0" w:color="auto"/>
            <w:bottom w:val="none" w:sz="0" w:space="0" w:color="auto"/>
            <w:right w:val="none" w:sz="0" w:space="0" w:color="auto"/>
          </w:divBdr>
        </w:div>
        <w:div w:id="857963035">
          <w:marLeft w:val="480"/>
          <w:marRight w:val="0"/>
          <w:marTop w:val="0"/>
          <w:marBottom w:val="0"/>
          <w:divBdr>
            <w:top w:val="none" w:sz="0" w:space="0" w:color="auto"/>
            <w:left w:val="none" w:sz="0" w:space="0" w:color="auto"/>
            <w:bottom w:val="none" w:sz="0" w:space="0" w:color="auto"/>
            <w:right w:val="none" w:sz="0" w:space="0" w:color="auto"/>
          </w:divBdr>
        </w:div>
        <w:div w:id="1243179820">
          <w:marLeft w:val="480"/>
          <w:marRight w:val="0"/>
          <w:marTop w:val="0"/>
          <w:marBottom w:val="0"/>
          <w:divBdr>
            <w:top w:val="none" w:sz="0" w:space="0" w:color="auto"/>
            <w:left w:val="none" w:sz="0" w:space="0" w:color="auto"/>
            <w:bottom w:val="none" w:sz="0" w:space="0" w:color="auto"/>
            <w:right w:val="none" w:sz="0" w:space="0" w:color="auto"/>
          </w:divBdr>
        </w:div>
        <w:div w:id="911037690">
          <w:marLeft w:val="480"/>
          <w:marRight w:val="0"/>
          <w:marTop w:val="0"/>
          <w:marBottom w:val="0"/>
          <w:divBdr>
            <w:top w:val="none" w:sz="0" w:space="0" w:color="auto"/>
            <w:left w:val="none" w:sz="0" w:space="0" w:color="auto"/>
            <w:bottom w:val="none" w:sz="0" w:space="0" w:color="auto"/>
            <w:right w:val="none" w:sz="0" w:space="0" w:color="auto"/>
          </w:divBdr>
        </w:div>
        <w:div w:id="1952279012">
          <w:marLeft w:val="480"/>
          <w:marRight w:val="0"/>
          <w:marTop w:val="0"/>
          <w:marBottom w:val="0"/>
          <w:divBdr>
            <w:top w:val="none" w:sz="0" w:space="0" w:color="auto"/>
            <w:left w:val="none" w:sz="0" w:space="0" w:color="auto"/>
            <w:bottom w:val="none" w:sz="0" w:space="0" w:color="auto"/>
            <w:right w:val="none" w:sz="0" w:space="0" w:color="auto"/>
          </w:divBdr>
        </w:div>
        <w:div w:id="228196365">
          <w:marLeft w:val="480"/>
          <w:marRight w:val="0"/>
          <w:marTop w:val="0"/>
          <w:marBottom w:val="0"/>
          <w:divBdr>
            <w:top w:val="none" w:sz="0" w:space="0" w:color="auto"/>
            <w:left w:val="none" w:sz="0" w:space="0" w:color="auto"/>
            <w:bottom w:val="none" w:sz="0" w:space="0" w:color="auto"/>
            <w:right w:val="none" w:sz="0" w:space="0" w:color="auto"/>
          </w:divBdr>
        </w:div>
        <w:div w:id="1603101110">
          <w:marLeft w:val="480"/>
          <w:marRight w:val="0"/>
          <w:marTop w:val="0"/>
          <w:marBottom w:val="0"/>
          <w:divBdr>
            <w:top w:val="none" w:sz="0" w:space="0" w:color="auto"/>
            <w:left w:val="none" w:sz="0" w:space="0" w:color="auto"/>
            <w:bottom w:val="none" w:sz="0" w:space="0" w:color="auto"/>
            <w:right w:val="none" w:sz="0" w:space="0" w:color="auto"/>
          </w:divBdr>
        </w:div>
        <w:div w:id="847401608">
          <w:marLeft w:val="480"/>
          <w:marRight w:val="0"/>
          <w:marTop w:val="0"/>
          <w:marBottom w:val="0"/>
          <w:divBdr>
            <w:top w:val="none" w:sz="0" w:space="0" w:color="auto"/>
            <w:left w:val="none" w:sz="0" w:space="0" w:color="auto"/>
            <w:bottom w:val="none" w:sz="0" w:space="0" w:color="auto"/>
            <w:right w:val="none" w:sz="0" w:space="0" w:color="auto"/>
          </w:divBdr>
        </w:div>
        <w:div w:id="2025863818">
          <w:marLeft w:val="480"/>
          <w:marRight w:val="0"/>
          <w:marTop w:val="0"/>
          <w:marBottom w:val="0"/>
          <w:divBdr>
            <w:top w:val="none" w:sz="0" w:space="0" w:color="auto"/>
            <w:left w:val="none" w:sz="0" w:space="0" w:color="auto"/>
            <w:bottom w:val="none" w:sz="0" w:space="0" w:color="auto"/>
            <w:right w:val="none" w:sz="0" w:space="0" w:color="auto"/>
          </w:divBdr>
        </w:div>
        <w:div w:id="1268464616">
          <w:marLeft w:val="480"/>
          <w:marRight w:val="0"/>
          <w:marTop w:val="0"/>
          <w:marBottom w:val="0"/>
          <w:divBdr>
            <w:top w:val="none" w:sz="0" w:space="0" w:color="auto"/>
            <w:left w:val="none" w:sz="0" w:space="0" w:color="auto"/>
            <w:bottom w:val="none" w:sz="0" w:space="0" w:color="auto"/>
            <w:right w:val="none" w:sz="0" w:space="0" w:color="auto"/>
          </w:divBdr>
        </w:div>
        <w:div w:id="2827257">
          <w:marLeft w:val="480"/>
          <w:marRight w:val="0"/>
          <w:marTop w:val="0"/>
          <w:marBottom w:val="0"/>
          <w:divBdr>
            <w:top w:val="none" w:sz="0" w:space="0" w:color="auto"/>
            <w:left w:val="none" w:sz="0" w:space="0" w:color="auto"/>
            <w:bottom w:val="none" w:sz="0" w:space="0" w:color="auto"/>
            <w:right w:val="none" w:sz="0" w:space="0" w:color="auto"/>
          </w:divBdr>
        </w:div>
        <w:div w:id="1319992021">
          <w:marLeft w:val="480"/>
          <w:marRight w:val="0"/>
          <w:marTop w:val="0"/>
          <w:marBottom w:val="0"/>
          <w:divBdr>
            <w:top w:val="none" w:sz="0" w:space="0" w:color="auto"/>
            <w:left w:val="none" w:sz="0" w:space="0" w:color="auto"/>
            <w:bottom w:val="none" w:sz="0" w:space="0" w:color="auto"/>
            <w:right w:val="none" w:sz="0" w:space="0" w:color="auto"/>
          </w:divBdr>
        </w:div>
        <w:div w:id="1132406609">
          <w:marLeft w:val="480"/>
          <w:marRight w:val="0"/>
          <w:marTop w:val="0"/>
          <w:marBottom w:val="0"/>
          <w:divBdr>
            <w:top w:val="none" w:sz="0" w:space="0" w:color="auto"/>
            <w:left w:val="none" w:sz="0" w:space="0" w:color="auto"/>
            <w:bottom w:val="none" w:sz="0" w:space="0" w:color="auto"/>
            <w:right w:val="none" w:sz="0" w:space="0" w:color="auto"/>
          </w:divBdr>
        </w:div>
        <w:div w:id="1665009855">
          <w:marLeft w:val="480"/>
          <w:marRight w:val="0"/>
          <w:marTop w:val="0"/>
          <w:marBottom w:val="0"/>
          <w:divBdr>
            <w:top w:val="none" w:sz="0" w:space="0" w:color="auto"/>
            <w:left w:val="none" w:sz="0" w:space="0" w:color="auto"/>
            <w:bottom w:val="none" w:sz="0" w:space="0" w:color="auto"/>
            <w:right w:val="none" w:sz="0" w:space="0" w:color="auto"/>
          </w:divBdr>
        </w:div>
        <w:div w:id="515735490">
          <w:marLeft w:val="480"/>
          <w:marRight w:val="0"/>
          <w:marTop w:val="0"/>
          <w:marBottom w:val="0"/>
          <w:divBdr>
            <w:top w:val="none" w:sz="0" w:space="0" w:color="auto"/>
            <w:left w:val="none" w:sz="0" w:space="0" w:color="auto"/>
            <w:bottom w:val="none" w:sz="0" w:space="0" w:color="auto"/>
            <w:right w:val="none" w:sz="0" w:space="0" w:color="auto"/>
          </w:divBdr>
        </w:div>
        <w:div w:id="1781535124">
          <w:marLeft w:val="480"/>
          <w:marRight w:val="0"/>
          <w:marTop w:val="0"/>
          <w:marBottom w:val="0"/>
          <w:divBdr>
            <w:top w:val="none" w:sz="0" w:space="0" w:color="auto"/>
            <w:left w:val="none" w:sz="0" w:space="0" w:color="auto"/>
            <w:bottom w:val="none" w:sz="0" w:space="0" w:color="auto"/>
            <w:right w:val="none" w:sz="0" w:space="0" w:color="auto"/>
          </w:divBdr>
        </w:div>
        <w:div w:id="646592654">
          <w:marLeft w:val="480"/>
          <w:marRight w:val="0"/>
          <w:marTop w:val="0"/>
          <w:marBottom w:val="0"/>
          <w:divBdr>
            <w:top w:val="none" w:sz="0" w:space="0" w:color="auto"/>
            <w:left w:val="none" w:sz="0" w:space="0" w:color="auto"/>
            <w:bottom w:val="none" w:sz="0" w:space="0" w:color="auto"/>
            <w:right w:val="none" w:sz="0" w:space="0" w:color="auto"/>
          </w:divBdr>
        </w:div>
        <w:div w:id="1612203899">
          <w:marLeft w:val="480"/>
          <w:marRight w:val="0"/>
          <w:marTop w:val="0"/>
          <w:marBottom w:val="0"/>
          <w:divBdr>
            <w:top w:val="none" w:sz="0" w:space="0" w:color="auto"/>
            <w:left w:val="none" w:sz="0" w:space="0" w:color="auto"/>
            <w:bottom w:val="none" w:sz="0" w:space="0" w:color="auto"/>
            <w:right w:val="none" w:sz="0" w:space="0" w:color="auto"/>
          </w:divBdr>
        </w:div>
        <w:div w:id="398788842">
          <w:marLeft w:val="480"/>
          <w:marRight w:val="0"/>
          <w:marTop w:val="0"/>
          <w:marBottom w:val="0"/>
          <w:divBdr>
            <w:top w:val="none" w:sz="0" w:space="0" w:color="auto"/>
            <w:left w:val="none" w:sz="0" w:space="0" w:color="auto"/>
            <w:bottom w:val="none" w:sz="0" w:space="0" w:color="auto"/>
            <w:right w:val="none" w:sz="0" w:space="0" w:color="auto"/>
          </w:divBdr>
        </w:div>
        <w:div w:id="144008157">
          <w:marLeft w:val="480"/>
          <w:marRight w:val="0"/>
          <w:marTop w:val="0"/>
          <w:marBottom w:val="0"/>
          <w:divBdr>
            <w:top w:val="none" w:sz="0" w:space="0" w:color="auto"/>
            <w:left w:val="none" w:sz="0" w:space="0" w:color="auto"/>
            <w:bottom w:val="none" w:sz="0" w:space="0" w:color="auto"/>
            <w:right w:val="none" w:sz="0" w:space="0" w:color="auto"/>
          </w:divBdr>
        </w:div>
        <w:div w:id="1725370395">
          <w:marLeft w:val="480"/>
          <w:marRight w:val="0"/>
          <w:marTop w:val="0"/>
          <w:marBottom w:val="0"/>
          <w:divBdr>
            <w:top w:val="none" w:sz="0" w:space="0" w:color="auto"/>
            <w:left w:val="none" w:sz="0" w:space="0" w:color="auto"/>
            <w:bottom w:val="none" w:sz="0" w:space="0" w:color="auto"/>
            <w:right w:val="none" w:sz="0" w:space="0" w:color="auto"/>
          </w:divBdr>
        </w:div>
        <w:div w:id="153181302">
          <w:marLeft w:val="480"/>
          <w:marRight w:val="0"/>
          <w:marTop w:val="0"/>
          <w:marBottom w:val="0"/>
          <w:divBdr>
            <w:top w:val="none" w:sz="0" w:space="0" w:color="auto"/>
            <w:left w:val="none" w:sz="0" w:space="0" w:color="auto"/>
            <w:bottom w:val="none" w:sz="0" w:space="0" w:color="auto"/>
            <w:right w:val="none" w:sz="0" w:space="0" w:color="auto"/>
          </w:divBdr>
        </w:div>
        <w:div w:id="783620380">
          <w:marLeft w:val="480"/>
          <w:marRight w:val="0"/>
          <w:marTop w:val="0"/>
          <w:marBottom w:val="0"/>
          <w:divBdr>
            <w:top w:val="none" w:sz="0" w:space="0" w:color="auto"/>
            <w:left w:val="none" w:sz="0" w:space="0" w:color="auto"/>
            <w:bottom w:val="none" w:sz="0" w:space="0" w:color="auto"/>
            <w:right w:val="none" w:sz="0" w:space="0" w:color="auto"/>
          </w:divBdr>
        </w:div>
        <w:div w:id="1847859174">
          <w:marLeft w:val="480"/>
          <w:marRight w:val="0"/>
          <w:marTop w:val="0"/>
          <w:marBottom w:val="0"/>
          <w:divBdr>
            <w:top w:val="none" w:sz="0" w:space="0" w:color="auto"/>
            <w:left w:val="none" w:sz="0" w:space="0" w:color="auto"/>
            <w:bottom w:val="none" w:sz="0" w:space="0" w:color="auto"/>
            <w:right w:val="none" w:sz="0" w:space="0" w:color="auto"/>
          </w:divBdr>
        </w:div>
        <w:div w:id="534656112">
          <w:marLeft w:val="480"/>
          <w:marRight w:val="0"/>
          <w:marTop w:val="0"/>
          <w:marBottom w:val="0"/>
          <w:divBdr>
            <w:top w:val="none" w:sz="0" w:space="0" w:color="auto"/>
            <w:left w:val="none" w:sz="0" w:space="0" w:color="auto"/>
            <w:bottom w:val="none" w:sz="0" w:space="0" w:color="auto"/>
            <w:right w:val="none" w:sz="0" w:space="0" w:color="auto"/>
          </w:divBdr>
        </w:div>
        <w:div w:id="1777561250">
          <w:marLeft w:val="480"/>
          <w:marRight w:val="0"/>
          <w:marTop w:val="0"/>
          <w:marBottom w:val="0"/>
          <w:divBdr>
            <w:top w:val="none" w:sz="0" w:space="0" w:color="auto"/>
            <w:left w:val="none" w:sz="0" w:space="0" w:color="auto"/>
            <w:bottom w:val="none" w:sz="0" w:space="0" w:color="auto"/>
            <w:right w:val="none" w:sz="0" w:space="0" w:color="auto"/>
          </w:divBdr>
        </w:div>
        <w:div w:id="1922106025">
          <w:marLeft w:val="480"/>
          <w:marRight w:val="0"/>
          <w:marTop w:val="0"/>
          <w:marBottom w:val="0"/>
          <w:divBdr>
            <w:top w:val="none" w:sz="0" w:space="0" w:color="auto"/>
            <w:left w:val="none" w:sz="0" w:space="0" w:color="auto"/>
            <w:bottom w:val="none" w:sz="0" w:space="0" w:color="auto"/>
            <w:right w:val="none" w:sz="0" w:space="0" w:color="auto"/>
          </w:divBdr>
        </w:div>
        <w:div w:id="1500003097">
          <w:marLeft w:val="480"/>
          <w:marRight w:val="0"/>
          <w:marTop w:val="0"/>
          <w:marBottom w:val="0"/>
          <w:divBdr>
            <w:top w:val="none" w:sz="0" w:space="0" w:color="auto"/>
            <w:left w:val="none" w:sz="0" w:space="0" w:color="auto"/>
            <w:bottom w:val="none" w:sz="0" w:space="0" w:color="auto"/>
            <w:right w:val="none" w:sz="0" w:space="0" w:color="auto"/>
          </w:divBdr>
        </w:div>
        <w:div w:id="304049387">
          <w:marLeft w:val="480"/>
          <w:marRight w:val="0"/>
          <w:marTop w:val="0"/>
          <w:marBottom w:val="0"/>
          <w:divBdr>
            <w:top w:val="none" w:sz="0" w:space="0" w:color="auto"/>
            <w:left w:val="none" w:sz="0" w:space="0" w:color="auto"/>
            <w:bottom w:val="none" w:sz="0" w:space="0" w:color="auto"/>
            <w:right w:val="none" w:sz="0" w:space="0" w:color="auto"/>
          </w:divBdr>
        </w:div>
        <w:div w:id="1232741184">
          <w:marLeft w:val="480"/>
          <w:marRight w:val="0"/>
          <w:marTop w:val="0"/>
          <w:marBottom w:val="0"/>
          <w:divBdr>
            <w:top w:val="none" w:sz="0" w:space="0" w:color="auto"/>
            <w:left w:val="none" w:sz="0" w:space="0" w:color="auto"/>
            <w:bottom w:val="none" w:sz="0" w:space="0" w:color="auto"/>
            <w:right w:val="none" w:sz="0" w:space="0" w:color="auto"/>
          </w:divBdr>
        </w:div>
        <w:div w:id="1416972978">
          <w:marLeft w:val="480"/>
          <w:marRight w:val="0"/>
          <w:marTop w:val="0"/>
          <w:marBottom w:val="0"/>
          <w:divBdr>
            <w:top w:val="none" w:sz="0" w:space="0" w:color="auto"/>
            <w:left w:val="none" w:sz="0" w:space="0" w:color="auto"/>
            <w:bottom w:val="none" w:sz="0" w:space="0" w:color="auto"/>
            <w:right w:val="none" w:sz="0" w:space="0" w:color="auto"/>
          </w:divBdr>
        </w:div>
        <w:div w:id="693648843">
          <w:marLeft w:val="480"/>
          <w:marRight w:val="0"/>
          <w:marTop w:val="0"/>
          <w:marBottom w:val="0"/>
          <w:divBdr>
            <w:top w:val="none" w:sz="0" w:space="0" w:color="auto"/>
            <w:left w:val="none" w:sz="0" w:space="0" w:color="auto"/>
            <w:bottom w:val="none" w:sz="0" w:space="0" w:color="auto"/>
            <w:right w:val="none" w:sz="0" w:space="0" w:color="auto"/>
          </w:divBdr>
        </w:div>
        <w:div w:id="1973751528">
          <w:marLeft w:val="480"/>
          <w:marRight w:val="0"/>
          <w:marTop w:val="0"/>
          <w:marBottom w:val="0"/>
          <w:divBdr>
            <w:top w:val="none" w:sz="0" w:space="0" w:color="auto"/>
            <w:left w:val="none" w:sz="0" w:space="0" w:color="auto"/>
            <w:bottom w:val="none" w:sz="0" w:space="0" w:color="auto"/>
            <w:right w:val="none" w:sz="0" w:space="0" w:color="auto"/>
          </w:divBdr>
        </w:div>
        <w:div w:id="410853929">
          <w:marLeft w:val="480"/>
          <w:marRight w:val="0"/>
          <w:marTop w:val="0"/>
          <w:marBottom w:val="0"/>
          <w:divBdr>
            <w:top w:val="none" w:sz="0" w:space="0" w:color="auto"/>
            <w:left w:val="none" w:sz="0" w:space="0" w:color="auto"/>
            <w:bottom w:val="none" w:sz="0" w:space="0" w:color="auto"/>
            <w:right w:val="none" w:sz="0" w:space="0" w:color="auto"/>
          </w:divBdr>
        </w:div>
        <w:div w:id="1265655275">
          <w:marLeft w:val="480"/>
          <w:marRight w:val="0"/>
          <w:marTop w:val="0"/>
          <w:marBottom w:val="0"/>
          <w:divBdr>
            <w:top w:val="none" w:sz="0" w:space="0" w:color="auto"/>
            <w:left w:val="none" w:sz="0" w:space="0" w:color="auto"/>
            <w:bottom w:val="none" w:sz="0" w:space="0" w:color="auto"/>
            <w:right w:val="none" w:sz="0" w:space="0" w:color="auto"/>
          </w:divBdr>
        </w:div>
        <w:div w:id="864556290">
          <w:marLeft w:val="480"/>
          <w:marRight w:val="0"/>
          <w:marTop w:val="0"/>
          <w:marBottom w:val="0"/>
          <w:divBdr>
            <w:top w:val="none" w:sz="0" w:space="0" w:color="auto"/>
            <w:left w:val="none" w:sz="0" w:space="0" w:color="auto"/>
            <w:bottom w:val="none" w:sz="0" w:space="0" w:color="auto"/>
            <w:right w:val="none" w:sz="0" w:space="0" w:color="auto"/>
          </w:divBdr>
        </w:div>
        <w:div w:id="2058043065">
          <w:marLeft w:val="480"/>
          <w:marRight w:val="0"/>
          <w:marTop w:val="0"/>
          <w:marBottom w:val="0"/>
          <w:divBdr>
            <w:top w:val="none" w:sz="0" w:space="0" w:color="auto"/>
            <w:left w:val="none" w:sz="0" w:space="0" w:color="auto"/>
            <w:bottom w:val="none" w:sz="0" w:space="0" w:color="auto"/>
            <w:right w:val="none" w:sz="0" w:space="0" w:color="auto"/>
          </w:divBdr>
        </w:div>
        <w:div w:id="385954419">
          <w:marLeft w:val="480"/>
          <w:marRight w:val="0"/>
          <w:marTop w:val="0"/>
          <w:marBottom w:val="0"/>
          <w:divBdr>
            <w:top w:val="none" w:sz="0" w:space="0" w:color="auto"/>
            <w:left w:val="none" w:sz="0" w:space="0" w:color="auto"/>
            <w:bottom w:val="none" w:sz="0" w:space="0" w:color="auto"/>
            <w:right w:val="none" w:sz="0" w:space="0" w:color="auto"/>
          </w:divBdr>
        </w:div>
        <w:div w:id="1372806897">
          <w:marLeft w:val="480"/>
          <w:marRight w:val="0"/>
          <w:marTop w:val="0"/>
          <w:marBottom w:val="0"/>
          <w:divBdr>
            <w:top w:val="none" w:sz="0" w:space="0" w:color="auto"/>
            <w:left w:val="none" w:sz="0" w:space="0" w:color="auto"/>
            <w:bottom w:val="none" w:sz="0" w:space="0" w:color="auto"/>
            <w:right w:val="none" w:sz="0" w:space="0" w:color="auto"/>
          </w:divBdr>
        </w:div>
        <w:div w:id="1540556127">
          <w:marLeft w:val="480"/>
          <w:marRight w:val="0"/>
          <w:marTop w:val="0"/>
          <w:marBottom w:val="0"/>
          <w:divBdr>
            <w:top w:val="none" w:sz="0" w:space="0" w:color="auto"/>
            <w:left w:val="none" w:sz="0" w:space="0" w:color="auto"/>
            <w:bottom w:val="none" w:sz="0" w:space="0" w:color="auto"/>
            <w:right w:val="none" w:sz="0" w:space="0" w:color="auto"/>
          </w:divBdr>
        </w:div>
        <w:div w:id="702437315">
          <w:marLeft w:val="480"/>
          <w:marRight w:val="0"/>
          <w:marTop w:val="0"/>
          <w:marBottom w:val="0"/>
          <w:divBdr>
            <w:top w:val="none" w:sz="0" w:space="0" w:color="auto"/>
            <w:left w:val="none" w:sz="0" w:space="0" w:color="auto"/>
            <w:bottom w:val="none" w:sz="0" w:space="0" w:color="auto"/>
            <w:right w:val="none" w:sz="0" w:space="0" w:color="auto"/>
          </w:divBdr>
        </w:div>
        <w:div w:id="71859947">
          <w:marLeft w:val="480"/>
          <w:marRight w:val="0"/>
          <w:marTop w:val="0"/>
          <w:marBottom w:val="0"/>
          <w:divBdr>
            <w:top w:val="none" w:sz="0" w:space="0" w:color="auto"/>
            <w:left w:val="none" w:sz="0" w:space="0" w:color="auto"/>
            <w:bottom w:val="none" w:sz="0" w:space="0" w:color="auto"/>
            <w:right w:val="none" w:sz="0" w:space="0" w:color="auto"/>
          </w:divBdr>
        </w:div>
        <w:div w:id="1615551842">
          <w:marLeft w:val="480"/>
          <w:marRight w:val="0"/>
          <w:marTop w:val="0"/>
          <w:marBottom w:val="0"/>
          <w:divBdr>
            <w:top w:val="none" w:sz="0" w:space="0" w:color="auto"/>
            <w:left w:val="none" w:sz="0" w:space="0" w:color="auto"/>
            <w:bottom w:val="none" w:sz="0" w:space="0" w:color="auto"/>
            <w:right w:val="none" w:sz="0" w:space="0" w:color="auto"/>
          </w:divBdr>
        </w:div>
      </w:divsChild>
    </w:div>
    <w:div w:id="349111003">
      <w:bodyDiv w:val="1"/>
      <w:marLeft w:val="0"/>
      <w:marRight w:val="0"/>
      <w:marTop w:val="0"/>
      <w:marBottom w:val="0"/>
      <w:divBdr>
        <w:top w:val="none" w:sz="0" w:space="0" w:color="auto"/>
        <w:left w:val="none" w:sz="0" w:space="0" w:color="auto"/>
        <w:bottom w:val="none" w:sz="0" w:space="0" w:color="auto"/>
        <w:right w:val="none" w:sz="0" w:space="0" w:color="auto"/>
      </w:divBdr>
    </w:div>
    <w:div w:id="349845180">
      <w:bodyDiv w:val="1"/>
      <w:marLeft w:val="0"/>
      <w:marRight w:val="0"/>
      <w:marTop w:val="0"/>
      <w:marBottom w:val="0"/>
      <w:divBdr>
        <w:top w:val="none" w:sz="0" w:space="0" w:color="auto"/>
        <w:left w:val="none" w:sz="0" w:space="0" w:color="auto"/>
        <w:bottom w:val="none" w:sz="0" w:space="0" w:color="auto"/>
        <w:right w:val="none" w:sz="0" w:space="0" w:color="auto"/>
      </w:divBdr>
      <w:divsChild>
        <w:div w:id="1439452692">
          <w:marLeft w:val="480"/>
          <w:marRight w:val="0"/>
          <w:marTop w:val="0"/>
          <w:marBottom w:val="0"/>
          <w:divBdr>
            <w:top w:val="none" w:sz="0" w:space="0" w:color="auto"/>
            <w:left w:val="none" w:sz="0" w:space="0" w:color="auto"/>
            <w:bottom w:val="none" w:sz="0" w:space="0" w:color="auto"/>
            <w:right w:val="none" w:sz="0" w:space="0" w:color="auto"/>
          </w:divBdr>
        </w:div>
        <w:div w:id="661468074">
          <w:marLeft w:val="480"/>
          <w:marRight w:val="0"/>
          <w:marTop w:val="0"/>
          <w:marBottom w:val="0"/>
          <w:divBdr>
            <w:top w:val="none" w:sz="0" w:space="0" w:color="auto"/>
            <w:left w:val="none" w:sz="0" w:space="0" w:color="auto"/>
            <w:bottom w:val="none" w:sz="0" w:space="0" w:color="auto"/>
            <w:right w:val="none" w:sz="0" w:space="0" w:color="auto"/>
          </w:divBdr>
        </w:div>
        <w:div w:id="1075278331">
          <w:marLeft w:val="480"/>
          <w:marRight w:val="0"/>
          <w:marTop w:val="0"/>
          <w:marBottom w:val="0"/>
          <w:divBdr>
            <w:top w:val="none" w:sz="0" w:space="0" w:color="auto"/>
            <w:left w:val="none" w:sz="0" w:space="0" w:color="auto"/>
            <w:bottom w:val="none" w:sz="0" w:space="0" w:color="auto"/>
            <w:right w:val="none" w:sz="0" w:space="0" w:color="auto"/>
          </w:divBdr>
        </w:div>
        <w:div w:id="566652509">
          <w:marLeft w:val="480"/>
          <w:marRight w:val="0"/>
          <w:marTop w:val="0"/>
          <w:marBottom w:val="0"/>
          <w:divBdr>
            <w:top w:val="none" w:sz="0" w:space="0" w:color="auto"/>
            <w:left w:val="none" w:sz="0" w:space="0" w:color="auto"/>
            <w:bottom w:val="none" w:sz="0" w:space="0" w:color="auto"/>
            <w:right w:val="none" w:sz="0" w:space="0" w:color="auto"/>
          </w:divBdr>
        </w:div>
        <w:div w:id="938027690">
          <w:marLeft w:val="480"/>
          <w:marRight w:val="0"/>
          <w:marTop w:val="0"/>
          <w:marBottom w:val="0"/>
          <w:divBdr>
            <w:top w:val="none" w:sz="0" w:space="0" w:color="auto"/>
            <w:left w:val="none" w:sz="0" w:space="0" w:color="auto"/>
            <w:bottom w:val="none" w:sz="0" w:space="0" w:color="auto"/>
            <w:right w:val="none" w:sz="0" w:space="0" w:color="auto"/>
          </w:divBdr>
        </w:div>
        <w:div w:id="1137379223">
          <w:marLeft w:val="480"/>
          <w:marRight w:val="0"/>
          <w:marTop w:val="0"/>
          <w:marBottom w:val="0"/>
          <w:divBdr>
            <w:top w:val="none" w:sz="0" w:space="0" w:color="auto"/>
            <w:left w:val="none" w:sz="0" w:space="0" w:color="auto"/>
            <w:bottom w:val="none" w:sz="0" w:space="0" w:color="auto"/>
            <w:right w:val="none" w:sz="0" w:space="0" w:color="auto"/>
          </w:divBdr>
        </w:div>
        <w:div w:id="2113743813">
          <w:marLeft w:val="480"/>
          <w:marRight w:val="0"/>
          <w:marTop w:val="0"/>
          <w:marBottom w:val="0"/>
          <w:divBdr>
            <w:top w:val="none" w:sz="0" w:space="0" w:color="auto"/>
            <w:left w:val="none" w:sz="0" w:space="0" w:color="auto"/>
            <w:bottom w:val="none" w:sz="0" w:space="0" w:color="auto"/>
            <w:right w:val="none" w:sz="0" w:space="0" w:color="auto"/>
          </w:divBdr>
        </w:div>
        <w:div w:id="1889103035">
          <w:marLeft w:val="480"/>
          <w:marRight w:val="0"/>
          <w:marTop w:val="0"/>
          <w:marBottom w:val="0"/>
          <w:divBdr>
            <w:top w:val="none" w:sz="0" w:space="0" w:color="auto"/>
            <w:left w:val="none" w:sz="0" w:space="0" w:color="auto"/>
            <w:bottom w:val="none" w:sz="0" w:space="0" w:color="auto"/>
            <w:right w:val="none" w:sz="0" w:space="0" w:color="auto"/>
          </w:divBdr>
        </w:div>
        <w:div w:id="1258755540">
          <w:marLeft w:val="480"/>
          <w:marRight w:val="0"/>
          <w:marTop w:val="0"/>
          <w:marBottom w:val="0"/>
          <w:divBdr>
            <w:top w:val="none" w:sz="0" w:space="0" w:color="auto"/>
            <w:left w:val="none" w:sz="0" w:space="0" w:color="auto"/>
            <w:bottom w:val="none" w:sz="0" w:space="0" w:color="auto"/>
            <w:right w:val="none" w:sz="0" w:space="0" w:color="auto"/>
          </w:divBdr>
        </w:div>
        <w:div w:id="934945947">
          <w:marLeft w:val="480"/>
          <w:marRight w:val="0"/>
          <w:marTop w:val="0"/>
          <w:marBottom w:val="0"/>
          <w:divBdr>
            <w:top w:val="none" w:sz="0" w:space="0" w:color="auto"/>
            <w:left w:val="none" w:sz="0" w:space="0" w:color="auto"/>
            <w:bottom w:val="none" w:sz="0" w:space="0" w:color="auto"/>
            <w:right w:val="none" w:sz="0" w:space="0" w:color="auto"/>
          </w:divBdr>
        </w:div>
        <w:div w:id="1804806459">
          <w:marLeft w:val="480"/>
          <w:marRight w:val="0"/>
          <w:marTop w:val="0"/>
          <w:marBottom w:val="0"/>
          <w:divBdr>
            <w:top w:val="none" w:sz="0" w:space="0" w:color="auto"/>
            <w:left w:val="none" w:sz="0" w:space="0" w:color="auto"/>
            <w:bottom w:val="none" w:sz="0" w:space="0" w:color="auto"/>
            <w:right w:val="none" w:sz="0" w:space="0" w:color="auto"/>
          </w:divBdr>
        </w:div>
        <w:div w:id="1596477118">
          <w:marLeft w:val="480"/>
          <w:marRight w:val="0"/>
          <w:marTop w:val="0"/>
          <w:marBottom w:val="0"/>
          <w:divBdr>
            <w:top w:val="none" w:sz="0" w:space="0" w:color="auto"/>
            <w:left w:val="none" w:sz="0" w:space="0" w:color="auto"/>
            <w:bottom w:val="none" w:sz="0" w:space="0" w:color="auto"/>
            <w:right w:val="none" w:sz="0" w:space="0" w:color="auto"/>
          </w:divBdr>
        </w:div>
        <w:div w:id="1804424898">
          <w:marLeft w:val="480"/>
          <w:marRight w:val="0"/>
          <w:marTop w:val="0"/>
          <w:marBottom w:val="0"/>
          <w:divBdr>
            <w:top w:val="none" w:sz="0" w:space="0" w:color="auto"/>
            <w:left w:val="none" w:sz="0" w:space="0" w:color="auto"/>
            <w:bottom w:val="none" w:sz="0" w:space="0" w:color="auto"/>
            <w:right w:val="none" w:sz="0" w:space="0" w:color="auto"/>
          </w:divBdr>
        </w:div>
        <w:div w:id="1418938005">
          <w:marLeft w:val="480"/>
          <w:marRight w:val="0"/>
          <w:marTop w:val="0"/>
          <w:marBottom w:val="0"/>
          <w:divBdr>
            <w:top w:val="none" w:sz="0" w:space="0" w:color="auto"/>
            <w:left w:val="none" w:sz="0" w:space="0" w:color="auto"/>
            <w:bottom w:val="none" w:sz="0" w:space="0" w:color="auto"/>
            <w:right w:val="none" w:sz="0" w:space="0" w:color="auto"/>
          </w:divBdr>
        </w:div>
        <w:div w:id="1461071828">
          <w:marLeft w:val="480"/>
          <w:marRight w:val="0"/>
          <w:marTop w:val="0"/>
          <w:marBottom w:val="0"/>
          <w:divBdr>
            <w:top w:val="none" w:sz="0" w:space="0" w:color="auto"/>
            <w:left w:val="none" w:sz="0" w:space="0" w:color="auto"/>
            <w:bottom w:val="none" w:sz="0" w:space="0" w:color="auto"/>
            <w:right w:val="none" w:sz="0" w:space="0" w:color="auto"/>
          </w:divBdr>
        </w:div>
        <w:div w:id="1510367756">
          <w:marLeft w:val="480"/>
          <w:marRight w:val="0"/>
          <w:marTop w:val="0"/>
          <w:marBottom w:val="0"/>
          <w:divBdr>
            <w:top w:val="none" w:sz="0" w:space="0" w:color="auto"/>
            <w:left w:val="none" w:sz="0" w:space="0" w:color="auto"/>
            <w:bottom w:val="none" w:sz="0" w:space="0" w:color="auto"/>
            <w:right w:val="none" w:sz="0" w:space="0" w:color="auto"/>
          </w:divBdr>
        </w:div>
        <w:div w:id="721096539">
          <w:marLeft w:val="480"/>
          <w:marRight w:val="0"/>
          <w:marTop w:val="0"/>
          <w:marBottom w:val="0"/>
          <w:divBdr>
            <w:top w:val="none" w:sz="0" w:space="0" w:color="auto"/>
            <w:left w:val="none" w:sz="0" w:space="0" w:color="auto"/>
            <w:bottom w:val="none" w:sz="0" w:space="0" w:color="auto"/>
            <w:right w:val="none" w:sz="0" w:space="0" w:color="auto"/>
          </w:divBdr>
        </w:div>
      </w:divsChild>
    </w:div>
    <w:div w:id="351954879">
      <w:bodyDiv w:val="1"/>
      <w:marLeft w:val="0"/>
      <w:marRight w:val="0"/>
      <w:marTop w:val="0"/>
      <w:marBottom w:val="0"/>
      <w:divBdr>
        <w:top w:val="none" w:sz="0" w:space="0" w:color="auto"/>
        <w:left w:val="none" w:sz="0" w:space="0" w:color="auto"/>
        <w:bottom w:val="none" w:sz="0" w:space="0" w:color="auto"/>
        <w:right w:val="none" w:sz="0" w:space="0" w:color="auto"/>
      </w:divBdr>
      <w:divsChild>
        <w:div w:id="599021168">
          <w:marLeft w:val="480"/>
          <w:marRight w:val="0"/>
          <w:marTop w:val="0"/>
          <w:marBottom w:val="0"/>
          <w:divBdr>
            <w:top w:val="none" w:sz="0" w:space="0" w:color="auto"/>
            <w:left w:val="none" w:sz="0" w:space="0" w:color="auto"/>
            <w:bottom w:val="none" w:sz="0" w:space="0" w:color="auto"/>
            <w:right w:val="none" w:sz="0" w:space="0" w:color="auto"/>
          </w:divBdr>
        </w:div>
        <w:div w:id="318728050">
          <w:marLeft w:val="480"/>
          <w:marRight w:val="0"/>
          <w:marTop w:val="0"/>
          <w:marBottom w:val="0"/>
          <w:divBdr>
            <w:top w:val="none" w:sz="0" w:space="0" w:color="auto"/>
            <w:left w:val="none" w:sz="0" w:space="0" w:color="auto"/>
            <w:bottom w:val="none" w:sz="0" w:space="0" w:color="auto"/>
            <w:right w:val="none" w:sz="0" w:space="0" w:color="auto"/>
          </w:divBdr>
        </w:div>
        <w:div w:id="18358076">
          <w:marLeft w:val="480"/>
          <w:marRight w:val="0"/>
          <w:marTop w:val="0"/>
          <w:marBottom w:val="0"/>
          <w:divBdr>
            <w:top w:val="none" w:sz="0" w:space="0" w:color="auto"/>
            <w:left w:val="none" w:sz="0" w:space="0" w:color="auto"/>
            <w:bottom w:val="none" w:sz="0" w:space="0" w:color="auto"/>
            <w:right w:val="none" w:sz="0" w:space="0" w:color="auto"/>
          </w:divBdr>
        </w:div>
        <w:div w:id="663315694">
          <w:marLeft w:val="480"/>
          <w:marRight w:val="0"/>
          <w:marTop w:val="0"/>
          <w:marBottom w:val="0"/>
          <w:divBdr>
            <w:top w:val="none" w:sz="0" w:space="0" w:color="auto"/>
            <w:left w:val="none" w:sz="0" w:space="0" w:color="auto"/>
            <w:bottom w:val="none" w:sz="0" w:space="0" w:color="auto"/>
            <w:right w:val="none" w:sz="0" w:space="0" w:color="auto"/>
          </w:divBdr>
        </w:div>
        <w:div w:id="909658116">
          <w:marLeft w:val="480"/>
          <w:marRight w:val="0"/>
          <w:marTop w:val="0"/>
          <w:marBottom w:val="0"/>
          <w:divBdr>
            <w:top w:val="none" w:sz="0" w:space="0" w:color="auto"/>
            <w:left w:val="none" w:sz="0" w:space="0" w:color="auto"/>
            <w:bottom w:val="none" w:sz="0" w:space="0" w:color="auto"/>
            <w:right w:val="none" w:sz="0" w:space="0" w:color="auto"/>
          </w:divBdr>
        </w:div>
        <w:div w:id="64499011">
          <w:marLeft w:val="480"/>
          <w:marRight w:val="0"/>
          <w:marTop w:val="0"/>
          <w:marBottom w:val="0"/>
          <w:divBdr>
            <w:top w:val="none" w:sz="0" w:space="0" w:color="auto"/>
            <w:left w:val="none" w:sz="0" w:space="0" w:color="auto"/>
            <w:bottom w:val="none" w:sz="0" w:space="0" w:color="auto"/>
            <w:right w:val="none" w:sz="0" w:space="0" w:color="auto"/>
          </w:divBdr>
        </w:div>
        <w:div w:id="1785274043">
          <w:marLeft w:val="480"/>
          <w:marRight w:val="0"/>
          <w:marTop w:val="0"/>
          <w:marBottom w:val="0"/>
          <w:divBdr>
            <w:top w:val="none" w:sz="0" w:space="0" w:color="auto"/>
            <w:left w:val="none" w:sz="0" w:space="0" w:color="auto"/>
            <w:bottom w:val="none" w:sz="0" w:space="0" w:color="auto"/>
            <w:right w:val="none" w:sz="0" w:space="0" w:color="auto"/>
          </w:divBdr>
        </w:div>
        <w:div w:id="1605654632">
          <w:marLeft w:val="480"/>
          <w:marRight w:val="0"/>
          <w:marTop w:val="0"/>
          <w:marBottom w:val="0"/>
          <w:divBdr>
            <w:top w:val="none" w:sz="0" w:space="0" w:color="auto"/>
            <w:left w:val="none" w:sz="0" w:space="0" w:color="auto"/>
            <w:bottom w:val="none" w:sz="0" w:space="0" w:color="auto"/>
            <w:right w:val="none" w:sz="0" w:space="0" w:color="auto"/>
          </w:divBdr>
        </w:div>
        <w:div w:id="123929336">
          <w:marLeft w:val="480"/>
          <w:marRight w:val="0"/>
          <w:marTop w:val="0"/>
          <w:marBottom w:val="0"/>
          <w:divBdr>
            <w:top w:val="none" w:sz="0" w:space="0" w:color="auto"/>
            <w:left w:val="none" w:sz="0" w:space="0" w:color="auto"/>
            <w:bottom w:val="none" w:sz="0" w:space="0" w:color="auto"/>
            <w:right w:val="none" w:sz="0" w:space="0" w:color="auto"/>
          </w:divBdr>
        </w:div>
        <w:div w:id="488642404">
          <w:marLeft w:val="480"/>
          <w:marRight w:val="0"/>
          <w:marTop w:val="0"/>
          <w:marBottom w:val="0"/>
          <w:divBdr>
            <w:top w:val="none" w:sz="0" w:space="0" w:color="auto"/>
            <w:left w:val="none" w:sz="0" w:space="0" w:color="auto"/>
            <w:bottom w:val="none" w:sz="0" w:space="0" w:color="auto"/>
            <w:right w:val="none" w:sz="0" w:space="0" w:color="auto"/>
          </w:divBdr>
        </w:div>
        <w:div w:id="1011302150">
          <w:marLeft w:val="480"/>
          <w:marRight w:val="0"/>
          <w:marTop w:val="0"/>
          <w:marBottom w:val="0"/>
          <w:divBdr>
            <w:top w:val="none" w:sz="0" w:space="0" w:color="auto"/>
            <w:left w:val="none" w:sz="0" w:space="0" w:color="auto"/>
            <w:bottom w:val="none" w:sz="0" w:space="0" w:color="auto"/>
            <w:right w:val="none" w:sz="0" w:space="0" w:color="auto"/>
          </w:divBdr>
        </w:div>
        <w:div w:id="6952853">
          <w:marLeft w:val="480"/>
          <w:marRight w:val="0"/>
          <w:marTop w:val="0"/>
          <w:marBottom w:val="0"/>
          <w:divBdr>
            <w:top w:val="none" w:sz="0" w:space="0" w:color="auto"/>
            <w:left w:val="none" w:sz="0" w:space="0" w:color="auto"/>
            <w:bottom w:val="none" w:sz="0" w:space="0" w:color="auto"/>
            <w:right w:val="none" w:sz="0" w:space="0" w:color="auto"/>
          </w:divBdr>
        </w:div>
        <w:div w:id="1746029700">
          <w:marLeft w:val="480"/>
          <w:marRight w:val="0"/>
          <w:marTop w:val="0"/>
          <w:marBottom w:val="0"/>
          <w:divBdr>
            <w:top w:val="none" w:sz="0" w:space="0" w:color="auto"/>
            <w:left w:val="none" w:sz="0" w:space="0" w:color="auto"/>
            <w:bottom w:val="none" w:sz="0" w:space="0" w:color="auto"/>
            <w:right w:val="none" w:sz="0" w:space="0" w:color="auto"/>
          </w:divBdr>
        </w:div>
        <w:div w:id="511528519">
          <w:marLeft w:val="480"/>
          <w:marRight w:val="0"/>
          <w:marTop w:val="0"/>
          <w:marBottom w:val="0"/>
          <w:divBdr>
            <w:top w:val="none" w:sz="0" w:space="0" w:color="auto"/>
            <w:left w:val="none" w:sz="0" w:space="0" w:color="auto"/>
            <w:bottom w:val="none" w:sz="0" w:space="0" w:color="auto"/>
            <w:right w:val="none" w:sz="0" w:space="0" w:color="auto"/>
          </w:divBdr>
        </w:div>
        <w:div w:id="1371568669">
          <w:marLeft w:val="480"/>
          <w:marRight w:val="0"/>
          <w:marTop w:val="0"/>
          <w:marBottom w:val="0"/>
          <w:divBdr>
            <w:top w:val="none" w:sz="0" w:space="0" w:color="auto"/>
            <w:left w:val="none" w:sz="0" w:space="0" w:color="auto"/>
            <w:bottom w:val="none" w:sz="0" w:space="0" w:color="auto"/>
            <w:right w:val="none" w:sz="0" w:space="0" w:color="auto"/>
          </w:divBdr>
        </w:div>
        <w:div w:id="1700932029">
          <w:marLeft w:val="480"/>
          <w:marRight w:val="0"/>
          <w:marTop w:val="0"/>
          <w:marBottom w:val="0"/>
          <w:divBdr>
            <w:top w:val="none" w:sz="0" w:space="0" w:color="auto"/>
            <w:left w:val="none" w:sz="0" w:space="0" w:color="auto"/>
            <w:bottom w:val="none" w:sz="0" w:space="0" w:color="auto"/>
            <w:right w:val="none" w:sz="0" w:space="0" w:color="auto"/>
          </w:divBdr>
        </w:div>
        <w:div w:id="124584989">
          <w:marLeft w:val="480"/>
          <w:marRight w:val="0"/>
          <w:marTop w:val="0"/>
          <w:marBottom w:val="0"/>
          <w:divBdr>
            <w:top w:val="none" w:sz="0" w:space="0" w:color="auto"/>
            <w:left w:val="none" w:sz="0" w:space="0" w:color="auto"/>
            <w:bottom w:val="none" w:sz="0" w:space="0" w:color="auto"/>
            <w:right w:val="none" w:sz="0" w:space="0" w:color="auto"/>
          </w:divBdr>
        </w:div>
        <w:div w:id="1005593507">
          <w:marLeft w:val="480"/>
          <w:marRight w:val="0"/>
          <w:marTop w:val="0"/>
          <w:marBottom w:val="0"/>
          <w:divBdr>
            <w:top w:val="none" w:sz="0" w:space="0" w:color="auto"/>
            <w:left w:val="none" w:sz="0" w:space="0" w:color="auto"/>
            <w:bottom w:val="none" w:sz="0" w:space="0" w:color="auto"/>
            <w:right w:val="none" w:sz="0" w:space="0" w:color="auto"/>
          </w:divBdr>
        </w:div>
        <w:div w:id="425464504">
          <w:marLeft w:val="480"/>
          <w:marRight w:val="0"/>
          <w:marTop w:val="0"/>
          <w:marBottom w:val="0"/>
          <w:divBdr>
            <w:top w:val="none" w:sz="0" w:space="0" w:color="auto"/>
            <w:left w:val="none" w:sz="0" w:space="0" w:color="auto"/>
            <w:bottom w:val="none" w:sz="0" w:space="0" w:color="auto"/>
            <w:right w:val="none" w:sz="0" w:space="0" w:color="auto"/>
          </w:divBdr>
        </w:div>
        <w:div w:id="180974400">
          <w:marLeft w:val="480"/>
          <w:marRight w:val="0"/>
          <w:marTop w:val="0"/>
          <w:marBottom w:val="0"/>
          <w:divBdr>
            <w:top w:val="none" w:sz="0" w:space="0" w:color="auto"/>
            <w:left w:val="none" w:sz="0" w:space="0" w:color="auto"/>
            <w:bottom w:val="none" w:sz="0" w:space="0" w:color="auto"/>
            <w:right w:val="none" w:sz="0" w:space="0" w:color="auto"/>
          </w:divBdr>
        </w:div>
        <w:div w:id="892233276">
          <w:marLeft w:val="480"/>
          <w:marRight w:val="0"/>
          <w:marTop w:val="0"/>
          <w:marBottom w:val="0"/>
          <w:divBdr>
            <w:top w:val="none" w:sz="0" w:space="0" w:color="auto"/>
            <w:left w:val="none" w:sz="0" w:space="0" w:color="auto"/>
            <w:bottom w:val="none" w:sz="0" w:space="0" w:color="auto"/>
            <w:right w:val="none" w:sz="0" w:space="0" w:color="auto"/>
          </w:divBdr>
        </w:div>
        <w:div w:id="980841275">
          <w:marLeft w:val="480"/>
          <w:marRight w:val="0"/>
          <w:marTop w:val="0"/>
          <w:marBottom w:val="0"/>
          <w:divBdr>
            <w:top w:val="none" w:sz="0" w:space="0" w:color="auto"/>
            <w:left w:val="none" w:sz="0" w:space="0" w:color="auto"/>
            <w:bottom w:val="none" w:sz="0" w:space="0" w:color="auto"/>
            <w:right w:val="none" w:sz="0" w:space="0" w:color="auto"/>
          </w:divBdr>
        </w:div>
        <w:div w:id="730734553">
          <w:marLeft w:val="480"/>
          <w:marRight w:val="0"/>
          <w:marTop w:val="0"/>
          <w:marBottom w:val="0"/>
          <w:divBdr>
            <w:top w:val="none" w:sz="0" w:space="0" w:color="auto"/>
            <w:left w:val="none" w:sz="0" w:space="0" w:color="auto"/>
            <w:bottom w:val="none" w:sz="0" w:space="0" w:color="auto"/>
            <w:right w:val="none" w:sz="0" w:space="0" w:color="auto"/>
          </w:divBdr>
        </w:div>
        <w:div w:id="1660619773">
          <w:marLeft w:val="480"/>
          <w:marRight w:val="0"/>
          <w:marTop w:val="0"/>
          <w:marBottom w:val="0"/>
          <w:divBdr>
            <w:top w:val="none" w:sz="0" w:space="0" w:color="auto"/>
            <w:left w:val="none" w:sz="0" w:space="0" w:color="auto"/>
            <w:bottom w:val="none" w:sz="0" w:space="0" w:color="auto"/>
            <w:right w:val="none" w:sz="0" w:space="0" w:color="auto"/>
          </w:divBdr>
        </w:div>
        <w:div w:id="234705385">
          <w:marLeft w:val="480"/>
          <w:marRight w:val="0"/>
          <w:marTop w:val="0"/>
          <w:marBottom w:val="0"/>
          <w:divBdr>
            <w:top w:val="none" w:sz="0" w:space="0" w:color="auto"/>
            <w:left w:val="none" w:sz="0" w:space="0" w:color="auto"/>
            <w:bottom w:val="none" w:sz="0" w:space="0" w:color="auto"/>
            <w:right w:val="none" w:sz="0" w:space="0" w:color="auto"/>
          </w:divBdr>
        </w:div>
      </w:divsChild>
    </w:div>
    <w:div w:id="353961558">
      <w:bodyDiv w:val="1"/>
      <w:marLeft w:val="0"/>
      <w:marRight w:val="0"/>
      <w:marTop w:val="0"/>
      <w:marBottom w:val="0"/>
      <w:divBdr>
        <w:top w:val="none" w:sz="0" w:space="0" w:color="auto"/>
        <w:left w:val="none" w:sz="0" w:space="0" w:color="auto"/>
        <w:bottom w:val="none" w:sz="0" w:space="0" w:color="auto"/>
        <w:right w:val="none" w:sz="0" w:space="0" w:color="auto"/>
      </w:divBdr>
    </w:div>
    <w:div w:id="354306180">
      <w:bodyDiv w:val="1"/>
      <w:marLeft w:val="0"/>
      <w:marRight w:val="0"/>
      <w:marTop w:val="0"/>
      <w:marBottom w:val="0"/>
      <w:divBdr>
        <w:top w:val="none" w:sz="0" w:space="0" w:color="auto"/>
        <w:left w:val="none" w:sz="0" w:space="0" w:color="auto"/>
        <w:bottom w:val="none" w:sz="0" w:space="0" w:color="auto"/>
        <w:right w:val="none" w:sz="0" w:space="0" w:color="auto"/>
      </w:divBdr>
    </w:div>
    <w:div w:id="358973136">
      <w:bodyDiv w:val="1"/>
      <w:marLeft w:val="0"/>
      <w:marRight w:val="0"/>
      <w:marTop w:val="0"/>
      <w:marBottom w:val="0"/>
      <w:divBdr>
        <w:top w:val="none" w:sz="0" w:space="0" w:color="auto"/>
        <w:left w:val="none" w:sz="0" w:space="0" w:color="auto"/>
        <w:bottom w:val="none" w:sz="0" w:space="0" w:color="auto"/>
        <w:right w:val="none" w:sz="0" w:space="0" w:color="auto"/>
      </w:divBdr>
    </w:div>
    <w:div w:id="368848008">
      <w:bodyDiv w:val="1"/>
      <w:marLeft w:val="0"/>
      <w:marRight w:val="0"/>
      <w:marTop w:val="0"/>
      <w:marBottom w:val="0"/>
      <w:divBdr>
        <w:top w:val="none" w:sz="0" w:space="0" w:color="auto"/>
        <w:left w:val="none" w:sz="0" w:space="0" w:color="auto"/>
        <w:bottom w:val="none" w:sz="0" w:space="0" w:color="auto"/>
        <w:right w:val="none" w:sz="0" w:space="0" w:color="auto"/>
      </w:divBdr>
    </w:div>
    <w:div w:id="370764984">
      <w:bodyDiv w:val="1"/>
      <w:marLeft w:val="0"/>
      <w:marRight w:val="0"/>
      <w:marTop w:val="0"/>
      <w:marBottom w:val="0"/>
      <w:divBdr>
        <w:top w:val="none" w:sz="0" w:space="0" w:color="auto"/>
        <w:left w:val="none" w:sz="0" w:space="0" w:color="auto"/>
        <w:bottom w:val="none" w:sz="0" w:space="0" w:color="auto"/>
        <w:right w:val="none" w:sz="0" w:space="0" w:color="auto"/>
      </w:divBdr>
    </w:div>
    <w:div w:id="371731846">
      <w:bodyDiv w:val="1"/>
      <w:marLeft w:val="0"/>
      <w:marRight w:val="0"/>
      <w:marTop w:val="0"/>
      <w:marBottom w:val="0"/>
      <w:divBdr>
        <w:top w:val="none" w:sz="0" w:space="0" w:color="auto"/>
        <w:left w:val="none" w:sz="0" w:space="0" w:color="auto"/>
        <w:bottom w:val="none" w:sz="0" w:space="0" w:color="auto"/>
        <w:right w:val="none" w:sz="0" w:space="0" w:color="auto"/>
      </w:divBdr>
      <w:divsChild>
        <w:div w:id="487674526">
          <w:marLeft w:val="480"/>
          <w:marRight w:val="0"/>
          <w:marTop w:val="0"/>
          <w:marBottom w:val="0"/>
          <w:divBdr>
            <w:top w:val="none" w:sz="0" w:space="0" w:color="auto"/>
            <w:left w:val="none" w:sz="0" w:space="0" w:color="auto"/>
            <w:bottom w:val="none" w:sz="0" w:space="0" w:color="auto"/>
            <w:right w:val="none" w:sz="0" w:space="0" w:color="auto"/>
          </w:divBdr>
        </w:div>
        <w:div w:id="1866170011">
          <w:marLeft w:val="480"/>
          <w:marRight w:val="0"/>
          <w:marTop w:val="0"/>
          <w:marBottom w:val="0"/>
          <w:divBdr>
            <w:top w:val="none" w:sz="0" w:space="0" w:color="auto"/>
            <w:left w:val="none" w:sz="0" w:space="0" w:color="auto"/>
            <w:bottom w:val="none" w:sz="0" w:space="0" w:color="auto"/>
            <w:right w:val="none" w:sz="0" w:space="0" w:color="auto"/>
          </w:divBdr>
        </w:div>
        <w:div w:id="512304254">
          <w:marLeft w:val="480"/>
          <w:marRight w:val="0"/>
          <w:marTop w:val="0"/>
          <w:marBottom w:val="0"/>
          <w:divBdr>
            <w:top w:val="none" w:sz="0" w:space="0" w:color="auto"/>
            <w:left w:val="none" w:sz="0" w:space="0" w:color="auto"/>
            <w:bottom w:val="none" w:sz="0" w:space="0" w:color="auto"/>
            <w:right w:val="none" w:sz="0" w:space="0" w:color="auto"/>
          </w:divBdr>
        </w:div>
        <w:div w:id="1254163303">
          <w:marLeft w:val="480"/>
          <w:marRight w:val="0"/>
          <w:marTop w:val="0"/>
          <w:marBottom w:val="0"/>
          <w:divBdr>
            <w:top w:val="none" w:sz="0" w:space="0" w:color="auto"/>
            <w:left w:val="none" w:sz="0" w:space="0" w:color="auto"/>
            <w:bottom w:val="none" w:sz="0" w:space="0" w:color="auto"/>
            <w:right w:val="none" w:sz="0" w:space="0" w:color="auto"/>
          </w:divBdr>
        </w:div>
        <w:div w:id="525873775">
          <w:marLeft w:val="480"/>
          <w:marRight w:val="0"/>
          <w:marTop w:val="0"/>
          <w:marBottom w:val="0"/>
          <w:divBdr>
            <w:top w:val="none" w:sz="0" w:space="0" w:color="auto"/>
            <w:left w:val="none" w:sz="0" w:space="0" w:color="auto"/>
            <w:bottom w:val="none" w:sz="0" w:space="0" w:color="auto"/>
            <w:right w:val="none" w:sz="0" w:space="0" w:color="auto"/>
          </w:divBdr>
        </w:div>
        <w:div w:id="920260747">
          <w:marLeft w:val="480"/>
          <w:marRight w:val="0"/>
          <w:marTop w:val="0"/>
          <w:marBottom w:val="0"/>
          <w:divBdr>
            <w:top w:val="none" w:sz="0" w:space="0" w:color="auto"/>
            <w:left w:val="none" w:sz="0" w:space="0" w:color="auto"/>
            <w:bottom w:val="none" w:sz="0" w:space="0" w:color="auto"/>
            <w:right w:val="none" w:sz="0" w:space="0" w:color="auto"/>
          </w:divBdr>
        </w:div>
        <w:div w:id="1928271277">
          <w:marLeft w:val="480"/>
          <w:marRight w:val="0"/>
          <w:marTop w:val="0"/>
          <w:marBottom w:val="0"/>
          <w:divBdr>
            <w:top w:val="none" w:sz="0" w:space="0" w:color="auto"/>
            <w:left w:val="none" w:sz="0" w:space="0" w:color="auto"/>
            <w:bottom w:val="none" w:sz="0" w:space="0" w:color="auto"/>
            <w:right w:val="none" w:sz="0" w:space="0" w:color="auto"/>
          </w:divBdr>
        </w:div>
        <w:div w:id="593364766">
          <w:marLeft w:val="480"/>
          <w:marRight w:val="0"/>
          <w:marTop w:val="0"/>
          <w:marBottom w:val="0"/>
          <w:divBdr>
            <w:top w:val="none" w:sz="0" w:space="0" w:color="auto"/>
            <w:left w:val="none" w:sz="0" w:space="0" w:color="auto"/>
            <w:bottom w:val="none" w:sz="0" w:space="0" w:color="auto"/>
            <w:right w:val="none" w:sz="0" w:space="0" w:color="auto"/>
          </w:divBdr>
        </w:div>
        <w:div w:id="1705788166">
          <w:marLeft w:val="480"/>
          <w:marRight w:val="0"/>
          <w:marTop w:val="0"/>
          <w:marBottom w:val="0"/>
          <w:divBdr>
            <w:top w:val="none" w:sz="0" w:space="0" w:color="auto"/>
            <w:left w:val="none" w:sz="0" w:space="0" w:color="auto"/>
            <w:bottom w:val="none" w:sz="0" w:space="0" w:color="auto"/>
            <w:right w:val="none" w:sz="0" w:space="0" w:color="auto"/>
          </w:divBdr>
        </w:div>
        <w:div w:id="1558709774">
          <w:marLeft w:val="480"/>
          <w:marRight w:val="0"/>
          <w:marTop w:val="0"/>
          <w:marBottom w:val="0"/>
          <w:divBdr>
            <w:top w:val="none" w:sz="0" w:space="0" w:color="auto"/>
            <w:left w:val="none" w:sz="0" w:space="0" w:color="auto"/>
            <w:bottom w:val="none" w:sz="0" w:space="0" w:color="auto"/>
            <w:right w:val="none" w:sz="0" w:space="0" w:color="auto"/>
          </w:divBdr>
        </w:div>
        <w:div w:id="74211811">
          <w:marLeft w:val="480"/>
          <w:marRight w:val="0"/>
          <w:marTop w:val="0"/>
          <w:marBottom w:val="0"/>
          <w:divBdr>
            <w:top w:val="none" w:sz="0" w:space="0" w:color="auto"/>
            <w:left w:val="none" w:sz="0" w:space="0" w:color="auto"/>
            <w:bottom w:val="none" w:sz="0" w:space="0" w:color="auto"/>
            <w:right w:val="none" w:sz="0" w:space="0" w:color="auto"/>
          </w:divBdr>
        </w:div>
        <w:div w:id="1299722680">
          <w:marLeft w:val="480"/>
          <w:marRight w:val="0"/>
          <w:marTop w:val="0"/>
          <w:marBottom w:val="0"/>
          <w:divBdr>
            <w:top w:val="none" w:sz="0" w:space="0" w:color="auto"/>
            <w:left w:val="none" w:sz="0" w:space="0" w:color="auto"/>
            <w:bottom w:val="none" w:sz="0" w:space="0" w:color="auto"/>
            <w:right w:val="none" w:sz="0" w:space="0" w:color="auto"/>
          </w:divBdr>
        </w:div>
        <w:div w:id="436101530">
          <w:marLeft w:val="480"/>
          <w:marRight w:val="0"/>
          <w:marTop w:val="0"/>
          <w:marBottom w:val="0"/>
          <w:divBdr>
            <w:top w:val="none" w:sz="0" w:space="0" w:color="auto"/>
            <w:left w:val="none" w:sz="0" w:space="0" w:color="auto"/>
            <w:bottom w:val="none" w:sz="0" w:space="0" w:color="auto"/>
            <w:right w:val="none" w:sz="0" w:space="0" w:color="auto"/>
          </w:divBdr>
        </w:div>
        <w:div w:id="1082027861">
          <w:marLeft w:val="480"/>
          <w:marRight w:val="0"/>
          <w:marTop w:val="0"/>
          <w:marBottom w:val="0"/>
          <w:divBdr>
            <w:top w:val="none" w:sz="0" w:space="0" w:color="auto"/>
            <w:left w:val="none" w:sz="0" w:space="0" w:color="auto"/>
            <w:bottom w:val="none" w:sz="0" w:space="0" w:color="auto"/>
            <w:right w:val="none" w:sz="0" w:space="0" w:color="auto"/>
          </w:divBdr>
        </w:div>
        <w:div w:id="877084990">
          <w:marLeft w:val="480"/>
          <w:marRight w:val="0"/>
          <w:marTop w:val="0"/>
          <w:marBottom w:val="0"/>
          <w:divBdr>
            <w:top w:val="none" w:sz="0" w:space="0" w:color="auto"/>
            <w:left w:val="none" w:sz="0" w:space="0" w:color="auto"/>
            <w:bottom w:val="none" w:sz="0" w:space="0" w:color="auto"/>
            <w:right w:val="none" w:sz="0" w:space="0" w:color="auto"/>
          </w:divBdr>
        </w:div>
        <w:div w:id="2017921040">
          <w:marLeft w:val="480"/>
          <w:marRight w:val="0"/>
          <w:marTop w:val="0"/>
          <w:marBottom w:val="0"/>
          <w:divBdr>
            <w:top w:val="none" w:sz="0" w:space="0" w:color="auto"/>
            <w:left w:val="none" w:sz="0" w:space="0" w:color="auto"/>
            <w:bottom w:val="none" w:sz="0" w:space="0" w:color="auto"/>
            <w:right w:val="none" w:sz="0" w:space="0" w:color="auto"/>
          </w:divBdr>
        </w:div>
        <w:div w:id="1108045222">
          <w:marLeft w:val="480"/>
          <w:marRight w:val="0"/>
          <w:marTop w:val="0"/>
          <w:marBottom w:val="0"/>
          <w:divBdr>
            <w:top w:val="none" w:sz="0" w:space="0" w:color="auto"/>
            <w:left w:val="none" w:sz="0" w:space="0" w:color="auto"/>
            <w:bottom w:val="none" w:sz="0" w:space="0" w:color="auto"/>
            <w:right w:val="none" w:sz="0" w:space="0" w:color="auto"/>
          </w:divBdr>
        </w:div>
        <w:div w:id="76220721">
          <w:marLeft w:val="480"/>
          <w:marRight w:val="0"/>
          <w:marTop w:val="0"/>
          <w:marBottom w:val="0"/>
          <w:divBdr>
            <w:top w:val="none" w:sz="0" w:space="0" w:color="auto"/>
            <w:left w:val="none" w:sz="0" w:space="0" w:color="auto"/>
            <w:bottom w:val="none" w:sz="0" w:space="0" w:color="auto"/>
            <w:right w:val="none" w:sz="0" w:space="0" w:color="auto"/>
          </w:divBdr>
        </w:div>
        <w:div w:id="757020605">
          <w:marLeft w:val="480"/>
          <w:marRight w:val="0"/>
          <w:marTop w:val="0"/>
          <w:marBottom w:val="0"/>
          <w:divBdr>
            <w:top w:val="none" w:sz="0" w:space="0" w:color="auto"/>
            <w:left w:val="none" w:sz="0" w:space="0" w:color="auto"/>
            <w:bottom w:val="none" w:sz="0" w:space="0" w:color="auto"/>
            <w:right w:val="none" w:sz="0" w:space="0" w:color="auto"/>
          </w:divBdr>
        </w:div>
        <w:div w:id="929703280">
          <w:marLeft w:val="480"/>
          <w:marRight w:val="0"/>
          <w:marTop w:val="0"/>
          <w:marBottom w:val="0"/>
          <w:divBdr>
            <w:top w:val="none" w:sz="0" w:space="0" w:color="auto"/>
            <w:left w:val="none" w:sz="0" w:space="0" w:color="auto"/>
            <w:bottom w:val="none" w:sz="0" w:space="0" w:color="auto"/>
            <w:right w:val="none" w:sz="0" w:space="0" w:color="auto"/>
          </w:divBdr>
        </w:div>
        <w:div w:id="1670212098">
          <w:marLeft w:val="480"/>
          <w:marRight w:val="0"/>
          <w:marTop w:val="0"/>
          <w:marBottom w:val="0"/>
          <w:divBdr>
            <w:top w:val="none" w:sz="0" w:space="0" w:color="auto"/>
            <w:left w:val="none" w:sz="0" w:space="0" w:color="auto"/>
            <w:bottom w:val="none" w:sz="0" w:space="0" w:color="auto"/>
            <w:right w:val="none" w:sz="0" w:space="0" w:color="auto"/>
          </w:divBdr>
        </w:div>
        <w:div w:id="174155539">
          <w:marLeft w:val="480"/>
          <w:marRight w:val="0"/>
          <w:marTop w:val="0"/>
          <w:marBottom w:val="0"/>
          <w:divBdr>
            <w:top w:val="none" w:sz="0" w:space="0" w:color="auto"/>
            <w:left w:val="none" w:sz="0" w:space="0" w:color="auto"/>
            <w:bottom w:val="none" w:sz="0" w:space="0" w:color="auto"/>
            <w:right w:val="none" w:sz="0" w:space="0" w:color="auto"/>
          </w:divBdr>
        </w:div>
        <w:div w:id="569460763">
          <w:marLeft w:val="480"/>
          <w:marRight w:val="0"/>
          <w:marTop w:val="0"/>
          <w:marBottom w:val="0"/>
          <w:divBdr>
            <w:top w:val="none" w:sz="0" w:space="0" w:color="auto"/>
            <w:left w:val="none" w:sz="0" w:space="0" w:color="auto"/>
            <w:bottom w:val="none" w:sz="0" w:space="0" w:color="auto"/>
            <w:right w:val="none" w:sz="0" w:space="0" w:color="auto"/>
          </w:divBdr>
        </w:div>
        <w:div w:id="1970357048">
          <w:marLeft w:val="480"/>
          <w:marRight w:val="0"/>
          <w:marTop w:val="0"/>
          <w:marBottom w:val="0"/>
          <w:divBdr>
            <w:top w:val="none" w:sz="0" w:space="0" w:color="auto"/>
            <w:left w:val="none" w:sz="0" w:space="0" w:color="auto"/>
            <w:bottom w:val="none" w:sz="0" w:space="0" w:color="auto"/>
            <w:right w:val="none" w:sz="0" w:space="0" w:color="auto"/>
          </w:divBdr>
        </w:div>
        <w:div w:id="243491956">
          <w:marLeft w:val="480"/>
          <w:marRight w:val="0"/>
          <w:marTop w:val="0"/>
          <w:marBottom w:val="0"/>
          <w:divBdr>
            <w:top w:val="none" w:sz="0" w:space="0" w:color="auto"/>
            <w:left w:val="none" w:sz="0" w:space="0" w:color="auto"/>
            <w:bottom w:val="none" w:sz="0" w:space="0" w:color="auto"/>
            <w:right w:val="none" w:sz="0" w:space="0" w:color="auto"/>
          </w:divBdr>
        </w:div>
        <w:div w:id="473064854">
          <w:marLeft w:val="480"/>
          <w:marRight w:val="0"/>
          <w:marTop w:val="0"/>
          <w:marBottom w:val="0"/>
          <w:divBdr>
            <w:top w:val="none" w:sz="0" w:space="0" w:color="auto"/>
            <w:left w:val="none" w:sz="0" w:space="0" w:color="auto"/>
            <w:bottom w:val="none" w:sz="0" w:space="0" w:color="auto"/>
            <w:right w:val="none" w:sz="0" w:space="0" w:color="auto"/>
          </w:divBdr>
        </w:div>
        <w:div w:id="2124764686">
          <w:marLeft w:val="480"/>
          <w:marRight w:val="0"/>
          <w:marTop w:val="0"/>
          <w:marBottom w:val="0"/>
          <w:divBdr>
            <w:top w:val="none" w:sz="0" w:space="0" w:color="auto"/>
            <w:left w:val="none" w:sz="0" w:space="0" w:color="auto"/>
            <w:bottom w:val="none" w:sz="0" w:space="0" w:color="auto"/>
            <w:right w:val="none" w:sz="0" w:space="0" w:color="auto"/>
          </w:divBdr>
        </w:div>
        <w:div w:id="116071118">
          <w:marLeft w:val="480"/>
          <w:marRight w:val="0"/>
          <w:marTop w:val="0"/>
          <w:marBottom w:val="0"/>
          <w:divBdr>
            <w:top w:val="none" w:sz="0" w:space="0" w:color="auto"/>
            <w:left w:val="none" w:sz="0" w:space="0" w:color="auto"/>
            <w:bottom w:val="none" w:sz="0" w:space="0" w:color="auto"/>
            <w:right w:val="none" w:sz="0" w:space="0" w:color="auto"/>
          </w:divBdr>
        </w:div>
        <w:div w:id="1748959826">
          <w:marLeft w:val="480"/>
          <w:marRight w:val="0"/>
          <w:marTop w:val="0"/>
          <w:marBottom w:val="0"/>
          <w:divBdr>
            <w:top w:val="none" w:sz="0" w:space="0" w:color="auto"/>
            <w:left w:val="none" w:sz="0" w:space="0" w:color="auto"/>
            <w:bottom w:val="none" w:sz="0" w:space="0" w:color="auto"/>
            <w:right w:val="none" w:sz="0" w:space="0" w:color="auto"/>
          </w:divBdr>
        </w:div>
        <w:div w:id="444421313">
          <w:marLeft w:val="480"/>
          <w:marRight w:val="0"/>
          <w:marTop w:val="0"/>
          <w:marBottom w:val="0"/>
          <w:divBdr>
            <w:top w:val="none" w:sz="0" w:space="0" w:color="auto"/>
            <w:left w:val="none" w:sz="0" w:space="0" w:color="auto"/>
            <w:bottom w:val="none" w:sz="0" w:space="0" w:color="auto"/>
            <w:right w:val="none" w:sz="0" w:space="0" w:color="auto"/>
          </w:divBdr>
        </w:div>
        <w:div w:id="1564830706">
          <w:marLeft w:val="480"/>
          <w:marRight w:val="0"/>
          <w:marTop w:val="0"/>
          <w:marBottom w:val="0"/>
          <w:divBdr>
            <w:top w:val="none" w:sz="0" w:space="0" w:color="auto"/>
            <w:left w:val="none" w:sz="0" w:space="0" w:color="auto"/>
            <w:bottom w:val="none" w:sz="0" w:space="0" w:color="auto"/>
            <w:right w:val="none" w:sz="0" w:space="0" w:color="auto"/>
          </w:divBdr>
        </w:div>
        <w:div w:id="6560172">
          <w:marLeft w:val="480"/>
          <w:marRight w:val="0"/>
          <w:marTop w:val="0"/>
          <w:marBottom w:val="0"/>
          <w:divBdr>
            <w:top w:val="none" w:sz="0" w:space="0" w:color="auto"/>
            <w:left w:val="none" w:sz="0" w:space="0" w:color="auto"/>
            <w:bottom w:val="none" w:sz="0" w:space="0" w:color="auto"/>
            <w:right w:val="none" w:sz="0" w:space="0" w:color="auto"/>
          </w:divBdr>
        </w:div>
        <w:div w:id="977151766">
          <w:marLeft w:val="480"/>
          <w:marRight w:val="0"/>
          <w:marTop w:val="0"/>
          <w:marBottom w:val="0"/>
          <w:divBdr>
            <w:top w:val="none" w:sz="0" w:space="0" w:color="auto"/>
            <w:left w:val="none" w:sz="0" w:space="0" w:color="auto"/>
            <w:bottom w:val="none" w:sz="0" w:space="0" w:color="auto"/>
            <w:right w:val="none" w:sz="0" w:space="0" w:color="auto"/>
          </w:divBdr>
        </w:div>
        <w:div w:id="76441597">
          <w:marLeft w:val="480"/>
          <w:marRight w:val="0"/>
          <w:marTop w:val="0"/>
          <w:marBottom w:val="0"/>
          <w:divBdr>
            <w:top w:val="none" w:sz="0" w:space="0" w:color="auto"/>
            <w:left w:val="none" w:sz="0" w:space="0" w:color="auto"/>
            <w:bottom w:val="none" w:sz="0" w:space="0" w:color="auto"/>
            <w:right w:val="none" w:sz="0" w:space="0" w:color="auto"/>
          </w:divBdr>
        </w:div>
        <w:div w:id="972951510">
          <w:marLeft w:val="480"/>
          <w:marRight w:val="0"/>
          <w:marTop w:val="0"/>
          <w:marBottom w:val="0"/>
          <w:divBdr>
            <w:top w:val="none" w:sz="0" w:space="0" w:color="auto"/>
            <w:left w:val="none" w:sz="0" w:space="0" w:color="auto"/>
            <w:bottom w:val="none" w:sz="0" w:space="0" w:color="auto"/>
            <w:right w:val="none" w:sz="0" w:space="0" w:color="auto"/>
          </w:divBdr>
        </w:div>
        <w:div w:id="1241449962">
          <w:marLeft w:val="480"/>
          <w:marRight w:val="0"/>
          <w:marTop w:val="0"/>
          <w:marBottom w:val="0"/>
          <w:divBdr>
            <w:top w:val="none" w:sz="0" w:space="0" w:color="auto"/>
            <w:left w:val="none" w:sz="0" w:space="0" w:color="auto"/>
            <w:bottom w:val="none" w:sz="0" w:space="0" w:color="auto"/>
            <w:right w:val="none" w:sz="0" w:space="0" w:color="auto"/>
          </w:divBdr>
        </w:div>
        <w:div w:id="1996254572">
          <w:marLeft w:val="480"/>
          <w:marRight w:val="0"/>
          <w:marTop w:val="0"/>
          <w:marBottom w:val="0"/>
          <w:divBdr>
            <w:top w:val="none" w:sz="0" w:space="0" w:color="auto"/>
            <w:left w:val="none" w:sz="0" w:space="0" w:color="auto"/>
            <w:bottom w:val="none" w:sz="0" w:space="0" w:color="auto"/>
            <w:right w:val="none" w:sz="0" w:space="0" w:color="auto"/>
          </w:divBdr>
        </w:div>
        <w:div w:id="976565577">
          <w:marLeft w:val="480"/>
          <w:marRight w:val="0"/>
          <w:marTop w:val="0"/>
          <w:marBottom w:val="0"/>
          <w:divBdr>
            <w:top w:val="none" w:sz="0" w:space="0" w:color="auto"/>
            <w:left w:val="none" w:sz="0" w:space="0" w:color="auto"/>
            <w:bottom w:val="none" w:sz="0" w:space="0" w:color="auto"/>
            <w:right w:val="none" w:sz="0" w:space="0" w:color="auto"/>
          </w:divBdr>
        </w:div>
        <w:div w:id="8723729">
          <w:marLeft w:val="480"/>
          <w:marRight w:val="0"/>
          <w:marTop w:val="0"/>
          <w:marBottom w:val="0"/>
          <w:divBdr>
            <w:top w:val="none" w:sz="0" w:space="0" w:color="auto"/>
            <w:left w:val="none" w:sz="0" w:space="0" w:color="auto"/>
            <w:bottom w:val="none" w:sz="0" w:space="0" w:color="auto"/>
            <w:right w:val="none" w:sz="0" w:space="0" w:color="auto"/>
          </w:divBdr>
        </w:div>
        <w:div w:id="601762189">
          <w:marLeft w:val="480"/>
          <w:marRight w:val="0"/>
          <w:marTop w:val="0"/>
          <w:marBottom w:val="0"/>
          <w:divBdr>
            <w:top w:val="none" w:sz="0" w:space="0" w:color="auto"/>
            <w:left w:val="none" w:sz="0" w:space="0" w:color="auto"/>
            <w:bottom w:val="none" w:sz="0" w:space="0" w:color="auto"/>
            <w:right w:val="none" w:sz="0" w:space="0" w:color="auto"/>
          </w:divBdr>
        </w:div>
        <w:div w:id="224801430">
          <w:marLeft w:val="480"/>
          <w:marRight w:val="0"/>
          <w:marTop w:val="0"/>
          <w:marBottom w:val="0"/>
          <w:divBdr>
            <w:top w:val="none" w:sz="0" w:space="0" w:color="auto"/>
            <w:left w:val="none" w:sz="0" w:space="0" w:color="auto"/>
            <w:bottom w:val="none" w:sz="0" w:space="0" w:color="auto"/>
            <w:right w:val="none" w:sz="0" w:space="0" w:color="auto"/>
          </w:divBdr>
        </w:div>
        <w:div w:id="276572626">
          <w:marLeft w:val="480"/>
          <w:marRight w:val="0"/>
          <w:marTop w:val="0"/>
          <w:marBottom w:val="0"/>
          <w:divBdr>
            <w:top w:val="none" w:sz="0" w:space="0" w:color="auto"/>
            <w:left w:val="none" w:sz="0" w:space="0" w:color="auto"/>
            <w:bottom w:val="none" w:sz="0" w:space="0" w:color="auto"/>
            <w:right w:val="none" w:sz="0" w:space="0" w:color="auto"/>
          </w:divBdr>
        </w:div>
      </w:divsChild>
    </w:div>
    <w:div w:id="379210415">
      <w:bodyDiv w:val="1"/>
      <w:marLeft w:val="0"/>
      <w:marRight w:val="0"/>
      <w:marTop w:val="0"/>
      <w:marBottom w:val="0"/>
      <w:divBdr>
        <w:top w:val="none" w:sz="0" w:space="0" w:color="auto"/>
        <w:left w:val="none" w:sz="0" w:space="0" w:color="auto"/>
        <w:bottom w:val="none" w:sz="0" w:space="0" w:color="auto"/>
        <w:right w:val="none" w:sz="0" w:space="0" w:color="auto"/>
      </w:divBdr>
      <w:divsChild>
        <w:div w:id="1047536245">
          <w:marLeft w:val="480"/>
          <w:marRight w:val="0"/>
          <w:marTop w:val="0"/>
          <w:marBottom w:val="0"/>
          <w:divBdr>
            <w:top w:val="none" w:sz="0" w:space="0" w:color="auto"/>
            <w:left w:val="none" w:sz="0" w:space="0" w:color="auto"/>
            <w:bottom w:val="none" w:sz="0" w:space="0" w:color="auto"/>
            <w:right w:val="none" w:sz="0" w:space="0" w:color="auto"/>
          </w:divBdr>
        </w:div>
        <w:div w:id="642006878">
          <w:marLeft w:val="480"/>
          <w:marRight w:val="0"/>
          <w:marTop w:val="0"/>
          <w:marBottom w:val="0"/>
          <w:divBdr>
            <w:top w:val="none" w:sz="0" w:space="0" w:color="auto"/>
            <w:left w:val="none" w:sz="0" w:space="0" w:color="auto"/>
            <w:bottom w:val="none" w:sz="0" w:space="0" w:color="auto"/>
            <w:right w:val="none" w:sz="0" w:space="0" w:color="auto"/>
          </w:divBdr>
        </w:div>
        <w:div w:id="389033955">
          <w:marLeft w:val="480"/>
          <w:marRight w:val="0"/>
          <w:marTop w:val="0"/>
          <w:marBottom w:val="0"/>
          <w:divBdr>
            <w:top w:val="none" w:sz="0" w:space="0" w:color="auto"/>
            <w:left w:val="none" w:sz="0" w:space="0" w:color="auto"/>
            <w:bottom w:val="none" w:sz="0" w:space="0" w:color="auto"/>
            <w:right w:val="none" w:sz="0" w:space="0" w:color="auto"/>
          </w:divBdr>
        </w:div>
        <w:div w:id="197087958">
          <w:marLeft w:val="480"/>
          <w:marRight w:val="0"/>
          <w:marTop w:val="0"/>
          <w:marBottom w:val="0"/>
          <w:divBdr>
            <w:top w:val="none" w:sz="0" w:space="0" w:color="auto"/>
            <w:left w:val="none" w:sz="0" w:space="0" w:color="auto"/>
            <w:bottom w:val="none" w:sz="0" w:space="0" w:color="auto"/>
            <w:right w:val="none" w:sz="0" w:space="0" w:color="auto"/>
          </w:divBdr>
        </w:div>
        <w:div w:id="1361586394">
          <w:marLeft w:val="480"/>
          <w:marRight w:val="0"/>
          <w:marTop w:val="0"/>
          <w:marBottom w:val="0"/>
          <w:divBdr>
            <w:top w:val="none" w:sz="0" w:space="0" w:color="auto"/>
            <w:left w:val="none" w:sz="0" w:space="0" w:color="auto"/>
            <w:bottom w:val="none" w:sz="0" w:space="0" w:color="auto"/>
            <w:right w:val="none" w:sz="0" w:space="0" w:color="auto"/>
          </w:divBdr>
        </w:div>
        <w:div w:id="1957977567">
          <w:marLeft w:val="480"/>
          <w:marRight w:val="0"/>
          <w:marTop w:val="0"/>
          <w:marBottom w:val="0"/>
          <w:divBdr>
            <w:top w:val="none" w:sz="0" w:space="0" w:color="auto"/>
            <w:left w:val="none" w:sz="0" w:space="0" w:color="auto"/>
            <w:bottom w:val="none" w:sz="0" w:space="0" w:color="auto"/>
            <w:right w:val="none" w:sz="0" w:space="0" w:color="auto"/>
          </w:divBdr>
        </w:div>
        <w:div w:id="484277613">
          <w:marLeft w:val="480"/>
          <w:marRight w:val="0"/>
          <w:marTop w:val="0"/>
          <w:marBottom w:val="0"/>
          <w:divBdr>
            <w:top w:val="none" w:sz="0" w:space="0" w:color="auto"/>
            <w:left w:val="none" w:sz="0" w:space="0" w:color="auto"/>
            <w:bottom w:val="none" w:sz="0" w:space="0" w:color="auto"/>
            <w:right w:val="none" w:sz="0" w:space="0" w:color="auto"/>
          </w:divBdr>
        </w:div>
        <w:div w:id="1961570041">
          <w:marLeft w:val="480"/>
          <w:marRight w:val="0"/>
          <w:marTop w:val="0"/>
          <w:marBottom w:val="0"/>
          <w:divBdr>
            <w:top w:val="none" w:sz="0" w:space="0" w:color="auto"/>
            <w:left w:val="none" w:sz="0" w:space="0" w:color="auto"/>
            <w:bottom w:val="none" w:sz="0" w:space="0" w:color="auto"/>
            <w:right w:val="none" w:sz="0" w:space="0" w:color="auto"/>
          </w:divBdr>
        </w:div>
        <w:div w:id="677269103">
          <w:marLeft w:val="480"/>
          <w:marRight w:val="0"/>
          <w:marTop w:val="0"/>
          <w:marBottom w:val="0"/>
          <w:divBdr>
            <w:top w:val="none" w:sz="0" w:space="0" w:color="auto"/>
            <w:left w:val="none" w:sz="0" w:space="0" w:color="auto"/>
            <w:bottom w:val="none" w:sz="0" w:space="0" w:color="auto"/>
            <w:right w:val="none" w:sz="0" w:space="0" w:color="auto"/>
          </w:divBdr>
        </w:div>
        <w:div w:id="1008756615">
          <w:marLeft w:val="480"/>
          <w:marRight w:val="0"/>
          <w:marTop w:val="0"/>
          <w:marBottom w:val="0"/>
          <w:divBdr>
            <w:top w:val="none" w:sz="0" w:space="0" w:color="auto"/>
            <w:left w:val="none" w:sz="0" w:space="0" w:color="auto"/>
            <w:bottom w:val="none" w:sz="0" w:space="0" w:color="auto"/>
            <w:right w:val="none" w:sz="0" w:space="0" w:color="auto"/>
          </w:divBdr>
        </w:div>
        <w:div w:id="531116218">
          <w:marLeft w:val="480"/>
          <w:marRight w:val="0"/>
          <w:marTop w:val="0"/>
          <w:marBottom w:val="0"/>
          <w:divBdr>
            <w:top w:val="none" w:sz="0" w:space="0" w:color="auto"/>
            <w:left w:val="none" w:sz="0" w:space="0" w:color="auto"/>
            <w:bottom w:val="none" w:sz="0" w:space="0" w:color="auto"/>
            <w:right w:val="none" w:sz="0" w:space="0" w:color="auto"/>
          </w:divBdr>
        </w:div>
        <w:div w:id="1297178427">
          <w:marLeft w:val="480"/>
          <w:marRight w:val="0"/>
          <w:marTop w:val="0"/>
          <w:marBottom w:val="0"/>
          <w:divBdr>
            <w:top w:val="none" w:sz="0" w:space="0" w:color="auto"/>
            <w:left w:val="none" w:sz="0" w:space="0" w:color="auto"/>
            <w:bottom w:val="none" w:sz="0" w:space="0" w:color="auto"/>
            <w:right w:val="none" w:sz="0" w:space="0" w:color="auto"/>
          </w:divBdr>
        </w:div>
        <w:div w:id="1782333945">
          <w:marLeft w:val="480"/>
          <w:marRight w:val="0"/>
          <w:marTop w:val="0"/>
          <w:marBottom w:val="0"/>
          <w:divBdr>
            <w:top w:val="none" w:sz="0" w:space="0" w:color="auto"/>
            <w:left w:val="none" w:sz="0" w:space="0" w:color="auto"/>
            <w:bottom w:val="none" w:sz="0" w:space="0" w:color="auto"/>
            <w:right w:val="none" w:sz="0" w:space="0" w:color="auto"/>
          </w:divBdr>
        </w:div>
        <w:div w:id="559170632">
          <w:marLeft w:val="480"/>
          <w:marRight w:val="0"/>
          <w:marTop w:val="0"/>
          <w:marBottom w:val="0"/>
          <w:divBdr>
            <w:top w:val="none" w:sz="0" w:space="0" w:color="auto"/>
            <w:left w:val="none" w:sz="0" w:space="0" w:color="auto"/>
            <w:bottom w:val="none" w:sz="0" w:space="0" w:color="auto"/>
            <w:right w:val="none" w:sz="0" w:space="0" w:color="auto"/>
          </w:divBdr>
        </w:div>
        <w:div w:id="1102186715">
          <w:marLeft w:val="480"/>
          <w:marRight w:val="0"/>
          <w:marTop w:val="0"/>
          <w:marBottom w:val="0"/>
          <w:divBdr>
            <w:top w:val="none" w:sz="0" w:space="0" w:color="auto"/>
            <w:left w:val="none" w:sz="0" w:space="0" w:color="auto"/>
            <w:bottom w:val="none" w:sz="0" w:space="0" w:color="auto"/>
            <w:right w:val="none" w:sz="0" w:space="0" w:color="auto"/>
          </w:divBdr>
        </w:div>
        <w:div w:id="651953644">
          <w:marLeft w:val="480"/>
          <w:marRight w:val="0"/>
          <w:marTop w:val="0"/>
          <w:marBottom w:val="0"/>
          <w:divBdr>
            <w:top w:val="none" w:sz="0" w:space="0" w:color="auto"/>
            <w:left w:val="none" w:sz="0" w:space="0" w:color="auto"/>
            <w:bottom w:val="none" w:sz="0" w:space="0" w:color="auto"/>
            <w:right w:val="none" w:sz="0" w:space="0" w:color="auto"/>
          </w:divBdr>
        </w:div>
        <w:div w:id="437604983">
          <w:marLeft w:val="480"/>
          <w:marRight w:val="0"/>
          <w:marTop w:val="0"/>
          <w:marBottom w:val="0"/>
          <w:divBdr>
            <w:top w:val="none" w:sz="0" w:space="0" w:color="auto"/>
            <w:left w:val="none" w:sz="0" w:space="0" w:color="auto"/>
            <w:bottom w:val="none" w:sz="0" w:space="0" w:color="auto"/>
            <w:right w:val="none" w:sz="0" w:space="0" w:color="auto"/>
          </w:divBdr>
        </w:div>
        <w:div w:id="786899120">
          <w:marLeft w:val="480"/>
          <w:marRight w:val="0"/>
          <w:marTop w:val="0"/>
          <w:marBottom w:val="0"/>
          <w:divBdr>
            <w:top w:val="none" w:sz="0" w:space="0" w:color="auto"/>
            <w:left w:val="none" w:sz="0" w:space="0" w:color="auto"/>
            <w:bottom w:val="none" w:sz="0" w:space="0" w:color="auto"/>
            <w:right w:val="none" w:sz="0" w:space="0" w:color="auto"/>
          </w:divBdr>
        </w:div>
        <w:div w:id="350499572">
          <w:marLeft w:val="480"/>
          <w:marRight w:val="0"/>
          <w:marTop w:val="0"/>
          <w:marBottom w:val="0"/>
          <w:divBdr>
            <w:top w:val="none" w:sz="0" w:space="0" w:color="auto"/>
            <w:left w:val="none" w:sz="0" w:space="0" w:color="auto"/>
            <w:bottom w:val="none" w:sz="0" w:space="0" w:color="auto"/>
            <w:right w:val="none" w:sz="0" w:space="0" w:color="auto"/>
          </w:divBdr>
        </w:div>
        <w:div w:id="1695884306">
          <w:marLeft w:val="480"/>
          <w:marRight w:val="0"/>
          <w:marTop w:val="0"/>
          <w:marBottom w:val="0"/>
          <w:divBdr>
            <w:top w:val="none" w:sz="0" w:space="0" w:color="auto"/>
            <w:left w:val="none" w:sz="0" w:space="0" w:color="auto"/>
            <w:bottom w:val="none" w:sz="0" w:space="0" w:color="auto"/>
            <w:right w:val="none" w:sz="0" w:space="0" w:color="auto"/>
          </w:divBdr>
        </w:div>
      </w:divsChild>
    </w:div>
    <w:div w:id="380252471">
      <w:bodyDiv w:val="1"/>
      <w:marLeft w:val="0"/>
      <w:marRight w:val="0"/>
      <w:marTop w:val="0"/>
      <w:marBottom w:val="0"/>
      <w:divBdr>
        <w:top w:val="none" w:sz="0" w:space="0" w:color="auto"/>
        <w:left w:val="none" w:sz="0" w:space="0" w:color="auto"/>
        <w:bottom w:val="none" w:sz="0" w:space="0" w:color="auto"/>
        <w:right w:val="none" w:sz="0" w:space="0" w:color="auto"/>
      </w:divBdr>
      <w:divsChild>
        <w:div w:id="853958041">
          <w:marLeft w:val="480"/>
          <w:marRight w:val="0"/>
          <w:marTop w:val="0"/>
          <w:marBottom w:val="0"/>
          <w:divBdr>
            <w:top w:val="none" w:sz="0" w:space="0" w:color="auto"/>
            <w:left w:val="none" w:sz="0" w:space="0" w:color="auto"/>
            <w:bottom w:val="none" w:sz="0" w:space="0" w:color="auto"/>
            <w:right w:val="none" w:sz="0" w:space="0" w:color="auto"/>
          </w:divBdr>
        </w:div>
        <w:div w:id="1385106143">
          <w:marLeft w:val="480"/>
          <w:marRight w:val="0"/>
          <w:marTop w:val="0"/>
          <w:marBottom w:val="0"/>
          <w:divBdr>
            <w:top w:val="none" w:sz="0" w:space="0" w:color="auto"/>
            <w:left w:val="none" w:sz="0" w:space="0" w:color="auto"/>
            <w:bottom w:val="none" w:sz="0" w:space="0" w:color="auto"/>
            <w:right w:val="none" w:sz="0" w:space="0" w:color="auto"/>
          </w:divBdr>
        </w:div>
        <w:div w:id="80878708">
          <w:marLeft w:val="480"/>
          <w:marRight w:val="0"/>
          <w:marTop w:val="0"/>
          <w:marBottom w:val="0"/>
          <w:divBdr>
            <w:top w:val="none" w:sz="0" w:space="0" w:color="auto"/>
            <w:left w:val="none" w:sz="0" w:space="0" w:color="auto"/>
            <w:bottom w:val="none" w:sz="0" w:space="0" w:color="auto"/>
            <w:right w:val="none" w:sz="0" w:space="0" w:color="auto"/>
          </w:divBdr>
        </w:div>
        <w:div w:id="939264474">
          <w:marLeft w:val="480"/>
          <w:marRight w:val="0"/>
          <w:marTop w:val="0"/>
          <w:marBottom w:val="0"/>
          <w:divBdr>
            <w:top w:val="none" w:sz="0" w:space="0" w:color="auto"/>
            <w:left w:val="none" w:sz="0" w:space="0" w:color="auto"/>
            <w:bottom w:val="none" w:sz="0" w:space="0" w:color="auto"/>
            <w:right w:val="none" w:sz="0" w:space="0" w:color="auto"/>
          </w:divBdr>
        </w:div>
        <w:div w:id="1478644123">
          <w:marLeft w:val="480"/>
          <w:marRight w:val="0"/>
          <w:marTop w:val="0"/>
          <w:marBottom w:val="0"/>
          <w:divBdr>
            <w:top w:val="none" w:sz="0" w:space="0" w:color="auto"/>
            <w:left w:val="none" w:sz="0" w:space="0" w:color="auto"/>
            <w:bottom w:val="none" w:sz="0" w:space="0" w:color="auto"/>
            <w:right w:val="none" w:sz="0" w:space="0" w:color="auto"/>
          </w:divBdr>
        </w:div>
        <w:div w:id="566838426">
          <w:marLeft w:val="480"/>
          <w:marRight w:val="0"/>
          <w:marTop w:val="0"/>
          <w:marBottom w:val="0"/>
          <w:divBdr>
            <w:top w:val="none" w:sz="0" w:space="0" w:color="auto"/>
            <w:left w:val="none" w:sz="0" w:space="0" w:color="auto"/>
            <w:bottom w:val="none" w:sz="0" w:space="0" w:color="auto"/>
            <w:right w:val="none" w:sz="0" w:space="0" w:color="auto"/>
          </w:divBdr>
        </w:div>
        <w:div w:id="573126010">
          <w:marLeft w:val="480"/>
          <w:marRight w:val="0"/>
          <w:marTop w:val="0"/>
          <w:marBottom w:val="0"/>
          <w:divBdr>
            <w:top w:val="none" w:sz="0" w:space="0" w:color="auto"/>
            <w:left w:val="none" w:sz="0" w:space="0" w:color="auto"/>
            <w:bottom w:val="none" w:sz="0" w:space="0" w:color="auto"/>
            <w:right w:val="none" w:sz="0" w:space="0" w:color="auto"/>
          </w:divBdr>
        </w:div>
        <w:div w:id="1868518801">
          <w:marLeft w:val="480"/>
          <w:marRight w:val="0"/>
          <w:marTop w:val="0"/>
          <w:marBottom w:val="0"/>
          <w:divBdr>
            <w:top w:val="none" w:sz="0" w:space="0" w:color="auto"/>
            <w:left w:val="none" w:sz="0" w:space="0" w:color="auto"/>
            <w:bottom w:val="none" w:sz="0" w:space="0" w:color="auto"/>
            <w:right w:val="none" w:sz="0" w:space="0" w:color="auto"/>
          </w:divBdr>
        </w:div>
        <w:div w:id="2049845">
          <w:marLeft w:val="480"/>
          <w:marRight w:val="0"/>
          <w:marTop w:val="0"/>
          <w:marBottom w:val="0"/>
          <w:divBdr>
            <w:top w:val="none" w:sz="0" w:space="0" w:color="auto"/>
            <w:left w:val="none" w:sz="0" w:space="0" w:color="auto"/>
            <w:bottom w:val="none" w:sz="0" w:space="0" w:color="auto"/>
            <w:right w:val="none" w:sz="0" w:space="0" w:color="auto"/>
          </w:divBdr>
        </w:div>
        <w:div w:id="298993238">
          <w:marLeft w:val="480"/>
          <w:marRight w:val="0"/>
          <w:marTop w:val="0"/>
          <w:marBottom w:val="0"/>
          <w:divBdr>
            <w:top w:val="none" w:sz="0" w:space="0" w:color="auto"/>
            <w:left w:val="none" w:sz="0" w:space="0" w:color="auto"/>
            <w:bottom w:val="none" w:sz="0" w:space="0" w:color="auto"/>
            <w:right w:val="none" w:sz="0" w:space="0" w:color="auto"/>
          </w:divBdr>
        </w:div>
        <w:div w:id="472018943">
          <w:marLeft w:val="480"/>
          <w:marRight w:val="0"/>
          <w:marTop w:val="0"/>
          <w:marBottom w:val="0"/>
          <w:divBdr>
            <w:top w:val="none" w:sz="0" w:space="0" w:color="auto"/>
            <w:left w:val="none" w:sz="0" w:space="0" w:color="auto"/>
            <w:bottom w:val="none" w:sz="0" w:space="0" w:color="auto"/>
            <w:right w:val="none" w:sz="0" w:space="0" w:color="auto"/>
          </w:divBdr>
        </w:div>
        <w:div w:id="1906723161">
          <w:marLeft w:val="480"/>
          <w:marRight w:val="0"/>
          <w:marTop w:val="0"/>
          <w:marBottom w:val="0"/>
          <w:divBdr>
            <w:top w:val="none" w:sz="0" w:space="0" w:color="auto"/>
            <w:left w:val="none" w:sz="0" w:space="0" w:color="auto"/>
            <w:bottom w:val="none" w:sz="0" w:space="0" w:color="auto"/>
            <w:right w:val="none" w:sz="0" w:space="0" w:color="auto"/>
          </w:divBdr>
        </w:div>
        <w:div w:id="349911217">
          <w:marLeft w:val="480"/>
          <w:marRight w:val="0"/>
          <w:marTop w:val="0"/>
          <w:marBottom w:val="0"/>
          <w:divBdr>
            <w:top w:val="none" w:sz="0" w:space="0" w:color="auto"/>
            <w:left w:val="none" w:sz="0" w:space="0" w:color="auto"/>
            <w:bottom w:val="none" w:sz="0" w:space="0" w:color="auto"/>
            <w:right w:val="none" w:sz="0" w:space="0" w:color="auto"/>
          </w:divBdr>
        </w:div>
        <w:div w:id="1460955205">
          <w:marLeft w:val="480"/>
          <w:marRight w:val="0"/>
          <w:marTop w:val="0"/>
          <w:marBottom w:val="0"/>
          <w:divBdr>
            <w:top w:val="none" w:sz="0" w:space="0" w:color="auto"/>
            <w:left w:val="none" w:sz="0" w:space="0" w:color="auto"/>
            <w:bottom w:val="none" w:sz="0" w:space="0" w:color="auto"/>
            <w:right w:val="none" w:sz="0" w:space="0" w:color="auto"/>
          </w:divBdr>
        </w:div>
        <w:div w:id="551775825">
          <w:marLeft w:val="480"/>
          <w:marRight w:val="0"/>
          <w:marTop w:val="0"/>
          <w:marBottom w:val="0"/>
          <w:divBdr>
            <w:top w:val="none" w:sz="0" w:space="0" w:color="auto"/>
            <w:left w:val="none" w:sz="0" w:space="0" w:color="auto"/>
            <w:bottom w:val="none" w:sz="0" w:space="0" w:color="auto"/>
            <w:right w:val="none" w:sz="0" w:space="0" w:color="auto"/>
          </w:divBdr>
        </w:div>
        <w:div w:id="1964849519">
          <w:marLeft w:val="480"/>
          <w:marRight w:val="0"/>
          <w:marTop w:val="0"/>
          <w:marBottom w:val="0"/>
          <w:divBdr>
            <w:top w:val="none" w:sz="0" w:space="0" w:color="auto"/>
            <w:left w:val="none" w:sz="0" w:space="0" w:color="auto"/>
            <w:bottom w:val="none" w:sz="0" w:space="0" w:color="auto"/>
            <w:right w:val="none" w:sz="0" w:space="0" w:color="auto"/>
          </w:divBdr>
        </w:div>
        <w:div w:id="417406257">
          <w:marLeft w:val="480"/>
          <w:marRight w:val="0"/>
          <w:marTop w:val="0"/>
          <w:marBottom w:val="0"/>
          <w:divBdr>
            <w:top w:val="none" w:sz="0" w:space="0" w:color="auto"/>
            <w:left w:val="none" w:sz="0" w:space="0" w:color="auto"/>
            <w:bottom w:val="none" w:sz="0" w:space="0" w:color="auto"/>
            <w:right w:val="none" w:sz="0" w:space="0" w:color="auto"/>
          </w:divBdr>
        </w:div>
        <w:div w:id="184297766">
          <w:marLeft w:val="480"/>
          <w:marRight w:val="0"/>
          <w:marTop w:val="0"/>
          <w:marBottom w:val="0"/>
          <w:divBdr>
            <w:top w:val="none" w:sz="0" w:space="0" w:color="auto"/>
            <w:left w:val="none" w:sz="0" w:space="0" w:color="auto"/>
            <w:bottom w:val="none" w:sz="0" w:space="0" w:color="auto"/>
            <w:right w:val="none" w:sz="0" w:space="0" w:color="auto"/>
          </w:divBdr>
        </w:div>
        <w:div w:id="891379325">
          <w:marLeft w:val="480"/>
          <w:marRight w:val="0"/>
          <w:marTop w:val="0"/>
          <w:marBottom w:val="0"/>
          <w:divBdr>
            <w:top w:val="none" w:sz="0" w:space="0" w:color="auto"/>
            <w:left w:val="none" w:sz="0" w:space="0" w:color="auto"/>
            <w:bottom w:val="none" w:sz="0" w:space="0" w:color="auto"/>
            <w:right w:val="none" w:sz="0" w:space="0" w:color="auto"/>
          </w:divBdr>
        </w:div>
        <w:div w:id="1264453887">
          <w:marLeft w:val="480"/>
          <w:marRight w:val="0"/>
          <w:marTop w:val="0"/>
          <w:marBottom w:val="0"/>
          <w:divBdr>
            <w:top w:val="none" w:sz="0" w:space="0" w:color="auto"/>
            <w:left w:val="none" w:sz="0" w:space="0" w:color="auto"/>
            <w:bottom w:val="none" w:sz="0" w:space="0" w:color="auto"/>
            <w:right w:val="none" w:sz="0" w:space="0" w:color="auto"/>
          </w:divBdr>
        </w:div>
        <w:div w:id="1887253765">
          <w:marLeft w:val="480"/>
          <w:marRight w:val="0"/>
          <w:marTop w:val="0"/>
          <w:marBottom w:val="0"/>
          <w:divBdr>
            <w:top w:val="none" w:sz="0" w:space="0" w:color="auto"/>
            <w:left w:val="none" w:sz="0" w:space="0" w:color="auto"/>
            <w:bottom w:val="none" w:sz="0" w:space="0" w:color="auto"/>
            <w:right w:val="none" w:sz="0" w:space="0" w:color="auto"/>
          </w:divBdr>
        </w:div>
        <w:div w:id="522665950">
          <w:marLeft w:val="480"/>
          <w:marRight w:val="0"/>
          <w:marTop w:val="0"/>
          <w:marBottom w:val="0"/>
          <w:divBdr>
            <w:top w:val="none" w:sz="0" w:space="0" w:color="auto"/>
            <w:left w:val="none" w:sz="0" w:space="0" w:color="auto"/>
            <w:bottom w:val="none" w:sz="0" w:space="0" w:color="auto"/>
            <w:right w:val="none" w:sz="0" w:space="0" w:color="auto"/>
          </w:divBdr>
        </w:div>
        <w:div w:id="1800298568">
          <w:marLeft w:val="480"/>
          <w:marRight w:val="0"/>
          <w:marTop w:val="0"/>
          <w:marBottom w:val="0"/>
          <w:divBdr>
            <w:top w:val="none" w:sz="0" w:space="0" w:color="auto"/>
            <w:left w:val="none" w:sz="0" w:space="0" w:color="auto"/>
            <w:bottom w:val="none" w:sz="0" w:space="0" w:color="auto"/>
            <w:right w:val="none" w:sz="0" w:space="0" w:color="auto"/>
          </w:divBdr>
        </w:div>
        <w:div w:id="1300186751">
          <w:marLeft w:val="480"/>
          <w:marRight w:val="0"/>
          <w:marTop w:val="0"/>
          <w:marBottom w:val="0"/>
          <w:divBdr>
            <w:top w:val="none" w:sz="0" w:space="0" w:color="auto"/>
            <w:left w:val="none" w:sz="0" w:space="0" w:color="auto"/>
            <w:bottom w:val="none" w:sz="0" w:space="0" w:color="auto"/>
            <w:right w:val="none" w:sz="0" w:space="0" w:color="auto"/>
          </w:divBdr>
        </w:div>
        <w:div w:id="749424147">
          <w:marLeft w:val="480"/>
          <w:marRight w:val="0"/>
          <w:marTop w:val="0"/>
          <w:marBottom w:val="0"/>
          <w:divBdr>
            <w:top w:val="none" w:sz="0" w:space="0" w:color="auto"/>
            <w:left w:val="none" w:sz="0" w:space="0" w:color="auto"/>
            <w:bottom w:val="none" w:sz="0" w:space="0" w:color="auto"/>
            <w:right w:val="none" w:sz="0" w:space="0" w:color="auto"/>
          </w:divBdr>
        </w:div>
        <w:div w:id="2061704094">
          <w:marLeft w:val="480"/>
          <w:marRight w:val="0"/>
          <w:marTop w:val="0"/>
          <w:marBottom w:val="0"/>
          <w:divBdr>
            <w:top w:val="none" w:sz="0" w:space="0" w:color="auto"/>
            <w:left w:val="none" w:sz="0" w:space="0" w:color="auto"/>
            <w:bottom w:val="none" w:sz="0" w:space="0" w:color="auto"/>
            <w:right w:val="none" w:sz="0" w:space="0" w:color="auto"/>
          </w:divBdr>
        </w:div>
        <w:div w:id="311065523">
          <w:marLeft w:val="480"/>
          <w:marRight w:val="0"/>
          <w:marTop w:val="0"/>
          <w:marBottom w:val="0"/>
          <w:divBdr>
            <w:top w:val="none" w:sz="0" w:space="0" w:color="auto"/>
            <w:left w:val="none" w:sz="0" w:space="0" w:color="auto"/>
            <w:bottom w:val="none" w:sz="0" w:space="0" w:color="auto"/>
            <w:right w:val="none" w:sz="0" w:space="0" w:color="auto"/>
          </w:divBdr>
        </w:div>
        <w:div w:id="2139756112">
          <w:marLeft w:val="480"/>
          <w:marRight w:val="0"/>
          <w:marTop w:val="0"/>
          <w:marBottom w:val="0"/>
          <w:divBdr>
            <w:top w:val="none" w:sz="0" w:space="0" w:color="auto"/>
            <w:left w:val="none" w:sz="0" w:space="0" w:color="auto"/>
            <w:bottom w:val="none" w:sz="0" w:space="0" w:color="auto"/>
            <w:right w:val="none" w:sz="0" w:space="0" w:color="auto"/>
          </w:divBdr>
        </w:div>
        <w:div w:id="2111582986">
          <w:marLeft w:val="480"/>
          <w:marRight w:val="0"/>
          <w:marTop w:val="0"/>
          <w:marBottom w:val="0"/>
          <w:divBdr>
            <w:top w:val="none" w:sz="0" w:space="0" w:color="auto"/>
            <w:left w:val="none" w:sz="0" w:space="0" w:color="auto"/>
            <w:bottom w:val="none" w:sz="0" w:space="0" w:color="auto"/>
            <w:right w:val="none" w:sz="0" w:space="0" w:color="auto"/>
          </w:divBdr>
        </w:div>
        <w:div w:id="365641024">
          <w:marLeft w:val="480"/>
          <w:marRight w:val="0"/>
          <w:marTop w:val="0"/>
          <w:marBottom w:val="0"/>
          <w:divBdr>
            <w:top w:val="none" w:sz="0" w:space="0" w:color="auto"/>
            <w:left w:val="none" w:sz="0" w:space="0" w:color="auto"/>
            <w:bottom w:val="none" w:sz="0" w:space="0" w:color="auto"/>
            <w:right w:val="none" w:sz="0" w:space="0" w:color="auto"/>
          </w:divBdr>
        </w:div>
        <w:div w:id="14698344">
          <w:marLeft w:val="480"/>
          <w:marRight w:val="0"/>
          <w:marTop w:val="0"/>
          <w:marBottom w:val="0"/>
          <w:divBdr>
            <w:top w:val="none" w:sz="0" w:space="0" w:color="auto"/>
            <w:left w:val="none" w:sz="0" w:space="0" w:color="auto"/>
            <w:bottom w:val="none" w:sz="0" w:space="0" w:color="auto"/>
            <w:right w:val="none" w:sz="0" w:space="0" w:color="auto"/>
          </w:divBdr>
        </w:div>
        <w:div w:id="1128284033">
          <w:marLeft w:val="480"/>
          <w:marRight w:val="0"/>
          <w:marTop w:val="0"/>
          <w:marBottom w:val="0"/>
          <w:divBdr>
            <w:top w:val="none" w:sz="0" w:space="0" w:color="auto"/>
            <w:left w:val="none" w:sz="0" w:space="0" w:color="auto"/>
            <w:bottom w:val="none" w:sz="0" w:space="0" w:color="auto"/>
            <w:right w:val="none" w:sz="0" w:space="0" w:color="auto"/>
          </w:divBdr>
        </w:div>
        <w:div w:id="1202397488">
          <w:marLeft w:val="480"/>
          <w:marRight w:val="0"/>
          <w:marTop w:val="0"/>
          <w:marBottom w:val="0"/>
          <w:divBdr>
            <w:top w:val="none" w:sz="0" w:space="0" w:color="auto"/>
            <w:left w:val="none" w:sz="0" w:space="0" w:color="auto"/>
            <w:bottom w:val="none" w:sz="0" w:space="0" w:color="auto"/>
            <w:right w:val="none" w:sz="0" w:space="0" w:color="auto"/>
          </w:divBdr>
        </w:div>
        <w:div w:id="2085683821">
          <w:marLeft w:val="480"/>
          <w:marRight w:val="0"/>
          <w:marTop w:val="0"/>
          <w:marBottom w:val="0"/>
          <w:divBdr>
            <w:top w:val="none" w:sz="0" w:space="0" w:color="auto"/>
            <w:left w:val="none" w:sz="0" w:space="0" w:color="auto"/>
            <w:bottom w:val="none" w:sz="0" w:space="0" w:color="auto"/>
            <w:right w:val="none" w:sz="0" w:space="0" w:color="auto"/>
          </w:divBdr>
        </w:div>
        <w:div w:id="1789005114">
          <w:marLeft w:val="480"/>
          <w:marRight w:val="0"/>
          <w:marTop w:val="0"/>
          <w:marBottom w:val="0"/>
          <w:divBdr>
            <w:top w:val="none" w:sz="0" w:space="0" w:color="auto"/>
            <w:left w:val="none" w:sz="0" w:space="0" w:color="auto"/>
            <w:bottom w:val="none" w:sz="0" w:space="0" w:color="auto"/>
            <w:right w:val="none" w:sz="0" w:space="0" w:color="auto"/>
          </w:divBdr>
        </w:div>
        <w:div w:id="160661">
          <w:marLeft w:val="480"/>
          <w:marRight w:val="0"/>
          <w:marTop w:val="0"/>
          <w:marBottom w:val="0"/>
          <w:divBdr>
            <w:top w:val="none" w:sz="0" w:space="0" w:color="auto"/>
            <w:left w:val="none" w:sz="0" w:space="0" w:color="auto"/>
            <w:bottom w:val="none" w:sz="0" w:space="0" w:color="auto"/>
            <w:right w:val="none" w:sz="0" w:space="0" w:color="auto"/>
          </w:divBdr>
        </w:div>
        <w:div w:id="809786314">
          <w:marLeft w:val="480"/>
          <w:marRight w:val="0"/>
          <w:marTop w:val="0"/>
          <w:marBottom w:val="0"/>
          <w:divBdr>
            <w:top w:val="none" w:sz="0" w:space="0" w:color="auto"/>
            <w:left w:val="none" w:sz="0" w:space="0" w:color="auto"/>
            <w:bottom w:val="none" w:sz="0" w:space="0" w:color="auto"/>
            <w:right w:val="none" w:sz="0" w:space="0" w:color="auto"/>
          </w:divBdr>
        </w:div>
        <w:div w:id="19478526">
          <w:marLeft w:val="480"/>
          <w:marRight w:val="0"/>
          <w:marTop w:val="0"/>
          <w:marBottom w:val="0"/>
          <w:divBdr>
            <w:top w:val="none" w:sz="0" w:space="0" w:color="auto"/>
            <w:left w:val="none" w:sz="0" w:space="0" w:color="auto"/>
            <w:bottom w:val="none" w:sz="0" w:space="0" w:color="auto"/>
            <w:right w:val="none" w:sz="0" w:space="0" w:color="auto"/>
          </w:divBdr>
        </w:div>
        <w:div w:id="88353616">
          <w:marLeft w:val="480"/>
          <w:marRight w:val="0"/>
          <w:marTop w:val="0"/>
          <w:marBottom w:val="0"/>
          <w:divBdr>
            <w:top w:val="none" w:sz="0" w:space="0" w:color="auto"/>
            <w:left w:val="none" w:sz="0" w:space="0" w:color="auto"/>
            <w:bottom w:val="none" w:sz="0" w:space="0" w:color="auto"/>
            <w:right w:val="none" w:sz="0" w:space="0" w:color="auto"/>
          </w:divBdr>
        </w:div>
        <w:div w:id="1696418836">
          <w:marLeft w:val="480"/>
          <w:marRight w:val="0"/>
          <w:marTop w:val="0"/>
          <w:marBottom w:val="0"/>
          <w:divBdr>
            <w:top w:val="none" w:sz="0" w:space="0" w:color="auto"/>
            <w:left w:val="none" w:sz="0" w:space="0" w:color="auto"/>
            <w:bottom w:val="none" w:sz="0" w:space="0" w:color="auto"/>
            <w:right w:val="none" w:sz="0" w:space="0" w:color="auto"/>
          </w:divBdr>
        </w:div>
        <w:div w:id="1170214040">
          <w:marLeft w:val="480"/>
          <w:marRight w:val="0"/>
          <w:marTop w:val="0"/>
          <w:marBottom w:val="0"/>
          <w:divBdr>
            <w:top w:val="none" w:sz="0" w:space="0" w:color="auto"/>
            <w:left w:val="none" w:sz="0" w:space="0" w:color="auto"/>
            <w:bottom w:val="none" w:sz="0" w:space="0" w:color="auto"/>
            <w:right w:val="none" w:sz="0" w:space="0" w:color="auto"/>
          </w:divBdr>
        </w:div>
        <w:div w:id="1949849477">
          <w:marLeft w:val="480"/>
          <w:marRight w:val="0"/>
          <w:marTop w:val="0"/>
          <w:marBottom w:val="0"/>
          <w:divBdr>
            <w:top w:val="none" w:sz="0" w:space="0" w:color="auto"/>
            <w:left w:val="none" w:sz="0" w:space="0" w:color="auto"/>
            <w:bottom w:val="none" w:sz="0" w:space="0" w:color="auto"/>
            <w:right w:val="none" w:sz="0" w:space="0" w:color="auto"/>
          </w:divBdr>
        </w:div>
        <w:div w:id="1617902999">
          <w:marLeft w:val="480"/>
          <w:marRight w:val="0"/>
          <w:marTop w:val="0"/>
          <w:marBottom w:val="0"/>
          <w:divBdr>
            <w:top w:val="none" w:sz="0" w:space="0" w:color="auto"/>
            <w:left w:val="none" w:sz="0" w:space="0" w:color="auto"/>
            <w:bottom w:val="none" w:sz="0" w:space="0" w:color="auto"/>
            <w:right w:val="none" w:sz="0" w:space="0" w:color="auto"/>
          </w:divBdr>
        </w:div>
        <w:div w:id="233275123">
          <w:marLeft w:val="480"/>
          <w:marRight w:val="0"/>
          <w:marTop w:val="0"/>
          <w:marBottom w:val="0"/>
          <w:divBdr>
            <w:top w:val="none" w:sz="0" w:space="0" w:color="auto"/>
            <w:left w:val="none" w:sz="0" w:space="0" w:color="auto"/>
            <w:bottom w:val="none" w:sz="0" w:space="0" w:color="auto"/>
            <w:right w:val="none" w:sz="0" w:space="0" w:color="auto"/>
          </w:divBdr>
        </w:div>
        <w:div w:id="1018853238">
          <w:marLeft w:val="480"/>
          <w:marRight w:val="0"/>
          <w:marTop w:val="0"/>
          <w:marBottom w:val="0"/>
          <w:divBdr>
            <w:top w:val="none" w:sz="0" w:space="0" w:color="auto"/>
            <w:left w:val="none" w:sz="0" w:space="0" w:color="auto"/>
            <w:bottom w:val="none" w:sz="0" w:space="0" w:color="auto"/>
            <w:right w:val="none" w:sz="0" w:space="0" w:color="auto"/>
          </w:divBdr>
        </w:div>
        <w:div w:id="668604754">
          <w:marLeft w:val="480"/>
          <w:marRight w:val="0"/>
          <w:marTop w:val="0"/>
          <w:marBottom w:val="0"/>
          <w:divBdr>
            <w:top w:val="none" w:sz="0" w:space="0" w:color="auto"/>
            <w:left w:val="none" w:sz="0" w:space="0" w:color="auto"/>
            <w:bottom w:val="none" w:sz="0" w:space="0" w:color="auto"/>
            <w:right w:val="none" w:sz="0" w:space="0" w:color="auto"/>
          </w:divBdr>
        </w:div>
        <w:div w:id="1572738976">
          <w:marLeft w:val="480"/>
          <w:marRight w:val="0"/>
          <w:marTop w:val="0"/>
          <w:marBottom w:val="0"/>
          <w:divBdr>
            <w:top w:val="none" w:sz="0" w:space="0" w:color="auto"/>
            <w:left w:val="none" w:sz="0" w:space="0" w:color="auto"/>
            <w:bottom w:val="none" w:sz="0" w:space="0" w:color="auto"/>
            <w:right w:val="none" w:sz="0" w:space="0" w:color="auto"/>
          </w:divBdr>
        </w:div>
        <w:div w:id="86271371">
          <w:marLeft w:val="480"/>
          <w:marRight w:val="0"/>
          <w:marTop w:val="0"/>
          <w:marBottom w:val="0"/>
          <w:divBdr>
            <w:top w:val="none" w:sz="0" w:space="0" w:color="auto"/>
            <w:left w:val="none" w:sz="0" w:space="0" w:color="auto"/>
            <w:bottom w:val="none" w:sz="0" w:space="0" w:color="auto"/>
            <w:right w:val="none" w:sz="0" w:space="0" w:color="auto"/>
          </w:divBdr>
        </w:div>
        <w:div w:id="704864415">
          <w:marLeft w:val="480"/>
          <w:marRight w:val="0"/>
          <w:marTop w:val="0"/>
          <w:marBottom w:val="0"/>
          <w:divBdr>
            <w:top w:val="none" w:sz="0" w:space="0" w:color="auto"/>
            <w:left w:val="none" w:sz="0" w:space="0" w:color="auto"/>
            <w:bottom w:val="none" w:sz="0" w:space="0" w:color="auto"/>
            <w:right w:val="none" w:sz="0" w:space="0" w:color="auto"/>
          </w:divBdr>
        </w:div>
        <w:div w:id="2033259717">
          <w:marLeft w:val="480"/>
          <w:marRight w:val="0"/>
          <w:marTop w:val="0"/>
          <w:marBottom w:val="0"/>
          <w:divBdr>
            <w:top w:val="none" w:sz="0" w:space="0" w:color="auto"/>
            <w:left w:val="none" w:sz="0" w:space="0" w:color="auto"/>
            <w:bottom w:val="none" w:sz="0" w:space="0" w:color="auto"/>
            <w:right w:val="none" w:sz="0" w:space="0" w:color="auto"/>
          </w:divBdr>
        </w:div>
        <w:div w:id="32198699">
          <w:marLeft w:val="480"/>
          <w:marRight w:val="0"/>
          <w:marTop w:val="0"/>
          <w:marBottom w:val="0"/>
          <w:divBdr>
            <w:top w:val="none" w:sz="0" w:space="0" w:color="auto"/>
            <w:left w:val="none" w:sz="0" w:space="0" w:color="auto"/>
            <w:bottom w:val="none" w:sz="0" w:space="0" w:color="auto"/>
            <w:right w:val="none" w:sz="0" w:space="0" w:color="auto"/>
          </w:divBdr>
        </w:div>
        <w:div w:id="363481304">
          <w:marLeft w:val="480"/>
          <w:marRight w:val="0"/>
          <w:marTop w:val="0"/>
          <w:marBottom w:val="0"/>
          <w:divBdr>
            <w:top w:val="none" w:sz="0" w:space="0" w:color="auto"/>
            <w:left w:val="none" w:sz="0" w:space="0" w:color="auto"/>
            <w:bottom w:val="none" w:sz="0" w:space="0" w:color="auto"/>
            <w:right w:val="none" w:sz="0" w:space="0" w:color="auto"/>
          </w:divBdr>
        </w:div>
        <w:div w:id="220219140">
          <w:marLeft w:val="480"/>
          <w:marRight w:val="0"/>
          <w:marTop w:val="0"/>
          <w:marBottom w:val="0"/>
          <w:divBdr>
            <w:top w:val="none" w:sz="0" w:space="0" w:color="auto"/>
            <w:left w:val="none" w:sz="0" w:space="0" w:color="auto"/>
            <w:bottom w:val="none" w:sz="0" w:space="0" w:color="auto"/>
            <w:right w:val="none" w:sz="0" w:space="0" w:color="auto"/>
          </w:divBdr>
        </w:div>
        <w:div w:id="821458834">
          <w:marLeft w:val="480"/>
          <w:marRight w:val="0"/>
          <w:marTop w:val="0"/>
          <w:marBottom w:val="0"/>
          <w:divBdr>
            <w:top w:val="none" w:sz="0" w:space="0" w:color="auto"/>
            <w:left w:val="none" w:sz="0" w:space="0" w:color="auto"/>
            <w:bottom w:val="none" w:sz="0" w:space="0" w:color="auto"/>
            <w:right w:val="none" w:sz="0" w:space="0" w:color="auto"/>
          </w:divBdr>
        </w:div>
        <w:div w:id="2137948128">
          <w:marLeft w:val="480"/>
          <w:marRight w:val="0"/>
          <w:marTop w:val="0"/>
          <w:marBottom w:val="0"/>
          <w:divBdr>
            <w:top w:val="none" w:sz="0" w:space="0" w:color="auto"/>
            <w:left w:val="none" w:sz="0" w:space="0" w:color="auto"/>
            <w:bottom w:val="none" w:sz="0" w:space="0" w:color="auto"/>
            <w:right w:val="none" w:sz="0" w:space="0" w:color="auto"/>
          </w:divBdr>
        </w:div>
        <w:div w:id="1323238442">
          <w:marLeft w:val="480"/>
          <w:marRight w:val="0"/>
          <w:marTop w:val="0"/>
          <w:marBottom w:val="0"/>
          <w:divBdr>
            <w:top w:val="none" w:sz="0" w:space="0" w:color="auto"/>
            <w:left w:val="none" w:sz="0" w:space="0" w:color="auto"/>
            <w:bottom w:val="none" w:sz="0" w:space="0" w:color="auto"/>
            <w:right w:val="none" w:sz="0" w:space="0" w:color="auto"/>
          </w:divBdr>
        </w:div>
        <w:div w:id="114955995">
          <w:marLeft w:val="480"/>
          <w:marRight w:val="0"/>
          <w:marTop w:val="0"/>
          <w:marBottom w:val="0"/>
          <w:divBdr>
            <w:top w:val="none" w:sz="0" w:space="0" w:color="auto"/>
            <w:left w:val="none" w:sz="0" w:space="0" w:color="auto"/>
            <w:bottom w:val="none" w:sz="0" w:space="0" w:color="auto"/>
            <w:right w:val="none" w:sz="0" w:space="0" w:color="auto"/>
          </w:divBdr>
        </w:div>
        <w:div w:id="331833990">
          <w:marLeft w:val="480"/>
          <w:marRight w:val="0"/>
          <w:marTop w:val="0"/>
          <w:marBottom w:val="0"/>
          <w:divBdr>
            <w:top w:val="none" w:sz="0" w:space="0" w:color="auto"/>
            <w:left w:val="none" w:sz="0" w:space="0" w:color="auto"/>
            <w:bottom w:val="none" w:sz="0" w:space="0" w:color="auto"/>
            <w:right w:val="none" w:sz="0" w:space="0" w:color="auto"/>
          </w:divBdr>
        </w:div>
        <w:div w:id="1878422572">
          <w:marLeft w:val="480"/>
          <w:marRight w:val="0"/>
          <w:marTop w:val="0"/>
          <w:marBottom w:val="0"/>
          <w:divBdr>
            <w:top w:val="none" w:sz="0" w:space="0" w:color="auto"/>
            <w:left w:val="none" w:sz="0" w:space="0" w:color="auto"/>
            <w:bottom w:val="none" w:sz="0" w:space="0" w:color="auto"/>
            <w:right w:val="none" w:sz="0" w:space="0" w:color="auto"/>
          </w:divBdr>
        </w:div>
      </w:divsChild>
    </w:div>
    <w:div w:id="386339071">
      <w:bodyDiv w:val="1"/>
      <w:marLeft w:val="0"/>
      <w:marRight w:val="0"/>
      <w:marTop w:val="0"/>
      <w:marBottom w:val="0"/>
      <w:divBdr>
        <w:top w:val="none" w:sz="0" w:space="0" w:color="auto"/>
        <w:left w:val="none" w:sz="0" w:space="0" w:color="auto"/>
        <w:bottom w:val="none" w:sz="0" w:space="0" w:color="auto"/>
        <w:right w:val="none" w:sz="0" w:space="0" w:color="auto"/>
      </w:divBdr>
      <w:divsChild>
        <w:div w:id="571163193">
          <w:marLeft w:val="480"/>
          <w:marRight w:val="0"/>
          <w:marTop w:val="0"/>
          <w:marBottom w:val="0"/>
          <w:divBdr>
            <w:top w:val="none" w:sz="0" w:space="0" w:color="auto"/>
            <w:left w:val="none" w:sz="0" w:space="0" w:color="auto"/>
            <w:bottom w:val="none" w:sz="0" w:space="0" w:color="auto"/>
            <w:right w:val="none" w:sz="0" w:space="0" w:color="auto"/>
          </w:divBdr>
        </w:div>
        <w:div w:id="1312254883">
          <w:marLeft w:val="480"/>
          <w:marRight w:val="0"/>
          <w:marTop w:val="0"/>
          <w:marBottom w:val="0"/>
          <w:divBdr>
            <w:top w:val="none" w:sz="0" w:space="0" w:color="auto"/>
            <w:left w:val="none" w:sz="0" w:space="0" w:color="auto"/>
            <w:bottom w:val="none" w:sz="0" w:space="0" w:color="auto"/>
            <w:right w:val="none" w:sz="0" w:space="0" w:color="auto"/>
          </w:divBdr>
        </w:div>
        <w:div w:id="628633121">
          <w:marLeft w:val="480"/>
          <w:marRight w:val="0"/>
          <w:marTop w:val="0"/>
          <w:marBottom w:val="0"/>
          <w:divBdr>
            <w:top w:val="none" w:sz="0" w:space="0" w:color="auto"/>
            <w:left w:val="none" w:sz="0" w:space="0" w:color="auto"/>
            <w:bottom w:val="none" w:sz="0" w:space="0" w:color="auto"/>
            <w:right w:val="none" w:sz="0" w:space="0" w:color="auto"/>
          </w:divBdr>
        </w:div>
        <w:div w:id="1860117681">
          <w:marLeft w:val="480"/>
          <w:marRight w:val="0"/>
          <w:marTop w:val="0"/>
          <w:marBottom w:val="0"/>
          <w:divBdr>
            <w:top w:val="none" w:sz="0" w:space="0" w:color="auto"/>
            <w:left w:val="none" w:sz="0" w:space="0" w:color="auto"/>
            <w:bottom w:val="none" w:sz="0" w:space="0" w:color="auto"/>
            <w:right w:val="none" w:sz="0" w:space="0" w:color="auto"/>
          </w:divBdr>
        </w:div>
        <w:div w:id="702945428">
          <w:marLeft w:val="480"/>
          <w:marRight w:val="0"/>
          <w:marTop w:val="0"/>
          <w:marBottom w:val="0"/>
          <w:divBdr>
            <w:top w:val="none" w:sz="0" w:space="0" w:color="auto"/>
            <w:left w:val="none" w:sz="0" w:space="0" w:color="auto"/>
            <w:bottom w:val="none" w:sz="0" w:space="0" w:color="auto"/>
            <w:right w:val="none" w:sz="0" w:space="0" w:color="auto"/>
          </w:divBdr>
        </w:div>
        <w:div w:id="1126463702">
          <w:marLeft w:val="480"/>
          <w:marRight w:val="0"/>
          <w:marTop w:val="0"/>
          <w:marBottom w:val="0"/>
          <w:divBdr>
            <w:top w:val="none" w:sz="0" w:space="0" w:color="auto"/>
            <w:left w:val="none" w:sz="0" w:space="0" w:color="auto"/>
            <w:bottom w:val="none" w:sz="0" w:space="0" w:color="auto"/>
            <w:right w:val="none" w:sz="0" w:space="0" w:color="auto"/>
          </w:divBdr>
        </w:div>
        <w:div w:id="1084033261">
          <w:marLeft w:val="480"/>
          <w:marRight w:val="0"/>
          <w:marTop w:val="0"/>
          <w:marBottom w:val="0"/>
          <w:divBdr>
            <w:top w:val="none" w:sz="0" w:space="0" w:color="auto"/>
            <w:left w:val="none" w:sz="0" w:space="0" w:color="auto"/>
            <w:bottom w:val="none" w:sz="0" w:space="0" w:color="auto"/>
            <w:right w:val="none" w:sz="0" w:space="0" w:color="auto"/>
          </w:divBdr>
        </w:div>
        <w:div w:id="500632438">
          <w:marLeft w:val="480"/>
          <w:marRight w:val="0"/>
          <w:marTop w:val="0"/>
          <w:marBottom w:val="0"/>
          <w:divBdr>
            <w:top w:val="none" w:sz="0" w:space="0" w:color="auto"/>
            <w:left w:val="none" w:sz="0" w:space="0" w:color="auto"/>
            <w:bottom w:val="none" w:sz="0" w:space="0" w:color="auto"/>
            <w:right w:val="none" w:sz="0" w:space="0" w:color="auto"/>
          </w:divBdr>
        </w:div>
        <w:div w:id="175193948">
          <w:marLeft w:val="480"/>
          <w:marRight w:val="0"/>
          <w:marTop w:val="0"/>
          <w:marBottom w:val="0"/>
          <w:divBdr>
            <w:top w:val="none" w:sz="0" w:space="0" w:color="auto"/>
            <w:left w:val="none" w:sz="0" w:space="0" w:color="auto"/>
            <w:bottom w:val="none" w:sz="0" w:space="0" w:color="auto"/>
            <w:right w:val="none" w:sz="0" w:space="0" w:color="auto"/>
          </w:divBdr>
        </w:div>
        <w:div w:id="1881235942">
          <w:marLeft w:val="480"/>
          <w:marRight w:val="0"/>
          <w:marTop w:val="0"/>
          <w:marBottom w:val="0"/>
          <w:divBdr>
            <w:top w:val="none" w:sz="0" w:space="0" w:color="auto"/>
            <w:left w:val="none" w:sz="0" w:space="0" w:color="auto"/>
            <w:bottom w:val="none" w:sz="0" w:space="0" w:color="auto"/>
            <w:right w:val="none" w:sz="0" w:space="0" w:color="auto"/>
          </w:divBdr>
        </w:div>
        <w:div w:id="296836455">
          <w:marLeft w:val="480"/>
          <w:marRight w:val="0"/>
          <w:marTop w:val="0"/>
          <w:marBottom w:val="0"/>
          <w:divBdr>
            <w:top w:val="none" w:sz="0" w:space="0" w:color="auto"/>
            <w:left w:val="none" w:sz="0" w:space="0" w:color="auto"/>
            <w:bottom w:val="none" w:sz="0" w:space="0" w:color="auto"/>
            <w:right w:val="none" w:sz="0" w:space="0" w:color="auto"/>
          </w:divBdr>
        </w:div>
        <w:div w:id="910314508">
          <w:marLeft w:val="480"/>
          <w:marRight w:val="0"/>
          <w:marTop w:val="0"/>
          <w:marBottom w:val="0"/>
          <w:divBdr>
            <w:top w:val="none" w:sz="0" w:space="0" w:color="auto"/>
            <w:left w:val="none" w:sz="0" w:space="0" w:color="auto"/>
            <w:bottom w:val="none" w:sz="0" w:space="0" w:color="auto"/>
            <w:right w:val="none" w:sz="0" w:space="0" w:color="auto"/>
          </w:divBdr>
        </w:div>
        <w:div w:id="904225384">
          <w:marLeft w:val="480"/>
          <w:marRight w:val="0"/>
          <w:marTop w:val="0"/>
          <w:marBottom w:val="0"/>
          <w:divBdr>
            <w:top w:val="none" w:sz="0" w:space="0" w:color="auto"/>
            <w:left w:val="none" w:sz="0" w:space="0" w:color="auto"/>
            <w:bottom w:val="none" w:sz="0" w:space="0" w:color="auto"/>
            <w:right w:val="none" w:sz="0" w:space="0" w:color="auto"/>
          </w:divBdr>
        </w:div>
        <w:div w:id="1256205106">
          <w:marLeft w:val="480"/>
          <w:marRight w:val="0"/>
          <w:marTop w:val="0"/>
          <w:marBottom w:val="0"/>
          <w:divBdr>
            <w:top w:val="none" w:sz="0" w:space="0" w:color="auto"/>
            <w:left w:val="none" w:sz="0" w:space="0" w:color="auto"/>
            <w:bottom w:val="none" w:sz="0" w:space="0" w:color="auto"/>
            <w:right w:val="none" w:sz="0" w:space="0" w:color="auto"/>
          </w:divBdr>
        </w:div>
        <w:div w:id="733822378">
          <w:marLeft w:val="480"/>
          <w:marRight w:val="0"/>
          <w:marTop w:val="0"/>
          <w:marBottom w:val="0"/>
          <w:divBdr>
            <w:top w:val="none" w:sz="0" w:space="0" w:color="auto"/>
            <w:left w:val="none" w:sz="0" w:space="0" w:color="auto"/>
            <w:bottom w:val="none" w:sz="0" w:space="0" w:color="auto"/>
            <w:right w:val="none" w:sz="0" w:space="0" w:color="auto"/>
          </w:divBdr>
        </w:div>
        <w:div w:id="1277757262">
          <w:marLeft w:val="480"/>
          <w:marRight w:val="0"/>
          <w:marTop w:val="0"/>
          <w:marBottom w:val="0"/>
          <w:divBdr>
            <w:top w:val="none" w:sz="0" w:space="0" w:color="auto"/>
            <w:left w:val="none" w:sz="0" w:space="0" w:color="auto"/>
            <w:bottom w:val="none" w:sz="0" w:space="0" w:color="auto"/>
            <w:right w:val="none" w:sz="0" w:space="0" w:color="auto"/>
          </w:divBdr>
        </w:div>
        <w:div w:id="1702903304">
          <w:marLeft w:val="480"/>
          <w:marRight w:val="0"/>
          <w:marTop w:val="0"/>
          <w:marBottom w:val="0"/>
          <w:divBdr>
            <w:top w:val="none" w:sz="0" w:space="0" w:color="auto"/>
            <w:left w:val="none" w:sz="0" w:space="0" w:color="auto"/>
            <w:bottom w:val="none" w:sz="0" w:space="0" w:color="auto"/>
            <w:right w:val="none" w:sz="0" w:space="0" w:color="auto"/>
          </w:divBdr>
        </w:div>
        <w:div w:id="18511394">
          <w:marLeft w:val="480"/>
          <w:marRight w:val="0"/>
          <w:marTop w:val="0"/>
          <w:marBottom w:val="0"/>
          <w:divBdr>
            <w:top w:val="none" w:sz="0" w:space="0" w:color="auto"/>
            <w:left w:val="none" w:sz="0" w:space="0" w:color="auto"/>
            <w:bottom w:val="none" w:sz="0" w:space="0" w:color="auto"/>
            <w:right w:val="none" w:sz="0" w:space="0" w:color="auto"/>
          </w:divBdr>
        </w:div>
        <w:div w:id="474378447">
          <w:marLeft w:val="480"/>
          <w:marRight w:val="0"/>
          <w:marTop w:val="0"/>
          <w:marBottom w:val="0"/>
          <w:divBdr>
            <w:top w:val="none" w:sz="0" w:space="0" w:color="auto"/>
            <w:left w:val="none" w:sz="0" w:space="0" w:color="auto"/>
            <w:bottom w:val="none" w:sz="0" w:space="0" w:color="auto"/>
            <w:right w:val="none" w:sz="0" w:space="0" w:color="auto"/>
          </w:divBdr>
        </w:div>
        <w:div w:id="356662291">
          <w:marLeft w:val="480"/>
          <w:marRight w:val="0"/>
          <w:marTop w:val="0"/>
          <w:marBottom w:val="0"/>
          <w:divBdr>
            <w:top w:val="none" w:sz="0" w:space="0" w:color="auto"/>
            <w:left w:val="none" w:sz="0" w:space="0" w:color="auto"/>
            <w:bottom w:val="none" w:sz="0" w:space="0" w:color="auto"/>
            <w:right w:val="none" w:sz="0" w:space="0" w:color="auto"/>
          </w:divBdr>
        </w:div>
        <w:div w:id="106462108">
          <w:marLeft w:val="480"/>
          <w:marRight w:val="0"/>
          <w:marTop w:val="0"/>
          <w:marBottom w:val="0"/>
          <w:divBdr>
            <w:top w:val="none" w:sz="0" w:space="0" w:color="auto"/>
            <w:left w:val="none" w:sz="0" w:space="0" w:color="auto"/>
            <w:bottom w:val="none" w:sz="0" w:space="0" w:color="auto"/>
            <w:right w:val="none" w:sz="0" w:space="0" w:color="auto"/>
          </w:divBdr>
        </w:div>
        <w:div w:id="1902863205">
          <w:marLeft w:val="480"/>
          <w:marRight w:val="0"/>
          <w:marTop w:val="0"/>
          <w:marBottom w:val="0"/>
          <w:divBdr>
            <w:top w:val="none" w:sz="0" w:space="0" w:color="auto"/>
            <w:left w:val="none" w:sz="0" w:space="0" w:color="auto"/>
            <w:bottom w:val="none" w:sz="0" w:space="0" w:color="auto"/>
            <w:right w:val="none" w:sz="0" w:space="0" w:color="auto"/>
          </w:divBdr>
        </w:div>
        <w:div w:id="410808616">
          <w:marLeft w:val="480"/>
          <w:marRight w:val="0"/>
          <w:marTop w:val="0"/>
          <w:marBottom w:val="0"/>
          <w:divBdr>
            <w:top w:val="none" w:sz="0" w:space="0" w:color="auto"/>
            <w:left w:val="none" w:sz="0" w:space="0" w:color="auto"/>
            <w:bottom w:val="none" w:sz="0" w:space="0" w:color="auto"/>
            <w:right w:val="none" w:sz="0" w:space="0" w:color="auto"/>
          </w:divBdr>
        </w:div>
      </w:divsChild>
    </w:div>
    <w:div w:id="387074905">
      <w:bodyDiv w:val="1"/>
      <w:marLeft w:val="0"/>
      <w:marRight w:val="0"/>
      <w:marTop w:val="0"/>
      <w:marBottom w:val="0"/>
      <w:divBdr>
        <w:top w:val="none" w:sz="0" w:space="0" w:color="auto"/>
        <w:left w:val="none" w:sz="0" w:space="0" w:color="auto"/>
        <w:bottom w:val="none" w:sz="0" w:space="0" w:color="auto"/>
        <w:right w:val="none" w:sz="0" w:space="0" w:color="auto"/>
      </w:divBdr>
    </w:div>
    <w:div w:id="387612176">
      <w:bodyDiv w:val="1"/>
      <w:marLeft w:val="0"/>
      <w:marRight w:val="0"/>
      <w:marTop w:val="0"/>
      <w:marBottom w:val="0"/>
      <w:divBdr>
        <w:top w:val="none" w:sz="0" w:space="0" w:color="auto"/>
        <w:left w:val="none" w:sz="0" w:space="0" w:color="auto"/>
        <w:bottom w:val="none" w:sz="0" w:space="0" w:color="auto"/>
        <w:right w:val="none" w:sz="0" w:space="0" w:color="auto"/>
      </w:divBdr>
    </w:div>
    <w:div w:id="390466772">
      <w:bodyDiv w:val="1"/>
      <w:marLeft w:val="0"/>
      <w:marRight w:val="0"/>
      <w:marTop w:val="0"/>
      <w:marBottom w:val="0"/>
      <w:divBdr>
        <w:top w:val="none" w:sz="0" w:space="0" w:color="auto"/>
        <w:left w:val="none" w:sz="0" w:space="0" w:color="auto"/>
        <w:bottom w:val="none" w:sz="0" w:space="0" w:color="auto"/>
        <w:right w:val="none" w:sz="0" w:space="0" w:color="auto"/>
      </w:divBdr>
    </w:div>
    <w:div w:id="390886410">
      <w:bodyDiv w:val="1"/>
      <w:marLeft w:val="0"/>
      <w:marRight w:val="0"/>
      <w:marTop w:val="0"/>
      <w:marBottom w:val="0"/>
      <w:divBdr>
        <w:top w:val="none" w:sz="0" w:space="0" w:color="auto"/>
        <w:left w:val="none" w:sz="0" w:space="0" w:color="auto"/>
        <w:bottom w:val="none" w:sz="0" w:space="0" w:color="auto"/>
        <w:right w:val="none" w:sz="0" w:space="0" w:color="auto"/>
      </w:divBdr>
    </w:div>
    <w:div w:id="393045222">
      <w:bodyDiv w:val="1"/>
      <w:marLeft w:val="0"/>
      <w:marRight w:val="0"/>
      <w:marTop w:val="0"/>
      <w:marBottom w:val="0"/>
      <w:divBdr>
        <w:top w:val="none" w:sz="0" w:space="0" w:color="auto"/>
        <w:left w:val="none" w:sz="0" w:space="0" w:color="auto"/>
        <w:bottom w:val="none" w:sz="0" w:space="0" w:color="auto"/>
        <w:right w:val="none" w:sz="0" w:space="0" w:color="auto"/>
      </w:divBdr>
      <w:divsChild>
        <w:div w:id="1602303251">
          <w:marLeft w:val="480"/>
          <w:marRight w:val="0"/>
          <w:marTop w:val="0"/>
          <w:marBottom w:val="0"/>
          <w:divBdr>
            <w:top w:val="none" w:sz="0" w:space="0" w:color="auto"/>
            <w:left w:val="none" w:sz="0" w:space="0" w:color="auto"/>
            <w:bottom w:val="none" w:sz="0" w:space="0" w:color="auto"/>
            <w:right w:val="none" w:sz="0" w:space="0" w:color="auto"/>
          </w:divBdr>
        </w:div>
        <w:div w:id="771781020">
          <w:marLeft w:val="480"/>
          <w:marRight w:val="0"/>
          <w:marTop w:val="0"/>
          <w:marBottom w:val="0"/>
          <w:divBdr>
            <w:top w:val="none" w:sz="0" w:space="0" w:color="auto"/>
            <w:left w:val="none" w:sz="0" w:space="0" w:color="auto"/>
            <w:bottom w:val="none" w:sz="0" w:space="0" w:color="auto"/>
            <w:right w:val="none" w:sz="0" w:space="0" w:color="auto"/>
          </w:divBdr>
        </w:div>
        <w:div w:id="871117423">
          <w:marLeft w:val="480"/>
          <w:marRight w:val="0"/>
          <w:marTop w:val="0"/>
          <w:marBottom w:val="0"/>
          <w:divBdr>
            <w:top w:val="none" w:sz="0" w:space="0" w:color="auto"/>
            <w:left w:val="none" w:sz="0" w:space="0" w:color="auto"/>
            <w:bottom w:val="none" w:sz="0" w:space="0" w:color="auto"/>
            <w:right w:val="none" w:sz="0" w:space="0" w:color="auto"/>
          </w:divBdr>
        </w:div>
        <w:div w:id="15007933">
          <w:marLeft w:val="480"/>
          <w:marRight w:val="0"/>
          <w:marTop w:val="0"/>
          <w:marBottom w:val="0"/>
          <w:divBdr>
            <w:top w:val="none" w:sz="0" w:space="0" w:color="auto"/>
            <w:left w:val="none" w:sz="0" w:space="0" w:color="auto"/>
            <w:bottom w:val="none" w:sz="0" w:space="0" w:color="auto"/>
            <w:right w:val="none" w:sz="0" w:space="0" w:color="auto"/>
          </w:divBdr>
        </w:div>
        <w:div w:id="962686136">
          <w:marLeft w:val="480"/>
          <w:marRight w:val="0"/>
          <w:marTop w:val="0"/>
          <w:marBottom w:val="0"/>
          <w:divBdr>
            <w:top w:val="none" w:sz="0" w:space="0" w:color="auto"/>
            <w:left w:val="none" w:sz="0" w:space="0" w:color="auto"/>
            <w:bottom w:val="none" w:sz="0" w:space="0" w:color="auto"/>
            <w:right w:val="none" w:sz="0" w:space="0" w:color="auto"/>
          </w:divBdr>
        </w:div>
        <w:div w:id="1380595736">
          <w:marLeft w:val="480"/>
          <w:marRight w:val="0"/>
          <w:marTop w:val="0"/>
          <w:marBottom w:val="0"/>
          <w:divBdr>
            <w:top w:val="none" w:sz="0" w:space="0" w:color="auto"/>
            <w:left w:val="none" w:sz="0" w:space="0" w:color="auto"/>
            <w:bottom w:val="none" w:sz="0" w:space="0" w:color="auto"/>
            <w:right w:val="none" w:sz="0" w:space="0" w:color="auto"/>
          </w:divBdr>
        </w:div>
        <w:div w:id="2012021942">
          <w:marLeft w:val="480"/>
          <w:marRight w:val="0"/>
          <w:marTop w:val="0"/>
          <w:marBottom w:val="0"/>
          <w:divBdr>
            <w:top w:val="none" w:sz="0" w:space="0" w:color="auto"/>
            <w:left w:val="none" w:sz="0" w:space="0" w:color="auto"/>
            <w:bottom w:val="none" w:sz="0" w:space="0" w:color="auto"/>
            <w:right w:val="none" w:sz="0" w:space="0" w:color="auto"/>
          </w:divBdr>
        </w:div>
        <w:div w:id="1190487507">
          <w:marLeft w:val="480"/>
          <w:marRight w:val="0"/>
          <w:marTop w:val="0"/>
          <w:marBottom w:val="0"/>
          <w:divBdr>
            <w:top w:val="none" w:sz="0" w:space="0" w:color="auto"/>
            <w:left w:val="none" w:sz="0" w:space="0" w:color="auto"/>
            <w:bottom w:val="none" w:sz="0" w:space="0" w:color="auto"/>
            <w:right w:val="none" w:sz="0" w:space="0" w:color="auto"/>
          </w:divBdr>
        </w:div>
        <w:div w:id="1953509305">
          <w:marLeft w:val="480"/>
          <w:marRight w:val="0"/>
          <w:marTop w:val="0"/>
          <w:marBottom w:val="0"/>
          <w:divBdr>
            <w:top w:val="none" w:sz="0" w:space="0" w:color="auto"/>
            <w:left w:val="none" w:sz="0" w:space="0" w:color="auto"/>
            <w:bottom w:val="none" w:sz="0" w:space="0" w:color="auto"/>
            <w:right w:val="none" w:sz="0" w:space="0" w:color="auto"/>
          </w:divBdr>
        </w:div>
        <w:div w:id="1454447555">
          <w:marLeft w:val="480"/>
          <w:marRight w:val="0"/>
          <w:marTop w:val="0"/>
          <w:marBottom w:val="0"/>
          <w:divBdr>
            <w:top w:val="none" w:sz="0" w:space="0" w:color="auto"/>
            <w:left w:val="none" w:sz="0" w:space="0" w:color="auto"/>
            <w:bottom w:val="none" w:sz="0" w:space="0" w:color="auto"/>
            <w:right w:val="none" w:sz="0" w:space="0" w:color="auto"/>
          </w:divBdr>
        </w:div>
        <w:div w:id="1782532260">
          <w:marLeft w:val="480"/>
          <w:marRight w:val="0"/>
          <w:marTop w:val="0"/>
          <w:marBottom w:val="0"/>
          <w:divBdr>
            <w:top w:val="none" w:sz="0" w:space="0" w:color="auto"/>
            <w:left w:val="none" w:sz="0" w:space="0" w:color="auto"/>
            <w:bottom w:val="none" w:sz="0" w:space="0" w:color="auto"/>
            <w:right w:val="none" w:sz="0" w:space="0" w:color="auto"/>
          </w:divBdr>
        </w:div>
        <w:div w:id="1974822003">
          <w:marLeft w:val="480"/>
          <w:marRight w:val="0"/>
          <w:marTop w:val="0"/>
          <w:marBottom w:val="0"/>
          <w:divBdr>
            <w:top w:val="none" w:sz="0" w:space="0" w:color="auto"/>
            <w:left w:val="none" w:sz="0" w:space="0" w:color="auto"/>
            <w:bottom w:val="none" w:sz="0" w:space="0" w:color="auto"/>
            <w:right w:val="none" w:sz="0" w:space="0" w:color="auto"/>
          </w:divBdr>
        </w:div>
        <w:div w:id="1143502864">
          <w:marLeft w:val="480"/>
          <w:marRight w:val="0"/>
          <w:marTop w:val="0"/>
          <w:marBottom w:val="0"/>
          <w:divBdr>
            <w:top w:val="none" w:sz="0" w:space="0" w:color="auto"/>
            <w:left w:val="none" w:sz="0" w:space="0" w:color="auto"/>
            <w:bottom w:val="none" w:sz="0" w:space="0" w:color="auto"/>
            <w:right w:val="none" w:sz="0" w:space="0" w:color="auto"/>
          </w:divBdr>
        </w:div>
        <w:div w:id="253054683">
          <w:marLeft w:val="480"/>
          <w:marRight w:val="0"/>
          <w:marTop w:val="0"/>
          <w:marBottom w:val="0"/>
          <w:divBdr>
            <w:top w:val="none" w:sz="0" w:space="0" w:color="auto"/>
            <w:left w:val="none" w:sz="0" w:space="0" w:color="auto"/>
            <w:bottom w:val="none" w:sz="0" w:space="0" w:color="auto"/>
            <w:right w:val="none" w:sz="0" w:space="0" w:color="auto"/>
          </w:divBdr>
        </w:div>
        <w:div w:id="1478523333">
          <w:marLeft w:val="480"/>
          <w:marRight w:val="0"/>
          <w:marTop w:val="0"/>
          <w:marBottom w:val="0"/>
          <w:divBdr>
            <w:top w:val="none" w:sz="0" w:space="0" w:color="auto"/>
            <w:left w:val="none" w:sz="0" w:space="0" w:color="auto"/>
            <w:bottom w:val="none" w:sz="0" w:space="0" w:color="auto"/>
            <w:right w:val="none" w:sz="0" w:space="0" w:color="auto"/>
          </w:divBdr>
        </w:div>
        <w:div w:id="389622069">
          <w:marLeft w:val="480"/>
          <w:marRight w:val="0"/>
          <w:marTop w:val="0"/>
          <w:marBottom w:val="0"/>
          <w:divBdr>
            <w:top w:val="none" w:sz="0" w:space="0" w:color="auto"/>
            <w:left w:val="none" w:sz="0" w:space="0" w:color="auto"/>
            <w:bottom w:val="none" w:sz="0" w:space="0" w:color="auto"/>
            <w:right w:val="none" w:sz="0" w:space="0" w:color="auto"/>
          </w:divBdr>
        </w:div>
        <w:div w:id="2011062970">
          <w:marLeft w:val="480"/>
          <w:marRight w:val="0"/>
          <w:marTop w:val="0"/>
          <w:marBottom w:val="0"/>
          <w:divBdr>
            <w:top w:val="none" w:sz="0" w:space="0" w:color="auto"/>
            <w:left w:val="none" w:sz="0" w:space="0" w:color="auto"/>
            <w:bottom w:val="none" w:sz="0" w:space="0" w:color="auto"/>
            <w:right w:val="none" w:sz="0" w:space="0" w:color="auto"/>
          </w:divBdr>
        </w:div>
        <w:div w:id="1127092126">
          <w:marLeft w:val="480"/>
          <w:marRight w:val="0"/>
          <w:marTop w:val="0"/>
          <w:marBottom w:val="0"/>
          <w:divBdr>
            <w:top w:val="none" w:sz="0" w:space="0" w:color="auto"/>
            <w:left w:val="none" w:sz="0" w:space="0" w:color="auto"/>
            <w:bottom w:val="none" w:sz="0" w:space="0" w:color="auto"/>
            <w:right w:val="none" w:sz="0" w:space="0" w:color="auto"/>
          </w:divBdr>
        </w:div>
        <w:div w:id="894270995">
          <w:marLeft w:val="480"/>
          <w:marRight w:val="0"/>
          <w:marTop w:val="0"/>
          <w:marBottom w:val="0"/>
          <w:divBdr>
            <w:top w:val="none" w:sz="0" w:space="0" w:color="auto"/>
            <w:left w:val="none" w:sz="0" w:space="0" w:color="auto"/>
            <w:bottom w:val="none" w:sz="0" w:space="0" w:color="auto"/>
            <w:right w:val="none" w:sz="0" w:space="0" w:color="auto"/>
          </w:divBdr>
        </w:div>
        <w:div w:id="1879969401">
          <w:marLeft w:val="480"/>
          <w:marRight w:val="0"/>
          <w:marTop w:val="0"/>
          <w:marBottom w:val="0"/>
          <w:divBdr>
            <w:top w:val="none" w:sz="0" w:space="0" w:color="auto"/>
            <w:left w:val="none" w:sz="0" w:space="0" w:color="auto"/>
            <w:bottom w:val="none" w:sz="0" w:space="0" w:color="auto"/>
            <w:right w:val="none" w:sz="0" w:space="0" w:color="auto"/>
          </w:divBdr>
        </w:div>
        <w:div w:id="1276869284">
          <w:marLeft w:val="480"/>
          <w:marRight w:val="0"/>
          <w:marTop w:val="0"/>
          <w:marBottom w:val="0"/>
          <w:divBdr>
            <w:top w:val="none" w:sz="0" w:space="0" w:color="auto"/>
            <w:left w:val="none" w:sz="0" w:space="0" w:color="auto"/>
            <w:bottom w:val="none" w:sz="0" w:space="0" w:color="auto"/>
            <w:right w:val="none" w:sz="0" w:space="0" w:color="auto"/>
          </w:divBdr>
        </w:div>
        <w:div w:id="1558932410">
          <w:marLeft w:val="480"/>
          <w:marRight w:val="0"/>
          <w:marTop w:val="0"/>
          <w:marBottom w:val="0"/>
          <w:divBdr>
            <w:top w:val="none" w:sz="0" w:space="0" w:color="auto"/>
            <w:left w:val="none" w:sz="0" w:space="0" w:color="auto"/>
            <w:bottom w:val="none" w:sz="0" w:space="0" w:color="auto"/>
            <w:right w:val="none" w:sz="0" w:space="0" w:color="auto"/>
          </w:divBdr>
        </w:div>
        <w:div w:id="1137380742">
          <w:marLeft w:val="480"/>
          <w:marRight w:val="0"/>
          <w:marTop w:val="0"/>
          <w:marBottom w:val="0"/>
          <w:divBdr>
            <w:top w:val="none" w:sz="0" w:space="0" w:color="auto"/>
            <w:left w:val="none" w:sz="0" w:space="0" w:color="auto"/>
            <w:bottom w:val="none" w:sz="0" w:space="0" w:color="auto"/>
            <w:right w:val="none" w:sz="0" w:space="0" w:color="auto"/>
          </w:divBdr>
        </w:div>
        <w:div w:id="1079594825">
          <w:marLeft w:val="480"/>
          <w:marRight w:val="0"/>
          <w:marTop w:val="0"/>
          <w:marBottom w:val="0"/>
          <w:divBdr>
            <w:top w:val="none" w:sz="0" w:space="0" w:color="auto"/>
            <w:left w:val="none" w:sz="0" w:space="0" w:color="auto"/>
            <w:bottom w:val="none" w:sz="0" w:space="0" w:color="auto"/>
            <w:right w:val="none" w:sz="0" w:space="0" w:color="auto"/>
          </w:divBdr>
        </w:div>
        <w:div w:id="2057854514">
          <w:marLeft w:val="480"/>
          <w:marRight w:val="0"/>
          <w:marTop w:val="0"/>
          <w:marBottom w:val="0"/>
          <w:divBdr>
            <w:top w:val="none" w:sz="0" w:space="0" w:color="auto"/>
            <w:left w:val="none" w:sz="0" w:space="0" w:color="auto"/>
            <w:bottom w:val="none" w:sz="0" w:space="0" w:color="auto"/>
            <w:right w:val="none" w:sz="0" w:space="0" w:color="auto"/>
          </w:divBdr>
        </w:div>
      </w:divsChild>
    </w:div>
    <w:div w:id="396786360">
      <w:bodyDiv w:val="1"/>
      <w:marLeft w:val="0"/>
      <w:marRight w:val="0"/>
      <w:marTop w:val="0"/>
      <w:marBottom w:val="0"/>
      <w:divBdr>
        <w:top w:val="none" w:sz="0" w:space="0" w:color="auto"/>
        <w:left w:val="none" w:sz="0" w:space="0" w:color="auto"/>
        <w:bottom w:val="none" w:sz="0" w:space="0" w:color="auto"/>
        <w:right w:val="none" w:sz="0" w:space="0" w:color="auto"/>
      </w:divBdr>
      <w:divsChild>
        <w:div w:id="1641184907">
          <w:marLeft w:val="480"/>
          <w:marRight w:val="0"/>
          <w:marTop w:val="0"/>
          <w:marBottom w:val="0"/>
          <w:divBdr>
            <w:top w:val="none" w:sz="0" w:space="0" w:color="auto"/>
            <w:left w:val="none" w:sz="0" w:space="0" w:color="auto"/>
            <w:bottom w:val="none" w:sz="0" w:space="0" w:color="auto"/>
            <w:right w:val="none" w:sz="0" w:space="0" w:color="auto"/>
          </w:divBdr>
        </w:div>
        <w:div w:id="1764954460">
          <w:marLeft w:val="480"/>
          <w:marRight w:val="0"/>
          <w:marTop w:val="0"/>
          <w:marBottom w:val="0"/>
          <w:divBdr>
            <w:top w:val="none" w:sz="0" w:space="0" w:color="auto"/>
            <w:left w:val="none" w:sz="0" w:space="0" w:color="auto"/>
            <w:bottom w:val="none" w:sz="0" w:space="0" w:color="auto"/>
            <w:right w:val="none" w:sz="0" w:space="0" w:color="auto"/>
          </w:divBdr>
        </w:div>
        <w:div w:id="502866318">
          <w:marLeft w:val="480"/>
          <w:marRight w:val="0"/>
          <w:marTop w:val="0"/>
          <w:marBottom w:val="0"/>
          <w:divBdr>
            <w:top w:val="none" w:sz="0" w:space="0" w:color="auto"/>
            <w:left w:val="none" w:sz="0" w:space="0" w:color="auto"/>
            <w:bottom w:val="none" w:sz="0" w:space="0" w:color="auto"/>
            <w:right w:val="none" w:sz="0" w:space="0" w:color="auto"/>
          </w:divBdr>
        </w:div>
        <w:div w:id="15157927">
          <w:marLeft w:val="480"/>
          <w:marRight w:val="0"/>
          <w:marTop w:val="0"/>
          <w:marBottom w:val="0"/>
          <w:divBdr>
            <w:top w:val="none" w:sz="0" w:space="0" w:color="auto"/>
            <w:left w:val="none" w:sz="0" w:space="0" w:color="auto"/>
            <w:bottom w:val="none" w:sz="0" w:space="0" w:color="auto"/>
            <w:right w:val="none" w:sz="0" w:space="0" w:color="auto"/>
          </w:divBdr>
        </w:div>
        <w:div w:id="196042631">
          <w:marLeft w:val="480"/>
          <w:marRight w:val="0"/>
          <w:marTop w:val="0"/>
          <w:marBottom w:val="0"/>
          <w:divBdr>
            <w:top w:val="none" w:sz="0" w:space="0" w:color="auto"/>
            <w:left w:val="none" w:sz="0" w:space="0" w:color="auto"/>
            <w:bottom w:val="none" w:sz="0" w:space="0" w:color="auto"/>
            <w:right w:val="none" w:sz="0" w:space="0" w:color="auto"/>
          </w:divBdr>
        </w:div>
        <w:div w:id="821317241">
          <w:marLeft w:val="480"/>
          <w:marRight w:val="0"/>
          <w:marTop w:val="0"/>
          <w:marBottom w:val="0"/>
          <w:divBdr>
            <w:top w:val="none" w:sz="0" w:space="0" w:color="auto"/>
            <w:left w:val="none" w:sz="0" w:space="0" w:color="auto"/>
            <w:bottom w:val="none" w:sz="0" w:space="0" w:color="auto"/>
            <w:right w:val="none" w:sz="0" w:space="0" w:color="auto"/>
          </w:divBdr>
        </w:div>
        <w:div w:id="1943146058">
          <w:marLeft w:val="480"/>
          <w:marRight w:val="0"/>
          <w:marTop w:val="0"/>
          <w:marBottom w:val="0"/>
          <w:divBdr>
            <w:top w:val="none" w:sz="0" w:space="0" w:color="auto"/>
            <w:left w:val="none" w:sz="0" w:space="0" w:color="auto"/>
            <w:bottom w:val="none" w:sz="0" w:space="0" w:color="auto"/>
            <w:right w:val="none" w:sz="0" w:space="0" w:color="auto"/>
          </w:divBdr>
        </w:div>
        <w:div w:id="1024399230">
          <w:marLeft w:val="480"/>
          <w:marRight w:val="0"/>
          <w:marTop w:val="0"/>
          <w:marBottom w:val="0"/>
          <w:divBdr>
            <w:top w:val="none" w:sz="0" w:space="0" w:color="auto"/>
            <w:left w:val="none" w:sz="0" w:space="0" w:color="auto"/>
            <w:bottom w:val="none" w:sz="0" w:space="0" w:color="auto"/>
            <w:right w:val="none" w:sz="0" w:space="0" w:color="auto"/>
          </w:divBdr>
        </w:div>
        <w:div w:id="1089734718">
          <w:marLeft w:val="480"/>
          <w:marRight w:val="0"/>
          <w:marTop w:val="0"/>
          <w:marBottom w:val="0"/>
          <w:divBdr>
            <w:top w:val="none" w:sz="0" w:space="0" w:color="auto"/>
            <w:left w:val="none" w:sz="0" w:space="0" w:color="auto"/>
            <w:bottom w:val="none" w:sz="0" w:space="0" w:color="auto"/>
            <w:right w:val="none" w:sz="0" w:space="0" w:color="auto"/>
          </w:divBdr>
        </w:div>
        <w:div w:id="1779137185">
          <w:marLeft w:val="480"/>
          <w:marRight w:val="0"/>
          <w:marTop w:val="0"/>
          <w:marBottom w:val="0"/>
          <w:divBdr>
            <w:top w:val="none" w:sz="0" w:space="0" w:color="auto"/>
            <w:left w:val="none" w:sz="0" w:space="0" w:color="auto"/>
            <w:bottom w:val="none" w:sz="0" w:space="0" w:color="auto"/>
            <w:right w:val="none" w:sz="0" w:space="0" w:color="auto"/>
          </w:divBdr>
        </w:div>
        <w:div w:id="953168433">
          <w:marLeft w:val="480"/>
          <w:marRight w:val="0"/>
          <w:marTop w:val="0"/>
          <w:marBottom w:val="0"/>
          <w:divBdr>
            <w:top w:val="none" w:sz="0" w:space="0" w:color="auto"/>
            <w:left w:val="none" w:sz="0" w:space="0" w:color="auto"/>
            <w:bottom w:val="none" w:sz="0" w:space="0" w:color="auto"/>
            <w:right w:val="none" w:sz="0" w:space="0" w:color="auto"/>
          </w:divBdr>
        </w:div>
        <w:div w:id="1113598884">
          <w:marLeft w:val="480"/>
          <w:marRight w:val="0"/>
          <w:marTop w:val="0"/>
          <w:marBottom w:val="0"/>
          <w:divBdr>
            <w:top w:val="none" w:sz="0" w:space="0" w:color="auto"/>
            <w:left w:val="none" w:sz="0" w:space="0" w:color="auto"/>
            <w:bottom w:val="none" w:sz="0" w:space="0" w:color="auto"/>
            <w:right w:val="none" w:sz="0" w:space="0" w:color="auto"/>
          </w:divBdr>
        </w:div>
        <w:div w:id="1118646024">
          <w:marLeft w:val="480"/>
          <w:marRight w:val="0"/>
          <w:marTop w:val="0"/>
          <w:marBottom w:val="0"/>
          <w:divBdr>
            <w:top w:val="none" w:sz="0" w:space="0" w:color="auto"/>
            <w:left w:val="none" w:sz="0" w:space="0" w:color="auto"/>
            <w:bottom w:val="none" w:sz="0" w:space="0" w:color="auto"/>
            <w:right w:val="none" w:sz="0" w:space="0" w:color="auto"/>
          </w:divBdr>
        </w:div>
        <w:div w:id="684478306">
          <w:marLeft w:val="480"/>
          <w:marRight w:val="0"/>
          <w:marTop w:val="0"/>
          <w:marBottom w:val="0"/>
          <w:divBdr>
            <w:top w:val="none" w:sz="0" w:space="0" w:color="auto"/>
            <w:left w:val="none" w:sz="0" w:space="0" w:color="auto"/>
            <w:bottom w:val="none" w:sz="0" w:space="0" w:color="auto"/>
            <w:right w:val="none" w:sz="0" w:space="0" w:color="auto"/>
          </w:divBdr>
        </w:div>
        <w:div w:id="160511981">
          <w:marLeft w:val="480"/>
          <w:marRight w:val="0"/>
          <w:marTop w:val="0"/>
          <w:marBottom w:val="0"/>
          <w:divBdr>
            <w:top w:val="none" w:sz="0" w:space="0" w:color="auto"/>
            <w:left w:val="none" w:sz="0" w:space="0" w:color="auto"/>
            <w:bottom w:val="none" w:sz="0" w:space="0" w:color="auto"/>
            <w:right w:val="none" w:sz="0" w:space="0" w:color="auto"/>
          </w:divBdr>
        </w:div>
        <w:div w:id="1663508801">
          <w:marLeft w:val="480"/>
          <w:marRight w:val="0"/>
          <w:marTop w:val="0"/>
          <w:marBottom w:val="0"/>
          <w:divBdr>
            <w:top w:val="none" w:sz="0" w:space="0" w:color="auto"/>
            <w:left w:val="none" w:sz="0" w:space="0" w:color="auto"/>
            <w:bottom w:val="none" w:sz="0" w:space="0" w:color="auto"/>
            <w:right w:val="none" w:sz="0" w:space="0" w:color="auto"/>
          </w:divBdr>
        </w:div>
        <w:div w:id="1408115893">
          <w:marLeft w:val="480"/>
          <w:marRight w:val="0"/>
          <w:marTop w:val="0"/>
          <w:marBottom w:val="0"/>
          <w:divBdr>
            <w:top w:val="none" w:sz="0" w:space="0" w:color="auto"/>
            <w:left w:val="none" w:sz="0" w:space="0" w:color="auto"/>
            <w:bottom w:val="none" w:sz="0" w:space="0" w:color="auto"/>
            <w:right w:val="none" w:sz="0" w:space="0" w:color="auto"/>
          </w:divBdr>
        </w:div>
        <w:div w:id="372314436">
          <w:marLeft w:val="480"/>
          <w:marRight w:val="0"/>
          <w:marTop w:val="0"/>
          <w:marBottom w:val="0"/>
          <w:divBdr>
            <w:top w:val="none" w:sz="0" w:space="0" w:color="auto"/>
            <w:left w:val="none" w:sz="0" w:space="0" w:color="auto"/>
            <w:bottom w:val="none" w:sz="0" w:space="0" w:color="auto"/>
            <w:right w:val="none" w:sz="0" w:space="0" w:color="auto"/>
          </w:divBdr>
        </w:div>
        <w:div w:id="1603948390">
          <w:marLeft w:val="480"/>
          <w:marRight w:val="0"/>
          <w:marTop w:val="0"/>
          <w:marBottom w:val="0"/>
          <w:divBdr>
            <w:top w:val="none" w:sz="0" w:space="0" w:color="auto"/>
            <w:left w:val="none" w:sz="0" w:space="0" w:color="auto"/>
            <w:bottom w:val="none" w:sz="0" w:space="0" w:color="auto"/>
            <w:right w:val="none" w:sz="0" w:space="0" w:color="auto"/>
          </w:divBdr>
        </w:div>
        <w:div w:id="1045064123">
          <w:marLeft w:val="480"/>
          <w:marRight w:val="0"/>
          <w:marTop w:val="0"/>
          <w:marBottom w:val="0"/>
          <w:divBdr>
            <w:top w:val="none" w:sz="0" w:space="0" w:color="auto"/>
            <w:left w:val="none" w:sz="0" w:space="0" w:color="auto"/>
            <w:bottom w:val="none" w:sz="0" w:space="0" w:color="auto"/>
            <w:right w:val="none" w:sz="0" w:space="0" w:color="auto"/>
          </w:divBdr>
        </w:div>
        <w:div w:id="1844782354">
          <w:marLeft w:val="480"/>
          <w:marRight w:val="0"/>
          <w:marTop w:val="0"/>
          <w:marBottom w:val="0"/>
          <w:divBdr>
            <w:top w:val="none" w:sz="0" w:space="0" w:color="auto"/>
            <w:left w:val="none" w:sz="0" w:space="0" w:color="auto"/>
            <w:bottom w:val="none" w:sz="0" w:space="0" w:color="auto"/>
            <w:right w:val="none" w:sz="0" w:space="0" w:color="auto"/>
          </w:divBdr>
        </w:div>
        <w:div w:id="1688631501">
          <w:marLeft w:val="480"/>
          <w:marRight w:val="0"/>
          <w:marTop w:val="0"/>
          <w:marBottom w:val="0"/>
          <w:divBdr>
            <w:top w:val="none" w:sz="0" w:space="0" w:color="auto"/>
            <w:left w:val="none" w:sz="0" w:space="0" w:color="auto"/>
            <w:bottom w:val="none" w:sz="0" w:space="0" w:color="auto"/>
            <w:right w:val="none" w:sz="0" w:space="0" w:color="auto"/>
          </w:divBdr>
        </w:div>
        <w:div w:id="1957519654">
          <w:marLeft w:val="480"/>
          <w:marRight w:val="0"/>
          <w:marTop w:val="0"/>
          <w:marBottom w:val="0"/>
          <w:divBdr>
            <w:top w:val="none" w:sz="0" w:space="0" w:color="auto"/>
            <w:left w:val="none" w:sz="0" w:space="0" w:color="auto"/>
            <w:bottom w:val="none" w:sz="0" w:space="0" w:color="auto"/>
            <w:right w:val="none" w:sz="0" w:space="0" w:color="auto"/>
          </w:divBdr>
        </w:div>
        <w:div w:id="880704958">
          <w:marLeft w:val="480"/>
          <w:marRight w:val="0"/>
          <w:marTop w:val="0"/>
          <w:marBottom w:val="0"/>
          <w:divBdr>
            <w:top w:val="none" w:sz="0" w:space="0" w:color="auto"/>
            <w:left w:val="none" w:sz="0" w:space="0" w:color="auto"/>
            <w:bottom w:val="none" w:sz="0" w:space="0" w:color="auto"/>
            <w:right w:val="none" w:sz="0" w:space="0" w:color="auto"/>
          </w:divBdr>
        </w:div>
        <w:div w:id="515342271">
          <w:marLeft w:val="480"/>
          <w:marRight w:val="0"/>
          <w:marTop w:val="0"/>
          <w:marBottom w:val="0"/>
          <w:divBdr>
            <w:top w:val="none" w:sz="0" w:space="0" w:color="auto"/>
            <w:left w:val="none" w:sz="0" w:space="0" w:color="auto"/>
            <w:bottom w:val="none" w:sz="0" w:space="0" w:color="auto"/>
            <w:right w:val="none" w:sz="0" w:space="0" w:color="auto"/>
          </w:divBdr>
        </w:div>
        <w:div w:id="1404329139">
          <w:marLeft w:val="480"/>
          <w:marRight w:val="0"/>
          <w:marTop w:val="0"/>
          <w:marBottom w:val="0"/>
          <w:divBdr>
            <w:top w:val="none" w:sz="0" w:space="0" w:color="auto"/>
            <w:left w:val="none" w:sz="0" w:space="0" w:color="auto"/>
            <w:bottom w:val="none" w:sz="0" w:space="0" w:color="auto"/>
            <w:right w:val="none" w:sz="0" w:space="0" w:color="auto"/>
          </w:divBdr>
        </w:div>
        <w:div w:id="1511799838">
          <w:marLeft w:val="480"/>
          <w:marRight w:val="0"/>
          <w:marTop w:val="0"/>
          <w:marBottom w:val="0"/>
          <w:divBdr>
            <w:top w:val="none" w:sz="0" w:space="0" w:color="auto"/>
            <w:left w:val="none" w:sz="0" w:space="0" w:color="auto"/>
            <w:bottom w:val="none" w:sz="0" w:space="0" w:color="auto"/>
            <w:right w:val="none" w:sz="0" w:space="0" w:color="auto"/>
          </w:divBdr>
        </w:div>
        <w:div w:id="2056346100">
          <w:marLeft w:val="480"/>
          <w:marRight w:val="0"/>
          <w:marTop w:val="0"/>
          <w:marBottom w:val="0"/>
          <w:divBdr>
            <w:top w:val="none" w:sz="0" w:space="0" w:color="auto"/>
            <w:left w:val="none" w:sz="0" w:space="0" w:color="auto"/>
            <w:bottom w:val="none" w:sz="0" w:space="0" w:color="auto"/>
            <w:right w:val="none" w:sz="0" w:space="0" w:color="auto"/>
          </w:divBdr>
        </w:div>
        <w:div w:id="1139961753">
          <w:marLeft w:val="480"/>
          <w:marRight w:val="0"/>
          <w:marTop w:val="0"/>
          <w:marBottom w:val="0"/>
          <w:divBdr>
            <w:top w:val="none" w:sz="0" w:space="0" w:color="auto"/>
            <w:left w:val="none" w:sz="0" w:space="0" w:color="auto"/>
            <w:bottom w:val="none" w:sz="0" w:space="0" w:color="auto"/>
            <w:right w:val="none" w:sz="0" w:space="0" w:color="auto"/>
          </w:divBdr>
        </w:div>
        <w:div w:id="280495015">
          <w:marLeft w:val="480"/>
          <w:marRight w:val="0"/>
          <w:marTop w:val="0"/>
          <w:marBottom w:val="0"/>
          <w:divBdr>
            <w:top w:val="none" w:sz="0" w:space="0" w:color="auto"/>
            <w:left w:val="none" w:sz="0" w:space="0" w:color="auto"/>
            <w:bottom w:val="none" w:sz="0" w:space="0" w:color="auto"/>
            <w:right w:val="none" w:sz="0" w:space="0" w:color="auto"/>
          </w:divBdr>
        </w:div>
        <w:div w:id="404839695">
          <w:marLeft w:val="480"/>
          <w:marRight w:val="0"/>
          <w:marTop w:val="0"/>
          <w:marBottom w:val="0"/>
          <w:divBdr>
            <w:top w:val="none" w:sz="0" w:space="0" w:color="auto"/>
            <w:left w:val="none" w:sz="0" w:space="0" w:color="auto"/>
            <w:bottom w:val="none" w:sz="0" w:space="0" w:color="auto"/>
            <w:right w:val="none" w:sz="0" w:space="0" w:color="auto"/>
          </w:divBdr>
        </w:div>
        <w:div w:id="547761333">
          <w:marLeft w:val="480"/>
          <w:marRight w:val="0"/>
          <w:marTop w:val="0"/>
          <w:marBottom w:val="0"/>
          <w:divBdr>
            <w:top w:val="none" w:sz="0" w:space="0" w:color="auto"/>
            <w:left w:val="none" w:sz="0" w:space="0" w:color="auto"/>
            <w:bottom w:val="none" w:sz="0" w:space="0" w:color="auto"/>
            <w:right w:val="none" w:sz="0" w:space="0" w:color="auto"/>
          </w:divBdr>
        </w:div>
      </w:divsChild>
    </w:div>
    <w:div w:id="402341070">
      <w:bodyDiv w:val="1"/>
      <w:marLeft w:val="0"/>
      <w:marRight w:val="0"/>
      <w:marTop w:val="0"/>
      <w:marBottom w:val="0"/>
      <w:divBdr>
        <w:top w:val="none" w:sz="0" w:space="0" w:color="auto"/>
        <w:left w:val="none" w:sz="0" w:space="0" w:color="auto"/>
        <w:bottom w:val="none" w:sz="0" w:space="0" w:color="auto"/>
        <w:right w:val="none" w:sz="0" w:space="0" w:color="auto"/>
      </w:divBdr>
      <w:divsChild>
        <w:div w:id="1932005549">
          <w:marLeft w:val="480"/>
          <w:marRight w:val="0"/>
          <w:marTop w:val="0"/>
          <w:marBottom w:val="0"/>
          <w:divBdr>
            <w:top w:val="none" w:sz="0" w:space="0" w:color="auto"/>
            <w:left w:val="none" w:sz="0" w:space="0" w:color="auto"/>
            <w:bottom w:val="none" w:sz="0" w:space="0" w:color="auto"/>
            <w:right w:val="none" w:sz="0" w:space="0" w:color="auto"/>
          </w:divBdr>
        </w:div>
        <w:div w:id="673995130">
          <w:marLeft w:val="480"/>
          <w:marRight w:val="0"/>
          <w:marTop w:val="0"/>
          <w:marBottom w:val="0"/>
          <w:divBdr>
            <w:top w:val="none" w:sz="0" w:space="0" w:color="auto"/>
            <w:left w:val="none" w:sz="0" w:space="0" w:color="auto"/>
            <w:bottom w:val="none" w:sz="0" w:space="0" w:color="auto"/>
            <w:right w:val="none" w:sz="0" w:space="0" w:color="auto"/>
          </w:divBdr>
        </w:div>
        <w:div w:id="560561605">
          <w:marLeft w:val="480"/>
          <w:marRight w:val="0"/>
          <w:marTop w:val="0"/>
          <w:marBottom w:val="0"/>
          <w:divBdr>
            <w:top w:val="none" w:sz="0" w:space="0" w:color="auto"/>
            <w:left w:val="none" w:sz="0" w:space="0" w:color="auto"/>
            <w:bottom w:val="none" w:sz="0" w:space="0" w:color="auto"/>
            <w:right w:val="none" w:sz="0" w:space="0" w:color="auto"/>
          </w:divBdr>
        </w:div>
        <w:div w:id="525799651">
          <w:marLeft w:val="480"/>
          <w:marRight w:val="0"/>
          <w:marTop w:val="0"/>
          <w:marBottom w:val="0"/>
          <w:divBdr>
            <w:top w:val="none" w:sz="0" w:space="0" w:color="auto"/>
            <w:left w:val="none" w:sz="0" w:space="0" w:color="auto"/>
            <w:bottom w:val="none" w:sz="0" w:space="0" w:color="auto"/>
            <w:right w:val="none" w:sz="0" w:space="0" w:color="auto"/>
          </w:divBdr>
        </w:div>
        <w:div w:id="858396471">
          <w:marLeft w:val="480"/>
          <w:marRight w:val="0"/>
          <w:marTop w:val="0"/>
          <w:marBottom w:val="0"/>
          <w:divBdr>
            <w:top w:val="none" w:sz="0" w:space="0" w:color="auto"/>
            <w:left w:val="none" w:sz="0" w:space="0" w:color="auto"/>
            <w:bottom w:val="none" w:sz="0" w:space="0" w:color="auto"/>
            <w:right w:val="none" w:sz="0" w:space="0" w:color="auto"/>
          </w:divBdr>
        </w:div>
        <w:div w:id="1532301465">
          <w:marLeft w:val="480"/>
          <w:marRight w:val="0"/>
          <w:marTop w:val="0"/>
          <w:marBottom w:val="0"/>
          <w:divBdr>
            <w:top w:val="none" w:sz="0" w:space="0" w:color="auto"/>
            <w:left w:val="none" w:sz="0" w:space="0" w:color="auto"/>
            <w:bottom w:val="none" w:sz="0" w:space="0" w:color="auto"/>
            <w:right w:val="none" w:sz="0" w:space="0" w:color="auto"/>
          </w:divBdr>
        </w:div>
        <w:div w:id="1526092547">
          <w:marLeft w:val="480"/>
          <w:marRight w:val="0"/>
          <w:marTop w:val="0"/>
          <w:marBottom w:val="0"/>
          <w:divBdr>
            <w:top w:val="none" w:sz="0" w:space="0" w:color="auto"/>
            <w:left w:val="none" w:sz="0" w:space="0" w:color="auto"/>
            <w:bottom w:val="none" w:sz="0" w:space="0" w:color="auto"/>
            <w:right w:val="none" w:sz="0" w:space="0" w:color="auto"/>
          </w:divBdr>
        </w:div>
        <w:div w:id="727729045">
          <w:marLeft w:val="480"/>
          <w:marRight w:val="0"/>
          <w:marTop w:val="0"/>
          <w:marBottom w:val="0"/>
          <w:divBdr>
            <w:top w:val="none" w:sz="0" w:space="0" w:color="auto"/>
            <w:left w:val="none" w:sz="0" w:space="0" w:color="auto"/>
            <w:bottom w:val="none" w:sz="0" w:space="0" w:color="auto"/>
            <w:right w:val="none" w:sz="0" w:space="0" w:color="auto"/>
          </w:divBdr>
        </w:div>
        <w:div w:id="209734985">
          <w:marLeft w:val="480"/>
          <w:marRight w:val="0"/>
          <w:marTop w:val="0"/>
          <w:marBottom w:val="0"/>
          <w:divBdr>
            <w:top w:val="none" w:sz="0" w:space="0" w:color="auto"/>
            <w:left w:val="none" w:sz="0" w:space="0" w:color="auto"/>
            <w:bottom w:val="none" w:sz="0" w:space="0" w:color="auto"/>
            <w:right w:val="none" w:sz="0" w:space="0" w:color="auto"/>
          </w:divBdr>
        </w:div>
        <w:div w:id="915817654">
          <w:marLeft w:val="480"/>
          <w:marRight w:val="0"/>
          <w:marTop w:val="0"/>
          <w:marBottom w:val="0"/>
          <w:divBdr>
            <w:top w:val="none" w:sz="0" w:space="0" w:color="auto"/>
            <w:left w:val="none" w:sz="0" w:space="0" w:color="auto"/>
            <w:bottom w:val="none" w:sz="0" w:space="0" w:color="auto"/>
            <w:right w:val="none" w:sz="0" w:space="0" w:color="auto"/>
          </w:divBdr>
        </w:div>
        <w:div w:id="1140149905">
          <w:marLeft w:val="480"/>
          <w:marRight w:val="0"/>
          <w:marTop w:val="0"/>
          <w:marBottom w:val="0"/>
          <w:divBdr>
            <w:top w:val="none" w:sz="0" w:space="0" w:color="auto"/>
            <w:left w:val="none" w:sz="0" w:space="0" w:color="auto"/>
            <w:bottom w:val="none" w:sz="0" w:space="0" w:color="auto"/>
            <w:right w:val="none" w:sz="0" w:space="0" w:color="auto"/>
          </w:divBdr>
        </w:div>
        <w:div w:id="1438716935">
          <w:marLeft w:val="480"/>
          <w:marRight w:val="0"/>
          <w:marTop w:val="0"/>
          <w:marBottom w:val="0"/>
          <w:divBdr>
            <w:top w:val="none" w:sz="0" w:space="0" w:color="auto"/>
            <w:left w:val="none" w:sz="0" w:space="0" w:color="auto"/>
            <w:bottom w:val="none" w:sz="0" w:space="0" w:color="auto"/>
            <w:right w:val="none" w:sz="0" w:space="0" w:color="auto"/>
          </w:divBdr>
        </w:div>
        <w:div w:id="2057391999">
          <w:marLeft w:val="480"/>
          <w:marRight w:val="0"/>
          <w:marTop w:val="0"/>
          <w:marBottom w:val="0"/>
          <w:divBdr>
            <w:top w:val="none" w:sz="0" w:space="0" w:color="auto"/>
            <w:left w:val="none" w:sz="0" w:space="0" w:color="auto"/>
            <w:bottom w:val="none" w:sz="0" w:space="0" w:color="auto"/>
            <w:right w:val="none" w:sz="0" w:space="0" w:color="auto"/>
          </w:divBdr>
        </w:div>
        <w:div w:id="2033259687">
          <w:marLeft w:val="480"/>
          <w:marRight w:val="0"/>
          <w:marTop w:val="0"/>
          <w:marBottom w:val="0"/>
          <w:divBdr>
            <w:top w:val="none" w:sz="0" w:space="0" w:color="auto"/>
            <w:left w:val="none" w:sz="0" w:space="0" w:color="auto"/>
            <w:bottom w:val="none" w:sz="0" w:space="0" w:color="auto"/>
            <w:right w:val="none" w:sz="0" w:space="0" w:color="auto"/>
          </w:divBdr>
        </w:div>
        <w:div w:id="1236933532">
          <w:marLeft w:val="480"/>
          <w:marRight w:val="0"/>
          <w:marTop w:val="0"/>
          <w:marBottom w:val="0"/>
          <w:divBdr>
            <w:top w:val="none" w:sz="0" w:space="0" w:color="auto"/>
            <w:left w:val="none" w:sz="0" w:space="0" w:color="auto"/>
            <w:bottom w:val="none" w:sz="0" w:space="0" w:color="auto"/>
            <w:right w:val="none" w:sz="0" w:space="0" w:color="auto"/>
          </w:divBdr>
        </w:div>
        <w:div w:id="1501457949">
          <w:marLeft w:val="480"/>
          <w:marRight w:val="0"/>
          <w:marTop w:val="0"/>
          <w:marBottom w:val="0"/>
          <w:divBdr>
            <w:top w:val="none" w:sz="0" w:space="0" w:color="auto"/>
            <w:left w:val="none" w:sz="0" w:space="0" w:color="auto"/>
            <w:bottom w:val="none" w:sz="0" w:space="0" w:color="auto"/>
            <w:right w:val="none" w:sz="0" w:space="0" w:color="auto"/>
          </w:divBdr>
        </w:div>
        <w:div w:id="1775592216">
          <w:marLeft w:val="480"/>
          <w:marRight w:val="0"/>
          <w:marTop w:val="0"/>
          <w:marBottom w:val="0"/>
          <w:divBdr>
            <w:top w:val="none" w:sz="0" w:space="0" w:color="auto"/>
            <w:left w:val="none" w:sz="0" w:space="0" w:color="auto"/>
            <w:bottom w:val="none" w:sz="0" w:space="0" w:color="auto"/>
            <w:right w:val="none" w:sz="0" w:space="0" w:color="auto"/>
          </w:divBdr>
        </w:div>
        <w:div w:id="2001931381">
          <w:marLeft w:val="480"/>
          <w:marRight w:val="0"/>
          <w:marTop w:val="0"/>
          <w:marBottom w:val="0"/>
          <w:divBdr>
            <w:top w:val="none" w:sz="0" w:space="0" w:color="auto"/>
            <w:left w:val="none" w:sz="0" w:space="0" w:color="auto"/>
            <w:bottom w:val="none" w:sz="0" w:space="0" w:color="auto"/>
            <w:right w:val="none" w:sz="0" w:space="0" w:color="auto"/>
          </w:divBdr>
        </w:div>
        <w:div w:id="1373967924">
          <w:marLeft w:val="480"/>
          <w:marRight w:val="0"/>
          <w:marTop w:val="0"/>
          <w:marBottom w:val="0"/>
          <w:divBdr>
            <w:top w:val="none" w:sz="0" w:space="0" w:color="auto"/>
            <w:left w:val="none" w:sz="0" w:space="0" w:color="auto"/>
            <w:bottom w:val="none" w:sz="0" w:space="0" w:color="auto"/>
            <w:right w:val="none" w:sz="0" w:space="0" w:color="auto"/>
          </w:divBdr>
        </w:div>
        <w:div w:id="1357999879">
          <w:marLeft w:val="480"/>
          <w:marRight w:val="0"/>
          <w:marTop w:val="0"/>
          <w:marBottom w:val="0"/>
          <w:divBdr>
            <w:top w:val="none" w:sz="0" w:space="0" w:color="auto"/>
            <w:left w:val="none" w:sz="0" w:space="0" w:color="auto"/>
            <w:bottom w:val="none" w:sz="0" w:space="0" w:color="auto"/>
            <w:right w:val="none" w:sz="0" w:space="0" w:color="auto"/>
          </w:divBdr>
        </w:div>
        <w:div w:id="211768877">
          <w:marLeft w:val="480"/>
          <w:marRight w:val="0"/>
          <w:marTop w:val="0"/>
          <w:marBottom w:val="0"/>
          <w:divBdr>
            <w:top w:val="none" w:sz="0" w:space="0" w:color="auto"/>
            <w:left w:val="none" w:sz="0" w:space="0" w:color="auto"/>
            <w:bottom w:val="none" w:sz="0" w:space="0" w:color="auto"/>
            <w:right w:val="none" w:sz="0" w:space="0" w:color="auto"/>
          </w:divBdr>
        </w:div>
        <w:div w:id="810485796">
          <w:marLeft w:val="480"/>
          <w:marRight w:val="0"/>
          <w:marTop w:val="0"/>
          <w:marBottom w:val="0"/>
          <w:divBdr>
            <w:top w:val="none" w:sz="0" w:space="0" w:color="auto"/>
            <w:left w:val="none" w:sz="0" w:space="0" w:color="auto"/>
            <w:bottom w:val="none" w:sz="0" w:space="0" w:color="auto"/>
            <w:right w:val="none" w:sz="0" w:space="0" w:color="auto"/>
          </w:divBdr>
        </w:div>
        <w:div w:id="744839917">
          <w:marLeft w:val="480"/>
          <w:marRight w:val="0"/>
          <w:marTop w:val="0"/>
          <w:marBottom w:val="0"/>
          <w:divBdr>
            <w:top w:val="none" w:sz="0" w:space="0" w:color="auto"/>
            <w:left w:val="none" w:sz="0" w:space="0" w:color="auto"/>
            <w:bottom w:val="none" w:sz="0" w:space="0" w:color="auto"/>
            <w:right w:val="none" w:sz="0" w:space="0" w:color="auto"/>
          </w:divBdr>
        </w:div>
        <w:div w:id="56705756">
          <w:marLeft w:val="480"/>
          <w:marRight w:val="0"/>
          <w:marTop w:val="0"/>
          <w:marBottom w:val="0"/>
          <w:divBdr>
            <w:top w:val="none" w:sz="0" w:space="0" w:color="auto"/>
            <w:left w:val="none" w:sz="0" w:space="0" w:color="auto"/>
            <w:bottom w:val="none" w:sz="0" w:space="0" w:color="auto"/>
            <w:right w:val="none" w:sz="0" w:space="0" w:color="auto"/>
          </w:divBdr>
        </w:div>
      </w:divsChild>
    </w:div>
    <w:div w:id="402987592">
      <w:bodyDiv w:val="1"/>
      <w:marLeft w:val="0"/>
      <w:marRight w:val="0"/>
      <w:marTop w:val="0"/>
      <w:marBottom w:val="0"/>
      <w:divBdr>
        <w:top w:val="none" w:sz="0" w:space="0" w:color="auto"/>
        <w:left w:val="none" w:sz="0" w:space="0" w:color="auto"/>
        <w:bottom w:val="none" w:sz="0" w:space="0" w:color="auto"/>
        <w:right w:val="none" w:sz="0" w:space="0" w:color="auto"/>
      </w:divBdr>
      <w:divsChild>
        <w:div w:id="354768061">
          <w:marLeft w:val="640"/>
          <w:marRight w:val="0"/>
          <w:marTop w:val="0"/>
          <w:marBottom w:val="0"/>
          <w:divBdr>
            <w:top w:val="none" w:sz="0" w:space="0" w:color="auto"/>
            <w:left w:val="none" w:sz="0" w:space="0" w:color="auto"/>
            <w:bottom w:val="none" w:sz="0" w:space="0" w:color="auto"/>
            <w:right w:val="none" w:sz="0" w:space="0" w:color="auto"/>
          </w:divBdr>
        </w:div>
        <w:div w:id="1402866595">
          <w:marLeft w:val="640"/>
          <w:marRight w:val="0"/>
          <w:marTop w:val="0"/>
          <w:marBottom w:val="0"/>
          <w:divBdr>
            <w:top w:val="none" w:sz="0" w:space="0" w:color="auto"/>
            <w:left w:val="none" w:sz="0" w:space="0" w:color="auto"/>
            <w:bottom w:val="none" w:sz="0" w:space="0" w:color="auto"/>
            <w:right w:val="none" w:sz="0" w:space="0" w:color="auto"/>
          </w:divBdr>
        </w:div>
        <w:div w:id="583880537">
          <w:marLeft w:val="640"/>
          <w:marRight w:val="0"/>
          <w:marTop w:val="0"/>
          <w:marBottom w:val="0"/>
          <w:divBdr>
            <w:top w:val="none" w:sz="0" w:space="0" w:color="auto"/>
            <w:left w:val="none" w:sz="0" w:space="0" w:color="auto"/>
            <w:bottom w:val="none" w:sz="0" w:space="0" w:color="auto"/>
            <w:right w:val="none" w:sz="0" w:space="0" w:color="auto"/>
          </w:divBdr>
        </w:div>
        <w:div w:id="1642812010">
          <w:marLeft w:val="640"/>
          <w:marRight w:val="0"/>
          <w:marTop w:val="0"/>
          <w:marBottom w:val="0"/>
          <w:divBdr>
            <w:top w:val="none" w:sz="0" w:space="0" w:color="auto"/>
            <w:left w:val="none" w:sz="0" w:space="0" w:color="auto"/>
            <w:bottom w:val="none" w:sz="0" w:space="0" w:color="auto"/>
            <w:right w:val="none" w:sz="0" w:space="0" w:color="auto"/>
          </w:divBdr>
        </w:div>
        <w:div w:id="852766720">
          <w:marLeft w:val="640"/>
          <w:marRight w:val="0"/>
          <w:marTop w:val="0"/>
          <w:marBottom w:val="0"/>
          <w:divBdr>
            <w:top w:val="none" w:sz="0" w:space="0" w:color="auto"/>
            <w:left w:val="none" w:sz="0" w:space="0" w:color="auto"/>
            <w:bottom w:val="none" w:sz="0" w:space="0" w:color="auto"/>
            <w:right w:val="none" w:sz="0" w:space="0" w:color="auto"/>
          </w:divBdr>
        </w:div>
        <w:div w:id="1682659704">
          <w:marLeft w:val="640"/>
          <w:marRight w:val="0"/>
          <w:marTop w:val="0"/>
          <w:marBottom w:val="0"/>
          <w:divBdr>
            <w:top w:val="none" w:sz="0" w:space="0" w:color="auto"/>
            <w:left w:val="none" w:sz="0" w:space="0" w:color="auto"/>
            <w:bottom w:val="none" w:sz="0" w:space="0" w:color="auto"/>
            <w:right w:val="none" w:sz="0" w:space="0" w:color="auto"/>
          </w:divBdr>
        </w:div>
        <w:div w:id="527568212">
          <w:marLeft w:val="640"/>
          <w:marRight w:val="0"/>
          <w:marTop w:val="0"/>
          <w:marBottom w:val="0"/>
          <w:divBdr>
            <w:top w:val="none" w:sz="0" w:space="0" w:color="auto"/>
            <w:left w:val="none" w:sz="0" w:space="0" w:color="auto"/>
            <w:bottom w:val="none" w:sz="0" w:space="0" w:color="auto"/>
            <w:right w:val="none" w:sz="0" w:space="0" w:color="auto"/>
          </w:divBdr>
        </w:div>
        <w:div w:id="904101778">
          <w:marLeft w:val="640"/>
          <w:marRight w:val="0"/>
          <w:marTop w:val="0"/>
          <w:marBottom w:val="0"/>
          <w:divBdr>
            <w:top w:val="none" w:sz="0" w:space="0" w:color="auto"/>
            <w:left w:val="none" w:sz="0" w:space="0" w:color="auto"/>
            <w:bottom w:val="none" w:sz="0" w:space="0" w:color="auto"/>
            <w:right w:val="none" w:sz="0" w:space="0" w:color="auto"/>
          </w:divBdr>
        </w:div>
        <w:div w:id="378015883">
          <w:marLeft w:val="640"/>
          <w:marRight w:val="0"/>
          <w:marTop w:val="0"/>
          <w:marBottom w:val="0"/>
          <w:divBdr>
            <w:top w:val="none" w:sz="0" w:space="0" w:color="auto"/>
            <w:left w:val="none" w:sz="0" w:space="0" w:color="auto"/>
            <w:bottom w:val="none" w:sz="0" w:space="0" w:color="auto"/>
            <w:right w:val="none" w:sz="0" w:space="0" w:color="auto"/>
          </w:divBdr>
        </w:div>
        <w:div w:id="1019089048">
          <w:marLeft w:val="640"/>
          <w:marRight w:val="0"/>
          <w:marTop w:val="0"/>
          <w:marBottom w:val="0"/>
          <w:divBdr>
            <w:top w:val="none" w:sz="0" w:space="0" w:color="auto"/>
            <w:left w:val="none" w:sz="0" w:space="0" w:color="auto"/>
            <w:bottom w:val="none" w:sz="0" w:space="0" w:color="auto"/>
            <w:right w:val="none" w:sz="0" w:space="0" w:color="auto"/>
          </w:divBdr>
        </w:div>
        <w:div w:id="812454521">
          <w:marLeft w:val="640"/>
          <w:marRight w:val="0"/>
          <w:marTop w:val="0"/>
          <w:marBottom w:val="0"/>
          <w:divBdr>
            <w:top w:val="none" w:sz="0" w:space="0" w:color="auto"/>
            <w:left w:val="none" w:sz="0" w:space="0" w:color="auto"/>
            <w:bottom w:val="none" w:sz="0" w:space="0" w:color="auto"/>
            <w:right w:val="none" w:sz="0" w:space="0" w:color="auto"/>
          </w:divBdr>
        </w:div>
        <w:div w:id="972179279">
          <w:marLeft w:val="640"/>
          <w:marRight w:val="0"/>
          <w:marTop w:val="0"/>
          <w:marBottom w:val="0"/>
          <w:divBdr>
            <w:top w:val="none" w:sz="0" w:space="0" w:color="auto"/>
            <w:left w:val="none" w:sz="0" w:space="0" w:color="auto"/>
            <w:bottom w:val="none" w:sz="0" w:space="0" w:color="auto"/>
            <w:right w:val="none" w:sz="0" w:space="0" w:color="auto"/>
          </w:divBdr>
        </w:div>
        <w:div w:id="1028486720">
          <w:marLeft w:val="640"/>
          <w:marRight w:val="0"/>
          <w:marTop w:val="0"/>
          <w:marBottom w:val="0"/>
          <w:divBdr>
            <w:top w:val="none" w:sz="0" w:space="0" w:color="auto"/>
            <w:left w:val="none" w:sz="0" w:space="0" w:color="auto"/>
            <w:bottom w:val="none" w:sz="0" w:space="0" w:color="auto"/>
            <w:right w:val="none" w:sz="0" w:space="0" w:color="auto"/>
          </w:divBdr>
        </w:div>
        <w:div w:id="1952857747">
          <w:marLeft w:val="640"/>
          <w:marRight w:val="0"/>
          <w:marTop w:val="0"/>
          <w:marBottom w:val="0"/>
          <w:divBdr>
            <w:top w:val="none" w:sz="0" w:space="0" w:color="auto"/>
            <w:left w:val="none" w:sz="0" w:space="0" w:color="auto"/>
            <w:bottom w:val="none" w:sz="0" w:space="0" w:color="auto"/>
            <w:right w:val="none" w:sz="0" w:space="0" w:color="auto"/>
          </w:divBdr>
        </w:div>
        <w:div w:id="429393542">
          <w:marLeft w:val="640"/>
          <w:marRight w:val="0"/>
          <w:marTop w:val="0"/>
          <w:marBottom w:val="0"/>
          <w:divBdr>
            <w:top w:val="none" w:sz="0" w:space="0" w:color="auto"/>
            <w:left w:val="none" w:sz="0" w:space="0" w:color="auto"/>
            <w:bottom w:val="none" w:sz="0" w:space="0" w:color="auto"/>
            <w:right w:val="none" w:sz="0" w:space="0" w:color="auto"/>
          </w:divBdr>
        </w:div>
        <w:div w:id="1957983260">
          <w:marLeft w:val="640"/>
          <w:marRight w:val="0"/>
          <w:marTop w:val="0"/>
          <w:marBottom w:val="0"/>
          <w:divBdr>
            <w:top w:val="none" w:sz="0" w:space="0" w:color="auto"/>
            <w:left w:val="none" w:sz="0" w:space="0" w:color="auto"/>
            <w:bottom w:val="none" w:sz="0" w:space="0" w:color="auto"/>
            <w:right w:val="none" w:sz="0" w:space="0" w:color="auto"/>
          </w:divBdr>
        </w:div>
        <w:div w:id="722605139">
          <w:marLeft w:val="640"/>
          <w:marRight w:val="0"/>
          <w:marTop w:val="0"/>
          <w:marBottom w:val="0"/>
          <w:divBdr>
            <w:top w:val="none" w:sz="0" w:space="0" w:color="auto"/>
            <w:left w:val="none" w:sz="0" w:space="0" w:color="auto"/>
            <w:bottom w:val="none" w:sz="0" w:space="0" w:color="auto"/>
            <w:right w:val="none" w:sz="0" w:space="0" w:color="auto"/>
          </w:divBdr>
        </w:div>
        <w:div w:id="1726827536">
          <w:marLeft w:val="640"/>
          <w:marRight w:val="0"/>
          <w:marTop w:val="0"/>
          <w:marBottom w:val="0"/>
          <w:divBdr>
            <w:top w:val="none" w:sz="0" w:space="0" w:color="auto"/>
            <w:left w:val="none" w:sz="0" w:space="0" w:color="auto"/>
            <w:bottom w:val="none" w:sz="0" w:space="0" w:color="auto"/>
            <w:right w:val="none" w:sz="0" w:space="0" w:color="auto"/>
          </w:divBdr>
        </w:div>
        <w:div w:id="1052077478">
          <w:marLeft w:val="640"/>
          <w:marRight w:val="0"/>
          <w:marTop w:val="0"/>
          <w:marBottom w:val="0"/>
          <w:divBdr>
            <w:top w:val="none" w:sz="0" w:space="0" w:color="auto"/>
            <w:left w:val="none" w:sz="0" w:space="0" w:color="auto"/>
            <w:bottom w:val="none" w:sz="0" w:space="0" w:color="auto"/>
            <w:right w:val="none" w:sz="0" w:space="0" w:color="auto"/>
          </w:divBdr>
        </w:div>
        <w:div w:id="625618543">
          <w:marLeft w:val="640"/>
          <w:marRight w:val="0"/>
          <w:marTop w:val="0"/>
          <w:marBottom w:val="0"/>
          <w:divBdr>
            <w:top w:val="none" w:sz="0" w:space="0" w:color="auto"/>
            <w:left w:val="none" w:sz="0" w:space="0" w:color="auto"/>
            <w:bottom w:val="none" w:sz="0" w:space="0" w:color="auto"/>
            <w:right w:val="none" w:sz="0" w:space="0" w:color="auto"/>
          </w:divBdr>
        </w:div>
        <w:div w:id="116602974">
          <w:marLeft w:val="640"/>
          <w:marRight w:val="0"/>
          <w:marTop w:val="0"/>
          <w:marBottom w:val="0"/>
          <w:divBdr>
            <w:top w:val="none" w:sz="0" w:space="0" w:color="auto"/>
            <w:left w:val="none" w:sz="0" w:space="0" w:color="auto"/>
            <w:bottom w:val="none" w:sz="0" w:space="0" w:color="auto"/>
            <w:right w:val="none" w:sz="0" w:space="0" w:color="auto"/>
          </w:divBdr>
        </w:div>
        <w:div w:id="2051687043">
          <w:marLeft w:val="640"/>
          <w:marRight w:val="0"/>
          <w:marTop w:val="0"/>
          <w:marBottom w:val="0"/>
          <w:divBdr>
            <w:top w:val="none" w:sz="0" w:space="0" w:color="auto"/>
            <w:left w:val="none" w:sz="0" w:space="0" w:color="auto"/>
            <w:bottom w:val="none" w:sz="0" w:space="0" w:color="auto"/>
            <w:right w:val="none" w:sz="0" w:space="0" w:color="auto"/>
          </w:divBdr>
        </w:div>
        <w:div w:id="537209266">
          <w:marLeft w:val="640"/>
          <w:marRight w:val="0"/>
          <w:marTop w:val="0"/>
          <w:marBottom w:val="0"/>
          <w:divBdr>
            <w:top w:val="none" w:sz="0" w:space="0" w:color="auto"/>
            <w:left w:val="none" w:sz="0" w:space="0" w:color="auto"/>
            <w:bottom w:val="none" w:sz="0" w:space="0" w:color="auto"/>
            <w:right w:val="none" w:sz="0" w:space="0" w:color="auto"/>
          </w:divBdr>
        </w:div>
        <w:div w:id="1676152077">
          <w:marLeft w:val="640"/>
          <w:marRight w:val="0"/>
          <w:marTop w:val="0"/>
          <w:marBottom w:val="0"/>
          <w:divBdr>
            <w:top w:val="none" w:sz="0" w:space="0" w:color="auto"/>
            <w:left w:val="none" w:sz="0" w:space="0" w:color="auto"/>
            <w:bottom w:val="none" w:sz="0" w:space="0" w:color="auto"/>
            <w:right w:val="none" w:sz="0" w:space="0" w:color="auto"/>
          </w:divBdr>
        </w:div>
        <w:div w:id="1960722898">
          <w:marLeft w:val="640"/>
          <w:marRight w:val="0"/>
          <w:marTop w:val="0"/>
          <w:marBottom w:val="0"/>
          <w:divBdr>
            <w:top w:val="none" w:sz="0" w:space="0" w:color="auto"/>
            <w:left w:val="none" w:sz="0" w:space="0" w:color="auto"/>
            <w:bottom w:val="none" w:sz="0" w:space="0" w:color="auto"/>
            <w:right w:val="none" w:sz="0" w:space="0" w:color="auto"/>
          </w:divBdr>
        </w:div>
        <w:div w:id="1215964341">
          <w:marLeft w:val="640"/>
          <w:marRight w:val="0"/>
          <w:marTop w:val="0"/>
          <w:marBottom w:val="0"/>
          <w:divBdr>
            <w:top w:val="none" w:sz="0" w:space="0" w:color="auto"/>
            <w:left w:val="none" w:sz="0" w:space="0" w:color="auto"/>
            <w:bottom w:val="none" w:sz="0" w:space="0" w:color="auto"/>
            <w:right w:val="none" w:sz="0" w:space="0" w:color="auto"/>
          </w:divBdr>
        </w:div>
        <w:div w:id="2129078676">
          <w:marLeft w:val="640"/>
          <w:marRight w:val="0"/>
          <w:marTop w:val="0"/>
          <w:marBottom w:val="0"/>
          <w:divBdr>
            <w:top w:val="none" w:sz="0" w:space="0" w:color="auto"/>
            <w:left w:val="none" w:sz="0" w:space="0" w:color="auto"/>
            <w:bottom w:val="none" w:sz="0" w:space="0" w:color="auto"/>
            <w:right w:val="none" w:sz="0" w:space="0" w:color="auto"/>
          </w:divBdr>
        </w:div>
        <w:div w:id="1748914855">
          <w:marLeft w:val="640"/>
          <w:marRight w:val="0"/>
          <w:marTop w:val="0"/>
          <w:marBottom w:val="0"/>
          <w:divBdr>
            <w:top w:val="none" w:sz="0" w:space="0" w:color="auto"/>
            <w:left w:val="none" w:sz="0" w:space="0" w:color="auto"/>
            <w:bottom w:val="none" w:sz="0" w:space="0" w:color="auto"/>
            <w:right w:val="none" w:sz="0" w:space="0" w:color="auto"/>
          </w:divBdr>
        </w:div>
        <w:div w:id="2104178965">
          <w:marLeft w:val="640"/>
          <w:marRight w:val="0"/>
          <w:marTop w:val="0"/>
          <w:marBottom w:val="0"/>
          <w:divBdr>
            <w:top w:val="none" w:sz="0" w:space="0" w:color="auto"/>
            <w:left w:val="none" w:sz="0" w:space="0" w:color="auto"/>
            <w:bottom w:val="none" w:sz="0" w:space="0" w:color="auto"/>
            <w:right w:val="none" w:sz="0" w:space="0" w:color="auto"/>
          </w:divBdr>
        </w:div>
        <w:div w:id="662854235">
          <w:marLeft w:val="640"/>
          <w:marRight w:val="0"/>
          <w:marTop w:val="0"/>
          <w:marBottom w:val="0"/>
          <w:divBdr>
            <w:top w:val="none" w:sz="0" w:space="0" w:color="auto"/>
            <w:left w:val="none" w:sz="0" w:space="0" w:color="auto"/>
            <w:bottom w:val="none" w:sz="0" w:space="0" w:color="auto"/>
            <w:right w:val="none" w:sz="0" w:space="0" w:color="auto"/>
          </w:divBdr>
        </w:div>
        <w:div w:id="237789895">
          <w:marLeft w:val="640"/>
          <w:marRight w:val="0"/>
          <w:marTop w:val="0"/>
          <w:marBottom w:val="0"/>
          <w:divBdr>
            <w:top w:val="none" w:sz="0" w:space="0" w:color="auto"/>
            <w:left w:val="none" w:sz="0" w:space="0" w:color="auto"/>
            <w:bottom w:val="none" w:sz="0" w:space="0" w:color="auto"/>
            <w:right w:val="none" w:sz="0" w:space="0" w:color="auto"/>
          </w:divBdr>
        </w:div>
        <w:div w:id="1485315089">
          <w:marLeft w:val="640"/>
          <w:marRight w:val="0"/>
          <w:marTop w:val="0"/>
          <w:marBottom w:val="0"/>
          <w:divBdr>
            <w:top w:val="none" w:sz="0" w:space="0" w:color="auto"/>
            <w:left w:val="none" w:sz="0" w:space="0" w:color="auto"/>
            <w:bottom w:val="none" w:sz="0" w:space="0" w:color="auto"/>
            <w:right w:val="none" w:sz="0" w:space="0" w:color="auto"/>
          </w:divBdr>
        </w:div>
        <w:div w:id="616522920">
          <w:marLeft w:val="640"/>
          <w:marRight w:val="0"/>
          <w:marTop w:val="0"/>
          <w:marBottom w:val="0"/>
          <w:divBdr>
            <w:top w:val="none" w:sz="0" w:space="0" w:color="auto"/>
            <w:left w:val="none" w:sz="0" w:space="0" w:color="auto"/>
            <w:bottom w:val="none" w:sz="0" w:space="0" w:color="auto"/>
            <w:right w:val="none" w:sz="0" w:space="0" w:color="auto"/>
          </w:divBdr>
        </w:div>
        <w:div w:id="41559751">
          <w:marLeft w:val="640"/>
          <w:marRight w:val="0"/>
          <w:marTop w:val="0"/>
          <w:marBottom w:val="0"/>
          <w:divBdr>
            <w:top w:val="none" w:sz="0" w:space="0" w:color="auto"/>
            <w:left w:val="none" w:sz="0" w:space="0" w:color="auto"/>
            <w:bottom w:val="none" w:sz="0" w:space="0" w:color="auto"/>
            <w:right w:val="none" w:sz="0" w:space="0" w:color="auto"/>
          </w:divBdr>
        </w:div>
        <w:div w:id="653996858">
          <w:marLeft w:val="640"/>
          <w:marRight w:val="0"/>
          <w:marTop w:val="0"/>
          <w:marBottom w:val="0"/>
          <w:divBdr>
            <w:top w:val="none" w:sz="0" w:space="0" w:color="auto"/>
            <w:left w:val="none" w:sz="0" w:space="0" w:color="auto"/>
            <w:bottom w:val="none" w:sz="0" w:space="0" w:color="auto"/>
            <w:right w:val="none" w:sz="0" w:space="0" w:color="auto"/>
          </w:divBdr>
        </w:div>
        <w:div w:id="751270078">
          <w:marLeft w:val="640"/>
          <w:marRight w:val="0"/>
          <w:marTop w:val="0"/>
          <w:marBottom w:val="0"/>
          <w:divBdr>
            <w:top w:val="none" w:sz="0" w:space="0" w:color="auto"/>
            <w:left w:val="none" w:sz="0" w:space="0" w:color="auto"/>
            <w:bottom w:val="none" w:sz="0" w:space="0" w:color="auto"/>
            <w:right w:val="none" w:sz="0" w:space="0" w:color="auto"/>
          </w:divBdr>
        </w:div>
        <w:div w:id="1425222729">
          <w:marLeft w:val="640"/>
          <w:marRight w:val="0"/>
          <w:marTop w:val="0"/>
          <w:marBottom w:val="0"/>
          <w:divBdr>
            <w:top w:val="none" w:sz="0" w:space="0" w:color="auto"/>
            <w:left w:val="none" w:sz="0" w:space="0" w:color="auto"/>
            <w:bottom w:val="none" w:sz="0" w:space="0" w:color="auto"/>
            <w:right w:val="none" w:sz="0" w:space="0" w:color="auto"/>
          </w:divBdr>
        </w:div>
        <w:div w:id="1895039185">
          <w:marLeft w:val="640"/>
          <w:marRight w:val="0"/>
          <w:marTop w:val="0"/>
          <w:marBottom w:val="0"/>
          <w:divBdr>
            <w:top w:val="none" w:sz="0" w:space="0" w:color="auto"/>
            <w:left w:val="none" w:sz="0" w:space="0" w:color="auto"/>
            <w:bottom w:val="none" w:sz="0" w:space="0" w:color="auto"/>
            <w:right w:val="none" w:sz="0" w:space="0" w:color="auto"/>
          </w:divBdr>
        </w:div>
        <w:div w:id="507601042">
          <w:marLeft w:val="640"/>
          <w:marRight w:val="0"/>
          <w:marTop w:val="0"/>
          <w:marBottom w:val="0"/>
          <w:divBdr>
            <w:top w:val="none" w:sz="0" w:space="0" w:color="auto"/>
            <w:left w:val="none" w:sz="0" w:space="0" w:color="auto"/>
            <w:bottom w:val="none" w:sz="0" w:space="0" w:color="auto"/>
            <w:right w:val="none" w:sz="0" w:space="0" w:color="auto"/>
          </w:divBdr>
        </w:div>
        <w:div w:id="649603358">
          <w:marLeft w:val="640"/>
          <w:marRight w:val="0"/>
          <w:marTop w:val="0"/>
          <w:marBottom w:val="0"/>
          <w:divBdr>
            <w:top w:val="none" w:sz="0" w:space="0" w:color="auto"/>
            <w:left w:val="none" w:sz="0" w:space="0" w:color="auto"/>
            <w:bottom w:val="none" w:sz="0" w:space="0" w:color="auto"/>
            <w:right w:val="none" w:sz="0" w:space="0" w:color="auto"/>
          </w:divBdr>
        </w:div>
        <w:div w:id="357662595">
          <w:marLeft w:val="640"/>
          <w:marRight w:val="0"/>
          <w:marTop w:val="0"/>
          <w:marBottom w:val="0"/>
          <w:divBdr>
            <w:top w:val="none" w:sz="0" w:space="0" w:color="auto"/>
            <w:left w:val="none" w:sz="0" w:space="0" w:color="auto"/>
            <w:bottom w:val="none" w:sz="0" w:space="0" w:color="auto"/>
            <w:right w:val="none" w:sz="0" w:space="0" w:color="auto"/>
          </w:divBdr>
        </w:div>
        <w:div w:id="2009671807">
          <w:marLeft w:val="640"/>
          <w:marRight w:val="0"/>
          <w:marTop w:val="0"/>
          <w:marBottom w:val="0"/>
          <w:divBdr>
            <w:top w:val="none" w:sz="0" w:space="0" w:color="auto"/>
            <w:left w:val="none" w:sz="0" w:space="0" w:color="auto"/>
            <w:bottom w:val="none" w:sz="0" w:space="0" w:color="auto"/>
            <w:right w:val="none" w:sz="0" w:space="0" w:color="auto"/>
          </w:divBdr>
        </w:div>
        <w:div w:id="545070821">
          <w:marLeft w:val="640"/>
          <w:marRight w:val="0"/>
          <w:marTop w:val="0"/>
          <w:marBottom w:val="0"/>
          <w:divBdr>
            <w:top w:val="none" w:sz="0" w:space="0" w:color="auto"/>
            <w:left w:val="none" w:sz="0" w:space="0" w:color="auto"/>
            <w:bottom w:val="none" w:sz="0" w:space="0" w:color="auto"/>
            <w:right w:val="none" w:sz="0" w:space="0" w:color="auto"/>
          </w:divBdr>
        </w:div>
        <w:div w:id="199325604">
          <w:marLeft w:val="640"/>
          <w:marRight w:val="0"/>
          <w:marTop w:val="0"/>
          <w:marBottom w:val="0"/>
          <w:divBdr>
            <w:top w:val="none" w:sz="0" w:space="0" w:color="auto"/>
            <w:left w:val="none" w:sz="0" w:space="0" w:color="auto"/>
            <w:bottom w:val="none" w:sz="0" w:space="0" w:color="auto"/>
            <w:right w:val="none" w:sz="0" w:space="0" w:color="auto"/>
          </w:divBdr>
        </w:div>
        <w:div w:id="308946491">
          <w:marLeft w:val="640"/>
          <w:marRight w:val="0"/>
          <w:marTop w:val="0"/>
          <w:marBottom w:val="0"/>
          <w:divBdr>
            <w:top w:val="none" w:sz="0" w:space="0" w:color="auto"/>
            <w:left w:val="none" w:sz="0" w:space="0" w:color="auto"/>
            <w:bottom w:val="none" w:sz="0" w:space="0" w:color="auto"/>
            <w:right w:val="none" w:sz="0" w:space="0" w:color="auto"/>
          </w:divBdr>
        </w:div>
        <w:div w:id="939992408">
          <w:marLeft w:val="640"/>
          <w:marRight w:val="0"/>
          <w:marTop w:val="0"/>
          <w:marBottom w:val="0"/>
          <w:divBdr>
            <w:top w:val="none" w:sz="0" w:space="0" w:color="auto"/>
            <w:left w:val="none" w:sz="0" w:space="0" w:color="auto"/>
            <w:bottom w:val="none" w:sz="0" w:space="0" w:color="auto"/>
            <w:right w:val="none" w:sz="0" w:space="0" w:color="auto"/>
          </w:divBdr>
        </w:div>
        <w:div w:id="1529248748">
          <w:marLeft w:val="640"/>
          <w:marRight w:val="0"/>
          <w:marTop w:val="0"/>
          <w:marBottom w:val="0"/>
          <w:divBdr>
            <w:top w:val="none" w:sz="0" w:space="0" w:color="auto"/>
            <w:left w:val="none" w:sz="0" w:space="0" w:color="auto"/>
            <w:bottom w:val="none" w:sz="0" w:space="0" w:color="auto"/>
            <w:right w:val="none" w:sz="0" w:space="0" w:color="auto"/>
          </w:divBdr>
        </w:div>
        <w:div w:id="1190098480">
          <w:marLeft w:val="640"/>
          <w:marRight w:val="0"/>
          <w:marTop w:val="0"/>
          <w:marBottom w:val="0"/>
          <w:divBdr>
            <w:top w:val="none" w:sz="0" w:space="0" w:color="auto"/>
            <w:left w:val="none" w:sz="0" w:space="0" w:color="auto"/>
            <w:bottom w:val="none" w:sz="0" w:space="0" w:color="auto"/>
            <w:right w:val="none" w:sz="0" w:space="0" w:color="auto"/>
          </w:divBdr>
        </w:div>
        <w:div w:id="108741875">
          <w:marLeft w:val="640"/>
          <w:marRight w:val="0"/>
          <w:marTop w:val="0"/>
          <w:marBottom w:val="0"/>
          <w:divBdr>
            <w:top w:val="none" w:sz="0" w:space="0" w:color="auto"/>
            <w:left w:val="none" w:sz="0" w:space="0" w:color="auto"/>
            <w:bottom w:val="none" w:sz="0" w:space="0" w:color="auto"/>
            <w:right w:val="none" w:sz="0" w:space="0" w:color="auto"/>
          </w:divBdr>
        </w:div>
        <w:div w:id="804615231">
          <w:marLeft w:val="640"/>
          <w:marRight w:val="0"/>
          <w:marTop w:val="0"/>
          <w:marBottom w:val="0"/>
          <w:divBdr>
            <w:top w:val="none" w:sz="0" w:space="0" w:color="auto"/>
            <w:left w:val="none" w:sz="0" w:space="0" w:color="auto"/>
            <w:bottom w:val="none" w:sz="0" w:space="0" w:color="auto"/>
            <w:right w:val="none" w:sz="0" w:space="0" w:color="auto"/>
          </w:divBdr>
        </w:div>
        <w:div w:id="739402115">
          <w:marLeft w:val="640"/>
          <w:marRight w:val="0"/>
          <w:marTop w:val="0"/>
          <w:marBottom w:val="0"/>
          <w:divBdr>
            <w:top w:val="none" w:sz="0" w:space="0" w:color="auto"/>
            <w:left w:val="none" w:sz="0" w:space="0" w:color="auto"/>
            <w:bottom w:val="none" w:sz="0" w:space="0" w:color="auto"/>
            <w:right w:val="none" w:sz="0" w:space="0" w:color="auto"/>
          </w:divBdr>
        </w:div>
        <w:div w:id="1843936778">
          <w:marLeft w:val="640"/>
          <w:marRight w:val="0"/>
          <w:marTop w:val="0"/>
          <w:marBottom w:val="0"/>
          <w:divBdr>
            <w:top w:val="none" w:sz="0" w:space="0" w:color="auto"/>
            <w:left w:val="none" w:sz="0" w:space="0" w:color="auto"/>
            <w:bottom w:val="none" w:sz="0" w:space="0" w:color="auto"/>
            <w:right w:val="none" w:sz="0" w:space="0" w:color="auto"/>
          </w:divBdr>
        </w:div>
        <w:div w:id="1555847521">
          <w:marLeft w:val="640"/>
          <w:marRight w:val="0"/>
          <w:marTop w:val="0"/>
          <w:marBottom w:val="0"/>
          <w:divBdr>
            <w:top w:val="none" w:sz="0" w:space="0" w:color="auto"/>
            <w:left w:val="none" w:sz="0" w:space="0" w:color="auto"/>
            <w:bottom w:val="none" w:sz="0" w:space="0" w:color="auto"/>
            <w:right w:val="none" w:sz="0" w:space="0" w:color="auto"/>
          </w:divBdr>
        </w:div>
        <w:div w:id="98567515">
          <w:marLeft w:val="640"/>
          <w:marRight w:val="0"/>
          <w:marTop w:val="0"/>
          <w:marBottom w:val="0"/>
          <w:divBdr>
            <w:top w:val="none" w:sz="0" w:space="0" w:color="auto"/>
            <w:left w:val="none" w:sz="0" w:space="0" w:color="auto"/>
            <w:bottom w:val="none" w:sz="0" w:space="0" w:color="auto"/>
            <w:right w:val="none" w:sz="0" w:space="0" w:color="auto"/>
          </w:divBdr>
        </w:div>
        <w:div w:id="1126194186">
          <w:marLeft w:val="640"/>
          <w:marRight w:val="0"/>
          <w:marTop w:val="0"/>
          <w:marBottom w:val="0"/>
          <w:divBdr>
            <w:top w:val="none" w:sz="0" w:space="0" w:color="auto"/>
            <w:left w:val="none" w:sz="0" w:space="0" w:color="auto"/>
            <w:bottom w:val="none" w:sz="0" w:space="0" w:color="auto"/>
            <w:right w:val="none" w:sz="0" w:space="0" w:color="auto"/>
          </w:divBdr>
        </w:div>
        <w:div w:id="1967849572">
          <w:marLeft w:val="640"/>
          <w:marRight w:val="0"/>
          <w:marTop w:val="0"/>
          <w:marBottom w:val="0"/>
          <w:divBdr>
            <w:top w:val="none" w:sz="0" w:space="0" w:color="auto"/>
            <w:left w:val="none" w:sz="0" w:space="0" w:color="auto"/>
            <w:bottom w:val="none" w:sz="0" w:space="0" w:color="auto"/>
            <w:right w:val="none" w:sz="0" w:space="0" w:color="auto"/>
          </w:divBdr>
        </w:div>
        <w:div w:id="1023945644">
          <w:marLeft w:val="640"/>
          <w:marRight w:val="0"/>
          <w:marTop w:val="0"/>
          <w:marBottom w:val="0"/>
          <w:divBdr>
            <w:top w:val="none" w:sz="0" w:space="0" w:color="auto"/>
            <w:left w:val="none" w:sz="0" w:space="0" w:color="auto"/>
            <w:bottom w:val="none" w:sz="0" w:space="0" w:color="auto"/>
            <w:right w:val="none" w:sz="0" w:space="0" w:color="auto"/>
          </w:divBdr>
        </w:div>
        <w:div w:id="310402892">
          <w:marLeft w:val="640"/>
          <w:marRight w:val="0"/>
          <w:marTop w:val="0"/>
          <w:marBottom w:val="0"/>
          <w:divBdr>
            <w:top w:val="none" w:sz="0" w:space="0" w:color="auto"/>
            <w:left w:val="none" w:sz="0" w:space="0" w:color="auto"/>
            <w:bottom w:val="none" w:sz="0" w:space="0" w:color="auto"/>
            <w:right w:val="none" w:sz="0" w:space="0" w:color="auto"/>
          </w:divBdr>
        </w:div>
        <w:div w:id="516622905">
          <w:marLeft w:val="640"/>
          <w:marRight w:val="0"/>
          <w:marTop w:val="0"/>
          <w:marBottom w:val="0"/>
          <w:divBdr>
            <w:top w:val="none" w:sz="0" w:space="0" w:color="auto"/>
            <w:left w:val="none" w:sz="0" w:space="0" w:color="auto"/>
            <w:bottom w:val="none" w:sz="0" w:space="0" w:color="auto"/>
            <w:right w:val="none" w:sz="0" w:space="0" w:color="auto"/>
          </w:divBdr>
        </w:div>
        <w:div w:id="27224835">
          <w:marLeft w:val="640"/>
          <w:marRight w:val="0"/>
          <w:marTop w:val="0"/>
          <w:marBottom w:val="0"/>
          <w:divBdr>
            <w:top w:val="none" w:sz="0" w:space="0" w:color="auto"/>
            <w:left w:val="none" w:sz="0" w:space="0" w:color="auto"/>
            <w:bottom w:val="none" w:sz="0" w:space="0" w:color="auto"/>
            <w:right w:val="none" w:sz="0" w:space="0" w:color="auto"/>
          </w:divBdr>
        </w:div>
        <w:div w:id="1809743442">
          <w:marLeft w:val="640"/>
          <w:marRight w:val="0"/>
          <w:marTop w:val="0"/>
          <w:marBottom w:val="0"/>
          <w:divBdr>
            <w:top w:val="none" w:sz="0" w:space="0" w:color="auto"/>
            <w:left w:val="none" w:sz="0" w:space="0" w:color="auto"/>
            <w:bottom w:val="none" w:sz="0" w:space="0" w:color="auto"/>
            <w:right w:val="none" w:sz="0" w:space="0" w:color="auto"/>
          </w:divBdr>
        </w:div>
        <w:div w:id="1210149912">
          <w:marLeft w:val="640"/>
          <w:marRight w:val="0"/>
          <w:marTop w:val="0"/>
          <w:marBottom w:val="0"/>
          <w:divBdr>
            <w:top w:val="none" w:sz="0" w:space="0" w:color="auto"/>
            <w:left w:val="none" w:sz="0" w:space="0" w:color="auto"/>
            <w:bottom w:val="none" w:sz="0" w:space="0" w:color="auto"/>
            <w:right w:val="none" w:sz="0" w:space="0" w:color="auto"/>
          </w:divBdr>
        </w:div>
        <w:div w:id="496963958">
          <w:marLeft w:val="640"/>
          <w:marRight w:val="0"/>
          <w:marTop w:val="0"/>
          <w:marBottom w:val="0"/>
          <w:divBdr>
            <w:top w:val="none" w:sz="0" w:space="0" w:color="auto"/>
            <w:left w:val="none" w:sz="0" w:space="0" w:color="auto"/>
            <w:bottom w:val="none" w:sz="0" w:space="0" w:color="auto"/>
            <w:right w:val="none" w:sz="0" w:space="0" w:color="auto"/>
          </w:divBdr>
        </w:div>
        <w:div w:id="549150566">
          <w:marLeft w:val="640"/>
          <w:marRight w:val="0"/>
          <w:marTop w:val="0"/>
          <w:marBottom w:val="0"/>
          <w:divBdr>
            <w:top w:val="none" w:sz="0" w:space="0" w:color="auto"/>
            <w:left w:val="none" w:sz="0" w:space="0" w:color="auto"/>
            <w:bottom w:val="none" w:sz="0" w:space="0" w:color="auto"/>
            <w:right w:val="none" w:sz="0" w:space="0" w:color="auto"/>
          </w:divBdr>
        </w:div>
        <w:div w:id="738600832">
          <w:marLeft w:val="640"/>
          <w:marRight w:val="0"/>
          <w:marTop w:val="0"/>
          <w:marBottom w:val="0"/>
          <w:divBdr>
            <w:top w:val="none" w:sz="0" w:space="0" w:color="auto"/>
            <w:left w:val="none" w:sz="0" w:space="0" w:color="auto"/>
            <w:bottom w:val="none" w:sz="0" w:space="0" w:color="auto"/>
            <w:right w:val="none" w:sz="0" w:space="0" w:color="auto"/>
          </w:divBdr>
        </w:div>
        <w:div w:id="1151484122">
          <w:marLeft w:val="640"/>
          <w:marRight w:val="0"/>
          <w:marTop w:val="0"/>
          <w:marBottom w:val="0"/>
          <w:divBdr>
            <w:top w:val="none" w:sz="0" w:space="0" w:color="auto"/>
            <w:left w:val="none" w:sz="0" w:space="0" w:color="auto"/>
            <w:bottom w:val="none" w:sz="0" w:space="0" w:color="auto"/>
            <w:right w:val="none" w:sz="0" w:space="0" w:color="auto"/>
          </w:divBdr>
        </w:div>
        <w:div w:id="1741907347">
          <w:marLeft w:val="640"/>
          <w:marRight w:val="0"/>
          <w:marTop w:val="0"/>
          <w:marBottom w:val="0"/>
          <w:divBdr>
            <w:top w:val="none" w:sz="0" w:space="0" w:color="auto"/>
            <w:left w:val="none" w:sz="0" w:space="0" w:color="auto"/>
            <w:bottom w:val="none" w:sz="0" w:space="0" w:color="auto"/>
            <w:right w:val="none" w:sz="0" w:space="0" w:color="auto"/>
          </w:divBdr>
        </w:div>
        <w:div w:id="1998992312">
          <w:marLeft w:val="640"/>
          <w:marRight w:val="0"/>
          <w:marTop w:val="0"/>
          <w:marBottom w:val="0"/>
          <w:divBdr>
            <w:top w:val="none" w:sz="0" w:space="0" w:color="auto"/>
            <w:left w:val="none" w:sz="0" w:space="0" w:color="auto"/>
            <w:bottom w:val="none" w:sz="0" w:space="0" w:color="auto"/>
            <w:right w:val="none" w:sz="0" w:space="0" w:color="auto"/>
          </w:divBdr>
        </w:div>
        <w:div w:id="718165174">
          <w:marLeft w:val="640"/>
          <w:marRight w:val="0"/>
          <w:marTop w:val="0"/>
          <w:marBottom w:val="0"/>
          <w:divBdr>
            <w:top w:val="none" w:sz="0" w:space="0" w:color="auto"/>
            <w:left w:val="none" w:sz="0" w:space="0" w:color="auto"/>
            <w:bottom w:val="none" w:sz="0" w:space="0" w:color="auto"/>
            <w:right w:val="none" w:sz="0" w:space="0" w:color="auto"/>
          </w:divBdr>
        </w:div>
        <w:div w:id="278076263">
          <w:marLeft w:val="640"/>
          <w:marRight w:val="0"/>
          <w:marTop w:val="0"/>
          <w:marBottom w:val="0"/>
          <w:divBdr>
            <w:top w:val="none" w:sz="0" w:space="0" w:color="auto"/>
            <w:left w:val="none" w:sz="0" w:space="0" w:color="auto"/>
            <w:bottom w:val="none" w:sz="0" w:space="0" w:color="auto"/>
            <w:right w:val="none" w:sz="0" w:space="0" w:color="auto"/>
          </w:divBdr>
        </w:div>
        <w:div w:id="81803778">
          <w:marLeft w:val="640"/>
          <w:marRight w:val="0"/>
          <w:marTop w:val="0"/>
          <w:marBottom w:val="0"/>
          <w:divBdr>
            <w:top w:val="none" w:sz="0" w:space="0" w:color="auto"/>
            <w:left w:val="none" w:sz="0" w:space="0" w:color="auto"/>
            <w:bottom w:val="none" w:sz="0" w:space="0" w:color="auto"/>
            <w:right w:val="none" w:sz="0" w:space="0" w:color="auto"/>
          </w:divBdr>
        </w:div>
        <w:div w:id="1375344918">
          <w:marLeft w:val="640"/>
          <w:marRight w:val="0"/>
          <w:marTop w:val="0"/>
          <w:marBottom w:val="0"/>
          <w:divBdr>
            <w:top w:val="none" w:sz="0" w:space="0" w:color="auto"/>
            <w:left w:val="none" w:sz="0" w:space="0" w:color="auto"/>
            <w:bottom w:val="none" w:sz="0" w:space="0" w:color="auto"/>
            <w:right w:val="none" w:sz="0" w:space="0" w:color="auto"/>
          </w:divBdr>
        </w:div>
        <w:div w:id="1984582139">
          <w:marLeft w:val="640"/>
          <w:marRight w:val="0"/>
          <w:marTop w:val="0"/>
          <w:marBottom w:val="0"/>
          <w:divBdr>
            <w:top w:val="none" w:sz="0" w:space="0" w:color="auto"/>
            <w:left w:val="none" w:sz="0" w:space="0" w:color="auto"/>
            <w:bottom w:val="none" w:sz="0" w:space="0" w:color="auto"/>
            <w:right w:val="none" w:sz="0" w:space="0" w:color="auto"/>
          </w:divBdr>
        </w:div>
        <w:div w:id="1329552029">
          <w:marLeft w:val="640"/>
          <w:marRight w:val="0"/>
          <w:marTop w:val="0"/>
          <w:marBottom w:val="0"/>
          <w:divBdr>
            <w:top w:val="none" w:sz="0" w:space="0" w:color="auto"/>
            <w:left w:val="none" w:sz="0" w:space="0" w:color="auto"/>
            <w:bottom w:val="none" w:sz="0" w:space="0" w:color="auto"/>
            <w:right w:val="none" w:sz="0" w:space="0" w:color="auto"/>
          </w:divBdr>
        </w:div>
        <w:div w:id="733821527">
          <w:marLeft w:val="640"/>
          <w:marRight w:val="0"/>
          <w:marTop w:val="0"/>
          <w:marBottom w:val="0"/>
          <w:divBdr>
            <w:top w:val="none" w:sz="0" w:space="0" w:color="auto"/>
            <w:left w:val="none" w:sz="0" w:space="0" w:color="auto"/>
            <w:bottom w:val="none" w:sz="0" w:space="0" w:color="auto"/>
            <w:right w:val="none" w:sz="0" w:space="0" w:color="auto"/>
          </w:divBdr>
        </w:div>
        <w:div w:id="1420636069">
          <w:marLeft w:val="640"/>
          <w:marRight w:val="0"/>
          <w:marTop w:val="0"/>
          <w:marBottom w:val="0"/>
          <w:divBdr>
            <w:top w:val="none" w:sz="0" w:space="0" w:color="auto"/>
            <w:left w:val="none" w:sz="0" w:space="0" w:color="auto"/>
            <w:bottom w:val="none" w:sz="0" w:space="0" w:color="auto"/>
            <w:right w:val="none" w:sz="0" w:space="0" w:color="auto"/>
          </w:divBdr>
        </w:div>
        <w:div w:id="1350179712">
          <w:marLeft w:val="640"/>
          <w:marRight w:val="0"/>
          <w:marTop w:val="0"/>
          <w:marBottom w:val="0"/>
          <w:divBdr>
            <w:top w:val="none" w:sz="0" w:space="0" w:color="auto"/>
            <w:left w:val="none" w:sz="0" w:space="0" w:color="auto"/>
            <w:bottom w:val="none" w:sz="0" w:space="0" w:color="auto"/>
            <w:right w:val="none" w:sz="0" w:space="0" w:color="auto"/>
          </w:divBdr>
        </w:div>
        <w:div w:id="1081178967">
          <w:marLeft w:val="640"/>
          <w:marRight w:val="0"/>
          <w:marTop w:val="0"/>
          <w:marBottom w:val="0"/>
          <w:divBdr>
            <w:top w:val="none" w:sz="0" w:space="0" w:color="auto"/>
            <w:left w:val="none" w:sz="0" w:space="0" w:color="auto"/>
            <w:bottom w:val="none" w:sz="0" w:space="0" w:color="auto"/>
            <w:right w:val="none" w:sz="0" w:space="0" w:color="auto"/>
          </w:divBdr>
        </w:div>
        <w:div w:id="1084108971">
          <w:marLeft w:val="640"/>
          <w:marRight w:val="0"/>
          <w:marTop w:val="0"/>
          <w:marBottom w:val="0"/>
          <w:divBdr>
            <w:top w:val="none" w:sz="0" w:space="0" w:color="auto"/>
            <w:left w:val="none" w:sz="0" w:space="0" w:color="auto"/>
            <w:bottom w:val="none" w:sz="0" w:space="0" w:color="auto"/>
            <w:right w:val="none" w:sz="0" w:space="0" w:color="auto"/>
          </w:divBdr>
        </w:div>
        <w:div w:id="290211527">
          <w:marLeft w:val="640"/>
          <w:marRight w:val="0"/>
          <w:marTop w:val="0"/>
          <w:marBottom w:val="0"/>
          <w:divBdr>
            <w:top w:val="none" w:sz="0" w:space="0" w:color="auto"/>
            <w:left w:val="none" w:sz="0" w:space="0" w:color="auto"/>
            <w:bottom w:val="none" w:sz="0" w:space="0" w:color="auto"/>
            <w:right w:val="none" w:sz="0" w:space="0" w:color="auto"/>
          </w:divBdr>
        </w:div>
        <w:div w:id="87048959">
          <w:marLeft w:val="640"/>
          <w:marRight w:val="0"/>
          <w:marTop w:val="0"/>
          <w:marBottom w:val="0"/>
          <w:divBdr>
            <w:top w:val="none" w:sz="0" w:space="0" w:color="auto"/>
            <w:left w:val="none" w:sz="0" w:space="0" w:color="auto"/>
            <w:bottom w:val="none" w:sz="0" w:space="0" w:color="auto"/>
            <w:right w:val="none" w:sz="0" w:space="0" w:color="auto"/>
          </w:divBdr>
        </w:div>
        <w:div w:id="1496067020">
          <w:marLeft w:val="640"/>
          <w:marRight w:val="0"/>
          <w:marTop w:val="0"/>
          <w:marBottom w:val="0"/>
          <w:divBdr>
            <w:top w:val="none" w:sz="0" w:space="0" w:color="auto"/>
            <w:left w:val="none" w:sz="0" w:space="0" w:color="auto"/>
            <w:bottom w:val="none" w:sz="0" w:space="0" w:color="auto"/>
            <w:right w:val="none" w:sz="0" w:space="0" w:color="auto"/>
          </w:divBdr>
        </w:div>
        <w:div w:id="173807081">
          <w:marLeft w:val="640"/>
          <w:marRight w:val="0"/>
          <w:marTop w:val="0"/>
          <w:marBottom w:val="0"/>
          <w:divBdr>
            <w:top w:val="none" w:sz="0" w:space="0" w:color="auto"/>
            <w:left w:val="none" w:sz="0" w:space="0" w:color="auto"/>
            <w:bottom w:val="none" w:sz="0" w:space="0" w:color="auto"/>
            <w:right w:val="none" w:sz="0" w:space="0" w:color="auto"/>
          </w:divBdr>
        </w:div>
        <w:div w:id="2087724026">
          <w:marLeft w:val="640"/>
          <w:marRight w:val="0"/>
          <w:marTop w:val="0"/>
          <w:marBottom w:val="0"/>
          <w:divBdr>
            <w:top w:val="none" w:sz="0" w:space="0" w:color="auto"/>
            <w:left w:val="none" w:sz="0" w:space="0" w:color="auto"/>
            <w:bottom w:val="none" w:sz="0" w:space="0" w:color="auto"/>
            <w:right w:val="none" w:sz="0" w:space="0" w:color="auto"/>
          </w:divBdr>
        </w:div>
        <w:div w:id="1122307125">
          <w:marLeft w:val="640"/>
          <w:marRight w:val="0"/>
          <w:marTop w:val="0"/>
          <w:marBottom w:val="0"/>
          <w:divBdr>
            <w:top w:val="none" w:sz="0" w:space="0" w:color="auto"/>
            <w:left w:val="none" w:sz="0" w:space="0" w:color="auto"/>
            <w:bottom w:val="none" w:sz="0" w:space="0" w:color="auto"/>
            <w:right w:val="none" w:sz="0" w:space="0" w:color="auto"/>
          </w:divBdr>
        </w:div>
      </w:divsChild>
    </w:div>
    <w:div w:id="405957454">
      <w:bodyDiv w:val="1"/>
      <w:marLeft w:val="0"/>
      <w:marRight w:val="0"/>
      <w:marTop w:val="0"/>
      <w:marBottom w:val="0"/>
      <w:divBdr>
        <w:top w:val="none" w:sz="0" w:space="0" w:color="auto"/>
        <w:left w:val="none" w:sz="0" w:space="0" w:color="auto"/>
        <w:bottom w:val="none" w:sz="0" w:space="0" w:color="auto"/>
        <w:right w:val="none" w:sz="0" w:space="0" w:color="auto"/>
      </w:divBdr>
      <w:divsChild>
        <w:div w:id="1978875386">
          <w:marLeft w:val="480"/>
          <w:marRight w:val="0"/>
          <w:marTop w:val="0"/>
          <w:marBottom w:val="0"/>
          <w:divBdr>
            <w:top w:val="none" w:sz="0" w:space="0" w:color="auto"/>
            <w:left w:val="none" w:sz="0" w:space="0" w:color="auto"/>
            <w:bottom w:val="none" w:sz="0" w:space="0" w:color="auto"/>
            <w:right w:val="none" w:sz="0" w:space="0" w:color="auto"/>
          </w:divBdr>
        </w:div>
        <w:div w:id="996499258">
          <w:marLeft w:val="480"/>
          <w:marRight w:val="0"/>
          <w:marTop w:val="0"/>
          <w:marBottom w:val="0"/>
          <w:divBdr>
            <w:top w:val="none" w:sz="0" w:space="0" w:color="auto"/>
            <w:left w:val="none" w:sz="0" w:space="0" w:color="auto"/>
            <w:bottom w:val="none" w:sz="0" w:space="0" w:color="auto"/>
            <w:right w:val="none" w:sz="0" w:space="0" w:color="auto"/>
          </w:divBdr>
        </w:div>
        <w:div w:id="633021712">
          <w:marLeft w:val="480"/>
          <w:marRight w:val="0"/>
          <w:marTop w:val="0"/>
          <w:marBottom w:val="0"/>
          <w:divBdr>
            <w:top w:val="none" w:sz="0" w:space="0" w:color="auto"/>
            <w:left w:val="none" w:sz="0" w:space="0" w:color="auto"/>
            <w:bottom w:val="none" w:sz="0" w:space="0" w:color="auto"/>
            <w:right w:val="none" w:sz="0" w:space="0" w:color="auto"/>
          </w:divBdr>
        </w:div>
        <w:div w:id="661733759">
          <w:marLeft w:val="480"/>
          <w:marRight w:val="0"/>
          <w:marTop w:val="0"/>
          <w:marBottom w:val="0"/>
          <w:divBdr>
            <w:top w:val="none" w:sz="0" w:space="0" w:color="auto"/>
            <w:left w:val="none" w:sz="0" w:space="0" w:color="auto"/>
            <w:bottom w:val="none" w:sz="0" w:space="0" w:color="auto"/>
            <w:right w:val="none" w:sz="0" w:space="0" w:color="auto"/>
          </w:divBdr>
        </w:div>
        <w:div w:id="1986081687">
          <w:marLeft w:val="480"/>
          <w:marRight w:val="0"/>
          <w:marTop w:val="0"/>
          <w:marBottom w:val="0"/>
          <w:divBdr>
            <w:top w:val="none" w:sz="0" w:space="0" w:color="auto"/>
            <w:left w:val="none" w:sz="0" w:space="0" w:color="auto"/>
            <w:bottom w:val="none" w:sz="0" w:space="0" w:color="auto"/>
            <w:right w:val="none" w:sz="0" w:space="0" w:color="auto"/>
          </w:divBdr>
        </w:div>
        <w:div w:id="2112159978">
          <w:marLeft w:val="480"/>
          <w:marRight w:val="0"/>
          <w:marTop w:val="0"/>
          <w:marBottom w:val="0"/>
          <w:divBdr>
            <w:top w:val="none" w:sz="0" w:space="0" w:color="auto"/>
            <w:left w:val="none" w:sz="0" w:space="0" w:color="auto"/>
            <w:bottom w:val="none" w:sz="0" w:space="0" w:color="auto"/>
            <w:right w:val="none" w:sz="0" w:space="0" w:color="auto"/>
          </w:divBdr>
        </w:div>
        <w:div w:id="1084648558">
          <w:marLeft w:val="480"/>
          <w:marRight w:val="0"/>
          <w:marTop w:val="0"/>
          <w:marBottom w:val="0"/>
          <w:divBdr>
            <w:top w:val="none" w:sz="0" w:space="0" w:color="auto"/>
            <w:left w:val="none" w:sz="0" w:space="0" w:color="auto"/>
            <w:bottom w:val="none" w:sz="0" w:space="0" w:color="auto"/>
            <w:right w:val="none" w:sz="0" w:space="0" w:color="auto"/>
          </w:divBdr>
        </w:div>
        <w:div w:id="992568662">
          <w:marLeft w:val="480"/>
          <w:marRight w:val="0"/>
          <w:marTop w:val="0"/>
          <w:marBottom w:val="0"/>
          <w:divBdr>
            <w:top w:val="none" w:sz="0" w:space="0" w:color="auto"/>
            <w:left w:val="none" w:sz="0" w:space="0" w:color="auto"/>
            <w:bottom w:val="none" w:sz="0" w:space="0" w:color="auto"/>
            <w:right w:val="none" w:sz="0" w:space="0" w:color="auto"/>
          </w:divBdr>
        </w:div>
        <w:div w:id="1708724019">
          <w:marLeft w:val="480"/>
          <w:marRight w:val="0"/>
          <w:marTop w:val="0"/>
          <w:marBottom w:val="0"/>
          <w:divBdr>
            <w:top w:val="none" w:sz="0" w:space="0" w:color="auto"/>
            <w:left w:val="none" w:sz="0" w:space="0" w:color="auto"/>
            <w:bottom w:val="none" w:sz="0" w:space="0" w:color="auto"/>
            <w:right w:val="none" w:sz="0" w:space="0" w:color="auto"/>
          </w:divBdr>
        </w:div>
        <w:div w:id="1687780440">
          <w:marLeft w:val="480"/>
          <w:marRight w:val="0"/>
          <w:marTop w:val="0"/>
          <w:marBottom w:val="0"/>
          <w:divBdr>
            <w:top w:val="none" w:sz="0" w:space="0" w:color="auto"/>
            <w:left w:val="none" w:sz="0" w:space="0" w:color="auto"/>
            <w:bottom w:val="none" w:sz="0" w:space="0" w:color="auto"/>
            <w:right w:val="none" w:sz="0" w:space="0" w:color="auto"/>
          </w:divBdr>
        </w:div>
        <w:div w:id="1347173224">
          <w:marLeft w:val="480"/>
          <w:marRight w:val="0"/>
          <w:marTop w:val="0"/>
          <w:marBottom w:val="0"/>
          <w:divBdr>
            <w:top w:val="none" w:sz="0" w:space="0" w:color="auto"/>
            <w:left w:val="none" w:sz="0" w:space="0" w:color="auto"/>
            <w:bottom w:val="none" w:sz="0" w:space="0" w:color="auto"/>
            <w:right w:val="none" w:sz="0" w:space="0" w:color="auto"/>
          </w:divBdr>
        </w:div>
        <w:div w:id="115148290">
          <w:marLeft w:val="480"/>
          <w:marRight w:val="0"/>
          <w:marTop w:val="0"/>
          <w:marBottom w:val="0"/>
          <w:divBdr>
            <w:top w:val="none" w:sz="0" w:space="0" w:color="auto"/>
            <w:left w:val="none" w:sz="0" w:space="0" w:color="auto"/>
            <w:bottom w:val="none" w:sz="0" w:space="0" w:color="auto"/>
            <w:right w:val="none" w:sz="0" w:space="0" w:color="auto"/>
          </w:divBdr>
        </w:div>
        <w:div w:id="535823332">
          <w:marLeft w:val="480"/>
          <w:marRight w:val="0"/>
          <w:marTop w:val="0"/>
          <w:marBottom w:val="0"/>
          <w:divBdr>
            <w:top w:val="none" w:sz="0" w:space="0" w:color="auto"/>
            <w:left w:val="none" w:sz="0" w:space="0" w:color="auto"/>
            <w:bottom w:val="none" w:sz="0" w:space="0" w:color="auto"/>
            <w:right w:val="none" w:sz="0" w:space="0" w:color="auto"/>
          </w:divBdr>
        </w:div>
      </w:divsChild>
    </w:div>
    <w:div w:id="408116973">
      <w:bodyDiv w:val="1"/>
      <w:marLeft w:val="0"/>
      <w:marRight w:val="0"/>
      <w:marTop w:val="0"/>
      <w:marBottom w:val="0"/>
      <w:divBdr>
        <w:top w:val="none" w:sz="0" w:space="0" w:color="auto"/>
        <w:left w:val="none" w:sz="0" w:space="0" w:color="auto"/>
        <w:bottom w:val="none" w:sz="0" w:space="0" w:color="auto"/>
        <w:right w:val="none" w:sz="0" w:space="0" w:color="auto"/>
      </w:divBdr>
    </w:div>
    <w:div w:id="411053351">
      <w:bodyDiv w:val="1"/>
      <w:marLeft w:val="0"/>
      <w:marRight w:val="0"/>
      <w:marTop w:val="0"/>
      <w:marBottom w:val="0"/>
      <w:divBdr>
        <w:top w:val="none" w:sz="0" w:space="0" w:color="auto"/>
        <w:left w:val="none" w:sz="0" w:space="0" w:color="auto"/>
        <w:bottom w:val="none" w:sz="0" w:space="0" w:color="auto"/>
        <w:right w:val="none" w:sz="0" w:space="0" w:color="auto"/>
      </w:divBdr>
    </w:div>
    <w:div w:id="411656781">
      <w:bodyDiv w:val="1"/>
      <w:marLeft w:val="0"/>
      <w:marRight w:val="0"/>
      <w:marTop w:val="0"/>
      <w:marBottom w:val="0"/>
      <w:divBdr>
        <w:top w:val="none" w:sz="0" w:space="0" w:color="auto"/>
        <w:left w:val="none" w:sz="0" w:space="0" w:color="auto"/>
        <w:bottom w:val="none" w:sz="0" w:space="0" w:color="auto"/>
        <w:right w:val="none" w:sz="0" w:space="0" w:color="auto"/>
      </w:divBdr>
    </w:div>
    <w:div w:id="413287704">
      <w:bodyDiv w:val="1"/>
      <w:marLeft w:val="0"/>
      <w:marRight w:val="0"/>
      <w:marTop w:val="0"/>
      <w:marBottom w:val="0"/>
      <w:divBdr>
        <w:top w:val="none" w:sz="0" w:space="0" w:color="auto"/>
        <w:left w:val="none" w:sz="0" w:space="0" w:color="auto"/>
        <w:bottom w:val="none" w:sz="0" w:space="0" w:color="auto"/>
        <w:right w:val="none" w:sz="0" w:space="0" w:color="auto"/>
      </w:divBdr>
      <w:divsChild>
        <w:div w:id="66272264">
          <w:marLeft w:val="640"/>
          <w:marRight w:val="0"/>
          <w:marTop w:val="0"/>
          <w:marBottom w:val="0"/>
          <w:divBdr>
            <w:top w:val="none" w:sz="0" w:space="0" w:color="auto"/>
            <w:left w:val="none" w:sz="0" w:space="0" w:color="auto"/>
            <w:bottom w:val="none" w:sz="0" w:space="0" w:color="auto"/>
            <w:right w:val="none" w:sz="0" w:space="0" w:color="auto"/>
          </w:divBdr>
        </w:div>
        <w:div w:id="242449483">
          <w:marLeft w:val="640"/>
          <w:marRight w:val="0"/>
          <w:marTop w:val="0"/>
          <w:marBottom w:val="0"/>
          <w:divBdr>
            <w:top w:val="none" w:sz="0" w:space="0" w:color="auto"/>
            <w:left w:val="none" w:sz="0" w:space="0" w:color="auto"/>
            <w:bottom w:val="none" w:sz="0" w:space="0" w:color="auto"/>
            <w:right w:val="none" w:sz="0" w:space="0" w:color="auto"/>
          </w:divBdr>
        </w:div>
        <w:div w:id="387608875">
          <w:marLeft w:val="640"/>
          <w:marRight w:val="0"/>
          <w:marTop w:val="0"/>
          <w:marBottom w:val="0"/>
          <w:divBdr>
            <w:top w:val="none" w:sz="0" w:space="0" w:color="auto"/>
            <w:left w:val="none" w:sz="0" w:space="0" w:color="auto"/>
            <w:bottom w:val="none" w:sz="0" w:space="0" w:color="auto"/>
            <w:right w:val="none" w:sz="0" w:space="0" w:color="auto"/>
          </w:divBdr>
        </w:div>
        <w:div w:id="279804150">
          <w:marLeft w:val="640"/>
          <w:marRight w:val="0"/>
          <w:marTop w:val="0"/>
          <w:marBottom w:val="0"/>
          <w:divBdr>
            <w:top w:val="none" w:sz="0" w:space="0" w:color="auto"/>
            <w:left w:val="none" w:sz="0" w:space="0" w:color="auto"/>
            <w:bottom w:val="none" w:sz="0" w:space="0" w:color="auto"/>
            <w:right w:val="none" w:sz="0" w:space="0" w:color="auto"/>
          </w:divBdr>
        </w:div>
        <w:div w:id="192619911">
          <w:marLeft w:val="640"/>
          <w:marRight w:val="0"/>
          <w:marTop w:val="0"/>
          <w:marBottom w:val="0"/>
          <w:divBdr>
            <w:top w:val="none" w:sz="0" w:space="0" w:color="auto"/>
            <w:left w:val="none" w:sz="0" w:space="0" w:color="auto"/>
            <w:bottom w:val="none" w:sz="0" w:space="0" w:color="auto"/>
            <w:right w:val="none" w:sz="0" w:space="0" w:color="auto"/>
          </w:divBdr>
        </w:div>
        <w:div w:id="1033581669">
          <w:marLeft w:val="640"/>
          <w:marRight w:val="0"/>
          <w:marTop w:val="0"/>
          <w:marBottom w:val="0"/>
          <w:divBdr>
            <w:top w:val="none" w:sz="0" w:space="0" w:color="auto"/>
            <w:left w:val="none" w:sz="0" w:space="0" w:color="auto"/>
            <w:bottom w:val="none" w:sz="0" w:space="0" w:color="auto"/>
            <w:right w:val="none" w:sz="0" w:space="0" w:color="auto"/>
          </w:divBdr>
        </w:div>
        <w:div w:id="1835219478">
          <w:marLeft w:val="640"/>
          <w:marRight w:val="0"/>
          <w:marTop w:val="0"/>
          <w:marBottom w:val="0"/>
          <w:divBdr>
            <w:top w:val="none" w:sz="0" w:space="0" w:color="auto"/>
            <w:left w:val="none" w:sz="0" w:space="0" w:color="auto"/>
            <w:bottom w:val="none" w:sz="0" w:space="0" w:color="auto"/>
            <w:right w:val="none" w:sz="0" w:space="0" w:color="auto"/>
          </w:divBdr>
        </w:div>
        <w:div w:id="13117554">
          <w:marLeft w:val="640"/>
          <w:marRight w:val="0"/>
          <w:marTop w:val="0"/>
          <w:marBottom w:val="0"/>
          <w:divBdr>
            <w:top w:val="none" w:sz="0" w:space="0" w:color="auto"/>
            <w:left w:val="none" w:sz="0" w:space="0" w:color="auto"/>
            <w:bottom w:val="none" w:sz="0" w:space="0" w:color="auto"/>
            <w:right w:val="none" w:sz="0" w:space="0" w:color="auto"/>
          </w:divBdr>
        </w:div>
        <w:div w:id="1076315829">
          <w:marLeft w:val="640"/>
          <w:marRight w:val="0"/>
          <w:marTop w:val="0"/>
          <w:marBottom w:val="0"/>
          <w:divBdr>
            <w:top w:val="none" w:sz="0" w:space="0" w:color="auto"/>
            <w:left w:val="none" w:sz="0" w:space="0" w:color="auto"/>
            <w:bottom w:val="none" w:sz="0" w:space="0" w:color="auto"/>
            <w:right w:val="none" w:sz="0" w:space="0" w:color="auto"/>
          </w:divBdr>
        </w:div>
        <w:div w:id="1858231020">
          <w:marLeft w:val="640"/>
          <w:marRight w:val="0"/>
          <w:marTop w:val="0"/>
          <w:marBottom w:val="0"/>
          <w:divBdr>
            <w:top w:val="none" w:sz="0" w:space="0" w:color="auto"/>
            <w:left w:val="none" w:sz="0" w:space="0" w:color="auto"/>
            <w:bottom w:val="none" w:sz="0" w:space="0" w:color="auto"/>
            <w:right w:val="none" w:sz="0" w:space="0" w:color="auto"/>
          </w:divBdr>
        </w:div>
        <w:div w:id="748160757">
          <w:marLeft w:val="640"/>
          <w:marRight w:val="0"/>
          <w:marTop w:val="0"/>
          <w:marBottom w:val="0"/>
          <w:divBdr>
            <w:top w:val="none" w:sz="0" w:space="0" w:color="auto"/>
            <w:left w:val="none" w:sz="0" w:space="0" w:color="auto"/>
            <w:bottom w:val="none" w:sz="0" w:space="0" w:color="auto"/>
            <w:right w:val="none" w:sz="0" w:space="0" w:color="auto"/>
          </w:divBdr>
        </w:div>
        <w:div w:id="568542393">
          <w:marLeft w:val="640"/>
          <w:marRight w:val="0"/>
          <w:marTop w:val="0"/>
          <w:marBottom w:val="0"/>
          <w:divBdr>
            <w:top w:val="none" w:sz="0" w:space="0" w:color="auto"/>
            <w:left w:val="none" w:sz="0" w:space="0" w:color="auto"/>
            <w:bottom w:val="none" w:sz="0" w:space="0" w:color="auto"/>
            <w:right w:val="none" w:sz="0" w:space="0" w:color="auto"/>
          </w:divBdr>
        </w:div>
        <w:div w:id="414284867">
          <w:marLeft w:val="640"/>
          <w:marRight w:val="0"/>
          <w:marTop w:val="0"/>
          <w:marBottom w:val="0"/>
          <w:divBdr>
            <w:top w:val="none" w:sz="0" w:space="0" w:color="auto"/>
            <w:left w:val="none" w:sz="0" w:space="0" w:color="auto"/>
            <w:bottom w:val="none" w:sz="0" w:space="0" w:color="auto"/>
            <w:right w:val="none" w:sz="0" w:space="0" w:color="auto"/>
          </w:divBdr>
        </w:div>
        <w:div w:id="816336267">
          <w:marLeft w:val="640"/>
          <w:marRight w:val="0"/>
          <w:marTop w:val="0"/>
          <w:marBottom w:val="0"/>
          <w:divBdr>
            <w:top w:val="none" w:sz="0" w:space="0" w:color="auto"/>
            <w:left w:val="none" w:sz="0" w:space="0" w:color="auto"/>
            <w:bottom w:val="none" w:sz="0" w:space="0" w:color="auto"/>
            <w:right w:val="none" w:sz="0" w:space="0" w:color="auto"/>
          </w:divBdr>
        </w:div>
        <w:div w:id="418405064">
          <w:marLeft w:val="640"/>
          <w:marRight w:val="0"/>
          <w:marTop w:val="0"/>
          <w:marBottom w:val="0"/>
          <w:divBdr>
            <w:top w:val="none" w:sz="0" w:space="0" w:color="auto"/>
            <w:left w:val="none" w:sz="0" w:space="0" w:color="auto"/>
            <w:bottom w:val="none" w:sz="0" w:space="0" w:color="auto"/>
            <w:right w:val="none" w:sz="0" w:space="0" w:color="auto"/>
          </w:divBdr>
        </w:div>
        <w:div w:id="1767117033">
          <w:marLeft w:val="640"/>
          <w:marRight w:val="0"/>
          <w:marTop w:val="0"/>
          <w:marBottom w:val="0"/>
          <w:divBdr>
            <w:top w:val="none" w:sz="0" w:space="0" w:color="auto"/>
            <w:left w:val="none" w:sz="0" w:space="0" w:color="auto"/>
            <w:bottom w:val="none" w:sz="0" w:space="0" w:color="auto"/>
            <w:right w:val="none" w:sz="0" w:space="0" w:color="auto"/>
          </w:divBdr>
        </w:div>
        <w:div w:id="977031223">
          <w:marLeft w:val="640"/>
          <w:marRight w:val="0"/>
          <w:marTop w:val="0"/>
          <w:marBottom w:val="0"/>
          <w:divBdr>
            <w:top w:val="none" w:sz="0" w:space="0" w:color="auto"/>
            <w:left w:val="none" w:sz="0" w:space="0" w:color="auto"/>
            <w:bottom w:val="none" w:sz="0" w:space="0" w:color="auto"/>
            <w:right w:val="none" w:sz="0" w:space="0" w:color="auto"/>
          </w:divBdr>
        </w:div>
        <w:div w:id="898512526">
          <w:marLeft w:val="640"/>
          <w:marRight w:val="0"/>
          <w:marTop w:val="0"/>
          <w:marBottom w:val="0"/>
          <w:divBdr>
            <w:top w:val="none" w:sz="0" w:space="0" w:color="auto"/>
            <w:left w:val="none" w:sz="0" w:space="0" w:color="auto"/>
            <w:bottom w:val="none" w:sz="0" w:space="0" w:color="auto"/>
            <w:right w:val="none" w:sz="0" w:space="0" w:color="auto"/>
          </w:divBdr>
        </w:div>
        <w:div w:id="1207334266">
          <w:marLeft w:val="640"/>
          <w:marRight w:val="0"/>
          <w:marTop w:val="0"/>
          <w:marBottom w:val="0"/>
          <w:divBdr>
            <w:top w:val="none" w:sz="0" w:space="0" w:color="auto"/>
            <w:left w:val="none" w:sz="0" w:space="0" w:color="auto"/>
            <w:bottom w:val="none" w:sz="0" w:space="0" w:color="auto"/>
            <w:right w:val="none" w:sz="0" w:space="0" w:color="auto"/>
          </w:divBdr>
        </w:div>
        <w:div w:id="461575181">
          <w:marLeft w:val="640"/>
          <w:marRight w:val="0"/>
          <w:marTop w:val="0"/>
          <w:marBottom w:val="0"/>
          <w:divBdr>
            <w:top w:val="none" w:sz="0" w:space="0" w:color="auto"/>
            <w:left w:val="none" w:sz="0" w:space="0" w:color="auto"/>
            <w:bottom w:val="none" w:sz="0" w:space="0" w:color="auto"/>
            <w:right w:val="none" w:sz="0" w:space="0" w:color="auto"/>
          </w:divBdr>
        </w:div>
        <w:div w:id="2112045048">
          <w:marLeft w:val="640"/>
          <w:marRight w:val="0"/>
          <w:marTop w:val="0"/>
          <w:marBottom w:val="0"/>
          <w:divBdr>
            <w:top w:val="none" w:sz="0" w:space="0" w:color="auto"/>
            <w:left w:val="none" w:sz="0" w:space="0" w:color="auto"/>
            <w:bottom w:val="none" w:sz="0" w:space="0" w:color="auto"/>
            <w:right w:val="none" w:sz="0" w:space="0" w:color="auto"/>
          </w:divBdr>
        </w:div>
        <w:div w:id="313947631">
          <w:marLeft w:val="640"/>
          <w:marRight w:val="0"/>
          <w:marTop w:val="0"/>
          <w:marBottom w:val="0"/>
          <w:divBdr>
            <w:top w:val="none" w:sz="0" w:space="0" w:color="auto"/>
            <w:left w:val="none" w:sz="0" w:space="0" w:color="auto"/>
            <w:bottom w:val="none" w:sz="0" w:space="0" w:color="auto"/>
            <w:right w:val="none" w:sz="0" w:space="0" w:color="auto"/>
          </w:divBdr>
        </w:div>
        <w:div w:id="2047440263">
          <w:marLeft w:val="640"/>
          <w:marRight w:val="0"/>
          <w:marTop w:val="0"/>
          <w:marBottom w:val="0"/>
          <w:divBdr>
            <w:top w:val="none" w:sz="0" w:space="0" w:color="auto"/>
            <w:left w:val="none" w:sz="0" w:space="0" w:color="auto"/>
            <w:bottom w:val="none" w:sz="0" w:space="0" w:color="auto"/>
            <w:right w:val="none" w:sz="0" w:space="0" w:color="auto"/>
          </w:divBdr>
        </w:div>
        <w:div w:id="1880314745">
          <w:marLeft w:val="640"/>
          <w:marRight w:val="0"/>
          <w:marTop w:val="0"/>
          <w:marBottom w:val="0"/>
          <w:divBdr>
            <w:top w:val="none" w:sz="0" w:space="0" w:color="auto"/>
            <w:left w:val="none" w:sz="0" w:space="0" w:color="auto"/>
            <w:bottom w:val="none" w:sz="0" w:space="0" w:color="auto"/>
            <w:right w:val="none" w:sz="0" w:space="0" w:color="auto"/>
          </w:divBdr>
        </w:div>
        <w:div w:id="191849677">
          <w:marLeft w:val="640"/>
          <w:marRight w:val="0"/>
          <w:marTop w:val="0"/>
          <w:marBottom w:val="0"/>
          <w:divBdr>
            <w:top w:val="none" w:sz="0" w:space="0" w:color="auto"/>
            <w:left w:val="none" w:sz="0" w:space="0" w:color="auto"/>
            <w:bottom w:val="none" w:sz="0" w:space="0" w:color="auto"/>
            <w:right w:val="none" w:sz="0" w:space="0" w:color="auto"/>
          </w:divBdr>
        </w:div>
        <w:div w:id="709842073">
          <w:marLeft w:val="640"/>
          <w:marRight w:val="0"/>
          <w:marTop w:val="0"/>
          <w:marBottom w:val="0"/>
          <w:divBdr>
            <w:top w:val="none" w:sz="0" w:space="0" w:color="auto"/>
            <w:left w:val="none" w:sz="0" w:space="0" w:color="auto"/>
            <w:bottom w:val="none" w:sz="0" w:space="0" w:color="auto"/>
            <w:right w:val="none" w:sz="0" w:space="0" w:color="auto"/>
          </w:divBdr>
        </w:div>
        <w:div w:id="403721801">
          <w:marLeft w:val="640"/>
          <w:marRight w:val="0"/>
          <w:marTop w:val="0"/>
          <w:marBottom w:val="0"/>
          <w:divBdr>
            <w:top w:val="none" w:sz="0" w:space="0" w:color="auto"/>
            <w:left w:val="none" w:sz="0" w:space="0" w:color="auto"/>
            <w:bottom w:val="none" w:sz="0" w:space="0" w:color="auto"/>
            <w:right w:val="none" w:sz="0" w:space="0" w:color="auto"/>
          </w:divBdr>
        </w:div>
        <w:div w:id="1699308972">
          <w:marLeft w:val="640"/>
          <w:marRight w:val="0"/>
          <w:marTop w:val="0"/>
          <w:marBottom w:val="0"/>
          <w:divBdr>
            <w:top w:val="none" w:sz="0" w:space="0" w:color="auto"/>
            <w:left w:val="none" w:sz="0" w:space="0" w:color="auto"/>
            <w:bottom w:val="none" w:sz="0" w:space="0" w:color="auto"/>
            <w:right w:val="none" w:sz="0" w:space="0" w:color="auto"/>
          </w:divBdr>
        </w:div>
        <w:div w:id="1126268277">
          <w:marLeft w:val="640"/>
          <w:marRight w:val="0"/>
          <w:marTop w:val="0"/>
          <w:marBottom w:val="0"/>
          <w:divBdr>
            <w:top w:val="none" w:sz="0" w:space="0" w:color="auto"/>
            <w:left w:val="none" w:sz="0" w:space="0" w:color="auto"/>
            <w:bottom w:val="none" w:sz="0" w:space="0" w:color="auto"/>
            <w:right w:val="none" w:sz="0" w:space="0" w:color="auto"/>
          </w:divBdr>
        </w:div>
        <w:div w:id="1683511179">
          <w:marLeft w:val="640"/>
          <w:marRight w:val="0"/>
          <w:marTop w:val="0"/>
          <w:marBottom w:val="0"/>
          <w:divBdr>
            <w:top w:val="none" w:sz="0" w:space="0" w:color="auto"/>
            <w:left w:val="none" w:sz="0" w:space="0" w:color="auto"/>
            <w:bottom w:val="none" w:sz="0" w:space="0" w:color="auto"/>
            <w:right w:val="none" w:sz="0" w:space="0" w:color="auto"/>
          </w:divBdr>
        </w:div>
        <w:div w:id="1896961943">
          <w:marLeft w:val="640"/>
          <w:marRight w:val="0"/>
          <w:marTop w:val="0"/>
          <w:marBottom w:val="0"/>
          <w:divBdr>
            <w:top w:val="none" w:sz="0" w:space="0" w:color="auto"/>
            <w:left w:val="none" w:sz="0" w:space="0" w:color="auto"/>
            <w:bottom w:val="none" w:sz="0" w:space="0" w:color="auto"/>
            <w:right w:val="none" w:sz="0" w:space="0" w:color="auto"/>
          </w:divBdr>
        </w:div>
        <w:div w:id="1399595115">
          <w:marLeft w:val="640"/>
          <w:marRight w:val="0"/>
          <w:marTop w:val="0"/>
          <w:marBottom w:val="0"/>
          <w:divBdr>
            <w:top w:val="none" w:sz="0" w:space="0" w:color="auto"/>
            <w:left w:val="none" w:sz="0" w:space="0" w:color="auto"/>
            <w:bottom w:val="none" w:sz="0" w:space="0" w:color="auto"/>
            <w:right w:val="none" w:sz="0" w:space="0" w:color="auto"/>
          </w:divBdr>
        </w:div>
        <w:div w:id="621115782">
          <w:marLeft w:val="640"/>
          <w:marRight w:val="0"/>
          <w:marTop w:val="0"/>
          <w:marBottom w:val="0"/>
          <w:divBdr>
            <w:top w:val="none" w:sz="0" w:space="0" w:color="auto"/>
            <w:left w:val="none" w:sz="0" w:space="0" w:color="auto"/>
            <w:bottom w:val="none" w:sz="0" w:space="0" w:color="auto"/>
            <w:right w:val="none" w:sz="0" w:space="0" w:color="auto"/>
          </w:divBdr>
        </w:div>
        <w:div w:id="483737327">
          <w:marLeft w:val="640"/>
          <w:marRight w:val="0"/>
          <w:marTop w:val="0"/>
          <w:marBottom w:val="0"/>
          <w:divBdr>
            <w:top w:val="none" w:sz="0" w:space="0" w:color="auto"/>
            <w:left w:val="none" w:sz="0" w:space="0" w:color="auto"/>
            <w:bottom w:val="none" w:sz="0" w:space="0" w:color="auto"/>
            <w:right w:val="none" w:sz="0" w:space="0" w:color="auto"/>
          </w:divBdr>
        </w:div>
        <w:div w:id="1837837543">
          <w:marLeft w:val="640"/>
          <w:marRight w:val="0"/>
          <w:marTop w:val="0"/>
          <w:marBottom w:val="0"/>
          <w:divBdr>
            <w:top w:val="none" w:sz="0" w:space="0" w:color="auto"/>
            <w:left w:val="none" w:sz="0" w:space="0" w:color="auto"/>
            <w:bottom w:val="none" w:sz="0" w:space="0" w:color="auto"/>
            <w:right w:val="none" w:sz="0" w:space="0" w:color="auto"/>
          </w:divBdr>
        </w:div>
        <w:div w:id="676268086">
          <w:marLeft w:val="640"/>
          <w:marRight w:val="0"/>
          <w:marTop w:val="0"/>
          <w:marBottom w:val="0"/>
          <w:divBdr>
            <w:top w:val="none" w:sz="0" w:space="0" w:color="auto"/>
            <w:left w:val="none" w:sz="0" w:space="0" w:color="auto"/>
            <w:bottom w:val="none" w:sz="0" w:space="0" w:color="auto"/>
            <w:right w:val="none" w:sz="0" w:space="0" w:color="auto"/>
          </w:divBdr>
        </w:div>
        <w:div w:id="315573280">
          <w:marLeft w:val="640"/>
          <w:marRight w:val="0"/>
          <w:marTop w:val="0"/>
          <w:marBottom w:val="0"/>
          <w:divBdr>
            <w:top w:val="none" w:sz="0" w:space="0" w:color="auto"/>
            <w:left w:val="none" w:sz="0" w:space="0" w:color="auto"/>
            <w:bottom w:val="none" w:sz="0" w:space="0" w:color="auto"/>
            <w:right w:val="none" w:sz="0" w:space="0" w:color="auto"/>
          </w:divBdr>
        </w:div>
        <w:div w:id="942768032">
          <w:marLeft w:val="640"/>
          <w:marRight w:val="0"/>
          <w:marTop w:val="0"/>
          <w:marBottom w:val="0"/>
          <w:divBdr>
            <w:top w:val="none" w:sz="0" w:space="0" w:color="auto"/>
            <w:left w:val="none" w:sz="0" w:space="0" w:color="auto"/>
            <w:bottom w:val="none" w:sz="0" w:space="0" w:color="auto"/>
            <w:right w:val="none" w:sz="0" w:space="0" w:color="auto"/>
          </w:divBdr>
        </w:div>
        <w:div w:id="277296827">
          <w:marLeft w:val="640"/>
          <w:marRight w:val="0"/>
          <w:marTop w:val="0"/>
          <w:marBottom w:val="0"/>
          <w:divBdr>
            <w:top w:val="none" w:sz="0" w:space="0" w:color="auto"/>
            <w:left w:val="none" w:sz="0" w:space="0" w:color="auto"/>
            <w:bottom w:val="none" w:sz="0" w:space="0" w:color="auto"/>
            <w:right w:val="none" w:sz="0" w:space="0" w:color="auto"/>
          </w:divBdr>
        </w:div>
        <w:div w:id="588733629">
          <w:marLeft w:val="640"/>
          <w:marRight w:val="0"/>
          <w:marTop w:val="0"/>
          <w:marBottom w:val="0"/>
          <w:divBdr>
            <w:top w:val="none" w:sz="0" w:space="0" w:color="auto"/>
            <w:left w:val="none" w:sz="0" w:space="0" w:color="auto"/>
            <w:bottom w:val="none" w:sz="0" w:space="0" w:color="auto"/>
            <w:right w:val="none" w:sz="0" w:space="0" w:color="auto"/>
          </w:divBdr>
        </w:div>
        <w:div w:id="513301588">
          <w:marLeft w:val="640"/>
          <w:marRight w:val="0"/>
          <w:marTop w:val="0"/>
          <w:marBottom w:val="0"/>
          <w:divBdr>
            <w:top w:val="none" w:sz="0" w:space="0" w:color="auto"/>
            <w:left w:val="none" w:sz="0" w:space="0" w:color="auto"/>
            <w:bottom w:val="none" w:sz="0" w:space="0" w:color="auto"/>
            <w:right w:val="none" w:sz="0" w:space="0" w:color="auto"/>
          </w:divBdr>
        </w:div>
        <w:div w:id="132527106">
          <w:marLeft w:val="640"/>
          <w:marRight w:val="0"/>
          <w:marTop w:val="0"/>
          <w:marBottom w:val="0"/>
          <w:divBdr>
            <w:top w:val="none" w:sz="0" w:space="0" w:color="auto"/>
            <w:left w:val="none" w:sz="0" w:space="0" w:color="auto"/>
            <w:bottom w:val="none" w:sz="0" w:space="0" w:color="auto"/>
            <w:right w:val="none" w:sz="0" w:space="0" w:color="auto"/>
          </w:divBdr>
        </w:div>
        <w:div w:id="1112171354">
          <w:marLeft w:val="640"/>
          <w:marRight w:val="0"/>
          <w:marTop w:val="0"/>
          <w:marBottom w:val="0"/>
          <w:divBdr>
            <w:top w:val="none" w:sz="0" w:space="0" w:color="auto"/>
            <w:left w:val="none" w:sz="0" w:space="0" w:color="auto"/>
            <w:bottom w:val="none" w:sz="0" w:space="0" w:color="auto"/>
            <w:right w:val="none" w:sz="0" w:space="0" w:color="auto"/>
          </w:divBdr>
        </w:div>
        <w:div w:id="1555968857">
          <w:marLeft w:val="640"/>
          <w:marRight w:val="0"/>
          <w:marTop w:val="0"/>
          <w:marBottom w:val="0"/>
          <w:divBdr>
            <w:top w:val="none" w:sz="0" w:space="0" w:color="auto"/>
            <w:left w:val="none" w:sz="0" w:space="0" w:color="auto"/>
            <w:bottom w:val="none" w:sz="0" w:space="0" w:color="auto"/>
            <w:right w:val="none" w:sz="0" w:space="0" w:color="auto"/>
          </w:divBdr>
        </w:div>
        <w:div w:id="924219278">
          <w:marLeft w:val="640"/>
          <w:marRight w:val="0"/>
          <w:marTop w:val="0"/>
          <w:marBottom w:val="0"/>
          <w:divBdr>
            <w:top w:val="none" w:sz="0" w:space="0" w:color="auto"/>
            <w:left w:val="none" w:sz="0" w:space="0" w:color="auto"/>
            <w:bottom w:val="none" w:sz="0" w:space="0" w:color="auto"/>
            <w:right w:val="none" w:sz="0" w:space="0" w:color="auto"/>
          </w:divBdr>
        </w:div>
        <w:div w:id="757990164">
          <w:marLeft w:val="640"/>
          <w:marRight w:val="0"/>
          <w:marTop w:val="0"/>
          <w:marBottom w:val="0"/>
          <w:divBdr>
            <w:top w:val="none" w:sz="0" w:space="0" w:color="auto"/>
            <w:left w:val="none" w:sz="0" w:space="0" w:color="auto"/>
            <w:bottom w:val="none" w:sz="0" w:space="0" w:color="auto"/>
            <w:right w:val="none" w:sz="0" w:space="0" w:color="auto"/>
          </w:divBdr>
        </w:div>
        <w:div w:id="298072493">
          <w:marLeft w:val="640"/>
          <w:marRight w:val="0"/>
          <w:marTop w:val="0"/>
          <w:marBottom w:val="0"/>
          <w:divBdr>
            <w:top w:val="none" w:sz="0" w:space="0" w:color="auto"/>
            <w:left w:val="none" w:sz="0" w:space="0" w:color="auto"/>
            <w:bottom w:val="none" w:sz="0" w:space="0" w:color="auto"/>
            <w:right w:val="none" w:sz="0" w:space="0" w:color="auto"/>
          </w:divBdr>
        </w:div>
        <w:div w:id="2134013088">
          <w:marLeft w:val="640"/>
          <w:marRight w:val="0"/>
          <w:marTop w:val="0"/>
          <w:marBottom w:val="0"/>
          <w:divBdr>
            <w:top w:val="none" w:sz="0" w:space="0" w:color="auto"/>
            <w:left w:val="none" w:sz="0" w:space="0" w:color="auto"/>
            <w:bottom w:val="none" w:sz="0" w:space="0" w:color="auto"/>
            <w:right w:val="none" w:sz="0" w:space="0" w:color="auto"/>
          </w:divBdr>
        </w:div>
        <w:div w:id="1817185997">
          <w:marLeft w:val="640"/>
          <w:marRight w:val="0"/>
          <w:marTop w:val="0"/>
          <w:marBottom w:val="0"/>
          <w:divBdr>
            <w:top w:val="none" w:sz="0" w:space="0" w:color="auto"/>
            <w:left w:val="none" w:sz="0" w:space="0" w:color="auto"/>
            <w:bottom w:val="none" w:sz="0" w:space="0" w:color="auto"/>
            <w:right w:val="none" w:sz="0" w:space="0" w:color="auto"/>
          </w:divBdr>
        </w:div>
        <w:div w:id="1674188280">
          <w:marLeft w:val="640"/>
          <w:marRight w:val="0"/>
          <w:marTop w:val="0"/>
          <w:marBottom w:val="0"/>
          <w:divBdr>
            <w:top w:val="none" w:sz="0" w:space="0" w:color="auto"/>
            <w:left w:val="none" w:sz="0" w:space="0" w:color="auto"/>
            <w:bottom w:val="none" w:sz="0" w:space="0" w:color="auto"/>
            <w:right w:val="none" w:sz="0" w:space="0" w:color="auto"/>
          </w:divBdr>
        </w:div>
        <w:div w:id="1359310861">
          <w:marLeft w:val="640"/>
          <w:marRight w:val="0"/>
          <w:marTop w:val="0"/>
          <w:marBottom w:val="0"/>
          <w:divBdr>
            <w:top w:val="none" w:sz="0" w:space="0" w:color="auto"/>
            <w:left w:val="none" w:sz="0" w:space="0" w:color="auto"/>
            <w:bottom w:val="none" w:sz="0" w:space="0" w:color="auto"/>
            <w:right w:val="none" w:sz="0" w:space="0" w:color="auto"/>
          </w:divBdr>
        </w:div>
        <w:div w:id="1003778651">
          <w:marLeft w:val="640"/>
          <w:marRight w:val="0"/>
          <w:marTop w:val="0"/>
          <w:marBottom w:val="0"/>
          <w:divBdr>
            <w:top w:val="none" w:sz="0" w:space="0" w:color="auto"/>
            <w:left w:val="none" w:sz="0" w:space="0" w:color="auto"/>
            <w:bottom w:val="none" w:sz="0" w:space="0" w:color="auto"/>
            <w:right w:val="none" w:sz="0" w:space="0" w:color="auto"/>
          </w:divBdr>
        </w:div>
        <w:div w:id="1939100500">
          <w:marLeft w:val="640"/>
          <w:marRight w:val="0"/>
          <w:marTop w:val="0"/>
          <w:marBottom w:val="0"/>
          <w:divBdr>
            <w:top w:val="none" w:sz="0" w:space="0" w:color="auto"/>
            <w:left w:val="none" w:sz="0" w:space="0" w:color="auto"/>
            <w:bottom w:val="none" w:sz="0" w:space="0" w:color="auto"/>
            <w:right w:val="none" w:sz="0" w:space="0" w:color="auto"/>
          </w:divBdr>
        </w:div>
        <w:div w:id="1987278439">
          <w:marLeft w:val="640"/>
          <w:marRight w:val="0"/>
          <w:marTop w:val="0"/>
          <w:marBottom w:val="0"/>
          <w:divBdr>
            <w:top w:val="none" w:sz="0" w:space="0" w:color="auto"/>
            <w:left w:val="none" w:sz="0" w:space="0" w:color="auto"/>
            <w:bottom w:val="none" w:sz="0" w:space="0" w:color="auto"/>
            <w:right w:val="none" w:sz="0" w:space="0" w:color="auto"/>
          </w:divBdr>
        </w:div>
        <w:div w:id="213124529">
          <w:marLeft w:val="640"/>
          <w:marRight w:val="0"/>
          <w:marTop w:val="0"/>
          <w:marBottom w:val="0"/>
          <w:divBdr>
            <w:top w:val="none" w:sz="0" w:space="0" w:color="auto"/>
            <w:left w:val="none" w:sz="0" w:space="0" w:color="auto"/>
            <w:bottom w:val="none" w:sz="0" w:space="0" w:color="auto"/>
            <w:right w:val="none" w:sz="0" w:space="0" w:color="auto"/>
          </w:divBdr>
        </w:div>
        <w:div w:id="2031252677">
          <w:marLeft w:val="640"/>
          <w:marRight w:val="0"/>
          <w:marTop w:val="0"/>
          <w:marBottom w:val="0"/>
          <w:divBdr>
            <w:top w:val="none" w:sz="0" w:space="0" w:color="auto"/>
            <w:left w:val="none" w:sz="0" w:space="0" w:color="auto"/>
            <w:bottom w:val="none" w:sz="0" w:space="0" w:color="auto"/>
            <w:right w:val="none" w:sz="0" w:space="0" w:color="auto"/>
          </w:divBdr>
        </w:div>
        <w:div w:id="1749569179">
          <w:marLeft w:val="640"/>
          <w:marRight w:val="0"/>
          <w:marTop w:val="0"/>
          <w:marBottom w:val="0"/>
          <w:divBdr>
            <w:top w:val="none" w:sz="0" w:space="0" w:color="auto"/>
            <w:left w:val="none" w:sz="0" w:space="0" w:color="auto"/>
            <w:bottom w:val="none" w:sz="0" w:space="0" w:color="auto"/>
            <w:right w:val="none" w:sz="0" w:space="0" w:color="auto"/>
          </w:divBdr>
        </w:div>
        <w:div w:id="1319848590">
          <w:marLeft w:val="640"/>
          <w:marRight w:val="0"/>
          <w:marTop w:val="0"/>
          <w:marBottom w:val="0"/>
          <w:divBdr>
            <w:top w:val="none" w:sz="0" w:space="0" w:color="auto"/>
            <w:left w:val="none" w:sz="0" w:space="0" w:color="auto"/>
            <w:bottom w:val="none" w:sz="0" w:space="0" w:color="auto"/>
            <w:right w:val="none" w:sz="0" w:space="0" w:color="auto"/>
          </w:divBdr>
        </w:div>
        <w:div w:id="1722556798">
          <w:marLeft w:val="640"/>
          <w:marRight w:val="0"/>
          <w:marTop w:val="0"/>
          <w:marBottom w:val="0"/>
          <w:divBdr>
            <w:top w:val="none" w:sz="0" w:space="0" w:color="auto"/>
            <w:left w:val="none" w:sz="0" w:space="0" w:color="auto"/>
            <w:bottom w:val="none" w:sz="0" w:space="0" w:color="auto"/>
            <w:right w:val="none" w:sz="0" w:space="0" w:color="auto"/>
          </w:divBdr>
        </w:div>
        <w:div w:id="2063405294">
          <w:marLeft w:val="640"/>
          <w:marRight w:val="0"/>
          <w:marTop w:val="0"/>
          <w:marBottom w:val="0"/>
          <w:divBdr>
            <w:top w:val="none" w:sz="0" w:space="0" w:color="auto"/>
            <w:left w:val="none" w:sz="0" w:space="0" w:color="auto"/>
            <w:bottom w:val="none" w:sz="0" w:space="0" w:color="auto"/>
            <w:right w:val="none" w:sz="0" w:space="0" w:color="auto"/>
          </w:divBdr>
        </w:div>
        <w:div w:id="1808235906">
          <w:marLeft w:val="640"/>
          <w:marRight w:val="0"/>
          <w:marTop w:val="0"/>
          <w:marBottom w:val="0"/>
          <w:divBdr>
            <w:top w:val="none" w:sz="0" w:space="0" w:color="auto"/>
            <w:left w:val="none" w:sz="0" w:space="0" w:color="auto"/>
            <w:bottom w:val="none" w:sz="0" w:space="0" w:color="auto"/>
            <w:right w:val="none" w:sz="0" w:space="0" w:color="auto"/>
          </w:divBdr>
        </w:div>
        <w:div w:id="900553091">
          <w:marLeft w:val="640"/>
          <w:marRight w:val="0"/>
          <w:marTop w:val="0"/>
          <w:marBottom w:val="0"/>
          <w:divBdr>
            <w:top w:val="none" w:sz="0" w:space="0" w:color="auto"/>
            <w:left w:val="none" w:sz="0" w:space="0" w:color="auto"/>
            <w:bottom w:val="none" w:sz="0" w:space="0" w:color="auto"/>
            <w:right w:val="none" w:sz="0" w:space="0" w:color="auto"/>
          </w:divBdr>
        </w:div>
        <w:div w:id="720982817">
          <w:marLeft w:val="640"/>
          <w:marRight w:val="0"/>
          <w:marTop w:val="0"/>
          <w:marBottom w:val="0"/>
          <w:divBdr>
            <w:top w:val="none" w:sz="0" w:space="0" w:color="auto"/>
            <w:left w:val="none" w:sz="0" w:space="0" w:color="auto"/>
            <w:bottom w:val="none" w:sz="0" w:space="0" w:color="auto"/>
            <w:right w:val="none" w:sz="0" w:space="0" w:color="auto"/>
          </w:divBdr>
        </w:div>
        <w:div w:id="920023475">
          <w:marLeft w:val="640"/>
          <w:marRight w:val="0"/>
          <w:marTop w:val="0"/>
          <w:marBottom w:val="0"/>
          <w:divBdr>
            <w:top w:val="none" w:sz="0" w:space="0" w:color="auto"/>
            <w:left w:val="none" w:sz="0" w:space="0" w:color="auto"/>
            <w:bottom w:val="none" w:sz="0" w:space="0" w:color="auto"/>
            <w:right w:val="none" w:sz="0" w:space="0" w:color="auto"/>
          </w:divBdr>
        </w:div>
        <w:div w:id="960113612">
          <w:marLeft w:val="640"/>
          <w:marRight w:val="0"/>
          <w:marTop w:val="0"/>
          <w:marBottom w:val="0"/>
          <w:divBdr>
            <w:top w:val="none" w:sz="0" w:space="0" w:color="auto"/>
            <w:left w:val="none" w:sz="0" w:space="0" w:color="auto"/>
            <w:bottom w:val="none" w:sz="0" w:space="0" w:color="auto"/>
            <w:right w:val="none" w:sz="0" w:space="0" w:color="auto"/>
          </w:divBdr>
        </w:div>
        <w:div w:id="1182477628">
          <w:marLeft w:val="640"/>
          <w:marRight w:val="0"/>
          <w:marTop w:val="0"/>
          <w:marBottom w:val="0"/>
          <w:divBdr>
            <w:top w:val="none" w:sz="0" w:space="0" w:color="auto"/>
            <w:left w:val="none" w:sz="0" w:space="0" w:color="auto"/>
            <w:bottom w:val="none" w:sz="0" w:space="0" w:color="auto"/>
            <w:right w:val="none" w:sz="0" w:space="0" w:color="auto"/>
          </w:divBdr>
        </w:div>
        <w:div w:id="2119636980">
          <w:marLeft w:val="640"/>
          <w:marRight w:val="0"/>
          <w:marTop w:val="0"/>
          <w:marBottom w:val="0"/>
          <w:divBdr>
            <w:top w:val="none" w:sz="0" w:space="0" w:color="auto"/>
            <w:left w:val="none" w:sz="0" w:space="0" w:color="auto"/>
            <w:bottom w:val="none" w:sz="0" w:space="0" w:color="auto"/>
            <w:right w:val="none" w:sz="0" w:space="0" w:color="auto"/>
          </w:divBdr>
        </w:div>
        <w:div w:id="208147126">
          <w:marLeft w:val="640"/>
          <w:marRight w:val="0"/>
          <w:marTop w:val="0"/>
          <w:marBottom w:val="0"/>
          <w:divBdr>
            <w:top w:val="none" w:sz="0" w:space="0" w:color="auto"/>
            <w:left w:val="none" w:sz="0" w:space="0" w:color="auto"/>
            <w:bottom w:val="none" w:sz="0" w:space="0" w:color="auto"/>
            <w:right w:val="none" w:sz="0" w:space="0" w:color="auto"/>
          </w:divBdr>
        </w:div>
        <w:div w:id="764570632">
          <w:marLeft w:val="640"/>
          <w:marRight w:val="0"/>
          <w:marTop w:val="0"/>
          <w:marBottom w:val="0"/>
          <w:divBdr>
            <w:top w:val="none" w:sz="0" w:space="0" w:color="auto"/>
            <w:left w:val="none" w:sz="0" w:space="0" w:color="auto"/>
            <w:bottom w:val="none" w:sz="0" w:space="0" w:color="auto"/>
            <w:right w:val="none" w:sz="0" w:space="0" w:color="auto"/>
          </w:divBdr>
        </w:div>
        <w:div w:id="328288291">
          <w:marLeft w:val="640"/>
          <w:marRight w:val="0"/>
          <w:marTop w:val="0"/>
          <w:marBottom w:val="0"/>
          <w:divBdr>
            <w:top w:val="none" w:sz="0" w:space="0" w:color="auto"/>
            <w:left w:val="none" w:sz="0" w:space="0" w:color="auto"/>
            <w:bottom w:val="none" w:sz="0" w:space="0" w:color="auto"/>
            <w:right w:val="none" w:sz="0" w:space="0" w:color="auto"/>
          </w:divBdr>
        </w:div>
        <w:div w:id="364141553">
          <w:marLeft w:val="640"/>
          <w:marRight w:val="0"/>
          <w:marTop w:val="0"/>
          <w:marBottom w:val="0"/>
          <w:divBdr>
            <w:top w:val="none" w:sz="0" w:space="0" w:color="auto"/>
            <w:left w:val="none" w:sz="0" w:space="0" w:color="auto"/>
            <w:bottom w:val="none" w:sz="0" w:space="0" w:color="auto"/>
            <w:right w:val="none" w:sz="0" w:space="0" w:color="auto"/>
          </w:divBdr>
        </w:div>
        <w:div w:id="2122528335">
          <w:marLeft w:val="640"/>
          <w:marRight w:val="0"/>
          <w:marTop w:val="0"/>
          <w:marBottom w:val="0"/>
          <w:divBdr>
            <w:top w:val="none" w:sz="0" w:space="0" w:color="auto"/>
            <w:left w:val="none" w:sz="0" w:space="0" w:color="auto"/>
            <w:bottom w:val="none" w:sz="0" w:space="0" w:color="auto"/>
            <w:right w:val="none" w:sz="0" w:space="0" w:color="auto"/>
          </w:divBdr>
        </w:div>
        <w:div w:id="1625574337">
          <w:marLeft w:val="640"/>
          <w:marRight w:val="0"/>
          <w:marTop w:val="0"/>
          <w:marBottom w:val="0"/>
          <w:divBdr>
            <w:top w:val="none" w:sz="0" w:space="0" w:color="auto"/>
            <w:left w:val="none" w:sz="0" w:space="0" w:color="auto"/>
            <w:bottom w:val="none" w:sz="0" w:space="0" w:color="auto"/>
            <w:right w:val="none" w:sz="0" w:space="0" w:color="auto"/>
          </w:divBdr>
        </w:div>
        <w:div w:id="265309176">
          <w:marLeft w:val="640"/>
          <w:marRight w:val="0"/>
          <w:marTop w:val="0"/>
          <w:marBottom w:val="0"/>
          <w:divBdr>
            <w:top w:val="none" w:sz="0" w:space="0" w:color="auto"/>
            <w:left w:val="none" w:sz="0" w:space="0" w:color="auto"/>
            <w:bottom w:val="none" w:sz="0" w:space="0" w:color="auto"/>
            <w:right w:val="none" w:sz="0" w:space="0" w:color="auto"/>
          </w:divBdr>
        </w:div>
        <w:div w:id="1647539999">
          <w:marLeft w:val="640"/>
          <w:marRight w:val="0"/>
          <w:marTop w:val="0"/>
          <w:marBottom w:val="0"/>
          <w:divBdr>
            <w:top w:val="none" w:sz="0" w:space="0" w:color="auto"/>
            <w:left w:val="none" w:sz="0" w:space="0" w:color="auto"/>
            <w:bottom w:val="none" w:sz="0" w:space="0" w:color="auto"/>
            <w:right w:val="none" w:sz="0" w:space="0" w:color="auto"/>
          </w:divBdr>
        </w:div>
        <w:div w:id="898395209">
          <w:marLeft w:val="640"/>
          <w:marRight w:val="0"/>
          <w:marTop w:val="0"/>
          <w:marBottom w:val="0"/>
          <w:divBdr>
            <w:top w:val="none" w:sz="0" w:space="0" w:color="auto"/>
            <w:left w:val="none" w:sz="0" w:space="0" w:color="auto"/>
            <w:bottom w:val="none" w:sz="0" w:space="0" w:color="auto"/>
            <w:right w:val="none" w:sz="0" w:space="0" w:color="auto"/>
          </w:divBdr>
        </w:div>
        <w:div w:id="2032222000">
          <w:marLeft w:val="640"/>
          <w:marRight w:val="0"/>
          <w:marTop w:val="0"/>
          <w:marBottom w:val="0"/>
          <w:divBdr>
            <w:top w:val="none" w:sz="0" w:space="0" w:color="auto"/>
            <w:left w:val="none" w:sz="0" w:space="0" w:color="auto"/>
            <w:bottom w:val="none" w:sz="0" w:space="0" w:color="auto"/>
            <w:right w:val="none" w:sz="0" w:space="0" w:color="auto"/>
          </w:divBdr>
        </w:div>
        <w:div w:id="594048811">
          <w:marLeft w:val="640"/>
          <w:marRight w:val="0"/>
          <w:marTop w:val="0"/>
          <w:marBottom w:val="0"/>
          <w:divBdr>
            <w:top w:val="none" w:sz="0" w:space="0" w:color="auto"/>
            <w:left w:val="none" w:sz="0" w:space="0" w:color="auto"/>
            <w:bottom w:val="none" w:sz="0" w:space="0" w:color="auto"/>
            <w:right w:val="none" w:sz="0" w:space="0" w:color="auto"/>
          </w:divBdr>
        </w:div>
        <w:div w:id="101339197">
          <w:marLeft w:val="640"/>
          <w:marRight w:val="0"/>
          <w:marTop w:val="0"/>
          <w:marBottom w:val="0"/>
          <w:divBdr>
            <w:top w:val="none" w:sz="0" w:space="0" w:color="auto"/>
            <w:left w:val="none" w:sz="0" w:space="0" w:color="auto"/>
            <w:bottom w:val="none" w:sz="0" w:space="0" w:color="auto"/>
            <w:right w:val="none" w:sz="0" w:space="0" w:color="auto"/>
          </w:divBdr>
        </w:div>
        <w:div w:id="2098332250">
          <w:marLeft w:val="640"/>
          <w:marRight w:val="0"/>
          <w:marTop w:val="0"/>
          <w:marBottom w:val="0"/>
          <w:divBdr>
            <w:top w:val="none" w:sz="0" w:space="0" w:color="auto"/>
            <w:left w:val="none" w:sz="0" w:space="0" w:color="auto"/>
            <w:bottom w:val="none" w:sz="0" w:space="0" w:color="auto"/>
            <w:right w:val="none" w:sz="0" w:space="0" w:color="auto"/>
          </w:divBdr>
        </w:div>
        <w:div w:id="741832118">
          <w:marLeft w:val="640"/>
          <w:marRight w:val="0"/>
          <w:marTop w:val="0"/>
          <w:marBottom w:val="0"/>
          <w:divBdr>
            <w:top w:val="none" w:sz="0" w:space="0" w:color="auto"/>
            <w:left w:val="none" w:sz="0" w:space="0" w:color="auto"/>
            <w:bottom w:val="none" w:sz="0" w:space="0" w:color="auto"/>
            <w:right w:val="none" w:sz="0" w:space="0" w:color="auto"/>
          </w:divBdr>
        </w:div>
        <w:div w:id="1093665982">
          <w:marLeft w:val="640"/>
          <w:marRight w:val="0"/>
          <w:marTop w:val="0"/>
          <w:marBottom w:val="0"/>
          <w:divBdr>
            <w:top w:val="none" w:sz="0" w:space="0" w:color="auto"/>
            <w:left w:val="none" w:sz="0" w:space="0" w:color="auto"/>
            <w:bottom w:val="none" w:sz="0" w:space="0" w:color="auto"/>
            <w:right w:val="none" w:sz="0" w:space="0" w:color="auto"/>
          </w:divBdr>
        </w:div>
        <w:div w:id="227495091">
          <w:marLeft w:val="640"/>
          <w:marRight w:val="0"/>
          <w:marTop w:val="0"/>
          <w:marBottom w:val="0"/>
          <w:divBdr>
            <w:top w:val="none" w:sz="0" w:space="0" w:color="auto"/>
            <w:left w:val="none" w:sz="0" w:space="0" w:color="auto"/>
            <w:bottom w:val="none" w:sz="0" w:space="0" w:color="auto"/>
            <w:right w:val="none" w:sz="0" w:space="0" w:color="auto"/>
          </w:divBdr>
        </w:div>
        <w:div w:id="1217594740">
          <w:marLeft w:val="640"/>
          <w:marRight w:val="0"/>
          <w:marTop w:val="0"/>
          <w:marBottom w:val="0"/>
          <w:divBdr>
            <w:top w:val="none" w:sz="0" w:space="0" w:color="auto"/>
            <w:left w:val="none" w:sz="0" w:space="0" w:color="auto"/>
            <w:bottom w:val="none" w:sz="0" w:space="0" w:color="auto"/>
            <w:right w:val="none" w:sz="0" w:space="0" w:color="auto"/>
          </w:divBdr>
        </w:div>
        <w:div w:id="457381056">
          <w:marLeft w:val="640"/>
          <w:marRight w:val="0"/>
          <w:marTop w:val="0"/>
          <w:marBottom w:val="0"/>
          <w:divBdr>
            <w:top w:val="none" w:sz="0" w:space="0" w:color="auto"/>
            <w:left w:val="none" w:sz="0" w:space="0" w:color="auto"/>
            <w:bottom w:val="none" w:sz="0" w:space="0" w:color="auto"/>
            <w:right w:val="none" w:sz="0" w:space="0" w:color="auto"/>
          </w:divBdr>
        </w:div>
      </w:divsChild>
    </w:div>
    <w:div w:id="418213711">
      <w:bodyDiv w:val="1"/>
      <w:marLeft w:val="0"/>
      <w:marRight w:val="0"/>
      <w:marTop w:val="0"/>
      <w:marBottom w:val="0"/>
      <w:divBdr>
        <w:top w:val="none" w:sz="0" w:space="0" w:color="auto"/>
        <w:left w:val="none" w:sz="0" w:space="0" w:color="auto"/>
        <w:bottom w:val="none" w:sz="0" w:space="0" w:color="auto"/>
        <w:right w:val="none" w:sz="0" w:space="0" w:color="auto"/>
      </w:divBdr>
    </w:div>
    <w:div w:id="429860244">
      <w:bodyDiv w:val="1"/>
      <w:marLeft w:val="0"/>
      <w:marRight w:val="0"/>
      <w:marTop w:val="0"/>
      <w:marBottom w:val="0"/>
      <w:divBdr>
        <w:top w:val="none" w:sz="0" w:space="0" w:color="auto"/>
        <w:left w:val="none" w:sz="0" w:space="0" w:color="auto"/>
        <w:bottom w:val="none" w:sz="0" w:space="0" w:color="auto"/>
        <w:right w:val="none" w:sz="0" w:space="0" w:color="auto"/>
      </w:divBdr>
    </w:div>
    <w:div w:id="432432913">
      <w:bodyDiv w:val="1"/>
      <w:marLeft w:val="0"/>
      <w:marRight w:val="0"/>
      <w:marTop w:val="0"/>
      <w:marBottom w:val="0"/>
      <w:divBdr>
        <w:top w:val="none" w:sz="0" w:space="0" w:color="auto"/>
        <w:left w:val="none" w:sz="0" w:space="0" w:color="auto"/>
        <w:bottom w:val="none" w:sz="0" w:space="0" w:color="auto"/>
        <w:right w:val="none" w:sz="0" w:space="0" w:color="auto"/>
      </w:divBdr>
      <w:divsChild>
        <w:div w:id="1391998067">
          <w:marLeft w:val="480"/>
          <w:marRight w:val="0"/>
          <w:marTop w:val="0"/>
          <w:marBottom w:val="0"/>
          <w:divBdr>
            <w:top w:val="none" w:sz="0" w:space="0" w:color="auto"/>
            <w:left w:val="none" w:sz="0" w:space="0" w:color="auto"/>
            <w:bottom w:val="none" w:sz="0" w:space="0" w:color="auto"/>
            <w:right w:val="none" w:sz="0" w:space="0" w:color="auto"/>
          </w:divBdr>
        </w:div>
        <w:div w:id="210502451">
          <w:marLeft w:val="480"/>
          <w:marRight w:val="0"/>
          <w:marTop w:val="0"/>
          <w:marBottom w:val="0"/>
          <w:divBdr>
            <w:top w:val="none" w:sz="0" w:space="0" w:color="auto"/>
            <w:left w:val="none" w:sz="0" w:space="0" w:color="auto"/>
            <w:bottom w:val="none" w:sz="0" w:space="0" w:color="auto"/>
            <w:right w:val="none" w:sz="0" w:space="0" w:color="auto"/>
          </w:divBdr>
        </w:div>
        <w:div w:id="475293491">
          <w:marLeft w:val="480"/>
          <w:marRight w:val="0"/>
          <w:marTop w:val="0"/>
          <w:marBottom w:val="0"/>
          <w:divBdr>
            <w:top w:val="none" w:sz="0" w:space="0" w:color="auto"/>
            <w:left w:val="none" w:sz="0" w:space="0" w:color="auto"/>
            <w:bottom w:val="none" w:sz="0" w:space="0" w:color="auto"/>
            <w:right w:val="none" w:sz="0" w:space="0" w:color="auto"/>
          </w:divBdr>
        </w:div>
        <w:div w:id="41447855">
          <w:marLeft w:val="480"/>
          <w:marRight w:val="0"/>
          <w:marTop w:val="0"/>
          <w:marBottom w:val="0"/>
          <w:divBdr>
            <w:top w:val="none" w:sz="0" w:space="0" w:color="auto"/>
            <w:left w:val="none" w:sz="0" w:space="0" w:color="auto"/>
            <w:bottom w:val="none" w:sz="0" w:space="0" w:color="auto"/>
            <w:right w:val="none" w:sz="0" w:space="0" w:color="auto"/>
          </w:divBdr>
        </w:div>
        <w:div w:id="1035469780">
          <w:marLeft w:val="480"/>
          <w:marRight w:val="0"/>
          <w:marTop w:val="0"/>
          <w:marBottom w:val="0"/>
          <w:divBdr>
            <w:top w:val="none" w:sz="0" w:space="0" w:color="auto"/>
            <w:left w:val="none" w:sz="0" w:space="0" w:color="auto"/>
            <w:bottom w:val="none" w:sz="0" w:space="0" w:color="auto"/>
            <w:right w:val="none" w:sz="0" w:space="0" w:color="auto"/>
          </w:divBdr>
        </w:div>
        <w:div w:id="708727556">
          <w:marLeft w:val="480"/>
          <w:marRight w:val="0"/>
          <w:marTop w:val="0"/>
          <w:marBottom w:val="0"/>
          <w:divBdr>
            <w:top w:val="none" w:sz="0" w:space="0" w:color="auto"/>
            <w:left w:val="none" w:sz="0" w:space="0" w:color="auto"/>
            <w:bottom w:val="none" w:sz="0" w:space="0" w:color="auto"/>
            <w:right w:val="none" w:sz="0" w:space="0" w:color="auto"/>
          </w:divBdr>
        </w:div>
        <w:div w:id="350374700">
          <w:marLeft w:val="480"/>
          <w:marRight w:val="0"/>
          <w:marTop w:val="0"/>
          <w:marBottom w:val="0"/>
          <w:divBdr>
            <w:top w:val="none" w:sz="0" w:space="0" w:color="auto"/>
            <w:left w:val="none" w:sz="0" w:space="0" w:color="auto"/>
            <w:bottom w:val="none" w:sz="0" w:space="0" w:color="auto"/>
            <w:right w:val="none" w:sz="0" w:space="0" w:color="auto"/>
          </w:divBdr>
        </w:div>
        <w:div w:id="368841842">
          <w:marLeft w:val="480"/>
          <w:marRight w:val="0"/>
          <w:marTop w:val="0"/>
          <w:marBottom w:val="0"/>
          <w:divBdr>
            <w:top w:val="none" w:sz="0" w:space="0" w:color="auto"/>
            <w:left w:val="none" w:sz="0" w:space="0" w:color="auto"/>
            <w:bottom w:val="none" w:sz="0" w:space="0" w:color="auto"/>
            <w:right w:val="none" w:sz="0" w:space="0" w:color="auto"/>
          </w:divBdr>
        </w:div>
        <w:div w:id="1705212526">
          <w:marLeft w:val="480"/>
          <w:marRight w:val="0"/>
          <w:marTop w:val="0"/>
          <w:marBottom w:val="0"/>
          <w:divBdr>
            <w:top w:val="none" w:sz="0" w:space="0" w:color="auto"/>
            <w:left w:val="none" w:sz="0" w:space="0" w:color="auto"/>
            <w:bottom w:val="none" w:sz="0" w:space="0" w:color="auto"/>
            <w:right w:val="none" w:sz="0" w:space="0" w:color="auto"/>
          </w:divBdr>
        </w:div>
        <w:div w:id="385836534">
          <w:marLeft w:val="480"/>
          <w:marRight w:val="0"/>
          <w:marTop w:val="0"/>
          <w:marBottom w:val="0"/>
          <w:divBdr>
            <w:top w:val="none" w:sz="0" w:space="0" w:color="auto"/>
            <w:left w:val="none" w:sz="0" w:space="0" w:color="auto"/>
            <w:bottom w:val="none" w:sz="0" w:space="0" w:color="auto"/>
            <w:right w:val="none" w:sz="0" w:space="0" w:color="auto"/>
          </w:divBdr>
        </w:div>
        <w:div w:id="2140995705">
          <w:marLeft w:val="480"/>
          <w:marRight w:val="0"/>
          <w:marTop w:val="0"/>
          <w:marBottom w:val="0"/>
          <w:divBdr>
            <w:top w:val="none" w:sz="0" w:space="0" w:color="auto"/>
            <w:left w:val="none" w:sz="0" w:space="0" w:color="auto"/>
            <w:bottom w:val="none" w:sz="0" w:space="0" w:color="auto"/>
            <w:right w:val="none" w:sz="0" w:space="0" w:color="auto"/>
          </w:divBdr>
        </w:div>
        <w:div w:id="931670713">
          <w:marLeft w:val="480"/>
          <w:marRight w:val="0"/>
          <w:marTop w:val="0"/>
          <w:marBottom w:val="0"/>
          <w:divBdr>
            <w:top w:val="none" w:sz="0" w:space="0" w:color="auto"/>
            <w:left w:val="none" w:sz="0" w:space="0" w:color="auto"/>
            <w:bottom w:val="none" w:sz="0" w:space="0" w:color="auto"/>
            <w:right w:val="none" w:sz="0" w:space="0" w:color="auto"/>
          </w:divBdr>
        </w:div>
        <w:div w:id="1481579053">
          <w:marLeft w:val="480"/>
          <w:marRight w:val="0"/>
          <w:marTop w:val="0"/>
          <w:marBottom w:val="0"/>
          <w:divBdr>
            <w:top w:val="none" w:sz="0" w:space="0" w:color="auto"/>
            <w:left w:val="none" w:sz="0" w:space="0" w:color="auto"/>
            <w:bottom w:val="none" w:sz="0" w:space="0" w:color="auto"/>
            <w:right w:val="none" w:sz="0" w:space="0" w:color="auto"/>
          </w:divBdr>
        </w:div>
        <w:div w:id="1499661322">
          <w:marLeft w:val="480"/>
          <w:marRight w:val="0"/>
          <w:marTop w:val="0"/>
          <w:marBottom w:val="0"/>
          <w:divBdr>
            <w:top w:val="none" w:sz="0" w:space="0" w:color="auto"/>
            <w:left w:val="none" w:sz="0" w:space="0" w:color="auto"/>
            <w:bottom w:val="none" w:sz="0" w:space="0" w:color="auto"/>
            <w:right w:val="none" w:sz="0" w:space="0" w:color="auto"/>
          </w:divBdr>
        </w:div>
        <w:div w:id="72627142">
          <w:marLeft w:val="480"/>
          <w:marRight w:val="0"/>
          <w:marTop w:val="0"/>
          <w:marBottom w:val="0"/>
          <w:divBdr>
            <w:top w:val="none" w:sz="0" w:space="0" w:color="auto"/>
            <w:left w:val="none" w:sz="0" w:space="0" w:color="auto"/>
            <w:bottom w:val="none" w:sz="0" w:space="0" w:color="auto"/>
            <w:right w:val="none" w:sz="0" w:space="0" w:color="auto"/>
          </w:divBdr>
        </w:div>
        <w:div w:id="48110622">
          <w:marLeft w:val="480"/>
          <w:marRight w:val="0"/>
          <w:marTop w:val="0"/>
          <w:marBottom w:val="0"/>
          <w:divBdr>
            <w:top w:val="none" w:sz="0" w:space="0" w:color="auto"/>
            <w:left w:val="none" w:sz="0" w:space="0" w:color="auto"/>
            <w:bottom w:val="none" w:sz="0" w:space="0" w:color="auto"/>
            <w:right w:val="none" w:sz="0" w:space="0" w:color="auto"/>
          </w:divBdr>
        </w:div>
      </w:divsChild>
    </w:div>
    <w:div w:id="434449481">
      <w:bodyDiv w:val="1"/>
      <w:marLeft w:val="0"/>
      <w:marRight w:val="0"/>
      <w:marTop w:val="0"/>
      <w:marBottom w:val="0"/>
      <w:divBdr>
        <w:top w:val="none" w:sz="0" w:space="0" w:color="auto"/>
        <w:left w:val="none" w:sz="0" w:space="0" w:color="auto"/>
        <w:bottom w:val="none" w:sz="0" w:space="0" w:color="auto"/>
        <w:right w:val="none" w:sz="0" w:space="0" w:color="auto"/>
      </w:divBdr>
    </w:div>
    <w:div w:id="435055876">
      <w:bodyDiv w:val="1"/>
      <w:marLeft w:val="0"/>
      <w:marRight w:val="0"/>
      <w:marTop w:val="0"/>
      <w:marBottom w:val="0"/>
      <w:divBdr>
        <w:top w:val="none" w:sz="0" w:space="0" w:color="auto"/>
        <w:left w:val="none" w:sz="0" w:space="0" w:color="auto"/>
        <w:bottom w:val="none" w:sz="0" w:space="0" w:color="auto"/>
        <w:right w:val="none" w:sz="0" w:space="0" w:color="auto"/>
      </w:divBdr>
      <w:divsChild>
        <w:div w:id="494493487">
          <w:marLeft w:val="480"/>
          <w:marRight w:val="0"/>
          <w:marTop w:val="0"/>
          <w:marBottom w:val="0"/>
          <w:divBdr>
            <w:top w:val="none" w:sz="0" w:space="0" w:color="auto"/>
            <w:left w:val="none" w:sz="0" w:space="0" w:color="auto"/>
            <w:bottom w:val="none" w:sz="0" w:space="0" w:color="auto"/>
            <w:right w:val="none" w:sz="0" w:space="0" w:color="auto"/>
          </w:divBdr>
        </w:div>
        <w:div w:id="1344556224">
          <w:marLeft w:val="480"/>
          <w:marRight w:val="0"/>
          <w:marTop w:val="0"/>
          <w:marBottom w:val="0"/>
          <w:divBdr>
            <w:top w:val="none" w:sz="0" w:space="0" w:color="auto"/>
            <w:left w:val="none" w:sz="0" w:space="0" w:color="auto"/>
            <w:bottom w:val="none" w:sz="0" w:space="0" w:color="auto"/>
            <w:right w:val="none" w:sz="0" w:space="0" w:color="auto"/>
          </w:divBdr>
        </w:div>
        <w:div w:id="1580941612">
          <w:marLeft w:val="480"/>
          <w:marRight w:val="0"/>
          <w:marTop w:val="0"/>
          <w:marBottom w:val="0"/>
          <w:divBdr>
            <w:top w:val="none" w:sz="0" w:space="0" w:color="auto"/>
            <w:left w:val="none" w:sz="0" w:space="0" w:color="auto"/>
            <w:bottom w:val="none" w:sz="0" w:space="0" w:color="auto"/>
            <w:right w:val="none" w:sz="0" w:space="0" w:color="auto"/>
          </w:divBdr>
        </w:div>
        <w:div w:id="1812866589">
          <w:marLeft w:val="480"/>
          <w:marRight w:val="0"/>
          <w:marTop w:val="0"/>
          <w:marBottom w:val="0"/>
          <w:divBdr>
            <w:top w:val="none" w:sz="0" w:space="0" w:color="auto"/>
            <w:left w:val="none" w:sz="0" w:space="0" w:color="auto"/>
            <w:bottom w:val="none" w:sz="0" w:space="0" w:color="auto"/>
            <w:right w:val="none" w:sz="0" w:space="0" w:color="auto"/>
          </w:divBdr>
        </w:div>
        <w:div w:id="1354380566">
          <w:marLeft w:val="480"/>
          <w:marRight w:val="0"/>
          <w:marTop w:val="0"/>
          <w:marBottom w:val="0"/>
          <w:divBdr>
            <w:top w:val="none" w:sz="0" w:space="0" w:color="auto"/>
            <w:left w:val="none" w:sz="0" w:space="0" w:color="auto"/>
            <w:bottom w:val="none" w:sz="0" w:space="0" w:color="auto"/>
            <w:right w:val="none" w:sz="0" w:space="0" w:color="auto"/>
          </w:divBdr>
        </w:div>
        <w:div w:id="1427337606">
          <w:marLeft w:val="480"/>
          <w:marRight w:val="0"/>
          <w:marTop w:val="0"/>
          <w:marBottom w:val="0"/>
          <w:divBdr>
            <w:top w:val="none" w:sz="0" w:space="0" w:color="auto"/>
            <w:left w:val="none" w:sz="0" w:space="0" w:color="auto"/>
            <w:bottom w:val="none" w:sz="0" w:space="0" w:color="auto"/>
            <w:right w:val="none" w:sz="0" w:space="0" w:color="auto"/>
          </w:divBdr>
        </w:div>
        <w:div w:id="1800537988">
          <w:marLeft w:val="480"/>
          <w:marRight w:val="0"/>
          <w:marTop w:val="0"/>
          <w:marBottom w:val="0"/>
          <w:divBdr>
            <w:top w:val="none" w:sz="0" w:space="0" w:color="auto"/>
            <w:left w:val="none" w:sz="0" w:space="0" w:color="auto"/>
            <w:bottom w:val="none" w:sz="0" w:space="0" w:color="auto"/>
            <w:right w:val="none" w:sz="0" w:space="0" w:color="auto"/>
          </w:divBdr>
        </w:div>
        <w:div w:id="2133936420">
          <w:marLeft w:val="480"/>
          <w:marRight w:val="0"/>
          <w:marTop w:val="0"/>
          <w:marBottom w:val="0"/>
          <w:divBdr>
            <w:top w:val="none" w:sz="0" w:space="0" w:color="auto"/>
            <w:left w:val="none" w:sz="0" w:space="0" w:color="auto"/>
            <w:bottom w:val="none" w:sz="0" w:space="0" w:color="auto"/>
            <w:right w:val="none" w:sz="0" w:space="0" w:color="auto"/>
          </w:divBdr>
        </w:div>
        <w:div w:id="791092251">
          <w:marLeft w:val="480"/>
          <w:marRight w:val="0"/>
          <w:marTop w:val="0"/>
          <w:marBottom w:val="0"/>
          <w:divBdr>
            <w:top w:val="none" w:sz="0" w:space="0" w:color="auto"/>
            <w:left w:val="none" w:sz="0" w:space="0" w:color="auto"/>
            <w:bottom w:val="none" w:sz="0" w:space="0" w:color="auto"/>
            <w:right w:val="none" w:sz="0" w:space="0" w:color="auto"/>
          </w:divBdr>
        </w:div>
        <w:div w:id="2090298773">
          <w:marLeft w:val="480"/>
          <w:marRight w:val="0"/>
          <w:marTop w:val="0"/>
          <w:marBottom w:val="0"/>
          <w:divBdr>
            <w:top w:val="none" w:sz="0" w:space="0" w:color="auto"/>
            <w:left w:val="none" w:sz="0" w:space="0" w:color="auto"/>
            <w:bottom w:val="none" w:sz="0" w:space="0" w:color="auto"/>
            <w:right w:val="none" w:sz="0" w:space="0" w:color="auto"/>
          </w:divBdr>
        </w:div>
        <w:div w:id="1128738386">
          <w:marLeft w:val="480"/>
          <w:marRight w:val="0"/>
          <w:marTop w:val="0"/>
          <w:marBottom w:val="0"/>
          <w:divBdr>
            <w:top w:val="none" w:sz="0" w:space="0" w:color="auto"/>
            <w:left w:val="none" w:sz="0" w:space="0" w:color="auto"/>
            <w:bottom w:val="none" w:sz="0" w:space="0" w:color="auto"/>
            <w:right w:val="none" w:sz="0" w:space="0" w:color="auto"/>
          </w:divBdr>
        </w:div>
        <w:div w:id="864293630">
          <w:marLeft w:val="480"/>
          <w:marRight w:val="0"/>
          <w:marTop w:val="0"/>
          <w:marBottom w:val="0"/>
          <w:divBdr>
            <w:top w:val="none" w:sz="0" w:space="0" w:color="auto"/>
            <w:left w:val="none" w:sz="0" w:space="0" w:color="auto"/>
            <w:bottom w:val="none" w:sz="0" w:space="0" w:color="auto"/>
            <w:right w:val="none" w:sz="0" w:space="0" w:color="auto"/>
          </w:divBdr>
        </w:div>
        <w:div w:id="904218262">
          <w:marLeft w:val="480"/>
          <w:marRight w:val="0"/>
          <w:marTop w:val="0"/>
          <w:marBottom w:val="0"/>
          <w:divBdr>
            <w:top w:val="none" w:sz="0" w:space="0" w:color="auto"/>
            <w:left w:val="none" w:sz="0" w:space="0" w:color="auto"/>
            <w:bottom w:val="none" w:sz="0" w:space="0" w:color="auto"/>
            <w:right w:val="none" w:sz="0" w:space="0" w:color="auto"/>
          </w:divBdr>
        </w:div>
        <w:div w:id="1433285860">
          <w:marLeft w:val="480"/>
          <w:marRight w:val="0"/>
          <w:marTop w:val="0"/>
          <w:marBottom w:val="0"/>
          <w:divBdr>
            <w:top w:val="none" w:sz="0" w:space="0" w:color="auto"/>
            <w:left w:val="none" w:sz="0" w:space="0" w:color="auto"/>
            <w:bottom w:val="none" w:sz="0" w:space="0" w:color="auto"/>
            <w:right w:val="none" w:sz="0" w:space="0" w:color="auto"/>
          </w:divBdr>
        </w:div>
        <w:div w:id="523594091">
          <w:marLeft w:val="480"/>
          <w:marRight w:val="0"/>
          <w:marTop w:val="0"/>
          <w:marBottom w:val="0"/>
          <w:divBdr>
            <w:top w:val="none" w:sz="0" w:space="0" w:color="auto"/>
            <w:left w:val="none" w:sz="0" w:space="0" w:color="auto"/>
            <w:bottom w:val="none" w:sz="0" w:space="0" w:color="auto"/>
            <w:right w:val="none" w:sz="0" w:space="0" w:color="auto"/>
          </w:divBdr>
        </w:div>
        <w:div w:id="1786341315">
          <w:marLeft w:val="480"/>
          <w:marRight w:val="0"/>
          <w:marTop w:val="0"/>
          <w:marBottom w:val="0"/>
          <w:divBdr>
            <w:top w:val="none" w:sz="0" w:space="0" w:color="auto"/>
            <w:left w:val="none" w:sz="0" w:space="0" w:color="auto"/>
            <w:bottom w:val="none" w:sz="0" w:space="0" w:color="auto"/>
            <w:right w:val="none" w:sz="0" w:space="0" w:color="auto"/>
          </w:divBdr>
        </w:div>
        <w:div w:id="2001619744">
          <w:marLeft w:val="480"/>
          <w:marRight w:val="0"/>
          <w:marTop w:val="0"/>
          <w:marBottom w:val="0"/>
          <w:divBdr>
            <w:top w:val="none" w:sz="0" w:space="0" w:color="auto"/>
            <w:left w:val="none" w:sz="0" w:space="0" w:color="auto"/>
            <w:bottom w:val="none" w:sz="0" w:space="0" w:color="auto"/>
            <w:right w:val="none" w:sz="0" w:space="0" w:color="auto"/>
          </w:divBdr>
        </w:div>
        <w:div w:id="564028159">
          <w:marLeft w:val="480"/>
          <w:marRight w:val="0"/>
          <w:marTop w:val="0"/>
          <w:marBottom w:val="0"/>
          <w:divBdr>
            <w:top w:val="none" w:sz="0" w:space="0" w:color="auto"/>
            <w:left w:val="none" w:sz="0" w:space="0" w:color="auto"/>
            <w:bottom w:val="none" w:sz="0" w:space="0" w:color="auto"/>
            <w:right w:val="none" w:sz="0" w:space="0" w:color="auto"/>
          </w:divBdr>
        </w:div>
        <w:div w:id="1933320138">
          <w:marLeft w:val="480"/>
          <w:marRight w:val="0"/>
          <w:marTop w:val="0"/>
          <w:marBottom w:val="0"/>
          <w:divBdr>
            <w:top w:val="none" w:sz="0" w:space="0" w:color="auto"/>
            <w:left w:val="none" w:sz="0" w:space="0" w:color="auto"/>
            <w:bottom w:val="none" w:sz="0" w:space="0" w:color="auto"/>
            <w:right w:val="none" w:sz="0" w:space="0" w:color="auto"/>
          </w:divBdr>
        </w:div>
        <w:div w:id="281035579">
          <w:marLeft w:val="480"/>
          <w:marRight w:val="0"/>
          <w:marTop w:val="0"/>
          <w:marBottom w:val="0"/>
          <w:divBdr>
            <w:top w:val="none" w:sz="0" w:space="0" w:color="auto"/>
            <w:left w:val="none" w:sz="0" w:space="0" w:color="auto"/>
            <w:bottom w:val="none" w:sz="0" w:space="0" w:color="auto"/>
            <w:right w:val="none" w:sz="0" w:space="0" w:color="auto"/>
          </w:divBdr>
        </w:div>
        <w:div w:id="1468663168">
          <w:marLeft w:val="480"/>
          <w:marRight w:val="0"/>
          <w:marTop w:val="0"/>
          <w:marBottom w:val="0"/>
          <w:divBdr>
            <w:top w:val="none" w:sz="0" w:space="0" w:color="auto"/>
            <w:left w:val="none" w:sz="0" w:space="0" w:color="auto"/>
            <w:bottom w:val="none" w:sz="0" w:space="0" w:color="auto"/>
            <w:right w:val="none" w:sz="0" w:space="0" w:color="auto"/>
          </w:divBdr>
        </w:div>
        <w:div w:id="1895508645">
          <w:marLeft w:val="480"/>
          <w:marRight w:val="0"/>
          <w:marTop w:val="0"/>
          <w:marBottom w:val="0"/>
          <w:divBdr>
            <w:top w:val="none" w:sz="0" w:space="0" w:color="auto"/>
            <w:left w:val="none" w:sz="0" w:space="0" w:color="auto"/>
            <w:bottom w:val="none" w:sz="0" w:space="0" w:color="auto"/>
            <w:right w:val="none" w:sz="0" w:space="0" w:color="auto"/>
          </w:divBdr>
        </w:div>
        <w:div w:id="1319653003">
          <w:marLeft w:val="480"/>
          <w:marRight w:val="0"/>
          <w:marTop w:val="0"/>
          <w:marBottom w:val="0"/>
          <w:divBdr>
            <w:top w:val="none" w:sz="0" w:space="0" w:color="auto"/>
            <w:left w:val="none" w:sz="0" w:space="0" w:color="auto"/>
            <w:bottom w:val="none" w:sz="0" w:space="0" w:color="auto"/>
            <w:right w:val="none" w:sz="0" w:space="0" w:color="auto"/>
          </w:divBdr>
        </w:div>
        <w:div w:id="361170807">
          <w:marLeft w:val="480"/>
          <w:marRight w:val="0"/>
          <w:marTop w:val="0"/>
          <w:marBottom w:val="0"/>
          <w:divBdr>
            <w:top w:val="none" w:sz="0" w:space="0" w:color="auto"/>
            <w:left w:val="none" w:sz="0" w:space="0" w:color="auto"/>
            <w:bottom w:val="none" w:sz="0" w:space="0" w:color="auto"/>
            <w:right w:val="none" w:sz="0" w:space="0" w:color="auto"/>
          </w:divBdr>
        </w:div>
        <w:div w:id="1100024894">
          <w:marLeft w:val="480"/>
          <w:marRight w:val="0"/>
          <w:marTop w:val="0"/>
          <w:marBottom w:val="0"/>
          <w:divBdr>
            <w:top w:val="none" w:sz="0" w:space="0" w:color="auto"/>
            <w:left w:val="none" w:sz="0" w:space="0" w:color="auto"/>
            <w:bottom w:val="none" w:sz="0" w:space="0" w:color="auto"/>
            <w:right w:val="none" w:sz="0" w:space="0" w:color="auto"/>
          </w:divBdr>
        </w:div>
        <w:div w:id="187913417">
          <w:marLeft w:val="480"/>
          <w:marRight w:val="0"/>
          <w:marTop w:val="0"/>
          <w:marBottom w:val="0"/>
          <w:divBdr>
            <w:top w:val="none" w:sz="0" w:space="0" w:color="auto"/>
            <w:left w:val="none" w:sz="0" w:space="0" w:color="auto"/>
            <w:bottom w:val="none" w:sz="0" w:space="0" w:color="auto"/>
            <w:right w:val="none" w:sz="0" w:space="0" w:color="auto"/>
          </w:divBdr>
        </w:div>
        <w:div w:id="1960187271">
          <w:marLeft w:val="480"/>
          <w:marRight w:val="0"/>
          <w:marTop w:val="0"/>
          <w:marBottom w:val="0"/>
          <w:divBdr>
            <w:top w:val="none" w:sz="0" w:space="0" w:color="auto"/>
            <w:left w:val="none" w:sz="0" w:space="0" w:color="auto"/>
            <w:bottom w:val="none" w:sz="0" w:space="0" w:color="auto"/>
            <w:right w:val="none" w:sz="0" w:space="0" w:color="auto"/>
          </w:divBdr>
        </w:div>
        <w:div w:id="168447596">
          <w:marLeft w:val="480"/>
          <w:marRight w:val="0"/>
          <w:marTop w:val="0"/>
          <w:marBottom w:val="0"/>
          <w:divBdr>
            <w:top w:val="none" w:sz="0" w:space="0" w:color="auto"/>
            <w:left w:val="none" w:sz="0" w:space="0" w:color="auto"/>
            <w:bottom w:val="none" w:sz="0" w:space="0" w:color="auto"/>
            <w:right w:val="none" w:sz="0" w:space="0" w:color="auto"/>
          </w:divBdr>
        </w:div>
        <w:div w:id="2103799316">
          <w:marLeft w:val="480"/>
          <w:marRight w:val="0"/>
          <w:marTop w:val="0"/>
          <w:marBottom w:val="0"/>
          <w:divBdr>
            <w:top w:val="none" w:sz="0" w:space="0" w:color="auto"/>
            <w:left w:val="none" w:sz="0" w:space="0" w:color="auto"/>
            <w:bottom w:val="none" w:sz="0" w:space="0" w:color="auto"/>
            <w:right w:val="none" w:sz="0" w:space="0" w:color="auto"/>
          </w:divBdr>
        </w:div>
        <w:div w:id="1102263162">
          <w:marLeft w:val="480"/>
          <w:marRight w:val="0"/>
          <w:marTop w:val="0"/>
          <w:marBottom w:val="0"/>
          <w:divBdr>
            <w:top w:val="none" w:sz="0" w:space="0" w:color="auto"/>
            <w:left w:val="none" w:sz="0" w:space="0" w:color="auto"/>
            <w:bottom w:val="none" w:sz="0" w:space="0" w:color="auto"/>
            <w:right w:val="none" w:sz="0" w:space="0" w:color="auto"/>
          </w:divBdr>
        </w:div>
        <w:div w:id="410006782">
          <w:marLeft w:val="480"/>
          <w:marRight w:val="0"/>
          <w:marTop w:val="0"/>
          <w:marBottom w:val="0"/>
          <w:divBdr>
            <w:top w:val="none" w:sz="0" w:space="0" w:color="auto"/>
            <w:left w:val="none" w:sz="0" w:space="0" w:color="auto"/>
            <w:bottom w:val="none" w:sz="0" w:space="0" w:color="auto"/>
            <w:right w:val="none" w:sz="0" w:space="0" w:color="auto"/>
          </w:divBdr>
        </w:div>
        <w:div w:id="249117277">
          <w:marLeft w:val="480"/>
          <w:marRight w:val="0"/>
          <w:marTop w:val="0"/>
          <w:marBottom w:val="0"/>
          <w:divBdr>
            <w:top w:val="none" w:sz="0" w:space="0" w:color="auto"/>
            <w:left w:val="none" w:sz="0" w:space="0" w:color="auto"/>
            <w:bottom w:val="none" w:sz="0" w:space="0" w:color="auto"/>
            <w:right w:val="none" w:sz="0" w:space="0" w:color="auto"/>
          </w:divBdr>
        </w:div>
        <w:div w:id="1447314191">
          <w:marLeft w:val="480"/>
          <w:marRight w:val="0"/>
          <w:marTop w:val="0"/>
          <w:marBottom w:val="0"/>
          <w:divBdr>
            <w:top w:val="none" w:sz="0" w:space="0" w:color="auto"/>
            <w:left w:val="none" w:sz="0" w:space="0" w:color="auto"/>
            <w:bottom w:val="none" w:sz="0" w:space="0" w:color="auto"/>
            <w:right w:val="none" w:sz="0" w:space="0" w:color="auto"/>
          </w:divBdr>
        </w:div>
        <w:div w:id="1394615982">
          <w:marLeft w:val="480"/>
          <w:marRight w:val="0"/>
          <w:marTop w:val="0"/>
          <w:marBottom w:val="0"/>
          <w:divBdr>
            <w:top w:val="none" w:sz="0" w:space="0" w:color="auto"/>
            <w:left w:val="none" w:sz="0" w:space="0" w:color="auto"/>
            <w:bottom w:val="none" w:sz="0" w:space="0" w:color="auto"/>
            <w:right w:val="none" w:sz="0" w:space="0" w:color="auto"/>
          </w:divBdr>
        </w:div>
        <w:div w:id="1046563461">
          <w:marLeft w:val="480"/>
          <w:marRight w:val="0"/>
          <w:marTop w:val="0"/>
          <w:marBottom w:val="0"/>
          <w:divBdr>
            <w:top w:val="none" w:sz="0" w:space="0" w:color="auto"/>
            <w:left w:val="none" w:sz="0" w:space="0" w:color="auto"/>
            <w:bottom w:val="none" w:sz="0" w:space="0" w:color="auto"/>
            <w:right w:val="none" w:sz="0" w:space="0" w:color="auto"/>
          </w:divBdr>
        </w:div>
        <w:div w:id="589235570">
          <w:marLeft w:val="480"/>
          <w:marRight w:val="0"/>
          <w:marTop w:val="0"/>
          <w:marBottom w:val="0"/>
          <w:divBdr>
            <w:top w:val="none" w:sz="0" w:space="0" w:color="auto"/>
            <w:left w:val="none" w:sz="0" w:space="0" w:color="auto"/>
            <w:bottom w:val="none" w:sz="0" w:space="0" w:color="auto"/>
            <w:right w:val="none" w:sz="0" w:space="0" w:color="auto"/>
          </w:divBdr>
        </w:div>
        <w:div w:id="1663778857">
          <w:marLeft w:val="480"/>
          <w:marRight w:val="0"/>
          <w:marTop w:val="0"/>
          <w:marBottom w:val="0"/>
          <w:divBdr>
            <w:top w:val="none" w:sz="0" w:space="0" w:color="auto"/>
            <w:left w:val="none" w:sz="0" w:space="0" w:color="auto"/>
            <w:bottom w:val="none" w:sz="0" w:space="0" w:color="auto"/>
            <w:right w:val="none" w:sz="0" w:space="0" w:color="auto"/>
          </w:divBdr>
        </w:div>
        <w:div w:id="678584351">
          <w:marLeft w:val="480"/>
          <w:marRight w:val="0"/>
          <w:marTop w:val="0"/>
          <w:marBottom w:val="0"/>
          <w:divBdr>
            <w:top w:val="none" w:sz="0" w:space="0" w:color="auto"/>
            <w:left w:val="none" w:sz="0" w:space="0" w:color="auto"/>
            <w:bottom w:val="none" w:sz="0" w:space="0" w:color="auto"/>
            <w:right w:val="none" w:sz="0" w:space="0" w:color="auto"/>
          </w:divBdr>
        </w:div>
        <w:div w:id="1704935795">
          <w:marLeft w:val="480"/>
          <w:marRight w:val="0"/>
          <w:marTop w:val="0"/>
          <w:marBottom w:val="0"/>
          <w:divBdr>
            <w:top w:val="none" w:sz="0" w:space="0" w:color="auto"/>
            <w:left w:val="none" w:sz="0" w:space="0" w:color="auto"/>
            <w:bottom w:val="none" w:sz="0" w:space="0" w:color="auto"/>
            <w:right w:val="none" w:sz="0" w:space="0" w:color="auto"/>
          </w:divBdr>
        </w:div>
        <w:div w:id="873809711">
          <w:marLeft w:val="480"/>
          <w:marRight w:val="0"/>
          <w:marTop w:val="0"/>
          <w:marBottom w:val="0"/>
          <w:divBdr>
            <w:top w:val="none" w:sz="0" w:space="0" w:color="auto"/>
            <w:left w:val="none" w:sz="0" w:space="0" w:color="auto"/>
            <w:bottom w:val="none" w:sz="0" w:space="0" w:color="auto"/>
            <w:right w:val="none" w:sz="0" w:space="0" w:color="auto"/>
          </w:divBdr>
        </w:div>
        <w:div w:id="2016300240">
          <w:marLeft w:val="480"/>
          <w:marRight w:val="0"/>
          <w:marTop w:val="0"/>
          <w:marBottom w:val="0"/>
          <w:divBdr>
            <w:top w:val="none" w:sz="0" w:space="0" w:color="auto"/>
            <w:left w:val="none" w:sz="0" w:space="0" w:color="auto"/>
            <w:bottom w:val="none" w:sz="0" w:space="0" w:color="auto"/>
            <w:right w:val="none" w:sz="0" w:space="0" w:color="auto"/>
          </w:divBdr>
        </w:div>
        <w:div w:id="617563201">
          <w:marLeft w:val="480"/>
          <w:marRight w:val="0"/>
          <w:marTop w:val="0"/>
          <w:marBottom w:val="0"/>
          <w:divBdr>
            <w:top w:val="none" w:sz="0" w:space="0" w:color="auto"/>
            <w:left w:val="none" w:sz="0" w:space="0" w:color="auto"/>
            <w:bottom w:val="none" w:sz="0" w:space="0" w:color="auto"/>
            <w:right w:val="none" w:sz="0" w:space="0" w:color="auto"/>
          </w:divBdr>
        </w:div>
        <w:div w:id="258871678">
          <w:marLeft w:val="480"/>
          <w:marRight w:val="0"/>
          <w:marTop w:val="0"/>
          <w:marBottom w:val="0"/>
          <w:divBdr>
            <w:top w:val="none" w:sz="0" w:space="0" w:color="auto"/>
            <w:left w:val="none" w:sz="0" w:space="0" w:color="auto"/>
            <w:bottom w:val="none" w:sz="0" w:space="0" w:color="auto"/>
            <w:right w:val="none" w:sz="0" w:space="0" w:color="auto"/>
          </w:divBdr>
        </w:div>
        <w:div w:id="781847516">
          <w:marLeft w:val="480"/>
          <w:marRight w:val="0"/>
          <w:marTop w:val="0"/>
          <w:marBottom w:val="0"/>
          <w:divBdr>
            <w:top w:val="none" w:sz="0" w:space="0" w:color="auto"/>
            <w:left w:val="none" w:sz="0" w:space="0" w:color="auto"/>
            <w:bottom w:val="none" w:sz="0" w:space="0" w:color="auto"/>
            <w:right w:val="none" w:sz="0" w:space="0" w:color="auto"/>
          </w:divBdr>
        </w:div>
        <w:div w:id="225192005">
          <w:marLeft w:val="480"/>
          <w:marRight w:val="0"/>
          <w:marTop w:val="0"/>
          <w:marBottom w:val="0"/>
          <w:divBdr>
            <w:top w:val="none" w:sz="0" w:space="0" w:color="auto"/>
            <w:left w:val="none" w:sz="0" w:space="0" w:color="auto"/>
            <w:bottom w:val="none" w:sz="0" w:space="0" w:color="auto"/>
            <w:right w:val="none" w:sz="0" w:space="0" w:color="auto"/>
          </w:divBdr>
        </w:div>
        <w:div w:id="1633444560">
          <w:marLeft w:val="480"/>
          <w:marRight w:val="0"/>
          <w:marTop w:val="0"/>
          <w:marBottom w:val="0"/>
          <w:divBdr>
            <w:top w:val="none" w:sz="0" w:space="0" w:color="auto"/>
            <w:left w:val="none" w:sz="0" w:space="0" w:color="auto"/>
            <w:bottom w:val="none" w:sz="0" w:space="0" w:color="auto"/>
            <w:right w:val="none" w:sz="0" w:space="0" w:color="auto"/>
          </w:divBdr>
        </w:div>
        <w:div w:id="227619190">
          <w:marLeft w:val="480"/>
          <w:marRight w:val="0"/>
          <w:marTop w:val="0"/>
          <w:marBottom w:val="0"/>
          <w:divBdr>
            <w:top w:val="none" w:sz="0" w:space="0" w:color="auto"/>
            <w:left w:val="none" w:sz="0" w:space="0" w:color="auto"/>
            <w:bottom w:val="none" w:sz="0" w:space="0" w:color="auto"/>
            <w:right w:val="none" w:sz="0" w:space="0" w:color="auto"/>
          </w:divBdr>
        </w:div>
        <w:div w:id="1152067960">
          <w:marLeft w:val="480"/>
          <w:marRight w:val="0"/>
          <w:marTop w:val="0"/>
          <w:marBottom w:val="0"/>
          <w:divBdr>
            <w:top w:val="none" w:sz="0" w:space="0" w:color="auto"/>
            <w:left w:val="none" w:sz="0" w:space="0" w:color="auto"/>
            <w:bottom w:val="none" w:sz="0" w:space="0" w:color="auto"/>
            <w:right w:val="none" w:sz="0" w:space="0" w:color="auto"/>
          </w:divBdr>
        </w:div>
        <w:div w:id="992025263">
          <w:marLeft w:val="480"/>
          <w:marRight w:val="0"/>
          <w:marTop w:val="0"/>
          <w:marBottom w:val="0"/>
          <w:divBdr>
            <w:top w:val="none" w:sz="0" w:space="0" w:color="auto"/>
            <w:left w:val="none" w:sz="0" w:space="0" w:color="auto"/>
            <w:bottom w:val="none" w:sz="0" w:space="0" w:color="auto"/>
            <w:right w:val="none" w:sz="0" w:space="0" w:color="auto"/>
          </w:divBdr>
        </w:div>
        <w:div w:id="1319766944">
          <w:marLeft w:val="480"/>
          <w:marRight w:val="0"/>
          <w:marTop w:val="0"/>
          <w:marBottom w:val="0"/>
          <w:divBdr>
            <w:top w:val="none" w:sz="0" w:space="0" w:color="auto"/>
            <w:left w:val="none" w:sz="0" w:space="0" w:color="auto"/>
            <w:bottom w:val="none" w:sz="0" w:space="0" w:color="auto"/>
            <w:right w:val="none" w:sz="0" w:space="0" w:color="auto"/>
          </w:divBdr>
        </w:div>
        <w:div w:id="1445732504">
          <w:marLeft w:val="480"/>
          <w:marRight w:val="0"/>
          <w:marTop w:val="0"/>
          <w:marBottom w:val="0"/>
          <w:divBdr>
            <w:top w:val="none" w:sz="0" w:space="0" w:color="auto"/>
            <w:left w:val="none" w:sz="0" w:space="0" w:color="auto"/>
            <w:bottom w:val="none" w:sz="0" w:space="0" w:color="auto"/>
            <w:right w:val="none" w:sz="0" w:space="0" w:color="auto"/>
          </w:divBdr>
        </w:div>
        <w:div w:id="1466192235">
          <w:marLeft w:val="480"/>
          <w:marRight w:val="0"/>
          <w:marTop w:val="0"/>
          <w:marBottom w:val="0"/>
          <w:divBdr>
            <w:top w:val="none" w:sz="0" w:space="0" w:color="auto"/>
            <w:left w:val="none" w:sz="0" w:space="0" w:color="auto"/>
            <w:bottom w:val="none" w:sz="0" w:space="0" w:color="auto"/>
            <w:right w:val="none" w:sz="0" w:space="0" w:color="auto"/>
          </w:divBdr>
        </w:div>
        <w:div w:id="444154215">
          <w:marLeft w:val="480"/>
          <w:marRight w:val="0"/>
          <w:marTop w:val="0"/>
          <w:marBottom w:val="0"/>
          <w:divBdr>
            <w:top w:val="none" w:sz="0" w:space="0" w:color="auto"/>
            <w:left w:val="none" w:sz="0" w:space="0" w:color="auto"/>
            <w:bottom w:val="none" w:sz="0" w:space="0" w:color="auto"/>
            <w:right w:val="none" w:sz="0" w:space="0" w:color="auto"/>
          </w:divBdr>
        </w:div>
        <w:div w:id="169105530">
          <w:marLeft w:val="480"/>
          <w:marRight w:val="0"/>
          <w:marTop w:val="0"/>
          <w:marBottom w:val="0"/>
          <w:divBdr>
            <w:top w:val="none" w:sz="0" w:space="0" w:color="auto"/>
            <w:left w:val="none" w:sz="0" w:space="0" w:color="auto"/>
            <w:bottom w:val="none" w:sz="0" w:space="0" w:color="auto"/>
            <w:right w:val="none" w:sz="0" w:space="0" w:color="auto"/>
          </w:divBdr>
        </w:div>
        <w:div w:id="971404920">
          <w:marLeft w:val="480"/>
          <w:marRight w:val="0"/>
          <w:marTop w:val="0"/>
          <w:marBottom w:val="0"/>
          <w:divBdr>
            <w:top w:val="none" w:sz="0" w:space="0" w:color="auto"/>
            <w:left w:val="none" w:sz="0" w:space="0" w:color="auto"/>
            <w:bottom w:val="none" w:sz="0" w:space="0" w:color="auto"/>
            <w:right w:val="none" w:sz="0" w:space="0" w:color="auto"/>
          </w:divBdr>
        </w:div>
        <w:div w:id="1168472996">
          <w:marLeft w:val="480"/>
          <w:marRight w:val="0"/>
          <w:marTop w:val="0"/>
          <w:marBottom w:val="0"/>
          <w:divBdr>
            <w:top w:val="none" w:sz="0" w:space="0" w:color="auto"/>
            <w:left w:val="none" w:sz="0" w:space="0" w:color="auto"/>
            <w:bottom w:val="none" w:sz="0" w:space="0" w:color="auto"/>
            <w:right w:val="none" w:sz="0" w:space="0" w:color="auto"/>
          </w:divBdr>
        </w:div>
        <w:div w:id="277226073">
          <w:marLeft w:val="480"/>
          <w:marRight w:val="0"/>
          <w:marTop w:val="0"/>
          <w:marBottom w:val="0"/>
          <w:divBdr>
            <w:top w:val="none" w:sz="0" w:space="0" w:color="auto"/>
            <w:left w:val="none" w:sz="0" w:space="0" w:color="auto"/>
            <w:bottom w:val="none" w:sz="0" w:space="0" w:color="auto"/>
            <w:right w:val="none" w:sz="0" w:space="0" w:color="auto"/>
          </w:divBdr>
        </w:div>
        <w:div w:id="908268018">
          <w:marLeft w:val="480"/>
          <w:marRight w:val="0"/>
          <w:marTop w:val="0"/>
          <w:marBottom w:val="0"/>
          <w:divBdr>
            <w:top w:val="none" w:sz="0" w:space="0" w:color="auto"/>
            <w:left w:val="none" w:sz="0" w:space="0" w:color="auto"/>
            <w:bottom w:val="none" w:sz="0" w:space="0" w:color="auto"/>
            <w:right w:val="none" w:sz="0" w:space="0" w:color="auto"/>
          </w:divBdr>
        </w:div>
        <w:div w:id="1953824952">
          <w:marLeft w:val="480"/>
          <w:marRight w:val="0"/>
          <w:marTop w:val="0"/>
          <w:marBottom w:val="0"/>
          <w:divBdr>
            <w:top w:val="none" w:sz="0" w:space="0" w:color="auto"/>
            <w:left w:val="none" w:sz="0" w:space="0" w:color="auto"/>
            <w:bottom w:val="none" w:sz="0" w:space="0" w:color="auto"/>
            <w:right w:val="none" w:sz="0" w:space="0" w:color="auto"/>
          </w:divBdr>
        </w:div>
        <w:div w:id="1215654361">
          <w:marLeft w:val="480"/>
          <w:marRight w:val="0"/>
          <w:marTop w:val="0"/>
          <w:marBottom w:val="0"/>
          <w:divBdr>
            <w:top w:val="none" w:sz="0" w:space="0" w:color="auto"/>
            <w:left w:val="none" w:sz="0" w:space="0" w:color="auto"/>
            <w:bottom w:val="none" w:sz="0" w:space="0" w:color="auto"/>
            <w:right w:val="none" w:sz="0" w:space="0" w:color="auto"/>
          </w:divBdr>
        </w:div>
        <w:div w:id="1965892332">
          <w:marLeft w:val="480"/>
          <w:marRight w:val="0"/>
          <w:marTop w:val="0"/>
          <w:marBottom w:val="0"/>
          <w:divBdr>
            <w:top w:val="none" w:sz="0" w:space="0" w:color="auto"/>
            <w:left w:val="none" w:sz="0" w:space="0" w:color="auto"/>
            <w:bottom w:val="none" w:sz="0" w:space="0" w:color="auto"/>
            <w:right w:val="none" w:sz="0" w:space="0" w:color="auto"/>
          </w:divBdr>
        </w:div>
        <w:div w:id="1029406555">
          <w:marLeft w:val="480"/>
          <w:marRight w:val="0"/>
          <w:marTop w:val="0"/>
          <w:marBottom w:val="0"/>
          <w:divBdr>
            <w:top w:val="none" w:sz="0" w:space="0" w:color="auto"/>
            <w:left w:val="none" w:sz="0" w:space="0" w:color="auto"/>
            <w:bottom w:val="none" w:sz="0" w:space="0" w:color="auto"/>
            <w:right w:val="none" w:sz="0" w:space="0" w:color="auto"/>
          </w:divBdr>
        </w:div>
        <w:div w:id="1491671302">
          <w:marLeft w:val="480"/>
          <w:marRight w:val="0"/>
          <w:marTop w:val="0"/>
          <w:marBottom w:val="0"/>
          <w:divBdr>
            <w:top w:val="none" w:sz="0" w:space="0" w:color="auto"/>
            <w:left w:val="none" w:sz="0" w:space="0" w:color="auto"/>
            <w:bottom w:val="none" w:sz="0" w:space="0" w:color="auto"/>
            <w:right w:val="none" w:sz="0" w:space="0" w:color="auto"/>
          </w:divBdr>
        </w:div>
        <w:div w:id="1178891244">
          <w:marLeft w:val="480"/>
          <w:marRight w:val="0"/>
          <w:marTop w:val="0"/>
          <w:marBottom w:val="0"/>
          <w:divBdr>
            <w:top w:val="none" w:sz="0" w:space="0" w:color="auto"/>
            <w:left w:val="none" w:sz="0" w:space="0" w:color="auto"/>
            <w:bottom w:val="none" w:sz="0" w:space="0" w:color="auto"/>
            <w:right w:val="none" w:sz="0" w:space="0" w:color="auto"/>
          </w:divBdr>
        </w:div>
        <w:div w:id="360058813">
          <w:marLeft w:val="480"/>
          <w:marRight w:val="0"/>
          <w:marTop w:val="0"/>
          <w:marBottom w:val="0"/>
          <w:divBdr>
            <w:top w:val="none" w:sz="0" w:space="0" w:color="auto"/>
            <w:left w:val="none" w:sz="0" w:space="0" w:color="auto"/>
            <w:bottom w:val="none" w:sz="0" w:space="0" w:color="auto"/>
            <w:right w:val="none" w:sz="0" w:space="0" w:color="auto"/>
          </w:divBdr>
        </w:div>
        <w:div w:id="1133137264">
          <w:marLeft w:val="480"/>
          <w:marRight w:val="0"/>
          <w:marTop w:val="0"/>
          <w:marBottom w:val="0"/>
          <w:divBdr>
            <w:top w:val="none" w:sz="0" w:space="0" w:color="auto"/>
            <w:left w:val="none" w:sz="0" w:space="0" w:color="auto"/>
            <w:bottom w:val="none" w:sz="0" w:space="0" w:color="auto"/>
            <w:right w:val="none" w:sz="0" w:space="0" w:color="auto"/>
          </w:divBdr>
        </w:div>
        <w:div w:id="2047632700">
          <w:marLeft w:val="480"/>
          <w:marRight w:val="0"/>
          <w:marTop w:val="0"/>
          <w:marBottom w:val="0"/>
          <w:divBdr>
            <w:top w:val="none" w:sz="0" w:space="0" w:color="auto"/>
            <w:left w:val="none" w:sz="0" w:space="0" w:color="auto"/>
            <w:bottom w:val="none" w:sz="0" w:space="0" w:color="auto"/>
            <w:right w:val="none" w:sz="0" w:space="0" w:color="auto"/>
          </w:divBdr>
        </w:div>
        <w:div w:id="1624996180">
          <w:marLeft w:val="480"/>
          <w:marRight w:val="0"/>
          <w:marTop w:val="0"/>
          <w:marBottom w:val="0"/>
          <w:divBdr>
            <w:top w:val="none" w:sz="0" w:space="0" w:color="auto"/>
            <w:left w:val="none" w:sz="0" w:space="0" w:color="auto"/>
            <w:bottom w:val="none" w:sz="0" w:space="0" w:color="auto"/>
            <w:right w:val="none" w:sz="0" w:space="0" w:color="auto"/>
          </w:divBdr>
        </w:div>
        <w:div w:id="1084297358">
          <w:marLeft w:val="480"/>
          <w:marRight w:val="0"/>
          <w:marTop w:val="0"/>
          <w:marBottom w:val="0"/>
          <w:divBdr>
            <w:top w:val="none" w:sz="0" w:space="0" w:color="auto"/>
            <w:left w:val="none" w:sz="0" w:space="0" w:color="auto"/>
            <w:bottom w:val="none" w:sz="0" w:space="0" w:color="auto"/>
            <w:right w:val="none" w:sz="0" w:space="0" w:color="auto"/>
          </w:divBdr>
        </w:div>
        <w:div w:id="263076914">
          <w:marLeft w:val="480"/>
          <w:marRight w:val="0"/>
          <w:marTop w:val="0"/>
          <w:marBottom w:val="0"/>
          <w:divBdr>
            <w:top w:val="none" w:sz="0" w:space="0" w:color="auto"/>
            <w:left w:val="none" w:sz="0" w:space="0" w:color="auto"/>
            <w:bottom w:val="none" w:sz="0" w:space="0" w:color="auto"/>
            <w:right w:val="none" w:sz="0" w:space="0" w:color="auto"/>
          </w:divBdr>
        </w:div>
        <w:div w:id="825438553">
          <w:marLeft w:val="480"/>
          <w:marRight w:val="0"/>
          <w:marTop w:val="0"/>
          <w:marBottom w:val="0"/>
          <w:divBdr>
            <w:top w:val="none" w:sz="0" w:space="0" w:color="auto"/>
            <w:left w:val="none" w:sz="0" w:space="0" w:color="auto"/>
            <w:bottom w:val="none" w:sz="0" w:space="0" w:color="auto"/>
            <w:right w:val="none" w:sz="0" w:space="0" w:color="auto"/>
          </w:divBdr>
        </w:div>
        <w:div w:id="317271758">
          <w:marLeft w:val="480"/>
          <w:marRight w:val="0"/>
          <w:marTop w:val="0"/>
          <w:marBottom w:val="0"/>
          <w:divBdr>
            <w:top w:val="none" w:sz="0" w:space="0" w:color="auto"/>
            <w:left w:val="none" w:sz="0" w:space="0" w:color="auto"/>
            <w:bottom w:val="none" w:sz="0" w:space="0" w:color="auto"/>
            <w:right w:val="none" w:sz="0" w:space="0" w:color="auto"/>
          </w:divBdr>
        </w:div>
        <w:div w:id="767312130">
          <w:marLeft w:val="480"/>
          <w:marRight w:val="0"/>
          <w:marTop w:val="0"/>
          <w:marBottom w:val="0"/>
          <w:divBdr>
            <w:top w:val="none" w:sz="0" w:space="0" w:color="auto"/>
            <w:left w:val="none" w:sz="0" w:space="0" w:color="auto"/>
            <w:bottom w:val="none" w:sz="0" w:space="0" w:color="auto"/>
            <w:right w:val="none" w:sz="0" w:space="0" w:color="auto"/>
          </w:divBdr>
        </w:div>
        <w:div w:id="2042321991">
          <w:marLeft w:val="480"/>
          <w:marRight w:val="0"/>
          <w:marTop w:val="0"/>
          <w:marBottom w:val="0"/>
          <w:divBdr>
            <w:top w:val="none" w:sz="0" w:space="0" w:color="auto"/>
            <w:left w:val="none" w:sz="0" w:space="0" w:color="auto"/>
            <w:bottom w:val="none" w:sz="0" w:space="0" w:color="auto"/>
            <w:right w:val="none" w:sz="0" w:space="0" w:color="auto"/>
          </w:divBdr>
        </w:div>
        <w:div w:id="1567298133">
          <w:marLeft w:val="480"/>
          <w:marRight w:val="0"/>
          <w:marTop w:val="0"/>
          <w:marBottom w:val="0"/>
          <w:divBdr>
            <w:top w:val="none" w:sz="0" w:space="0" w:color="auto"/>
            <w:left w:val="none" w:sz="0" w:space="0" w:color="auto"/>
            <w:bottom w:val="none" w:sz="0" w:space="0" w:color="auto"/>
            <w:right w:val="none" w:sz="0" w:space="0" w:color="auto"/>
          </w:divBdr>
        </w:div>
        <w:div w:id="1788812235">
          <w:marLeft w:val="480"/>
          <w:marRight w:val="0"/>
          <w:marTop w:val="0"/>
          <w:marBottom w:val="0"/>
          <w:divBdr>
            <w:top w:val="none" w:sz="0" w:space="0" w:color="auto"/>
            <w:left w:val="none" w:sz="0" w:space="0" w:color="auto"/>
            <w:bottom w:val="none" w:sz="0" w:space="0" w:color="auto"/>
            <w:right w:val="none" w:sz="0" w:space="0" w:color="auto"/>
          </w:divBdr>
        </w:div>
        <w:div w:id="1086071812">
          <w:marLeft w:val="480"/>
          <w:marRight w:val="0"/>
          <w:marTop w:val="0"/>
          <w:marBottom w:val="0"/>
          <w:divBdr>
            <w:top w:val="none" w:sz="0" w:space="0" w:color="auto"/>
            <w:left w:val="none" w:sz="0" w:space="0" w:color="auto"/>
            <w:bottom w:val="none" w:sz="0" w:space="0" w:color="auto"/>
            <w:right w:val="none" w:sz="0" w:space="0" w:color="auto"/>
          </w:divBdr>
        </w:div>
        <w:div w:id="1607420036">
          <w:marLeft w:val="480"/>
          <w:marRight w:val="0"/>
          <w:marTop w:val="0"/>
          <w:marBottom w:val="0"/>
          <w:divBdr>
            <w:top w:val="none" w:sz="0" w:space="0" w:color="auto"/>
            <w:left w:val="none" w:sz="0" w:space="0" w:color="auto"/>
            <w:bottom w:val="none" w:sz="0" w:space="0" w:color="auto"/>
            <w:right w:val="none" w:sz="0" w:space="0" w:color="auto"/>
          </w:divBdr>
        </w:div>
        <w:div w:id="391663203">
          <w:marLeft w:val="480"/>
          <w:marRight w:val="0"/>
          <w:marTop w:val="0"/>
          <w:marBottom w:val="0"/>
          <w:divBdr>
            <w:top w:val="none" w:sz="0" w:space="0" w:color="auto"/>
            <w:left w:val="none" w:sz="0" w:space="0" w:color="auto"/>
            <w:bottom w:val="none" w:sz="0" w:space="0" w:color="auto"/>
            <w:right w:val="none" w:sz="0" w:space="0" w:color="auto"/>
          </w:divBdr>
        </w:div>
        <w:div w:id="358239820">
          <w:marLeft w:val="480"/>
          <w:marRight w:val="0"/>
          <w:marTop w:val="0"/>
          <w:marBottom w:val="0"/>
          <w:divBdr>
            <w:top w:val="none" w:sz="0" w:space="0" w:color="auto"/>
            <w:left w:val="none" w:sz="0" w:space="0" w:color="auto"/>
            <w:bottom w:val="none" w:sz="0" w:space="0" w:color="auto"/>
            <w:right w:val="none" w:sz="0" w:space="0" w:color="auto"/>
          </w:divBdr>
        </w:div>
        <w:div w:id="884292626">
          <w:marLeft w:val="480"/>
          <w:marRight w:val="0"/>
          <w:marTop w:val="0"/>
          <w:marBottom w:val="0"/>
          <w:divBdr>
            <w:top w:val="none" w:sz="0" w:space="0" w:color="auto"/>
            <w:left w:val="none" w:sz="0" w:space="0" w:color="auto"/>
            <w:bottom w:val="none" w:sz="0" w:space="0" w:color="auto"/>
            <w:right w:val="none" w:sz="0" w:space="0" w:color="auto"/>
          </w:divBdr>
        </w:div>
        <w:div w:id="490953719">
          <w:marLeft w:val="480"/>
          <w:marRight w:val="0"/>
          <w:marTop w:val="0"/>
          <w:marBottom w:val="0"/>
          <w:divBdr>
            <w:top w:val="none" w:sz="0" w:space="0" w:color="auto"/>
            <w:left w:val="none" w:sz="0" w:space="0" w:color="auto"/>
            <w:bottom w:val="none" w:sz="0" w:space="0" w:color="auto"/>
            <w:right w:val="none" w:sz="0" w:space="0" w:color="auto"/>
          </w:divBdr>
        </w:div>
        <w:div w:id="31199658">
          <w:marLeft w:val="480"/>
          <w:marRight w:val="0"/>
          <w:marTop w:val="0"/>
          <w:marBottom w:val="0"/>
          <w:divBdr>
            <w:top w:val="none" w:sz="0" w:space="0" w:color="auto"/>
            <w:left w:val="none" w:sz="0" w:space="0" w:color="auto"/>
            <w:bottom w:val="none" w:sz="0" w:space="0" w:color="auto"/>
            <w:right w:val="none" w:sz="0" w:space="0" w:color="auto"/>
          </w:divBdr>
        </w:div>
        <w:div w:id="1103920053">
          <w:marLeft w:val="480"/>
          <w:marRight w:val="0"/>
          <w:marTop w:val="0"/>
          <w:marBottom w:val="0"/>
          <w:divBdr>
            <w:top w:val="none" w:sz="0" w:space="0" w:color="auto"/>
            <w:left w:val="none" w:sz="0" w:space="0" w:color="auto"/>
            <w:bottom w:val="none" w:sz="0" w:space="0" w:color="auto"/>
            <w:right w:val="none" w:sz="0" w:space="0" w:color="auto"/>
          </w:divBdr>
        </w:div>
        <w:div w:id="2114858912">
          <w:marLeft w:val="480"/>
          <w:marRight w:val="0"/>
          <w:marTop w:val="0"/>
          <w:marBottom w:val="0"/>
          <w:divBdr>
            <w:top w:val="none" w:sz="0" w:space="0" w:color="auto"/>
            <w:left w:val="none" w:sz="0" w:space="0" w:color="auto"/>
            <w:bottom w:val="none" w:sz="0" w:space="0" w:color="auto"/>
            <w:right w:val="none" w:sz="0" w:space="0" w:color="auto"/>
          </w:divBdr>
        </w:div>
      </w:divsChild>
    </w:div>
    <w:div w:id="436485970">
      <w:bodyDiv w:val="1"/>
      <w:marLeft w:val="0"/>
      <w:marRight w:val="0"/>
      <w:marTop w:val="0"/>
      <w:marBottom w:val="0"/>
      <w:divBdr>
        <w:top w:val="none" w:sz="0" w:space="0" w:color="auto"/>
        <w:left w:val="none" w:sz="0" w:space="0" w:color="auto"/>
        <w:bottom w:val="none" w:sz="0" w:space="0" w:color="auto"/>
        <w:right w:val="none" w:sz="0" w:space="0" w:color="auto"/>
      </w:divBdr>
      <w:divsChild>
        <w:div w:id="1284727891">
          <w:marLeft w:val="480"/>
          <w:marRight w:val="0"/>
          <w:marTop w:val="0"/>
          <w:marBottom w:val="0"/>
          <w:divBdr>
            <w:top w:val="none" w:sz="0" w:space="0" w:color="auto"/>
            <w:left w:val="none" w:sz="0" w:space="0" w:color="auto"/>
            <w:bottom w:val="none" w:sz="0" w:space="0" w:color="auto"/>
            <w:right w:val="none" w:sz="0" w:space="0" w:color="auto"/>
          </w:divBdr>
        </w:div>
        <w:div w:id="88694845">
          <w:marLeft w:val="480"/>
          <w:marRight w:val="0"/>
          <w:marTop w:val="0"/>
          <w:marBottom w:val="0"/>
          <w:divBdr>
            <w:top w:val="none" w:sz="0" w:space="0" w:color="auto"/>
            <w:left w:val="none" w:sz="0" w:space="0" w:color="auto"/>
            <w:bottom w:val="none" w:sz="0" w:space="0" w:color="auto"/>
            <w:right w:val="none" w:sz="0" w:space="0" w:color="auto"/>
          </w:divBdr>
        </w:div>
        <w:div w:id="1614248526">
          <w:marLeft w:val="480"/>
          <w:marRight w:val="0"/>
          <w:marTop w:val="0"/>
          <w:marBottom w:val="0"/>
          <w:divBdr>
            <w:top w:val="none" w:sz="0" w:space="0" w:color="auto"/>
            <w:left w:val="none" w:sz="0" w:space="0" w:color="auto"/>
            <w:bottom w:val="none" w:sz="0" w:space="0" w:color="auto"/>
            <w:right w:val="none" w:sz="0" w:space="0" w:color="auto"/>
          </w:divBdr>
        </w:div>
        <w:div w:id="1043335794">
          <w:marLeft w:val="480"/>
          <w:marRight w:val="0"/>
          <w:marTop w:val="0"/>
          <w:marBottom w:val="0"/>
          <w:divBdr>
            <w:top w:val="none" w:sz="0" w:space="0" w:color="auto"/>
            <w:left w:val="none" w:sz="0" w:space="0" w:color="auto"/>
            <w:bottom w:val="none" w:sz="0" w:space="0" w:color="auto"/>
            <w:right w:val="none" w:sz="0" w:space="0" w:color="auto"/>
          </w:divBdr>
        </w:div>
        <w:div w:id="532697012">
          <w:marLeft w:val="480"/>
          <w:marRight w:val="0"/>
          <w:marTop w:val="0"/>
          <w:marBottom w:val="0"/>
          <w:divBdr>
            <w:top w:val="none" w:sz="0" w:space="0" w:color="auto"/>
            <w:left w:val="none" w:sz="0" w:space="0" w:color="auto"/>
            <w:bottom w:val="none" w:sz="0" w:space="0" w:color="auto"/>
            <w:right w:val="none" w:sz="0" w:space="0" w:color="auto"/>
          </w:divBdr>
        </w:div>
        <w:div w:id="1367682072">
          <w:marLeft w:val="480"/>
          <w:marRight w:val="0"/>
          <w:marTop w:val="0"/>
          <w:marBottom w:val="0"/>
          <w:divBdr>
            <w:top w:val="none" w:sz="0" w:space="0" w:color="auto"/>
            <w:left w:val="none" w:sz="0" w:space="0" w:color="auto"/>
            <w:bottom w:val="none" w:sz="0" w:space="0" w:color="auto"/>
            <w:right w:val="none" w:sz="0" w:space="0" w:color="auto"/>
          </w:divBdr>
        </w:div>
        <w:div w:id="656808163">
          <w:marLeft w:val="480"/>
          <w:marRight w:val="0"/>
          <w:marTop w:val="0"/>
          <w:marBottom w:val="0"/>
          <w:divBdr>
            <w:top w:val="none" w:sz="0" w:space="0" w:color="auto"/>
            <w:left w:val="none" w:sz="0" w:space="0" w:color="auto"/>
            <w:bottom w:val="none" w:sz="0" w:space="0" w:color="auto"/>
            <w:right w:val="none" w:sz="0" w:space="0" w:color="auto"/>
          </w:divBdr>
        </w:div>
        <w:div w:id="1014065736">
          <w:marLeft w:val="480"/>
          <w:marRight w:val="0"/>
          <w:marTop w:val="0"/>
          <w:marBottom w:val="0"/>
          <w:divBdr>
            <w:top w:val="none" w:sz="0" w:space="0" w:color="auto"/>
            <w:left w:val="none" w:sz="0" w:space="0" w:color="auto"/>
            <w:bottom w:val="none" w:sz="0" w:space="0" w:color="auto"/>
            <w:right w:val="none" w:sz="0" w:space="0" w:color="auto"/>
          </w:divBdr>
        </w:div>
        <w:div w:id="1178497930">
          <w:marLeft w:val="480"/>
          <w:marRight w:val="0"/>
          <w:marTop w:val="0"/>
          <w:marBottom w:val="0"/>
          <w:divBdr>
            <w:top w:val="none" w:sz="0" w:space="0" w:color="auto"/>
            <w:left w:val="none" w:sz="0" w:space="0" w:color="auto"/>
            <w:bottom w:val="none" w:sz="0" w:space="0" w:color="auto"/>
            <w:right w:val="none" w:sz="0" w:space="0" w:color="auto"/>
          </w:divBdr>
        </w:div>
        <w:div w:id="718014934">
          <w:marLeft w:val="480"/>
          <w:marRight w:val="0"/>
          <w:marTop w:val="0"/>
          <w:marBottom w:val="0"/>
          <w:divBdr>
            <w:top w:val="none" w:sz="0" w:space="0" w:color="auto"/>
            <w:left w:val="none" w:sz="0" w:space="0" w:color="auto"/>
            <w:bottom w:val="none" w:sz="0" w:space="0" w:color="auto"/>
            <w:right w:val="none" w:sz="0" w:space="0" w:color="auto"/>
          </w:divBdr>
        </w:div>
        <w:div w:id="1084298059">
          <w:marLeft w:val="480"/>
          <w:marRight w:val="0"/>
          <w:marTop w:val="0"/>
          <w:marBottom w:val="0"/>
          <w:divBdr>
            <w:top w:val="none" w:sz="0" w:space="0" w:color="auto"/>
            <w:left w:val="none" w:sz="0" w:space="0" w:color="auto"/>
            <w:bottom w:val="none" w:sz="0" w:space="0" w:color="auto"/>
            <w:right w:val="none" w:sz="0" w:space="0" w:color="auto"/>
          </w:divBdr>
        </w:div>
        <w:div w:id="203250708">
          <w:marLeft w:val="480"/>
          <w:marRight w:val="0"/>
          <w:marTop w:val="0"/>
          <w:marBottom w:val="0"/>
          <w:divBdr>
            <w:top w:val="none" w:sz="0" w:space="0" w:color="auto"/>
            <w:left w:val="none" w:sz="0" w:space="0" w:color="auto"/>
            <w:bottom w:val="none" w:sz="0" w:space="0" w:color="auto"/>
            <w:right w:val="none" w:sz="0" w:space="0" w:color="auto"/>
          </w:divBdr>
        </w:div>
        <w:div w:id="1770201692">
          <w:marLeft w:val="480"/>
          <w:marRight w:val="0"/>
          <w:marTop w:val="0"/>
          <w:marBottom w:val="0"/>
          <w:divBdr>
            <w:top w:val="none" w:sz="0" w:space="0" w:color="auto"/>
            <w:left w:val="none" w:sz="0" w:space="0" w:color="auto"/>
            <w:bottom w:val="none" w:sz="0" w:space="0" w:color="auto"/>
            <w:right w:val="none" w:sz="0" w:space="0" w:color="auto"/>
          </w:divBdr>
        </w:div>
        <w:div w:id="472213172">
          <w:marLeft w:val="480"/>
          <w:marRight w:val="0"/>
          <w:marTop w:val="0"/>
          <w:marBottom w:val="0"/>
          <w:divBdr>
            <w:top w:val="none" w:sz="0" w:space="0" w:color="auto"/>
            <w:left w:val="none" w:sz="0" w:space="0" w:color="auto"/>
            <w:bottom w:val="none" w:sz="0" w:space="0" w:color="auto"/>
            <w:right w:val="none" w:sz="0" w:space="0" w:color="auto"/>
          </w:divBdr>
        </w:div>
        <w:div w:id="1782146021">
          <w:marLeft w:val="480"/>
          <w:marRight w:val="0"/>
          <w:marTop w:val="0"/>
          <w:marBottom w:val="0"/>
          <w:divBdr>
            <w:top w:val="none" w:sz="0" w:space="0" w:color="auto"/>
            <w:left w:val="none" w:sz="0" w:space="0" w:color="auto"/>
            <w:bottom w:val="none" w:sz="0" w:space="0" w:color="auto"/>
            <w:right w:val="none" w:sz="0" w:space="0" w:color="auto"/>
          </w:divBdr>
        </w:div>
        <w:div w:id="42680403">
          <w:marLeft w:val="480"/>
          <w:marRight w:val="0"/>
          <w:marTop w:val="0"/>
          <w:marBottom w:val="0"/>
          <w:divBdr>
            <w:top w:val="none" w:sz="0" w:space="0" w:color="auto"/>
            <w:left w:val="none" w:sz="0" w:space="0" w:color="auto"/>
            <w:bottom w:val="none" w:sz="0" w:space="0" w:color="auto"/>
            <w:right w:val="none" w:sz="0" w:space="0" w:color="auto"/>
          </w:divBdr>
        </w:div>
        <w:div w:id="175116526">
          <w:marLeft w:val="480"/>
          <w:marRight w:val="0"/>
          <w:marTop w:val="0"/>
          <w:marBottom w:val="0"/>
          <w:divBdr>
            <w:top w:val="none" w:sz="0" w:space="0" w:color="auto"/>
            <w:left w:val="none" w:sz="0" w:space="0" w:color="auto"/>
            <w:bottom w:val="none" w:sz="0" w:space="0" w:color="auto"/>
            <w:right w:val="none" w:sz="0" w:space="0" w:color="auto"/>
          </w:divBdr>
        </w:div>
        <w:div w:id="722755109">
          <w:marLeft w:val="480"/>
          <w:marRight w:val="0"/>
          <w:marTop w:val="0"/>
          <w:marBottom w:val="0"/>
          <w:divBdr>
            <w:top w:val="none" w:sz="0" w:space="0" w:color="auto"/>
            <w:left w:val="none" w:sz="0" w:space="0" w:color="auto"/>
            <w:bottom w:val="none" w:sz="0" w:space="0" w:color="auto"/>
            <w:right w:val="none" w:sz="0" w:space="0" w:color="auto"/>
          </w:divBdr>
        </w:div>
      </w:divsChild>
    </w:div>
    <w:div w:id="437411952">
      <w:bodyDiv w:val="1"/>
      <w:marLeft w:val="0"/>
      <w:marRight w:val="0"/>
      <w:marTop w:val="0"/>
      <w:marBottom w:val="0"/>
      <w:divBdr>
        <w:top w:val="none" w:sz="0" w:space="0" w:color="auto"/>
        <w:left w:val="none" w:sz="0" w:space="0" w:color="auto"/>
        <w:bottom w:val="none" w:sz="0" w:space="0" w:color="auto"/>
        <w:right w:val="none" w:sz="0" w:space="0" w:color="auto"/>
      </w:divBdr>
    </w:div>
    <w:div w:id="439034856">
      <w:bodyDiv w:val="1"/>
      <w:marLeft w:val="0"/>
      <w:marRight w:val="0"/>
      <w:marTop w:val="0"/>
      <w:marBottom w:val="0"/>
      <w:divBdr>
        <w:top w:val="none" w:sz="0" w:space="0" w:color="auto"/>
        <w:left w:val="none" w:sz="0" w:space="0" w:color="auto"/>
        <w:bottom w:val="none" w:sz="0" w:space="0" w:color="auto"/>
        <w:right w:val="none" w:sz="0" w:space="0" w:color="auto"/>
      </w:divBdr>
    </w:div>
    <w:div w:id="440536579">
      <w:bodyDiv w:val="1"/>
      <w:marLeft w:val="0"/>
      <w:marRight w:val="0"/>
      <w:marTop w:val="0"/>
      <w:marBottom w:val="0"/>
      <w:divBdr>
        <w:top w:val="none" w:sz="0" w:space="0" w:color="auto"/>
        <w:left w:val="none" w:sz="0" w:space="0" w:color="auto"/>
        <w:bottom w:val="none" w:sz="0" w:space="0" w:color="auto"/>
        <w:right w:val="none" w:sz="0" w:space="0" w:color="auto"/>
      </w:divBdr>
      <w:divsChild>
        <w:div w:id="1095981824">
          <w:marLeft w:val="480"/>
          <w:marRight w:val="0"/>
          <w:marTop w:val="0"/>
          <w:marBottom w:val="0"/>
          <w:divBdr>
            <w:top w:val="none" w:sz="0" w:space="0" w:color="auto"/>
            <w:left w:val="none" w:sz="0" w:space="0" w:color="auto"/>
            <w:bottom w:val="none" w:sz="0" w:space="0" w:color="auto"/>
            <w:right w:val="none" w:sz="0" w:space="0" w:color="auto"/>
          </w:divBdr>
        </w:div>
        <w:div w:id="1978099051">
          <w:marLeft w:val="480"/>
          <w:marRight w:val="0"/>
          <w:marTop w:val="0"/>
          <w:marBottom w:val="0"/>
          <w:divBdr>
            <w:top w:val="none" w:sz="0" w:space="0" w:color="auto"/>
            <w:left w:val="none" w:sz="0" w:space="0" w:color="auto"/>
            <w:bottom w:val="none" w:sz="0" w:space="0" w:color="auto"/>
            <w:right w:val="none" w:sz="0" w:space="0" w:color="auto"/>
          </w:divBdr>
        </w:div>
        <w:div w:id="1190100572">
          <w:marLeft w:val="480"/>
          <w:marRight w:val="0"/>
          <w:marTop w:val="0"/>
          <w:marBottom w:val="0"/>
          <w:divBdr>
            <w:top w:val="none" w:sz="0" w:space="0" w:color="auto"/>
            <w:left w:val="none" w:sz="0" w:space="0" w:color="auto"/>
            <w:bottom w:val="none" w:sz="0" w:space="0" w:color="auto"/>
            <w:right w:val="none" w:sz="0" w:space="0" w:color="auto"/>
          </w:divBdr>
        </w:div>
        <w:div w:id="277222732">
          <w:marLeft w:val="480"/>
          <w:marRight w:val="0"/>
          <w:marTop w:val="0"/>
          <w:marBottom w:val="0"/>
          <w:divBdr>
            <w:top w:val="none" w:sz="0" w:space="0" w:color="auto"/>
            <w:left w:val="none" w:sz="0" w:space="0" w:color="auto"/>
            <w:bottom w:val="none" w:sz="0" w:space="0" w:color="auto"/>
            <w:right w:val="none" w:sz="0" w:space="0" w:color="auto"/>
          </w:divBdr>
        </w:div>
        <w:div w:id="442695911">
          <w:marLeft w:val="480"/>
          <w:marRight w:val="0"/>
          <w:marTop w:val="0"/>
          <w:marBottom w:val="0"/>
          <w:divBdr>
            <w:top w:val="none" w:sz="0" w:space="0" w:color="auto"/>
            <w:left w:val="none" w:sz="0" w:space="0" w:color="auto"/>
            <w:bottom w:val="none" w:sz="0" w:space="0" w:color="auto"/>
            <w:right w:val="none" w:sz="0" w:space="0" w:color="auto"/>
          </w:divBdr>
        </w:div>
        <w:div w:id="967786662">
          <w:marLeft w:val="480"/>
          <w:marRight w:val="0"/>
          <w:marTop w:val="0"/>
          <w:marBottom w:val="0"/>
          <w:divBdr>
            <w:top w:val="none" w:sz="0" w:space="0" w:color="auto"/>
            <w:left w:val="none" w:sz="0" w:space="0" w:color="auto"/>
            <w:bottom w:val="none" w:sz="0" w:space="0" w:color="auto"/>
            <w:right w:val="none" w:sz="0" w:space="0" w:color="auto"/>
          </w:divBdr>
        </w:div>
        <w:div w:id="1056929948">
          <w:marLeft w:val="480"/>
          <w:marRight w:val="0"/>
          <w:marTop w:val="0"/>
          <w:marBottom w:val="0"/>
          <w:divBdr>
            <w:top w:val="none" w:sz="0" w:space="0" w:color="auto"/>
            <w:left w:val="none" w:sz="0" w:space="0" w:color="auto"/>
            <w:bottom w:val="none" w:sz="0" w:space="0" w:color="auto"/>
            <w:right w:val="none" w:sz="0" w:space="0" w:color="auto"/>
          </w:divBdr>
        </w:div>
        <w:div w:id="1121606803">
          <w:marLeft w:val="480"/>
          <w:marRight w:val="0"/>
          <w:marTop w:val="0"/>
          <w:marBottom w:val="0"/>
          <w:divBdr>
            <w:top w:val="none" w:sz="0" w:space="0" w:color="auto"/>
            <w:left w:val="none" w:sz="0" w:space="0" w:color="auto"/>
            <w:bottom w:val="none" w:sz="0" w:space="0" w:color="auto"/>
            <w:right w:val="none" w:sz="0" w:space="0" w:color="auto"/>
          </w:divBdr>
        </w:div>
        <w:div w:id="254482818">
          <w:marLeft w:val="480"/>
          <w:marRight w:val="0"/>
          <w:marTop w:val="0"/>
          <w:marBottom w:val="0"/>
          <w:divBdr>
            <w:top w:val="none" w:sz="0" w:space="0" w:color="auto"/>
            <w:left w:val="none" w:sz="0" w:space="0" w:color="auto"/>
            <w:bottom w:val="none" w:sz="0" w:space="0" w:color="auto"/>
            <w:right w:val="none" w:sz="0" w:space="0" w:color="auto"/>
          </w:divBdr>
        </w:div>
        <w:div w:id="1970745130">
          <w:marLeft w:val="480"/>
          <w:marRight w:val="0"/>
          <w:marTop w:val="0"/>
          <w:marBottom w:val="0"/>
          <w:divBdr>
            <w:top w:val="none" w:sz="0" w:space="0" w:color="auto"/>
            <w:left w:val="none" w:sz="0" w:space="0" w:color="auto"/>
            <w:bottom w:val="none" w:sz="0" w:space="0" w:color="auto"/>
            <w:right w:val="none" w:sz="0" w:space="0" w:color="auto"/>
          </w:divBdr>
        </w:div>
        <w:div w:id="6060356">
          <w:marLeft w:val="480"/>
          <w:marRight w:val="0"/>
          <w:marTop w:val="0"/>
          <w:marBottom w:val="0"/>
          <w:divBdr>
            <w:top w:val="none" w:sz="0" w:space="0" w:color="auto"/>
            <w:left w:val="none" w:sz="0" w:space="0" w:color="auto"/>
            <w:bottom w:val="none" w:sz="0" w:space="0" w:color="auto"/>
            <w:right w:val="none" w:sz="0" w:space="0" w:color="auto"/>
          </w:divBdr>
        </w:div>
        <w:div w:id="526255311">
          <w:marLeft w:val="480"/>
          <w:marRight w:val="0"/>
          <w:marTop w:val="0"/>
          <w:marBottom w:val="0"/>
          <w:divBdr>
            <w:top w:val="none" w:sz="0" w:space="0" w:color="auto"/>
            <w:left w:val="none" w:sz="0" w:space="0" w:color="auto"/>
            <w:bottom w:val="none" w:sz="0" w:space="0" w:color="auto"/>
            <w:right w:val="none" w:sz="0" w:space="0" w:color="auto"/>
          </w:divBdr>
        </w:div>
        <w:div w:id="832527753">
          <w:marLeft w:val="480"/>
          <w:marRight w:val="0"/>
          <w:marTop w:val="0"/>
          <w:marBottom w:val="0"/>
          <w:divBdr>
            <w:top w:val="none" w:sz="0" w:space="0" w:color="auto"/>
            <w:left w:val="none" w:sz="0" w:space="0" w:color="auto"/>
            <w:bottom w:val="none" w:sz="0" w:space="0" w:color="auto"/>
            <w:right w:val="none" w:sz="0" w:space="0" w:color="auto"/>
          </w:divBdr>
        </w:div>
        <w:div w:id="1366756951">
          <w:marLeft w:val="480"/>
          <w:marRight w:val="0"/>
          <w:marTop w:val="0"/>
          <w:marBottom w:val="0"/>
          <w:divBdr>
            <w:top w:val="none" w:sz="0" w:space="0" w:color="auto"/>
            <w:left w:val="none" w:sz="0" w:space="0" w:color="auto"/>
            <w:bottom w:val="none" w:sz="0" w:space="0" w:color="auto"/>
            <w:right w:val="none" w:sz="0" w:space="0" w:color="auto"/>
          </w:divBdr>
        </w:div>
        <w:div w:id="945161099">
          <w:marLeft w:val="480"/>
          <w:marRight w:val="0"/>
          <w:marTop w:val="0"/>
          <w:marBottom w:val="0"/>
          <w:divBdr>
            <w:top w:val="none" w:sz="0" w:space="0" w:color="auto"/>
            <w:left w:val="none" w:sz="0" w:space="0" w:color="auto"/>
            <w:bottom w:val="none" w:sz="0" w:space="0" w:color="auto"/>
            <w:right w:val="none" w:sz="0" w:space="0" w:color="auto"/>
          </w:divBdr>
        </w:div>
        <w:div w:id="1969584024">
          <w:marLeft w:val="480"/>
          <w:marRight w:val="0"/>
          <w:marTop w:val="0"/>
          <w:marBottom w:val="0"/>
          <w:divBdr>
            <w:top w:val="none" w:sz="0" w:space="0" w:color="auto"/>
            <w:left w:val="none" w:sz="0" w:space="0" w:color="auto"/>
            <w:bottom w:val="none" w:sz="0" w:space="0" w:color="auto"/>
            <w:right w:val="none" w:sz="0" w:space="0" w:color="auto"/>
          </w:divBdr>
        </w:div>
        <w:div w:id="1043363544">
          <w:marLeft w:val="480"/>
          <w:marRight w:val="0"/>
          <w:marTop w:val="0"/>
          <w:marBottom w:val="0"/>
          <w:divBdr>
            <w:top w:val="none" w:sz="0" w:space="0" w:color="auto"/>
            <w:left w:val="none" w:sz="0" w:space="0" w:color="auto"/>
            <w:bottom w:val="none" w:sz="0" w:space="0" w:color="auto"/>
            <w:right w:val="none" w:sz="0" w:space="0" w:color="auto"/>
          </w:divBdr>
        </w:div>
        <w:div w:id="411662416">
          <w:marLeft w:val="480"/>
          <w:marRight w:val="0"/>
          <w:marTop w:val="0"/>
          <w:marBottom w:val="0"/>
          <w:divBdr>
            <w:top w:val="none" w:sz="0" w:space="0" w:color="auto"/>
            <w:left w:val="none" w:sz="0" w:space="0" w:color="auto"/>
            <w:bottom w:val="none" w:sz="0" w:space="0" w:color="auto"/>
            <w:right w:val="none" w:sz="0" w:space="0" w:color="auto"/>
          </w:divBdr>
        </w:div>
        <w:div w:id="387074426">
          <w:marLeft w:val="480"/>
          <w:marRight w:val="0"/>
          <w:marTop w:val="0"/>
          <w:marBottom w:val="0"/>
          <w:divBdr>
            <w:top w:val="none" w:sz="0" w:space="0" w:color="auto"/>
            <w:left w:val="none" w:sz="0" w:space="0" w:color="auto"/>
            <w:bottom w:val="none" w:sz="0" w:space="0" w:color="auto"/>
            <w:right w:val="none" w:sz="0" w:space="0" w:color="auto"/>
          </w:divBdr>
        </w:div>
        <w:div w:id="1534885079">
          <w:marLeft w:val="480"/>
          <w:marRight w:val="0"/>
          <w:marTop w:val="0"/>
          <w:marBottom w:val="0"/>
          <w:divBdr>
            <w:top w:val="none" w:sz="0" w:space="0" w:color="auto"/>
            <w:left w:val="none" w:sz="0" w:space="0" w:color="auto"/>
            <w:bottom w:val="none" w:sz="0" w:space="0" w:color="auto"/>
            <w:right w:val="none" w:sz="0" w:space="0" w:color="auto"/>
          </w:divBdr>
        </w:div>
        <w:div w:id="1274748012">
          <w:marLeft w:val="480"/>
          <w:marRight w:val="0"/>
          <w:marTop w:val="0"/>
          <w:marBottom w:val="0"/>
          <w:divBdr>
            <w:top w:val="none" w:sz="0" w:space="0" w:color="auto"/>
            <w:left w:val="none" w:sz="0" w:space="0" w:color="auto"/>
            <w:bottom w:val="none" w:sz="0" w:space="0" w:color="auto"/>
            <w:right w:val="none" w:sz="0" w:space="0" w:color="auto"/>
          </w:divBdr>
        </w:div>
        <w:div w:id="117451649">
          <w:marLeft w:val="480"/>
          <w:marRight w:val="0"/>
          <w:marTop w:val="0"/>
          <w:marBottom w:val="0"/>
          <w:divBdr>
            <w:top w:val="none" w:sz="0" w:space="0" w:color="auto"/>
            <w:left w:val="none" w:sz="0" w:space="0" w:color="auto"/>
            <w:bottom w:val="none" w:sz="0" w:space="0" w:color="auto"/>
            <w:right w:val="none" w:sz="0" w:space="0" w:color="auto"/>
          </w:divBdr>
        </w:div>
        <w:div w:id="1123696003">
          <w:marLeft w:val="480"/>
          <w:marRight w:val="0"/>
          <w:marTop w:val="0"/>
          <w:marBottom w:val="0"/>
          <w:divBdr>
            <w:top w:val="none" w:sz="0" w:space="0" w:color="auto"/>
            <w:left w:val="none" w:sz="0" w:space="0" w:color="auto"/>
            <w:bottom w:val="none" w:sz="0" w:space="0" w:color="auto"/>
            <w:right w:val="none" w:sz="0" w:space="0" w:color="auto"/>
          </w:divBdr>
        </w:div>
        <w:div w:id="1432968025">
          <w:marLeft w:val="480"/>
          <w:marRight w:val="0"/>
          <w:marTop w:val="0"/>
          <w:marBottom w:val="0"/>
          <w:divBdr>
            <w:top w:val="none" w:sz="0" w:space="0" w:color="auto"/>
            <w:left w:val="none" w:sz="0" w:space="0" w:color="auto"/>
            <w:bottom w:val="none" w:sz="0" w:space="0" w:color="auto"/>
            <w:right w:val="none" w:sz="0" w:space="0" w:color="auto"/>
          </w:divBdr>
        </w:div>
        <w:div w:id="643318657">
          <w:marLeft w:val="480"/>
          <w:marRight w:val="0"/>
          <w:marTop w:val="0"/>
          <w:marBottom w:val="0"/>
          <w:divBdr>
            <w:top w:val="none" w:sz="0" w:space="0" w:color="auto"/>
            <w:left w:val="none" w:sz="0" w:space="0" w:color="auto"/>
            <w:bottom w:val="none" w:sz="0" w:space="0" w:color="auto"/>
            <w:right w:val="none" w:sz="0" w:space="0" w:color="auto"/>
          </w:divBdr>
        </w:div>
        <w:div w:id="1653370230">
          <w:marLeft w:val="480"/>
          <w:marRight w:val="0"/>
          <w:marTop w:val="0"/>
          <w:marBottom w:val="0"/>
          <w:divBdr>
            <w:top w:val="none" w:sz="0" w:space="0" w:color="auto"/>
            <w:left w:val="none" w:sz="0" w:space="0" w:color="auto"/>
            <w:bottom w:val="none" w:sz="0" w:space="0" w:color="auto"/>
            <w:right w:val="none" w:sz="0" w:space="0" w:color="auto"/>
          </w:divBdr>
        </w:div>
        <w:div w:id="2066876298">
          <w:marLeft w:val="480"/>
          <w:marRight w:val="0"/>
          <w:marTop w:val="0"/>
          <w:marBottom w:val="0"/>
          <w:divBdr>
            <w:top w:val="none" w:sz="0" w:space="0" w:color="auto"/>
            <w:left w:val="none" w:sz="0" w:space="0" w:color="auto"/>
            <w:bottom w:val="none" w:sz="0" w:space="0" w:color="auto"/>
            <w:right w:val="none" w:sz="0" w:space="0" w:color="auto"/>
          </w:divBdr>
        </w:div>
        <w:div w:id="859854376">
          <w:marLeft w:val="480"/>
          <w:marRight w:val="0"/>
          <w:marTop w:val="0"/>
          <w:marBottom w:val="0"/>
          <w:divBdr>
            <w:top w:val="none" w:sz="0" w:space="0" w:color="auto"/>
            <w:left w:val="none" w:sz="0" w:space="0" w:color="auto"/>
            <w:bottom w:val="none" w:sz="0" w:space="0" w:color="auto"/>
            <w:right w:val="none" w:sz="0" w:space="0" w:color="auto"/>
          </w:divBdr>
        </w:div>
        <w:div w:id="763763838">
          <w:marLeft w:val="480"/>
          <w:marRight w:val="0"/>
          <w:marTop w:val="0"/>
          <w:marBottom w:val="0"/>
          <w:divBdr>
            <w:top w:val="none" w:sz="0" w:space="0" w:color="auto"/>
            <w:left w:val="none" w:sz="0" w:space="0" w:color="auto"/>
            <w:bottom w:val="none" w:sz="0" w:space="0" w:color="auto"/>
            <w:right w:val="none" w:sz="0" w:space="0" w:color="auto"/>
          </w:divBdr>
        </w:div>
        <w:div w:id="666321142">
          <w:marLeft w:val="480"/>
          <w:marRight w:val="0"/>
          <w:marTop w:val="0"/>
          <w:marBottom w:val="0"/>
          <w:divBdr>
            <w:top w:val="none" w:sz="0" w:space="0" w:color="auto"/>
            <w:left w:val="none" w:sz="0" w:space="0" w:color="auto"/>
            <w:bottom w:val="none" w:sz="0" w:space="0" w:color="auto"/>
            <w:right w:val="none" w:sz="0" w:space="0" w:color="auto"/>
          </w:divBdr>
        </w:div>
        <w:div w:id="1968270327">
          <w:marLeft w:val="480"/>
          <w:marRight w:val="0"/>
          <w:marTop w:val="0"/>
          <w:marBottom w:val="0"/>
          <w:divBdr>
            <w:top w:val="none" w:sz="0" w:space="0" w:color="auto"/>
            <w:left w:val="none" w:sz="0" w:space="0" w:color="auto"/>
            <w:bottom w:val="none" w:sz="0" w:space="0" w:color="auto"/>
            <w:right w:val="none" w:sz="0" w:space="0" w:color="auto"/>
          </w:divBdr>
        </w:div>
        <w:div w:id="95827855">
          <w:marLeft w:val="480"/>
          <w:marRight w:val="0"/>
          <w:marTop w:val="0"/>
          <w:marBottom w:val="0"/>
          <w:divBdr>
            <w:top w:val="none" w:sz="0" w:space="0" w:color="auto"/>
            <w:left w:val="none" w:sz="0" w:space="0" w:color="auto"/>
            <w:bottom w:val="none" w:sz="0" w:space="0" w:color="auto"/>
            <w:right w:val="none" w:sz="0" w:space="0" w:color="auto"/>
          </w:divBdr>
        </w:div>
        <w:div w:id="1287849895">
          <w:marLeft w:val="480"/>
          <w:marRight w:val="0"/>
          <w:marTop w:val="0"/>
          <w:marBottom w:val="0"/>
          <w:divBdr>
            <w:top w:val="none" w:sz="0" w:space="0" w:color="auto"/>
            <w:left w:val="none" w:sz="0" w:space="0" w:color="auto"/>
            <w:bottom w:val="none" w:sz="0" w:space="0" w:color="auto"/>
            <w:right w:val="none" w:sz="0" w:space="0" w:color="auto"/>
          </w:divBdr>
        </w:div>
        <w:div w:id="528643358">
          <w:marLeft w:val="480"/>
          <w:marRight w:val="0"/>
          <w:marTop w:val="0"/>
          <w:marBottom w:val="0"/>
          <w:divBdr>
            <w:top w:val="none" w:sz="0" w:space="0" w:color="auto"/>
            <w:left w:val="none" w:sz="0" w:space="0" w:color="auto"/>
            <w:bottom w:val="none" w:sz="0" w:space="0" w:color="auto"/>
            <w:right w:val="none" w:sz="0" w:space="0" w:color="auto"/>
          </w:divBdr>
        </w:div>
        <w:div w:id="818692776">
          <w:marLeft w:val="480"/>
          <w:marRight w:val="0"/>
          <w:marTop w:val="0"/>
          <w:marBottom w:val="0"/>
          <w:divBdr>
            <w:top w:val="none" w:sz="0" w:space="0" w:color="auto"/>
            <w:left w:val="none" w:sz="0" w:space="0" w:color="auto"/>
            <w:bottom w:val="none" w:sz="0" w:space="0" w:color="auto"/>
            <w:right w:val="none" w:sz="0" w:space="0" w:color="auto"/>
          </w:divBdr>
        </w:div>
        <w:div w:id="968512302">
          <w:marLeft w:val="480"/>
          <w:marRight w:val="0"/>
          <w:marTop w:val="0"/>
          <w:marBottom w:val="0"/>
          <w:divBdr>
            <w:top w:val="none" w:sz="0" w:space="0" w:color="auto"/>
            <w:left w:val="none" w:sz="0" w:space="0" w:color="auto"/>
            <w:bottom w:val="none" w:sz="0" w:space="0" w:color="auto"/>
            <w:right w:val="none" w:sz="0" w:space="0" w:color="auto"/>
          </w:divBdr>
        </w:div>
        <w:div w:id="260186903">
          <w:marLeft w:val="480"/>
          <w:marRight w:val="0"/>
          <w:marTop w:val="0"/>
          <w:marBottom w:val="0"/>
          <w:divBdr>
            <w:top w:val="none" w:sz="0" w:space="0" w:color="auto"/>
            <w:left w:val="none" w:sz="0" w:space="0" w:color="auto"/>
            <w:bottom w:val="none" w:sz="0" w:space="0" w:color="auto"/>
            <w:right w:val="none" w:sz="0" w:space="0" w:color="auto"/>
          </w:divBdr>
        </w:div>
        <w:div w:id="26873890">
          <w:marLeft w:val="480"/>
          <w:marRight w:val="0"/>
          <w:marTop w:val="0"/>
          <w:marBottom w:val="0"/>
          <w:divBdr>
            <w:top w:val="none" w:sz="0" w:space="0" w:color="auto"/>
            <w:left w:val="none" w:sz="0" w:space="0" w:color="auto"/>
            <w:bottom w:val="none" w:sz="0" w:space="0" w:color="auto"/>
            <w:right w:val="none" w:sz="0" w:space="0" w:color="auto"/>
          </w:divBdr>
        </w:div>
        <w:div w:id="1131248301">
          <w:marLeft w:val="480"/>
          <w:marRight w:val="0"/>
          <w:marTop w:val="0"/>
          <w:marBottom w:val="0"/>
          <w:divBdr>
            <w:top w:val="none" w:sz="0" w:space="0" w:color="auto"/>
            <w:left w:val="none" w:sz="0" w:space="0" w:color="auto"/>
            <w:bottom w:val="none" w:sz="0" w:space="0" w:color="auto"/>
            <w:right w:val="none" w:sz="0" w:space="0" w:color="auto"/>
          </w:divBdr>
        </w:div>
        <w:div w:id="1078942224">
          <w:marLeft w:val="480"/>
          <w:marRight w:val="0"/>
          <w:marTop w:val="0"/>
          <w:marBottom w:val="0"/>
          <w:divBdr>
            <w:top w:val="none" w:sz="0" w:space="0" w:color="auto"/>
            <w:left w:val="none" w:sz="0" w:space="0" w:color="auto"/>
            <w:bottom w:val="none" w:sz="0" w:space="0" w:color="auto"/>
            <w:right w:val="none" w:sz="0" w:space="0" w:color="auto"/>
          </w:divBdr>
        </w:div>
        <w:div w:id="589777448">
          <w:marLeft w:val="480"/>
          <w:marRight w:val="0"/>
          <w:marTop w:val="0"/>
          <w:marBottom w:val="0"/>
          <w:divBdr>
            <w:top w:val="none" w:sz="0" w:space="0" w:color="auto"/>
            <w:left w:val="none" w:sz="0" w:space="0" w:color="auto"/>
            <w:bottom w:val="none" w:sz="0" w:space="0" w:color="auto"/>
            <w:right w:val="none" w:sz="0" w:space="0" w:color="auto"/>
          </w:divBdr>
        </w:div>
        <w:div w:id="1519081997">
          <w:marLeft w:val="480"/>
          <w:marRight w:val="0"/>
          <w:marTop w:val="0"/>
          <w:marBottom w:val="0"/>
          <w:divBdr>
            <w:top w:val="none" w:sz="0" w:space="0" w:color="auto"/>
            <w:left w:val="none" w:sz="0" w:space="0" w:color="auto"/>
            <w:bottom w:val="none" w:sz="0" w:space="0" w:color="auto"/>
            <w:right w:val="none" w:sz="0" w:space="0" w:color="auto"/>
          </w:divBdr>
        </w:div>
        <w:div w:id="359358002">
          <w:marLeft w:val="480"/>
          <w:marRight w:val="0"/>
          <w:marTop w:val="0"/>
          <w:marBottom w:val="0"/>
          <w:divBdr>
            <w:top w:val="none" w:sz="0" w:space="0" w:color="auto"/>
            <w:left w:val="none" w:sz="0" w:space="0" w:color="auto"/>
            <w:bottom w:val="none" w:sz="0" w:space="0" w:color="auto"/>
            <w:right w:val="none" w:sz="0" w:space="0" w:color="auto"/>
          </w:divBdr>
        </w:div>
        <w:div w:id="414715532">
          <w:marLeft w:val="480"/>
          <w:marRight w:val="0"/>
          <w:marTop w:val="0"/>
          <w:marBottom w:val="0"/>
          <w:divBdr>
            <w:top w:val="none" w:sz="0" w:space="0" w:color="auto"/>
            <w:left w:val="none" w:sz="0" w:space="0" w:color="auto"/>
            <w:bottom w:val="none" w:sz="0" w:space="0" w:color="auto"/>
            <w:right w:val="none" w:sz="0" w:space="0" w:color="auto"/>
          </w:divBdr>
        </w:div>
        <w:div w:id="1068765917">
          <w:marLeft w:val="480"/>
          <w:marRight w:val="0"/>
          <w:marTop w:val="0"/>
          <w:marBottom w:val="0"/>
          <w:divBdr>
            <w:top w:val="none" w:sz="0" w:space="0" w:color="auto"/>
            <w:left w:val="none" w:sz="0" w:space="0" w:color="auto"/>
            <w:bottom w:val="none" w:sz="0" w:space="0" w:color="auto"/>
            <w:right w:val="none" w:sz="0" w:space="0" w:color="auto"/>
          </w:divBdr>
        </w:div>
        <w:div w:id="1308631443">
          <w:marLeft w:val="480"/>
          <w:marRight w:val="0"/>
          <w:marTop w:val="0"/>
          <w:marBottom w:val="0"/>
          <w:divBdr>
            <w:top w:val="none" w:sz="0" w:space="0" w:color="auto"/>
            <w:left w:val="none" w:sz="0" w:space="0" w:color="auto"/>
            <w:bottom w:val="none" w:sz="0" w:space="0" w:color="auto"/>
            <w:right w:val="none" w:sz="0" w:space="0" w:color="auto"/>
          </w:divBdr>
        </w:div>
        <w:div w:id="1793286063">
          <w:marLeft w:val="480"/>
          <w:marRight w:val="0"/>
          <w:marTop w:val="0"/>
          <w:marBottom w:val="0"/>
          <w:divBdr>
            <w:top w:val="none" w:sz="0" w:space="0" w:color="auto"/>
            <w:left w:val="none" w:sz="0" w:space="0" w:color="auto"/>
            <w:bottom w:val="none" w:sz="0" w:space="0" w:color="auto"/>
            <w:right w:val="none" w:sz="0" w:space="0" w:color="auto"/>
          </w:divBdr>
        </w:div>
        <w:div w:id="1589342877">
          <w:marLeft w:val="480"/>
          <w:marRight w:val="0"/>
          <w:marTop w:val="0"/>
          <w:marBottom w:val="0"/>
          <w:divBdr>
            <w:top w:val="none" w:sz="0" w:space="0" w:color="auto"/>
            <w:left w:val="none" w:sz="0" w:space="0" w:color="auto"/>
            <w:bottom w:val="none" w:sz="0" w:space="0" w:color="auto"/>
            <w:right w:val="none" w:sz="0" w:space="0" w:color="auto"/>
          </w:divBdr>
        </w:div>
        <w:div w:id="1341851000">
          <w:marLeft w:val="480"/>
          <w:marRight w:val="0"/>
          <w:marTop w:val="0"/>
          <w:marBottom w:val="0"/>
          <w:divBdr>
            <w:top w:val="none" w:sz="0" w:space="0" w:color="auto"/>
            <w:left w:val="none" w:sz="0" w:space="0" w:color="auto"/>
            <w:bottom w:val="none" w:sz="0" w:space="0" w:color="auto"/>
            <w:right w:val="none" w:sz="0" w:space="0" w:color="auto"/>
          </w:divBdr>
        </w:div>
        <w:div w:id="1751586155">
          <w:marLeft w:val="480"/>
          <w:marRight w:val="0"/>
          <w:marTop w:val="0"/>
          <w:marBottom w:val="0"/>
          <w:divBdr>
            <w:top w:val="none" w:sz="0" w:space="0" w:color="auto"/>
            <w:left w:val="none" w:sz="0" w:space="0" w:color="auto"/>
            <w:bottom w:val="none" w:sz="0" w:space="0" w:color="auto"/>
            <w:right w:val="none" w:sz="0" w:space="0" w:color="auto"/>
          </w:divBdr>
        </w:div>
        <w:div w:id="970280901">
          <w:marLeft w:val="480"/>
          <w:marRight w:val="0"/>
          <w:marTop w:val="0"/>
          <w:marBottom w:val="0"/>
          <w:divBdr>
            <w:top w:val="none" w:sz="0" w:space="0" w:color="auto"/>
            <w:left w:val="none" w:sz="0" w:space="0" w:color="auto"/>
            <w:bottom w:val="none" w:sz="0" w:space="0" w:color="auto"/>
            <w:right w:val="none" w:sz="0" w:space="0" w:color="auto"/>
          </w:divBdr>
        </w:div>
        <w:div w:id="717777906">
          <w:marLeft w:val="480"/>
          <w:marRight w:val="0"/>
          <w:marTop w:val="0"/>
          <w:marBottom w:val="0"/>
          <w:divBdr>
            <w:top w:val="none" w:sz="0" w:space="0" w:color="auto"/>
            <w:left w:val="none" w:sz="0" w:space="0" w:color="auto"/>
            <w:bottom w:val="none" w:sz="0" w:space="0" w:color="auto"/>
            <w:right w:val="none" w:sz="0" w:space="0" w:color="auto"/>
          </w:divBdr>
        </w:div>
        <w:div w:id="530343319">
          <w:marLeft w:val="480"/>
          <w:marRight w:val="0"/>
          <w:marTop w:val="0"/>
          <w:marBottom w:val="0"/>
          <w:divBdr>
            <w:top w:val="none" w:sz="0" w:space="0" w:color="auto"/>
            <w:left w:val="none" w:sz="0" w:space="0" w:color="auto"/>
            <w:bottom w:val="none" w:sz="0" w:space="0" w:color="auto"/>
            <w:right w:val="none" w:sz="0" w:space="0" w:color="auto"/>
          </w:divBdr>
        </w:div>
      </w:divsChild>
    </w:div>
    <w:div w:id="454635903">
      <w:bodyDiv w:val="1"/>
      <w:marLeft w:val="0"/>
      <w:marRight w:val="0"/>
      <w:marTop w:val="0"/>
      <w:marBottom w:val="0"/>
      <w:divBdr>
        <w:top w:val="none" w:sz="0" w:space="0" w:color="auto"/>
        <w:left w:val="none" w:sz="0" w:space="0" w:color="auto"/>
        <w:bottom w:val="none" w:sz="0" w:space="0" w:color="auto"/>
        <w:right w:val="none" w:sz="0" w:space="0" w:color="auto"/>
      </w:divBdr>
      <w:divsChild>
        <w:div w:id="407577237">
          <w:marLeft w:val="640"/>
          <w:marRight w:val="0"/>
          <w:marTop w:val="0"/>
          <w:marBottom w:val="0"/>
          <w:divBdr>
            <w:top w:val="none" w:sz="0" w:space="0" w:color="auto"/>
            <w:left w:val="none" w:sz="0" w:space="0" w:color="auto"/>
            <w:bottom w:val="none" w:sz="0" w:space="0" w:color="auto"/>
            <w:right w:val="none" w:sz="0" w:space="0" w:color="auto"/>
          </w:divBdr>
        </w:div>
        <w:div w:id="890581684">
          <w:marLeft w:val="640"/>
          <w:marRight w:val="0"/>
          <w:marTop w:val="0"/>
          <w:marBottom w:val="0"/>
          <w:divBdr>
            <w:top w:val="none" w:sz="0" w:space="0" w:color="auto"/>
            <w:left w:val="none" w:sz="0" w:space="0" w:color="auto"/>
            <w:bottom w:val="none" w:sz="0" w:space="0" w:color="auto"/>
            <w:right w:val="none" w:sz="0" w:space="0" w:color="auto"/>
          </w:divBdr>
        </w:div>
        <w:div w:id="2111729550">
          <w:marLeft w:val="640"/>
          <w:marRight w:val="0"/>
          <w:marTop w:val="0"/>
          <w:marBottom w:val="0"/>
          <w:divBdr>
            <w:top w:val="none" w:sz="0" w:space="0" w:color="auto"/>
            <w:left w:val="none" w:sz="0" w:space="0" w:color="auto"/>
            <w:bottom w:val="none" w:sz="0" w:space="0" w:color="auto"/>
            <w:right w:val="none" w:sz="0" w:space="0" w:color="auto"/>
          </w:divBdr>
        </w:div>
        <w:div w:id="1984003085">
          <w:marLeft w:val="640"/>
          <w:marRight w:val="0"/>
          <w:marTop w:val="0"/>
          <w:marBottom w:val="0"/>
          <w:divBdr>
            <w:top w:val="none" w:sz="0" w:space="0" w:color="auto"/>
            <w:left w:val="none" w:sz="0" w:space="0" w:color="auto"/>
            <w:bottom w:val="none" w:sz="0" w:space="0" w:color="auto"/>
            <w:right w:val="none" w:sz="0" w:space="0" w:color="auto"/>
          </w:divBdr>
        </w:div>
        <w:div w:id="1227496093">
          <w:marLeft w:val="640"/>
          <w:marRight w:val="0"/>
          <w:marTop w:val="0"/>
          <w:marBottom w:val="0"/>
          <w:divBdr>
            <w:top w:val="none" w:sz="0" w:space="0" w:color="auto"/>
            <w:left w:val="none" w:sz="0" w:space="0" w:color="auto"/>
            <w:bottom w:val="none" w:sz="0" w:space="0" w:color="auto"/>
            <w:right w:val="none" w:sz="0" w:space="0" w:color="auto"/>
          </w:divBdr>
        </w:div>
        <w:div w:id="607077775">
          <w:marLeft w:val="640"/>
          <w:marRight w:val="0"/>
          <w:marTop w:val="0"/>
          <w:marBottom w:val="0"/>
          <w:divBdr>
            <w:top w:val="none" w:sz="0" w:space="0" w:color="auto"/>
            <w:left w:val="none" w:sz="0" w:space="0" w:color="auto"/>
            <w:bottom w:val="none" w:sz="0" w:space="0" w:color="auto"/>
            <w:right w:val="none" w:sz="0" w:space="0" w:color="auto"/>
          </w:divBdr>
        </w:div>
        <w:div w:id="1523589713">
          <w:marLeft w:val="640"/>
          <w:marRight w:val="0"/>
          <w:marTop w:val="0"/>
          <w:marBottom w:val="0"/>
          <w:divBdr>
            <w:top w:val="none" w:sz="0" w:space="0" w:color="auto"/>
            <w:left w:val="none" w:sz="0" w:space="0" w:color="auto"/>
            <w:bottom w:val="none" w:sz="0" w:space="0" w:color="auto"/>
            <w:right w:val="none" w:sz="0" w:space="0" w:color="auto"/>
          </w:divBdr>
        </w:div>
        <w:div w:id="1790736727">
          <w:marLeft w:val="640"/>
          <w:marRight w:val="0"/>
          <w:marTop w:val="0"/>
          <w:marBottom w:val="0"/>
          <w:divBdr>
            <w:top w:val="none" w:sz="0" w:space="0" w:color="auto"/>
            <w:left w:val="none" w:sz="0" w:space="0" w:color="auto"/>
            <w:bottom w:val="none" w:sz="0" w:space="0" w:color="auto"/>
            <w:right w:val="none" w:sz="0" w:space="0" w:color="auto"/>
          </w:divBdr>
        </w:div>
        <w:div w:id="1900700516">
          <w:marLeft w:val="640"/>
          <w:marRight w:val="0"/>
          <w:marTop w:val="0"/>
          <w:marBottom w:val="0"/>
          <w:divBdr>
            <w:top w:val="none" w:sz="0" w:space="0" w:color="auto"/>
            <w:left w:val="none" w:sz="0" w:space="0" w:color="auto"/>
            <w:bottom w:val="none" w:sz="0" w:space="0" w:color="auto"/>
            <w:right w:val="none" w:sz="0" w:space="0" w:color="auto"/>
          </w:divBdr>
        </w:div>
        <w:div w:id="982540595">
          <w:marLeft w:val="640"/>
          <w:marRight w:val="0"/>
          <w:marTop w:val="0"/>
          <w:marBottom w:val="0"/>
          <w:divBdr>
            <w:top w:val="none" w:sz="0" w:space="0" w:color="auto"/>
            <w:left w:val="none" w:sz="0" w:space="0" w:color="auto"/>
            <w:bottom w:val="none" w:sz="0" w:space="0" w:color="auto"/>
            <w:right w:val="none" w:sz="0" w:space="0" w:color="auto"/>
          </w:divBdr>
        </w:div>
        <w:div w:id="49351251">
          <w:marLeft w:val="640"/>
          <w:marRight w:val="0"/>
          <w:marTop w:val="0"/>
          <w:marBottom w:val="0"/>
          <w:divBdr>
            <w:top w:val="none" w:sz="0" w:space="0" w:color="auto"/>
            <w:left w:val="none" w:sz="0" w:space="0" w:color="auto"/>
            <w:bottom w:val="none" w:sz="0" w:space="0" w:color="auto"/>
            <w:right w:val="none" w:sz="0" w:space="0" w:color="auto"/>
          </w:divBdr>
        </w:div>
        <w:div w:id="1793816641">
          <w:marLeft w:val="640"/>
          <w:marRight w:val="0"/>
          <w:marTop w:val="0"/>
          <w:marBottom w:val="0"/>
          <w:divBdr>
            <w:top w:val="none" w:sz="0" w:space="0" w:color="auto"/>
            <w:left w:val="none" w:sz="0" w:space="0" w:color="auto"/>
            <w:bottom w:val="none" w:sz="0" w:space="0" w:color="auto"/>
            <w:right w:val="none" w:sz="0" w:space="0" w:color="auto"/>
          </w:divBdr>
        </w:div>
        <w:div w:id="1545753091">
          <w:marLeft w:val="640"/>
          <w:marRight w:val="0"/>
          <w:marTop w:val="0"/>
          <w:marBottom w:val="0"/>
          <w:divBdr>
            <w:top w:val="none" w:sz="0" w:space="0" w:color="auto"/>
            <w:left w:val="none" w:sz="0" w:space="0" w:color="auto"/>
            <w:bottom w:val="none" w:sz="0" w:space="0" w:color="auto"/>
            <w:right w:val="none" w:sz="0" w:space="0" w:color="auto"/>
          </w:divBdr>
        </w:div>
        <w:div w:id="1958632357">
          <w:marLeft w:val="640"/>
          <w:marRight w:val="0"/>
          <w:marTop w:val="0"/>
          <w:marBottom w:val="0"/>
          <w:divBdr>
            <w:top w:val="none" w:sz="0" w:space="0" w:color="auto"/>
            <w:left w:val="none" w:sz="0" w:space="0" w:color="auto"/>
            <w:bottom w:val="none" w:sz="0" w:space="0" w:color="auto"/>
            <w:right w:val="none" w:sz="0" w:space="0" w:color="auto"/>
          </w:divBdr>
        </w:div>
        <w:div w:id="1491602931">
          <w:marLeft w:val="640"/>
          <w:marRight w:val="0"/>
          <w:marTop w:val="0"/>
          <w:marBottom w:val="0"/>
          <w:divBdr>
            <w:top w:val="none" w:sz="0" w:space="0" w:color="auto"/>
            <w:left w:val="none" w:sz="0" w:space="0" w:color="auto"/>
            <w:bottom w:val="none" w:sz="0" w:space="0" w:color="auto"/>
            <w:right w:val="none" w:sz="0" w:space="0" w:color="auto"/>
          </w:divBdr>
        </w:div>
        <w:div w:id="802041552">
          <w:marLeft w:val="640"/>
          <w:marRight w:val="0"/>
          <w:marTop w:val="0"/>
          <w:marBottom w:val="0"/>
          <w:divBdr>
            <w:top w:val="none" w:sz="0" w:space="0" w:color="auto"/>
            <w:left w:val="none" w:sz="0" w:space="0" w:color="auto"/>
            <w:bottom w:val="none" w:sz="0" w:space="0" w:color="auto"/>
            <w:right w:val="none" w:sz="0" w:space="0" w:color="auto"/>
          </w:divBdr>
        </w:div>
        <w:div w:id="1662386738">
          <w:marLeft w:val="640"/>
          <w:marRight w:val="0"/>
          <w:marTop w:val="0"/>
          <w:marBottom w:val="0"/>
          <w:divBdr>
            <w:top w:val="none" w:sz="0" w:space="0" w:color="auto"/>
            <w:left w:val="none" w:sz="0" w:space="0" w:color="auto"/>
            <w:bottom w:val="none" w:sz="0" w:space="0" w:color="auto"/>
            <w:right w:val="none" w:sz="0" w:space="0" w:color="auto"/>
          </w:divBdr>
        </w:div>
        <w:div w:id="733311151">
          <w:marLeft w:val="640"/>
          <w:marRight w:val="0"/>
          <w:marTop w:val="0"/>
          <w:marBottom w:val="0"/>
          <w:divBdr>
            <w:top w:val="none" w:sz="0" w:space="0" w:color="auto"/>
            <w:left w:val="none" w:sz="0" w:space="0" w:color="auto"/>
            <w:bottom w:val="none" w:sz="0" w:space="0" w:color="auto"/>
            <w:right w:val="none" w:sz="0" w:space="0" w:color="auto"/>
          </w:divBdr>
        </w:div>
        <w:div w:id="101462990">
          <w:marLeft w:val="640"/>
          <w:marRight w:val="0"/>
          <w:marTop w:val="0"/>
          <w:marBottom w:val="0"/>
          <w:divBdr>
            <w:top w:val="none" w:sz="0" w:space="0" w:color="auto"/>
            <w:left w:val="none" w:sz="0" w:space="0" w:color="auto"/>
            <w:bottom w:val="none" w:sz="0" w:space="0" w:color="auto"/>
            <w:right w:val="none" w:sz="0" w:space="0" w:color="auto"/>
          </w:divBdr>
        </w:div>
        <w:div w:id="2050759889">
          <w:marLeft w:val="640"/>
          <w:marRight w:val="0"/>
          <w:marTop w:val="0"/>
          <w:marBottom w:val="0"/>
          <w:divBdr>
            <w:top w:val="none" w:sz="0" w:space="0" w:color="auto"/>
            <w:left w:val="none" w:sz="0" w:space="0" w:color="auto"/>
            <w:bottom w:val="none" w:sz="0" w:space="0" w:color="auto"/>
            <w:right w:val="none" w:sz="0" w:space="0" w:color="auto"/>
          </w:divBdr>
        </w:div>
        <w:div w:id="1840928683">
          <w:marLeft w:val="640"/>
          <w:marRight w:val="0"/>
          <w:marTop w:val="0"/>
          <w:marBottom w:val="0"/>
          <w:divBdr>
            <w:top w:val="none" w:sz="0" w:space="0" w:color="auto"/>
            <w:left w:val="none" w:sz="0" w:space="0" w:color="auto"/>
            <w:bottom w:val="none" w:sz="0" w:space="0" w:color="auto"/>
            <w:right w:val="none" w:sz="0" w:space="0" w:color="auto"/>
          </w:divBdr>
        </w:div>
        <w:div w:id="53741739">
          <w:marLeft w:val="640"/>
          <w:marRight w:val="0"/>
          <w:marTop w:val="0"/>
          <w:marBottom w:val="0"/>
          <w:divBdr>
            <w:top w:val="none" w:sz="0" w:space="0" w:color="auto"/>
            <w:left w:val="none" w:sz="0" w:space="0" w:color="auto"/>
            <w:bottom w:val="none" w:sz="0" w:space="0" w:color="auto"/>
            <w:right w:val="none" w:sz="0" w:space="0" w:color="auto"/>
          </w:divBdr>
        </w:div>
        <w:div w:id="1397969729">
          <w:marLeft w:val="640"/>
          <w:marRight w:val="0"/>
          <w:marTop w:val="0"/>
          <w:marBottom w:val="0"/>
          <w:divBdr>
            <w:top w:val="none" w:sz="0" w:space="0" w:color="auto"/>
            <w:left w:val="none" w:sz="0" w:space="0" w:color="auto"/>
            <w:bottom w:val="none" w:sz="0" w:space="0" w:color="auto"/>
            <w:right w:val="none" w:sz="0" w:space="0" w:color="auto"/>
          </w:divBdr>
        </w:div>
        <w:div w:id="782262516">
          <w:marLeft w:val="640"/>
          <w:marRight w:val="0"/>
          <w:marTop w:val="0"/>
          <w:marBottom w:val="0"/>
          <w:divBdr>
            <w:top w:val="none" w:sz="0" w:space="0" w:color="auto"/>
            <w:left w:val="none" w:sz="0" w:space="0" w:color="auto"/>
            <w:bottom w:val="none" w:sz="0" w:space="0" w:color="auto"/>
            <w:right w:val="none" w:sz="0" w:space="0" w:color="auto"/>
          </w:divBdr>
        </w:div>
        <w:div w:id="1099915243">
          <w:marLeft w:val="640"/>
          <w:marRight w:val="0"/>
          <w:marTop w:val="0"/>
          <w:marBottom w:val="0"/>
          <w:divBdr>
            <w:top w:val="none" w:sz="0" w:space="0" w:color="auto"/>
            <w:left w:val="none" w:sz="0" w:space="0" w:color="auto"/>
            <w:bottom w:val="none" w:sz="0" w:space="0" w:color="auto"/>
            <w:right w:val="none" w:sz="0" w:space="0" w:color="auto"/>
          </w:divBdr>
        </w:div>
        <w:div w:id="1864703534">
          <w:marLeft w:val="640"/>
          <w:marRight w:val="0"/>
          <w:marTop w:val="0"/>
          <w:marBottom w:val="0"/>
          <w:divBdr>
            <w:top w:val="none" w:sz="0" w:space="0" w:color="auto"/>
            <w:left w:val="none" w:sz="0" w:space="0" w:color="auto"/>
            <w:bottom w:val="none" w:sz="0" w:space="0" w:color="auto"/>
            <w:right w:val="none" w:sz="0" w:space="0" w:color="auto"/>
          </w:divBdr>
        </w:div>
        <w:div w:id="1691487682">
          <w:marLeft w:val="640"/>
          <w:marRight w:val="0"/>
          <w:marTop w:val="0"/>
          <w:marBottom w:val="0"/>
          <w:divBdr>
            <w:top w:val="none" w:sz="0" w:space="0" w:color="auto"/>
            <w:left w:val="none" w:sz="0" w:space="0" w:color="auto"/>
            <w:bottom w:val="none" w:sz="0" w:space="0" w:color="auto"/>
            <w:right w:val="none" w:sz="0" w:space="0" w:color="auto"/>
          </w:divBdr>
        </w:div>
        <w:div w:id="1760252577">
          <w:marLeft w:val="640"/>
          <w:marRight w:val="0"/>
          <w:marTop w:val="0"/>
          <w:marBottom w:val="0"/>
          <w:divBdr>
            <w:top w:val="none" w:sz="0" w:space="0" w:color="auto"/>
            <w:left w:val="none" w:sz="0" w:space="0" w:color="auto"/>
            <w:bottom w:val="none" w:sz="0" w:space="0" w:color="auto"/>
            <w:right w:val="none" w:sz="0" w:space="0" w:color="auto"/>
          </w:divBdr>
        </w:div>
        <w:div w:id="404495801">
          <w:marLeft w:val="640"/>
          <w:marRight w:val="0"/>
          <w:marTop w:val="0"/>
          <w:marBottom w:val="0"/>
          <w:divBdr>
            <w:top w:val="none" w:sz="0" w:space="0" w:color="auto"/>
            <w:left w:val="none" w:sz="0" w:space="0" w:color="auto"/>
            <w:bottom w:val="none" w:sz="0" w:space="0" w:color="auto"/>
            <w:right w:val="none" w:sz="0" w:space="0" w:color="auto"/>
          </w:divBdr>
        </w:div>
        <w:div w:id="231887508">
          <w:marLeft w:val="640"/>
          <w:marRight w:val="0"/>
          <w:marTop w:val="0"/>
          <w:marBottom w:val="0"/>
          <w:divBdr>
            <w:top w:val="none" w:sz="0" w:space="0" w:color="auto"/>
            <w:left w:val="none" w:sz="0" w:space="0" w:color="auto"/>
            <w:bottom w:val="none" w:sz="0" w:space="0" w:color="auto"/>
            <w:right w:val="none" w:sz="0" w:space="0" w:color="auto"/>
          </w:divBdr>
        </w:div>
        <w:div w:id="1285697035">
          <w:marLeft w:val="640"/>
          <w:marRight w:val="0"/>
          <w:marTop w:val="0"/>
          <w:marBottom w:val="0"/>
          <w:divBdr>
            <w:top w:val="none" w:sz="0" w:space="0" w:color="auto"/>
            <w:left w:val="none" w:sz="0" w:space="0" w:color="auto"/>
            <w:bottom w:val="none" w:sz="0" w:space="0" w:color="auto"/>
            <w:right w:val="none" w:sz="0" w:space="0" w:color="auto"/>
          </w:divBdr>
        </w:div>
        <w:div w:id="95492200">
          <w:marLeft w:val="640"/>
          <w:marRight w:val="0"/>
          <w:marTop w:val="0"/>
          <w:marBottom w:val="0"/>
          <w:divBdr>
            <w:top w:val="none" w:sz="0" w:space="0" w:color="auto"/>
            <w:left w:val="none" w:sz="0" w:space="0" w:color="auto"/>
            <w:bottom w:val="none" w:sz="0" w:space="0" w:color="auto"/>
            <w:right w:val="none" w:sz="0" w:space="0" w:color="auto"/>
          </w:divBdr>
        </w:div>
        <w:div w:id="805658733">
          <w:marLeft w:val="640"/>
          <w:marRight w:val="0"/>
          <w:marTop w:val="0"/>
          <w:marBottom w:val="0"/>
          <w:divBdr>
            <w:top w:val="none" w:sz="0" w:space="0" w:color="auto"/>
            <w:left w:val="none" w:sz="0" w:space="0" w:color="auto"/>
            <w:bottom w:val="none" w:sz="0" w:space="0" w:color="auto"/>
            <w:right w:val="none" w:sz="0" w:space="0" w:color="auto"/>
          </w:divBdr>
        </w:div>
        <w:div w:id="1891574645">
          <w:marLeft w:val="640"/>
          <w:marRight w:val="0"/>
          <w:marTop w:val="0"/>
          <w:marBottom w:val="0"/>
          <w:divBdr>
            <w:top w:val="none" w:sz="0" w:space="0" w:color="auto"/>
            <w:left w:val="none" w:sz="0" w:space="0" w:color="auto"/>
            <w:bottom w:val="none" w:sz="0" w:space="0" w:color="auto"/>
            <w:right w:val="none" w:sz="0" w:space="0" w:color="auto"/>
          </w:divBdr>
        </w:div>
        <w:div w:id="2126994988">
          <w:marLeft w:val="640"/>
          <w:marRight w:val="0"/>
          <w:marTop w:val="0"/>
          <w:marBottom w:val="0"/>
          <w:divBdr>
            <w:top w:val="none" w:sz="0" w:space="0" w:color="auto"/>
            <w:left w:val="none" w:sz="0" w:space="0" w:color="auto"/>
            <w:bottom w:val="none" w:sz="0" w:space="0" w:color="auto"/>
            <w:right w:val="none" w:sz="0" w:space="0" w:color="auto"/>
          </w:divBdr>
        </w:div>
        <w:div w:id="559832060">
          <w:marLeft w:val="640"/>
          <w:marRight w:val="0"/>
          <w:marTop w:val="0"/>
          <w:marBottom w:val="0"/>
          <w:divBdr>
            <w:top w:val="none" w:sz="0" w:space="0" w:color="auto"/>
            <w:left w:val="none" w:sz="0" w:space="0" w:color="auto"/>
            <w:bottom w:val="none" w:sz="0" w:space="0" w:color="auto"/>
            <w:right w:val="none" w:sz="0" w:space="0" w:color="auto"/>
          </w:divBdr>
        </w:div>
        <w:div w:id="996766491">
          <w:marLeft w:val="640"/>
          <w:marRight w:val="0"/>
          <w:marTop w:val="0"/>
          <w:marBottom w:val="0"/>
          <w:divBdr>
            <w:top w:val="none" w:sz="0" w:space="0" w:color="auto"/>
            <w:left w:val="none" w:sz="0" w:space="0" w:color="auto"/>
            <w:bottom w:val="none" w:sz="0" w:space="0" w:color="auto"/>
            <w:right w:val="none" w:sz="0" w:space="0" w:color="auto"/>
          </w:divBdr>
        </w:div>
        <w:div w:id="910235813">
          <w:marLeft w:val="640"/>
          <w:marRight w:val="0"/>
          <w:marTop w:val="0"/>
          <w:marBottom w:val="0"/>
          <w:divBdr>
            <w:top w:val="none" w:sz="0" w:space="0" w:color="auto"/>
            <w:left w:val="none" w:sz="0" w:space="0" w:color="auto"/>
            <w:bottom w:val="none" w:sz="0" w:space="0" w:color="auto"/>
            <w:right w:val="none" w:sz="0" w:space="0" w:color="auto"/>
          </w:divBdr>
        </w:div>
        <w:div w:id="1651669439">
          <w:marLeft w:val="640"/>
          <w:marRight w:val="0"/>
          <w:marTop w:val="0"/>
          <w:marBottom w:val="0"/>
          <w:divBdr>
            <w:top w:val="none" w:sz="0" w:space="0" w:color="auto"/>
            <w:left w:val="none" w:sz="0" w:space="0" w:color="auto"/>
            <w:bottom w:val="none" w:sz="0" w:space="0" w:color="auto"/>
            <w:right w:val="none" w:sz="0" w:space="0" w:color="auto"/>
          </w:divBdr>
        </w:div>
        <w:div w:id="40441488">
          <w:marLeft w:val="640"/>
          <w:marRight w:val="0"/>
          <w:marTop w:val="0"/>
          <w:marBottom w:val="0"/>
          <w:divBdr>
            <w:top w:val="none" w:sz="0" w:space="0" w:color="auto"/>
            <w:left w:val="none" w:sz="0" w:space="0" w:color="auto"/>
            <w:bottom w:val="none" w:sz="0" w:space="0" w:color="auto"/>
            <w:right w:val="none" w:sz="0" w:space="0" w:color="auto"/>
          </w:divBdr>
        </w:div>
        <w:div w:id="692532143">
          <w:marLeft w:val="640"/>
          <w:marRight w:val="0"/>
          <w:marTop w:val="0"/>
          <w:marBottom w:val="0"/>
          <w:divBdr>
            <w:top w:val="none" w:sz="0" w:space="0" w:color="auto"/>
            <w:left w:val="none" w:sz="0" w:space="0" w:color="auto"/>
            <w:bottom w:val="none" w:sz="0" w:space="0" w:color="auto"/>
            <w:right w:val="none" w:sz="0" w:space="0" w:color="auto"/>
          </w:divBdr>
        </w:div>
        <w:div w:id="991567366">
          <w:marLeft w:val="640"/>
          <w:marRight w:val="0"/>
          <w:marTop w:val="0"/>
          <w:marBottom w:val="0"/>
          <w:divBdr>
            <w:top w:val="none" w:sz="0" w:space="0" w:color="auto"/>
            <w:left w:val="none" w:sz="0" w:space="0" w:color="auto"/>
            <w:bottom w:val="none" w:sz="0" w:space="0" w:color="auto"/>
            <w:right w:val="none" w:sz="0" w:space="0" w:color="auto"/>
          </w:divBdr>
        </w:div>
        <w:div w:id="593904427">
          <w:marLeft w:val="640"/>
          <w:marRight w:val="0"/>
          <w:marTop w:val="0"/>
          <w:marBottom w:val="0"/>
          <w:divBdr>
            <w:top w:val="none" w:sz="0" w:space="0" w:color="auto"/>
            <w:left w:val="none" w:sz="0" w:space="0" w:color="auto"/>
            <w:bottom w:val="none" w:sz="0" w:space="0" w:color="auto"/>
            <w:right w:val="none" w:sz="0" w:space="0" w:color="auto"/>
          </w:divBdr>
        </w:div>
        <w:div w:id="1819609838">
          <w:marLeft w:val="640"/>
          <w:marRight w:val="0"/>
          <w:marTop w:val="0"/>
          <w:marBottom w:val="0"/>
          <w:divBdr>
            <w:top w:val="none" w:sz="0" w:space="0" w:color="auto"/>
            <w:left w:val="none" w:sz="0" w:space="0" w:color="auto"/>
            <w:bottom w:val="none" w:sz="0" w:space="0" w:color="auto"/>
            <w:right w:val="none" w:sz="0" w:space="0" w:color="auto"/>
          </w:divBdr>
        </w:div>
        <w:div w:id="229074752">
          <w:marLeft w:val="640"/>
          <w:marRight w:val="0"/>
          <w:marTop w:val="0"/>
          <w:marBottom w:val="0"/>
          <w:divBdr>
            <w:top w:val="none" w:sz="0" w:space="0" w:color="auto"/>
            <w:left w:val="none" w:sz="0" w:space="0" w:color="auto"/>
            <w:bottom w:val="none" w:sz="0" w:space="0" w:color="auto"/>
            <w:right w:val="none" w:sz="0" w:space="0" w:color="auto"/>
          </w:divBdr>
        </w:div>
        <w:div w:id="507450111">
          <w:marLeft w:val="640"/>
          <w:marRight w:val="0"/>
          <w:marTop w:val="0"/>
          <w:marBottom w:val="0"/>
          <w:divBdr>
            <w:top w:val="none" w:sz="0" w:space="0" w:color="auto"/>
            <w:left w:val="none" w:sz="0" w:space="0" w:color="auto"/>
            <w:bottom w:val="none" w:sz="0" w:space="0" w:color="auto"/>
            <w:right w:val="none" w:sz="0" w:space="0" w:color="auto"/>
          </w:divBdr>
        </w:div>
        <w:div w:id="179125478">
          <w:marLeft w:val="640"/>
          <w:marRight w:val="0"/>
          <w:marTop w:val="0"/>
          <w:marBottom w:val="0"/>
          <w:divBdr>
            <w:top w:val="none" w:sz="0" w:space="0" w:color="auto"/>
            <w:left w:val="none" w:sz="0" w:space="0" w:color="auto"/>
            <w:bottom w:val="none" w:sz="0" w:space="0" w:color="auto"/>
            <w:right w:val="none" w:sz="0" w:space="0" w:color="auto"/>
          </w:divBdr>
        </w:div>
        <w:div w:id="657459563">
          <w:marLeft w:val="640"/>
          <w:marRight w:val="0"/>
          <w:marTop w:val="0"/>
          <w:marBottom w:val="0"/>
          <w:divBdr>
            <w:top w:val="none" w:sz="0" w:space="0" w:color="auto"/>
            <w:left w:val="none" w:sz="0" w:space="0" w:color="auto"/>
            <w:bottom w:val="none" w:sz="0" w:space="0" w:color="auto"/>
            <w:right w:val="none" w:sz="0" w:space="0" w:color="auto"/>
          </w:divBdr>
        </w:div>
        <w:div w:id="1640189969">
          <w:marLeft w:val="640"/>
          <w:marRight w:val="0"/>
          <w:marTop w:val="0"/>
          <w:marBottom w:val="0"/>
          <w:divBdr>
            <w:top w:val="none" w:sz="0" w:space="0" w:color="auto"/>
            <w:left w:val="none" w:sz="0" w:space="0" w:color="auto"/>
            <w:bottom w:val="none" w:sz="0" w:space="0" w:color="auto"/>
            <w:right w:val="none" w:sz="0" w:space="0" w:color="auto"/>
          </w:divBdr>
        </w:div>
        <w:div w:id="1777216627">
          <w:marLeft w:val="640"/>
          <w:marRight w:val="0"/>
          <w:marTop w:val="0"/>
          <w:marBottom w:val="0"/>
          <w:divBdr>
            <w:top w:val="none" w:sz="0" w:space="0" w:color="auto"/>
            <w:left w:val="none" w:sz="0" w:space="0" w:color="auto"/>
            <w:bottom w:val="none" w:sz="0" w:space="0" w:color="auto"/>
            <w:right w:val="none" w:sz="0" w:space="0" w:color="auto"/>
          </w:divBdr>
        </w:div>
        <w:div w:id="112678519">
          <w:marLeft w:val="640"/>
          <w:marRight w:val="0"/>
          <w:marTop w:val="0"/>
          <w:marBottom w:val="0"/>
          <w:divBdr>
            <w:top w:val="none" w:sz="0" w:space="0" w:color="auto"/>
            <w:left w:val="none" w:sz="0" w:space="0" w:color="auto"/>
            <w:bottom w:val="none" w:sz="0" w:space="0" w:color="auto"/>
            <w:right w:val="none" w:sz="0" w:space="0" w:color="auto"/>
          </w:divBdr>
        </w:div>
        <w:div w:id="365645034">
          <w:marLeft w:val="640"/>
          <w:marRight w:val="0"/>
          <w:marTop w:val="0"/>
          <w:marBottom w:val="0"/>
          <w:divBdr>
            <w:top w:val="none" w:sz="0" w:space="0" w:color="auto"/>
            <w:left w:val="none" w:sz="0" w:space="0" w:color="auto"/>
            <w:bottom w:val="none" w:sz="0" w:space="0" w:color="auto"/>
            <w:right w:val="none" w:sz="0" w:space="0" w:color="auto"/>
          </w:divBdr>
        </w:div>
        <w:div w:id="402803556">
          <w:marLeft w:val="640"/>
          <w:marRight w:val="0"/>
          <w:marTop w:val="0"/>
          <w:marBottom w:val="0"/>
          <w:divBdr>
            <w:top w:val="none" w:sz="0" w:space="0" w:color="auto"/>
            <w:left w:val="none" w:sz="0" w:space="0" w:color="auto"/>
            <w:bottom w:val="none" w:sz="0" w:space="0" w:color="auto"/>
            <w:right w:val="none" w:sz="0" w:space="0" w:color="auto"/>
          </w:divBdr>
        </w:div>
        <w:div w:id="1297755622">
          <w:marLeft w:val="640"/>
          <w:marRight w:val="0"/>
          <w:marTop w:val="0"/>
          <w:marBottom w:val="0"/>
          <w:divBdr>
            <w:top w:val="none" w:sz="0" w:space="0" w:color="auto"/>
            <w:left w:val="none" w:sz="0" w:space="0" w:color="auto"/>
            <w:bottom w:val="none" w:sz="0" w:space="0" w:color="auto"/>
            <w:right w:val="none" w:sz="0" w:space="0" w:color="auto"/>
          </w:divBdr>
        </w:div>
        <w:div w:id="1125537917">
          <w:marLeft w:val="640"/>
          <w:marRight w:val="0"/>
          <w:marTop w:val="0"/>
          <w:marBottom w:val="0"/>
          <w:divBdr>
            <w:top w:val="none" w:sz="0" w:space="0" w:color="auto"/>
            <w:left w:val="none" w:sz="0" w:space="0" w:color="auto"/>
            <w:bottom w:val="none" w:sz="0" w:space="0" w:color="auto"/>
            <w:right w:val="none" w:sz="0" w:space="0" w:color="auto"/>
          </w:divBdr>
        </w:div>
        <w:div w:id="206837933">
          <w:marLeft w:val="640"/>
          <w:marRight w:val="0"/>
          <w:marTop w:val="0"/>
          <w:marBottom w:val="0"/>
          <w:divBdr>
            <w:top w:val="none" w:sz="0" w:space="0" w:color="auto"/>
            <w:left w:val="none" w:sz="0" w:space="0" w:color="auto"/>
            <w:bottom w:val="none" w:sz="0" w:space="0" w:color="auto"/>
            <w:right w:val="none" w:sz="0" w:space="0" w:color="auto"/>
          </w:divBdr>
        </w:div>
        <w:div w:id="2034501636">
          <w:marLeft w:val="640"/>
          <w:marRight w:val="0"/>
          <w:marTop w:val="0"/>
          <w:marBottom w:val="0"/>
          <w:divBdr>
            <w:top w:val="none" w:sz="0" w:space="0" w:color="auto"/>
            <w:left w:val="none" w:sz="0" w:space="0" w:color="auto"/>
            <w:bottom w:val="none" w:sz="0" w:space="0" w:color="auto"/>
            <w:right w:val="none" w:sz="0" w:space="0" w:color="auto"/>
          </w:divBdr>
        </w:div>
        <w:div w:id="1355889304">
          <w:marLeft w:val="640"/>
          <w:marRight w:val="0"/>
          <w:marTop w:val="0"/>
          <w:marBottom w:val="0"/>
          <w:divBdr>
            <w:top w:val="none" w:sz="0" w:space="0" w:color="auto"/>
            <w:left w:val="none" w:sz="0" w:space="0" w:color="auto"/>
            <w:bottom w:val="none" w:sz="0" w:space="0" w:color="auto"/>
            <w:right w:val="none" w:sz="0" w:space="0" w:color="auto"/>
          </w:divBdr>
        </w:div>
        <w:div w:id="1466390539">
          <w:marLeft w:val="640"/>
          <w:marRight w:val="0"/>
          <w:marTop w:val="0"/>
          <w:marBottom w:val="0"/>
          <w:divBdr>
            <w:top w:val="none" w:sz="0" w:space="0" w:color="auto"/>
            <w:left w:val="none" w:sz="0" w:space="0" w:color="auto"/>
            <w:bottom w:val="none" w:sz="0" w:space="0" w:color="auto"/>
            <w:right w:val="none" w:sz="0" w:space="0" w:color="auto"/>
          </w:divBdr>
        </w:div>
        <w:div w:id="558130164">
          <w:marLeft w:val="640"/>
          <w:marRight w:val="0"/>
          <w:marTop w:val="0"/>
          <w:marBottom w:val="0"/>
          <w:divBdr>
            <w:top w:val="none" w:sz="0" w:space="0" w:color="auto"/>
            <w:left w:val="none" w:sz="0" w:space="0" w:color="auto"/>
            <w:bottom w:val="none" w:sz="0" w:space="0" w:color="auto"/>
            <w:right w:val="none" w:sz="0" w:space="0" w:color="auto"/>
          </w:divBdr>
        </w:div>
        <w:div w:id="2050033931">
          <w:marLeft w:val="640"/>
          <w:marRight w:val="0"/>
          <w:marTop w:val="0"/>
          <w:marBottom w:val="0"/>
          <w:divBdr>
            <w:top w:val="none" w:sz="0" w:space="0" w:color="auto"/>
            <w:left w:val="none" w:sz="0" w:space="0" w:color="auto"/>
            <w:bottom w:val="none" w:sz="0" w:space="0" w:color="auto"/>
            <w:right w:val="none" w:sz="0" w:space="0" w:color="auto"/>
          </w:divBdr>
        </w:div>
        <w:div w:id="1675646228">
          <w:marLeft w:val="640"/>
          <w:marRight w:val="0"/>
          <w:marTop w:val="0"/>
          <w:marBottom w:val="0"/>
          <w:divBdr>
            <w:top w:val="none" w:sz="0" w:space="0" w:color="auto"/>
            <w:left w:val="none" w:sz="0" w:space="0" w:color="auto"/>
            <w:bottom w:val="none" w:sz="0" w:space="0" w:color="auto"/>
            <w:right w:val="none" w:sz="0" w:space="0" w:color="auto"/>
          </w:divBdr>
        </w:div>
        <w:div w:id="1500003957">
          <w:marLeft w:val="640"/>
          <w:marRight w:val="0"/>
          <w:marTop w:val="0"/>
          <w:marBottom w:val="0"/>
          <w:divBdr>
            <w:top w:val="none" w:sz="0" w:space="0" w:color="auto"/>
            <w:left w:val="none" w:sz="0" w:space="0" w:color="auto"/>
            <w:bottom w:val="none" w:sz="0" w:space="0" w:color="auto"/>
            <w:right w:val="none" w:sz="0" w:space="0" w:color="auto"/>
          </w:divBdr>
        </w:div>
        <w:div w:id="386418374">
          <w:marLeft w:val="640"/>
          <w:marRight w:val="0"/>
          <w:marTop w:val="0"/>
          <w:marBottom w:val="0"/>
          <w:divBdr>
            <w:top w:val="none" w:sz="0" w:space="0" w:color="auto"/>
            <w:left w:val="none" w:sz="0" w:space="0" w:color="auto"/>
            <w:bottom w:val="none" w:sz="0" w:space="0" w:color="auto"/>
            <w:right w:val="none" w:sz="0" w:space="0" w:color="auto"/>
          </w:divBdr>
        </w:div>
        <w:div w:id="1611815684">
          <w:marLeft w:val="640"/>
          <w:marRight w:val="0"/>
          <w:marTop w:val="0"/>
          <w:marBottom w:val="0"/>
          <w:divBdr>
            <w:top w:val="none" w:sz="0" w:space="0" w:color="auto"/>
            <w:left w:val="none" w:sz="0" w:space="0" w:color="auto"/>
            <w:bottom w:val="none" w:sz="0" w:space="0" w:color="auto"/>
            <w:right w:val="none" w:sz="0" w:space="0" w:color="auto"/>
          </w:divBdr>
        </w:div>
        <w:div w:id="1412314532">
          <w:marLeft w:val="640"/>
          <w:marRight w:val="0"/>
          <w:marTop w:val="0"/>
          <w:marBottom w:val="0"/>
          <w:divBdr>
            <w:top w:val="none" w:sz="0" w:space="0" w:color="auto"/>
            <w:left w:val="none" w:sz="0" w:space="0" w:color="auto"/>
            <w:bottom w:val="none" w:sz="0" w:space="0" w:color="auto"/>
            <w:right w:val="none" w:sz="0" w:space="0" w:color="auto"/>
          </w:divBdr>
        </w:div>
        <w:div w:id="824931993">
          <w:marLeft w:val="640"/>
          <w:marRight w:val="0"/>
          <w:marTop w:val="0"/>
          <w:marBottom w:val="0"/>
          <w:divBdr>
            <w:top w:val="none" w:sz="0" w:space="0" w:color="auto"/>
            <w:left w:val="none" w:sz="0" w:space="0" w:color="auto"/>
            <w:bottom w:val="none" w:sz="0" w:space="0" w:color="auto"/>
            <w:right w:val="none" w:sz="0" w:space="0" w:color="auto"/>
          </w:divBdr>
        </w:div>
        <w:div w:id="1098795270">
          <w:marLeft w:val="640"/>
          <w:marRight w:val="0"/>
          <w:marTop w:val="0"/>
          <w:marBottom w:val="0"/>
          <w:divBdr>
            <w:top w:val="none" w:sz="0" w:space="0" w:color="auto"/>
            <w:left w:val="none" w:sz="0" w:space="0" w:color="auto"/>
            <w:bottom w:val="none" w:sz="0" w:space="0" w:color="auto"/>
            <w:right w:val="none" w:sz="0" w:space="0" w:color="auto"/>
          </w:divBdr>
        </w:div>
        <w:div w:id="731856208">
          <w:marLeft w:val="640"/>
          <w:marRight w:val="0"/>
          <w:marTop w:val="0"/>
          <w:marBottom w:val="0"/>
          <w:divBdr>
            <w:top w:val="none" w:sz="0" w:space="0" w:color="auto"/>
            <w:left w:val="none" w:sz="0" w:space="0" w:color="auto"/>
            <w:bottom w:val="none" w:sz="0" w:space="0" w:color="auto"/>
            <w:right w:val="none" w:sz="0" w:space="0" w:color="auto"/>
          </w:divBdr>
        </w:div>
        <w:div w:id="2102214384">
          <w:marLeft w:val="640"/>
          <w:marRight w:val="0"/>
          <w:marTop w:val="0"/>
          <w:marBottom w:val="0"/>
          <w:divBdr>
            <w:top w:val="none" w:sz="0" w:space="0" w:color="auto"/>
            <w:left w:val="none" w:sz="0" w:space="0" w:color="auto"/>
            <w:bottom w:val="none" w:sz="0" w:space="0" w:color="auto"/>
            <w:right w:val="none" w:sz="0" w:space="0" w:color="auto"/>
          </w:divBdr>
        </w:div>
        <w:div w:id="1106734866">
          <w:marLeft w:val="640"/>
          <w:marRight w:val="0"/>
          <w:marTop w:val="0"/>
          <w:marBottom w:val="0"/>
          <w:divBdr>
            <w:top w:val="none" w:sz="0" w:space="0" w:color="auto"/>
            <w:left w:val="none" w:sz="0" w:space="0" w:color="auto"/>
            <w:bottom w:val="none" w:sz="0" w:space="0" w:color="auto"/>
            <w:right w:val="none" w:sz="0" w:space="0" w:color="auto"/>
          </w:divBdr>
        </w:div>
        <w:div w:id="1006597906">
          <w:marLeft w:val="640"/>
          <w:marRight w:val="0"/>
          <w:marTop w:val="0"/>
          <w:marBottom w:val="0"/>
          <w:divBdr>
            <w:top w:val="none" w:sz="0" w:space="0" w:color="auto"/>
            <w:left w:val="none" w:sz="0" w:space="0" w:color="auto"/>
            <w:bottom w:val="none" w:sz="0" w:space="0" w:color="auto"/>
            <w:right w:val="none" w:sz="0" w:space="0" w:color="auto"/>
          </w:divBdr>
        </w:div>
        <w:div w:id="1363357320">
          <w:marLeft w:val="640"/>
          <w:marRight w:val="0"/>
          <w:marTop w:val="0"/>
          <w:marBottom w:val="0"/>
          <w:divBdr>
            <w:top w:val="none" w:sz="0" w:space="0" w:color="auto"/>
            <w:left w:val="none" w:sz="0" w:space="0" w:color="auto"/>
            <w:bottom w:val="none" w:sz="0" w:space="0" w:color="auto"/>
            <w:right w:val="none" w:sz="0" w:space="0" w:color="auto"/>
          </w:divBdr>
        </w:div>
        <w:div w:id="929191965">
          <w:marLeft w:val="640"/>
          <w:marRight w:val="0"/>
          <w:marTop w:val="0"/>
          <w:marBottom w:val="0"/>
          <w:divBdr>
            <w:top w:val="none" w:sz="0" w:space="0" w:color="auto"/>
            <w:left w:val="none" w:sz="0" w:space="0" w:color="auto"/>
            <w:bottom w:val="none" w:sz="0" w:space="0" w:color="auto"/>
            <w:right w:val="none" w:sz="0" w:space="0" w:color="auto"/>
          </w:divBdr>
        </w:div>
        <w:div w:id="962157900">
          <w:marLeft w:val="640"/>
          <w:marRight w:val="0"/>
          <w:marTop w:val="0"/>
          <w:marBottom w:val="0"/>
          <w:divBdr>
            <w:top w:val="none" w:sz="0" w:space="0" w:color="auto"/>
            <w:left w:val="none" w:sz="0" w:space="0" w:color="auto"/>
            <w:bottom w:val="none" w:sz="0" w:space="0" w:color="auto"/>
            <w:right w:val="none" w:sz="0" w:space="0" w:color="auto"/>
          </w:divBdr>
        </w:div>
        <w:div w:id="384717585">
          <w:marLeft w:val="640"/>
          <w:marRight w:val="0"/>
          <w:marTop w:val="0"/>
          <w:marBottom w:val="0"/>
          <w:divBdr>
            <w:top w:val="none" w:sz="0" w:space="0" w:color="auto"/>
            <w:left w:val="none" w:sz="0" w:space="0" w:color="auto"/>
            <w:bottom w:val="none" w:sz="0" w:space="0" w:color="auto"/>
            <w:right w:val="none" w:sz="0" w:space="0" w:color="auto"/>
          </w:divBdr>
        </w:div>
        <w:div w:id="968902905">
          <w:marLeft w:val="640"/>
          <w:marRight w:val="0"/>
          <w:marTop w:val="0"/>
          <w:marBottom w:val="0"/>
          <w:divBdr>
            <w:top w:val="none" w:sz="0" w:space="0" w:color="auto"/>
            <w:left w:val="none" w:sz="0" w:space="0" w:color="auto"/>
            <w:bottom w:val="none" w:sz="0" w:space="0" w:color="auto"/>
            <w:right w:val="none" w:sz="0" w:space="0" w:color="auto"/>
          </w:divBdr>
        </w:div>
        <w:div w:id="1945066989">
          <w:marLeft w:val="640"/>
          <w:marRight w:val="0"/>
          <w:marTop w:val="0"/>
          <w:marBottom w:val="0"/>
          <w:divBdr>
            <w:top w:val="none" w:sz="0" w:space="0" w:color="auto"/>
            <w:left w:val="none" w:sz="0" w:space="0" w:color="auto"/>
            <w:bottom w:val="none" w:sz="0" w:space="0" w:color="auto"/>
            <w:right w:val="none" w:sz="0" w:space="0" w:color="auto"/>
          </w:divBdr>
        </w:div>
        <w:div w:id="413598675">
          <w:marLeft w:val="640"/>
          <w:marRight w:val="0"/>
          <w:marTop w:val="0"/>
          <w:marBottom w:val="0"/>
          <w:divBdr>
            <w:top w:val="none" w:sz="0" w:space="0" w:color="auto"/>
            <w:left w:val="none" w:sz="0" w:space="0" w:color="auto"/>
            <w:bottom w:val="none" w:sz="0" w:space="0" w:color="auto"/>
            <w:right w:val="none" w:sz="0" w:space="0" w:color="auto"/>
          </w:divBdr>
        </w:div>
        <w:div w:id="96949897">
          <w:marLeft w:val="640"/>
          <w:marRight w:val="0"/>
          <w:marTop w:val="0"/>
          <w:marBottom w:val="0"/>
          <w:divBdr>
            <w:top w:val="none" w:sz="0" w:space="0" w:color="auto"/>
            <w:left w:val="none" w:sz="0" w:space="0" w:color="auto"/>
            <w:bottom w:val="none" w:sz="0" w:space="0" w:color="auto"/>
            <w:right w:val="none" w:sz="0" w:space="0" w:color="auto"/>
          </w:divBdr>
        </w:div>
        <w:div w:id="727261424">
          <w:marLeft w:val="640"/>
          <w:marRight w:val="0"/>
          <w:marTop w:val="0"/>
          <w:marBottom w:val="0"/>
          <w:divBdr>
            <w:top w:val="none" w:sz="0" w:space="0" w:color="auto"/>
            <w:left w:val="none" w:sz="0" w:space="0" w:color="auto"/>
            <w:bottom w:val="none" w:sz="0" w:space="0" w:color="auto"/>
            <w:right w:val="none" w:sz="0" w:space="0" w:color="auto"/>
          </w:divBdr>
        </w:div>
        <w:div w:id="2004772390">
          <w:marLeft w:val="640"/>
          <w:marRight w:val="0"/>
          <w:marTop w:val="0"/>
          <w:marBottom w:val="0"/>
          <w:divBdr>
            <w:top w:val="none" w:sz="0" w:space="0" w:color="auto"/>
            <w:left w:val="none" w:sz="0" w:space="0" w:color="auto"/>
            <w:bottom w:val="none" w:sz="0" w:space="0" w:color="auto"/>
            <w:right w:val="none" w:sz="0" w:space="0" w:color="auto"/>
          </w:divBdr>
        </w:div>
      </w:divsChild>
    </w:div>
    <w:div w:id="460921403">
      <w:bodyDiv w:val="1"/>
      <w:marLeft w:val="0"/>
      <w:marRight w:val="0"/>
      <w:marTop w:val="0"/>
      <w:marBottom w:val="0"/>
      <w:divBdr>
        <w:top w:val="none" w:sz="0" w:space="0" w:color="auto"/>
        <w:left w:val="none" w:sz="0" w:space="0" w:color="auto"/>
        <w:bottom w:val="none" w:sz="0" w:space="0" w:color="auto"/>
        <w:right w:val="none" w:sz="0" w:space="0" w:color="auto"/>
      </w:divBdr>
      <w:divsChild>
        <w:div w:id="771706292">
          <w:marLeft w:val="480"/>
          <w:marRight w:val="0"/>
          <w:marTop w:val="0"/>
          <w:marBottom w:val="0"/>
          <w:divBdr>
            <w:top w:val="none" w:sz="0" w:space="0" w:color="auto"/>
            <w:left w:val="none" w:sz="0" w:space="0" w:color="auto"/>
            <w:bottom w:val="none" w:sz="0" w:space="0" w:color="auto"/>
            <w:right w:val="none" w:sz="0" w:space="0" w:color="auto"/>
          </w:divBdr>
        </w:div>
        <w:div w:id="1011299082">
          <w:marLeft w:val="480"/>
          <w:marRight w:val="0"/>
          <w:marTop w:val="0"/>
          <w:marBottom w:val="0"/>
          <w:divBdr>
            <w:top w:val="none" w:sz="0" w:space="0" w:color="auto"/>
            <w:left w:val="none" w:sz="0" w:space="0" w:color="auto"/>
            <w:bottom w:val="none" w:sz="0" w:space="0" w:color="auto"/>
            <w:right w:val="none" w:sz="0" w:space="0" w:color="auto"/>
          </w:divBdr>
        </w:div>
        <w:div w:id="1635478267">
          <w:marLeft w:val="480"/>
          <w:marRight w:val="0"/>
          <w:marTop w:val="0"/>
          <w:marBottom w:val="0"/>
          <w:divBdr>
            <w:top w:val="none" w:sz="0" w:space="0" w:color="auto"/>
            <w:left w:val="none" w:sz="0" w:space="0" w:color="auto"/>
            <w:bottom w:val="none" w:sz="0" w:space="0" w:color="auto"/>
            <w:right w:val="none" w:sz="0" w:space="0" w:color="auto"/>
          </w:divBdr>
        </w:div>
        <w:div w:id="246813888">
          <w:marLeft w:val="480"/>
          <w:marRight w:val="0"/>
          <w:marTop w:val="0"/>
          <w:marBottom w:val="0"/>
          <w:divBdr>
            <w:top w:val="none" w:sz="0" w:space="0" w:color="auto"/>
            <w:left w:val="none" w:sz="0" w:space="0" w:color="auto"/>
            <w:bottom w:val="none" w:sz="0" w:space="0" w:color="auto"/>
            <w:right w:val="none" w:sz="0" w:space="0" w:color="auto"/>
          </w:divBdr>
        </w:div>
        <w:div w:id="690305462">
          <w:marLeft w:val="480"/>
          <w:marRight w:val="0"/>
          <w:marTop w:val="0"/>
          <w:marBottom w:val="0"/>
          <w:divBdr>
            <w:top w:val="none" w:sz="0" w:space="0" w:color="auto"/>
            <w:left w:val="none" w:sz="0" w:space="0" w:color="auto"/>
            <w:bottom w:val="none" w:sz="0" w:space="0" w:color="auto"/>
            <w:right w:val="none" w:sz="0" w:space="0" w:color="auto"/>
          </w:divBdr>
        </w:div>
        <w:div w:id="725419180">
          <w:marLeft w:val="480"/>
          <w:marRight w:val="0"/>
          <w:marTop w:val="0"/>
          <w:marBottom w:val="0"/>
          <w:divBdr>
            <w:top w:val="none" w:sz="0" w:space="0" w:color="auto"/>
            <w:left w:val="none" w:sz="0" w:space="0" w:color="auto"/>
            <w:bottom w:val="none" w:sz="0" w:space="0" w:color="auto"/>
            <w:right w:val="none" w:sz="0" w:space="0" w:color="auto"/>
          </w:divBdr>
        </w:div>
        <w:div w:id="1090197966">
          <w:marLeft w:val="480"/>
          <w:marRight w:val="0"/>
          <w:marTop w:val="0"/>
          <w:marBottom w:val="0"/>
          <w:divBdr>
            <w:top w:val="none" w:sz="0" w:space="0" w:color="auto"/>
            <w:left w:val="none" w:sz="0" w:space="0" w:color="auto"/>
            <w:bottom w:val="none" w:sz="0" w:space="0" w:color="auto"/>
            <w:right w:val="none" w:sz="0" w:space="0" w:color="auto"/>
          </w:divBdr>
        </w:div>
        <w:div w:id="2029525068">
          <w:marLeft w:val="480"/>
          <w:marRight w:val="0"/>
          <w:marTop w:val="0"/>
          <w:marBottom w:val="0"/>
          <w:divBdr>
            <w:top w:val="none" w:sz="0" w:space="0" w:color="auto"/>
            <w:left w:val="none" w:sz="0" w:space="0" w:color="auto"/>
            <w:bottom w:val="none" w:sz="0" w:space="0" w:color="auto"/>
            <w:right w:val="none" w:sz="0" w:space="0" w:color="auto"/>
          </w:divBdr>
        </w:div>
        <w:div w:id="672878545">
          <w:marLeft w:val="480"/>
          <w:marRight w:val="0"/>
          <w:marTop w:val="0"/>
          <w:marBottom w:val="0"/>
          <w:divBdr>
            <w:top w:val="none" w:sz="0" w:space="0" w:color="auto"/>
            <w:left w:val="none" w:sz="0" w:space="0" w:color="auto"/>
            <w:bottom w:val="none" w:sz="0" w:space="0" w:color="auto"/>
            <w:right w:val="none" w:sz="0" w:space="0" w:color="auto"/>
          </w:divBdr>
        </w:div>
        <w:div w:id="947354674">
          <w:marLeft w:val="480"/>
          <w:marRight w:val="0"/>
          <w:marTop w:val="0"/>
          <w:marBottom w:val="0"/>
          <w:divBdr>
            <w:top w:val="none" w:sz="0" w:space="0" w:color="auto"/>
            <w:left w:val="none" w:sz="0" w:space="0" w:color="auto"/>
            <w:bottom w:val="none" w:sz="0" w:space="0" w:color="auto"/>
            <w:right w:val="none" w:sz="0" w:space="0" w:color="auto"/>
          </w:divBdr>
        </w:div>
        <w:div w:id="1074472638">
          <w:marLeft w:val="480"/>
          <w:marRight w:val="0"/>
          <w:marTop w:val="0"/>
          <w:marBottom w:val="0"/>
          <w:divBdr>
            <w:top w:val="none" w:sz="0" w:space="0" w:color="auto"/>
            <w:left w:val="none" w:sz="0" w:space="0" w:color="auto"/>
            <w:bottom w:val="none" w:sz="0" w:space="0" w:color="auto"/>
            <w:right w:val="none" w:sz="0" w:space="0" w:color="auto"/>
          </w:divBdr>
        </w:div>
        <w:div w:id="2055539445">
          <w:marLeft w:val="480"/>
          <w:marRight w:val="0"/>
          <w:marTop w:val="0"/>
          <w:marBottom w:val="0"/>
          <w:divBdr>
            <w:top w:val="none" w:sz="0" w:space="0" w:color="auto"/>
            <w:left w:val="none" w:sz="0" w:space="0" w:color="auto"/>
            <w:bottom w:val="none" w:sz="0" w:space="0" w:color="auto"/>
            <w:right w:val="none" w:sz="0" w:space="0" w:color="auto"/>
          </w:divBdr>
        </w:div>
        <w:div w:id="374043459">
          <w:marLeft w:val="480"/>
          <w:marRight w:val="0"/>
          <w:marTop w:val="0"/>
          <w:marBottom w:val="0"/>
          <w:divBdr>
            <w:top w:val="none" w:sz="0" w:space="0" w:color="auto"/>
            <w:left w:val="none" w:sz="0" w:space="0" w:color="auto"/>
            <w:bottom w:val="none" w:sz="0" w:space="0" w:color="auto"/>
            <w:right w:val="none" w:sz="0" w:space="0" w:color="auto"/>
          </w:divBdr>
        </w:div>
        <w:div w:id="1937128650">
          <w:marLeft w:val="480"/>
          <w:marRight w:val="0"/>
          <w:marTop w:val="0"/>
          <w:marBottom w:val="0"/>
          <w:divBdr>
            <w:top w:val="none" w:sz="0" w:space="0" w:color="auto"/>
            <w:left w:val="none" w:sz="0" w:space="0" w:color="auto"/>
            <w:bottom w:val="none" w:sz="0" w:space="0" w:color="auto"/>
            <w:right w:val="none" w:sz="0" w:space="0" w:color="auto"/>
          </w:divBdr>
        </w:div>
        <w:div w:id="269777199">
          <w:marLeft w:val="480"/>
          <w:marRight w:val="0"/>
          <w:marTop w:val="0"/>
          <w:marBottom w:val="0"/>
          <w:divBdr>
            <w:top w:val="none" w:sz="0" w:space="0" w:color="auto"/>
            <w:left w:val="none" w:sz="0" w:space="0" w:color="auto"/>
            <w:bottom w:val="none" w:sz="0" w:space="0" w:color="auto"/>
            <w:right w:val="none" w:sz="0" w:space="0" w:color="auto"/>
          </w:divBdr>
        </w:div>
        <w:div w:id="779647532">
          <w:marLeft w:val="480"/>
          <w:marRight w:val="0"/>
          <w:marTop w:val="0"/>
          <w:marBottom w:val="0"/>
          <w:divBdr>
            <w:top w:val="none" w:sz="0" w:space="0" w:color="auto"/>
            <w:left w:val="none" w:sz="0" w:space="0" w:color="auto"/>
            <w:bottom w:val="none" w:sz="0" w:space="0" w:color="auto"/>
            <w:right w:val="none" w:sz="0" w:space="0" w:color="auto"/>
          </w:divBdr>
        </w:div>
        <w:div w:id="1509171931">
          <w:marLeft w:val="480"/>
          <w:marRight w:val="0"/>
          <w:marTop w:val="0"/>
          <w:marBottom w:val="0"/>
          <w:divBdr>
            <w:top w:val="none" w:sz="0" w:space="0" w:color="auto"/>
            <w:left w:val="none" w:sz="0" w:space="0" w:color="auto"/>
            <w:bottom w:val="none" w:sz="0" w:space="0" w:color="auto"/>
            <w:right w:val="none" w:sz="0" w:space="0" w:color="auto"/>
          </w:divBdr>
        </w:div>
        <w:div w:id="75056780">
          <w:marLeft w:val="480"/>
          <w:marRight w:val="0"/>
          <w:marTop w:val="0"/>
          <w:marBottom w:val="0"/>
          <w:divBdr>
            <w:top w:val="none" w:sz="0" w:space="0" w:color="auto"/>
            <w:left w:val="none" w:sz="0" w:space="0" w:color="auto"/>
            <w:bottom w:val="none" w:sz="0" w:space="0" w:color="auto"/>
            <w:right w:val="none" w:sz="0" w:space="0" w:color="auto"/>
          </w:divBdr>
        </w:div>
        <w:div w:id="270547846">
          <w:marLeft w:val="480"/>
          <w:marRight w:val="0"/>
          <w:marTop w:val="0"/>
          <w:marBottom w:val="0"/>
          <w:divBdr>
            <w:top w:val="none" w:sz="0" w:space="0" w:color="auto"/>
            <w:left w:val="none" w:sz="0" w:space="0" w:color="auto"/>
            <w:bottom w:val="none" w:sz="0" w:space="0" w:color="auto"/>
            <w:right w:val="none" w:sz="0" w:space="0" w:color="auto"/>
          </w:divBdr>
        </w:div>
        <w:div w:id="1656959335">
          <w:marLeft w:val="480"/>
          <w:marRight w:val="0"/>
          <w:marTop w:val="0"/>
          <w:marBottom w:val="0"/>
          <w:divBdr>
            <w:top w:val="none" w:sz="0" w:space="0" w:color="auto"/>
            <w:left w:val="none" w:sz="0" w:space="0" w:color="auto"/>
            <w:bottom w:val="none" w:sz="0" w:space="0" w:color="auto"/>
            <w:right w:val="none" w:sz="0" w:space="0" w:color="auto"/>
          </w:divBdr>
        </w:div>
        <w:div w:id="788549014">
          <w:marLeft w:val="480"/>
          <w:marRight w:val="0"/>
          <w:marTop w:val="0"/>
          <w:marBottom w:val="0"/>
          <w:divBdr>
            <w:top w:val="none" w:sz="0" w:space="0" w:color="auto"/>
            <w:left w:val="none" w:sz="0" w:space="0" w:color="auto"/>
            <w:bottom w:val="none" w:sz="0" w:space="0" w:color="auto"/>
            <w:right w:val="none" w:sz="0" w:space="0" w:color="auto"/>
          </w:divBdr>
        </w:div>
        <w:div w:id="568350537">
          <w:marLeft w:val="480"/>
          <w:marRight w:val="0"/>
          <w:marTop w:val="0"/>
          <w:marBottom w:val="0"/>
          <w:divBdr>
            <w:top w:val="none" w:sz="0" w:space="0" w:color="auto"/>
            <w:left w:val="none" w:sz="0" w:space="0" w:color="auto"/>
            <w:bottom w:val="none" w:sz="0" w:space="0" w:color="auto"/>
            <w:right w:val="none" w:sz="0" w:space="0" w:color="auto"/>
          </w:divBdr>
        </w:div>
        <w:div w:id="946347692">
          <w:marLeft w:val="480"/>
          <w:marRight w:val="0"/>
          <w:marTop w:val="0"/>
          <w:marBottom w:val="0"/>
          <w:divBdr>
            <w:top w:val="none" w:sz="0" w:space="0" w:color="auto"/>
            <w:left w:val="none" w:sz="0" w:space="0" w:color="auto"/>
            <w:bottom w:val="none" w:sz="0" w:space="0" w:color="auto"/>
            <w:right w:val="none" w:sz="0" w:space="0" w:color="auto"/>
          </w:divBdr>
        </w:div>
        <w:div w:id="490412907">
          <w:marLeft w:val="480"/>
          <w:marRight w:val="0"/>
          <w:marTop w:val="0"/>
          <w:marBottom w:val="0"/>
          <w:divBdr>
            <w:top w:val="none" w:sz="0" w:space="0" w:color="auto"/>
            <w:left w:val="none" w:sz="0" w:space="0" w:color="auto"/>
            <w:bottom w:val="none" w:sz="0" w:space="0" w:color="auto"/>
            <w:right w:val="none" w:sz="0" w:space="0" w:color="auto"/>
          </w:divBdr>
        </w:div>
        <w:div w:id="529413393">
          <w:marLeft w:val="480"/>
          <w:marRight w:val="0"/>
          <w:marTop w:val="0"/>
          <w:marBottom w:val="0"/>
          <w:divBdr>
            <w:top w:val="none" w:sz="0" w:space="0" w:color="auto"/>
            <w:left w:val="none" w:sz="0" w:space="0" w:color="auto"/>
            <w:bottom w:val="none" w:sz="0" w:space="0" w:color="auto"/>
            <w:right w:val="none" w:sz="0" w:space="0" w:color="auto"/>
          </w:divBdr>
        </w:div>
        <w:div w:id="590436142">
          <w:marLeft w:val="480"/>
          <w:marRight w:val="0"/>
          <w:marTop w:val="0"/>
          <w:marBottom w:val="0"/>
          <w:divBdr>
            <w:top w:val="none" w:sz="0" w:space="0" w:color="auto"/>
            <w:left w:val="none" w:sz="0" w:space="0" w:color="auto"/>
            <w:bottom w:val="none" w:sz="0" w:space="0" w:color="auto"/>
            <w:right w:val="none" w:sz="0" w:space="0" w:color="auto"/>
          </w:divBdr>
        </w:div>
        <w:div w:id="289819808">
          <w:marLeft w:val="480"/>
          <w:marRight w:val="0"/>
          <w:marTop w:val="0"/>
          <w:marBottom w:val="0"/>
          <w:divBdr>
            <w:top w:val="none" w:sz="0" w:space="0" w:color="auto"/>
            <w:left w:val="none" w:sz="0" w:space="0" w:color="auto"/>
            <w:bottom w:val="none" w:sz="0" w:space="0" w:color="auto"/>
            <w:right w:val="none" w:sz="0" w:space="0" w:color="auto"/>
          </w:divBdr>
        </w:div>
        <w:div w:id="1980766536">
          <w:marLeft w:val="480"/>
          <w:marRight w:val="0"/>
          <w:marTop w:val="0"/>
          <w:marBottom w:val="0"/>
          <w:divBdr>
            <w:top w:val="none" w:sz="0" w:space="0" w:color="auto"/>
            <w:left w:val="none" w:sz="0" w:space="0" w:color="auto"/>
            <w:bottom w:val="none" w:sz="0" w:space="0" w:color="auto"/>
            <w:right w:val="none" w:sz="0" w:space="0" w:color="auto"/>
          </w:divBdr>
        </w:div>
        <w:div w:id="1084910117">
          <w:marLeft w:val="480"/>
          <w:marRight w:val="0"/>
          <w:marTop w:val="0"/>
          <w:marBottom w:val="0"/>
          <w:divBdr>
            <w:top w:val="none" w:sz="0" w:space="0" w:color="auto"/>
            <w:left w:val="none" w:sz="0" w:space="0" w:color="auto"/>
            <w:bottom w:val="none" w:sz="0" w:space="0" w:color="auto"/>
            <w:right w:val="none" w:sz="0" w:space="0" w:color="auto"/>
          </w:divBdr>
        </w:div>
        <w:div w:id="622426062">
          <w:marLeft w:val="480"/>
          <w:marRight w:val="0"/>
          <w:marTop w:val="0"/>
          <w:marBottom w:val="0"/>
          <w:divBdr>
            <w:top w:val="none" w:sz="0" w:space="0" w:color="auto"/>
            <w:left w:val="none" w:sz="0" w:space="0" w:color="auto"/>
            <w:bottom w:val="none" w:sz="0" w:space="0" w:color="auto"/>
            <w:right w:val="none" w:sz="0" w:space="0" w:color="auto"/>
          </w:divBdr>
        </w:div>
        <w:div w:id="1005672896">
          <w:marLeft w:val="480"/>
          <w:marRight w:val="0"/>
          <w:marTop w:val="0"/>
          <w:marBottom w:val="0"/>
          <w:divBdr>
            <w:top w:val="none" w:sz="0" w:space="0" w:color="auto"/>
            <w:left w:val="none" w:sz="0" w:space="0" w:color="auto"/>
            <w:bottom w:val="none" w:sz="0" w:space="0" w:color="auto"/>
            <w:right w:val="none" w:sz="0" w:space="0" w:color="auto"/>
          </w:divBdr>
        </w:div>
        <w:div w:id="137649856">
          <w:marLeft w:val="480"/>
          <w:marRight w:val="0"/>
          <w:marTop w:val="0"/>
          <w:marBottom w:val="0"/>
          <w:divBdr>
            <w:top w:val="none" w:sz="0" w:space="0" w:color="auto"/>
            <w:left w:val="none" w:sz="0" w:space="0" w:color="auto"/>
            <w:bottom w:val="none" w:sz="0" w:space="0" w:color="auto"/>
            <w:right w:val="none" w:sz="0" w:space="0" w:color="auto"/>
          </w:divBdr>
        </w:div>
        <w:div w:id="1136291597">
          <w:marLeft w:val="480"/>
          <w:marRight w:val="0"/>
          <w:marTop w:val="0"/>
          <w:marBottom w:val="0"/>
          <w:divBdr>
            <w:top w:val="none" w:sz="0" w:space="0" w:color="auto"/>
            <w:left w:val="none" w:sz="0" w:space="0" w:color="auto"/>
            <w:bottom w:val="none" w:sz="0" w:space="0" w:color="auto"/>
            <w:right w:val="none" w:sz="0" w:space="0" w:color="auto"/>
          </w:divBdr>
        </w:div>
        <w:div w:id="1403604942">
          <w:marLeft w:val="480"/>
          <w:marRight w:val="0"/>
          <w:marTop w:val="0"/>
          <w:marBottom w:val="0"/>
          <w:divBdr>
            <w:top w:val="none" w:sz="0" w:space="0" w:color="auto"/>
            <w:left w:val="none" w:sz="0" w:space="0" w:color="auto"/>
            <w:bottom w:val="none" w:sz="0" w:space="0" w:color="auto"/>
            <w:right w:val="none" w:sz="0" w:space="0" w:color="auto"/>
          </w:divBdr>
        </w:div>
        <w:div w:id="1859659500">
          <w:marLeft w:val="480"/>
          <w:marRight w:val="0"/>
          <w:marTop w:val="0"/>
          <w:marBottom w:val="0"/>
          <w:divBdr>
            <w:top w:val="none" w:sz="0" w:space="0" w:color="auto"/>
            <w:left w:val="none" w:sz="0" w:space="0" w:color="auto"/>
            <w:bottom w:val="none" w:sz="0" w:space="0" w:color="auto"/>
            <w:right w:val="none" w:sz="0" w:space="0" w:color="auto"/>
          </w:divBdr>
        </w:div>
        <w:div w:id="1657219598">
          <w:marLeft w:val="480"/>
          <w:marRight w:val="0"/>
          <w:marTop w:val="0"/>
          <w:marBottom w:val="0"/>
          <w:divBdr>
            <w:top w:val="none" w:sz="0" w:space="0" w:color="auto"/>
            <w:left w:val="none" w:sz="0" w:space="0" w:color="auto"/>
            <w:bottom w:val="none" w:sz="0" w:space="0" w:color="auto"/>
            <w:right w:val="none" w:sz="0" w:space="0" w:color="auto"/>
          </w:divBdr>
        </w:div>
        <w:div w:id="780607955">
          <w:marLeft w:val="480"/>
          <w:marRight w:val="0"/>
          <w:marTop w:val="0"/>
          <w:marBottom w:val="0"/>
          <w:divBdr>
            <w:top w:val="none" w:sz="0" w:space="0" w:color="auto"/>
            <w:left w:val="none" w:sz="0" w:space="0" w:color="auto"/>
            <w:bottom w:val="none" w:sz="0" w:space="0" w:color="auto"/>
            <w:right w:val="none" w:sz="0" w:space="0" w:color="auto"/>
          </w:divBdr>
        </w:div>
        <w:div w:id="1980259527">
          <w:marLeft w:val="480"/>
          <w:marRight w:val="0"/>
          <w:marTop w:val="0"/>
          <w:marBottom w:val="0"/>
          <w:divBdr>
            <w:top w:val="none" w:sz="0" w:space="0" w:color="auto"/>
            <w:left w:val="none" w:sz="0" w:space="0" w:color="auto"/>
            <w:bottom w:val="none" w:sz="0" w:space="0" w:color="auto"/>
            <w:right w:val="none" w:sz="0" w:space="0" w:color="auto"/>
          </w:divBdr>
        </w:div>
        <w:div w:id="269775238">
          <w:marLeft w:val="480"/>
          <w:marRight w:val="0"/>
          <w:marTop w:val="0"/>
          <w:marBottom w:val="0"/>
          <w:divBdr>
            <w:top w:val="none" w:sz="0" w:space="0" w:color="auto"/>
            <w:left w:val="none" w:sz="0" w:space="0" w:color="auto"/>
            <w:bottom w:val="none" w:sz="0" w:space="0" w:color="auto"/>
            <w:right w:val="none" w:sz="0" w:space="0" w:color="auto"/>
          </w:divBdr>
        </w:div>
        <w:div w:id="677196469">
          <w:marLeft w:val="480"/>
          <w:marRight w:val="0"/>
          <w:marTop w:val="0"/>
          <w:marBottom w:val="0"/>
          <w:divBdr>
            <w:top w:val="none" w:sz="0" w:space="0" w:color="auto"/>
            <w:left w:val="none" w:sz="0" w:space="0" w:color="auto"/>
            <w:bottom w:val="none" w:sz="0" w:space="0" w:color="auto"/>
            <w:right w:val="none" w:sz="0" w:space="0" w:color="auto"/>
          </w:divBdr>
        </w:div>
        <w:div w:id="463885507">
          <w:marLeft w:val="480"/>
          <w:marRight w:val="0"/>
          <w:marTop w:val="0"/>
          <w:marBottom w:val="0"/>
          <w:divBdr>
            <w:top w:val="none" w:sz="0" w:space="0" w:color="auto"/>
            <w:left w:val="none" w:sz="0" w:space="0" w:color="auto"/>
            <w:bottom w:val="none" w:sz="0" w:space="0" w:color="auto"/>
            <w:right w:val="none" w:sz="0" w:space="0" w:color="auto"/>
          </w:divBdr>
        </w:div>
        <w:div w:id="1468234086">
          <w:marLeft w:val="480"/>
          <w:marRight w:val="0"/>
          <w:marTop w:val="0"/>
          <w:marBottom w:val="0"/>
          <w:divBdr>
            <w:top w:val="none" w:sz="0" w:space="0" w:color="auto"/>
            <w:left w:val="none" w:sz="0" w:space="0" w:color="auto"/>
            <w:bottom w:val="none" w:sz="0" w:space="0" w:color="auto"/>
            <w:right w:val="none" w:sz="0" w:space="0" w:color="auto"/>
          </w:divBdr>
        </w:div>
        <w:div w:id="170611881">
          <w:marLeft w:val="480"/>
          <w:marRight w:val="0"/>
          <w:marTop w:val="0"/>
          <w:marBottom w:val="0"/>
          <w:divBdr>
            <w:top w:val="none" w:sz="0" w:space="0" w:color="auto"/>
            <w:left w:val="none" w:sz="0" w:space="0" w:color="auto"/>
            <w:bottom w:val="none" w:sz="0" w:space="0" w:color="auto"/>
            <w:right w:val="none" w:sz="0" w:space="0" w:color="auto"/>
          </w:divBdr>
        </w:div>
        <w:div w:id="1608388673">
          <w:marLeft w:val="480"/>
          <w:marRight w:val="0"/>
          <w:marTop w:val="0"/>
          <w:marBottom w:val="0"/>
          <w:divBdr>
            <w:top w:val="none" w:sz="0" w:space="0" w:color="auto"/>
            <w:left w:val="none" w:sz="0" w:space="0" w:color="auto"/>
            <w:bottom w:val="none" w:sz="0" w:space="0" w:color="auto"/>
            <w:right w:val="none" w:sz="0" w:space="0" w:color="auto"/>
          </w:divBdr>
        </w:div>
        <w:div w:id="25524152">
          <w:marLeft w:val="480"/>
          <w:marRight w:val="0"/>
          <w:marTop w:val="0"/>
          <w:marBottom w:val="0"/>
          <w:divBdr>
            <w:top w:val="none" w:sz="0" w:space="0" w:color="auto"/>
            <w:left w:val="none" w:sz="0" w:space="0" w:color="auto"/>
            <w:bottom w:val="none" w:sz="0" w:space="0" w:color="auto"/>
            <w:right w:val="none" w:sz="0" w:space="0" w:color="auto"/>
          </w:divBdr>
        </w:div>
        <w:div w:id="93786006">
          <w:marLeft w:val="480"/>
          <w:marRight w:val="0"/>
          <w:marTop w:val="0"/>
          <w:marBottom w:val="0"/>
          <w:divBdr>
            <w:top w:val="none" w:sz="0" w:space="0" w:color="auto"/>
            <w:left w:val="none" w:sz="0" w:space="0" w:color="auto"/>
            <w:bottom w:val="none" w:sz="0" w:space="0" w:color="auto"/>
            <w:right w:val="none" w:sz="0" w:space="0" w:color="auto"/>
          </w:divBdr>
        </w:div>
        <w:div w:id="1687826560">
          <w:marLeft w:val="480"/>
          <w:marRight w:val="0"/>
          <w:marTop w:val="0"/>
          <w:marBottom w:val="0"/>
          <w:divBdr>
            <w:top w:val="none" w:sz="0" w:space="0" w:color="auto"/>
            <w:left w:val="none" w:sz="0" w:space="0" w:color="auto"/>
            <w:bottom w:val="none" w:sz="0" w:space="0" w:color="auto"/>
            <w:right w:val="none" w:sz="0" w:space="0" w:color="auto"/>
          </w:divBdr>
        </w:div>
        <w:div w:id="19284061">
          <w:marLeft w:val="480"/>
          <w:marRight w:val="0"/>
          <w:marTop w:val="0"/>
          <w:marBottom w:val="0"/>
          <w:divBdr>
            <w:top w:val="none" w:sz="0" w:space="0" w:color="auto"/>
            <w:left w:val="none" w:sz="0" w:space="0" w:color="auto"/>
            <w:bottom w:val="none" w:sz="0" w:space="0" w:color="auto"/>
            <w:right w:val="none" w:sz="0" w:space="0" w:color="auto"/>
          </w:divBdr>
        </w:div>
        <w:div w:id="1168864627">
          <w:marLeft w:val="480"/>
          <w:marRight w:val="0"/>
          <w:marTop w:val="0"/>
          <w:marBottom w:val="0"/>
          <w:divBdr>
            <w:top w:val="none" w:sz="0" w:space="0" w:color="auto"/>
            <w:left w:val="none" w:sz="0" w:space="0" w:color="auto"/>
            <w:bottom w:val="none" w:sz="0" w:space="0" w:color="auto"/>
            <w:right w:val="none" w:sz="0" w:space="0" w:color="auto"/>
          </w:divBdr>
        </w:div>
        <w:div w:id="122701549">
          <w:marLeft w:val="480"/>
          <w:marRight w:val="0"/>
          <w:marTop w:val="0"/>
          <w:marBottom w:val="0"/>
          <w:divBdr>
            <w:top w:val="none" w:sz="0" w:space="0" w:color="auto"/>
            <w:left w:val="none" w:sz="0" w:space="0" w:color="auto"/>
            <w:bottom w:val="none" w:sz="0" w:space="0" w:color="auto"/>
            <w:right w:val="none" w:sz="0" w:space="0" w:color="auto"/>
          </w:divBdr>
        </w:div>
        <w:div w:id="811287398">
          <w:marLeft w:val="480"/>
          <w:marRight w:val="0"/>
          <w:marTop w:val="0"/>
          <w:marBottom w:val="0"/>
          <w:divBdr>
            <w:top w:val="none" w:sz="0" w:space="0" w:color="auto"/>
            <w:left w:val="none" w:sz="0" w:space="0" w:color="auto"/>
            <w:bottom w:val="none" w:sz="0" w:space="0" w:color="auto"/>
            <w:right w:val="none" w:sz="0" w:space="0" w:color="auto"/>
          </w:divBdr>
        </w:div>
        <w:div w:id="990522478">
          <w:marLeft w:val="480"/>
          <w:marRight w:val="0"/>
          <w:marTop w:val="0"/>
          <w:marBottom w:val="0"/>
          <w:divBdr>
            <w:top w:val="none" w:sz="0" w:space="0" w:color="auto"/>
            <w:left w:val="none" w:sz="0" w:space="0" w:color="auto"/>
            <w:bottom w:val="none" w:sz="0" w:space="0" w:color="auto"/>
            <w:right w:val="none" w:sz="0" w:space="0" w:color="auto"/>
          </w:divBdr>
        </w:div>
        <w:div w:id="1820345867">
          <w:marLeft w:val="480"/>
          <w:marRight w:val="0"/>
          <w:marTop w:val="0"/>
          <w:marBottom w:val="0"/>
          <w:divBdr>
            <w:top w:val="none" w:sz="0" w:space="0" w:color="auto"/>
            <w:left w:val="none" w:sz="0" w:space="0" w:color="auto"/>
            <w:bottom w:val="none" w:sz="0" w:space="0" w:color="auto"/>
            <w:right w:val="none" w:sz="0" w:space="0" w:color="auto"/>
          </w:divBdr>
        </w:div>
        <w:div w:id="1308315123">
          <w:marLeft w:val="480"/>
          <w:marRight w:val="0"/>
          <w:marTop w:val="0"/>
          <w:marBottom w:val="0"/>
          <w:divBdr>
            <w:top w:val="none" w:sz="0" w:space="0" w:color="auto"/>
            <w:left w:val="none" w:sz="0" w:space="0" w:color="auto"/>
            <w:bottom w:val="none" w:sz="0" w:space="0" w:color="auto"/>
            <w:right w:val="none" w:sz="0" w:space="0" w:color="auto"/>
          </w:divBdr>
        </w:div>
        <w:div w:id="1853106350">
          <w:marLeft w:val="480"/>
          <w:marRight w:val="0"/>
          <w:marTop w:val="0"/>
          <w:marBottom w:val="0"/>
          <w:divBdr>
            <w:top w:val="none" w:sz="0" w:space="0" w:color="auto"/>
            <w:left w:val="none" w:sz="0" w:space="0" w:color="auto"/>
            <w:bottom w:val="none" w:sz="0" w:space="0" w:color="auto"/>
            <w:right w:val="none" w:sz="0" w:space="0" w:color="auto"/>
          </w:divBdr>
        </w:div>
        <w:div w:id="1265769266">
          <w:marLeft w:val="480"/>
          <w:marRight w:val="0"/>
          <w:marTop w:val="0"/>
          <w:marBottom w:val="0"/>
          <w:divBdr>
            <w:top w:val="none" w:sz="0" w:space="0" w:color="auto"/>
            <w:left w:val="none" w:sz="0" w:space="0" w:color="auto"/>
            <w:bottom w:val="none" w:sz="0" w:space="0" w:color="auto"/>
            <w:right w:val="none" w:sz="0" w:space="0" w:color="auto"/>
          </w:divBdr>
        </w:div>
        <w:div w:id="1774856221">
          <w:marLeft w:val="480"/>
          <w:marRight w:val="0"/>
          <w:marTop w:val="0"/>
          <w:marBottom w:val="0"/>
          <w:divBdr>
            <w:top w:val="none" w:sz="0" w:space="0" w:color="auto"/>
            <w:left w:val="none" w:sz="0" w:space="0" w:color="auto"/>
            <w:bottom w:val="none" w:sz="0" w:space="0" w:color="auto"/>
            <w:right w:val="none" w:sz="0" w:space="0" w:color="auto"/>
          </w:divBdr>
        </w:div>
        <w:div w:id="1637298011">
          <w:marLeft w:val="480"/>
          <w:marRight w:val="0"/>
          <w:marTop w:val="0"/>
          <w:marBottom w:val="0"/>
          <w:divBdr>
            <w:top w:val="none" w:sz="0" w:space="0" w:color="auto"/>
            <w:left w:val="none" w:sz="0" w:space="0" w:color="auto"/>
            <w:bottom w:val="none" w:sz="0" w:space="0" w:color="auto"/>
            <w:right w:val="none" w:sz="0" w:space="0" w:color="auto"/>
          </w:divBdr>
        </w:div>
        <w:div w:id="405153860">
          <w:marLeft w:val="480"/>
          <w:marRight w:val="0"/>
          <w:marTop w:val="0"/>
          <w:marBottom w:val="0"/>
          <w:divBdr>
            <w:top w:val="none" w:sz="0" w:space="0" w:color="auto"/>
            <w:left w:val="none" w:sz="0" w:space="0" w:color="auto"/>
            <w:bottom w:val="none" w:sz="0" w:space="0" w:color="auto"/>
            <w:right w:val="none" w:sz="0" w:space="0" w:color="auto"/>
          </w:divBdr>
        </w:div>
        <w:div w:id="959648926">
          <w:marLeft w:val="480"/>
          <w:marRight w:val="0"/>
          <w:marTop w:val="0"/>
          <w:marBottom w:val="0"/>
          <w:divBdr>
            <w:top w:val="none" w:sz="0" w:space="0" w:color="auto"/>
            <w:left w:val="none" w:sz="0" w:space="0" w:color="auto"/>
            <w:bottom w:val="none" w:sz="0" w:space="0" w:color="auto"/>
            <w:right w:val="none" w:sz="0" w:space="0" w:color="auto"/>
          </w:divBdr>
        </w:div>
        <w:div w:id="1978560378">
          <w:marLeft w:val="480"/>
          <w:marRight w:val="0"/>
          <w:marTop w:val="0"/>
          <w:marBottom w:val="0"/>
          <w:divBdr>
            <w:top w:val="none" w:sz="0" w:space="0" w:color="auto"/>
            <w:left w:val="none" w:sz="0" w:space="0" w:color="auto"/>
            <w:bottom w:val="none" w:sz="0" w:space="0" w:color="auto"/>
            <w:right w:val="none" w:sz="0" w:space="0" w:color="auto"/>
          </w:divBdr>
        </w:div>
        <w:div w:id="812597531">
          <w:marLeft w:val="480"/>
          <w:marRight w:val="0"/>
          <w:marTop w:val="0"/>
          <w:marBottom w:val="0"/>
          <w:divBdr>
            <w:top w:val="none" w:sz="0" w:space="0" w:color="auto"/>
            <w:left w:val="none" w:sz="0" w:space="0" w:color="auto"/>
            <w:bottom w:val="none" w:sz="0" w:space="0" w:color="auto"/>
            <w:right w:val="none" w:sz="0" w:space="0" w:color="auto"/>
          </w:divBdr>
        </w:div>
        <w:div w:id="1691490695">
          <w:marLeft w:val="480"/>
          <w:marRight w:val="0"/>
          <w:marTop w:val="0"/>
          <w:marBottom w:val="0"/>
          <w:divBdr>
            <w:top w:val="none" w:sz="0" w:space="0" w:color="auto"/>
            <w:left w:val="none" w:sz="0" w:space="0" w:color="auto"/>
            <w:bottom w:val="none" w:sz="0" w:space="0" w:color="auto"/>
            <w:right w:val="none" w:sz="0" w:space="0" w:color="auto"/>
          </w:divBdr>
        </w:div>
        <w:div w:id="645626646">
          <w:marLeft w:val="480"/>
          <w:marRight w:val="0"/>
          <w:marTop w:val="0"/>
          <w:marBottom w:val="0"/>
          <w:divBdr>
            <w:top w:val="none" w:sz="0" w:space="0" w:color="auto"/>
            <w:left w:val="none" w:sz="0" w:space="0" w:color="auto"/>
            <w:bottom w:val="none" w:sz="0" w:space="0" w:color="auto"/>
            <w:right w:val="none" w:sz="0" w:space="0" w:color="auto"/>
          </w:divBdr>
        </w:div>
        <w:div w:id="1952929518">
          <w:marLeft w:val="480"/>
          <w:marRight w:val="0"/>
          <w:marTop w:val="0"/>
          <w:marBottom w:val="0"/>
          <w:divBdr>
            <w:top w:val="none" w:sz="0" w:space="0" w:color="auto"/>
            <w:left w:val="none" w:sz="0" w:space="0" w:color="auto"/>
            <w:bottom w:val="none" w:sz="0" w:space="0" w:color="auto"/>
            <w:right w:val="none" w:sz="0" w:space="0" w:color="auto"/>
          </w:divBdr>
        </w:div>
        <w:div w:id="192618704">
          <w:marLeft w:val="480"/>
          <w:marRight w:val="0"/>
          <w:marTop w:val="0"/>
          <w:marBottom w:val="0"/>
          <w:divBdr>
            <w:top w:val="none" w:sz="0" w:space="0" w:color="auto"/>
            <w:left w:val="none" w:sz="0" w:space="0" w:color="auto"/>
            <w:bottom w:val="none" w:sz="0" w:space="0" w:color="auto"/>
            <w:right w:val="none" w:sz="0" w:space="0" w:color="auto"/>
          </w:divBdr>
        </w:div>
        <w:div w:id="61880472">
          <w:marLeft w:val="480"/>
          <w:marRight w:val="0"/>
          <w:marTop w:val="0"/>
          <w:marBottom w:val="0"/>
          <w:divBdr>
            <w:top w:val="none" w:sz="0" w:space="0" w:color="auto"/>
            <w:left w:val="none" w:sz="0" w:space="0" w:color="auto"/>
            <w:bottom w:val="none" w:sz="0" w:space="0" w:color="auto"/>
            <w:right w:val="none" w:sz="0" w:space="0" w:color="auto"/>
          </w:divBdr>
        </w:div>
        <w:div w:id="860628016">
          <w:marLeft w:val="480"/>
          <w:marRight w:val="0"/>
          <w:marTop w:val="0"/>
          <w:marBottom w:val="0"/>
          <w:divBdr>
            <w:top w:val="none" w:sz="0" w:space="0" w:color="auto"/>
            <w:left w:val="none" w:sz="0" w:space="0" w:color="auto"/>
            <w:bottom w:val="none" w:sz="0" w:space="0" w:color="auto"/>
            <w:right w:val="none" w:sz="0" w:space="0" w:color="auto"/>
          </w:divBdr>
        </w:div>
        <w:div w:id="1204441332">
          <w:marLeft w:val="480"/>
          <w:marRight w:val="0"/>
          <w:marTop w:val="0"/>
          <w:marBottom w:val="0"/>
          <w:divBdr>
            <w:top w:val="none" w:sz="0" w:space="0" w:color="auto"/>
            <w:left w:val="none" w:sz="0" w:space="0" w:color="auto"/>
            <w:bottom w:val="none" w:sz="0" w:space="0" w:color="auto"/>
            <w:right w:val="none" w:sz="0" w:space="0" w:color="auto"/>
          </w:divBdr>
        </w:div>
        <w:div w:id="1519351516">
          <w:marLeft w:val="480"/>
          <w:marRight w:val="0"/>
          <w:marTop w:val="0"/>
          <w:marBottom w:val="0"/>
          <w:divBdr>
            <w:top w:val="none" w:sz="0" w:space="0" w:color="auto"/>
            <w:left w:val="none" w:sz="0" w:space="0" w:color="auto"/>
            <w:bottom w:val="none" w:sz="0" w:space="0" w:color="auto"/>
            <w:right w:val="none" w:sz="0" w:space="0" w:color="auto"/>
          </w:divBdr>
        </w:div>
        <w:div w:id="683167928">
          <w:marLeft w:val="480"/>
          <w:marRight w:val="0"/>
          <w:marTop w:val="0"/>
          <w:marBottom w:val="0"/>
          <w:divBdr>
            <w:top w:val="none" w:sz="0" w:space="0" w:color="auto"/>
            <w:left w:val="none" w:sz="0" w:space="0" w:color="auto"/>
            <w:bottom w:val="none" w:sz="0" w:space="0" w:color="auto"/>
            <w:right w:val="none" w:sz="0" w:space="0" w:color="auto"/>
          </w:divBdr>
        </w:div>
        <w:div w:id="731776445">
          <w:marLeft w:val="480"/>
          <w:marRight w:val="0"/>
          <w:marTop w:val="0"/>
          <w:marBottom w:val="0"/>
          <w:divBdr>
            <w:top w:val="none" w:sz="0" w:space="0" w:color="auto"/>
            <w:left w:val="none" w:sz="0" w:space="0" w:color="auto"/>
            <w:bottom w:val="none" w:sz="0" w:space="0" w:color="auto"/>
            <w:right w:val="none" w:sz="0" w:space="0" w:color="auto"/>
          </w:divBdr>
        </w:div>
        <w:div w:id="490609127">
          <w:marLeft w:val="480"/>
          <w:marRight w:val="0"/>
          <w:marTop w:val="0"/>
          <w:marBottom w:val="0"/>
          <w:divBdr>
            <w:top w:val="none" w:sz="0" w:space="0" w:color="auto"/>
            <w:left w:val="none" w:sz="0" w:space="0" w:color="auto"/>
            <w:bottom w:val="none" w:sz="0" w:space="0" w:color="auto"/>
            <w:right w:val="none" w:sz="0" w:space="0" w:color="auto"/>
          </w:divBdr>
        </w:div>
        <w:div w:id="1349524523">
          <w:marLeft w:val="480"/>
          <w:marRight w:val="0"/>
          <w:marTop w:val="0"/>
          <w:marBottom w:val="0"/>
          <w:divBdr>
            <w:top w:val="none" w:sz="0" w:space="0" w:color="auto"/>
            <w:left w:val="none" w:sz="0" w:space="0" w:color="auto"/>
            <w:bottom w:val="none" w:sz="0" w:space="0" w:color="auto"/>
            <w:right w:val="none" w:sz="0" w:space="0" w:color="auto"/>
          </w:divBdr>
        </w:div>
        <w:div w:id="1839542004">
          <w:marLeft w:val="480"/>
          <w:marRight w:val="0"/>
          <w:marTop w:val="0"/>
          <w:marBottom w:val="0"/>
          <w:divBdr>
            <w:top w:val="none" w:sz="0" w:space="0" w:color="auto"/>
            <w:left w:val="none" w:sz="0" w:space="0" w:color="auto"/>
            <w:bottom w:val="none" w:sz="0" w:space="0" w:color="auto"/>
            <w:right w:val="none" w:sz="0" w:space="0" w:color="auto"/>
          </w:divBdr>
        </w:div>
        <w:div w:id="2090274737">
          <w:marLeft w:val="480"/>
          <w:marRight w:val="0"/>
          <w:marTop w:val="0"/>
          <w:marBottom w:val="0"/>
          <w:divBdr>
            <w:top w:val="none" w:sz="0" w:space="0" w:color="auto"/>
            <w:left w:val="none" w:sz="0" w:space="0" w:color="auto"/>
            <w:bottom w:val="none" w:sz="0" w:space="0" w:color="auto"/>
            <w:right w:val="none" w:sz="0" w:space="0" w:color="auto"/>
          </w:divBdr>
        </w:div>
        <w:div w:id="856389921">
          <w:marLeft w:val="480"/>
          <w:marRight w:val="0"/>
          <w:marTop w:val="0"/>
          <w:marBottom w:val="0"/>
          <w:divBdr>
            <w:top w:val="none" w:sz="0" w:space="0" w:color="auto"/>
            <w:left w:val="none" w:sz="0" w:space="0" w:color="auto"/>
            <w:bottom w:val="none" w:sz="0" w:space="0" w:color="auto"/>
            <w:right w:val="none" w:sz="0" w:space="0" w:color="auto"/>
          </w:divBdr>
        </w:div>
        <w:div w:id="1688487093">
          <w:marLeft w:val="480"/>
          <w:marRight w:val="0"/>
          <w:marTop w:val="0"/>
          <w:marBottom w:val="0"/>
          <w:divBdr>
            <w:top w:val="none" w:sz="0" w:space="0" w:color="auto"/>
            <w:left w:val="none" w:sz="0" w:space="0" w:color="auto"/>
            <w:bottom w:val="none" w:sz="0" w:space="0" w:color="auto"/>
            <w:right w:val="none" w:sz="0" w:space="0" w:color="auto"/>
          </w:divBdr>
        </w:div>
        <w:div w:id="720328414">
          <w:marLeft w:val="480"/>
          <w:marRight w:val="0"/>
          <w:marTop w:val="0"/>
          <w:marBottom w:val="0"/>
          <w:divBdr>
            <w:top w:val="none" w:sz="0" w:space="0" w:color="auto"/>
            <w:left w:val="none" w:sz="0" w:space="0" w:color="auto"/>
            <w:bottom w:val="none" w:sz="0" w:space="0" w:color="auto"/>
            <w:right w:val="none" w:sz="0" w:space="0" w:color="auto"/>
          </w:divBdr>
        </w:div>
        <w:div w:id="1255015861">
          <w:marLeft w:val="480"/>
          <w:marRight w:val="0"/>
          <w:marTop w:val="0"/>
          <w:marBottom w:val="0"/>
          <w:divBdr>
            <w:top w:val="none" w:sz="0" w:space="0" w:color="auto"/>
            <w:left w:val="none" w:sz="0" w:space="0" w:color="auto"/>
            <w:bottom w:val="none" w:sz="0" w:space="0" w:color="auto"/>
            <w:right w:val="none" w:sz="0" w:space="0" w:color="auto"/>
          </w:divBdr>
        </w:div>
        <w:div w:id="465002902">
          <w:marLeft w:val="480"/>
          <w:marRight w:val="0"/>
          <w:marTop w:val="0"/>
          <w:marBottom w:val="0"/>
          <w:divBdr>
            <w:top w:val="none" w:sz="0" w:space="0" w:color="auto"/>
            <w:left w:val="none" w:sz="0" w:space="0" w:color="auto"/>
            <w:bottom w:val="none" w:sz="0" w:space="0" w:color="auto"/>
            <w:right w:val="none" w:sz="0" w:space="0" w:color="auto"/>
          </w:divBdr>
        </w:div>
        <w:div w:id="135076551">
          <w:marLeft w:val="480"/>
          <w:marRight w:val="0"/>
          <w:marTop w:val="0"/>
          <w:marBottom w:val="0"/>
          <w:divBdr>
            <w:top w:val="none" w:sz="0" w:space="0" w:color="auto"/>
            <w:left w:val="none" w:sz="0" w:space="0" w:color="auto"/>
            <w:bottom w:val="none" w:sz="0" w:space="0" w:color="auto"/>
            <w:right w:val="none" w:sz="0" w:space="0" w:color="auto"/>
          </w:divBdr>
        </w:div>
        <w:div w:id="1815444433">
          <w:marLeft w:val="480"/>
          <w:marRight w:val="0"/>
          <w:marTop w:val="0"/>
          <w:marBottom w:val="0"/>
          <w:divBdr>
            <w:top w:val="none" w:sz="0" w:space="0" w:color="auto"/>
            <w:left w:val="none" w:sz="0" w:space="0" w:color="auto"/>
            <w:bottom w:val="none" w:sz="0" w:space="0" w:color="auto"/>
            <w:right w:val="none" w:sz="0" w:space="0" w:color="auto"/>
          </w:divBdr>
        </w:div>
        <w:div w:id="2004166140">
          <w:marLeft w:val="480"/>
          <w:marRight w:val="0"/>
          <w:marTop w:val="0"/>
          <w:marBottom w:val="0"/>
          <w:divBdr>
            <w:top w:val="none" w:sz="0" w:space="0" w:color="auto"/>
            <w:left w:val="none" w:sz="0" w:space="0" w:color="auto"/>
            <w:bottom w:val="none" w:sz="0" w:space="0" w:color="auto"/>
            <w:right w:val="none" w:sz="0" w:space="0" w:color="auto"/>
          </w:divBdr>
        </w:div>
        <w:div w:id="117721502">
          <w:marLeft w:val="480"/>
          <w:marRight w:val="0"/>
          <w:marTop w:val="0"/>
          <w:marBottom w:val="0"/>
          <w:divBdr>
            <w:top w:val="none" w:sz="0" w:space="0" w:color="auto"/>
            <w:left w:val="none" w:sz="0" w:space="0" w:color="auto"/>
            <w:bottom w:val="none" w:sz="0" w:space="0" w:color="auto"/>
            <w:right w:val="none" w:sz="0" w:space="0" w:color="auto"/>
          </w:divBdr>
        </w:div>
      </w:divsChild>
    </w:div>
    <w:div w:id="478889699">
      <w:bodyDiv w:val="1"/>
      <w:marLeft w:val="0"/>
      <w:marRight w:val="0"/>
      <w:marTop w:val="0"/>
      <w:marBottom w:val="0"/>
      <w:divBdr>
        <w:top w:val="none" w:sz="0" w:space="0" w:color="auto"/>
        <w:left w:val="none" w:sz="0" w:space="0" w:color="auto"/>
        <w:bottom w:val="none" w:sz="0" w:space="0" w:color="auto"/>
        <w:right w:val="none" w:sz="0" w:space="0" w:color="auto"/>
      </w:divBdr>
    </w:div>
    <w:div w:id="479661895">
      <w:bodyDiv w:val="1"/>
      <w:marLeft w:val="0"/>
      <w:marRight w:val="0"/>
      <w:marTop w:val="0"/>
      <w:marBottom w:val="0"/>
      <w:divBdr>
        <w:top w:val="none" w:sz="0" w:space="0" w:color="auto"/>
        <w:left w:val="none" w:sz="0" w:space="0" w:color="auto"/>
        <w:bottom w:val="none" w:sz="0" w:space="0" w:color="auto"/>
        <w:right w:val="none" w:sz="0" w:space="0" w:color="auto"/>
      </w:divBdr>
    </w:div>
    <w:div w:id="479814383">
      <w:bodyDiv w:val="1"/>
      <w:marLeft w:val="0"/>
      <w:marRight w:val="0"/>
      <w:marTop w:val="0"/>
      <w:marBottom w:val="0"/>
      <w:divBdr>
        <w:top w:val="none" w:sz="0" w:space="0" w:color="auto"/>
        <w:left w:val="none" w:sz="0" w:space="0" w:color="auto"/>
        <w:bottom w:val="none" w:sz="0" w:space="0" w:color="auto"/>
        <w:right w:val="none" w:sz="0" w:space="0" w:color="auto"/>
      </w:divBdr>
      <w:divsChild>
        <w:div w:id="1337927548">
          <w:marLeft w:val="640"/>
          <w:marRight w:val="0"/>
          <w:marTop w:val="0"/>
          <w:marBottom w:val="0"/>
          <w:divBdr>
            <w:top w:val="none" w:sz="0" w:space="0" w:color="auto"/>
            <w:left w:val="none" w:sz="0" w:space="0" w:color="auto"/>
            <w:bottom w:val="none" w:sz="0" w:space="0" w:color="auto"/>
            <w:right w:val="none" w:sz="0" w:space="0" w:color="auto"/>
          </w:divBdr>
        </w:div>
        <w:div w:id="637493556">
          <w:marLeft w:val="640"/>
          <w:marRight w:val="0"/>
          <w:marTop w:val="0"/>
          <w:marBottom w:val="0"/>
          <w:divBdr>
            <w:top w:val="none" w:sz="0" w:space="0" w:color="auto"/>
            <w:left w:val="none" w:sz="0" w:space="0" w:color="auto"/>
            <w:bottom w:val="none" w:sz="0" w:space="0" w:color="auto"/>
            <w:right w:val="none" w:sz="0" w:space="0" w:color="auto"/>
          </w:divBdr>
        </w:div>
        <w:div w:id="899630789">
          <w:marLeft w:val="640"/>
          <w:marRight w:val="0"/>
          <w:marTop w:val="0"/>
          <w:marBottom w:val="0"/>
          <w:divBdr>
            <w:top w:val="none" w:sz="0" w:space="0" w:color="auto"/>
            <w:left w:val="none" w:sz="0" w:space="0" w:color="auto"/>
            <w:bottom w:val="none" w:sz="0" w:space="0" w:color="auto"/>
            <w:right w:val="none" w:sz="0" w:space="0" w:color="auto"/>
          </w:divBdr>
        </w:div>
        <w:div w:id="1632980707">
          <w:marLeft w:val="640"/>
          <w:marRight w:val="0"/>
          <w:marTop w:val="0"/>
          <w:marBottom w:val="0"/>
          <w:divBdr>
            <w:top w:val="none" w:sz="0" w:space="0" w:color="auto"/>
            <w:left w:val="none" w:sz="0" w:space="0" w:color="auto"/>
            <w:bottom w:val="none" w:sz="0" w:space="0" w:color="auto"/>
            <w:right w:val="none" w:sz="0" w:space="0" w:color="auto"/>
          </w:divBdr>
        </w:div>
        <w:div w:id="1217625743">
          <w:marLeft w:val="640"/>
          <w:marRight w:val="0"/>
          <w:marTop w:val="0"/>
          <w:marBottom w:val="0"/>
          <w:divBdr>
            <w:top w:val="none" w:sz="0" w:space="0" w:color="auto"/>
            <w:left w:val="none" w:sz="0" w:space="0" w:color="auto"/>
            <w:bottom w:val="none" w:sz="0" w:space="0" w:color="auto"/>
            <w:right w:val="none" w:sz="0" w:space="0" w:color="auto"/>
          </w:divBdr>
        </w:div>
        <w:div w:id="1432161198">
          <w:marLeft w:val="640"/>
          <w:marRight w:val="0"/>
          <w:marTop w:val="0"/>
          <w:marBottom w:val="0"/>
          <w:divBdr>
            <w:top w:val="none" w:sz="0" w:space="0" w:color="auto"/>
            <w:left w:val="none" w:sz="0" w:space="0" w:color="auto"/>
            <w:bottom w:val="none" w:sz="0" w:space="0" w:color="auto"/>
            <w:right w:val="none" w:sz="0" w:space="0" w:color="auto"/>
          </w:divBdr>
        </w:div>
        <w:div w:id="919487407">
          <w:marLeft w:val="640"/>
          <w:marRight w:val="0"/>
          <w:marTop w:val="0"/>
          <w:marBottom w:val="0"/>
          <w:divBdr>
            <w:top w:val="none" w:sz="0" w:space="0" w:color="auto"/>
            <w:left w:val="none" w:sz="0" w:space="0" w:color="auto"/>
            <w:bottom w:val="none" w:sz="0" w:space="0" w:color="auto"/>
            <w:right w:val="none" w:sz="0" w:space="0" w:color="auto"/>
          </w:divBdr>
        </w:div>
        <w:div w:id="1054693960">
          <w:marLeft w:val="640"/>
          <w:marRight w:val="0"/>
          <w:marTop w:val="0"/>
          <w:marBottom w:val="0"/>
          <w:divBdr>
            <w:top w:val="none" w:sz="0" w:space="0" w:color="auto"/>
            <w:left w:val="none" w:sz="0" w:space="0" w:color="auto"/>
            <w:bottom w:val="none" w:sz="0" w:space="0" w:color="auto"/>
            <w:right w:val="none" w:sz="0" w:space="0" w:color="auto"/>
          </w:divBdr>
        </w:div>
        <w:div w:id="218447185">
          <w:marLeft w:val="640"/>
          <w:marRight w:val="0"/>
          <w:marTop w:val="0"/>
          <w:marBottom w:val="0"/>
          <w:divBdr>
            <w:top w:val="none" w:sz="0" w:space="0" w:color="auto"/>
            <w:left w:val="none" w:sz="0" w:space="0" w:color="auto"/>
            <w:bottom w:val="none" w:sz="0" w:space="0" w:color="auto"/>
            <w:right w:val="none" w:sz="0" w:space="0" w:color="auto"/>
          </w:divBdr>
        </w:div>
        <w:div w:id="843737878">
          <w:marLeft w:val="640"/>
          <w:marRight w:val="0"/>
          <w:marTop w:val="0"/>
          <w:marBottom w:val="0"/>
          <w:divBdr>
            <w:top w:val="none" w:sz="0" w:space="0" w:color="auto"/>
            <w:left w:val="none" w:sz="0" w:space="0" w:color="auto"/>
            <w:bottom w:val="none" w:sz="0" w:space="0" w:color="auto"/>
            <w:right w:val="none" w:sz="0" w:space="0" w:color="auto"/>
          </w:divBdr>
        </w:div>
        <w:div w:id="314533309">
          <w:marLeft w:val="640"/>
          <w:marRight w:val="0"/>
          <w:marTop w:val="0"/>
          <w:marBottom w:val="0"/>
          <w:divBdr>
            <w:top w:val="none" w:sz="0" w:space="0" w:color="auto"/>
            <w:left w:val="none" w:sz="0" w:space="0" w:color="auto"/>
            <w:bottom w:val="none" w:sz="0" w:space="0" w:color="auto"/>
            <w:right w:val="none" w:sz="0" w:space="0" w:color="auto"/>
          </w:divBdr>
        </w:div>
        <w:div w:id="1899658895">
          <w:marLeft w:val="640"/>
          <w:marRight w:val="0"/>
          <w:marTop w:val="0"/>
          <w:marBottom w:val="0"/>
          <w:divBdr>
            <w:top w:val="none" w:sz="0" w:space="0" w:color="auto"/>
            <w:left w:val="none" w:sz="0" w:space="0" w:color="auto"/>
            <w:bottom w:val="none" w:sz="0" w:space="0" w:color="auto"/>
            <w:right w:val="none" w:sz="0" w:space="0" w:color="auto"/>
          </w:divBdr>
        </w:div>
        <w:div w:id="317878803">
          <w:marLeft w:val="640"/>
          <w:marRight w:val="0"/>
          <w:marTop w:val="0"/>
          <w:marBottom w:val="0"/>
          <w:divBdr>
            <w:top w:val="none" w:sz="0" w:space="0" w:color="auto"/>
            <w:left w:val="none" w:sz="0" w:space="0" w:color="auto"/>
            <w:bottom w:val="none" w:sz="0" w:space="0" w:color="auto"/>
            <w:right w:val="none" w:sz="0" w:space="0" w:color="auto"/>
          </w:divBdr>
        </w:div>
        <w:div w:id="951008883">
          <w:marLeft w:val="640"/>
          <w:marRight w:val="0"/>
          <w:marTop w:val="0"/>
          <w:marBottom w:val="0"/>
          <w:divBdr>
            <w:top w:val="none" w:sz="0" w:space="0" w:color="auto"/>
            <w:left w:val="none" w:sz="0" w:space="0" w:color="auto"/>
            <w:bottom w:val="none" w:sz="0" w:space="0" w:color="auto"/>
            <w:right w:val="none" w:sz="0" w:space="0" w:color="auto"/>
          </w:divBdr>
        </w:div>
        <w:div w:id="1878279067">
          <w:marLeft w:val="640"/>
          <w:marRight w:val="0"/>
          <w:marTop w:val="0"/>
          <w:marBottom w:val="0"/>
          <w:divBdr>
            <w:top w:val="none" w:sz="0" w:space="0" w:color="auto"/>
            <w:left w:val="none" w:sz="0" w:space="0" w:color="auto"/>
            <w:bottom w:val="none" w:sz="0" w:space="0" w:color="auto"/>
            <w:right w:val="none" w:sz="0" w:space="0" w:color="auto"/>
          </w:divBdr>
        </w:div>
        <w:div w:id="825826887">
          <w:marLeft w:val="640"/>
          <w:marRight w:val="0"/>
          <w:marTop w:val="0"/>
          <w:marBottom w:val="0"/>
          <w:divBdr>
            <w:top w:val="none" w:sz="0" w:space="0" w:color="auto"/>
            <w:left w:val="none" w:sz="0" w:space="0" w:color="auto"/>
            <w:bottom w:val="none" w:sz="0" w:space="0" w:color="auto"/>
            <w:right w:val="none" w:sz="0" w:space="0" w:color="auto"/>
          </w:divBdr>
        </w:div>
        <w:div w:id="1876577732">
          <w:marLeft w:val="640"/>
          <w:marRight w:val="0"/>
          <w:marTop w:val="0"/>
          <w:marBottom w:val="0"/>
          <w:divBdr>
            <w:top w:val="none" w:sz="0" w:space="0" w:color="auto"/>
            <w:left w:val="none" w:sz="0" w:space="0" w:color="auto"/>
            <w:bottom w:val="none" w:sz="0" w:space="0" w:color="auto"/>
            <w:right w:val="none" w:sz="0" w:space="0" w:color="auto"/>
          </w:divBdr>
        </w:div>
        <w:div w:id="1492015161">
          <w:marLeft w:val="640"/>
          <w:marRight w:val="0"/>
          <w:marTop w:val="0"/>
          <w:marBottom w:val="0"/>
          <w:divBdr>
            <w:top w:val="none" w:sz="0" w:space="0" w:color="auto"/>
            <w:left w:val="none" w:sz="0" w:space="0" w:color="auto"/>
            <w:bottom w:val="none" w:sz="0" w:space="0" w:color="auto"/>
            <w:right w:val="none" w:sz="0" w:space="0" w:color="auto"/>
          </w:divBdr>
        </w:div>
        <w:div w:id="699821805">
          <w:marLeft w:val="640"/>
          <w:marRight w:val="0"/>
          <w:marTop w:val="0"/>
          <w:marBottom w:val="0"/>
          <w:divBdr>
            <w:top w:val="none" w:sz="0" w:space="0" w:color="auto"/>
            <w:left w:val="none" w:sz="0" w:space="0" w:color="auto"/>
            <w:bottom w:val="none" w:sz="0" w:space="0" w:color="auto"/>
            <w:right w:val="none" w:sz="0" w:space="0" w:color="auto"/>
          </w:divBdr>
        </w:div>
        <w:div w:id="158472859">
          <w:marLeft w:val="640"/>
          <w:marRight w:val="0"/>
          <w:marTop w:val="0"/>
          <w:marBottom w:val="0"/>
          <w:divBdr>
            <w:top w:val="none" w:sz="0" w:space="0" w:color="auto"/>
            <w:left w:val="none" w:sz="0" w:space="0" w:color="auto"/>
            <w:bottom w:val="none" w:sz="0" w:space="0" w:color="auto"/>
            <w:right w:val="none" w:sz="0" w:space="0" w:color="auto"/>
          </w:divBdr>
        </w:div>
        <w:div w:id="1627080111">
          <w:marLeft w:val="640"/>
          <w:marRight w:val="0"/>
          <w:marTop w:val="0"/>
          <w:marBottom w:val="0"/>
          <w:divBdr>
            <w:top w:val="none" w:sz="0" w:space="0" w:color="auto"/>
            <w:left w:val="none" w:sz="0" w:space="0" w:color="auto"/>
            <w:bottom w:val="none" w:sz="0" w:space="0" w:color="auto"/>
            <w:right w:val="none" w:sz="0" w:space="0" w:color="auto"/>
          </w:divBdr>
        </w:div>
        <w:div w:id="1214972866">
          <w:marLeft w:val="640"/>
          <w:marRight w:val="0"/>
          <w:marTop w:val="0"/>
          <w:marBottom w:val="0"/>
          <w:divBdr>
            <w:top w:val="none" w:sz="0" w:space="0" w:color="auto"/>
            <w:left w:val="none" w:sz="0" w:space="0" w:color="auto"/>
            <w:bottom w:val="none" w:sz="0" w:space="0" w:color="auto"/>
            <w:right w:val="none" w:sz="0" w:space="0" w:color="auto"/>
          </w:divBdr>
        </w:div>
        <w:div w:id="659818968">
          <w:marLeft w:val="640"/>
          <w:marRight w:val="0"/>
          <w:marTop w:val="0"/>
          <w:marBottom w:val="0"/>
          <w:divBdr>
            <w:top w:val="none" w:sz="0" w:space="0" w:color="auto"/>
            <w:left w:val="none" w:sz="0" w:space="0" w:color="auto"/>
            <w:bottom w:val="none" w:sz="0" w:space="0" w:color="auto"/>
            <w:right w:val="none" w:sz="0" w:space="0" w:color="auto"/>
          </w:divBdr>
        </w:div>
        <w:div w:id="1624652943">
          <w:marLeft w:val="640"/>
          <w:marRight w:val="0"/>
          <w:marTop w:val="0"/>
          <w:marBottom w:val="0"/>
          <w:divBdr>
            <w:top w:val="none" w:sz="0" w:space="0" w:color="auto"/>
            <w:left w:val="none" w:sz="0" w:space="0" w:color="auto"/>
            <w:bottom w:val="none" w:sz="0" w:space="0" w:color="auto"/>
            <w:right w:val="none" w:sz="0" w:space="0" w:color="auto"/>
          </w:divBdr>
        </w:div>
        <w:div w:id="636767038">
          <w:marLeft w:val="640"/>
          <w:marRight w:val="0"/>
          <w:marTop w:val="0"/>
          <w:marBottom w:val="0"/>
          <w:divBdr>
            <w:top w:val="none" w:sz="0" w:space="0" w:color="auto"/>
            <w:left w:val="none" w:sz="0" w:space="0" w:color="auto"/>
            <w:bottom w:val="none" w:sz="0" w:space="0" w:color="auto"/>
            <w:right w:val="none" w:sz="0" w:space="0" w:color="auto"/>
          </w:divBdr>
        </w:div>
        <w:div w:id="949093917">
          <w:marLeft w:val="640"/>
          <w:marRight w:val="0"/>
          <w:marTop w:val="0"/>
          <w:marBottom w:val="0"/>
          <w:divBdr>
            <w:top w:val="none" w:sz="0" w:space="0" w:color="auto"/>
            <w:left w:val="none" w:sz="0" w:space="0" w:color="auto"/>
            <w:bottom w:val="none" w:sz="0" w:space="0" w:color="auto"/>
            <w:right w:val="none" w:sz="0" w:space="0" w:color="auto"/>
          </w:divBdr>
        </w:div>
        <w:div w:id="1220705502">
          <w:marLeft w:val="640"/>
          <w:marRight w:val="0"/>
          <w:marTop w:val="0"/>
          <w:marBottom w:val="0"/>
          <w:divBdr>
            <w:top w:val="none" w:sz="0" w:space="0" w:color="auto"/>
            <w:left w:val="none" w:sz="0" w:space="0" w:color="auto"/>
            <w:bottom w:val="none" w:sz="0" w:space="0" w:color="auto"/>
            <w:right w:val="none" w:sz="0" w:space="0" w:color="auto"/>
          </w:divBdr>
        </w:div>
        <w:div w:id="1587693142">
          <w:marLeft w:val="640"/>
          <w:marRight w:val="0"/>
          <w:marTop w:val="0"/>
          <w:marBottom w:val="0"/>
          <w:divBdr>
            <w:top w:val="none" w:sz="0" w:space="0" w:color="auto"/>
            <w:left w:val="none" w:sz="0" w:space="0" w:color="auto"/>
            <w:bottom w:val="none" w:sz="0" w:space="0" w:color="auto"/>
            <w:right w:val="none" w:sz="0" w:space="0" w:color="auto"/>
          </w:divBdr>
        </w:div>
        <w:div w:id="1034159109">
          <w:marLeft w:val="640"/>
          <w:marRight w:val="0"/>
          <w:marTop w:val="0"/>
          <w:marBottom w:val="0"/>
          <w:divBdr>
            <w:top w:val="none" w:sz="0" w:space="0" w:color="auto"/>
            <w:left w:val="none" w:sz="0" w:space="0" w:color="auto"/>
            <w:bottom w:val="none" w:sz="0" w:space="0" w:color="auto"/>
            <w:right w:val="none" w:sz="0" w:space="0" w:color="auto"/>
          </w:divBdr>
        </w:div>
        <w:div w:id="448281749">
          <w:marLeft w:val="640"/>
          <w:marRight w:val="0"/>
          <w:marTop w:val="0"/>
          <w:marBottom w:val="0"/>
          <w:divBdr>
            <w:top w:val="none" w:sz="0" w:space="0" w:color="auto"/>
            <w:left w:val="none" w:sz="0" w:space="0" w:color="auto"/>
            <w:bottom w:val="none" w:sz="0" w:space="0" w:color="auto"/>
            <w:right w:val="none" w:sz="0" w:space="0" w:color="auto"/>
          </w:divBdr>
        </w:div>
        <w:div w:id="617682672">
          <w:marLeft w:val="640"/>
          <w:marRight w:val="0"/>
          <w:marTop w:val="0"/>
          <w:marBottom w:val="0"/>
          <w:divBdr>
            <w:top w:val="none" w:sz="0" w:space="0" w:color="auto"/>
            <w:left w:val="none" w:sz="0" w:space="0" w:color="auto"/>
            <w:bottom w:val="none" w:sz="0" w:space="0" w:color="auto"/>
            <w:right w:val="none" w:sz="0" w:space="0" w:color="auto"/>
          </w:divBdr>
        </w:div>
        <w:div w:id="1556089381">
          <w:marLeft w:val="640"/>
          <w:marRight w:val="0"/>
          <w:marTop w:val="0"/>
          <w:marBottom w:val="0"/>
          <w:divBdr>
            <w:top w:val="none" w:sz="0" w:space="0" w:color="auto"/>
            <w:left w:val="none" w:sz="0" w:space="0" w:color="auto"/>
            <w:bottom w:val="none" w:sz="0" w:space="0" w:color="auto"/>
            <w:right w:val="none" w:sz="0" w:space="0" w:color="auto"/>
          </w:divBdr>
        </w:div>
        <w:div w:id="1804153374">
          <w:marLeft w:val="640"/>
          <w:marRight w:val="0"/>
          <w:marTop w:val="0"/>
          <w:marBottom w:val="0"/>
          <w:divBdr>
            <w:top w:val="none" w:sz="0" w:space="0" w:color="auto"/>
            <w:left w:val="none" w:sz="0" w:space="0" w:color="auto"/>
            <w:bottom w:val="none" w:sz="0" w:space="0" w:color="auto"/>
            <w:right w:val="none" w:sz="0" w:space="0" w:color="auto"/>
          </w:divBdr>
        </w:div>
        <w:div w:id="1681656831">
          <w:marLeft w:val="640"/>
          <w:marRight w:val="0"/>
          <w:marTop w:val="0"/>
          <w:marBottom w:val="0"/>
          <w:divBdr>
            <w:top w:val="none" w:sz="0" w:space="0" w:color="auto"/>
            <w:left w:val="none" w:sz="0" w:space="0" w:color="auto"/>
            <w:bottom w:val="none" w:sz="0" w:space="0" w:color="auto"/>
            <w:right w:val="none" w:sz="0" w:space="0" w:color="auto"/>
          </w:divBdr>
        </w:div>
        <w:div w:id="924925516">
          <w:marLeft w:val="640"/>
          <w:marRight w:val="0"/>
          <w:marTop w:val="0"/>
          <w:marBottom w:val="0"/>
          <w:divBdr>
            <w:top w:val="none" w:sz="0" w:space="0" w:color="auto"/>
            <w:left w:val="none" w:sz="0" w:space="0" w:color="auto"/>
            <w:bottom w:val="none" w:sz="0" w:space="0" w:color="auto"/>
            <w:right w:val="none" w:sz="0" w:space="0" w:color="auto"/>
          </w:divBdr>
        </w:div>
        <w:div w:id="742340720">
          <w:marLeft w:val="640"/>
          <w:marRight w:val="0"/>
          <w:marTop w:val="0"/>
          <w:marBottom w:val="0"/>
          <w:divBdr>
            <w:top w:val="none" w:sz="0" w:space="0" w:color="auto"/>
            <w:left w:val="none" w:sz="0" w:space="0" w:color="auto"/>
            <w:bottom w:val="none" w:sz="0" w:space="0" w:color="auto"/>
            <w:right w:val="none" w:sz="0" w:space="0" w:color="auto"/>
          </w:divBdr>
        </w:div>
        <w:div w:id="1189948602">
          <w:marLeft w:val="640"/>
          <w:marRight w:val="0"/>
          <w:marTop w:val="0"/>
          <w:marBottom w:val="0"/>
          <w:divBdr>
            <w:top w:val="none" w:sz="0" w:space="0" w:color="auto"/>
            <w:left w:val="none" w:sz="0" w:space="0" w:color="auto"/>
            <w:bottom w:val="none" w:sz="0" w:space="0" w:color="auto"/>
            <w:right w:val="none" w:sz="0" w:space="0" w:color="auto"/>
          </w:divBdr>
        </w:div>
        <w:div w:id="1078791420">
          <w:marLeft w:val="640"/>
          <w:marRight w:val="0"/>
          <w:marTop w:val="0"/>
          <w:marBottom w:val="0"/>
          <w:divBdr>
            <w:top w:val="none" w:sz="0" w:space="0" w:color="auto"/>
            <w:left w:val="none" w:sz="0" w:space="0" w:color="auto"/>
            <w:bottom w:val="none" w:sz="0" w:space="0" w:color="auto"/>
            <w:right w:val="none" w:sz="0" w:space="0" w:color="auto"/>
          </w:divBdr>
        </w:div>
        <w:div w:id="356585992">
          <w:marLeft w:val="640"/>
          <w:marRight w:val="0"/>
          <w:marTop w:val="0"/>
          <w:marBottom w:val="0"/>
          <w:divBdr>
            <w:top w:val="none" w:sz="0" w:space="0" w:color="auto"/>
            <w:left w:val="none" w:sz="0" w:space="0" w:color="auto"/>
            <w:bottom w:val="none" w:sz="0" w:space="0" w:color="auto"/>
            <w:right w:val="none" w:sz="0" w:space="0" w:color="auto"/>
          </w:divBdr>
        </w:div>
        <w:div w:id="1258445288">
          <w:marLeft w:val="640"/>
          <w:marRight w:val="0"/>
          <w:marTop w:val="0"/>
          <w:marBottom w:val="0"/>
          <w:divBdr>
            <w:top w:val="none" w:sz="0" w:space="0" w:color="auto"/>
            <w:left w:val="none" w:sz="0" w:space="0" w:color="auto"/>
            <w:bottom w:val="none" w:sz="0" w:space="0" w:color="auto"/>
            <w:right w:val="none" w:sz="0" w:space="0" w:color="auto"/>
          </w:divBdr>
        </w:div>
        <w:div w:id="866022986">
          <w:marLeft w:val="640"/>
          <w:marRight w:val="0"/>
          <w:marTop w:val="0"/>
          <w:marBottom w:val="0"/>
          <w:divBdr>
            <w:top w:val="none" w:sz="0" w:space="0" w:color="auto"/>
            <w:left w:val="none" w:sz="0" w:space="0" w:color="auto"/>
            <w:bottom w:val="none" w:sz="0" w:space="0" w:color="auto"/>
            <w:right w:val="none" w:sz="0" w:space="0" w:color="auto"/>
          </w:divBdr>
        </w:div>
        <w:div w:id="1369837403">
          <w:marLeft w:val="640"/>
          <w:marRight w:val="0"/>
          <w:marTop w:val="0"/>
          <w:marBottom w:val="0"/>
          <w:divBdr>
            <w:top w:val="none" w:sz="0" w:space="0" w:color="auto"/>
            <w:left w:val="none" w:sz="0" w:space="0" w:color="auto"/>
            <w:bottom w:val="none" w:sz="0" w:space="0" w:color="auto"/>
            <w:right w:val="none" w:sz="0" w:space="0" w:color="auto"/>
          </w:divBdr>
        </w:div>
        <w:div w:id="93404000">
          <w:marLeft w:val="640"/>
          <w:marRight w:val="0"/>
          <w:marTop w:val="0"/>
          <w:marBottom w:val="0"/>
          <w:divBdr>
            <w:top w:val="none" w:sz="0" w:space="0" w:color="auto"/>
            <w:left w:val="none" w:sz="0" w:space="0" w:color="auto"/>
            <w:bottom w:val="none" w:sz="0" w:space="0" w:color="auto"/>
            <w:right w:val="none" w:sz="0" w:space="0" w:color="auto"/>
          </w:divBdr>
        </w:div>
        <w:div w:id="340200463">
          <w:marLeft w:val="640"/>
          <w:marRight w:val="0"/>
          <w:marTop w:val="0"/>
          <w:marBottom w:val="0"/>
          <w:divBdr>
            <w:top w:val="none" w:sz="0" w:space="0" w:color="auto"/>
            <w:left w:val="none" w:sz="0" w:space="0" w:color="auto"/>
            <w:bottom w:val="none" w:sz="0" w:space="0" w:color="auto"/>
            <w:right w:val="none" w:sz="0" w:space="0" w:color="auto"/>
          </w:divBdr>
        </w:div>
        <w:div w:id="283778816">
          <w:marLeft w:val="640"/>
          <w:marRight w:val="0"/>
          <w:marTop w:val="0"/>
          <w:marBottom w:val="0"/>
          <w:divBdr>
            <w:top w:val="none" w:sz="0" w:space="0" w:color="auto"/>
            <w:left w:val="none" w:sz="0" w:space="0" w:color="auto"/>
            <w:bottom w:val="none" w:sz="0" w:space="0" w:color="auto"/>
            <w:right w:val="none" w:sz="0" w:space="0" w:color="auto"/>
          </w:divBdr>
        </w:div>
        <w:div w:id="1535193029">
          <w:marLeft w:val="640"/>
          <w:marRight w:val="0"/>
          <w:marTop w:val="0"/>
          <w:marBottom w:val="0"/>
          <w:divBdr>
            <w:top w:val="none" w:sz="0" w:space="0" w:color="auto"/>
            <w:left w:val="none" w:sz="0" w:space="0" w:color="auto"/>
            <w:bottom w:val="none" w:sz="0" w:space="0" w:color="auto"/>
            <w:right w:val="none" w:sz="0" w:space="0" w:color="auto"/>
          </w:divBdr>
        </w:div>
        <w:div w:id="1675764241">
          <w:marLeft w:val="640"/>
          <w:marRight w:val="0"/>
          <w:marTop w:val="0"/>
          <w:marBottom w:val="0"/>
          <w:divBdr>
            <w:top w:val="none" w:sz="0" w:space="0" w:color="auto"/>
            <w:left w:val="none" w:sz="0" w:space="0" w:color="auto"/>
            <w:bottom w:val="none" w:sz="0" w:space="0" w:color="auto"/>
            <w:right w:val="none" w:sz="0" w:space="0" w:color="auto"/>
          </w:divBdr>
        </w:div>
        <w:div w:id="2129661490">
          <w:marLeft w:val="640"/>
          <w:marRight w:val="0"/>
          <w:marTop w:val="0"/>
          <w:marBottom w:val="0"/>
          <w:divBdr>
            <w:top w:val="none" w:sz="0" w:space="0" w:color="auto"/>
            <w:left w:val="none" w:sz="0" w:space="0" w:color="auto"/>
            <w:bottom w:val="none" w:sz="0" w:space="0" w:color="auto"/>
            <w:right w:val="none" w:sz="0" w:space="0" w:color="auto"/>
          </w:divBdr>
        </w:div>
        <w:div w:id="1757631626">
          <w:marLeft w:val="640"/>
          <w:marRight w:val="0"/>
          <w:marTop w:val="0"/>
          <w:marBottom w:val="0"/>
          <w:divBdr>
            <w:top w:val="none" w:sz="0" w:space="0" w:color="auto"/>
            <w:left w:val="none" w:sz="0" w:space="0" w:color="auto"/>
            <w:bottom w:val="none" w:sz="0" w:space="0" w:color="auto"/>
            <w:right w:val="none" w:sz="0" w:space="0" w:color="auto"/>
          </w:divBdr>
        </w:div>
        <w:div w:id="1917208337">
          <w:marLeft w:val="640"/>
          <w:marRight w:val="0"/>
          <w:marTop w:val="0"/>
          <w:marBottom w:val="0"/>
          <w:divBdr>
            <w:top w:val="none" w:sz="0" w:space="0" w:color="auto"/>
            <w:left w:val="none" w:sz="0" w:space="0" w:color="auto"/>
            <w:bottom w:val="none" w:sz="0" w:space="0" w:color="auto"/>
            <w:right w:val="none" w:sz="0" w:space="0" w:color="auto"/>
          </w:divBdr>
        </w:div>
        <w:div w:id="1006861334">
          <w:marLeft w:val="640"/>
          <w:marRight w:val="0"/>
          <w:marTop w:val="0"/>
          <w:marBottom w:val="0"/>
          <w:divBdr>
            <w:top w:val="none" w:sz="0" w:space="0" w:color="auto"/>
            <w:left w:val="none" w:sz="0" w:space="0" w:color="auto"/>
            <w:bottom w:val="none" w:sz="0" w:space="0" w:color="auto"/>
            <w:right w:val="none" w:sz="0" w:space="0" w:color="auto"/>
          </w:divBdr>
        </w:div>
        <w:div w:id="471291843">
          <w:marLeft w:val="640"/>
          <w:marRight w:val="0"/>
          <w:marTop w:val="0"/>
          <w:marBottom w:val="0"/>
          <w:divBdr>
            <w:top w:val="none" w:sz="0" w:space="0" w:color="auto"/>
            <w:left w:val="none" w:sz="0" w:space="0" w:color="auto"/>
            <w:bottom w:val="none" w:sz="0" w:space="0" w:color="auto"/>
            <w:right w:val="none" w:sz="0" w:space="0" w:color="auto"/>
          </w:divBdr>
        </w:div>
        <w:div w:id="1807507630">
          <w:marLeft w:val="640"/>
          <w:marRight w:val="0"/>
          <w:marTop w:val="0"/>
          <w:marBottom w:val="0"/>
          <w:divBdr>
            <w:top w:val="none" w:sz="0" w:space="0" w:color="auto"/>
            <w:left w:val="none" w:sz="0" w:space="0" w:color="auto"/>
            <w:bottom w:val="none" w:sz="0" w:space="0" w:color="auto"/>
            <w:right w:val="none" w:sz="0" w:space="0" w:color="auto"/>
          </w:divBdr>
        </w:div>
        <w:div w:id="757487140">
          <w:marLeft w:val="640"/>
          <w:marRight w:val="0"/>
          <w:marTop w:val="0"/>
          <w:marBottom w:val="0"/>
          <w:divBdr>
            <w:top w:val="none" w:sz="0" w:space="0" w:color="auto"/>
            <w:left w:val="none" w:sz="0" w:space="0" w:color="auto"/>
            <w:bottom w:val="none" w:sz="0" w:space="0" w:color="auto"/>
            <w:right w:val="none" w:sz="0" w:space="0" w:color="auto"/>
          </w:divBdr>
        </w:div>
        <w:div w:id="17321320">
          <w:marLeft w:val="640"/>
          <w:marRight w:val="0"/>
          <w:marTop w:val="0"/>
          <w:marBottom w:val="0"/>
          <w:divBdr>
            <w:top w:val="none" w:sz="0" w:space="0" w:color="auto"/>
            <w:left w:val="none" w:sz="0" w:space="0" w:color="auto"/>
            <w:bottom w:val="none" w:sz="0" w:space="0" w:color="auto"/>
            <w:right w:val="none" w:sz="0" w:space="0" w:color="auto"/>
          </w:divBdr>
        </w:div>
        <w:div w:id="1462922661">
          <w:marLeft w:val="640"/>
          <w:marRight w:val="0"/>
          <w:marTop w:val="0"/>
          <w:marBottom w:val="0"/>
          <w:divBdr>
            <w:top w:val="none" w:sz="0" w:space="0" w:color="auto"/>
            <w:left w:val="none" w:sz="0" w:space="0" w:color="auto"/>
            <w:bottom w:val="none" w:sz="0" w:space="0" w:color="auto"/>
            <w:right w:val="none" w:sz="0" w:space="0" w:color="auto"/>
          </w:divBdr>
        </w:div>
        <w:div w:id="864249452">
          <w:marLeft w:val="640"/>
          <w:marRight w:val="0"/>
          <w:marTop w:val="0"/>
          <w:marBottom w:val="0"/>
          <w:divBdr>
            <w:top w:val="none" w:sz="0" w:space="0" w:color="auto"/>
            <w:left w:val="none" w:sz="0" w:space="0" w:color="auto"/>
            <w:bottom w:val="none" w:sz="0" w:space="0" w:color="auto"/>
            <w:right w:val="none" w:sz="0" w:space="0" w:color="auto"/>
          </w:divBdr>
        </w:div>
        <w:div w:id="161894213">
          <w:marLeft w:val="640"/>
          <w:marRight w:val="0"/>
          <w:marTop w:val="0"/>
          <w:marBottom w:val="0"/>
          <w:divBdr>
            <w:top w:val="none" w:sz="0" w:space="0" w:color="auto"/>
            <w:left w:val="none" w:sz="0" w:space="0" w:color="auto"/>
            <w:bottom w:val="none" w:sz="0" w:space="0" w:color="auto"/>
            <w:right w:val="none" w:sz="0" w:space="0" w:color="auto"/>
          </w:divBdr>
        </w:div>
        <w:div w:id="524758272">
          <w:marLeft w:val="640"/>
          <w:marRight w:val="0"/>
          <w:marTop w:val="0"/>
          <w:marBottom w:val="0"/>
          <w:divBdr>
            <w:top w:val="none" w:sz="0" w:space="0" w:color="auto"/>
            <w:left w:val="none" w:sz="0" w:space="0" w:color="auto"/>
            <w:bottom w:val="none" w:sz="0" w:space="0" w:color="auto"/>
            <w:right w:val="none" w:sz="0" w:space="0" w:color="auto"/>
          </w:divBdr>
        </w:div>
        <w:div w:id="202328347">
          <w:marLeft w:val="640"/>
          <w:marRight w:val="0"/>
          <w:marTop w:val="0"/>
          <w:marBottom w:val="0"/>
          <w:divBdr>
            <w:top w:val="none" w:sz="0" w:space="0" w:color="auto"/>
            <w:left w:val="none" w:sz="0" w:space="0" w:color="auto"/>
            <w:bottom w:val="none" w:sz="0" w:space="0" w:color="auto"/>
            <w:right w:val="none" w:sz="0" w:space="0" w:color="auto"/>
          </w:divBdr>
        </w:div>
        <w:div w:id="1862083606">
          <w:marLeft w:val="640"/>
          <w:marRight w:val="0"/>
          <w:marTop w:val="0"/>
          <w:marBottom w:val="0"/>
          <w:divBdr>
            <w:top w:val="none" w:sz="0" w:space="0" w:color="auto"/>
            <w:left w:val="none" w:sz="0" w:space="0" w:color="auto"/>
            <w:bottom w:val="none" w:sz="0" w:space="0" w:color="auto"/>
            <w:right w:val="none" w:sz="0" w:space="0" w:color="auto"/>
          </w:divBdr>
        </w:div>
        <w:div w:id="1659456589">
          <w:marLeft w:val="640"/>
          <w:marRight w:val="0"/>
          <w:marTop w:val="0"/>
          <w:marBottom w:val="0"/>
          <w:divBdr>
            <w:top w:val="none" w:sz="0" w:space="0" w:color="auto"/>
            <w:left w:val="none" w:sz="0" w:space="0" w:color="auto"/>
            <w:bottom w:val="none" w:sz="0" w:space="0" w:color="auto"/>
            <w:right w:val="none" w:sz="0" w:space="0" w:color="auto"/>
          </w:divBdr>
        </w:div>
        <w:div w:id="180894982">
          <w:marLeft w:val="640"/>
          <w:marRight w:val="0"/>
          <w:marTop w:val="0"/>
          <w:marBottom w:val="0"/>
          <w:divBdr>
            <w:top w:val="none" w:sz="0" w:space="0" w:color="auto"/>
            <w:left w:val="none" w:sz="0" w:space="0" w:color="auto"/>
            <w:bottom w:val="none" w:sz="0" w:space="0" w:color="auto"/>
            <w:right w:val="none" w:sz="0" w:space="0" w:color="auto"/>
          </w:divBdr>
        </w:div>
        <w:div w:id="147140208">
          <w:marLeft w:val="640"/>
          <w:marRight w:val="0"/>
          <w:marTop w:val="0"/>
          <w:marBottom w:val="0"/>
          <w:divBdr>
            <w:top w:val="none" w:sz="0" w:space="0" w:color="auto"/>
            <w:left w:val="none" w:sz="0" w:space="0" w:color="auto"/>
            <w:bottom w:val="none" w:sz="0" w:space="0" w:color="auto"/>
            <w:right w:val="none" w:sz="0" w:space="0" w:color="auto"/>
          </w:divBdr>
        </w:div>
        <w:div w:id="1905329616">
          <w:marLeft w:val="640"/>
          <w:marRight w:val="0"/>
          <w:marTop w:val="0"/>
          <w:marBottom w:val="0"/>
          <w:divBdr>
            <w:top w:val="none" w:sz="0" w:space="0" w:color="auto"/>
            <w:left w:val="none" w:sz="0" w:space="0" w:color="auto"/>
            <w:bottom w:val="none" w:sz="0" w:space="0" w:color="auto"/>
            <w:right w:val="none" w:sz="0" w:space="0" w:color="auto"/>
          </w:divBdr>
        </w:div>
        <w:div w:id="2039697771">
          <w:marLeft w:val="640"/>
          <w:marRight w:val="0"/>
          <w:marTop w:val="0"/>
          <w:marBottom w:val="0"/>
          <w:divBdr>
            <w:top w:val="none" w:sz="0" w:space="0" w:color="auto"/>
            <w:left w:val="none" w:sz="0" w:space="0" w:color="auto"/>
            <w:bottom w:val="none" w:sz="0" w:space="0" w:color="auto"/>
            <w:right w:val="none" w:sz="0" w:space="0" w:color="auto"/>
          </w:divBdr>
        </w:div>
        <w:div w:id="1762215955">
          <w:marLeft w:val="640"/>
          <w:marRight w:val="0"/>
          <w:marTop w:val="0"/>
          <w:marBottom w:val="0"/>
          <w:divBdr>
            <w:top w:val="none" w:sz="0" w:space="0" w:color="auto"/>
            <w:left w:val="none" w:sz="0" w:space="0" w:color="auto"/>
            <w:bottom w:val="none" w:sz="0" w:space="0" w:color="auto"/>
            <w:right w:val="none" w:sz="0" w:space="0" w:color="auto"/>
          </w:divBdr>
        </w:div>
        <w:div w:id="1548493770">
          <w:marLeft w:val="640"/>
          <w:marRight w:val="0"/>
          <w:marTop w:val="0"/>
          <w:marBottom w:val="0"/>
          <w:divBdr>
            <w:top w:val="none" w:sz="0" w:space="0" w:color="auto"/>
            <w:left w:val="none" w:sz="0" w:space="0" w:color="auto"/>
            <w:bottom w:val="none" w:sz="0" w:space="0" w:color="auto"/>
            <w:right w:val="none" w:sz="0" w:space="0" w:color="auto"/>
          </w:divBdr>
        </w:div>
        <w:div w:id="1821386271">
          <w:marLeft w:val="640"/>
          <w:marRight w:val="0"/>
          <w:marTop w:val="0"/>
          <w:marBottom w:val="0"/>
          <w:divBdr>
            <w:top w:val="none" w:sz="0" w:space="0" w:color="auto"/>
            <w:left w:val="none" w:sz="0" w:space="0" w:color="auto"/>
            <w:bottom w:val="none" w:sz="0" w:space="0" w:color="auto"/>
            <w:right w:val="none" w:sz="0" w:space="0" w:color="auto"/>
          </w:divBdr>
        </w:div>
        <w:div w:id="1892225487">
          <w:marLeft w:val="640"/>
          <w:marRight w:val="0"/>
          <w:marTop w:val="0"/>
          <w:marBottom w:val="0"/>
          <w:divBdr>
            <w:top w:val="none" w:sz="0" w:space="0" w:color="auto"/>
            <w:left w:val="none" w:sz="0" w:space="0" w:color="auto"/>
            <w:bottom w:val="none" w:sz="0" w:space="0" w:color="auto"/>
            <w:right w:val="none" w:sz="0" w:space="0" w:color="auto"/>
          </w:divBdr>
        </w:div>
        <w:div w:id="1724018366">
          <w:marLeft w:val="640"/>
          <w:marRight w:val="0"/>
          <w:marTop w:val="0"/>
          <w:marBottom w:val="0"/>
          <w:divBdr>
            <w:top w:val="none" w:sz="0" w:space="0" w:color="auto"/>
            <w:left w:val="none" w:sz="0" w:space="0" w:color="auto"/>
            <w:bottom w:val="none" w:sz="0" w:space="0" w:color="auto"/>
            <w:right w:val="none" w:sz="0" w:space="0" w:color="auto"/>
          </w:divBdr>
        </w:div>
        <w:div w:id="1615751262">
          <w:marLeft w:val="640"/>
          <w:marRight w:val="0"/>
          <w:marTop w:val="0"/>
          <w:marBottom w:val="0"/>
          <w:divBdr>
            <w:top w:val="none" w:sz="0" w:space="0" w:color="auto"/>
            <w:left w:val="none" w:sz="0" w:space="0" w:color="auto"/>
            <w:bottom w:val="none" w:sz="0" w:space="0" w:color="auto"/>
            <w:right w:val="none" w:sz="0" w:space="0" w:color="auto"/>
          </w:divBdr>
        </w:div>
        <w:div w:id="1989244783">
          <w:marLeft w:val="640"/>
          <w:marRight w:val="0"/>
          <w:marTop w:val="0"/>
          <w:marBottom w:val="0"/>
          <w:divBdr>
            <w:top w:val="none" w:sz="0" w:space="0" w:color="auto"/>
            <w:left w:val="none" w:sz="0" w:space="0" w:color="auto"/>
            <w:bottom w:val="none" w:sz="0" w:space="0" w:color="auto"/>
            <w:right w:val="none" w:sz="0" w:space="0" w:color="auto"/>
          </w:divBdr>
        </w:div>
        <w:div w:id="492138722">
          <w:marLeft w:val="640"/>
          <w:marRight w:val="0"/>
          <w:marTop w:val="0"/>
          <w:marBottom w:val="0"/>
          <w:divBdr>
            <w:top w:val="none" w:sz="0" w:space="0" w:color="auto"/>
            <w:left w:val="none" w:sz="0" w:space="0" w:color="auto"/>
            <w:bottom w:val="none" w:sz="0" w:space="0" w:color="auto"/>
            <w:right w:val="none" w:sz="0" w:space="0" w:color="auto"/>
          </w:divBdr>
        </w:div>
        <w:div w:id="471776">
          <w:marLeft w:val="640"/>
          <w:marRight w:val="0"/>
          <w:marTop w:val="0"/>
          <w:marBottom w:val="0"/>
          <w:divBdr>
            <w:top w:val="none" w:sz="0" w:space="0" w:color="auto"/>
            <w:left w:val="none" w:sz="0" w:space="0" w:color="auto"/>
            <w:bottom w:val="none" w:sz="0" w:space="0" w:color="auto"/>
            <w:right w:val="none" w:sz="0" w:space="0" w:color="auto"/>
          </w:divBdr>
        </w:div>
        <w:div w:id="744768249">
          <w:marLeft w:val="640"/>
          <w:marRight w:val="0"/>
          <w:marTop w:val="0"/>
          <w:marBottom w:val="0"/>
          <w:divBdr>
            <w:top w:val="none" w:sz="0" w:space="0" w:color="auto"/>
            <w:left w:val="none" w:sz="0" w:space="0" w:color="auto"/>
            <w:bottom w:val="none" w:sz="0" w:space="0" w:color="auto"/>
            <w:right w:val="none" w:sz="0" w:space="0" w:color="auto"/>
          </w:divBdr>
        </w:div>
        <w:div w:id="1365861927">
          <w:marLeft w:val="640"/>
          <w:marRight w:val="0"/>
          <w:marTop w:val="0"/>
          <w:marBottom w:val="0"/>
          <w:divBdr>
            <w:top w:val="none" w:sz="0" w:space="0" w:color="auto"/>
            <w:left w:val="none" w:sz="0" w:space="0" w:color="auto"/>
            <w:bottom w:val="none" w:sz="0" w:space="0" w:color="auto"/>
            <w:right w:val="none" w:sz="0" w:space="0" w:color="auto"/>
          </w:divBdr>
        </w:div>
        <w:div w:id="2059041189">
          <w:marLeft w:val="640"/>
          <w:marRight w:val="0"/>
          <w:marTop w:val="0"/>
          <w:marBottom w:val="0"/>
          <w:divBdr>
            <w:top w:val="none" w:sz="0" w:space="0" w:color="auto"/>
            <w:left w:val="none" w:sz="0" w:space="0" w:color="auto"/>
            <w:bottom w:val="none" w:sz="0" w:space="0" w:color="auto"/>
            <w:right w:val="none" w:sz="0" w:space="0" w:color="auto"/>
          </w:divBdr>
        </w:div>
        <w:div w:id="208037653">
          <w:marLeft w:val="640"/>
          <w:marRight w:val="0"/>
          <w:marTop w:val="0"/>
          <w:marBottom w:val="0"/>
          <w:divBdr>
            <w:top w:val="none" w:sz="0" w:space="0" w:color="auto"/>
            <w:left w:val="none" w:sz="0" w:space="0" w:color="auto"/>
            <w:bottom w:val="none" w:sz="0" w:space="0" w:color="auto"/>
            <w:right w:val="none" w:sz="0" w:space="0" w:color="auto"/>
          </w:divBdr>
        </w:div>
        <w:div w:id="1740517625">
          <w:marLeft w:val="640"/>
          <w:marRight w:val="0"/>
          <w:marTop w:val="0"/>
          <w:marBottom w:val="0"/>
          <w:divBdr>
            <w:top w:val="none" w:sz="0" w:space="0" w:color="auto"/>
            <w:left w:val="none" w:sz="0" w:space="0" w:color="auto"/>
            <w:bottom w:val="none" w:sz="0" w:space="0" w:color="auto"/>
            <w:right w:val="none" w:sz="0" w:space="0" w:color="auto"/>
          </w:divBdr>
        </w:div>
      </w:divsChild>
    </w:div>
    <w:div w:id="481582649">
      <w:bodyDiv w:val="1"/>
      <w:marLeft w:val="0"/>
      <w:marRight w:val="0"/>
      <w:marTop w:val="0"/>
      <w:marBottom w:val="0"/>
      <w:divBdr>
        <w:top w:val="none" w:sz="0" w:space="0" w:color="auto"/>
        <w:left w:val="none" w:sz="0" w:space="0" w:color="auto"/>
        <w:bottom w:val="none" w:sz="0" w:space="0" w:color="auto"/>
        <w:right w:val="none" w:sz="0" w:space="0" w:color="auto"/>
      </w:divBdr>
    </w:div>
    <w:div w:id="485901503">
      <w:bodyDiv w:val="1"/>
      <w:marLeft w:val="0"/>
      <w:marRight w:val="0"/>
      <w:marTop w:val="0"/>
      <w:marBottom w:val="0"/>
      <w:divBdr>
        <w:top w:val="none" w:sz="0" w:space="0" w:color="auto"/>
        <w:left w:val="none" w:sz="0" w:space="0" w:color="auto"/>
        <w:bottom w:val="none" w:sz="0" w:space="0" w:color="auto"/>
        <w:right w:val="none" w:sz="0" w:space="0" w:color="auto"/>
      </w:divBdr>
    </w:div>
    <w:div w:id="491333736">
      <w:bodyDiv w:val="1"/>
      <w:marLeft w:val="0"/>
      <w:marRight w:val="0"/>
      <w:marTop w:val="0"/>
      <w:marBottom w:val="0"/>
      <w:divBdr>
        <w:top w:val="none" w:sz="0" w:space="0" w:color="auto"/>
        <w:left w:val="none" w:sz="0" w:space="0" w:color="auto"/>
        <w:bottom w:val="none" w:sz="0" w:space="0" w:color="auto"/>
        <w:right w:val="none" w:sz="0" w:space="0" w:color="auto"/>
      </w:divBdr>
      <w:divsChild>
        <w:div w:id="1508010265">
          <w:marLeft w:val="640"/>
          <w:marRight w:val="0"/>
          <w:marTop w:val="0"/>
          <w:marBottom w:val="0"/>
          <w:divBdr>
            <w:top w:val="none" w:sz="0" w:space="0" w:color="auto"/>
            <w:left w:val="none" w:sz="0" w:space="0" w:color="auto"/>
            <w:bottom w:val="none" w:sz="0" w:space="0" w:color="auto"/>
            <w:right w:val="none" w:sz="0" w:space="0" w:color="auto"/>
          </w:divBdr>
        </w:div>
        <w:div w:id="576329690">
          <w:marLeft w:val="640"/>
          <w:marRight w:val="0"/>
          <w:marTop w:val="0"/>
          <w:marBottom w:val="0"/>
          <w:divBdr>
            <w:top w:val="none" w:sz="0" w:space="0" w:color="auto"/>
            <w:left w:val="none" w:sz="0" w:space="0" w:color="auto"/>
            <w:bottom w:val="none" w:sz="0" w:space="0" w:color="auto"/>
            <w:right w:val="none" w:sz="0" w:space="0" w:color="auto"/>
          </w:divBdr>
        </w:div>
        <w:div w:id="1114056746">
          <w:marLeft w:val="640"/>
          <w:marRight w:val="0"/>
          <w:marTop w:val="0"/>
          <w:marBottom w:val="0"/>
          <w:divBdr>
            <w:top w:val="none" w:sz="0" w:space="0" w:color="auto"/>
            <w:left w:val="none" w:sz="0" w:space="0" w:color="auto"/>
            <w:bottom w:val="none" w:sz="0" w:space="0" w:color="auto"/>
            <w:right w:val="none" w:sz="0" w:space="0" w:color="auto"/>
          </w:divBdr>
        </w:div>
        <w:div w:id="1095589581">
          <w:marLeft w:val="640"/>
          <w:marRight w:val="0"/>
          <w:marTop w:val="0"/>
          <w:marBottom w:val="0"/>
          <w:divBdr>
            <w:top w:val="none" w:sz="0" w:space="0" w:color="auto"/>
            <w:left w:val="none" w:sz="0" w:space="0" w:color="auto"/>
            <w:bottom w:val="none" w:sz="0" w:space="0" w:color="auto"/>
            <w:right w:val="none" w:sz="0" w:space="0" w:color="auto"/>
          </w:divBdr>
        </w:div>
        <w:div w:id="2103262524">
          <w:marLeft w:val="640"/>
          <w:marRight w:val="0"/>
          <w:marTop w:val="0"/>
          <w:marBottom w:val="0"/>
          <w:divBdr>
            <w:top w:val="none" w:sz="0" w:space="0" w:color="auto"/>
            <w:left w:val="none" w:sz="0" w:space="0" w:color="auto"/>
            <w:bottom w:val="none" w:sz="0" w:space="0" w:color="auto"/>
            <w:right w:val="none" w:sz="0" w:space="0" w:color="auto"/>
          </w:divBdr>
        </w:div>
        <w:div w:id="2013143525">
          <w:marLeft w:val="640"/>
          <w:marRight w:val="0"/>
          <w:marTop w:val="0"/>
          <w:marBottom w:val="0"/>
          <w:divBdr>
            <w:top w:val="none" w:sz="0" w:space="0" w:color="auto"/>
            <w:left w:val="none" w:sz="0" w:space="0" w:color="auto"/>
            <w:bottom w:val="none" w:sz="0" w:space="0" w:color="auto"/>
            <w:right w:val="none" w:sz="0" w:space="0" w:color="auto"/>
          </w:divBdr>
        </w:div>
        <w:div w:id="855771533">
          <w:marLeft w:val="640"/>
          <w:marRight w:val="0"/>
          <w:marTop w:val="0"/>
          <w:marBottom w:val="0"/>
          <w:divBdr>
            <w:top w:val="none" w:sz="0" w:space="0" w:color="auto"/>
            <w:left w:val="none" w:sz="0" w:space="0" w:color="auto"/>
            <w:bottom w:val="none" w:sz="0" w:space="0" w:color="auto"/>
            <w:right w:val="none" w:sz="0" w:space="0" w:color="auto"/>
          </w:divBdr>
        </w:div>
        <w:div w:id="853885924">
          <w:marLeft w:val="640"/>
          <w:marRight w:val="0"/>
          <w:marTop w:val="0"/>
          <w:marBottom w:val="0"/>
          <w:divBdr>
            <w:top w:val="none" w:sz="0" w:space="0" w:color="auto"/>
            <w:left w:val="none" w:sz="0" w:space="0" w:color="auto"/>
            <w:bottom w:val="none" w:sz="0" w:space="0" w:color="auto"/>
            <w:right w:val="none" w:sz="0" w:space="0" w:color="auto"/>
          </w:divBdr>
        </w:div>
        <w:div w:id="1778715797">
          <w:marLeft w:val="640"/>
          <w:marRight w:val="0"/>
          <w:marTop w:val="0"/>
          <w:marBottom w:val="0"/>
          <w:divBdr>
            <w:top w:val="none" w:sz="0" w:space="0" w:color="auto"/>
            <w:left w:val="none" w:sz="0" w:space="0" w:color="auto"/>
            <w:bottom w:val="none" w:sz="0" w:space="0" w:color="auto"/>
            <w:right w:val="none" w:sz="0" w:space="0" w:color="auto"/>
          </w:divBdr>
        </w:div>
        <w:div w:id="504366168">
          <w:marLeft w:val="640"/>
          <w:marRight w:val="0"/>
          <w:marTop w:val="0"/>
          <w:marBottom w:val="0"/>
          <w:divBdr>
            <w:top w:val="none" w:sz="0" w:space="0" w:color="auto"/>
            <w:left w:val="none" w:sz="0" w:space="0" w:color="auto"/>
            <w:bottom w:val="none" w:sz="0" w:space="0" w:color="auto"/>
            <w:right w:val="none" w:sz="0" w:space="0" w:color="auto"/>
          </w:divBdr>
        </w:div>
        <w:div w:id="334840426">
          <w:marLeft w:val="640"/>
          <w:marRight w:val="0"/>
          <w:marTop w:val="0"/>
          <w:marBottom w:val="0"/>
          <w:divBdr>
            <w:top w:val="none" w:sz="0" w:space="0" w:color="auto"/>
            <w:left w:val="none" w:sz="0" w:space="0" w:color="auto"/>
            <w:bottom w:val="none" w:sz="0" w:space="0" w:color="auto"/>
            <w:right w:val="none" w:sz="0" w:space="0" w:color="auto"/>
          </w:divBdr>
        </w:div>
        <w:div w:id="1484930883">
          <w:marLeft w:val="640"/>
          <w:marRight w:val="0"/>
          <w:marTop w:val="0"/>
          <w:marBottom w:val="0"/>
          <w:divBdr>
            <w:top w:val="none" w:sz="0" w:space="0" w:color="auto"/>
            <w:left w:val="none" w:sz="0" w:space="0" w:color="auto"/>
            <w:bottom w:val="none" w:sz="0" w:space="0" w:color="auto"/>
            <w:right w:val="none" w:sz="0" w:space="0" w:color="auto"/>
          </w:divBdr>
        </w:div>
        <w:div w:id="1508328540">
          <w:marLeft w:val="640"/>
          <w:marRight w:val="0"/>
          <w:marTop w:val="0"/>
          <w:marBottom w:val="0"/>
          <w:divBdr>
            <w:top w:val="none" w:sz="0" w:space="0" w:color="auto"/>
            <w:left w:val="none" w:sz="0" w:space="0" w:color="auto"/>
            <w:bottom w:val="none" w:sz="0" w:space="0" w:color="auto"/>
            <w:right w:val="none" w:sz="0" w:space="0" w:color="auto"/>
          </w:divBdr>
        </w:div>
        <w:div w:id="828835359">
          <w:marLeft w:val="640"/>
          <w:marRight w:val="0"/>
          <w:marTop w:val="0"/>
          <w:marBottom w:val="0"/>
          <w:divBdr>
            <w:top w:val="none" w:sz="0" w:space="0" w:color="auto"/>
            <w:left w:val="none" w:sz="0" w:space="0" w:color="auto"/>
            <w:bottom w:val="none" w:sz="0" w:space="0" w:color="auto"/>
            <w:right w:val="none" w:sz="0" w:space="0" w:color="auto"/>
          </w:divBdr>
        </w:div>
        <w:div w:id="568005098">
          <w:marLeft w:val="640"/>
          <w:marRight w:val="0"/>
          <w:marTop w:val="0"/>
          <w:marBottom w:val="0"/>
          <w:divBdr>
            <w:top w:val="none" w:sz="0" w:space="0" w:color="auto"/>
            <w:left w:val="none" w:sz="0" w:space="0" w:color="auto"/>
            <w:bottom w:val="none" w:sz="0" w:space="0" w:color="auto"/>
            <w:right w:val="none" w:sz="0" w:space="0" w:color="auto"/>
          </w:divBdr>
        </w:div>
        <w:div w:id="1290740973">
          <w:marLeft w:val="640"/>
          <w:marRight w:val="0"/>
          <w:marTop w:val="0"/>
          <w:marBottom w:val="0"/>
          <w:divBdr>
            <w:top w:val="none" w:sz="0" w:space="0" w:color="auto"/>
            <w:left w:val="none" w:sz="0" w:space="0" w:color="auto"/>
            <w:bottom w:val="none" w:sz="0" w:space="0" w:color="auto"/>
            <w:right w:val="none" w:sz="0" w:space="0" w:color="auto"/>
          </w:divBdr>
        </w:div>
        <w:div w:id="213124251">
          <w:marLeft w:val="640"/>
          <w:marRight w:val="0"/>
          <w:marTop w:val="0"/>
          <w:marBottom w:val="0"/>
          <w:divBdr>
            <w:top w:val="none" w:sz="0" w:space="0" w:color="auto"/>
            <w:left w:val="none" w:sz="0" w:space="0" w:color="auto"/>
            <w:bottom w:val="none" w:sz="0" w:space="0" w:color="auto"/>
            <w:right w:val="none" w:sz="0" w:space="0" w:color="auto"/>
          </w:divBdr>
        </w:div>
        <w:div w:id="87122999">
          <w:marLeft w:val="640"/>
          <w:marRight w:val="0"/>
          <w:marTop w:val="0"/>
          <w:marBottom w:val="0"/>
          <w:divBdr>
            <w:top w:val="none" w:sz="0" w:space="0" w:color="auto"/>
            <w:left w:val="none" w:sz="0" w:space="0" w:color="auto"/>
            <w:bottom w:val="none" w:sz="0" w:space="0" w:color="auto"/>
            <w:right w:val="none" w:sz="0" w:space="0" w:color="auto"/>
          </w:divBdr>
        </w:div>
        <w:div w:id="1447509174">
          <w:marLeft w:val="640"/>
          <w:marRight w:val="0"/>
          <w:marTop w:val="0"/>
          <w:marBottom w:val="0"/>
          <w:divBdr>
            <w:top w:val="none" w:sz="0" w:space="0" w:color="auto"/>
            <w:left w:val="none" w:sz="0" w:space="0" w:color="auto"/>
            <w:bottom w:val="none" w:sz="0" w:space="0" w:color="auto"/>
            <w:right w:val="none" w:sz="0" w:space="0" w:color="auto"/>
          </w:divBdr>
        </w:div>
        <w:div w:id="1351372746">
          <w:marLeft w:val="640"/>
          <w:marRight w:val="0"/>
          <w:marTop w:val="0"/>
          <w:marBottom w:val="0"/>
          <w:divBdr>
            <w:top w:val="none" w:sz="0" w:space="0" w:color="auto"/>
            <w:left w:val="none" w:sz="0" w:space="0" w:color="auto"/>
            <w:bottom w:val="none" w:sz="0" w:space="0" w:color="auto"/>
            <w:right w:val="none" w:sz="0" w:space="0" w:color="auto"/>
          </w:divBdr>
        </w:div>
        <w:div w:id="1876118682">
          <w:marLeft w:val="640"/>
          <w:marRight w:val="0"/>
          <w:marTop w:val="0"/>
          <w:marBottom w:val="0"/>
          <w:divBdr>
            <w:top w:val="none" w:sz="0" w:space="0" w:color="auto"/>
            <w:left w:val="none" w:sz="0" w:space="0" w:color="auto"/>
            <w:bottom w:val="none" w:sz="0" w:space="0" w:color="auto"/>
            <w:right w:val="none" w:sz="0" w:space="0" w:color="auto"/>
          </w:divBdr>
        </w:div>
        <w:div w:id="1243611364">
          <w:marLeft w:val="640"/>
          <w:marRight w:val="0"/>
          <w:marTop w:val="0"/>
          <w:marBottom w:val="0"/>
          <w:divBdr>
            <w:top w:val="none" w:sz="0" w:space="0" w:color="auto"/>
            <w:left w:val="none" w:sz="0" w:space="0" w:color="auto"/>
            <w:bottom w:val="none" w:sz="0" w:space="0" w:color="auto"/>
            <w:right w:val="none" w:sz="0" w:space="0" w:color="auto"/>
          </w:divBdr>
        </w:div>
        <w:div w:id="809783590">
          <w:marLeft w:val="640"/>
          <w:marRight w:val="0"/>
          <w:marTop w:val="0"/>
          <w:marBottom w:val="0"/>
          <w:divBdr>
            <w:top w:val="none" w:sz="0" w:space="0" w:color="auto"/>
            <w:left w:val="none" w:sz="0" w:space="0" w:color="auto"/>
            <w:bottom w:val="none" w:sz="0" w:space="0" w:color="auto"/>
            <w:right w:val="none" w:sz="0" w:space="0" w:color="auto"/>
          </w:divBdr>
        </w:div>
        <w:div w:id="1235122203">
          <w:marLeft w:val="640"/>
          <w:marRight w:val="0"/>
          <w:marTop w:val="0"/>
          <w:marBottom w:val="0"/>
          <w:divBdr>
            <w:top w:val="none" w:sz="0" w:space="0" w:color="auto"/>
            <w:left w:val="none" w:sz="0" w:space="0" w:color="auto"/>
            <w:bottom w:val="none" w:sz="0" w:space="0" w:color="auto"/>
            <w:right w:val="none" w:sz="0" w:space="0" w:color="auto"/>
          </w:divBdr>
        </w:div>
        <w:div w:id="2031223886">
          <w:marLeft w:val="640"/>
          <w:marRight w:val="0"/>
          <w:marTop w:val="0"/>
          <w:marBottom w:val="0"/>
          <w:divBdr>
            <w:top w:val="none" w:sz="0" w:space="0" w:color="auto"/>
            <w:left w:val="none" w:sz="0" w:space="0" w:color="auto"/>
            <w:bottom w:val="none" w:sz="0" w:space="0" w:color="auto"/>
            <w:right w:val="none" w:sz="0" w:space="0" w:color="auto"/>
          </w:divBdr>
        </w:div>
        <w:div w:id="286474552">
          <w:marLeft w:val="640"/>
          <w:marRight w:val="0"/>
          <w:marTop w:val="0"/>
          <w:marBottom w:val="0"/>
          <w:divBdr>
            <w:top w:val="none" w:sz="0" w:space="0" w:color="auto"/>
            <w:left w:val="none" w:sz="0" w:space="0" w:color="auto"/>
            <w:bottom w:val="none" w:sz="0" w:space="0" w:color="auto"/>
            <w:right w:val="none" w:sz="0" w:space="0" w:color="auto"/>
          </w:divBdr>
        </w:div>
        <w:div w:id="930545810">
          <w:marLeft w:val="640"/>
          <w:marRight w:val="0"/>
          <w:marTop w:val="0"/>
          <w:marBottom w:val="0"/>
          <w:divBdr>
            <w:top w:val="none" w:sz="0" w:space="0" w:color="auto"/>
            <w:left w:val="none" w:sz="0" w:space="0" w:color="auto"/>
            <w:bottom w:val="none" w:sz="0" w:space="0" w:color="auto"/>
            <w:right w:val="none" w:sz="0" w:space="0" w:color="auto"/>
          </w:divBdr>
        </w:div>
        <w:div w:id="468404291">
          <w:marLeft w:val="640"/>
          <w:marRight w:val="0"/>
          <w:marTop w:val="0"/>
          <w:marBottom w:val="0"/>
          <w:divBdr>
            <w:top w:val="none" w:sz="0" w:space="0" w:color="auto"/>
            <w:left w:val="none" w:sz="0" w:space="0" w:color="auto"/>
            <w:bottom w:val="none" w:sz="0" w:space="0" w:color="auto"/>
            <w:right w:val="none" w:sz="0" w:space="0" w:color="auto"/>
          </w:divBdr>
        </w:div>
        <w:div w:id="593174392">
          <w:marLeft w:val="640"/>
          <w:marRight w:val="0"/>
          <w:marTop w:val="0"/>
          <w:marBottom w:val="0"/>
          <w:divBdr>
            <w:top w:val="none" w:sz="0" w:space="0" w:color="auto"/>
            <w:left w:val="none" w:sz="0" w:space="0" w:color="auto"/>
            <w:bottom w:val="none" w:sz="0" w:space="0" w:color="auto"/>
            <w:right w:val="none" w:sz="0" w:space="0" w:color="auto"/>
          </w:divBdr>
        </w:div>
        <w:div w:id="951012107">
          <w:marLeft w:val="640"/>
          <w:marRight w:val="0"/>
          <w:marTop w:val="0"/>
          <w:marBottom w:val="0"/>
          <w:divBdr>
            <w:top w:val="none" w:sz="0" w:space="0" w:color="auto"/>
            <w:left w:val="none" w:sz="0" w:space="0" w:color="auto"/>
            <w:bottom w:val="none" w:sz="0" w:space="0" w:color="auto"/>
            <w:right w:val="none" w:sz="0" w:space="0" w:color="auto"/>
          </w:divBdr>
        </w:div>
        <w:div w:id="1771898901">
          <w:marLeft w:val="640"/>
          <w:marRight w:val="0"/>
          <w:marTop w:val="0"/>
          <w:marBottom w:val="0"/>
          <w:divBdr>
            <w:top w:val="none" w:sz="0" w:space="0" w:color="auto"/>
            <w:left w:val="none" w:sz="0" w:space="0" w:color="auto"/>
            <w:bottom w:val="none" w:sz="0" w:space="0" w:color="auto"/>
            <w:right w:val="none" w:sz="0" w:space="0" w:color="auto"/>
          </w:divBdr>
        </w:div>
        <w:div w:id="723259507">
          <w:marLeft w:val="640"/>
          <w:marRight w:val="0"/>
          <w:marTop w:val="0"/>
          <w:marBottom w:val="0"/>
          <w:divBdr>
            <w:top w:val="none" w:sz="0" w:space="0" w:color="auto"/>
            <w:left w:val="none" w:sz="0" w:space="0" w:color="auto"/>
            <w:bottom w:val="none" w:sz="0" w:space="0" w:color="auto"/>
            <w:right w:val="none" w:sz="0" w:space="0" w:color="auto"/>
          </w:divBdr>
        </w:div>
        <w:div w:id="1765421223">
          <w:marLeft w:val="640"/>
          <w:marRight w:val="0"/>
          <w:marTop w:val="0"/>
          <w:marBottom w:val="0"/>
          <w:divBdr>
            <w:top w:val="none" w:sz="0" w:space="0" w:color="auto"/>
            <w:left w:val="none" w:sz="0" w:space="0" w:color="auto"/>
            <w:bottom w:val="none" w:sz="0" w:space="0" w:color="auto"/>
            <w:right w:val="none" w:sz="0" w:space="0" w:color="auto"/>
          </w:divBdr>
        </w:div>
        <w:div w:id="730230546">
          <w:marLeft w:val="640"/>
          <w:marRight w:val="0"/>
          <w:marTop w:val="0"/>
          <w:marBottom w:val="0"/>
          <w:divBdr>
            <w:top w:val="none" w:sz="0" w:space="0" w:color="auto"/>
            <w:left w:val="none" w:sz="0" w:space="0" w:color="auto"/>
            <w:bottom w:val="none" w:sz="0" w:space="0" w:color="auto"/>
            <w:right w:val="none" w:sz="0" w:space="0" w:color="auto"/>
          </w:divBdr>
        </w:div>
        <w:div w:id="1075514845">
          <w:marLeft w:val="640"/>
          <w:marRight w:val="0"/>
          <w:marTop w:val="0"/>
          <w:marBottom w:val="0"/>
          <w:divBdr>
            <w:top w:val="none" w:sz="0" w:space="0" w:color="auto"/>
            <w:left w:val="none" w:sz="0" w:space="0" w:color="auto"/>
            <w:bottom w:val="none" w:sz="0" w:space="0" w:color="auto"/>
            <w:right w:val="none" w:sz="0" w:space="0" w:color="auto"/>
          </w:divBdr>
        </w:div>
        <w:div w:id="584802401">
          <w:marLeft w:val="640"/>
          <w:marRight w:val="0"/>
          <w:marTop w:val="0"/>
          <w:marBottom w:val="0"/>
          <w:divBdr>
            <w:top w:val="none" w:sz="0" w:space="0" w:color="auto"/>
            <w:left w:val="none" w:sz="0" w:space="0" w:color="auto"/>
            <w:bottom w:val="none" w:sz="0" w:space="0" w:color="auto"/>
            <w:right w:val="none" w:sz="0" w:space="0" w:color="auto"/>
          </w:divBdr>
        </w:div>
        <w:div w:id="1148016099">
          <w:marLeft w:val="640"/>
          <w:marRight w:val="0"/>
          <w:marTop w:val="0"/>
          <w:marBottom w:val="0"/>
          <w:divBdr>
            <w:top w:val="none" w:sz="0" w:space="0" w:color="auto"/>
            <w:left w:val="none" w:sz="0" w:space="0" w:color="auto"/>
            <w:bottom w:val="none" w:sz="0" w:space="0" w:color="auto"/>
            <w:right w:val="none" w:sz="0" w:space="0" w:color="auto"/>
          </w:divBdr>
        </w:div>
        <w:div w:id="251085959">
          <w:marLeft w:val="640"/>
          <w:marRight w:val="0"/>
          <w:marTop w:val="0"/>
          <w:marBottom w:val="0"/>
          <w:divBdr>
            <w:top w:val="none" w:sz="0" w:space="0" w:color="auto"/>
            <w:left w:val="none" w:sz="0" w:space="0" w:color="auto"/>
            <w:bottom w:val="none" w:sz="0" w:space="0" w:color="auto"/>
            <w:right w:val="none" w:sz="0" w:space="0" w:color="auto"/>
          </w:divBdr>
        </w:div>
        <w:div w:id="1458138967">
          <w:marLeft w:val="640"/>
          <w:marRight w:val="0"/>
          <w:marTop w:val="0"/>
          <w:marBottom w:val="0"/>
          <w:divBdr>
            <w:top w:val="none" w:sz="0" w:space="0" w:color="auto"/>
            <w:left w:val="none" w:sz="0" w:space="0" w:color="auto"/>
            <w:bottom w:val="none" w:sz="0" w:space="0" w:color="auto"/>
            <w:right w:val="none" w:sz="0" w:space="0" w:color="auto"/>
          </w:divBdr>
        </w:div>
        <w:div w:id="302782548">
          <w:marLeft w:val="640"/>
          <w:marRight w:val="0"/>
          <w:marTop w:val="0"/>
          <w:marBottom w:val="0"/>
          <w:divBdr>
            <w:top w:val="none" w:sz="0" w:space="0" w:color="auto"/>
            <w:left w:val="none" w:sz="0" w:space="0" w:color="auto"/>
            <w:bottom w:val="none" w:sz="0" w:space="0" w:color="auto"/>
            <w:right w:val="none" w:sz="0" w:space="0" w:color="auto"/>
          </w:divBdr>
        </w:div>
        <w:div w:id="334068108">
          <w:marLeft w:val="640"/>
          <w:marRight w:val="0"/>
          <w:marTop w:val="0"/>
          <w:marBottom w:val="0"/>
          <w:divBdr>
            <w:top w:val="none" w:sz="0" w:space="0" w:color="auto"/>
            <w:left w:val="none" w:sz="0" w:space="0" w:color="auto"/>
            <w:bottom w:val="none" w:sz="0" w:space="0" w:color="auto"/>
            <w:right w:val="none" w:sz="0" w:space="0" w:color="auto"/>
          </w:divBdr>
        </w:div>
        <w:div w:id="1970624977">
          <w:marLeft w:val="640"/>
          <w:marRight w:val="0"/>
          <w:marTop w:val="0"/>
          <w:marBottom w:val="0"/>
          <w:divBdr>
            <w:top w:val="none" w:sz="0" w:space="0" w:color="auto"/>
            <w:left w:val="none" w:sz="0" w:space="0" w:color="auto"/>
            <w:bottom w:val="none" w:sz="0" w:space="0" w:color="auto"/>
            <w:right w:val="none" w:sz="0" w:space="0" w:color="auto"/>
          </w:divBdr>
        </w:div>
        <w:div w:id="717096006">
          <w:marLeft w:val="640"/>
          <w:marRight w:val="0"/>
          <w:marTop w:val="0"/>
          <w:marBottom w:val="0"/>
          <w:divBdr>
            <w:top w:val="none" w:sz="0" w:space="0" w:color="auto"/>
            <w:left w:val="none" w:sz="0" w:space="0" w:color="auto"/>
            <w:bottom w:val="none" w:sz="0" w:space="0" w:color="auto"/>
            <w:right w:val="none" w:sz="0" w:space="0" w:color="auto"/>
          </w:divBdr>
        </w:div>
        <w:div w:id="1547990024">
          <w:marLeft w:val="640"/>
          <w:marRight w:val="0"/>
          <w:marTop w:val="0"/>
          <w:marBottom w:val="0"/>
          <w:divBdr>
            <w:top w:val="none" w:sz="0" w:space="0" w:color="auto"/>
            <w:left w:val="none" w:sz="0" w:space="0" w:color="auto"/>
            <w:bottom w:val="none" w:sz="0" w:space="0" w:color="auto"/>
            <w:right w:val="none" w:sz="0" w:space="0" w:color="auto"/>
          </w:divBdr>
        </w:div>
        <w:div w:id="1114441115">
          <w:marLeft w:val="640"/>
          <w:marRight w:val="0"/>
          <w:marTop w:val="0"/>
          <w:marBottom w:val="0"/>
          <w:divBdr>
            <w:top w:val="none" w:sz="0" w:space="0" w:color="auto"/>
            <w:left w:val="none" w:sz="0" w:space="0" w:color="auto"/>
            <w:bottom w:val="none" w:sz="0" w:space="0" w:color="auto"/>
            <w:right w:val="none" w:sz="0" w:space="0" w:color="auto"/>
          </w:divBdr>
        </w:div>
        <w:div w:id="2059237031">
          <w:marLeft w:val="640"/>
          <w:marRight w:val="0"/>
          <w:marTop w:val="0"/>
          <w:marBottom w:val="0"/>
          <w:divBdr>
            <w:top w:val="none" w:sz="0" w:space="0" w:color="auto"/>
            <w:left w:val="none" w:sz="0" w:space="0" w:color="auto"/>
            <w:bottom w:val="none" w:sz="0" w:space="0" w:color="auto"/>
            <w:right w:val="none" w:sz="0" w:space="0" w:color="auto"/>
          </w:divBdr>
        </w:div>
        <w:div w:id="1352805516">
          <w:marLeft w:val="640"/>
          <w:marRight w:val="0"/>
          <w:marTop w:val="0"/>
          <w:marBottom w:val="0"/>
          <w:divBdr>
            <w:top w:val="none" w:sz="0" w:space="0" w:color="auto"/>
            <w:left w:val="none" w:sz="0" w:space="0" w:color="auto"/>
            <w:bottom w:val="none" w:sz="0" w:space="0" w:color="auto"/>
            <w:right w:val="none" w:sz="0" w:space="0" w:color="auto"/>
          </w:divBdr>
        </w:div>
        <w:div w:id="138688496">
          <w:marLeft w:val="640"/>
          <w:marRight w:val="0"/>
          <w:marTop w:val="0"/>
          <w:marBottom w:val="0"/>
          <w:divBdr>
            <w:top w:val="none" w:sz="0" w:space="0" w:color="auto"/>
            <w:left w:val="none" w:sz="0" w:space="0" w:color="auto"/>
            <w:bottom w:val="none" w:sz="0" w:space="0" w:color="auto"/>
            <w:right w:val="none" w:sz="0" w:space="0" w:color="auto"/>
          </w:divBdr>
        </w:div>
        <w:div w:id="74401197">
          <w:marLeft w:val="640"/>
          <w:marRight w:val="0"/>
          <w:marTop w:val="0"/>
          <w:marBottom w:val="0"/>
          <w:divBdr>
            <w:top w:val="none" w:sz="0" w:space="0" w:color="auto"/>
            <w:left w:val="none" w:sz="0" w:space="0" w:color="auto"/>
            <w:bottom w:val="none" w:sz="0" w:space="0" w:color="auto"/>
            <w:right w:val="none" w:sz="0" w:space="0" w:color="auto"/>
          </w:divBdr>
        </w:div>
        <w:div w:id="492994528">
          <w:marLeft w:val="640"/>
          <w:marRight w:val="0"/>
          <w:marTop w:val="0"/>
          <w:marBottom w:val="0"/>
          <w:divBdr>
            <w:top w:val="none" w:sz="0" w:space="0" w:color="auto"/>
            <w:left w:val="none" w:sz="0" w:space="0" w:color="auto"/>
            <w:bottom w:val="none" w:sz="0" w:space="0" w:color="auto"/>
            <w:right w:val="none" w:sz="0" w:space="0" w:color="auto"/>
          </w:divBdr>
        </w:div>
        <w:div w:id="972910945">
          <w:marLeft w:val="640"/>
          <w:marRight w:val="0"/>
          <w:marTop w:val="0"/>
          <w:marBottom w:val="0"/>
          <w:divBdr>
            <w:top w:val="none" w:sz="0" w:space="0" w:color="auto"/>
            <w:left w:val="none" w:sz="0" w:space="0" w:color="auto"/>
            <w:bottom w:val="none" w:sz="0" w:space="0" w:color="auto"/>
            <w:right w:val="none" w:sz="0" w:space="0" w:color="auto"/>
          </w:divBdr>
        </w:div>
        <w:div w:id="1105030884">
          <w:marLeft w:val="640"/>
          <w:marRight w:val="0"/>
          <w:marTop w:val="0"/>
          <w:marBottom w:val="0"/>
          <w:divBdr>
            <w:top w:val="none" w:sz="0" w:space="0" w:color="auto"/>
            <w:left w:val="none" w:sz="0" w:space="0" w:color="auto"/>
            <w:bottom w:val="none" w:sz="0" w:space="0" w:color="auto"/>
            <w:right w:val="none" w:sz="0" w:space="0" w:color="auto"/>
          </w:divBdr>
        </w:div>
        <w:div w:id="749928544">
          <w:marLeft w:val="640"/>
          <w:marRight w:val="0"/>
          <w:marTop w:val="0"/>
          <w:marBottom w:val="0"/>
          <w:divBdr>
            <w:top w:val="none" w:sz="0" w:space="0" w:color="auto"/>
            <w:left w:val="none" w:sz="0" w:space="0" w:color="auto"/>
            <w:bottom w:val="none" w:sz="0" w:space="0" w:color="auto"/>
            <w:right w:val="none" w:sz="0" w:space="0" w:color="auto"/>
          </w:divBdr>
        </w:div>
        <w:div w:id="1384596709">
          <w:marLeft w:val="640"/>
          <w:marRight w:val="0"/>
          <w:marTop w:val="0"/>
          <w:marBottom w:val="0"/>
          <w:divBdr>
            <w:top w:val="none" w:sz="0" w:space="0" w:color="auto"/>
            <w:left w:val="none" w:sz="0" w:space="0" w:color="auto"/>
            <w:bottom w:val="none" w:sz="0" w:space="0" w:color="auto"/>
            <w:right w:val="none" w:sz="0" w:space="0" w:color="auto"/>
          </w:divBdr>
        </w:div>
        <w:div w:id="596332635">
          <w:marLeft w:val="640"/>
          <w:marRight w:val="0"/>
          <w:marTop w:val="0"/>
          <w:marBottom w:val="0"/>
          <w:divBdr>
            <w:top w:val="none" w:sz="0" w:space="0" w:color="auto"/>
            <w:left w:val="none" w:sz="0" w:space="0" w:color="auto"/>
            <w:bottom w:val="none" w:sz="0" w:space="0" w:color="auto"/>
            <w:right w:val="none" w:sz="0" w:space="0" w:color="auto"/>
          </w:divBdr>
        </w:div>
        <w:div w:id="1600021332">
          <w:marLeft w:val="640"/>
          <w:marRight w:val="0"/>
          <w:marTop w:val="0"/>
          <w:marBottom w:val="0"/>
          <w:divBdr>
            <w:top w:val="none" w:sz="0" w:space="0" w:color="auto"/>
            <w:left w:val="none" w:sz="0" w:space="0" w:color="auto"/>
            <w:bottom w:val="none" w:sz="0" w:space="0" w:color="auto"/>
            <w:right w:val="none" w:sz="0" w:space="0" w:color="auto"/>
          </w:divBdr>
        </w:div>
        <w:div w:id="294408439">
          <w:marLeft w:val="640"/>
          <w:marRight w:val="0"/>
          <w:marTop w:val="0"/>
          <w:marBottom w:val="0"/>
          <w:divBdr>
            <w:top w:val="none" w:sz="0" w:space="0" w:color="auto"/>
            <w:left w:val="none" w:sz="0" w:space="0" w:color="auto"/>
            <w:bottom w:val="none" w:sz="0" w:space="0" w:color="auto"/>
            <w:right w:val="none" w:sz="0" w:space="0" w:color="auto"/>
          </w:divBdr>
        </w:div>
        <w:div w:id="376585112">
          <w:marLeft w:val="640"/>
          <w:marRight w:val="0"/>
          <w:marTop w:val="0"/>
          <w:marBottom w:val="0"/>
          <w:divBdr>
            <w:top w:val="none" w:sz="0" w:space="0" w:color="auto"/>
            <w:left w:val="none" w:sz="0" w:space="0" w:color="auto"/>
            <w:bottom w:val="none" w:sz="0" w:space="0" w:color="auto"/>
            <w:right w:val="none" w:sz="0" w:space="0" w:color="auto"/>
          </w:divBdr>
        </w:div>
        <w:div w:id="978723549">
          <w:marLeft w:val="640"/>
          <w:marRight w:val="0"/>
          <w:marTop w:val="0"/>
          <w:marBottom w:val="0"/>
          <w:divBdr>
            <w:top w:val="none" w:sz="0" w:space="0" w:color="auto"/>
            <w:left w:val="none" w:sz="0" w:space="0" w:color="auto"/>
            <w:bottom w:val="none" w:sz="0" w:space="0" w:color="auto"/>
            <w:right w:val="none" w:sz="0" w:space="0" w:color="auto"/>
          </w:divBdr>
        </w:div>
        <w:div w:id="893465510">
          <w:marLeft w:val="640"/>
          <w:marRight w:val="0"/>
          <w:marTop w:val="0"/>
          <w:marBottom w:val="0"/>
          <w:divBdr>
            <w:top w:val="none" w:sz="0" w:space="0" w:color="auto"/>
            <w:left w:val="none" w:sz="0" w:space="0" w:color="auto"/>
            <w:bottom w:val="none" w:sz="0" w:space="0" w:color="auto"/>
            <w:right w:val="none" w:sz="0" w:space="0" w:color="auto"/>
          </w:divBdr>
        </w:div>
        <w:div w:id="1087338947">
          <w:marLeft w:val="640"/>
          <w:marRight w:val="0"/>
          <w:marTop w:val="0"/>
          <w:marBottom w:val="0"/>
          <w:divBdr>
            <w:top w:val="none" w:sz="0" w:space="0" w:color="auto"/>
            <w:left w:val="none" w:sz="0" w:space="0" w:color="auto"/>
            <w:bottom w:val="none" w:sz="0" w:space="0" w:color="auto"/>
            <w:right w:val="none" w:sz="0" w:space="0" w:color="auto"/>
          </w:divBdr>
        </w:div>
        <w:div w:id="1676610420">
          <w:marLeft w:val="640"/>
          <w:marRight w:val="0"/>
          <w:marTop w:val="0"/>
          <w:marBottom w:val="0"/>
          <w:divBdr>
            <w:top w:val="none" w:sz="0" w:space="0" w:color="auto"/>
            <w:left w:val="none" w:sz="0" w:space="0" w:color="auto"/>
            <w:bottom w:val="none" w:sz="0" w:space="0" w:color="auto"/>
            <w:right w:val="none" w:sz="0" w:space="0" w:color="auto"/>
          </w:divBdr>
        </w:div>
        <w:div w:id="1055391746">
          <w:marLeft w:val="640"/>
          <w:marRight w:val="0"/>
          <w:marTop w:val="0"/>
          <w:marBottom w:val="0"/>
          <w:divBdr>
            <w:top w:val="none" w:sz="0" w:space="0" w:color="auto"/>
            <w:left w:val="none" w:sz="0" w:space="0" w:color="auto"/>
            <w:bottom w:val="none" w:sz="0" w:space="0" w:color="auto"/>
            <w:right w:val="none" w:sz="0" w:space="0" w:color="auto"/>
          </w:divBdr>
        </w:div>
        <w:div w:id="1835296598">
          <w:marLeft w:val="640"/>
          <w:marRight w:val="0"/>
          <w:marTop w:val="0"/>
          <w:marBottom w:val="0"/>
          <w:divBdr>
            <w:top w:val="none" w:sz="0" w:space="0" w:color="auto"/>
            <w:left w:val="none" w:sz="0" w:space="0" w:color="auto"/>
            <w:bottom w:val="none" w:sz="0" w:space="0" w:color="auto"/>
            <w:right w:val="none" w:sz="0" w:space="0" w:color="auto"/>
          </w:divBdr>
        </w:div>
        <w:div w:id="68113702">
          <w:marLeft w:val="640"/>
          <w:marRight w:val="0"/>
          <w:marTop w:val="0"/>
          <w:marBottom w:val="0"/>
          <w:divBdr>
            <w:top w:val="none" w:sz="0" w:space="0" w:color="auto"/>
            <w:left w:val="none" w:sz="0" w:space="0" w:color="auto"/>
            <w:bottom w:val="none" w:sz="0" w:space="0" w:color="auto"/>
            <w:right w:val="none" w:sz="0" w:space="0" w:color="auto"/>
          </w:divBdr>
        </w:div>
        <w:div w:id="1399726">
          <w:marLeft w:val="640"/>
          <w:marRight w:val="0"/>
          <w:marTop w:val="0"/>
          <w:marBottom w:val="0"/>
          <w:divBdr>
            <w:top w:val="none" w:sz="0" w:space="0" w:color="auto"/>
            <w:left w:val="none" w:sz="0" w:space="0" w:color="auto"/>
            <w:bottom w:val="none" w:sz="0" w:space="0" w:color="auto"/>
            <w:right w:val="none" w:sz="0" w:space="0" w:color="auto"/>
          </w:divBdr>
        </w:div>
        <w:div w:id="777215332">
          <w:marLeft w:val="640"/>
          <w:marRight w:val="0"/>
          <w:marTop w:val="0"/>
          <w:marBottom w:val="0"/>
          <w:divBdr>
            <w:top w:val="none" w:sz="0" w:space="0" w:color="auto"/>
            <w:left w:val="none" w:sz="0" w:space="0" w:color="auto"/>
            <w:bottom w:val="none" w:sz="0" w:space="0" w:color="auto"/>
            <w:right w:val="none" w:sz="0" w:space="0" w:color="auto"/>
          </w:divBdr>
        </w:div>
        <w:div w:id="368922662">
          <w:marLeft w:val="640"/>
          <w:marRight w:val="0"/>
          <w:marTop w:val="0"/>
          <w:marBottom w:val="0"/>
          <w:divBdr>
            <w:top w:val="none" w:sz="0" w:space="0" w:color="auto"/>
            <w:left w:val="none" w:sz="0" w:space="0" w:color="auto"/>
            <w:bottom w:val="none" w:sz="0" w:space="0" w:color="auto"/>
            <w:right w:val="none" w:sz="0" w:space="0" w:color="auto"/>
          </w:divBdr>
        </w:div>
        <w:div w:id="80833869">
          <w:marLeft w:val="640"/>
          <w:marRight w:val="0"/>
          <w:marTop w:val="0"/>
          <w:marBottom w:val="0"/>
          <w:divBdr>
            <w:top w:val="none" w:sz="0" w:space="0" w:color="auto"/>
            <w:left w:val="none" w:sz="0" w:space="0" w:color="auto"/>
            <w:bottom w:val="none" w:sz="0" w:space="0" w:color="auto"/>
            <w:right w:val="none" w:sz="0" w:space="0" w:color="auto"/>
          </w:divBdr>
        </w:div>
        <w:div w:id="26108519">
          <w:marLeft w:val="640"/>
          <w:marRight w:val="0"/>
          <w:marTop w:val="0"/>
          <w:marBottom w:val="0"/>
          <w:divBdr>
            <w:top w:val="none" w:sz="0" w:space="0" w:color="auto"/>
            <w:left w:val="none" w:sz="0" w:space="0" w:color="auto"/>
            <w:bottom w:val="none" w:sz="0" w:space="0" w:color="auto"/>
            <w:right w:val="none" w:sz="0" w:space="0" w:color="auto"/>
          </w:divBdr>
        </w:div>
        <w:div w:id="166872624">
          <w:marLeft w:val="640"/>
          <w:marRight w:val="0"/>
          <w:marTop w:val="0"/>
          <w:marBottom w:val="0"/>
          <w:divBdr>
            <w:top w:val="none" w:sz="0" w:space="0" w:color="auto"/>
            <w:left w:val="none" w:sz="0" w:space="0" w:color="auto"/>
            <w:bottom w:val="none" w:sz="0" w:space="0" w:color="auto"/>
            <w:right w:val="none" w:sz="0" w:space="0" w:color="auto"/>
          </w:divBdr>
        </w:div>
        <w:div w:id="1718509593">
          <w:marLeft w:val="640"/>
          <w:marRight w:val="0"/>
          <w:marTop w:val="0"/>
          <w:marBottom w:val="0"/>
          <w:divBdr>
            <w:top w:val="none" w:sz="0" w:space="0" w:color="auto"/>
            <w:left w:val="none" w:sz="0" w:space="0" w:color="auto"/>
            <w:bottom w:val="none" w:sz="0" w:space="0" w:color="auto"/>
            <w:right w:val="none" w:sz="0" w:space="0" w:color="auto"/>
          </w:divBdr>
        </w:div>
        <w:div w:id="1490748247">
          <w:marLeft w:val="640"/>
          <w:marRight w:val="0"/>
          <w:marTop w:val="0"/>
          <w:marBottom w:val="0"/>
          <w:divBdr>
            <w:top w:val="none" w:sz="0" w:space="0" w:color="auto"/>
            <w:left w:val="none" w:sz="0" w:space="0" w:color="auto"/>
            <w:bottom w:val="none" w:sz="0" w:space="0" w:color="auto"/>
            <w:right w:val="none" w:sz="0" w:space="0" w:color="auto"/>
          </w:divBdr>
        </w:div>
        <w:div w:id="1954633774">
          <w:marLeft w:val="640"/>
          <w:marRight w:val="0"/>
          <w:marTop w:val="0"/>
          <w:marBottom w:val="0"/>
          <w:divBdr>
            <w:top w:val="none" w:sz="0" w:space="0" w:color="auto"/>
            <w:left w:val="none" w:sz="0" w:space="0" w:color="auto"/>
            <w:bottom w:val="none" w:sz="0" w:space="0" w:color="auto"/>
            <w:right w:val="none" w:sz="0" w:space="0" w:color="auto"/>
          </w:divBdr>
        </w:div>
        <w:div w:id="1890338564">
          <w:marLeft w:val="640"/>
          <w:marRight w:val="0"/>
          <w:marTop w:val="0"/>
          <w:marBottom w:val="0"/>
          <w:divBdr>
            <w:top w:val="none" w:sz="0" w:space="0" w:color="auto"/>
            <w:left w:val="none" w:sz="0" w:space="0" w:color="auto"/>
            <w:bottom w:val="none" w:sz="0" w:space="0" w:color="auto"/>
            <w:right w:val="none" w:sz="0" w:space="0" w:color="auto"/>
          </w:divBdr>
        </w:div>
        <w:div w:id="1402481896">
          <w:marLeft w:val="640"/>
          <w:marRight w:val="0"/>
          <w:marTop w:val="0"/>
          <w:marBottom w:val="0"/>
          <w:divBdr>
            <w:top w:val="none" w:sz="0" w:space="0" w:color="auto"/>
            <w:left w:val="none" w:sz="0" w:space="0" w:color="auto"/>
            <w:bottom w:val="none" w:sz="0" w:space="0" w:color="auto"/>
            <w:right w:val="none" w:sz="0" w:space="0" w:color="auto"/>
          </w:divBdr>
        </w:div>
        <w:div w:id="928732873">
          <w:marLeft w:val="640"/>
          <w:marRight w:val="0"/>
          <w:marTop w:val="0"/>
          <w:marBottom w:val="0"/>
          <w:divBdr>
            <w:top w:val="none" w:sz="0" w:space="0" w:color="auto"/>
            <w:left w:val="none" w:sz="0" w:space="0" w:color="auto"/>
            <w:bottom w:val="none" w:sz="0" w:space="0" w:color="auto"/>
            <w:right w:val="none" w:sz="0" w:space="0" w:color="auto"/>
          </w:divBdr>
        </w:div>
        <w:div w:id="801654507">
          <w:marLeft w:val="640"/>
          <w:marRight w:val="0"/>
          <w:marTop w:val="0"/>
          <w:marBottom w:val="0"/>
          <w:divBdr>
            <w:top w:val="none" w:sz="0" w:space="0" w:color="auto"/>
            <w:left w:val="none" w:sz="0" w:space="0" w:color="auto"/>
            <w:bottom w:val="none" w:sz="0" w:space="0" w:color="auto"/>
            <w:right w:val="none" w:sz="0" w:space="0" w:color="auto"/>
          </w:divBdr>
        </w:div>
        <w:div w:id="1983608914">
          <w:marLeft w:val="640"/>
          <w:marRight w:val="0"/>
          <w:marTop w:val="0"/>
          <w:marBottom w:val="0"/>
          <w:divBdr>
            <w:top w:val="none" w:sz="0" w:space="0" w:color="auto"/>
            <w:left w:val="none" w:sz="0" w:space="0" w:color="auto"/>
            <w:bottom w:val="none" w:sz="0" w:space="0" w:color="auto"/>
            <w:right w:val="none" w:sz="0" w:space="0" w:color="auto"/>
          </w:divBdr>
        </w:div>
        <w:div w:id="764809194">
          <w:marLeft w:val="640"/>
          <w:marRight w:val="0"/>
          <w:marTop w:val="0"/>
          <w:marBottom w:val="0"/>
          <w:divBdr>
            <w:top w:val="none" w:sz="0" w:space="0" w:color="auto"/>
            <w:left w:val="none" w:sz="0" w:space="0" w:color="auto"/>
            <w:bottom w:val="none" w:sz="0" w:space="0" w:color="auto"/>
            <w:right w:val="none" w:sz="0" w:space="0" w:color="auto"/>
          </w:divBdr>
        </w:div>
        <w:div w:id="372583395">
          <w:marLeft w:val="640"/>
          <w:marRight w:val="0"/>
          <w:marTop w:val="0"/>
          <w:marBottom w:val="0"/>
          <w:divBdr>
            <w:top w:val="none" w:sz="0" w:space="0" w:color="auto"/>
            <w:left w:val="none" w:sz="0" w:space="0" w:color="auto"/>
            <w:bottom w:val="none" w:sz="0" w:space="0" w:color="auto"/>
            <w:right w:val="none" w:sz="0" w:space="0" w:color="auto"/>
          </w:divBdr>
        </w:div>
        <w:div w:id="138769784">
          <w:marLeft w:val="640"/>
          <w:marRight w:val="0"/>
          <w:marTop w:val="0"/>
          <w:marBottom w:val="0"/>
          <w:divBdr>
            <w:top w:val="none" w:sz="0" w:space="0" w:color="auto"/>
            <w:left w:val="none" w:sz="0" w:space="0" w:color="auto"/>
            <w:bottom w:val="none" w:sz="0" w:space="0" w:color="auto"/>
            <w:right w:val="none" w:sz="0" w:space="0" w:color="auto"/>
          </w:divBdr>
        </w:div>
        <w:div w:id="2006203389">
          <w:marLeft w:val="640"/>
          <w:marRight w:val="0"/>
          <w:marTop w:val="0"/>
          <w:marBottom w:val="0"/>
          <w:divBdr>
            <w:top w:val="none" w:sz="0" w:space="0" w:color="auto"/>
            <w:left w:val="none" w:sz="0" w:space="0" w:color="auto"/>
            <w:bottom w:val="none" w:sz="0" w:space="0" w:color="auto"/>
            <w:right w:val="none" w:sz="0" w:space="0" w:color="auto"/>
          </w:divBdr>
        </w:div>
        <w:div w:id="1907563870">
          <w:marLeft w:val="640"/>
          <w:marRight w:val="0"/>
          <w:marTop w:val="0"/>
          <w:marBottom w:val="0"/>
          <w:divBdr>
            <w:top w:val="none" w:sz="0" w:space="0" w:color="auto"/>
            <w:left w:val="none" w:sz="0" w:space="0" w:color="auto"/>
            <w:bottom w:val="none" w:sz="0" w:space="0" w:color="auto"/>
            <w:right w:val="none" w:sz="0" w:space="0" w:color="auto"/>
          </w:divBdr>
        </w:div>
        <w:div w:id="76950015">
          <w:marLeft w:val="640"/>
          <w:marRight w:val="0"/>
          <w:marTop w:val="0"/>
          <w:marBottom w:val="0"/>
          <w:divBdr>
            <w:top w:val="none" w:sz="0" w:space="0" w:color="auto"/>
            <w:left w:val="none" w:sz="0" w:space="0" w:color="auto"/>
            <w:bottom w:val="none" w:sz="0" w:space="0" w:color="auto"/>
            <w:right w:val="none" w:sz="0" w:space="0" w:color="auto"/>
          </w:divBdr>
        </w:div>
      </w:divsChild>
    </w:div>
    <w:div w:id="501547723">
      <w:bodyDiv w:val="1"/>
      <w:marLeft w:val="0"/>
      <w:marRight w:val="0"/>
      <w:marTop w:val="0"/>
      <w:marBottom w:val="0"/>
      <w:divBdr>
        <w:top w:val="none" w:sz="0" w:space="0" w:color="auto"/>
        <w:left w:val="none" w:sz="0" w:space="0" w:color="auto"/>
        <w:bottom w:val="none" w:sz="0" w:space="0" w:color="auto"/>
        <w:right w:val="none" w:sz="0" w:space="0" w:color="auto"/>
      </w:divBdr>
      <w:divsChild>
        <w:div w:id="652176931">
          <w:marLeft w:val="480"/>
          <w:marRight w:val="0"/>
          <w:marTop w:val="0"/>
          <w:marBottom w:val="0"/>
          <w:divBdr>
            <w:top w:val="none" w:sz="0" w:space="0" w:color="auto"/>
            <w:left w:val="none" w:sz="0" w:space="0" w:color="auto"/>
            <w:bottom w:val="none" w:sz="0" w:space="0" w:color="auto"/>
            <w:right w:val="none" w:sz="0" w:space="0" w:color="auto"/>
          </w:divBdr>
        </w:div>
        <w:div w:id="1319260507">
          <w:marLeft w:val="480"/>
          <w:marRight w:val="0"/>
          <w:marTop w:val="0"/>
          <w:marBottom w:val="0"/>
          <w:divBdr>
            <w:top w:val="none" w:sz="0" w:space="0" w:color="auto"/>
            <w:left w:val="none" w:sz="0" w:space="0" w:color="auto"/>
            <w:bottom w:val="none" w:sz="0" w:space="0" w:color="auto"/>
            <w:right w:val="none" w:sz="0" w:space="0" w:color="auto"/>
          </w:divBdr>
        </w:div>
        <w:div w:id="271327251">
          <w:marLeft w:val="480"/>
          <w:marRight w:val="0"/>
          <w:marTop w:val="0"/>
          <w:marBottom w:val="0"/>
          <w:divBdr>
            <w:top w:val="none" w:sz="0" w:space="0" w:color="auto"/>
            <w:left w:val="none" w:sz="0" w:space="0" w:color="auto"/>
            <w:bottom w:val="none" w:sz="0" w:space="0" w:color="auto"/>
            <w:right w:val="none" w:sz="0" w:space="0" w:color="auto"/>
          </w:divBdr>
        </w:div>
        <w:div w:id="1528831927">
          <w:marLeft w:val="480"/>
          <w:marRight w:val="0"/>
          <w:marTop w:val="0"/>
          <w:marBottom w:val="0"/>
          <w:divBdr>
            <w:top w:val="none" w:sz="0" w:space="0" w:color="auto"/>
            <w:left w:val="none" w:sz="0" w:space="0" w:color="auto"/>
            <w:bottom w:val="none" w:sz="0" w:space="0" w:color="auto"/>
            <w:right w:val="none" w:sz="0" w:space="0" w:color="auto"/>
          </w:divBdr>
        </w:div>
        <w:div w:id="1931037932">
          <w:marLeft w:val="480"/>
          <w:marRight w:val="0"/>
          <w:marTop w:val="0"/>
          <w:marBottom w:val="0"/>
          <w:divBdr>
            <w:top w:val="none" w:sz="0" w:space="0" w:color="auto"/>
            <w:left w:val="none" w:sz="0" w:space="0" w:color="auto"/>
            <w:bottom w:val="none" w:sz="0" w:space="0" w:color="auto"/>
            <w:right w:val="none" w:sz="0" w:space="0" w:color="auto"/>
          </w:divBdr>
        </w:div>
        <w:div w:id="1345134961">
          <w:marLeft w:val="480"/>
          <w:marRight w:val="0"/>
          <w:marTop w:val="0"/>
          <w:marBottom w:val="0"/>
          <w:divBdr>
            <w:top w:val="none" w:sz="0" w:space="0" w:color="auto"/>
            <w:left w:val="none" w:sz="0" w:space="0" w:color="auto"/>
            <w:bottom w:val="none" w:sz="0" w:space="0" w:color="auto"/>
            <w:right w:val="none" w:sz="0" w:space="0" w:color="auto"/>
          </w:divBdr>
        </w:div>
        <w:div w:id="570233975">
          <w:marLeft w:val="480"/>
          <w:marRight w:val="0"/>
          <w:marTop w:val="0"/>
          <w:marBottom w:val="0"/>
          <w:divBdr>
            <w:top w:val="none" w:sz="0" w:space="0" w:color="auto"/>
            <w:left w:val="none" w:sz="0" w:space="0" w:color="auto"/>
            <w:bottom w:val="none" w:sz="0" w:space="0" w:color="auto"/>
            <w:right w:val="none" w:sz="0" w:space="0" w:color="auto"/>
          </w:divBdr>
        </w:div>
        <w:div w:id="1866676038">
          <w:marLeft w:val="480"/>
          <w:marRight w:val="0"/>
          <w:marTop w:val="0"/>
          <w:marBottom w:val="0"/>
          <w:divBdr>
            <w:top w:val="none" w:sz="0" w:space="0" w:color="auto"/>
            <w:left w:val="none" w:sz="0" w:space="0" w:color="auto"/>
            <w:bottom w:val="none" w:sz="0" w:space="0" w:color="auto"/>
            <w:right w:val="none" w:sz="0" w:space="0" w:color="auto"/>
          </w:divBdr>
        </w:div>
        <w:div w:id="1874920384">
          <w:marLeft w:val="480"/>
          <w:marRight w:val="0"/>
          <w:marTop w:val="0"/>
          <w:marBottom w:val="0"/>
          <w:divBdr>
            <w:top w:val="none" w:sz="0" w:space="0" w:color="auto"/>
            <w:left w:val="none" w:sz="0" w:space="0" w:color="auto"/>
            <w:bottom w:val="none" w:sz="0" w:space="0" w:color="auto"/>
            <w:right w:val="none" w:sz="0" w:space="0" w:color="auto"/>
          </w:divBdr>
        </w:div>
        <w:div w:id="1817182629">
          <w:marLeft w:val="480"/>
          <w:marRight w:val="0"/>
          <w:marTop w:val="0"/>
          <w:marBottom w:val="0"/>
          <w:divBdr>
            <w:top w:val="none" w:sz="0" w:space="0" w:color="auto"/>
            <w:left w:val="none" w:sz="0" w:space="0" w:color="auto"/>
            <w:bottom w:val="none" w:sz="0" w:space="0" w:color="auto"/>
            <w:right w:val="none" w:sz="0" w:space="0" w:color="auto"/>
          </w:divBdr>
        </w:div>
        <w:div w:id="1168862153">
          <w:marLeft w:val="480"/>
          <w:marRight w:val="0"/>
          <w:marTop w:val="0"/>
          <w:marBottom w:val="0"/>
          <w:divBdr>
            <w:top w:val="none" w:sz="0" w:space="0" w:color="auto"/>
            <w:left w:val="none" w:sz="0" w:space="0" w:color="auto"/>
            <w:bottom w:val="none" w:sz="0" w:space="0" w:color="auto"/>
            <w:right w:val="none" w:sz="0" w:space="0" w:color="auto"/>
          </w:divBdr>
        </w:div>
        <w:div w:id="1264269031">
          <w:marLeft w:val="480"/>
          <w:marRight w:val="0"/>
          <w:marTop w:val="0"/>
          <w:marBottom w:val="0"/>
          <w:divBdr>
            <w:top w:val="none" w:sz="0" w:space="0" w:color="auto"/>
            <w:left w:val="none" w:sz="0" w:space="0" w:color="auto"/>
            <w:bottom w:val="none" w:sz="0" w:space="0" w:color="auto"/>
            <w:right w:val="none" w:sz="0" w:space="0" w:color="auto"/>
          </w:divBdr>
        </w:div>
        <w:div w:id="548497683">
          <w:marLeft w:val="480"/>
          <w:marRight w:val="0"/>
          <w:marTop w:val="0"/>
          <w:marBottom w:val="0"/>
          <w:divBdr>
            <w:top w:val="none" w:sz="0" w:space="0" w:color="auto"/>
            <w:left w:val="none" w:sz="0" w:space="0" w:color="auto"/>
            <w:bottom w:val="none" w:sz="0" w:space="0" w:color="auto"/>
            <w:right w:val="none" w:sz="0" w:space="0" w:color="auto"/>
          </w:divBdr>
        </w:div>
        <w:div w:id="664557123">
          <w:marLeft w:val="480"/>
          <w:marRight w:val="0"/>
          <w:marTop w:val="0"/>
          <w:marBottom w:val="0"/>
          <w:divBdr>
            <w:top w:val="none" w:sz="0" w:space="0" w:color="auto"/>
            <w:left w:val="none" w:sz="0" w:space="0" w:color="auto"/>
            <w:bottom w:val="none" w:sz="0" w:space="0" w:color="auto"/>
            <w:right w:val="none" w:sz="0" w:space="0" w:color="auto"/>
          </w:divBdr>
        </w:div>
        <w:div w:id="1767074398">
          <w:marLeft w:val="480"/>
          <w:marRight w:val="0"/>
          <w:marTop w:val="0"/>
          <w:marBottom w:val="0"/>
          <w:divBdr>
            <w:top w:val="none" w:sz="0" w:space="0" w:color="auto"/>
            <w:left w:val="none" w:sz="0" w:space="0" w:color="auto"/>
            <w:bottom w:val="none" w:sz="0" w:space="0" w:color="auto"/>
            <w:right w:val="none" w:sz="0" w:space="0" w:color="auto"/>
          </w:divBdr>
        </w:div>
        <w:div w:id="2089956380">
          <w:marLeft w:val="480"/>
          <w:marRight w:val="0"/>
          <w:marTop w:val="0"/>
          <w:marBottom w:val="0"/>
          <w:divBdr>
            <w:top w:val="none" w:sz="0" w:space="0" w:color="auto"/>
            <w:left w:val="none" w:sz="0" w:space="0" w:color="auto"/>
            <w:bottom w:val="none" w:sz="0" w:space="0" w:color="auto"/>
            <w:right w:val="none" w:sz="0" w:space="0" w:color="auto"/>
          </w:divBdr>
        </w:div>
        <w:div w:id="247620564">
          <w:marLeft w:val="480"/>
          <w:marRight w:val="0"/>
          <w:marTop w:val="0"/>
          <w:marBottom w:val="0"/>
          <w:divBdr>
            <w:top w:val="none" w:sz="0" w:space="0" w:color="auto"/>
            <w:left w:val="none" w:sz="0" w:space="0" w:color="auto"/>
            <w:bottom w:val="none" w:sz="0" w:space="0" w:color="auto"/>
            <w:right w:val="none" w:sz="0" w:space="0" w:color="auto"/>
          </w:divBdr>
        </w:div>
        <w:div w:id="1517041259">
          <w:marLeft w:val="480"/>
          <w:marRight w:val="0"/>
          <w:marTop w:val="0"/>
          <w:marBottom w:val="0"/>
          <w:divBdr>
            <w:top w:val="none" w:sz="0" w:space="0" w:color="auto"/>
            <w:left w:val="none" w:sz="0" w:space="0" w:color="auto"/>
            <w:bottom w:val="none" w:sz="0" w:space="0" w:color="auto"/>
            <w:right w:val="none" w:sz="0" w:space="0" w:color="auto"/>
          </w:divBdr>
        </w:div>
        <w:div w:id="101804904">
          <w:marLeft w:val="480"/>
          <w:marRight w:val="0"/>
          <w:marTop w:val="0"/>
          <w:marBottom w:val="0"/>
          <w:divBdr>
            <w:top w:val="none" w:sz="0" w:space="0" w:color="auto"/>
            <w:left w:val="none" w:sz="0" w:space="0" w:color="auto"/>
            <w:bottom w:val="none" w:sz="0" w:space="0" w:color="auto"/>
            <w:right w:val="none" w:sz="0" w:space="0" w:color="auto"/>
          </w:divBdr>
        </w:div>
        <w:div w:id="1383871453">
          <w:marLeft w:val="480"/>
          <w:marRight w:val="0"/>
          <w:marTop w:val="0"/>
          <w:marBottom w:val="0"/>
          <w:divBdr>
            <w:top w:val="none" w:sz="0" w:space="0" w:color="auto"/>
            <w:left w:val="none" w:sz="0" w:space="0" w:color="auto"/>
            <w:bottom w:val="none" w:sz="0" w:space="0" w:color="auto"/>
            <w:right w:val="none" w:sz="0" w:space="0" w:color="auto"/>
          </w:divBdr>
        </w:div>
        <w:div w:id="939874981">
          <w:marLeft w:val="480"/>
          <w:marRight w:val="0"/>
          <w:marTop w:val="0"/>
          <w:marBottom w:val="0"/>
          <w:divBdr>
            <w:top w:val="none" w:sz="0" w:space="0" w:color="auto"/>
            <w:left w:val="none" w:sz="0" w:space="0" w:color="auto"/>
            <w:bottom w:val="none" w:sz="0" w:space="0" w:color="auto"/>
            <w:right w:val="none" w:sz="0" w:space="0" w:color="auto"/>
          </w:divBdr>
        </w:div>
        <w:div w:id="699087987">
          <w:marLeft w:val="480"/>
          <w:marRight w:val="0"/>
          <w:marTop w:val="0"/>
          <w:marBottom w:val="0"/>
          <w:divBdr>
            <w:top w:val="none" w:sz="0" w:space="0" w:color="auto"/>
            <w:left w:val="none" w:sz="0" w:space="0" w:color="auto"/>
            <w:bottom w:val="none" w:sz="0" w:space="0" w:color="auto"/>
            <w:right w:val="none" w:sz="0" w:space="0" w:color="auto"/>
          </w:divBdr>
        </w:div>
        <w:div w:id="895168388">
          <w:marLeft w:val="480"/>
          <w:marRight w:val="0"/>
          <w:marTop w:val="0"/>
          <w:marBottom w:val="0"/>
          <w:divBdr>
            <w:top w:val="none" w:sz="0" w:space="0" w:color="auto"/>
            <w:left w:val="none" w:sz="0" w:space="0" w:color="auto"/>
            <w:bottom w:val="none" w:sz="0" w:space="0" w:color="auto"/>
            <w:right w:val="none" w:sz="0" w:space="0" w:color="auto"/>
          </w:divBdr>
        </w:div>
        <w:div w:id="1765805682">
          <w:marLeft w:val="480"/>
          <w:marRight w:val="0"/>
          <w:marTop w:val="0"/>
          <w:marBottom w:val="0"/>
          <w:divBdr>
            <w:top w:val="none" w:sz="0" w:space="0" w:color="auto"/>
            <w:left w:val="none" w:sz="0" w:space="0" w:color="auto"/>
            <w:bottom w:val="none" w:sz="0" w:space="0" w:color="auto"/>
            <w:right w:val="none" w:sz="0" w:space="0" w:color="auto"/>
          </w:divBdr>
        </w:div>
        <w:div w:id="156000651">
          <w:marLeft w:val="480"/>
          <w:marRight w:val="0"/>
          <w:marTop w:val="0"/>
          <w:marBottom w:val="0"/>
          <w:divBdr>
            <w:top w:val="none" w:sz="0" w:space="0" w:color="auto"/>
            <w:left w:val="none" w:sz="0" w:space="0" w:color="auto"/>
            <w:bottom w:val="none" w:sz="0" w:space="0" w:color="auto"/>
            <w:right w:val="none" w:sz="0" w:space="0" w:color="auto"/>
          </w:divBdr>
        </w:div>
        <w:div w:id="874729784">
          <w:marLeft w:val="480"/>
          <w:marRight w:val="0"/>
          <w:marTop w:val="0"/>
          <w:marBottom w:val="0"/>
          <w:divBdr>
            <w:top w:val="none" w:sz="0" w:space="0" w:color="auto"/>
            <w:left w:val="none" w:sz="0" w:space="0" w:color="auto"/>
            <w:bottom w:val="none" w:sz="0" w:space="0" w:color="auto"/>
            <w:right w:val="none" w:sz="0" w:space="0" w:color="auto"/>
          </w:divBdr>
        </w:div>
        <w:div w:id="1584796956">
          <w:marLeft w:val="480"/>
          <w:marRight w:val="0"/>
          <w:marTop w:val="0"/>
          <w:marBottom w:val="0"/>
          <w:divBdr>
            <w:top w:val="none" w:sz="0" w:space="0" w:color="auto"/>
            <w:left w:val="none" w:sz="0" w:space="0" w:color="auto"/>
            <w:bottom w:val="none" w:sz="0" w:space="0" w:color="auto"/>
            <w:right w:val="none" w:sz="0" w:space="0" w:color="auto"/>
          </w:divBdr>
        </w:div>
        <w:div w:id="186527518">
          <w:marLeft w:val="480"/>
          <w:marRight w:val="0"/>
          <w:marTop w:val="0"/>
          <w:marBottom w:val="0"/>
          <w:divBdr>
            <w:top w:val="none" w:sz="0" w:space="0" w:color="auto"/>
            <w:left w:val="none" w:sz="0" w:space="0" w:color="auto"/>
            <w:bottom w:val="none" w:sz="0" w:space="0" w:color="auto"/>
            <w:right w:val="none" w:sz="0" w:space="0" w:color="auto"/>
          </w:divBdr>
        </w:div>
        <w:div w:id="404768072">
          <w:marLeft w:val="480"/>
          <w:marRight w:val="0"/>
          <w:marTop w:val="0"/>
          <w:marBottom w:val="0"/>
          <w:divBdr>
            <w:top w:val="none" w:sz="0" w:space="0" w:color="auto"/>
            <w:left w:val="none" w:sz="0" w:space="0" w:color="auto"/>
            <w:bottom w:val="none" w:sz="0" w:space="0" w:color="auto"/>
            <w:right w:val="none" w:sz="0" w:space="0" w:color="auto"/>
          </w:divBdr>
        </w:div>
        <w:div w:id="1862284685">
          <w:marLeft w:val="480"/>
          <w:marRight w:val="0"/>
          <w:marTop w:val="0"/>
          <w:marBottom w:val="0"/>
          <w:divBdr>
            <w:top w:val="none" w:sz="0" w:space="0" w:color="auto"/>
            <w:left w:val="none" w:sz="0" w:space="0" w:color="auto"/>
            <w:bottom w:val="none" w:sz="0" w:space="0" w:color="auto"/>
            <w:right w:val="none" w:sz="0" w:space="0" w:color="auto"/>
          </w:divBdr>
        </w:div>
        <w:div w:id="1260288739">
          <w:marLeft w:val="480"/>
          <w:marRight w:val="0"/>
          <w:marTop w:val="0"/>
          <w:marBottom w:val="0"/>
          <w:divBdr>
            <w:top w:val="none" w:sz="0" w:space="0" w:color="auto"/>
            <w:left w:val="none" w:sz="0" w:space="0" w:color="auto"/>
            <w:bottom w:val="none" w:sz="0" w:space="0" w:color="auto"/>
            <w:right w:val="none" w:sz="0" w:space="0" w:color="auto"/>
          </w:divBdr>
        </w:div>
        <w:div w:id="1940868917">
          <w:marLeft w:val="480"/>
          <w:marRight w:val="0"/>
          <w:marTop w:val="0"/>
          <w:marBottom w:val="0"/>
          <w:divBdr>
            <w:top w:val="none" w:sz="0" w:space="0" w:color="auto"/>
            <w:left w:val="none" w:sz="0" w:space="0" w:color="auto"/>
            <w:bottom w:val="none" w:sz="0" w:space="0" w:color="auto"/>
            <w:right w:val="none" w:sz="0" w:space="0" w:color="auto"/>
          </w:divBdr>
        </w:div>
        <w:div w:id="1907380265">
          <w:marLeft w:val="480"/>
          <w:marRight w:val="0"/>
          <w:marTop w:val="0"/>
          <w:marBottom w:val="0"/>
          <w:divBdr>
            <w:top w:val="none" w:sz="0" w:space="0" w:color="auto"/>
            <w:left w:val="none" w:sz="0" w:space="0" w:color="auto"/>
            <w:bottom w:val="none" w:sz="0" w:space="0" w:color="auto"/>
            <w:right w:val="none" w:sz="0" w:space="0" w:color="auto"/>
          </w:divBdr>
        </w:div>
        <w:div w:id="1584293716">
          <w:marLeft w:val="480"/>
          <w:marRight w:val="0"/>
          <w:marTop w:val="0"/>
          <w:marBottom w:val="0"/>
          <w:divBdr>
            <w:top w:val="none" w:sz="0" w:space="0" w:color="auto"/>
            <w:left w:val="none" w:sz="0" w:space="0" w:color="auto"/>
            <w:bottom w:val="none" w:sz="0" w:space="0" w:color="auto"/>
            <w:right w:val="none" w:sz="0" w:space="0" w:color="auto"/>
          </w:divBdr>
        </w:div>
        <w:div w:id="1847287947">
          <w:marLeft w:val="480"/>
          <w:marRight w:val="0"/>
          <w:marTop w:val="0"/>
          <w:marBottom w:val="0"/>
          <w:divBdr>
            <w:top w:val="none" w:sz="0" w:space="0" w:color="auto"/>
            <w:left w:val="none" w:sz="0" w:space="0" w:color="auto"/>
            <w:bottom w:val="none" w:sz="0" w:space="0" w:color="auto"/>
            <w:right w:val="none" w:sz="0" w:space="0" w:color="auto"/>
          </w:divBdr>
        </w:div>
        <w:div w:id="137110104">
          <w:marLeft w:val="480"/>
          <w:marRight w:val="0"/>
          <w:marTop w:val="0"/>
          <w:marBottom w:val="0"/>
          <w:divBdr>
            <w:top w:val="none" w:sz="0" w:space="0" w:color="auto"/>
            <w:left w:val="none" w:sz="0" w:space="0" w:color="auto"/>
            <w:bottom w:val="none" w:sz="0" w:space="0" w:color="auto"/>
            <w:right w:val="none" w:sz="0" w:space="0" w:color="auto"/>
          </w:divBdr>
        </w:div>
        <w:div w:id="1433011164">
          <w:marLeft w:val="480"/>
          <w:marRight w:val="0"/>
          <w:marTop w:val="0"/>
          <w:marBottom w:val="0"/>
          <w:divBdr>
            <w:top w:val="none" w:sz="0" w:space="0" w:color="auto"/>
            <w:left w:val="none" w:sz="0" w:space="0" w:color="auto"/>
            <w:bottom w:val="none" w:sz="0" w:space="0" w:color="auto"/>
            <w:right w:val="none" w:sz="0" w:space="0" w:color="auto"/>
          </w:divBdr>
        </w:div>
        <w:div w:id="1223058820">
          <w:marLeft w:val="480"/>
          <w:marRight w:val="0"/>
          <w:marTop w:val="0"/>
          <w:marBottom w:val="0"/>
          <w:divBdr>
            <w:top w:val="none" w:sz="0" w:space="0" w:color="auto"/>
            <w:left w:val="none" w:sz="0" w:space="0" w:color="auto"/>
            <w:bottom w:val="none" w:sz="0" w:space="0" w:color="auto"/>
            <w:right w:val="none" w:sz="0" w:space="0" w:color="auto"/>
          </w:divBdr>
        </w:div>
        <w:div w:id="1105462062">
          <w:marLeft w:val="480"/>
          <w:marRight w:val="0"/>
          <w:marTop w:val="0"/>
          <w:marBottom w:val="0"/>
          <w:divBdr>
            <w:top w:val="none" w:sz="0" w:space="0" w:color="auto"/>
            <w:left w:val="none" w:sz="0" w:space="0" w:color="auto"/>
            <w:bottom w:val="none" w:sz="0" w:space="0" w:color="auto"/>
            <w:right w:val="none" w:sz="0" w:space="0" w:color="auto"/>
          </w:divBdr>
        </w:div>
        <w:div w:id="2084837753">
          <w:marLeft w:val="480"/>
          <w:marRight w:val="0"/>
          <w:marTop w:val="0"/>
          <w:marBottom w:val="0"/>
          <w:divBdr>
            <w:top w:val="none" w:sz="0" w:space="0" w:color="auto"/>
            <w:left w:val="none" w:sz="0" w:space="0" w:color="auto"/>
            <w:bottom w:val="none" w:sz="0" w:space="0" w:color="auto"/>
            <w:right w:val="none" w:sz="0" w:space="0" w:color="auto"/>
          </w:divBdr>
        </w:div>
        <w:div w:id="752167698">
          <w:marLeft w:val="480"/>
          <w:marRight w:val="0"/>
          <w:marTop w:val="0"/>
          <w:marBottom w:val="0"/>
          <w:divBdr>
            <w:top w:val="none" w:sz="0" w:space="0" w:color="auto"/>
            <w:left w:val="none" w:sz="0" w:space="0" w:color="auto"/>
            <w:bottom w:val="none" w:sz="0" w:space="0" w:color="auto"/>
            <w:right w:val="none" w:sz="0" w:space="0" w:color="auto"/>
          </w:divBdr>
        </w:div>
        <w:div w:id="1909001192">
          <w:marLeft w:val="480"/>
          <w:marRight w:val="0"/>
          <w:marTop w:val="0"/>
          <w:marBottom w:val="0"/>
          <w:divBdr>
            <w:top w:val="none" w:sz="0" w:space="0" w:color="auto"/>
            <w:left w:val="none" w:sz="0" w:space="0" w:color="auto"/>
            <w:bottom w:val="none" w:sz="0" w:space="0" w:color="auto"/>
            <w:right w:val="none" w:sz="0" w:space="0" w:color="auto"/>
          </w:divBdr>
        </w:div>
        <w:div w:id="395930407">
          <w:marLeft w:val="480"/>
          <w:marRight w:val="0"/>
          <w:marTop w:val="0"/>
          <w:marBottom w:val="0"/>
          <w:divBdr>
            <w:top w:val="none" w:sz="0" w:space="0" w:color="auto"/>
            <w:left w:val="none" w:sz="0" w:space="0" w:color="auto"/>
            <w:bottom w:val="none" w:sz="0" w:space="0" w:color="auto"/>
            <w:right w:val="none" w:sz="0" w:space="0" w:color="auto"/>
          </w:divBdr>
        </w:div>
        <w:div w:id="69890137">
          <w:marLeft w:val="480"/>
          <w:marRight w:val="0"/>
          <w:marTop w:val="0"/>
          <w:marBottom w:val="0"/>
          <w:divBdr>
            <w:top w:val="none" w:sz="0" w:space="0" w:color="auto"/>
            <w:left w:val="none" w:sz="0" w:space="0" w:color="auto"/>
            <w:bottom w:val="none" w:sz="0" w:space="0" w:color="auto"/>
            <w:right w:val="none" w:sz="0" w:space="0" w:color="auto"/>
          </w:divBdr>
        </w:div>
        <w:div w:id="2135364972">
          <w:marLeft w:val="480"/>
          <w:marRight w:val="0"/>
          <w:marTop w:val="0"/>
          <w:marBottom w:val="0"/>
          <w:divBdr>
            <w:top w:val="none" w:sz="0" w:space="0" w:color="auto"/>
            <w:left w:val="none" w:sz="0" w:space="0" w:color="auto"/>
            <w:bottom w:val="none" w:sz="0" w:space="0" w:color="auto"/>
            <w:right w:val="none" w:sz="0" w:space="0" w:color="auto"/>
          </w:divBdr>
        </w:div>
        <w:div w:id="1746299576">
          <w:marLeft w:val="480"/>
          <w:marRight w:val="0"/>
          <w:marTop w:val="0"/>
          <w:marBottom w:val="0"/>
          <w:divBdr>
            <w:top w:val="none" w:sz="0" w:space="0" w:color="auto"/>
            <w:left w:val="none" w:sz="0" w:space="0" w:color="auto"/>
            <w:bottom w:val="none" w:sz="0" w:space="0" w:color="auto"/>
            <w:right w:val="none" w:sz="0" w:space="0" w:color="auto"/>
          </w:divBdr>
        </w:div>
        <w:div w:id="1669404321">
          <w:marLeft w:val="480"/>
          <w:marRight w:val="0"/>
          <w:marTop w:val="0"/>
          <w:marBottom w:val="0"/>
          <w:divBdr>
            <w:top w:val="none" w:sz="0" w:space="0" w:color="auto"/>
            <w:left w:val="none" w:sz="0" w:space="0" w:color="auto"/>
            <w:bottom w:val="none" w:sz="0" w:space="0" w:color="auto"/>
            <w:right w:val="none" w:sz="0" w:space="0" w:color="auto"/>
          </w:divBdr>
        </w:div>
        <w:div w:id="1408578743">
          <w:marLeft w:val="480"/>
          <w:marRight w:val="0"/>
          <w:marTop w:val="0"/>
          <w:marBottom w:val="0"/>
          <w:divBdr>
            <w:top w:val="none" w:sz="0" w:space="0" w:color="auto"/>
            <w:left w:val="none" w:sz="0" w:space="0" w:color="auto"/>
            <w:bottom w:val="none" w:sz="0" w:space="0" w:color="auto"/>
            <w:right w:val="none" w:sz="0" w:space="0" w:color="auto"/>
          </w:divBdr>
        </w:div>
        <w:div w:id="418137401">
          <w:marLeft w:val="480"/>
          <w:marRight w:val="0"/>
          <w:marTop w:val="0"/>
          <w:marBottom w:val="0"/>
          <w:divBdr>
            <w:top w:val="none" w:sz="0" w:space="0" w:color="auto"/>
            <w:left w:val="none" w:sz="0" w:space="0" w:color="auto"/>
            <w:bottom w:val="none" w:sz="0" w:space="0" w:color="auto"/>
            <w:right w:val="none" w:sz="0" w:space="0" w:color="auto"/>
          </w:divBdr>
        </w:div>
        <w:div w:id="860047322">
          <w:marLeft w:val="480"/>
          <w:marRight w:val="0"/>
          <w:marTop w:val="0"/>
          <w:marBottom w:val="0"/>
          <w:divBdr>
            <w:top w:val="none" w:sz="0" w:space="0" w:color="auto"/>
            <w:left w:val="none" w:sz="0" w:space="0" w:color="auto"/>
            <w:bottom w:val="none" w:sz="0" w:space="0" w:color="auto"/>
            <w:right w:val="none" w:sz="0" w:space="0" w:color="auto"/>
          </w:divBdr>
        </w:div>
        <w:div w:id="1079324620">
          <w:marLeft w:val="480"/>
          <w:marRight w:val="0"/>
          <w:marTop w:val="0"/>
          <w:marBottom w:val="0"/>
          <w:divBdr>
            <w:top w:val="none" w:sz="0" w:space="0" w:color="auto"/>
            <w:left w:val="none" w:sz="0" w:space="0" w:color="auto"/>
            <w:bottom w:val="none" w:sz="0" w:space="0" w:color="auto"/>
            <w:right w:val="none" w:sz="0" w:space="0" w:color="auto"/>
          </w:divBdr>
        </w:div>
        <w:div w:id="751896723">
          <w:marLeft w:val="480"/>
          <w:marRight w:val="0"/>
          <w:marTop w:val="0"/>
          <w:marBottom w:val="0"/>
          <w:divBdr>
            <w:top w:val="none" w:sz="0" w:space="0" w:color="auto"/>
            <w:left w:val="none" w:sz="0" w:space="0" w:color="auto"/>
            <w:bottom w:val="none" w:sz="0" w:space="0" w:color="auto"/>
            <w:right w:val="none" w:sz="0" w:space="0" w:color="auto"/>
          </w:divBdr>
        </w:div>
        <w:div w:id="712464172">
          <w:marLeft w:val="480"/>
          <w:marRight w:val="0"/>
          <w:marTop w:val="0"/>
          <w:marBottom w:val="0"/>
          <w:divBdr>
            <w:top w:val="none" w:sz="0" w:space="0" w:color="auto"/>
            <w:left w:val="none" w:sz="0" w:space="0" w:color="auto"/>
            <w:bottom w:val="none" w:sz="0" w:space="0" w:color="auto"/>
            <w:right w:val="none" w:sz="0" w:space="0" w:color="auto"/>
          </w:divBdr>
        </w:div>
        <w:div w:id="580257741">
          <w:marLeft w:val="480"/>
          <w:marRight w:val="0"/>
          <w:marTop w:val="0"/>
          <w:marBottom w:val="0"/>
          <w:divBdr>
            <w:top w:val="none" w:sz="0" w:space="0" w:color="auto"/>
            <w:left w:val="none" w:sz="0" w:space="0" w:color="auto"/>
            <w:bottom w:val="none" w:sz="0" w:space="0" w:color="auto"/>
            <w:right w:val="none" w:sz="0" w:space="0" w:color="auto"/>
          </w:divBdr>
        </w:div>
        <w:div w:id="618145710">
          <w:marLeft w:val="480"/>
          <w:marRight w:val="0"/>
          <w:marTop w:val="0"/>
          <w:marBottom w:val="0"/>
          <w:divBdr>
            <w:top w:val="none" w:sz="0" w:space="0" w:color="auto"/>
            <w:left w:val="none" w:sz="0" w:space="0" w:color="auto"/>
            <w:bottom w:val="none" w:sz="0" w:space="0" w:color="auto"/>
            <w:right w:val="none" w:sz="0" w:space="0" w:color="auto"/>
          </w:divBdr>
        </w:div>
        <w:div w:id="1261376356">
          <w:marLeft w:val="480"/>
          <w:marRight w:val="0"/>
          <w:marTop w:val="0"/>
          <w:marBottom w:val="0"/>
          <w:divBdr>
            <w:top w:val="none" w:sz="0" w:space="0" w:color="auto"/>
            <w:left w:val="none" w:sz="0" w:space="0" w:color="auto"/>
            <w:bottom w:val="none" w:sz="0" w:space="0" w:color="auto"/>
            <w:right w:val="none" w:sz="0" w:space="0" w:color="auto"/>
          </w:divBdr>
        </w:div>
        <w:div w:id="1809397321">
          <w:marLeft w:val="480"/>
          <w:marRight w:val="0"/>
          <w:marTop w:val="0"/>
          <w:marBottom w:val="0"/>
          <w:divBdr>
            <w:top w:val="none" w:sz="0" w:space="0" w:color="auto"/>
            <w:left w:val="none" w:sz="0" w:space="0" w:color="auto"/>
            <w:bottom w:val="none" w:sz="0" w:space="0" w:color="auto"/>
            <w:right w:val="none" w:sz="0" w:space="0" w:color="auto"/>
          </w:divBdr>
        </w:div>
        <w:div w:id="1584296521">
          <w:marLeft w:val="480"/>
          <w:marRight w:val="0"/>
          <w:marTop w:val="0"/>
          <w:marBottom w:val="0"/>
          <w:divBdr>
            <w:top w:val="none" w:sz="0" w:space="0" w:color="auto"/>
            <w:left w:val="none" w:sz="0" w:space="0" w:color="auto"/>
            <w:bottom w:val="none" w:sz="0" w:space="0" w:color="auto"/>
            <w:right w:val="none" w:sz="0" w:space="0" w:color="auto"/>
          </w:divBdr>
        </w:div>
        <w:div w:id="100884492">
          <w:marLeft w:val="480"/>
          <w:marRight w:val="0"/>
          <w:marTop w:val="0"/>
          <w:marBottom w:val="0"/>
          <w:divBdr>
            <w:top w:val="none" w:sz="0" w:space="0" w:color="auto"/>
            <w:left w:val="none" w:sz="0" w:space="0" w:color="auto"/>
            <w:bottom w:val="none" w:sz="0" w:space="0" w:color="auto"/>
            <w:right w:val="none" w:sz="0" w:space="0" w:color="auto"/>
          </w:divBdr>
        </w:div>
        <w:div w:id="1574465688">
          <w:marLeft w:val="480"/>
          <w:marRight w:val="0"/>
          <w:marTop w:val="0"/>
          <w:marBottom w:val="0"/>
          <w:divBdr>
            <w:top w:val="none" w:sz="0" w:space="0" w:color="auto"/>
            <w:left w:val="none" w:sz="0" w:space="0" w:color="auto"/>
            <w:bottom w:val="none" w:sz="0" w:space="0" w:color="auto"/>
            <w:right w:val="none" w:sz="0" w:space="0" w:color="auto"/>
          </w:divBdr>
        </w:div>
        <w:div w:id="337659176">
          <w:marLeft w:val="480"/>
          <w:marRight w:val="0"/>
          <w:marTop w:val="0"/>
          <w:marBottom w:val="0"/>
          <w:divBdr>
            <w:top w:val="none" w:sz="0" w:space="0" w:color="auto"/>
            <w:left w:val="none" w:sz="0" w:space="0" w:color="auto"/>
            <w:bottom w:val="none" w:sz="0" w:space="0" w:color="auto"/>
            <w:right w:val="none" w:sz="0" w:space="0" w:color="auto"/>
          </w:divBdr>
        </w:div>
        <w:div w:id="1717898891">
          <w:marLeft w:val="480"/>
          <w:marRight w:val="0"/>
          <w:marTop w:val="0"/>
          <w:marBottom w:val="0"/>
          <w:divBdr>
            <w:top w:val="none" w:sz="0" w:space="0" w:color="auto"/>
            <w:left w:val="none" w:sz="0" w:space="0" w:color="auto"/>
            <w:bottom w:val="none" w:sz="0" w:space="0" w:color="auto"/>
            <w:right w:val="none" w:sz="0" w:space="0" w:color="auto"/>
          </w:divBdr>
        </w:div>
        <w:div w:id="2107655025">
          <w:marLeft w:val="480"/>
          <w:marRight w:val="0"/>
          <w:marTop w:val="0"/>
          <w:marBottom w:val="0"/>
          <w:divBdr>
            <w:top w:val="none" w:sz="0" w:space="0" w:color="auto"/>
            <w:left w:val="none" w:sz="0" w:space="0" w:color="auto"/>
            <w:bottom w:val="none" w:sz="0" w:space="0" w:color="auto"/>
            <w:right w:val="none" w:sz="0" w:space="0" w:color="auto"/>
          </w:divBdr>
        </w:div>
        <w:div w:id="919674044">
          <w:marLeft w:val="480"/>
          <w:marRight w:val="0"/>
          <w:marTop w:val="0"/>
          <w:marBottom w:val="0"/>
          <w:divBdr>
            <w:top w:val="none" w:sz="0" w:space="0" w:color="auto"/>
            <w:left w:val="none" w:sz="0" w:space="0" w:color="auto"/>
            <w:bottom w:val="none" w:sz="0" w:space="0" w:color="auto"/>
            <w:right w:val="none" w:sz="0" w:space="0" w:color="auto"/>
          </w:divBdr>
        </w:div>
        <w:div w:id="1291400181">
          <w:marLeft w:val="480"/>
          <w:marRight w:val="0"/>
          <w:marTop w:val="0"/>
          <w:marBottom w:val="0"/>
          <w:divBdr>
            <w:top w:val="none" w:sz="0" w:space="0" w:color="auto"/>
            <w:left w:val="none" w:sz="0" w:space="0" w:color="auto"/>
            <w:bottom w:val="none" w:sz="0" w:space="0" w:color="auto"/>
            <w:right w:val="none" w:sz="0" w:space="0" w:color="auto"/>
          </w:divBdr>
        </w:div>
      </w:divsChild>
    </w:div>
    <w:div w:id="502012029">
      <w:bodyDiv w:val="1"/>
      <w:marLeft w:val="0"/>
      <w:marRight w:val="0"/>
      <w:marTop w:val="0"/>
      <w:marBottom w:val="0"/>
      <w:divBdr>
        <w:top w:val="none" w:sz="0" w:space="0" w:color="auto"/>
        <w:left w:val="none" w:sz="0" w:space="0" w:color="auto"/>
        <w:bottom w:val="none" w:sz="0" w:space="0" w:color="auto"/>
        <w:right w:val="none" w:sz="0" w:space="0" w:color="auto"/>
      </w:divBdr>
    </w:div>
    <w:div w:id="502670587">
      <w:bodyDiv w:val="1"/>
      <w:marLeft w:val="0"/>
      <w:marRight w:val="0"/>
      <w:marTop w:val="0"/>
      <w:marBottom w:val="0"/>
      <w:divBdr>
        <w:top w:val="none" w:sz="0" w:space="0" w:color="auto"/>
        <w:left w:val="none" w:sz="0" w:space="0" w:color="auto"/>
        <w:bottom w:val="none" w:sz="0" w:space="0" w:color="auto"/>
        <w:right w:val="none" w:sz="0" w:space="0" w:color="auto"/>
      </w:divBdr>
      <w:divsChild>
        <w:div w:id="1148743411">
          <w:marLeft w:val="640"/>
          <w:marRight w:val="0"/>
          <w:marTop w:val="0"/>
          <w:marBottom w:val="0"/>
          <w:divBdr>
            <w:top w:val="none" w:sz="0" w:space="0" w:color="auto"/>
            <w:left w:val="none" w:sz="0" w:space="0" w:color="auto"/>
            <w:bottom w:val="none" w:sz="0" w:space="0" w:color="auto"/>
            <w:right w:val="none" w:sz="0" w:space="0" w:color="auto"/>
          </w:divBdr>
        </w:div>
        <w:div w:id="24448423">
          <w:marLeft w:val="640"/>
          <w:marRight w:val="0"/>
          <w:marTop w:val="0"/>
          <w:marBottom w:val="0"/>
          <w:divBdr>
            <w:top w:val="none" w:sz="0" w:space="0" w:color="auto"/>
            <w:left w:val="none" w:sz="0" w:space="0" w:color="auto"/>
            <w:bottom w:val="none" w:sz="0" w:space="0" w:color="auto"/>
            <w:right w:val="none" w:sz="0" w:space="0" w:color="auto"/>
          </w:divBdr>
        </w:div>
        <w:div w:id="67072808">
          <w:marLeft w:val="640"/>
          <w:marRight w:val="0"/>
          <w:marTop w:val="0"/>
          <w:marBottom w:val="0"/>
          <w:divBdr>
            <w:top w:val="none" w:sz="0" w:space="0" w:color="auto"/>
            <w:left w:val="none" w:sz="0" w:space="0" w:color="auto"/>
            <w:bottom w:val="none" w:sz="0" w:space="0" w:color="auto"/>
            <w:right w:val="none" w:sz="0" w:space="0" w:color="auto"/>
          </w:divBdr>
        </w:div>
        <w:div w:id="162401409">
          <w:marLeft w:val="640"/>
          <w:marRight w:val="0"/>
          <w:marTop w:val="0"/>
          <w:marBottom w:val="0"/>
          <w:divBdr>
            <w:top w:val="none" w:sz="0" w:space="0" w:color="auto"/>
            <w:left w:val="none" w:sz="0" w:space="0" w:color="auto"/>
            <w:bottom w:val="none" w:sz="0" w:space="0" w:color="auto"/>
            <w:right w:val="none" w:sz="0" w:space="0" w:color="auto"/>
          </w:divBdr>
        </w:div>
        <w:div w:id="2137404546">
          <w:marLeft w:val="640"/>
          <w:marRight w:val="0"/>
          <w:marTop w:val="0"/>
          <w:marBottom w:val="0"/>
          <w:divBdr>
            <w:top w:val="none" w:sz="0" w:space="0" w:color="auto"/>
            <w:left w:val="none" w:sz="0" w:space="0" w:color="auto"/>
            <w:bottom w:val="none" w:sz="0" w:space="0" w:color="auto"/>
            <w:right w:val="none" w:sz="0" w:space="0" w:color="auto"/>
          </w:divBdr>
        </w:div>
        <w:div w:id="243613590">
          <w:marLeft w:val="640"/>
          <w:marRight w:val="0"/>
          <w:marTop w:val="0"/>
          <w:marBottom w:val="0"/>
          <w:divBdr>
            <w:top w:val="none" w:sz="0" w:space="0" w:color="auto"/>
            <w:left w:val="none" w:sz="0" w:space="0" w:color="auto"/>
            <w:bottom w:val="none" w:sz="0" w:space="0" w:color="auto"/>
            <w:right w:val="none" w:sz="0" w:space="0" w:color="auto"/>
          </w:divBdr>
        </w:div>
        <w:div w:id="120810176">
          <w:marLeft w:val="640"/>
          <w:marRight w:val="0"/>
          <w:marTop w:val="0"/>
          <w:marBottom w:val="0"/>
          <w:divBdr>
            <w:top w:val="none" w:sz="0" w:space="0" w:color="auto"/>
            <w:left w:val="none" w:sz="0" w:space="0" w:color="auto"/>
            <w:bottom w:val="none" w:sz="0" w:space="0" w:color="auto"/>
            <w:right w:val="none" w:sz="0" w:space="0" w:color="auto"/>
          </w:divBdr>
        </w:div>
        <w:div w:id="1570073337">
          <w:marLeft w:val="640"/>
          <w:marRight w:val="0"/>
          <w:marTop w:val="0"/>
          <w:marBottom w:val="0"/>
          <w:divBdr>
            <w:top w:val="none" w:sz="0" w:space="0" w:color="auto"/>
            <w:left w:val="none" w:sz="0" w:space="0" w:color="auto"/>
            <w:bottom w:val="none" w:sz="0" w:space="0" w:color="auto"/>
            <w:right w:val="none" w:sz="0" w:space="0" w:color="auto"/>
          </w:divBdr>
        </w:div>
        <w:div w:id="64232821">
          <w:marLeft w:val="640"/>
          <w:marRight w:val="0"/>
          <w:marTop w:val="0"/>
          <w:marBottom w:val="0"/>
          <w:divBdr>
            <w:top w:val="none" w:sz="0" w:space="0" w:color="auto"/>
            <w:left w:val="none" w:sz="0" w:space="0" w:color="auto"/>
            <w:bottom w:val="none" w:sz="0" w:space="0" w:color="auto"/>
            <w:right w:val="none" w:sz="0" w:space="0" w:color="auto"/>
          </w:divBdr>
        </w:div>
        <w:div w:id="499003254">
          <w:marLeft w:val="640"/>
          <w:marRight w:val="0"/>
          <w:marTop w:val="0"/>
          <w:marBottom w:val="0"/>
          <w:divBdr>
            <w:top w:val="none" w:sz="0" w:space="0" w:color="auto"/>
            <w:left w:val="none" w:sz="0" w:space="0" w:color="auto"/>
            <w:bottom w:val="none" w:sz="0" w:space="0" w:color="auto"/>
            <w:right w:val="none" w:sz="0" w:space="0" w:color="auto"/>
          </w:divBdr>
        </w:div>
        <w:div w:id="1132941194">
          <w:marLeft w:val="640"/>
          <w:marRight w:val="0"/>
          <w:marTop w:val="0"/>
          <w:marBottom w:val="0"/>
          <w:divBdr>
            <w:top w:val="none" w:sz="0" w:space="0" w:color="auto"/>
            <w:left w:val="none" w:sz="0" w:space="0" w:color="auto"/>
            <w:bottom w:val="none" w:sz="0" w:space="0" w:color="auto"/>
            <w:right w:val="none" w:sz="0" w:space="0" w:color="auto"/>
          </w:divBdr>
        </w:div>
        <w:div w:id="1923947462">
          <w:marLeft w:val="640"/>
          <w:marRight w:val="0"/>
          <w:marTop w:val="0"/>
          <w:marBottom w:val="0"/>
          <w:divBdr>
            <w:top w:val="none" w:sz="0" w:space="0" w:color="auto"/>
            <w:left w:val="none" w:sz="0" w:space="0" w:color="auto"/>
            <w:bottom w:val="none" w:sz="0" w:space="0" w:color="auto"/>
            <w:right w:val="none" w:sz="0" w:space="0" w:color="auto"/>
          </w:divBdr>
        </w:div>
        <w:div w:id="505754933">
          <w:marLeft w:val="640"/>
          <w:marRight w:val="0"/>
          <w:marTop w:val="0"/>
          <w:marBottom w:val="0"/>
          <w:divBdr>
            <w:top w:val="none" w:sz="0" w:space="0" w:color="auto"/>
            <w:left w:val="none" w:sz="0" w:space="0" w:color="auto"/>
            <w:bottom w:val="none" w:sz="0" w:space="0" w:color="auto"/>
            <w:right w:val="none" w:sz="0" w:space="0" w:color="auto"/>
          </w:divBdr>
        </w:div>
        <w:div w:id="1489783438">
          <w:marLeft w:val="640"/>
          <w:marRight w:val="0"/>
          <w:marTop w:val="0"/>
          <w:marBottom w:val="0"/>
          <w:divBdr>
            <w:top w:val="none" w:sz="0" w:space="0" w:color="auto"/>
            <w:left w:val="none" w:sz="0" w:space="0" w:color="auto"/>
            <w:bottom w:val="none" w:sz="0" w:space="0" w:color="auto"/>
            <w:right w:val="none" w:sz="0" w:space="0" w:color="auto"/>
          </w:divBdr>
        </w:div>
        <w:div w:id="794759866">
          <w:marLeft w:val="640"/>
          <w:marRight w:val="0"/>
          <w:marTop w:val="0"/>
          <w:marBottom w:val="0"/>
          <w:divBdr>
            <w:top w:val="none" w:sz="0" w:space="0" w:color="auto"/>
            <w:left w:val="none" w:sz="0" w:space="0" w:color="auto"/>
            <w:bottom w:val="none" w:sz="0" w:space="0" w:color="auto"/>
            <w:right w:val="none" w:sz="0" w:space="0" w:color="auto"/>
          </w:divBdr>
        </w:div>
        <w:div w:id="744760528">
          <w:marLeft w:val="640"/>
          <w:marRight w:val="0"/>
          <w:marTop w:val="0"/>
          <w:marBottom w:val="0"/>
          <w:divBdr>
            <w:top w:val="none" w:sz="0" w:space="0" w:color="auto"/>
            <w:left w:val="none" w:sz="0" w:space="0" w:color="auto"/>
            <w:bottom w:val="none" w:sz="0" w:space="0" w:color="auto"/>
            <w:right w:val="none" w:sz="0" w:space="0" w:color="auto"/>
          </w:divBdr>
        </w:div>
        <w:div w:id="1881553206">
          <w:marLeft w:val="640"/>
          <w:marRight w:val="0"/>
          <w:marTop w:val="0"/>
          <w:marBottom w:val="0"/>
          <w:divBdr>
            <w:top w:val="none" w:sz="0" w:space="0" w:color="auto"/>
            <w:left w:val="none" w:sz="0" w:space="0" w:color="auto"/>
            <w:bottom w:val="none" w:sz="0" w:space="0" w:color="auto"/>
            <w:right w:val="none" w:sz="0" w:space="0" w:color="auto"/>
          </w:divBdr>
        </w:div>
        <w:div w:id="670258503">
          <w:marLeft w:val="640"/>
          <w:marRight w:val="0"/>
          <w:marTop w:val="0"/>
          <w:marBottom w:val="0"/>
          <w:divBdr>
            <w:top w:val="none" w:sz="0" w:space="0" w:color="auto"/>
            <w:left w:val="none" w:sz="0" w:space="0" w:color="auto"/>
            <w:bottom w:val="none" w:sz="0" w:space="0" w:color="auto"/>
            <w:right w:val="none" w:sz="0" w:space="0" w:color="auto"/>
          </w:divBdr>
        </w:div>
        <w:div w:id="1639532316">
          <w:marLeft w:val="640"/>
          <w:marRight w:val="0"/>
          <w:marTop w:val="0"/>
          <w:marBottom w:val="0"/>
          <w:divBdr>
            <w:top w:val="none" w:sz="0" w:space="0" w:color="auto"/>
            <w:left w:val="none" w:sz="0" w:space="0" w:color="auto"/>
            <w:bottom w:val="none" w:sz="0" w:space="0" w:color="auto"/>
            <w:right w:val="none" w:sz="0" w:space="0" w:color="auto"/>
          </w:divBdr>
        </w:div>
        <w:div w:id="773791848">
          <w:marLeft w:val="640"/>
          <w:marRight w:val="0"/>
          <w:marTop w:val="0"/>
          <w:marBottom w:val="0"/>
          <w:divBdr>
            <w:top w:val="none" w:sz="0" w:space="0" w:color="auto"/>
            <w:left w:val="none" w:sz="0" w:space="0" w:color="auto"/>
            <w:bottom w:val="none" w:sz="0" w:space="0" w:color="auto"/>
            <w:right w:val="none" w:sz="0" w:space="0" w:color="auto"/>
          </w:divBdr>
        </w:div>
        <w:div w:id="375861429">
          <w:marLeft w:val="640"/>
          <w:marRight w:val="0"/>
          <w:marTop w:val="0"/>
          <w:marBottom w:val="0"/>
          <w:divBdr>
            <w:top w:val="none" w:sz="0" w:space="0" w:color="auto"/>
            <w:left w:val="none" w:sz="0" w:space="0" w:color="auto"/>
            <w:bottom w:val="none" w:sz="0" w:space="0" w:color="auto"/>
            <w:right w:val="none" w:sz="0" w:space="0" w:color="auto"/>
          </w:divBdr>
        </w:div>
        <w:div w:id="412899698">
          <w:marLeft w:val="640"/>
          <w:marRight w:val="0"/>
          <w:marTop w:val="0"/>
          <w:marBottom w:val="0"/>
          <w:divBdr>
            <w:top w:val="none" w:sz="0" w:space="0" w:color="auto"/>
            <w:left w:val="none" w:sz="0" w:space="0" w:color="auto"/>
            <w:bottom w:val="none" w:sz="0" w:space="0" w:color="auto"/>
            <w:right w:val="none" w:sz="0" w:space="0" w:color="auto"/>
          </w:divBdr>
        </w:div>
        <w:div w:id="2071730160">
          <w:marLeft w:val="640"/>
          <w:marRight w:val="0"/>
          <w:marTop w:val="0"/>
          <w:marBottom w:val="0"/>
          <w:divBdr>
            <w:top w:val="none" w:sz="0" w:space="0" w:color="auto"/>
            <w:left w:val="none" w:sz="0" w:space="0" w:color="auto"/>
            <w:bottom w:val="none" w:sz="0" w:space="0" w:color="auto"/>
            <w:right w:val="none" w:sz="0" w:space="0" w:color="auto"/>
          </w:divBdr>
        </w:div>
        <w:div w:id="1616477746">
          <w:marLeft w:val="640"/>
          <w:marRight w:val="0"/>
          <w:marTop w:val="0"/>
          <w:marBottom w:val="0"/>
          <w:divBdr>
            <w:top w:val="none" w:sz="0" w:space="0" w:color="auto"/>
            <w:left w:val="none" w:sz="0" w:space="0" w:color="auto"/>
            <w:bottom w:val="none" w:sz="0" w:space="0" w:color="auto"/>
            <w:right w:val="none" w:sz="0" w:space="0" w:color="auto"/>
          </w:divBdr>
        </w:div>
        <w:div w:id="851990718">
          <w:marLeft w:val="640"/>
          <w:marRight w:val="0"/>
          <w:marTop w:val="0"/>
          <w:marBottom w:val="0"/>
          <w:divBdr>
            <w:top w:val="none" w:sz="0" w:space="0" w:color="auto"/>
            <w:left w:val="none" w:sz="0" w:space="0" w:color="auto"/>
            <w:bottom w:val="none" w:sz="0" w:space="0" w:color="auto"/>
            <w:right w:val="none" w:sz="0" w:space="0" w:color="auto"/>
          </w:divBdr>
        </w:div>
        <w:div w:id="1113551138">
          <w:marLeft w:val="640"/>
          <w:marRight w:val="0"/>
          <w:marTop w:val="0"/>
          <w:marBottom w:val="0"/>
          <w:divBdr>
            <w:top w:val="none" w:sz="0" w:space="0" w:color="auto"/>
            <w:left w:val="none" w:sz="0" w:space="0" w:color="auto"/>
            <w:bottom w:val="none" w:sz="0" w:space="0" w:color="auto"/>
            <w:right w:val="none" w:sz="0" w:space="0" w:color="auto"/>
          </w:divBdr>
        </w:div>
        <w:div w:id="357901066">
          <w:marLeft w:val="640"/>
          <w:marRight w:val="0"/>
          <w:marTop w:val="0"/>
          <w:marBottom w:val="0"/>
          <w:divBdr>
            <w:top w:val="none" w:sz="0" w:space="0" w:color="auto"/>
            <w:left w:val="none" w:sz="0" w:space="0" w:color="auto"/>
            <w:bottom w:val="none" w:sz="0" w:space="0" w:color="auto"/>
            <w:right w:val="none" w:sz="0" w:space="0" w:color="auto"/>
          </w:divBdr>
        </w:div>
        <w:div w:id="1811897389">
          <w:marLeft w:val="640"/>
          <w:marRight w:val="0"/>
          <w:marTop w:val="0"/>
          <w:marBottom w:val="0"/>
          <w:divBdr>
            <w:top w:val="none" w:sz="0" w:space="0" w:color="auto"/>
            <w:left w:val="none" w:sz="0" w:space="0" w:color="auto"/>
            <w:bottom w:val="none" w:sz="0" w:space="0" w:color="auto"/>
            <w:right w:val="none" w:sz="0" w:space="0" w:color="auto"/>
          </w:divBdr>
        </w:div>
        <w:div w:id="2001808381">
          <w:marLeft w:val="640"/>
          <w:marRight w:val="0"/>
          <w:marTop w:val="0"/>
          <w:marBottom w:val="0"/>
          <w:divBdr>
            <w:top w:val="none" w:sz="0" w:space="0" w:color="auto"/>
            <w:left w:val="none" w:sz="0" w:space="0" w:color="auto"/>
            <w:bottom w:val="none" w:sz="0" w:space="0" w:color="auto"/>
            <w:right w:val="none" w:sz="0" w:space="0" w:color="auto"/>
          </w:divBdr>
        </w:div>
        <w:div w:id="927815289">
          <w:marLeft w:val="640"/>
          <w:marRight w:val="0"/>
          <w:marTop w:val="0"/>
          <w:marBottom w:val="0"/>
          <w:divBdr>
            <w:top w:val="none" w:sz="0" w:space="0" w:color="auto"/>
            <w:left w:val="none" w:sz="0" w:space="0" w:color="auto"/>
            <w:bottom w:val="none" w:sz="0" w:space="0" w:color="auto"/>
            <w:right w:val="none" w:sz="0" w:space="0" w:color="auto"/>
          </w:divBdr>
        </w:div>
        <w:div w:id="406265926">
          <w:marLeft w:val="640"/>
          <w:marRight w:val="0"/>
          <w:marTop w:val="0"/>
          <w:marBottom w:val="0"/>
          <w:divBdr>
            <w:top w:val="none" w:sz="0" w:space="0" w:color="auto"/>
            <w:left w:val="none" w:sz="0" w:space="0" w:color="auto"/>
            <w:bottom w:val="none" w:sz="0" w:space="0" w:color="auto"/>
            <w:right w:val="none" w:sz="0" w:space="0" w:color="auto"/>
          </w:divBdr>
        </w:div>
        <w:div w:id="1540360339">
          <w:marLeft w:val="640"/>
          <w:marRight w:val="0"/>
          <w:marTop w:val="0"/>
          <w:marBottom w:val="0"/>
          <w:divBdr>
            <w:top w:val="none" w:sz="0" w:space="0" w:color="auto"/>
            <w:left w:val="none" w:sz="0" w:space="0" w:color="auto"/>
            <w:bottom w:val="none" w:sz="0" w:space="0" w:color="auto"/>
            <w:right w:val="none" w:sz="0" w:space="0" w:color="auto"/>
          </w:divBdr>
        </w:div>
        <w:div w:id="1702512763">
          <w:marLeft w:val="640"/>
          <w:marRight w:val="0"/>
          <w:marTop w:val="0"/>
          <w:marBottom w:val="0"/>
          <w:divBdr>
            <w:top w:val="none" w:sz="0" w:space="0" w:color="auto"/>
            <w:left w:val="none" w:sz="0" w:space="0" w:color="auto"/>
            <w:bottom w:val="none" w:sz="0" w:space="0" w:color="auto"/>
            <w:right w:val="none" w:sz="0" w:space="0" w:color="auto"/>
          </w:divBdr>
        </w:div>
        <w:div w:id="553543858">
          <w:marLeft w:val="640"/>
          <w:marRight w:val="0"/>
          <w:marTop w:val="0"/>
          <w:marBottom w:val="0"/>
          <w:divBdr>
            <w:top w:val="none" w:sz="0" w:space="0" w:color="auto"/>
            <w:left w:val="none" w:sz="0" w:space="0" w:color="auto"/>
            <w:bottom w:val="none" w:sz="0" w:space="0" w:color="auto"/>
            <w:right w:val="none" w:sz="0" w:space="0" w:color="auto"/>
          </w:divBdr>
        </w:div>
        <w:div w:id="1876194087">
          <w:marLeft w:val="640"/>
          <w:marRight w:val="0"/>
          <w:marTop w:val="0"/>
          <w:marBottom w:val="0"/>
          <w:divBdr>
            <w:top w:val="none" w:sz="0" w:space="0" w:color="auto"/>
            <w:left w:val="none" w:sz="0" w:space="0" w:color="auto"/>
            <w:bottom w:val="none" w:sz="0" w:space="0" w:color="auto"/>
            <w:right w:val="none" w:sz="0" w:space="0" w:color="auto"/>
          </w:divBdr>
        </w:div>
        <w:div w:id="390274542">
          <w:marLeft w:val="640"/>
          <w:marRight w:val="0"/>
          <w:marTop w:val="0"/>
          <w:marBottom w:val="0"/>
          <w:divBdr>
            <w:top w:val="none" w:sz="0" w:space="0" w:color="auto"/>
            <w:left w:val="none" w:sz="0" w:space="0" w:color="auto"/>
            <w:bottom w:val="none" w:sz="0" w:space="0" w:color="auto"/>
            <w:right w:val="none" w:sz="0" w:space="0" w:color="auto"/>
          </w:divBdr>
        </w:div>
        <w:div w:id="1126310875">
          <w:marLeft w:val="640"/>
          <w:marRight w:val="0"/>
          <w:marTop w:val="0"/>
          <w:marBottom w:val="0"/>
          <w:divBdr>
            <w:top w:val="none" w:sz="0" w:space="0" w:color="auto"/>
            <w:left w:val="none" w:sz="0" w:space="0" w:color="auto"/>
            <w:bottom w:val="none" w:sz="0" w:space="0" w:color="auto"/>
            <w:right w:val="none" w:sz="0" w:space="0" w:color="auto"/>
          </w:divBdr>
        </w:div>
        <w:div w:id="1516722684">
          <w:marLeft w:val="640"/>
          <w:marRight w:val="0"/>
          <w:marTop w:val="0"/>
          <w:marBottom w:val="0"/>
          <w:divBdr>
            <w:top w:val="none" w:sz="0" w:space="0" w:color="auto"/>
            <w:left w:val="none" w:sz="0" w:space="0" w:color="auto"/>
            <w:bottom w:val="none" w:sz="0" w:space="0" w:color="auto"/>
            <w:right w:val="none" w:sz="0" w:space="0" w:color="auto"/>
          </w:divBdr>
        </w:div>
        <w:div w:id="1509447813">
          <w:marLeft w:val="640"/>
          <w:marRight w:val="0"/>
          <w:marTop w:val="0"/>
          <w:marBottom w:val="0"/>
          <w:divBdr>
            <w:top w:val="none" w:sz="0" w:space="0" w:color="auto"/>
            <w:left w:val="none" w:sz="0" w:space="0" w:color="auto"/>
            <w:bottom w:val="none" w:sz="0" w:space="0" w:color="auto"/>
            <w:right w:val="none" w:sz="0" w:space="0" w:color="auto"/>
          </w:divBdr>
        </w:div>
        <w:div w:id="568662144">
          <w:marLeft w:val="640"/>
          <w:marRight w:val="0"/>
          <w:marTop w:val="0"/>
          <w:marBottom w:val="0"/>
          <w:divBdr>
            <w:top w:val="none" w:sz="0" w:space="0" w:color="auto"/>
            <w:left w:val="none" w:sz="0" w:space="0" w:color="auto"/>
            <w:bottom w:val="none" w:sz="0" w:space="0" w:color="auto"/>
            <w:right w:val="none" w:sz="0" w:space="0" w:color="auto"/>
          </w:divBdr>
        </w:div>
        <w:div w:id="1108962537">
          <w:marLeft w:val="640"/>
          <w:marRight w:val="0"/>
          <w:marTop w:val="0"/>
          <w:marBottom w:val="0"/>
          <w:divBdr>
            <w:top w:val="none" w:sz="0" w:space="0" w:color="auto"/>
            <w:left w:val="none" w:sz="0" w:space="0" w:color="auto"/>
            <w:bottom w:val="none" w:sz="0" w:space="0" w:color="auto"/>
            <w:right w:val="none" w:sz="0" w:space="0" w:color="auto"/>
          </w:divBdr>
        </w:div>
        <w:div w:id="861282951">
          <w:marLeft w:val="640"/>
          <w:marRight w:val="0"/>
          <w:marTop w:val="0"/>
          <w:marBottom w:val="0"/>
          <w:divBdr>
            <w:top w:val="none" w:sz="0" w:space="0" w:color="auto"/>
            <w:left w:val="none" w:sz="0" w:space="0" w:color="auto"/>
            <w:bottom w:val="none" w:sz="0" w:space="0" w:color="auto"/>
            <w:right w:val="none" w:sz="0" w:space="0" w:color="auto"/>
          </w:divBdr>
        </w:div>
        <w:div w:id="1817602056">
          <w:marLeft w:val="640"/>
          <w:marRight w:val="0"/>
          <w:marTop w:val="0"/>
          <w:marBottom w:val="0"/>
          <w:divBdr>
            <w:top w:val="none" w:sz="0" w:space="0" w:color="auto"/>
            <w:left w:val="none" w:sz="0" w:space="0" w:color="auto"/>
            <w:bottom w:val="none" w:sz="0" w:space="0" w:color="auto"/>
            <w:right w:val="none" w:sz="0" w:space="0" w:color="auto"/>
          </w:divBdr>
        </w:div>
        <w:div w:id="938484600">
          <w:marLeft w:val="640"/>
          <w:marRight w:val="0"/>
          <w:marTop w:val="0"/>
          <w:marBottom w:val="0"/>
          <w:divBdr>
            <w:top w:val="none" w:sz="0" w:space="0" w:color="auto"/>
            <w:left w:val="none" w:sz="0" w:space="0" w:color="auto"/>
            <w:bottom w:val="none" w:sz="0" w:space="0" w:color="auto"/>
            <w:right w:val="none" w:sz="0" w:space="0" w:color="auto"/>
          </w:divBdr>
        </w:div>
        <w:div w:id="649870561">
          <w:marLeft w:val="640"/>
          <w:marRight w:val="0"/>
          <w:marTop w:val="0"/>
          <w:marBottom w:val="0"/>
          <w:divBdr>
            <w:top w:val="none" w:sz="0" w:space="0" w:color="auto"/>
            <w:left w:val="none" w:sz="0" w:space="0" w:color="auto"/>
            <w:bottom w:val="none" w:sz="0" w:space="0" w:color="auto"/>
            <w:right w:val="none" w:sz="0" w:space="0" w:color="auto"/>
          </w:divBdr>
        </w:div>
        <w:div w:id="1962759849">
          <w:marLeft w:val="640"/>
          <w:marRight w:val="0"/>
          <w:marTop w:val="0"/>
          <w:marBottom w:val="0"/>
          <w:divBdr>
            <w:top w:val="none" w:sz="0" w:space="0" w:color="auto"/>
            <w:left w:val="none" w:sz="0" w:space="0" w:color="auto"/>
            <w:bottom w:val="none" w:sz="0" w:space="0" w:color="auto"/>
            <w:right w:val="none" w:sz="0" w:space="0" w:color="auto"/>
          </w:divBdr>
        </w:div>
        <w:div w:id="215943238">
          <w:marLeft w:val="640"/>
          <w:marRight w:val="0"/>
          <w:marTop w:val="0"/>
          <w:marBottom w:val="0"/>
          <w:divBdr>
            <w:top w:val="none" w:sz="0" w:space="0" w:color="auto"/>
            <w:left w:val="none" w:sz="0" w:space="0" w:color="auto"/>
            <w:bottom w:val="none" w:sz="0" w:space="0" w:color="auto"/>
            <w:right w:val="none" w:sz="0" w:space="0" w:color="auto"/>
          </w:divBdr>
        </w:div>
        <w:div w:id="481046021">
          <w:marLeft w:val="640"/>
          <w:marRight w:val="0"/>
          <w:marTop w:val="0"/>
          <w:marBottom w:val="0"/>
          <w:divBdr>
            <w:top w:val="none" w:sz="0" w:space="0" w:color="auto"/>
            <w:left w:val="none" w:sz="0" w:space="0" w:color="auto"/>
            <w:bottom w:val="none" w:sz="0" w:space="0" w:color="auto"/>
            <w:right w:val="none" w:sz="0" w:space="0" w:color="auto"/>
          </w:divBdr>
        </w:div>
        <w:div w:id="1631207952">
          <w:marLeft w:val="640"/>
          <w:marRight w:val="0"/>
          <w:marTop w:val="0"/>
          <w:marBottom w:val="0"/>
          <w:divBdr>
            <w:top w:val="none" w:sz="0" w:space="0" w:color="auto"/>
            <w:left w:val="none" w:sz="0" w:space="0" w:color="auto"/>
            <w:bottom w:val="none" w:sz="0" w:space="0" w:color="auto"/>
            <w:right w:val="none" w:sz="0" w:space="0" w:color="auto"/>
          </w:divBdr>
        </w:div>
        <w:div w:id="422452366">
          <w:marLeft w:val="640"/>
          <w:marRight w:val="0"/>
          <w:marTop w:val="0"/>
          <w:marBottom w:val="0"/>
          <w:divBdr>
            <w:top w:val="none" w:sz="0" w:space="0" w:color="auto"/>
            <w:left w:val="none" w:sz="0" w:space="0" w:color="auto"/>
            <w:bottom w:val="none" w:sz="0" w:space="0" w:color="auto"/>
            <w:right w:val="none" w:sz="0" w:space="0" w:color="auto"/>
          </w:divBdr>
        </w:div>
        <w:div w:id="1317882636">
          <w:marLeft w:val="640"/>
          <w:marRight w:val="0"/>
          <w:marTop w:val="0"/>
          <w:marBottom w:val="0"/>
          <w:divBdr>
            <w:top w:val="none" w:sz="0" w:space="0" w:color="auto"/>
            <w:left w:val="none" w:sz="0" w:space="0" w:color="auto"/>
            <w:bottom w:val="none" w:sz="0" w:space="0" w:color="auto"/>
            <w:right w:val="none" w:sz="0" w:space="0" w:color="auto"/>
          </w:divBdr>
        </w:div>
        <w:div w:id="6711179">
          <w:marLeft w:val="640"/>
          <w:marRight w:val="0"/>
          <w:marTop w:val="0"/>
          <w:marBottom w:val="0"/>
          <w:divBdr>
            <w:top w:val="none" w:sz="0" w:space="0" w:color="auto"/>
            <w:left w:val="none" w:sz="0" w:space="0" w:color="auto"/>
            <w:bottom w:val="none" w:sz="0" w:space="0" w:color="auto"/>
            <w:right w:val="none" w:sz="0" w:space="0" w:color="auto"/>
          </w:divBdr>
        </w:div>
        <w:div w:id="1967000341">
          <w:marLeft w:val="640"/>
          <w:marRight w:val="0"/>
          <w:marTop w:val="0"/>
          <w:marBottom w:val="0"/>
          <w:divBdr>
            <w:top w:val="none" w:sz="0" w:space="0" w:color="auto"/>
            <w:left w:val="none" w:sz="0" w:space="0" w:color="auto"/>
            <w:bottom w:val="none" w:sz="0" w:space="0" w:color="auto"/>
            <w:right w:val="none" w:sz="0" w:space="0" w:color="auto"/>
          </w:divBdr>
        </w:div>
        <w:div w:id="454057113">
          <w:marLeft w:val="640"/>
          <w:marRight w:val="0"/>
          <w:marTop w:val="0"/>
          <w:marBottom w:val="0"/>
          <w:divBdr>
            <w:top w:val="none" w:sz="0" w:space="0" w:color="auto"/>
            <w:left w:val="none" w:sz="0" w:space="0" w:color="auto"/>
            <w:bottom w:val="none" w:sz="0" w:space="0" w:color="auto"/>
            <w:right w:val="none" w:sz="0" w:space="0" w:color="auto"/>
          </w:divBdr>
        </w:div>
        <w:div w:id="1626425124">
          <w:marLeft w:val="640"/>
          <w:marRight w:val="0"/>
          <w:marTop w:val="0"/>
          <w:marBottom w:val="0"/>
          <w:divBdr>
            <w:top w:val="none" w:sz="0" w:space="0" w:color="auto"/>
            <w:left w:val="none" w:sz="0" w:space="0" w:color="auto"/>
            <w:bottom w:val="none" w:sz="0" w:space="0" w:color="auto"/>
            <w:right w:val="none" w:sz="0" w:space="0" w:color="auto"/>
          </w:divBdr>
        </w:div>
        <w:div w:id="1119035941">
          <w:marLeft w:val="640"/>
          <w:marRight w:val="0"/>
          <w:marTop w:val="0"/>
          <w:marBottom w:val="0"/>
          <w:divBdr>
            <w:top w:val="none" w:sz="0" w:space="0" w:color="auto"/>
            <w:left w:val="none" w:sz="0" w:space="0" w:color="auto"/>
            <w:bottom w:val="none" w:sz="0" w:space="0" w:color="auto"/>
            <w:right w:val="none" w:sz="0" w:space="0" w:color="auto"/>
          </w:divBdr>
        </w:div>
        <w:div w:id="969745060">
          <w:marLeft w:val="640"/>
          <w:marRight w:val="0"/>
          <w:marTop w:val="0"/>
          <w:marBottom w:val="0"/>
          <w:divBdr>
            <w:top w:val="none" w:sz="0" w:space="0" w:color="auto"/>
            <w:left w:val="none" w:sz="0" w:space="0" w:color="auto"/>
            <w:bottom w:val="none" w:sz="0" w:space="0" w:color="auto"/>
            <w:right w:val="none" w:sz="0" w:space="0" w:color="auto"/>
          </w:divBdr>
        </w:div>
        <w:div w:id="420377095">
          <w:marLeft w:val="640"/>
          <w:marRight w:val="0"/>
          <w:marTop w:val="0"/>
          <w:marBottom w:val="0"/>
          <w:divBdr>
            <w:top w:val="none" w:sz="0" w:space="0" w:color="auto"/>
            <w:left w:val="none" w:sz="0" w:space="0" w:color="auto"/>
            <w:bottom w:val="none" w:sz="0" w:space="0" w:color="auto"/>
            <w:right w:val="none" w:sz="0" w:space="0" w:color="auto"/>
          </w:divBdr>
        </w:div>
        <w:div w:id="1182089518">
          <w:marLeft w:val="640"/>
          <w:marRight w:val="0"/>
          <w:marTop w:val="0"/>
          <w:marBottom w:val="0"/>
          <w:divBdr>
            <w:top w:val="none" w:sz="0" w:space="0" w:color="auto"/>
            <w:left w:val="none" w:sz="0" w:space="0" w:color="auto"/>
            <w:bottom w:val="none" w:sz="0" w:space="0" w:color="auto"/>
            <w:right w:val="none" w:sz="0" w:space="0" w:color="auto"/>
          </w:divBdr>
        </w:div>
        <w:div w:id="202905587">
          <w:marLeft w:val="640"/>
          <w:marRight w:val="0"/>
          <w:marTop w:val="0"/>
          <w:marBottom w:val="0"/>
          <w:divBdr>
            <w:top w:val="none" w:sz="0" w:space="0" w:color="auto"/>
            <w:left w:val="none" w:sz="0" w:space="0" w:color="auto"/>
            <w:bottom w:val="none" w:sz="0" w:space="0" w:color="auto"/>
            <w:right w:val="none" w:sz="0" w:space="0" w:color="auto"/>
          </w:divBdr>
        </w:div>
        <w:div w:id="801265467">
          <w:marLeft w:val="640"/>
          <w:marRight w:val="0"/>
          <w:marTop w:val="0"/>
          <w:marBottom w:val="0"/>
          <w:divBdr>
            <w:top w:val="none" w:sz="0" w:space="0" w:color="auto"/>
            <w:left w:val="none" w:sz="0" w:space="0" w:color="auto"/>
            <w:bottom w:val="none" w:sz="0" w:space="0" w:color="auto"/>
            <w:right w:val="none" w:sz="0" w:space="0" w:color="auto"/>
          </w:divBdr>
        </w:div>
        <w:div w:id="212347606">
          <w:marLeft w:val="640"/>
          <w:marRight w:val="0"/>
          <w:marTop w:val="0"/>
          <w:marBottom w:val="0"/>
          <w:divBdr>
            <w:top w:val="none" w:sz="0" w:space="0" w:color="auto"/>
            <w:left w:val="none" w:sz="0" w:space="0" w:color="auto"/>
            <w:bottom w:val="none" w:sz="0" w:space="0" w:color="auto"/>
            <w:right w:val="none" w:sz="0" w:space="0" w:color="auto"/>
          </w:divBdr>
        </w:div>
        <w:div w:id="108933101">
          <w:marLeft w:val="640"/>
          <w:marRight w:val="0"/>
          <w:marTop w:val="0"/>
          <w:marBottom w:val="0"/>
          <w:divBdr>
            <w:top w:val="none" w:sz="0" w:space="0" w:color="auto"/>
            <w:left w:val="none" w:sz="0" w:space="0" w:color="auto"/>
            <w:bottom w:val="none" w:sz="0" w:space="0" w:color="auto"/>
            <w:right w:val="none" w:sz="0" w:space="0" w:color="auto"/>
          </w:divBdr>
        </w:div>
        <w:div w:id="1459835205">
          <w:marLeft w:val="640"/>
          <w:marRight w:val="0"/>
          <w:marTop w:val="0"/>
          <w:marBottom w:val="0"/>
          <w:divBdr>
            <w:top w:val="none" w:sz="0" w:space="0" w:color="auto"/>
            <w:left w:val="none" w:sz="0" w:space="0" w:color="auto"/>
            <w:bottom w:val="none" w:sz="0" w:space="0" w:color="auto"/>
            <w:right w:val="none" w:sz="0" w:space="0" w:color="auto"/>
          </w:divBdr>
        </w:div>
        <w:div w:id="1884168800">
          <w:marLeft w:val="640"/>
          <w:marRight w:val="0"/>
          <w:marTop w:val="0"/>
          <w:marBottom w:val="0"/>
          <w:divBdr>
            <w:top w:val="none" w:sz="0" w:space="0" w:color="auto"/>
            <w:left w:val="none" w:sz="0" w:space="0" w:color="auto"/>
            <w:bottom w:val="none" w:sz="0" w:space="0" w:color="auto"/>
            <w:right w:val="none" w:sz="0" w:space="0" w:color="auto"/>
          </w:divBdr>
        </w:div>
        <w:div w:id="818807221">
          <w:marLeft w:val="640"/>
          <w:marRight w:val="0"/>
          <w:marTop w:val="0"/>
          <w:marBottom w:val="0"/>
          <w:divBdr>
            <w:top w:val="none" w:sz="0" w:space="0" w:color="auto"/>
            <w:left w:val="none" w:sz="0" w:space="0" w:color="auto"/>
            <w:bottom w:val="none" w:sz="0" w:space="0" w:color="auto"/>
            <w:right w:val="none" w:sz="0" w:space="0" w:color="auto"/>
          </w:divBdr>
        </w:div>
        <w:div w:id="1842156704">
          <w:marLeft w:val="640"/>
          <w:marRight w:val="0"/>
          <w:marTop w:val="0"/>
          <w:marBottom w:val="0"/>
          <w:divBdr>
            <w:top w:val="none" w:sz="0" w:space="0" w:color="auto"/>
            <w:left w:val="none" w:sz="0" w:space="0" w:color="auto"/>
            <w:bottom w:val="none" w:sz="0" w:space="0" w:color="auto"/>
            <w:right w:val="none" w:sz="0" w:space="0" w:color="auto"/>
          </w:divBdr>
        </w:div>
        <w:div w:id="373238132">
          <w:marLeft w:val="640"/>
          <w:marRight w:val="0"/>
          <w:marTop w:val="0"/>
          <w:marBottom w:val="0"/>
          <w:divBdr>
            <w:top w:val="none" w:sz="0" w:space="0" w:color="auto"/>
            <w:left w:val="none" w:sz="0" w:space="0" w:color="auto"/>
            <w:bottom w:val="none" w:sz="0" w:space="0" w:color="auto"/>
            <w:right w:val="none" w:sz="0" w:space="0" w:color="auto"/>
          </w:divBdr>
        </w:div>
        <w:div w:id="1400446557">
          <w:marLeft w:val="640"/>
          <w:marRight w:val="0"/>
          <w:marTop w:val="0"/>
          <w:marBottom w:val="0"/>
          <w:divBdr>
            <w:top w:val="none" w:sz="0" w:space="0" w:color="auto"/>
            <w:left w:val="none" w:sz="0" w:space="0" w:color="auto"/>
            <w:bottom w:val="none" w:sz="0" w:space="0" w:color="auto"/>
            <w:right w:val="none" w:sz="0" w:space="0" w:color="auto"/>
          </w:divBdr>
        </w:div>
        <w:div w:id="593441795">
          <w:marLeft w:val="640"/>
          <w:marRight w:val="0"/>
          <w:marTop w:val="0"/>
          <w:marBottom w:val="0"/>
          <w:divBdr>
            <w:top w:val="none" w:sz="0" w:space="0" w:color="auto"/>
            <w:left w:val="none" w:sz="0" w:space="0" w:color="auto"/>
            <w:bottom w:val="none" w:sz="0" w:space="0" w:color="auto"/>
            <w:right w:val="none" w:sz="0" w:space="0" w:color="auto"/>
          </w:divBdr>
        </w:div>
        <w:div w:id="1103114110">
          <w:marLeft w:val="640"/>
          <w:marRight w:val="0"/>
          <w:marTop w:val="0"/>
          <w:marBottom w:val="0"/>
          <w:divBdr>
            <w:top w:val="none" w:sz="0" w:space="0" w:color="auto"/>
            <w:left w:val="none" w:sz="0" w:space="0" w:color="auto"/>
            <w:bottom w:val="none" w:sz="0" w:space="0" w:color="auto"/>
            <w:right w:val="none" w:sz="0" w:space="0" w:color="auto"/>
          </w:divBdr>
        </w:div>
        <w:div w:id="1163357359">
          <w:marLeft w:val="640"/>
          <w:marRight w:val="0"/>
          <w:marTop w:val="0"/>
          <w:marBottom w:val="0"/>
          <w:divBdr>
            <w:top w:val="none" w:sz="0" w:space="0" w:color="auto"/>
            <w:left w:val="none" w:sz="0" w:space="0" w:color="auto"/>
            <w:bottom w:val="none" w:sz="0" w:space="0" w:color="auto"/>
            <w:right w:val="none" w:sz="0" w:space="0" w:color="auto"/>
          </w:divBdr>
        </w:div>
        <w:div w:id="1956400600">
          <w:marLeft w:val="640"/>
          <w:marRight w:val="0"/>
          <w:marTop w:val="0"/>
          <w:marBottom w:val="0"/>
          <w:divBdr>
            <w:top w:val="none" w:sz="0" w:space="0" w:color="auto"/>
            <w:left w:val="none" w:sz="0" w:space="0" w:color="auto"/>
            <w:bottom w:val="none" w:sz="0" w:space="0" w:color="auto"/>
            <w:right w:val="none" w:sz="0" w:space="0" w:color="auto"/>
          </w:divBdr>
        </w:div>
        <w:div w:id="1995261588">
          <w:marLeft w:val="640"/>
          <w:marRight w:val="0"/>
          <w:marTop w:val="0"/>
          <w:marBottom w:val="0"/>
          <w:divBdr>
            <w:top w:val="none" w:sz="0" w:space="0" w:color="auto"/>
            <w:left w:val="none" w:sz="0" w:space="0" w:color="auto"/>
            <w:bottom w:val="none" w:sz="0" w:space="0" w:color="auto"/>
            <w:right w:val="none" w:sz="0" w:space="0" w:color="auto"/>
          </w:divBdr>
        </w:div>
        <w:div w:id="37164671">
          <w:marLeft w:val="640"/>
          <w:marRight w:val="0"/>
          <w:marTop w:val="0"/>
          <w:marBottom w:val="0"/>
          <w:divBdr>
            <w:top w:val="none" w:sz="0" w:space="0" w:color="auto"/>
            <w:left w:val="none" w:sz="0" w:space="0" w:color="auto"/>
            <w:bottom w:val="none" w:sz="0" w:space="0" w:color="auto"/>
            <w:right w:val="none" w:sz="0" w:space="0" w:color="auto"/>
          </w:divBdr>
        </w:div>
        <w:div w:id="1305739434">
          <w:marLeft w:val="640"/>
          <w:marRight w:val="0"/>
          <w:marTop w:val="0"/>
          <w:marBottom w:val="0"/>
          <w:divBdr>
            <w:top w:val="none" w:sz="0" w:space="0" w:color="auto"/>
            <w:left w:val="none" w:sz="0" w:space="0" w:color="auto"/>
            <w:bottom w:val="none" w:sz="0" w:space="0" w:color="auto"/>
            <w:right w:val="none" w:sz="0" w:space="0" w:color="auto"/>
          </w:divBdr>
        </w:div>
        <w:div w:id="45028932">
          <w:marLeft w:val="640"/>
          <w:marRight w:val="0"/>
          <w:marTop w:val="0"/>
          <w:marBottom w:val="0"/>
          <w:divBdr>
            <w:top w:val="none" w:sz="0" w:space="0" w:color="auto"/>
            <w:left w:val="none" w:sz="0" w:space="0" w:color="auto"/>
            <w:bottom w:val="none" w:sz="0" w:space="0" w:color="auto"/>
            <w:right w:val="none" w:sz="0" w:space="0" w:color="auto"/>
          </w:divBdr>
        </w:div>
        <w:div w:id="2100904714">
          <w:marLeft w:val="640"/>
          <w:marRight w:val="0"/>
          <w:marTop w:val="0"/>
          <w:marBottom w:val="0"/>
          <w:divBdr>
            <w:top w:val="none" w:sz="0" w:space="0" w:color="auto"/>
            <w:left w:val="none" w:sz="0" w:space="0" w:color="auto"/>
            <w:bottom w:val="none" w:sz="0" w:space="0" w:color="auto"/>
            <w:right w:val="none" w:sz="0" w:space="0" w:color="auto"/>
          </w:divBdr>
        </w:div>
        <w:div w:id="2031636355">
          <w:marLeft w:val="640"/>
          <w:marRight w:val="0"/>
          <w:marTop w:val="0"/>
          <w:marBottom w:val="0"/>
          <w:divBdr>
            <w:top w:val="none" w:sz="0" w:space="0" w:color="auto"/>
            <w:left w:val="none" w:sz="0" w:space="0" w:color="auto"/>
            <w:bottom w:val="none" w:sz="0" w:space="0" w:color="auto"/>
            <w:right w:val="none" w:sz="0" w:space="0" w:color="auto"/>
          </w:divBdr>
        </w:div>
        <w:div w:id="504829376">
          <w:marLeft w:val="640"/>
          <w:marRight w:val="0"/>
          <w:marTop w:val="0"/>
          <w:marBottom w:val="0"/>
          <w:divBdr>
            <w:top w:val="none" w:sz="0" w:space="0" w:color="auto"/>
            <w:left w:val="none" w:sz="0" w:space="0" w:color="auto"/>
            <w:bottom w:val="none" w:sz="0" w:space="0" w:color="auto"/>
            <w:right w:val="none" w:sz="0" w:space="0" w:color="auto"/>
          </w:divBdr>
        </w:div>
        <w:div w:id="1845440496">
          <w:marLeft w:val="640"/>
          <w:marRight w:val="0"/>
          <w:marTop w:val="0"/>
          <w:marBottom w:val="0"/>
          <w:divBdr>
            <w:top w:val="none" w:sz="0" w:space="0" w:color="auto"/>
            <w:left w:val="none" w:sz="0" w:space="0" w:color="auto"/>
            <w:bottom w:val="none" w:sz="0" w:space="0" w:color="auto"/>
            <w:right w:val="none" w:sz="0" w:space="0" w:color="auto"/>
          </w:divBdr>
        </w:div>
        <w:div w:id="1319573947">
          <w:marLeft w:val="640"/>
          <w:marRight w:val="0"/>
          <w:marTop w:val="0"/>
          <w:marBottom w:val="0"/>
          <w:divBdr>
            <w:top w:val="none" w:sz="0" w:space="0" w:color="auto"/>
            <w:left w:val="none" w:sz="0" w:space="0" w:color="auto"/>
            <w:bottom w:val="none" w:sz="0" w:space="0" w:color="auto"/>
            <w:right w:val="none" w:sz="0" w:space="0" w:color="auto"/>
          </w:divBdr>
        </w:div>
        <w:div w:id="1149319756">
          <w:marLeft w:val="640"/>
          <w:marRight w:val="0"/>
          <w:marTop w:val="0"/>
          <w:marBottom w:val="0"/>
          <w:divBdr>
            <w:top w:val="none" w:sz="0" w:space="0" w:color="auto"/>
            <w:left w:val="none" w:sz="0" w:space="0" w:color="auto"/>
            <w:bottom w:val="none" w:sz="0" w:space="0" w:color="auto"/>
            <w:right w:val="none" w:sz="0" w:space="0" w:color="auto"/>
          </w:divBdr>
        </w:div>
        <w:div w:id="899949599">
          <w:marLeft w:val="640"/>
          <w:marRight w:val="0"/>
          <w:marTop w:val="0"/>
          <w:marBottom w:val="0"/>
          <w:divBdr>
            <w:top w:val="none" w:sz="0" w:space="0" w:color="auto"/>
            <w:left w:val="none" w:sz="0" w:space="0" w:color="auto"/>
            <w:bottom w:val="none" w:sz="0" w:space="0" w:color="auto"/>
            <w:right w:val="none" w:sz="0" w:space="0" w:color="auto"/>
          </w:divBdr>
        </w:div>
        <w:div w:id="642584090">
          <w:marLeft w:val="640"/>
          <w:marRight w:val="0"/>
          <w:marTop w:val="0"/>
          <w:marBottom w:val="0"/>
          <w:divBdr>
            <w:top w:val="none" w:sz="0" w:space="0" w:color="auto"/>
            <w:left w:val="none" w:sz="0" w:space="0" w:color="auto"/>
            <w:bottom w:val="none" w:sz="0" w:space="0" w:color="auto"/>
            <w:right w:val="none" w:sz="0" w:space="0" w:color="auto"/>
          </w:divBdr>
        </w:div>
      </w:divsChild>
    </w:div>
    <w:div w:id="503208435">
      <w:bodyDiv w:val="1"/>
      <w:marLeft w:val="0"/>
      <w:marRight w:val="0"/>
      <w:marTop w:val="0"/>
      <w:marBottom w:val="0"/>
      <w:divBdr>
        <w:top w:val="none" w:sz="0" w:space="0" w:color="auto"/>
        <w:left w:val="none" w:sz="0" w:space="0" w:color="auto"/>
        <w:bottom w:val="none" w:sz="0" w:space="0" w:color="auto"/>
        <w:right w:val="none" w:sz="0" w:space="0" w:color="auto"/>
      </w:divBdr>
    </w:div>
    <w:div w:id="505436514">
      <w:bodyDiv w:val="1"/>
      <w:marLeft w:val="0"/>
      <w:marRight w:val="0"/>
      <w:marTop w:val="0"/>
      <w:marBottom w:val="0"/>
      <w:divBdr>
        <w:top w:val="none" w:sz="0" w:space="0" w:color="auto"/>
        <w:left w:val="none" w:sz="0" w:space="0" w:color="auto"/>
        <w:bottom w:val="none" w:sz="0" w:space="0" w:color="auto"/>
        <w:right w:val="none" w:sz="0" w:space="0" w:color="auto"/>
      </w:divBdr>
      <w:divsChild>
        <w:div w:id="1185947885">
          <w:marLeft w:val="480"/>
          <w:marRight w:val="0"/>
          <w:marTop w:val="0"/>
          <w:marBottom w:val="0"/>
          <w:divBdr>
            <w:top w:val="none" w:sz="0" w:space="0" w:color="auto"/>
            <w:left w:val="none" w:sz="0" w:space="0" w:color="auto"/>
            <w:bottom w:val="none" w:sz="0" w:space="0" w:color="auto"/>
            <w:right w:val="none" w:sz="0" w:space="0" w:color="auto"/>
          </w:divBdr>
        </w:div>
        <w:div w:id="2093888152">
          <w:marLeft w:val="480"/>
          <w:marRight w:val="0"/>
          <w:marTop w:val="0"/>
          <w:marBottom w:val="0"/>
          <w:divBdr>
            <w:top w:val="none" w:sz="0" w:space="0" w:color="auto"/>
            <w:left w:val="none" w:sz="0" w:space="0" w:color="auto"/>
            <w:bottom w:val="none" w:sz="0" w:space="0" w:color="auto"/>
            <w:right w:val="none" w:sz="0" w:space="0" w:color="auto"/>
          </w:divBdr>
        </w:div>
        <w:div w:id="220679148">
          <w:marLeft w:val="480"/>
          <w:marRight w:val="0"/>
          <w:marTop w:val="0"/>
          <w:marBottom w:val="0"/>
          <w:divBdr>
            <w:top w:val="none" w:sz="0" w:space="0" w:color="auto"/>
            <w:left w:val="none" w:sz="0" w:space="0" w:color="auto"/>
            <w:bottom w:val="none" w:sz="0" w:space="0" w:color="auto"/>
            <w:right w:val="none" w:sz="0" w:space="0" w:color="auto"/>
          </w:divBdr>
        </w:div>
        <w:div w:id="2034959204">
          <w:marLeft w:val="480"/>
          <w:marRight w:val="0"/>
          <w:marTop w:val="0"/>
          <w:marBottom w:val="0"/>
          <w:divBdr>
            <w:top w:val="none" w:sz="0" w:space="0" w:color="auto"/>
            <w:left w:val="none" w:sz="0" w:space="0" w:color="auto"/>
            <w:bottom w:val="none" w:sz="0" w:space="0" w:color="auto"/>
            <w:right w:val="none" w:sz="0" w:space="0" w:color="auto"/>
          </w:divBdr>
        </w:div>
        <w:div w:id="691079813">
          <w:marLeft w:val="480"/>
          <w:marRight w:val="0"/>
          <w:marTop w:val="0"/>
          <w:marBottom w:val="0"/>
          <w:divBdr>
            <w:top w:val="none" w:sz="0" w:space="0" w:color="auto"/>
            <w:left w:val="none" w:sz="0" w:space="0" w:color="auto"/>
            <w:bottom w:val="none" w:sz="0" w:space="0" w:color="auto"/>
            <w:right w:val="none" w:sz="0" w:space="0" w:color="auto"/>
          </w:divBdr>
        </w:div>
        <w:div w:id="1333072891">
          <w:marLeft w:val="480"/>
          <w:marRight w:val="0"/>
          <w:marTop w:val="0"/>
          <w:marBottom w:val="0"/>
          <w:divBdr>
            <w:top w:val="none" w:sz="0" w:space="0" w:color="auto"/>
            <w:left w:val="none" w:sz="0" w:space="0" w:color="auto"/>
            <w:bottom w:val="none" w:sz="0" w:space="0" w:color="auto"/>
            <w:right w:val="none" w:sz="0" w:space="0" w:color="auto"/>
          </w:divBdr>
        </w:div>
        <w:div w:id="316030729">
          <w:marLeft w:val="480"/>
          <w:marRight w:val="0"/>
          <w:marTop w:val="0"/>
          <w:marBottom w:val="0"/>
          <w:divBdr>
            <w:top w:val="none" w:sz="0" w:space="0" w:color="auto"/>
            <w:left w:val="none" w:sz="0" w:space="0" w:color="auto"/>
            <w:bottom w:val="none" w:sz="0" w:space="0" w:color="auto"/>
            <w:right w:val="none" w:sz="0" w:space="0" w:color="auto"/>
          </w:divBdr>
        </w:div>
        <w:div w:id="585772058">
          <w:marLeft w:val="480"/>
          <w:marRight w:val="0"/>
          <w:marTop w:val="0"/>
          <w:marBottom w:val="0"/>
          <w:divBdr>
            <w:top w:val="none" w:sz="0" w:space="0" w:color="auto"/>
            <w:left w:val="none" w:sz="0" w:space="0" w:color="auto"/>
            <w:bottom w:val="none" w:sz="0" w:space="0" w:color="auto"/>
            <w:right w:val="none" w:sz="0" w:space="0" w:color="auto"/>
          </w:divBdr>
        </w:div>
        <w:div w:id="1545603815">
          <w:marLeft w:val="480"/>
          <w:marRight w:val="0"/>
          <w:marTop w:val="0"/>
          <w:marBottom w:val="0"/>
          <w:divBdr>
            <w:top w:val="none" w:sz="0" w:space="0" w:color="auto"/>
            <w:left w:val="none" w:sz="0" w:space="0" w:color="auto"/>
            <w:bottom w:val="none" w:sz="0" w:space="0" w:color="auto"/>
            <w:right w:val="none" w:sz="0" w:space="0" w:color="auto"/>
          </w:divBdr>
        </w:div>
        <w:div w:id="1438987260">
          <w:marLeft w:val="480"/>
          <w:marRight w:val="0"/>
          <w:marTop w:val="0"/>
          <w:marBottom w:val="0"/>
          <w:divBdr>
            <w:top w:val="none" w:sz="0" w:space="0" w:color="auto"/>
            <w:left w:val="none" w:sz="0" w:space="0" w:color="auto"/>
            <w:bottom w:val="none" w:sz="0" w:space="0" w:color="auto"/>
            <w:right w:val="none" w:sz="0" w:space="0" w:color="auto"/>
          </w:divBdr>
        </w:div>
        <w:div w:id="988901049">
          <w:marLeft w:val="480"/>
          <w:marRight w:val="0"/>
          <w:marTop w:val="0"/>
          <w:marBottom w:val="0"/>
          <w:divBdr>
            <w:top w:val="none" w:sz="0" w:space="0" w:color="auto"/>
            <w:left w:val="none" w:sz="0" w:space="0" w:color="auto"/>
            <w:bottom w:val="none" w:sz="0" w:space="0" w:color="auto"/>
            <w:right w:val="none" w:sz="0" w:space="0" w:color="auto"/>
          </w:divBdr>
        </w:div>
        <w:div w:id="507136714">
          <w:marLeft w:val="480"/>
          <w:marRight w:val="0"/>
          <w:marTop w:val="0"/>
          <w:marBottom w:val="0"/>
          <w:divBdr>
            <w:top w:val="none" w:sz="0" w:space="0" w:color="auto"/>
            <w:left w:val="none" w:sz="0" w:space="0" w:color="auto"/>
            <w:bottom w:val="none" w:sz="0" w:space="0" w:color="auto"/>
            <w:right w:val="none" w:sz="0" w:space="0" w:color="auto"/>
          </w:divBdr>
        </w:div>
        <w:div w:id="1720201656">
          <w:marLeft w:val="480"/>
          <w:marRight w:val="0"/>
          <w:marTop w:val="0"/>
          <w:marBottom w:val="0"/>
          <w:divBdr>
            <w:top w:val="none" w:sz="0" w:space="0" w:color="auto"/>
            <w:left w:val="none" w:sz="0" w:space="0" w:color="auto"/>
            <w:bottom w:val="none" w:sz="0" w:space="0" w:color="auto"/>
            <w:right w:val="none" w:sz="0" w:space="0" w:color="auto"/>
          </w:divBdr>
        </w:div>
        <w:div w:id="268126498">
          <w:marLeft w:val="480"/>
          <w:marRight w:val="0"/>
          <w:marTop w:val="0"/>
          <w:marBottom w:val="0"/>
          <w:divBdr>
            <w:top w:val="none" w:sz="0" w:space="0" w:color="auto"/>
            <w:left w:val="none" w:sz="0" w:space="0" w:color="auto"/>
            <w:bottom w:val="none" w:sz="0" w:space="0" w:color="auto"/>
            <w:right w:val="none" w:sz="0" w:space="0" w:color="auto"/>
          </w:divBdr>
        </w:div>
        <w:div w:id="259147771">
          <w:marLeft w:val="480"/>
          <w:marRight w:val="0"/>
          <w:marTop w:val="0"/>
          <w:marBottom w:val="0"/>
          <w:divBdr>
            <w:top w:val="none" w:sz="0" w:space="0" w:color="auto"/>
            <w:left w:val="none" w:sz="0" w:space="0" w:color="auto"/>
            <w:bottom w:val="none" w:sz="0" w:space="0" w:color="auto"/>
            <w:right w:val="none" w:sz="0" w:space="0" w:color="auto"/>
          </w:divBdr>
        </w:div>
        <w:div w:id="894504897">
          <w:marLeft w:val="480"/>
          <w:marRight w:val="0"/>
          <w:marTop w:val="0"/>
          <w:marBottom w:val="0"/>
          <w:divBdr>
            <w:top w:val="none" w:sz="0" w:space="0" w:color="auto"/>
            <w:left w:val="none" w:sz="0" w:space="0" w:color="auto"/>
            <w:bottom w:val="none" w:sz="0" w:space="0" w:color="auto"/>
            <w:right w:val="none" w:sz="0" w:space="0" w:color="auto"/>
          </w:divBdr>
        </w:div>
        <w:div w:id="1888255786">
          <w:marLeft w:val="480"/>
          <w:marRight w:val="0"/>
          <w:marTop w:val="0"/>
          <w:marBottom w:val="0"/>
          <w:divBdr>
            <w:top w:val="none" w:sz="0" w:space="0" w:color="auto"/>
            <w:left w:val="none" w:sz="0" w:space="0" w:color="auto"/>
            <w:bottom w:val="none" w:sz="0" w:space="0" w:color="auto"/>
            <w:right w:val="none" w:sz="0" w:space="0" w:color="auto"/>
          </w:divBdr>
        </w:div>
        <w:div w:id="1748918606">
          <w:marLeft w:val="480"/>
          <w:marRight w:val="0"/>
          <w:marTop w:val="0"/>
          <w:marBottom w:val="0"/>
          <w:divBdr>
            <w:top w:val="none" w:sz="0" w:space="0" w:color="auto"/>
            <w:left w:val="none" w:sz="0" w:space="0" w:color="auto"/>
            <w:bottom w:val="none" w:sz="0" w:space="0" w:color="auto"/>
            <w:right w:val="none" w:sz="0" w:space="0" w:color="auto"/>
          </w:divBdr>
        </w:div>
        <w:div w:id="38361005">
          <w:marLeft w:val="480"/>
          <w:marRight w:val="0"/>
          <w:marTop w:val="0"/>
          <w:marBottom w:val="0"/>
          <w:divBdr>
            <w:top w:val="none" w:sz="0" w:space="0" w:color="auto"/>
            <w:left w:val="none" w:sz="0" w:space="0" w:color="auto"/>
            <w:bottom w:val="none" w:sz="0" w:space="0" w:color="auto"/>
            <w:right w:val="none" w:sz="0" w:space="0" w:color="auto"/>
          </w:divBdr>
        </w:div>
        <w:div w:id="704907827">
          <w:marLeft w:val="480"/>
          <w:marRight w:val="0"/>
          <w:marTop w:val="0"/>
          <w:marBottom w:val="0"/>
          <w:divBdr>
            <w:top w:val="none" w:sz="0" w:space="0" w:color="auto"/>
            <w:left w:val="none" w:sz="0" w:space="0" w:color="auto"/>
            <w:bottom w:val="none" w:sz="0" w:space="0" w:color="auto"/>
            <w:right w:val="none" w:sz="0" w:space="0" w:color="auto"/>
          </w:divBdr>
        </w:div>
      </w:divsChild>
    </w:div>
    <w:div w:id="509830761">
      <w:bodyDiv w:val="1"/>
      <w:marLeft w:val="0"/>
      <w:marRight w:val="0"/>
      <w:marTop w:val="0"/>
      <w:marBottom w:val="0"/>
      <w:divBdr>
        <w:top w:val="none" w:sz="0" w:space="0" w:color="auto"/>
        <w:left w:val="none" w:sz="0" w:space="0" w:color="auto"/>
        <w:bottom w:val="none" w:sz="0" w:space="0" w:color="auto"/>
        <w:right w:val="none" w:sz="0" w:space="0" w:color="auto"/>
      </w:divBdr>
    </w:div>
    <w:div w:id="513039706">
      <w:bodyDiv w:val="1"/>
      <w:marLeft w:val="0"/>
      <w:marRight w:val="0"/>
      <w:marTop w:val="0"/>
      <w:marBottom w:val="0"/>
      <w:divBdr>
        <w:top w:val="none" w:sz="0" w:space="0" w:color="auto"/>
        <w:left w:val="none" w:sz="0" w:space="0" w:color="auto"/>
        <w:bottom w:val="none" w:sz="0" w:space="0" w:color="auto"/>
        <w:right w:val="none" w:sz="0" w:space="0" w:color="auto"/>
      </w:divBdr>
    </w:div>
    <w:div w:id="514266809">
      <w:bodyDiv w:val="1"/>
      <w:marLeft w:val="0"/>
      <w:marRight w:val="0"/>
      <w:marTop w:val="0"/>
      <w:marBottom w:val="0"/>
      <w:divBdr>
        <w:top w:val="none" w:sz="0" w:space="0" w:color="auto"/>
        <w:left w:val="none" w:sz="0" w:space="0" w:color="auto"/>
        <w:bottom w:val="none" w:sz="0" w:space="0" w:color="auto"/>
        <w:right w:val="none" w:sz="0" w:space="0" w:color="auto"/>
      </w:divBdr>
    </w:div>
    <w:div w:id="519776518">
      <w:bodyDiv w:val="1"/>
      <w:marLeft w:val="0"/>
      <w:marRight w:val="0"/>
      <w:marTop w:val="0"/>
      <w:marBottom w:val="0"/>
      <w:divBdr>
        <w:top w:val="none" w:sz="0" w:space="0" w:color="auto"/>
        <w:left w:val="none" w:sz="0" w:space="0" w:color="auto"/>
        <w:bottom w:val="none" w:sz="0" w:space="0" w:color="auto"/>
        <w:right w:val="none" w:sz="0" w:space="0" w:color="auto"/>
      </w:divBdr>
    </w:div>
    <w:div w:id="521473617">
      <w:bodyDiv w:val="1"/>
      <w:marLeft w:val="0"/>
      <w:marRight w:val="0"/>
      <w:marTop w:val="0"/>
      <w:marBottom w:val="0"/>
      <w:divBdr>
        <w:top w:val="none" w:sz="0" w:space="0" w:color="auto"/>
        <w:left w:val="none" w:sz="0" w:space="0" w:color="auto"/>
        <w:bottom w:val="none" w:sz="0" w:space="0" w:color="auto"/>
        <w:right w:val="none" w:sz="0" w:space="0" w:color="auto"/>
      </w:divBdr>
      <w:divsChild>
        <w:div w:id="1060788905">
          <w:marLeft w:val="640"/>
          <w:marRight w:val="0"/>
          <w:marTop w:val="0"/>
          <w:marBottom w:val="0"/>
          <w:divBdr>
            <w:top w:val="none" w:sz="0" w:space="0" w:color="auto"/>
            <w:left w:val="none" w:sz="0" w:space="0" w:color="auto"/>
            <w:bottom w:val="none" w:sz="0" w:space="0" w:color="auto"/>
            <w:right w:val="none" w:sz="0" w:space="0" w:color="auto"/>
          </w:divBdr>
        </w:div>
        <w:div w:id="550575174">
          <w:marLeft w:val="640"/>
          <w:marRight w:val="0"/>
          <w:marTop w:val="0"/>
          <w:marBottom w:val="0"/>
          <w:divBdr>
            <w:top w:val="none" w:sz="0" w:space="0" w:color="auto"/>
            <w:left w:val="none" w:sz="0" w:space="0" w:color="auto"/>
            <w:bottom w:val="none" w:sz="0" w:space="0" w:color="auto"/>
            <w:right w:val="none" w:sz="0" w:space="0" w:color="auto"/>
          </w:divBdr>
        </w:div>
        <w:div w:id="1375621049">
          <w:marLeft w:val="640"/>
          <w:marRight w:val="0"/>
          <w:marTop w:val="0"/>
          <w:marBottom w:val="0"/>
          <w:divBdr>
            <w:top w:val="none" w:sz="0" w:space="0" w:color="auto"/>
            <w:left w:val="none" w:sz="0" w:space="0" w:color="auto"/>
            <w:bottom w:val="none" w:sz="0" w:space="0" w:color="auto"/>
            <w:right w:val="none" w:sz="0" w:space="0" w:color="auto"/>
          </w:divBdr>
        </w:div>
        <w:div w:id="567301566">
          <w:marLeft w:val="640"/>
          <w:marRight w:val="0"/>
          <w:marTop w:val="0"/>
          <w:marBottom w:val="0"/>
          <w:divBdr>
            <w:top w:val="none" w:sz="0" w:space="0" w:color="auto"/>
            <w:left w:val="none" w:sz="0" w:space="0" w:color="auto"/>
            <w:bottom w:val="none" w:sz="0" w:space="0" w:color="auto"/>
            <w:right w:val="none" w:sz="0" w:space="0" w:color="auto"/>
          </w:divBdr>
        </w:div>
        <w:div w:id="765350899">
          <w:marLeft w:val="640"/>
          <w:marRight w:val="0"/>
          <w:marTop w:val="0"/>
          <w:marBottom w:val="0"/>
          <w:divBdr>
            <w:top w:val="none" w:sz="0" w:space="0" w:color="auto"/>
            <w:left w:val="none" w:sz="0" w:space="0" w:color="auto"/>
            <w:bottom w:val="none" w:sz="0" w:space="0" w:color="auto"/>
            <w:right w:val="none" w:sz="0" w:space="0" w:color="auto"/>
          </w:divBdr>
        </w:div>
        <w:div w:id="1614165029">
          <w:marLeft w:val="640"/>
          <w:marRight w:val="0"/>
          <w:marTop w:val="0"/>
          <w:marBottom w:val="0"/>
          <w:divBdr>
            <w:top w:val="none" w:sz="0" w:space="0" w:color="auto"/>
            <w:left w:val="none" w:sz="0" w:space="0" w:color="auto"/>
            <w:bottom w:val="none" w:sz="0" w:space="0" w:color="auto"/>
            <w:right w:val="none" w:sz="0" w:space="0" w:color="auto"/>
          </w:divBdr>
        </w:div>
        <w:div w:id="677851546">
          <w:marLeft w:val="640"/>
          <w:marRight w:val="0"/>
          <w:marTop w:val="0"/>
          <w:marBottom w:val="0"/>
          <w:divBdr>
            <w:top w:val="none" w:sz="0" w:space="0" w:color="auto"/>
            <w:left w:val="none" w:sz="0" w:space="0" w:color="auto"/>
            <w:bottom w:val="none" w:sz="0" w:space="0" w:color="auto"/>
            <w:right w:val="none" w:sz="0" w:space="0" w:color="auto"/>
          </w:divBdr>
        </w:div>
        <w:div w:id="1973628172">
          <w:marLeft w:val="640"/>
          <w:marRight w:val="0"/>
          <w:marTop w:val="0"/>
          <w:marBottom w:val="0"/>
          <w:divBdr>
            <w:top w:val="none" w:sz="0" w:space="0" w:color="auto"/>
            <w:left w:val="none" w:sz="0" w:space="0" w:color="auto"/>
            <w:bottom w:val="none" w:sz="0" w:space="0" w:color="auto"/>
            <w:right w:val="none" w:sz="0" w:space="0" w:color="auto"/>
          </w:divBdr>
        </w:div>
        <w:div w:id="778529839">
          <w:marLeft w:val="640"/>
          <w:marRight w:val="0"/>
          <w:marTop w:val="0"/>
          <w:marBottom w:val="0"/>
          <w:divBdr>
            <w:top w:val="none" w:sz="0" w:space="0" w:color="auto"/>
            <w:left w:val="none" w:sz="0" w:space="0" w:color="auto"/>
            <w:bottom w:val="none" w:sz="0" w:space="0" w:color="auto"/>
            <w:right w:val="none" w:sz="0" w:space="0" w:color="auto"/>
          </w:divBdr>
        </w:div>
        <w:div w:id="1169979921">
          <w:marLeft w:val="640"/>
          <w:marRight w:val="0"/>
          <w:marTop w:val="0"/>
          <w:marBottom w:val="0"/>
          <w:divBdr>
            <w:top w:val="none" w:sz="0" w:space="0" w:color="auto"/>
            <w:left w:val="none" w:sz="0" w:space="0" w:color="auto"/>
            <w:bottom w:val="none" w:sz="0" w:space="0" w:color="auto"/>
            <w:right w:val="none" w:sz="0" w:space="0" w:color="auto"/>
          </w:divBdr>
        </w:div>
        <w:div w:id="829953614">
          <w:marLeft w:val="640"/>
          <w:marRight w:val="0"/>
          <w:marTop w:val="0"/>
          <w:marBottom w:val="0"/>
          <w:divBdr>
            <w:top w:val="none" w:sz="0" w:space="0" w:color="auto"/>
            <w:left w:val="none" w:sz="0" w:space="0" w:color="auto"/>
            <w:bottom w:val="none" w:sz="0" w:space="0" w:color="auto"/>
            <w:right w:val="none" w:sz="0" w:space="0" w:color="auto"/>
          </w:divBdr>
        </w:div>
        <w:div w:id="1052771467">
          <w:marLeft w:val="640"/>
          <w:marRight w:val="0"/>
          <w:marTop w:val="0"/>
          <w:marBottom w:val="0"/>
          <w:divBdr>
            <w:top w:val="none" w:sz="0" w:space="0" w:color="auto"/>
            <w:left w:val="none" w:sz="0" w:space="0" w:color="auto"/>
            <w:bottom w:val="none" w:sz="0" w:space="0" w:color="auto"/>
            <w:right w:val="none" w:sz="0" w:space="0" w:color="auto"/>
          </w:divBdr>
        </w:div>
        <w:div w:id="1920484868">
          <w:marLeft w:val="640"/>
          <w:marRight w:val="0"/>
          <w:marTop w:val="0"/>
          <w:marBottom w:val="0"/>
          <w:divBdr>
            <w:top w:val="none" w:sz="0" w:space="0" w:color="auto"/>
            <w:left w:val="none" w:sz="0" w:space="0" w:color="auto"/>
            <w:bottom w:val="none" w:sz="0" w:space="0" w:color="auto"/>
            <w:right w:val="none" w:sz="0" w:space="0" w:color="auto"/>
          </w:divBdr>
        </w:div>
        <w:div w:id="1394623618">
          <w:marLeft w:val="640"/>
          <w:marRight w:val="0"/>
          <w:marTop w:val="0"/>
          <w:marBottom w:val="0"/>
          <w:divBdr>
            <w:top w:val="none" w:sz="0" w:space="0" w:color="auto"/>
            <w:left w:val="none" w:sz="0" w:space="0" w:color="auto"/>
            <w:bottom w:val="none" w:sz="0" w:space="0" w:color="auto"/>
            <w:right w:val="none" w:sz="0" w:space="0" w:color="auto"/>
          </w:divBdr>
        </w:div>
        <w:div w:id="2048676489">
          <w:marLeft w:val="640"/>
          <w:marRight w:val="0"/>
          <w:marTop w:val="0"/>
          <w:marBottom w:val="0"/>
          <w:divBdr>
            <w:top w:val="none" w:sz="0" w:space="0" w:color="auto"/>
            <w:left w:val="none" w:sz="0" w:space="0" w:color="auto"/>
            <w:bottom w:val="none" w:sz="0" w:space="0" w:color="auto"/>
            <w:right w:val="none" w:sz="0" w:space="0" w:color="auto"/>
          </w:divBdr>
        </w:div>
        <w:div w:id="1993944679">
          <w:marLeft w:val="640"/>
          <w:marRight w:val="0"/>
          <w:marTop w:val="0"/>
          <w:marBottom w:val="0"/>
          <w:divBdr>
            <w:top w:val="none" w:sz="0" w:space="0" w:color="auto"/>
            <w:left w:val="none" w:sz="0" w:space="0" w:color="auto"/>
            <w:bottom w:val="none" w:sz="0" w:space="0" w:color="auto"/>
            <w:right w:val="none" w:sz="0" w:space="0" w:color="auto"/>
          </w:divBdr>
        </w:div>
        <w:div w:id="2129543639">
          <w:marLeft w:val="640"/>
          <w:marRight w:val="0"/>
          <w:marTop w:val="0"/>
          <w:marBottom w:val="0"/>
          <w:divBdr>
            <w:top w:val="none" w:sz="0" w:space="0" w:color="auto"/>
            <w:left w:val="none" w:sz="0" w:space="0" w:color="auto"/>
            <w:bottom w:val="none" w:sz="0" w:space="0" w:color="auto"/>
            <w:right w:val="none" w:sz="0" w:space="0" w:color="auto"/>
          </w:divBdr>
        </w:div>
        <w:div w:id="1403523529">
          <w:marLeft w:val="640"/>
          <w:marRight w:val="0"/>
          <w:marTop w:val="0"/>
          <w:marBottom w:val="0"/>
          <w:divBdr>
            <w:top w:val="none" w:sz="0" w:space="0" w:color="auto"/>
            <w:left w:val="none" w:sz="0" w:space="0" w:color="auto"/>
            <w:bottom w:val="none" w:sz="0" w:space="0" w:color="auto"/>
            <w:right w:val="none" w:sz="0" w:space="0" w:color="auto"/>
          </w:divBdr>
        </w:div>
        <w:div w:id="15932769">
          <w:marLeft w:val="640"/>
          <w:marRight w:val="0"/>
          <w:marTop w:val="0"/>
          <w:marBottom w:val="0"/>
          <w:divBdr>
            <w:top w:val="none" w:sz="0" w:space="0" w:color="auto"/>
            <w:left w:val="none" w:sz="0" w:space="0" w:color="auto"/>
            <w:bottom w:val="none" w:sz="0" w:space="0" w:color="auto"/>
            <w:right w:val="none" w:sz="0" w:space="0" w:color="auto"/>
          </w:divBdr>
        </w:div>
        <w:div w:id="537091090">
          <w:marLeft w:val="640"/>
          <w:marRight w:val="0"/>
          <w:marTop w:val="0"/>
          <w:marBottom w:val="0"/>
          <w:divBdr>
            <w:top w:val="none" w:sz="0" w:space="0" w:color="auto"/>
            <w:left w:val="none" w:sz="0" w:space="0" w:color="auto"/>
            <w:bottom w:val="none" w:sz="0" w:space="0" w:color="auto"/>
            <w:right w:val="none" w:sz="0" w:space="0" w:color="auto"/>
          </w:divBdr>
        </w:div>
        <w:div w:id="1704211646">
          <w:marLeft w:val="640"/>
          <w:marRight w:val="0"/>
          <w:marTop w:val="0"/>
          <w:marBottom w:val="0"/>
          <w:divBdr>
            <w:top w:val="none" w:sz="0" w:space="0" w:color="auto"/>
            <w:left w:val="none" w:sz="0" w:space="0" w:color="auto"/>
            <w:bottom w:val="none" w:sz="0" w:space="0" w:color="auto"/>
            <w:right w:val="none" w:sz="0" w:space="0" w:color="auto"/>
          </w:divBdr>
        </w:div>
        <w:div w:id="1370446464">
          <w:marLeft w:val="640"/>
          <w:marRight w:val="0"/>
          <w:marTop w:val="0"/>
          <w:marBottom w:val="0"/>
          <w:divBdr>
            <w:top w:val="none" w:sz="0" w:space="0" w:color="auto"/>
            <w:left w:val="none" w:sz="0" w:space="0" w:color="auto"/>
            <w:bottom w:val="none" w:sz="0" w:space="0" w:color="auto"/>
            <w:right w:val="none" w:sz="0" w:space="0" w:color="auto"/>
          </w:divBdr>
        </w:div>
        <w:div w:id="16465895">
          <w:marLeft w:val="640"/>
          <w:marRight w:val="0"/>
          <w:marTop w:val="0"/>
          <w:marBottom w:val="0"/>
          <w:divBdr>
            <w:top w:val="none" w:sz="0" w:space="0" w:color="auto"/>
            <w:left w:val="none" w:sz="0" w:space="0" w:color="auto"/>
            <w:bottom w:val="none" w:sz="0" w:space="0" w:color="auto"/>
            <w:right w:val="none" w:sz="0" w:space="0" w:color="auto"/>
          </w:divBdr>
        </w:div>
        <w:div w:id="1747915572">
          <w:marLeft w:val="640"/>
          <w:marRight w:val="0"/>
          <w:marTop w:val="0"/>
          <w:marBottom w:val="0"/>
          <w:divBdr>
            <w:top w:val="none" w:sz="0" w:space="0" w:color="auto"/>
            <w:left w:val="none" w:sz="0" w:space="0" w:color="auto"/>
            <w:bottom w:val="none" w:sz="0" w:space="0" w:color="auto"/>
            <w:right w:val="none" w:sz="0" w:space="0" w:color="auto"/>
          </w:divBdr>
        </w:div>
        <w:div w:id="2109303885">
          <w:marLeft w:val="640"/>
          <w:marRight w:val="0"/>
          <w:marTop w:val="0"/>
          <w:marBottom w:val="0"/>
          <w:divBdr>
            <w:top w:val="none" w:sz="0" w:space="0" w:color="auto"/>
            <w:left w:val="none" w:sz="0" w:space="0" w:color="auto"/>
            <w:bottom w:val="none" w:sz="0" w:space="0" w:color="auto"/>
            <w:right w:val="none" w:sz="0" w:space="0" w:color="auto"/>
          </w:divBdr>
        </w:div>
        <w:div w:id="755983784">
          <w:marLeft w:val="640"/>
          <w:marRight w:val="0"/>
          <w:marTop w:val="0"/>
          <w:marBottom w:val="0"/>
          <w:divBdr>
            <w:top w:val="none" w:sz="0" w:space="0" w:color="auto"/>
            <w:left w:val="none" w:sz="0" w:space="0" w:color="auto"/>
            <w:bottom w:val="none" w:sz="0" w:space="0" w:color="auto"/>
            <w:right w:val="none" w:sz="0" w:space="0" w:color="auto"/>
          </w:divBdr>
        </w:div>
        <w:div w:id="1051614453">
          <w:marLeft w:val="640"/>
          <w:marRight w:val="0"/>
          <w:marTop w:val="0"/>
          <w:marBottom w:val="0"/>
          <w:divBdr>
            <w:top w:val="none" w:sz="0" w:space="0" w:color="auto"/>
            <w:left w:val="none" w:sz="0" w:space="0" w:color="auto"/>
            <w:bottom w:val="none" w:sz="0" w:space="0" w:color="auto"/>
            <w:right w:val="none" w:sz="0" w:space="0" w:color="auto"/>
          </w:divBdr>
        </w:div>
        <w:div w:id="172187567">
          <w:marLeft w:val="640"/>
          <w:marRight w:val="0"/>
          <w:marTop w:val="0"/>
          <w:marBottom w:val="0"/>
          <w:divBdr>
            <w:top w:val="none" w:sz="0" w:space="0" w:color="auto"/>
            <w:left w:val="none" w:sz="0" w:space="0" w:color="auto"/>
            <w:bottom w:val="none" w:sz="0" w:space="0" w:color="auto"/>
            <w:right w:val="none" w:sz="0" w:space="0" w:color="auto"/>
          </w:divBdr>
        </w:div>
        <w:div w:id="1274481746">
          <w:marLeft w:val="640"/>
          <w:marRight w:val="0"/>
          <w:marTop w:val="0"/>
          <w:marBottom w:val="0"/>
          <w:divBdr>
            <w:top w:val="none" w:sz="0" w:space="0" w:color="auto"/>
            <w:left w:val="none" w:sz="0" w:space="0" w:color="auto"/>
            <w:bottom w:val="none" w:sz="0" w:space="0" w:color="auto"/>
            <w:right w:val="none" w:sz="0" w:space="0" w:color="auto"/>
          </w:divBdr>
        </w:div>
        <w:div w:id="1833908424">
          <w:marLeft w:val="640"/>
          <w:marRight w:val="0"/>
          <w:marTop w:val="0"/>
          <w:marBottom w:val="0"/>
          <w:divBdr>
            <w:top w:val="none" w:sz="0" w:space="0" w:color="auto"/>
            <w:left w:val="none" w:sz="0" w:space="0" w:color="auto"/>
            <w:bottom w:val="none" w:sz="0" w:space="0" w:color="auto"/>
            <w:right w:val="none" w:sz="0" w:space="0" w:color="auto"/>
          </w:divBdr>
        </w:div>
        <w:div w:id="715355929">
          <w:marLeft w:val="640"/>
          <w:marRight w:val="0"/>
          <w:marTop w:val="0"/>
          <w:marBottom w:val="0"/>
          <w:divBdr>
            <w:top w:val="none" w:sz="0" w:space="0" w:color="auto"/>
            <w:left w:val="none" w:sz="0" w:space="0" w:color="auto"/>
            <w:bottom w:val="none" w:sz="0" w:space="0" w:color="auto"/>
            <w:right w:val="none" w:sz="0" w:space="0" w:color="auto"/>
          </w:divBdr>
        </w:div>
        <w:div w:id="886144438">
          <w:marLeft w:val="640"/>
          <w:marRight w:val="0"/>
          <w:marTop w:val="0"/>
          <w:marBottom w:val="0"/>
          <w:divBdr>
            <w:top w:val="none" w:sz="0" w:space="0" w:color="auto"/>
            <w:left w:val="none" w:sz="0" w:space="0" w:color="auto"/>
            <w:bottom w:val="none" w:sz="0" w:space="0" w:color="auto"/>
            <w:right w:val="none" w:sz="0" w:space="0" w:color="auto"/>
          </w:divBdr>
        </w:div>
        <w:div w:id="1053239286">
          <w:marLeft w:val="640"/>
          <w:marRight w:val="0"/>
          <w:marTop w:val="0"/>
          <w:marBottom w:val="0"/>
          <w:divBdr>
            <w:top w:val="none" w:sz="0" w:space="0" w:color="auto"/>
            <w:left w:val="none" w:sz="0" w:space="0" w:color="auto"/>
            <w:bottom w:val="none" w:sz="0" w:space="0" w:color="auto"/>
            <w:right w:val="none" w:sz="0" w:space="0" w:color="auto"/>
          </w:divBdr>
        </w:div>
        <w:div w:id="80030398">
          <w:marLeft w:val="640"/>
          <w:marRight w:val="0"/>
          <w:marTop w:val="0"/>
          <w:marBottom w:val="0"/>
          <w:divBdr>
            <w:top w:val="none" w:sz="0" w:space="0" w:color="auto"/>
            <w:left w:val="none" w:sz="0" w:space="0" w:color="auto"/>
            <w:bottom w:val="none" w:sz="0" w:space="0" w:color="auto"/>
            <w:right w:val="none" w:sz="0" w:space="0" w:color="auto"/>
          </w:divBdr>
        </w:div>
        <w:div w:id="2096200590">
          <w:marLeft w:val="640"/>
          <w:marRight w:val="0"/>
          <w:marTop w:val="0"/>
          <w:marBottom w:val="0"/>
          <w:divBdr>
            <w:top w:val="none" w:sz="0" w:space="0" w:color="auto"/>
            <w:left w:val="none" w:sz="0" w:space="0" w:color="auto"/>
            <w:bottom w:val="none" w:sz="0" w:space="0" w:color="auto"/>
            <w:right w:val="none" w:sz="0" w:space="0" w:color="auto"/>
          </w:divBdr>
        </w:div>
        <w:div w:id="1387335262">
          <w:marLeft w:val="640"/>
          <w:marRight w:val="0"/>
          <w:marTop w:val="0"/>
          <w:marBottom w:val="0"/>
          <w:divBdr>
            <w:top w:val="none" w:sz="0" w:space="0" w:color="auto"/>
            <w:left w:val="none" w:sz="0" w:space="0" w:color="auto"/>
            <w:bottom w:val="none" w:sz="0" w:space="0" w:color="auto"/>
            <w:right w:val="none" w:sz="0" w:space="0" w:color="auto"/>
          </w:divBdr>
        </w:div>
        <w:div w:id="700672039">
          <w:marLeft w:val="640"/>
          <w:marRight w:val="0"/>
          <w:marTop w:val="0"/>
          <w:marBottom w:val="0"/>
          <w:divBdr>
            <w:top w:val="none" w:sz="0" w:space="0" w:color="auto"/>
            <w:left w:val="none" w:sz="0" w:space="0" w:color="auto"/>
            <w:bottom w:val="none" w:sz="0" w:space="0" w:color="auto"/>
            <w:right w:val="none" w:sz="0" w:space="0" w:color="auto"/>
          </w:divBdr>
        </w:div>
        <w:div w:id="130564115">
          <w:marLeft w:val="640"/>
          <w:marRight w:val="0"/>
          <w:marTop w:val="0"/>
          <w:marBottom w:val="0"/>
          <w:divBdr>
            <w:top w:val="none" w:sz="0" w:space="0" w:color="auto"/>
            <w:left w:val="none" w:sz="0" w:space="0" w:color="auto"/>
            <w:bottom w:val="none" w:sz="0" w:space="0" w:color="auto"/>
            <w:right w:val="none" w:sz="0" w:space="0" w:color="auto"/>
          </w:divBdr>
        </w:div>
        <w:div w:id="410465666">
          <w:marLeft w:val="640"/>
          <w:marRight w:val="0"/>
          <w:marTop w:val="0"/>
          <w:marBottom w:val="0"/>
          <w:divBdr>
            <w:top w:val="none" w:sz="0" w:space="0" w:color="auto"/>
            <w:left w:val="none" w:sz="0" w:space="0" w:color="auto"/>
            <w:bottom w:val="none" w:sz="0" w:space="0" w:color="auto"/>
            <w:right w:val="none" w:sz="0" w:space="0" w:color="auto"/>
          </w:divBdr>
        </w:div>
        <w:div w:id="501699582">
          <w:marLeft w:val="640"/>
          <w:marRight w:val="0"/>
          <w:marTop w:val="0"/>
          <w:marBottom w:val="0"/>
          <w:divBdr>
            <w:top w:val="none" w:sz="0" w:space="0" w:color="auto"/>
            <w:left w:val="none" w:sz="0" w:space="0" w:color="auto"/>
            <w:bottom w:val="none" w:sz="0" w:space="0" w:color="auto"/>
            <w:right w:val="none" w:sz="0" w:space="0" w:color="auto"/>
          </w:divBdr>
        </w:div>
        <w:div w:id="552428044">
          <w:marLeft w:val="640"/>
          <w:marRight w:val="0"/>
          <w:marTop w:val="0"/>
          <w:marBottom w:val="0"/>
          <w:divBdr>
            <w:top w:val="none" w:sz="0" w:space="0" w:color="auto"/>
            <w:left w:val="none" w:sz="0" w:space="0" w:color="auto"/>
            <w:bottom w:val="none" w:sz="0" w:space="0" w:color="auto"/>
            <w:right w:val="none" w:sz="0" w:space="0" w:color="auto"/>
          </w:divBdr>
        </w:div>
        <w:div w:id="404030447">
          <w:marLeft w:val="640"/>
          <w:marRight w:val="0"/>
          <w:marTop w:val="0"/>
          <w:marBottom w:val="0"/>
          <w:divBdr>
            <w:top w:val="none" w:sz="0" w:space="0" w:color="auto"/>
            <w:left w:val="none" w:sz="0" w:space="0" w:color="auto"/>
            <w:bottom w:val="none" w:sz="0" w:space="0" w:color="auto"/>
            <w:right w:val="none" w:sz="0" w:space="0" w:color="auto"/>
          </w:divBdr>
        </w:div>
        <w:div w:id="1644777480">
          <w:marLeft w:val="640"/>
          <w:marRight w:val="0"/>
          <w:marTop w:val="0"/>
          <w:marBottom w:val="0"/>
          <w:divBdr>
            <w:top w:val="none" w:sz="0" w:space="0" w:color="auto"/>
            <w:left w:val="none" w:sz="0" w:space="0" w:color="auto"/>
            <w:bottom w:val="none" w:sz="0" w:space="0" w:color="auto"/>
            <w:right w:val="none" w:sz="0" w:space="0" w:color="auto"/>
          </w:divBdr>
        </w:div>
        <w:div w:id="2146771935">
          <w:marLeft w:val="640"/>
          <w:marRight w:val="0"/>
          <w:marTop w:val="0"/>
          <w:marBottom w:val="0"/>
          <w:divBdr>
            <w:top w:val="none" w:sz="0" w:space="0" w:color="auto"/>
            <w:left w:val="none" w:sz="0" w:space="0" w:color="auto"/>
            <w:bottom w:val="none" w:sz="0" w:space="0" w:color="auto"/>
            <w:right w:val="none" w:sz="0" w:space="0" w:color="auto"/>
          </w:divBdr>
        </w:div>
        <w:div w:id="1698117364">
          <w:marLeft w:val="640"/>
          <w:marRight w:val="0"/>
          <w:marTop w:val="0"/>
          <w:marBottom w:val="0"/>
          <w:divBdr>
            <w:top w:val="none" w:sz="0" w:space="0" w:color="auto"/>
            <w:left w:val="none" w:sz="0" w:space="0" w:color="auto"/>
            <w:bottom w:val="none" w:sz="0" w:space="0" w:color="auto"/>
            <w:right w:val="none" w:sz="0" w:space="0" w:color="auto"/>
          </w:divBdr>
        </w:div>
        <w:div w:id="1518735679">
          <w:marLeft w:val="640"/>
          <w:marRight w:val="0"/>
          <w:marTop w:val="0"/>
          <w:marBottom w:val="0"/>
          <w:divBdr>
            <w:top w:val="none" w:sz="0" w:space="0" w:color="auto"/>
            <w:left w:val="none" w:sz="0" w:space="0" w:color="auto"/>
            <w:bottom w:val="none" w:sz="0" w:space="0" w:color="auto"/>
            <w:right w:val="none" w:sz="0" w:space="0" w:color="auto"/>
          </w:divBdr>
        </w:div>
        <w:div w:id="489909034">
          <w:marLeft w:val="640"/>
          <w:marRight w:val="0"/>
          <w:marTop w:val="0"/>
          <w:marBottom w:val="0"/>
          <w:divBdr>
            <w:top w:val="none" w:sz="0" w:space="0" w:color="auto"/>
            <w:left w:val="none" w:sz="0" w:space="0" w:color="auto"/>
            <w:bottom w:val="none" w:sz="0" w:space="0" w:color="auto"/>
            <w:right w:val="none" w:sz="0" w:space="0" w:color="auto"/>
          </w:divBdr>
        </w:div>
        <w:div w:id="611479200">
          <w:marLeft w:val="640"/>
          <w:marRight w:val="0"/>
          <w:marTop w:val="0"/>
          <w:marBottom w:val="0"/>
          <w:divBdr>
            <w:top w:val="none" w:sz="0" w:space="0" w:color="auto"/>
            <w:left w:val="none" w:sz="0" w:space="0" w:color="auto"/>
            <w:bottom w:val="none" w:sz="0" w:space="0" w:color="auto"/>
            <w:right w:val="none" w:sz="0" w:space="0" w:color="auto"/>
          </w:divBdr>
        </w:div>
        <w:div w:id="1460303338">
          <w:marLeft w:val="640"/>
          <w:marRight w:val="0"/>
          <w:marTop w:val="0"/>
          <w:marBottom w:val="0"/>
          <w:divBdr>
            <w:top w:val="none" w:sz="0" w:space="0" w:color="auto"/>
            <w:left w:val="none" w:sz="0" w:space="0" w:color="auto"/>
            <w:bottom w:val="none" w:sz="0" w:space="0" w:color="auto"/>
            <w:right w:val="none" w:sz="0" w:space="0" w:color="auto"/>
          </w:divBdr>
        </w:div>
        <w:div w:id="1544638190">
          <w:marLeft w:val="640"/>
          <w:marRight w:val="0"/>
          <w:marTop w:val="0"/>
          <w:marBottom w:val="0"/>
          <w:divBdr>
            <w:top w:val="none" w:sz="0" w:space="0" w:color="auto"/>
            <w:left w:val="none" w:sz="0" w:space="0" w:color="auto"/>
            <w:bottom w:val="none" w:sz="0" w:space="0" w:color="auto"/>
            <w:right w:val="none" w:sz="0" w:space="0" w:color="auto"/>
          </w:divBdr>
        </w:div>
        <w:div w:id="426776205">
          <w:marLeft w:val="640"/>
          <w:marRight w:val="0"/>
          <w:marTop w:val="0"/>
          <w:marBottom w:val="0"/>
          <w:divBdr>
            <w:top w:val="none" w:sz="0" w:space="0" w:color="auto"/>
            <w:left w:val="none" w:sz="0" w:space="0" w:color="auto"/>
            <w:bottom w:val="none" w:sz="0" w:space="0" w:color="auto"/>
            <w:right w:val="none" w:sz="0" w:space="0" w:color="auto"/>
          </w:divBdr>
        </w:div>
        <w:div w:id="2073194756">
          <w:marLeft w:val="640"/>
          <w:marRight w:val="0"/>
          <w:marTop w:val="0"/>
          <w:marBottom w:val="0"/>
          <w:divBdr>
            <w:top w:val="none" w:sz="0" w:space="0" w:color="auto"/>
            <w:left w:val="none" w:sz="0" w:space="0" w:color="auto"/>
            <w:bottom w:val="none" w:sz="0" w:space="0" w:color="auto"/>
            <w:right w:val="none" w:sz="0" w:space="0" w:color="auto"/>
          </w:divBdr>
        </w:div>
        <w:div w:id="1470049208">
          <w:marLeft w:val="640"/>
          <w:marRight w:val="0"/>
          <w:marTop w:val="0"/>
          <w:marBottom w:val="0"/>
          <w:divBdr>
            <w:top w:val="none" w:sz="0" w:space="0" w:color="auto"/>
            <w:left w:val="none" w:sz="0" w:space="0" w:color="auto"/>
            <w:bottom w:val="none" w:sz="0" w:space="0" w:color="auto"/>
            <w:right w:val="none" w:sz="0" w:space="0" w:color="auto"/>
          </w:divBdr>
        </w:div>
        <w:div w:id="1939750277">
          <w:marLeft w:val="640"/>
          <w:marRight w:val="0"/>
          <w:marTop w:val="0"/>
          <w:marBottom w:val="0"/>
          <w:divBdr>
            <w:top w:val="none" w:sz="0" w:space="0" w:color="auto"/>
            <w:left w:val="none" w:sz="0" w:space="0" w:color="auto"/>
            <w:bottom w:val="none" w:sz="0" w:space="0" w:color="auto"/>
            <w:right w:val="none" w:sz="0" w:space="0" w:color="auto"/>
          </w:divBdr>
        </w:div>
        <w:div w:id="541527357">
          <w:marLeft w:val="640"/>
          <w:marRight w:val="0"/>
          <w:marTop w:val="0"/>
          <w:marBottom w:val="0"/>
          <w:divBdr>
            <w:top w:val="none" w:sz="0" w:space="0" w:color="auto"/>
            <w:left w:val="none" w:sz="0" w:space="0" w:color="auto"/>
            <w:bottom w:val="none" w:sz="0" w:space="0" w:color="auto"/>
            <w:right w:val="none" w:sz="0" w:space="0" w:color="auto"/>
          </w:divBdr>
        </w:div>
        <w:div w:id="968977180">
          <w:marLeft w:val="640"/>
          <w:marRight w:val="0"/>
          <w:marTop w:val="0"/>
          <w:marBottom w:val="0"/>
          <w:divBdr>
            <w:top w:val="none" w:sz="0" w:space="0" w:color="auto"/>
            <w:left w:val="none" w:sz="0" w:space="0" w:color="auto"/>
            <w:bottom w:val="none" w:sz="0" w:space="0" w:color="auto"/>
            <w:right w:val="none" w:sz="0" w:space="0" w:color="auto"/>
          </w:divBdr>
        </w:div>
        <w:div w:id="323823895">
          <w:marLeft w:val="640"/>
          <w:marRight w:val="0"/>
          <w:marTop w:val="0"/>
          <w:marBottom w:val="0"/>
          <w:divBdr>
            <w:top w:val="none" w:sz="0" w:space="0" w:color="auto"/>
            <w:left w:val="none" w:sz="0" w:space="0" w:color="auto"/>
            <w:bottom w:val="none" w:sz="0" w:space="0" w:color="auto"/>
            <w:right w:val="none" w:sz="0" w:space="0" w:color="auto"/>
          </w:divBdr>
        </w:div>
        <w:div w:id="1834494537">
          <w:marLeft w:val="640"/>
          <w:marRight w:val="0"/>
          <w:marTop w:val="0"/>
          <w:marBottom w:val="0"/>
          <w:divBdr>
            <w:top w:val="none" w:sz="0" w:space="0" w:color="auto"/>
            <w:left w:val="none" w:sz="0" w:space="0" w:color="auto"/>
            <w:bottom w:val="none" w:sz="0" w:space="0" w:color="auto"/>
            <w:right w:val="none" w:sz="0" w:space="0" w:color="auto"/>
          </w:divBdr>
        </w:div>
        <w:div w:id="1729375752">
          <w:marLeft w:val="640"/>
          <w:marRight w:val="0"/>
          <w:marTop w:val="0"/>
          <w:marBottom w:val="0"/>
          <w:divBdr>
            <w:top w:val="none" w:sz="0" w:space="0" w:color="auto"/>
            <w:left w:val="none" w:sz="0" w:space="0" w:color="auto"/>
            <w:bottom w:val="none" w:sz="0" w:space="0" w:color="auto"/>
            <w:right w:val="none" w:sz="0" w:space="0" w:color="auto"/>
          </w:divBdr>
        </w:div>
        <w:div w:id="1425490560">
          <w:marLeft w:val="640"/>
          <w:marRight w:val="0"/>
          <w:marTop w:val="0"/>
          <w:marBottom w:val="0"/>
          <w:divBdr>
            <w:top w:val="none" w:sz="0" w:space="0" w:color="auto"/>
            <w:left w:val="none" w:sz="0" w:space="0" w:color="auto"/>
            <w:bottom w:val="none" w:sz="0" w:space="0" w:color="auto"/>
            <w:right w:val="none" w:sz="0" w:space="0" w:color="auto"/>
          </w:divBdr>
        </w:div>
        <w:div w:id="912085742">
          <w:marLeft w:val="640"/>
          <w:marRight w:val="0"/>
          <w:marTop w:val="0"/>
          <w:marBottom w:val="0"/>
          <w:divBdr>
            <w:top w:val="none" w:sz="0" w:space="0" w:color="auto"/>
            <w:left w:val="none" w:sz="0" w:space="0" w:color="auto"/>
            <w:bottom w:val="none" w:sz="0" w:space="0" w:color="auto"/>
            <w:right w:val="none" w:sz="0" w:space="0" w:color="auto"/>
          </w:divBdr>
        </w:div>
        <w:div w:id="840582694">
          <w:marLeft w:val="640"/>
          <w:marRight w:val="0"/>
          <w:marTop w:val="0"/>
          <w:marBottom w:val="0"/>
          <w:divBdr>
            <w:top w:val="none" w:sz="0" w:space="0" w:color="auto"/>
            <w:left w:val="none" w:sz="0" w:space="0" w:color="auto"/>
            <w:bottom w:val="none" w:sz="0" w:space="0" w:color="auto"/>
            <w:right w:val="none" w:sz="0" w:space="0" w:color="auto"/>
          </w:divBdr>
        </w:div>
        <w:div w:id="1484614528">
          <w:marLeft w:val="640"/>
          <w:marRight w:val="0"/>
          <w:marTop w:val="0"/>
          <w:marBottom w:val="0"/>
          <w:divBdr>
            <w:top w:val="none" w:sz="0" w:space="0" w:color="auto"/>
            <w:left w:val="none" w:sz="0" w:space="0" w:color="auto"/>
            <w:bottom w:val="none" w:sz="0" w:space="0" w:color="auto"/>
            <w:right w:val="none" w:sz="0" w:space="0" w:color="auto"/>
          </w:divBdr>
        </w:div>
        <w:div w:id="1470438716">
          <w:marLeft w:val="640"/>
          <w:marRight w:val="0"/>
          <w:marTop w:val="0"/>
          <w:marBottom w:val="0"/>
          <w:divBdr>
            <w:top w:val="none" w:sz="0" w:space="0" w:color="auto"/>
            <w:left w:val="none" w:sz="0" w:space="0" w:color="auto"/>
            <w:bottom w:val="none" w:sz="0" w:space="0" w:color="auto"/>
            <w:right w:val="none" w:sz="0" w:space="0" w:color="auto"/>
          </w:divBdr>
        </w:div>
        <w:div w:id="1890072767">
          <w:marLeft w:val="640"/>
          <w:marRight w:val="0"/>
          <w:marTop w:val="0"/>
          <w:marBottom w:val="0"/>
          <w:divBdr>
            <w:top w:val="none" w:sz="0" w:space="0" w:color="auto"/>
            <w:left w:val="none" w:sz="0" w:space="0" w:color="auto"/>
            <w:bottom w:val="none" w:sz="0" w:space="0" w:color="auto"/>
            <w:right w:val="none" w:sz="0" w:space="0" w:color="auto"/>
          </w:divBdr>
        </w:div>
        <w:div w:id="77483626">
          <w:marLeft w:val="640"/>
          <w:marRight w:val="0"/>
          <w:marTop w:val="0"/>
          <w:marBottom w:val="0"/>
          <w:divBdr>
            <w:top w:val="none" w:sz="0" w:space="0" w:color="auto"/>
            <w:left w:val="none" w:sz="0" w:space="0" w:color="auto"/>
            <w:bottom w:val="none" w:sz="0" w:space="0" w:color="auto"/>
            <w:right w:val="none" w:sz="0" w:space="0" w:color="auto"/>
          </w:divBdr>
        </w:div>
        <w:div w:id="805899740">
          <w:marLeft w:val="640"/>
          <w:marRight w:val="0"/>
          <w:marTop w:val="0"/>
          <w:marBottom w:val="0"/>
          <w:divBdr>
            <w:top w:val="none" w:sz="0" w:space="0" w:color="auto"/>
            <w:left w:val="none" w:sz="0" w:space="0" w:color="auto"/>
            <w:bottom w:val="none" w:sz="0" w:space="0" w:color="auto"/>
            <w:right w:val="none" w:sz="0" w:space="0" w:color="auto"/>
          </w:divBdr>
        </w:div>
        <w:div w:id="350030081">
          <w:marLeft w:val="640"/>
          <w:marRight w:val="0"/>
          <w:marTop w:val="0"/>
          <w:marBottom w:val="0"/>
          <w:divBdr>
            <w:top w:val="none" w:sz="0" w:space="0" w:color="auto"/>
            <w:left w:val="none" w:sz="0" w:space="0" w:color="auto"/>
            <w:bottom w:val="none" w:sz="0" w:space="0" w:color="auto"/>
            <w:right w:val="none" w:sz="0" w:space="0" w:color="auto"/>
          </w:divBdr>
        </w:div>
        <w:div w:id="176162944">
          <w:marLeft w:val="640"/>
          <w:marRight w:val="0"/>
          <w:marTop w:val="0"/>
          <w:marBottom w:val="0"/>
          <w:divBdr>
            <w:top w:val="none" w:sz="0" w:space="0" w:color="auto"/>
            <w:left w:val="none" w:sz="0" w:space="0" w:color="auto"/>
            <w:bottom w:val="none" w:sz="0" w:space="0" w:color="auto"/>
            <w:right w:val="none" w:sz="0" w:space="0" w:color="auto"/>
          </w:divBdr>
        </w:div>
        <w:div w:id="1091851071">
          <w:marLeft w:val="640"/>
          <w:marRight w:val="0"/>
          <w:marTop w:val="0"/>
          <w:marBottom w:val="0"/>
          <w:divBdr>
            <w:top w:val="none" w:sz="0" w:space="0" w:color="auto"/>
            <w:left w:val="none" w:sz="0" w:space="0" w:color="auto"/>
            <w:bottom w:val="none" w:sz="0" w:space="0" w:color="auto"/>
            <w:right w:val="none" w:sz="0" w:space="0" w:color="auto"/>
          </w:divBdr>
        </w:div>
        <w:div w:id="299459467">
          <w:marLeft w:val="640"/>
          <w:marRight w:val="0"/>
          <w:marTop w:val="0"/>
          <w:marBottom w:val="0"/>
          <w:divBdr>
            <w:top w:val="none" w:sz="0" w:space="0" w:color="auto"/>
            <w:left w:val="none" w:sz="0" w:space="0" w:color="auto"/>
            <w:bottom w:val="none" w:sz="0" w:space="0" w:color="auto"/>
            <w:right w:val="none" w:sz="0" w:space="0" w:color="auto"/>
          </w:divBdr>
        </w:div>
        <w:div w:id="1612400491">
          <w:marLeft w:val="640"/>
          <w:marRight w:val="0"/>
          <w:marTop w:val="0"/>
          <w:marBottom w:val="0"/>
          <w:divBdr>
            <w:top w:val="none" w:sz="0" w:space="0" w:color="auto"/>
            <w:left w:val="none" w:sz="0" w:space="0" w:color="auto"/>
            <w:bottom w:val="none" w:sz="0" w:space="0" w:color="auto"/>
            <w:right w:val="none" w:sz="0" w:space="0" w:color="auto"/>
          </w:divBdr>
        </w:div>
        <w:div w:id="1984918897">
          <w:marLeft w:val="640"/>
          <w:marRight w:val="0"/>
          <w:marTop w:val="0"/>
          <w:marBottom w:val="0"/>
          <w:divBdr>
            <w:top w:val="none" w:sz="0" w:space="0" w:color="auto"/>
            <w:left w:val="none" w:sz="0" w:space="0" w:color="auto"/>
            <w:bottom w:val="none" w:sz="0" w:space="0" w:color="auto"/>
            <w:right w:val="none" w:sz="0" w:space="0" w:color="auto"/>
          </w:divBdr>
        </w:div>
        <w:div w:id="1437797601">
          <w:marLeft w:val="640"/>
          <w:marRight w:val="0"/>
          <w:marTop w:val="0"/>
          <w:marBottom w:val="0"/>
          <w:divBdr>
            <w:top w:val="none" w:sz="0" w:space="0" w:color="auto"/>
            <w:left w:val="none" w:sz="0" w:space="0" w:color="auto"/>
            <w:bottom w:val="none" w:sz="0" w:space="0" w:color="auto"/>
            <w:right w:val="none" w:sz="0" w:space="0" w:color="auto"/>
          </w:divBdr>
        </w:div>
        <w:div w:id="1210342840">
          <w:marLeft w:val="640"/>
          <w:marRight w:val="0"/>
          <w:marTop w:val="0"/>
          <w:marBottom w:val="0"/>
          <w:divBdr>
            <w:top w:val="none" w:sz="0" w:space="0" w:color="auto"/>
            <w:left w:val="none" w:sz="0" w:space="0" w:color="auto"/>
            <w:bottom w:val="none" w:sz="0" w:space="0" w:color="auto"/>
            <w:right w:val="none" w:sz="0" w:space="0" w:color="auto"/>
          </w:divBdr>
        </w:div>
        <w:div w:id="918947750">
          <w:marLeft w:val="640"/>
          <w:marRight w:val="0"/>
          <w:marTop w:val="0"/>
          <w:marBottom w:val="0"/>
          <w:divBdr>
            <w:top w:val="none" w:sz="0" w:space="0" w:color="auto"/>
            <w:left w:val="none" w:sz="0" w:space="0" w:color="auto"/>
            <w:bottom w:val="none" w:sz="0" w:space="0" w:color="auto"/>
            <w:right w:val="none" w:sz="0" w:space="0" w:color="auto"/>
          </w:divBdr>
        </w:div>
        <w:div w:id="37094751">
          <w:marLeft w:val="640"/>
          <w:marRight w:val="0"/>
          <w:marTop w:val="0"/>
          <w:marBottom w:val="0"/>
          <w:divBdr>
            <w:top w:val="none" w:sz="0" w:space="0" w:color="auto"/>
            <w:left w:val="none" w:sz="0" w:space="0" w:color="auto"/>
            <w:bottom w:val="none" w:sz="0" w:space="0" w:color="auto"/>
            <w:right w:val="none" w:sz="0" w:space="0" w:color="auto"/>
          </w:divBdr>
        </w:div>
        <w:div w:id="1597130388">
          <w:marLeft w:val="640"/>
          <w:marRight w:val="0"/>
          <w:marTop w:val="0"/>
          <w:marBottom w:val="0"/>
          <w:divBdr>
            <w:top w:val="none" w:sz="0" w:space="0" w:color="auto"/>
            <w:left w:val="none" w:sz="0" w:space="0" w:color="auto"/>
            <w:bottom w:val="none" w:sz="0" w:space="0" w:color="auto"/>
            <w:right w:val="none" w:sz="0" w:space="0" w:color="auto"/>
          </w:divBdr>
        </w:div>
        <w:div w:id="164905913">
          <w:marLeft w:val="640"/>
          <w:marRight w:val="0"/>
          <w:marTop w:val="0"/>
          <w:marBottom w:val="0"/>
          <w:divBdr>
            <w:top w:val="none" w:sz="0" w:space="0" w:color="auto"/>
            <w:left w:val="none" w:sz="0" w:space="0" w:color="auto"/>
            <w:bottom w:val="none" w:sz="0" w:space="0" w:color="auto"/>
            <w:right w:val="none" w:sz="0" w:space="0" w:color="auto"/>
          </w:divBdr>
        </w:div>
        <w:div w:id="595407659">
          <w:marLeft w:val="640"/>
          <w:marRight w:val="0"/>
          <w:marTop w:val="0"/>
          <w:marBottom w:val="0"/>
          <w:divBdr>
            <w:top w:val="none" w:sz="0" w:space="0" w:color="auto"/>
            <w:left w:val="none" w:sz="0" w:space="0" w:color="auto"/>
            <w:bottom w:val="none" w:sz="0" w:space="0" w:color="auto"/>
            <w:right w:val="none" w:sz="0" w:space="0" w:color="auto"/>
          </w:divBdr>
        </w:div>
        <w:div w:id="969748166">
          <w:marLeft w:val="640"/>
          <w:marRight w:val="0"/>
          <w:marTop w:val="0"/>
          <w:marBottom w:val="0"/>
          <w:divBdr>
            <w:top w:val="none" w:sz="0" w:space="0" w:color="auto"/>
            <w:left w:val="none" w:sz="0" w:space="0" w:color="auto"/>
            <w:bottom w:val="none" w:sz="0" w:space="0" w:color="auto"/>
            <w:right w:val="none" w:sz="0" w:space="0" w:color="auto"/>
          </w:divBdr>
        </w:div>
        <w:div w:id="358825216">
          <w:marLeft w:val="640"/>
          <w:marRight w:val="0"/>
          <w:marTop w:val="0"/>
          <w:marBottom w:val="0"/>
          <w:divBdr>
            <w:top w:val="none" w:sz="0" w:space="0" w:color="auto"/>
            <w:left w:val="none" w:sz="0" w:space="0" w:color="auto"/>
            <w:bottom w:val="none" w:sz="0" w:space="0" w:color="auto"/>
            <w:right w:val="none" w:sz="0" w:space="0" w:color="auto"/>
          </w:divBdr>
        </w:div>
        <w:div w:id="176043380">
          <w:marLeft w:val="640"/>
          <w:marRight w:val="0"/>
          <w:marTop w:val="0"/>
          <w:marBottom w:val="0"/>
          <w:divBdr>
            <w:top w:val="none" w:sz="0" w:space="0" w:color="auto"/>
            <w:left w:val="none" w:sz="0" w:space="0" w:color="auto"/>
            <w:bottom w:val="none" w:sz="0" w:space="0" w:color="auto"/>
            <w:right w:val="none" w:sz="0" w:space="0" w:color="auto"/>
          </w:divBdr>
        </w:div>
        <w:div w:id="818306575">
          <w:marLeft w:val="640"/>
          <w:marRight w:val="0"/>
          <w:marTop w:val="0"/>
          <w:marBottom w:val="0"/>
          <w:divBdr>
            <w:top w:val="none" w:sz="0" w:space="0" w:color="auto"/>
            <w:left w:val="none" w:sz="0" w:space="0" w:color="auto"/>
            <w:bottom w:val="none" w:sz="0" w:space="0" w:color="auto"/>
            <w:right w:val="none" w:sz="0" w:space="0" w:color="auto"/>
          </w:divBdr>
        </w:div>
        <w:div w:id="478156310">
          <w:marLeft w:val="640"/>
          <w:marRight w:val="0"/>
          <w:marTop w:val="0"/>
          <w:marBottom w:val="0"/>
          <w:divBdr>
            <w:top w:val="none" w:sz="0" w:space="0" w:color="auto"/>
            <w:left w:val="none" w:sz="0" w:space="0" w:color="auto"/>
            <w:bottom w:val="none" w:sz="0" w:space="0" w:color="auto"/>
            <w:right w:val="none" w:sz="0" w:space="0" w:color="auto"/>
          </w:divBdr>
        </w:div>
      </w:divsChild>
    </w:div>
    <w:div w:id="524683803">
      <w:bodyDiv w:val="1"/>
      <w:marLeft w:val="0"/>
      <w:marRight w:val="0"/>
      <w:marTop w:val="0"/>
      <w:marBottom w:val="0"/>
      <w:divBdr>
        <w:top w:val="none" w:sz="0" w:space="0" w:color="auto"/>
        <w:left w:val="none" w:sz="0" w:space="0" w:color="auto"/>
        <w:bottom w:val="none" w:sz="0" w:space="0" w:color="auto"/>
        <w:right w:val="none" w:sz="0" w:space="0" w:color="auto"/>
      </w:divBdr>
    </w:div>
    <w:div w:id="524947816">
      <w:bodyDiv w:val="1"/>
      <w:marLeft w:val="0"/>
      <w:marRight w:val="0"/>
      <w:marTop w:val="0"/>
      <w:marBottom w:val="0"/>
      <w:divBdr>
        <w:top w:val="none" w:sz="0" w:space="0" w:color="auto"/>
        <w:left w:val="none" w:sz="0" w:space="0" w:color="auto"/>
        <w:bottom w:val="none" w:sz="0" w:space="0" w:color="auto"/>
        <w:right w:val="none" w:sz="0" w:space="0" w:color="auto"/>
      </w:divBdr>
    </w:div>
    <w:div w:id="528295196">
      <w:bodyDiv w:val="1"/>
      <w:marLeft w:val="0"/>
      <w:marRight w:val="0"/>
      <w:marTop w:val="0"/>
      <w:marBottom w:val="0"/>
      <w:divBdr>
        <w:top w:val="none" w:sz="0" w:space="0" w:color="auto"/>
        <w:left w:val="none" w:sz="0" w:space="0" w:color="auto"/>
        <w:bottom w:val="none" w:sz="0" w:space="0" w:color="auto"/>
        <w:right w:val="none" w:sz="0" w:space="0" w:color="auto"/>
      </w:divBdr>
      <w:divsChild>
        <w:div w:id="478498024">
          <w:marLeft w:val="640"/>
          <w:marRight w:val="0"/>
          <w:marTop w:val="0"/>
          <w:marBottom w:val="0"/>
          <w:divBdr>
            <w:top w:val="none" w:sz="0" w:space="0" w:color="auto"/>
            <w:left w:val="none" w:sz="0" w:space="0" w:color="auto"/>
            <w:bottom w:val="none" w:sz="0" w:space="0" w:color="auto"/>
            <w:right w:val="none" w:sz="0" w:space="0" w:color="auto"/>
          </w:divBdr>
        </w:div>
        <w:div w:id="599073376">
          <w:marLeft w:val="640"/>
          <w:marRight w:val="0"/>
          <w:marTop w:val="0"/>
          <w:marBottom w:val="0"/>
          <w:divBdr>
            <w:top w:val="none" w:sz="0" w:space="0" w:color="auto"/>
            <w:left w:val="none" w:sz="0" w:space="0" w:color="auto"/>
            <w:bottom w:val="none" w:sz="0" w:space="0" w:color="auto"/>
            <w:right w:val="none" w:sz="0" w:space="0" w:color="auto"/>
          </w:divBdr>
        </w:div>
        <w:div w:id="944389379">
          <w:marLeft w:val="640"/>
          <w:marRight w:val="0"/>
          <w:marTop w:val="0"/>
          <w:marBottom w:val="0"/>
          <w:divBdr>
            <w:top w:val="none" w:sz="0" w:space="0" w:color="auto"/>
            <w:left w:val="none" w:sz="0" w:space="0" w:color="auto"/>
            <w:bottom w:val="none" w:sz="0" w:space="0" w:color="auto"/>
            <w:right w:val="none" w:sz="0" w:space="0" w:color="auto"/>
          </w:divBdr>
        </w:div>
        <w:div w:id="1827552181">
          <w:marLeft w:val="640"/>
          <w:marRight w:val="0"/>
          <w:marTop w:val="0"/>
          <w:marBottom w:val="0"/>
          <w:divBdr>
            <w:top w:val="none" w:sz="0" w:space="0" w:color="auto"/>
            <w:left w:val="none" w:sz="0" w:space="0" w:color="auto"/>
            <w:bottom w:val="none" w:sz="0" w:space="0" w:color="auto"/>
            <w:right w:val="none" w:sz="0" w:space="0" w:color="auto"/>
          </w:divBdr>
        </w:div>
        <w:div w:id="1474758276">
          <w:marLeft w:val="640"/>
          <w:marRight w:val="0"/>
          <w:marTop w:val="0"/>
          <w:marBottom w:val="0"/>
          <w:divBdr>
            <w:top w:val="none" w:sz="0" w:space="0" w:color="auto"/>
            <w:left w:val="none" w:sz="0" w:space="0" w:color="auto"/>
            <w:bottom w:val="none" w:sz="0" w:space="0" w:color="auto"/>
            <w:right w:val="none" w:sz="0" w:space="0" w:color="auto"/>
          </w:divBdr>
        </w:div>
        <w:div w:id="114058845">
          <w:marLeft w:val="640"/>
          <w:marRight w:val="0"/>
          <w:marTop w:val="0"/>
          <w:marBottom w:val="0"/>
          <w:divBdr>
            <w:top w:val="none" w:sz="0" w:space="0" w:color="auto"/>
            <w:left w:val="none" w:sz="0" w:space="0" w:color="auto"/>
            <w:bottom w:val="none" w:sz="0" w:space="0" w:color="auto"/>
            <w:right w:val="none" w:sz="0" w:space="0" w:color="auto"/>
          </w:divBdr>
        </w:div>
        <w:div w:id="1288974153">
          <w:marLeft w:val="640"/>
          <w:marRight w:val="0"/>
          <w:marTop w:val="0"/>
          <w:marBottom w:val="0"/>
          <w:divBdr>
            <w:top w:val="none" w:sz="0" w:space="0" w:color="auto"/>
            <w:left w:val="none" w:sz="0" w:space="0" w:color="auto"/>
            <w:bottom w:val="none" w:sz="0" w:space="0" w:color="auto"/>
            <w:right w:val="none" w:sz="0" w:space="0" w:color="auto"/>
          </w:divBdr>
        </w:div>
        <w:div w:id="709259380">
          <w:marLeft w:val="640"/>
          <w:marRight w:val="0"/>
          <w:marTop w:val="0"/>
          <w:marBottom w:val="0"/>
          <w:divBdr>
            <w:top w:val="none" w:sz="0" w:space="0" w:color="auto"/>
            <w:left w:val="none" w:sz="0" w:space="0" w:color="auto"/>
            <w:bottom w:val="none" w:sz="0" w:space="0" w:color="auto"/>
            <w:right w:val="none" w:sz="0" w:space="0" w:color="auto"/>
          </w:divBdr>
        </w:div>
        <w:div w:id="1035471170">
          <w:marLeft w:val="640"/>
          <w:marRight w:val="0"/>
          <w:marTop w:val="0"/>
          <w:marBottom w:val="0"/>
          <w:divBdr>
            <w:top w:val="none" w:sz="0" w:space="0" w:color="auto"/>
            <w:left w:val="none" w:sz="0" w:space="0" w:color="auto"/>
            <w:bottom w:val="none" w:sz="0" w:space="0" w:color="auto"/>
            <w:right w:val="none" w:sz="0" w:space="0" w:color="auto"/>
          </w:divBdr>
        </w:div>
        <w:div w:id="1860848571">
          <w:marLeft w:val="640"/>
          <w:marRight w:val="0"/>
          <w:marTop w:val="0"/>
          <w:marBottom w:val="0"/>
          <w:divBdr>
            <w:top w:val="none" w:sz="0" w:space="0" w:color="auto"/>
            <w:left w:val="none" w:sz="0" w:space="0" w:color="auto"/>
            <w:bottom w:val="none" w:sz="0" w:space="0" w:color="auto"/>
            <w:right w:val="none" w:sz="0" w:space="0" w:color="auto"/>
          </w:divBdr>
        </w:div>
        <w:div w:id="1609971229">
          <w:marLeft w:val="640"/>
          <w:marRight w:val="0"/>
          <w:marTop w:val="0"/>
          <w:marBottom w:val="0"/>
          <w:divBdr>
            <w:top w:val="none" w:sz="0" w:space="0" w:color="auto"/>
            <w:left w:val="none" w:sz="0" w:space="0" w:color="auto"/>
            <w:bottom w:val="none" w:sz="0" w:space="0" w:color="auto"/>
            <w:right w:val="none" w:sz="0" w:space="0" w:color="auto"/>
          </w:divBdr>
        </w:div>
        <w:div w:id="7877062">
          <w:marLeft w:val="640"/>
          <w:marRight w:val="0"/>
          <w:marTop w:val="0"/>
          <w:marBottom w:val="0"/>
          <w:divBdr>
            <w:top w:val="none" w:sz="0" w:space="0" w:color="auto"/>
            <w:left w:val="none" w:sz="0" w:space="0" w:color="auto"/>
            <w:bottom w:val="none" w:sz="0" w:space="0" w:color="auto"/>
            <w:right w:val="none" w:sz="0" w:space="0" w:color="auto"/>
          </w:divBdr>
        </w:div>
        <w:div w:id="1445805406">
          <w:marLeft w:val="640"/>
          <w:marRight w:val="0"/>
          <w:marTop w:val="0"/>
          <w:marBottom w:val="0"/>
          <w:divBdr>
            <w:top w:val="none" w:sz="0" w:space="0" w:color="auto"/>
            <w:left w:val="none" w:sz="0" w:space="0" w:color="auto"/>
            <w:bottom w:val="none" w:sz="0" w:space="0" w:color="auto"/>
            <w:right w:val="none" w:sz="0" w:space="0" w:color="auto"/>
          </w:divBdr>
        </w:div>
        <w:div w:id="1603224277">
          <w:marLeft w:val="640"/>
          <w:marRight w:val="0"/>
          <w:marTop w:val="0"/>
          <w:marBottom w:val="0"/>
          <w:divBdr>
            <w:top w:val="none" w:sz="0" w:space="0" w:color="auto"/>
            <w:left w:val="none" w:sz="0" w:space="0" w:color="auto"/>
            <w:bottom w:val="none" w:sz="0" w:space="0" w:color="auto"/>
            <w:right w:val="none" w:sz="0" w:space="0" w:color="auto"/>
          </w:divBdr>
        </w:div>
        <w:div w:id="780806362">
          <w:marLeft w:val="640"/>
          <w:marRight w:val="0"/>
          <w:marTop w:val="0"/>
          <w:marBottom w:val="0"/>
          <w:divBdr>
            <w:top w:val="none" w:sz="0" w:space="0" w:color="auto"/>
            <w:left w:val="none" w:sz="0" w:space="0" w:color="auto"/>
            <w:bottom w:val="none" w:sz="0" w:space="0" w:color="auto"/>
            <w:right w:val="none" w:sz="0" w:space="0" w:color="auto"/>
          </w:divBdr>
        </w:div>
        <w:div w:id="1883244826">
          <w:marLeft w:val="640"/>
          <w:marRight w:val="0"/>
          <w:marTop w:val="0"/>
          <w:marBottom w:val="0"/>
          <w:divBdr>
            <w:top w:val="none" w:sz="0" w:space="0" w:color="auto"/>
            <w:left w:val="none" w:sz="0" w:space="0" w:color="auto"/>
            <w:bottom w:val="none" w:sz="0" w:space="0" w:color="auto"/>
            <w:right w:val="none" w:sz="0" w:space="0" w:color="auto"/>
          </w:divBdr>
        </w:div>
        <w:div w:id="1492403645">
          <w:marLeft w:val="640"/>
          <w:marRight w:val="0"/>
          <w:marTop w:val="0"/>
          <w:marBottom w:val="0"/>
          <w:divBdr>
            <w:top w:val="none" w:sz="0" w:space="0" w:color="auto"/>
            <w:left w:val="none" w:sz="0" w:space="0" w:color="auto"/>
            <w:bottom w:val="none" w:sz="0" w:space="0" w:color="auto"/>
            <w:right w:val="none" w:sz="0" w:space="0" w:color="auto"/>
          </w:divBdr>
        </w:div>
        <w:div w:id="1424719231">
          <w:marLeft w:val="640"/>
          <w:marRight w:val="0"/>
          <w:marTop w:val="0"/>
          <w:marBottom w:val="0"/>
          <w:divBdr>
            <w:top w:val="none" w:sz="0" w:space="0" w:color="auto"/>
            <w:left w:val="none" w:sz="0" w:space="0" w:color="auto"/>
            <w:bottom w:val="none" w:sz="0" w:space="0" w:color="auto"/>
            <w:right w:val="none" w:sz="0" w:space="0" w:color="auto"/>
          </w:divBdr>
        </w:div>
        <w:div w:id="1770159287">
          <w:marLeft w:val="640"/>
          <w:marRight w:val="0"/>
          <w:marTop w:val="0"/>
          <w:marBottom w:val="0"/>
          <w:divBdr>
            <w:top w:val="none" w:sz="0" w:space="0" w:color="auto"/>
            <w:left w:val="none" w:sz="0" w:space="0" w:color="auto"/>
            <w:bottom w:val="none" w:sz="0" w:space="0" w:color="auto"/>
            <w:right w:val="none" w:sz="0" w:space="0" w:color="auto"/>
          </w:divBdr>
        </w:div>
        <w:div w:id="1031808546">
          <w:marLeft w:val="640"/>
          <w:marRight w:val="0"/>
          <w:marTop w:val="0"/>
          <w:marBottom w:val="0"/>
          <w:divBdr>
            <w:top w:val="none" w:sz="0" w:space="0" w:color="auto"/>
            <w:left w:val="none" w:sz="0" w:space="0" w:color="auto"/>
            <w:bottom w:val="none" w:sz="0" w:space="0" w:color="auto"/>
            <w:right w:val="none" w:sz="0" w:space="0" w:color="auto"/>
          </w:divBdr>
        </w:div>
        <w:div w:id="882715900">
          <w:marLeft w:val="640"/>
          <w:marRight w:val="0"/>
          <w:marTop w:val="0"/>
          <w:marBottom w:val="0"/>
          <w:divBdr>
            <w:top w:val="none" w:sz="0" w:space="0" w:color="auto"/>
            <w:left w:val="none" w:sz="0" w:space="0" w:color="auto"/>
            <w:bottom w:val="none" w:sz="0" w:space="0" w:color="auto"/>
            <w:right w:val="none" w:sz="0" w:space="0" w:color="auto"/>
          </w:divBdr>
        </w:div>
        <w:div w:id="1655376619">
          <w:marLeft w:val="640"/>
          <w:marRight w:val="0"/>
          <w:marTop w:val="0"/>
          <w:marBottom w:val="0"/>
          <w:divBdr>
            <w:top w:val="none" w:sz="0" w:space="0" w:color="auto"/>
            <w:left w:val="none" w:sz="0" w:space="0" w:color="auto"/>
            <w:bottom w:val="none" w:sz="0" w:space="0" w:color="auto"/>
            <w:right w:val="none" w:sz="0" w:space="0" w:color="auto"/>
          </w:divBdr>
        </w:div>
        <w:div w:id="1661813782">
          <w:marLeft w:val="640"/>
          <w:marRight w:val="0"/>
          <w:marTop w:val="0"/>
          <w:marBottom w:val="0"/>
          <w:divBdr>
            <w:top w:val="none" w:sz="0" w:space="0" w:color="auto"/>
            <w:left w:val="none" w:sz="0" w:space="0" w:color="auto"/>
            <w:bottom w:val="none" w:sz="0" w:space="0" w:color="auto"/>
            <w:right w:val="none" w:sz="0" w:space="0" w:color="auto"/>
          </w:divBdr>
        </w:div>
        <w:div w:id="1981376883">
          <w:marLeft w:val="640"/>
          <w:marRight w:val="0"/>
          <w:marTop w:val="0"/>
          <w:marBottom w:val="0"/>
          <w:divBdr>
            <w:top w:val="none" w:sz="0" w:space="0" w:color="auto"/>
            <w:left w:val="none" w:sz="0" w:space="0" w:color="auto"/>
            <w:bottom w:val="none" w:sz="0" w:space="0" w:color="auto"/>
            <w:right w:val="none" w:sz="0" w:space="0" w:color="auto"/>
          </w:divBdr>
        </w:div>
        <w:div w:id="101457404">
          <w:marLeft w:val="640"/>
          <w:marRight w:val="0"/>
          <w:marTop w:val="0"/>
          <w:marBottom w:val="0"/>
          <w:divBdr>
            <w:top w:val="none" w:sz="0" w:space="0" w:color="auto"/>
            <w:left w:val="none" w:sz="0" w:space="0" w:color="auto"/>
            <w:bottom w:val="none" w:sz="0" w:space="0" w:color="auto"/>
            <w:right w:val="none" w:sz="0" w:space="0" w:color="auto"/>
          </w:divBdr>
        </w:div>
        <w:div w:id="343939083">
          <w:marLeft w:val="640"/>
          <w:marRight w:val="0"/>
          <w:marTop w:val="0"/>
          <w:marBottom w:val="0"/>
          <w:divBdr>
            <w:top w:val="none" w:sz="0" w:space="0" w:color="auto"/>
            <w:left w:val="none" w:sz="0" w:space="0" w:color="auto"/>
            <w:bottom w:val="none" w:sz="0" w:space="0" w:color="auto"/>
            <w:right w:val="none" w:sz="0" w:space="0" w:color="auto"/>
          </w:divBdr>
        </w:div>
        <w:div w:id="1055353983">
          <w:marLeft w:val="640"/>
          <w:marRight w:val="0"/>
          <w:marTop w:val="0"/>
          <w:marBottom w:val="0"/>
          <w:divBdr>
            <w:top w:val="none" w:sz="0" w:space="0" w:color="auto"/>
            <w:left w:val="none" w:sz="0" w:space="0" w:color="auto"/>
            <w:bottom w:val="none" w:sz="0" w:space="0" w:color="auto"/>
            <w:right w:val="none" w:sz="0" w:space="0" w:color="auto"/>
          </w:divBdr>
        </w:div>
        <w:div w:id="311762205">
          <w:marLeft w:val="640"/>
          <w:marRight w:val="0"/>
          <w:marTop w:val="0"/>
          <w:marBottom w:val="0"/>
          <w:divBdr>
            <w:top w:val="none" w:sz="0" w:space="0" w:color="auto"/>
            <w:left w:val="none" w:sz="0" w:space="0" w:color="auto"/>
            <w:bottom w:val="none" w:sz="0" w:space="0" w:color="auto"/>
            <w:right w:val="none" w:sz="0" w:space="0" w:color="auto"/>
          </w:divBdr>
        </w:div>
        <w:div w:id="598366946">
          <w:marLeft w:val="640"/>
          <w:marRight w:val="0"/>
          <w:marTop w:val="0"/>
          <w:marBottom w:val="0"/>
          <w:divBdr>
            <w:top w:val="none" w:sz="0" w:space="0" w:color="auto"/>
            <w:left w:val="none" w:sz="0" w:space="0" w:color="auto"/>
            <w:bottom w:val="none" w:sz="0" w:space="0" w:color="auto"/>
            <w:right w:val="none" w:sz="0" w:space="0" w:color="auto"/>
          </w:divBdr>
        </w:div>
        <w:div w:id="352922854">
          <w:marLeft w:val="640"/>
          <w:marRight w:val="0"/>
          <w:marTop w:val="0"/>
          <w:marBottom w:val="0"/>
          <w:divBdr>
            <w:top w:val="none" w:sz="0" w:space="0" w:color="auto"/>
            <w:left w:val="none" w:sz="0" w:space="0" w:color="auto"/>
            <w:bottom w:val="none" w:sz="0" w:space="0" w:color="auto"/>
            <w:right w:val="none" w:sz="0" w:space="0" w:color="auto"/>
          </w:divBdr>
        </w:div>
        <w:div w:id="659844685">
          <w:marLeft w:val="640"/>
          <w:marRight w:val="0"/>
          <w:marTop w:val="0"/>
          <w:marBottom w:val="0"/>
          <w:divBdr>
            <w:top w:val="none" w:sz="0" w:space="0" w:color="auto"/>
            <w:left w:val="none" w:sz="0" w:space="0" w:color="auto"/>
            <w:bottom w:val="none" w:sz="0" w:space="0" w:color="auto"/>
            <w:right w:val="none" w:sz="0" w:space="0" w:color="auto"/>
          </w:divBdr>
        </w:div>
        <w:div w:id="1600289726">
          <w:marLeft w:val="640"/>
          <w:marRight w:val="0"/>
          <w:marTop w:val="0"/>
          <w:marBottom w:val="0"/>
          <w:divBdr>
            <w:top w:val="none" w:sz="0" w:space="0" w:color="auto"/>
            <w:left w:val="none" w:sz="0" w:space="0" w:color="auto"/>
            <w:bottom w:val="none" w:sz="0" w:space="0" w:color="auto"/>
            <w:right w:val="none" w:sz="0" w:space="0" w:color="auto"/>
          </w:divBdr>
        </w:div>
        <w:div w:id="635528633">
          <w:marLeft w:val="640"/>
          <w:marRight w:val="0"/>
          <w:marTop w:val="0"/>
          <w:marBottom w:val="0"/>
          <w:divBdr>
            <w:top w:val="none" w:sz="0" w:space="0" w:color="auto"/>
            <w:left w:val="none" w:sz="0" w:space="0" w:color="auto"/>
            <w:bottom w:val="none" w:sz="0" w:space="0" w:color="auto"/>
            <w:right w:val="none" w:sz="0" w:space="0" w:color="auto"/>
          </w:divBdr>
        </w:div>
        <w:div w:id="374040116">
          <w:marLeft w:val="640"/>
          <w:marRight w:val="0"/>
          <w:marTop w:val="0"/>
          <w:marBottom w:val="0"/>
          <w:divBdr>
            <w:top w:val="none" w:sz="0" w:space="0" w:color="auto"/>
            <w:left w:val="none" w:sz="0" w:space="0" w:color="auto"/>
            <w:bottom w:val="none" w:sz="0" w:space="0" w:color="auto"/>
            <w:right w:val="none" w:sz="0" w:space="0" w:color="auto"/>
          </w:divBdr>
        </w:div>
        <w:div w:id="709916082">
          <w:marLeft w:val="640"/>
          <w:marRight w:val="0"/>
          <w:marTop w:val="0"/>
          <w:marBottom w:val="0"/>
          <w:divBdr>
            <w:top w:val="none" w:sz="0" w:space="0" w:color="auto"/>
            <w:left w:val="none" w:sz="0" w:space="0" w:color="auto"/>
            <w:bottom w:val="none" w:sz="0" w:space="0" w:color="auto"/>
            <w:right w:val="none" w:sz="0" w:space="0" w:color="auto"/>
          </w:divBdr>
        </w:div>
        <w:div w:id="446235353">
          <w:marLeft w:val="640"/>
          <w:marRight w:val="0"/>
          <w:marTop w:val="0"/>
          <w:marBottom w:val="0"/>
          <w:divBdr>
            <w:top w:val="none" w:sz="0" w:space="0" w:color="auto"/>
            <w:left w:val="none" w:sz="0" w:space="0" w:color="auto"/>
            <w:bottom w:val="none" w:sz="0" w:space="0" w:color="auto"/>
            <w:right w:val="none" w:sz="0" w:space="0" w:color="auto"/>
          </w:divBdr>
        </w:div>
        <w:div w:id="611479905">
          <w:marLeft w:val="640"/>
          <w:marRight w:val="0"/>
          <w:marTop w:val="0"/>
          <w:marBottom w:val="0"/>
          <w:divBdr>
            <w:top w:val="none" w:sz="0" w:space="0" w:color="auto"/>
            <w:left w:val="none" w:sz="0" w:space="0" w:color="auto"/>
            <w:bottom w:val="none" w:sz="0" w:space="0" w:color="auto"/>
            <w:right w:val="none" w:sz="0" w:space="0" w:color="auto"/>
          </w:divBdr>
        </w:div>
        <w:div w:id="420638710">
          <w:marLeft w:val="640"/>
          <w:marRight w:val="0"/>
          <w:marTop w:val="0"/>
          <w:marBottom w:val="0"/>
          <w:divBdr>
            <w:top w:val="none" w:sz="0" w:space="0" w:color="auto"/>
            <w:left w:val="none" w:sz="0" w:space="0" w:color="auto"/>
            <w:bottom w:val="none" w:sz="0" w:space="0" w:color="auto"/>
            <w:right w:val="none" w:sz="0" w:space="0" w:color="auto"/>
          </w:divBdr>
        </w:div>
        <w:div w:id="1453981965">
          <w:marLeft w:val="640"/>
          <w:marRight w:val="0"/>
          <w:marTop w:val="0"/>
          <w:marBottom w:val="0"/>
          <w:divBdr>
            <w:top w:val="none" w:sz="0" w:space="0" w:color="auto"/>
            <w:left w:val="none" w:sz="0" w:space="0" w:color="auto"/>
            <w:bottom w:val="none" w:sz="0" w:space="0" w:color="auto"/>
            <w:right w:val="none" w:sz="0" w:space="0" w:color="auto"/>
          </w:divBdr>
        </w:div>
        <w:div w:id="1778057920">
          <w:marLeft w:val="640"/>
          <w:marRight w:val="0"/>
          <w:marTop w:val="0"/>
          <w:marBottom w:val="0"/>
          <w:divBdr>
            <w:top w:val="none" w:sz="0" w:space="0" w:color="auto"/>
            <w:left w:val="none" w:sz="0" w:space="0" w:color="auto"/>
            <w:bottom w:val="none" w:sz="0" w:space="0" w:color="auto"/>
            <w:right w:val="none" w:sz="0" w:space="0" w:color="auto"/>
          </w:divBdr>
        </w:div>
        <w:div w:id="1649554018">
          <w:marLeft w:val="640"/>
          <w:marRight w:val="0"/>
          <w:marTop w:val="0"/>
          <w:marBottom w:val="0"/>
          <w:divBdr>
            <w:top w:val="none" w:sz="0" w:space="0" w:color="auto"/>
            <w:left w:val="none" w:sz="0" w:space="0" w:color="auto"/>
            <w:bottom w:val="none" w:sz="0" w:space="0" w:color="auto"/>
            <w:right w:val="none" w:sz="0" w:space="0" w:color="auto"/>
          </w:divBdr>
        </w:div>
        <w:div w:id="1528328538">
          <w:marLeft w:val="640"/>
          <w:marRight w:val="0"/>
          <w:marTop w:val="0"/>
          <w:marBottom w:val="0"/>
          <w:divBdr>
            <w:top w:val="none" w:sz="0" w:space="0" w:color="auto"/>
            <w:left w:val="none" w:sz="0" w:space="0" w:color="auto"/>
            <w:bottom w:val="none" w:sz="0" w:space="0" w:color="auto"/>
            <w:right w:val="none" w:sz="0" w:space="0" w:color="auto"/>
          </w:divBdr>
        </w:div>
        <w:div w:id="1309287858">
          <w:marLeft w:val="640"/>
          <w:marRight w:val="0"/>
          <w:marTop w:val="0"/>
          <w:marBottom w:val="0"/>
          <w:divBdr>
            <w:top w:val="none" w:sz="0" w:space="0" w:color="auto"/>
            <w:left w:val="none" w:sz="0" w:space="0" w:color="auto"/>
            <w:bottom w:val="none" w:sz="0" w:space="0" w:color="auto"/>
            <w:right w:val="none" w:sz="0" w:space="0" w:color="auto"/>
          </w:divBdr>
        </w:div>
        <w:div w:id="1588078624">
          <w:marLeft w:val="640"/>
          <w:marRight w:val="0"/>
          <w:marTop w:val="0"/>
          <w:marBottom w:val="0"/>
          <w:divBdr>
            <w:top w:val="none" w:sz="0" w:space="0" w:color="auto"/>
            <w:left w:val="none" w:sz="0" w:space="0" w:color="auto"/>
            <w:bottom w:val="none" w:sz="0" w:space="0" w:color="auto"/>
            <w:right w:val="none" w:sz="0" w:space="0" w:color="auto"/>
          </w:divBdr>
        </w:div>
        <w:div w:id="919098168">
          <w:marLeft w:val="640"/>
          <w:marRight w:val="0"/>
          <w:marTop w:val="0"/>
          <w:marBottom w:val="0"/>
          <w:divBdr>
            <w:top w:val="none" w:sz="0" w:space="0" w:color="auto"/>
            <w:left w:val="none" w:sz="0" w:space="0" w:color="auto"/>
            <w:bottom w:val="none" w:sz="0" w:space="0" w:color="auto"/>
            <w:right w:val="none" w:sz="0" w:space="0" w:color="auto"/>
          </w:divBdr>
        </w:div>
        <w:div w:id="1260211158">
          <w:marLeft w:val="640"/>
          <w:marRight w:val="0"/>
          <w:marTop w:val="0"/>
          <w:marBottom w:val="0"/>
          <w:divBdr>
            <w:top w:val="none" w:sz="0" w:space="0" w:color="auto"/>
            <w:left w:val="none" w:sz="0" w:space="0" w:color="auto"/>
            <w:bottom w:val="none" w:sz="0" w:space="0" w:color="auto"/>
            <w:right w:val="none" w:sz="0" w:space="0" w:color="auto"/>
          </w:divBdr>
        </w:div>
        <w:div w:id="498618437">
          <w:marLeft w:val="640"/>
          <w:marRight w:val="0"/>
          <w:marTop w:val="0"/>
          <w:marBottom w:val="0"/>
          <w:divBdr>
            <w:top w:val="none" w:sz="0" w:space="0" w:color="auto"/>
            <w:left w:val="none" w:sz="0" w:space="0" w:color="auto"/>
            <w:bottom w:val="none" w:sz="0" w:space="0" w:color="auto"/>
            <w:right w:val="none" w:sz="0" w:space="0" w:color="auto"/>
          </w:divBdr>
        </w:div>
        <w:div w:id="599721585">
          <w:marLeft w:val="640"/>
          <w:marRight w:val="0"/>
          <w:marTop w:val="0"/>
          <w:marBottom w:val="0"/>
          <w:divBdr>
            <w:top w:val="none" w:sz="0" w:space="0" w:color="auto"/>
            <w:left w:val="none" w:sz="0" w:space="0" w:color="auto"/>
            <w:bottom w:val="none" w:sz="0" w:space="0" w:color="auto"/>
            <w:right w:val="none" w:sz="0" w:space="0" w:color="auto"/>
          </w:divBdr>
        </w:div>
        <w:div w:id="1196312022">
          <w:marLeft w:val="640"/>
          <w:marRight w:val="0"/>
          <w:marTop w:val="0"/>
          <w:marBottom w:val="0"/>
          <w:divBdr>
            <w:top w:val="none" w:sz="0" w:space="0" w:color="auto"/>
            <w:left w:val="none" w:sz="0" w:space="0" w:color="auto"/>
            <w:bottom w:val="none" w:sz="0" w:space="0" w:color="auto"/>
            <w:right w:val="none" w:sz="0" w:space="0" w:color="auto"/>
          </w:divBdr>
        </w:div>
        <w:div w:id="1549418008">
          <w:marLeft w:val="640"/>
          <w:marRight w:val="0"/>
          <w:marTop w:val="0"/>
          <w:marBottom w:val="0"/>
          <w:divBdr>
            <w:top w:val="none" w:sz="0" w:space="0" w:color="auto"/>
            <w:left w:val="none" w:sz="0" w:space="0" w:color="auto"/>
            <w:bottom w:val="none" w:sz="0" w:space="0" w:color="auto"/>
            <w:right w:val="none" w:sz="0" w:space="0" w:color="auto"/>
          </w:divBdr>
        </w:div>
        <w:div w:id="477503562">
          <w:marLeft w:val="640"/>
          <w:marRight w:val="0"/>
          <w:marTop w:val="0"/>
          <w:marBottom w:val="0"/>
          <w:divBdr>
            <w:top w:val="none" w:sz="0" w:space="0" w:color="auto"/>
            <w:left w:val="none" w:sz="0" w:space="0" w:color="auto"/>
            <w:bottom w:val="none" w:sz="0" w:space="0" w:color="auto"/>
            <w:right w:val="none" w:sz="0" w:space="0" w:color="auto"/>
          </w:divBdr>
        </w:div>
        <w:div w:id="1771077447">
          <w:marLeft w:val="640"/>
          <w:marRight w:val="0"/>
          <w:marTop w:val="0"/>
          <w:marBottom w:val="0"/>
          <w:divBdr>
            <w:top w:val="none" w:sz="0" w:space="0" w:color="auto"/>
            <w:left w:val="none" w:sz="0" w:space="0" w:color="auto"/>
            <w:bottom w:val="none" w:sz="0" w:space="0" w:color="auto"/>
            <w:right w:val="none" w:sz="0" w:space="0" w:color="auto"/>
          </w:divBdr>
        </w:div>
        <w:div w:id="195122876">
          <w:marLeft w:val="640"/>
          <w:marRight w:val="0"/>
          <w:marTop w:val="0"/>
          <w:marBottom w:val="0"/>
          <w:divBdr>
            <w:top w:val="none" w:sz="0" w:space="0" w:color="auto"/>
            <w:left w:val="none" w:sz="0" w:space="0" w:color="auto"/>
            <w:bottom w:val="none" w:sz="0" w:space="0" w:color="auto"/>
            <w:right w:val="none" w:sz="0" w:space="0" w:color="auto"/>
          </w:divBdr>
        </w:div>
        <w:div w:id="1878154172">
          <w:marLeft w:val="640"/>
          <w:marRight w:val="0"/>
          <w:marTop w:val="0"/>
          <w:marBottom w:val="0"/>
          <w:divBdr>
            <w:top w:val="none" w:sz="0" w:space="0" w:color="auto"/>
            <w:left w:val="none" w:sz="0" w:space="0" w:color="auto"/>
            <w:bottom w:val="none" w:sz="0" w:space="0" w:color="auto"/>
            <w:right w:val="none" w:sz="0" w:space="0" w:color="auto"/>
          </w:divBdr>
        </w:div>
        <w:div w:id="485901853">
          <w:marLeft w:val="640"/>
          <w:marRight w:val="0"/>
          <w:marTop w:val="0"/>
          <w:marBottom w:val="0"/>
          <w:divBdr>
            <w:top w:val="none" w:sz="0" w:space="0" w:color="auto"/>
            <w:left w:val="none" w:sz="0" w:space="0" w:color="auto"/>
            <w:bottom w:val="none" w:sz="0" w:space="0" w:color="auto"/>
            <w:right w:val="none" w:sz="0" w:space="0" w:color="auto"/>
          </w:divBdr>
        </w:div>
        <w:div w:id="955253211">
          <w:marLeft w:val="640"/>
          <w:marRight w:val="0"/>
          <w:marTop w:val="0"/>
          <w:marBottom w:val="0"/>
          <w:divBdr>
            <w:top w:val="none" w:sz="0" w:space="0" w:color="auto"/>
            <w:left w:val="none" w:sz="0" w:space="0" w:color="auto"/>
            <w:bottom w:val="none" w:sz="0" w:space="0" w:color="auto"/>
            <w:right w:val="none" w:sz="0" w:space="0" w:color="auto"/>
          </w:divBdr>
        </w:div>
        <w:div w:id="1141310836">
          <w:marLeft w:val="640"/>
          <w:marRight w:val="0"/>
          <w:marTop w:val="0"/>
          <w:marBottom w:val="0"/>
          <w:divBdr>
            <w:top w:val="none" w:sz="0" w:space="0" w:color="auto"/>
            <w:left w:val="none" w:sz="0" w:space="0" w:color="auto"/>
            <w:bottom w:val="none" w:sz="0" w:space="0" w:color="auto"/>
            <w:right w:val="none" w:sz="0" w:space="0" w:color="auto"/>
          </w:divBdr>
        </w:div>
        <w:div w:id="86006366">
          <w:marLeft w:val="640"/>
          <w:marRight w:val="0"/>
          <w:marTop w:val="0"/>
          <w:marBottom w:val="0"/>
          <w:divBdr>
            <w:top w:val="none" w:sz="0" w:space="0" w:color="auto"/>
            <w:left w:val="none" w:sz="0" w:space="0" w:color="auto"/>
            <w:bottom w:val="none" w:sz="0" w:space="0" w:color="auto"/>
            <w:right w:val="none" w:sz="0" w:space="0" w:color="auto"/>
          </w:divBdr>
        </w:div>
        <w:div w:id="190261378">
          <w:marLeft w:val="640"/>
          <w:marRight w:val="0"/>
          <w:marTop w:val="0"/>
          <w:marBottom w:val="0"/>
          <w:divBdr>
            <w:top w:val="none" w:sz="0" w:space="0" w:color="auto"/>
            <w:left w:val="none" w:sz="0" w:space="0" w:color="auto"/>
            <w:bottom w:val="none" w:sz="0" w:space="0" w:color="auto"/>
            <w:right w:val="none" w:sz="0" w:space="0" w:color="auto"/>
          </w:divBdr>
        </w:div>
        <w:div w:id="1534002253">
          <w:marLeft w:val="640"/>
          <w:marRight w:val="0"/>
          <w:marTop w:val="0"/>
          <w:marBottom w:val="0"/>
          <w:divBdr>
            <w:top w:val="none" w:sz="0" w:space="0" w:color="auto"/>
            <w:left w:val="none" w:sz="0" w:space="0" w:color="auto"/>
            <w:bottom w:val="none" w:sz="0" w:space="0" w:color="auto"/>
            <w:right w:val="none" w:sz="0" w:space="0" w:color="auto"/>
          </w:divBdr>
        </w:div>
        <w:div w:id="468285157">
          <w:marLeft w:val="640"/>
          <w:marRight w:val="0"/>
          <w:marTop w:val="0"/>
          <w:marBottom w:val="0"/>
          <w:divBdr>
            <w:top w:val="none" w:sz="0" w:space="0" w:color="auto"/>
            <w:left w:val="none" w:sz="0" w:space="0" w:color="auto"/>
            <w:bottom w:val="none" w:sz="0" w:space="0" w:color="auto"/>
            <w:right w:val="none" w:sz="0" w:space="0" w:color="auto"/>
          </w:divBdr>
        </w:div>
        <w:div w:id="1621574749">
          <w:marLeft w:val="640"/>
          <w:marRight w:val="0"/>
          <w:marTop w:val="0"/>
          <w:marBottom w:val="0"/>
          <w:divBdr>
            <w:top w:val="none" w:sz="0" w:space="0" w:color="auto"/>
            <w:left w:val="none" w:sz="0" w:space="0" w:color="auto"/>
            <w:bottom w:val="none" w:sz="0" w:space="0" w:color="auto"/>
            <w:right w:val="none" w:sz="0" w:space="0" w:color="auto"/>
          </w:divBdr>
        </w:div>
        <w:div w:id="2013099748">
          <w:marLeft w:val="640"/>
          <w:marRight w:val="0"/>
          <w:marTop w:val="0"/>
          <w:marBottom w:val="0"/>
          <w:divBdr>
            <w:top w:val="none" w:sz="0" w:space="0" w:color="auto"/>
            <w:left w:val="none" w:sz="0" w:space="0" w:color="auto"/>
            <w:bottom w:val="none" w:sz="0" w:space="0" w:color="auto"/>
            <w:right w:val="none" w:sz="0" w:space="0" w:color="auto"/>
          </w:divBdr>
        </w:div>
        <w:div w:id="210387739">
          <w:marLeft w:val="640"/>
          <w:marRight w:val="0"/>
          <w:marTop w:val="0"/>
          <w:marBottom w:val="0"/>
          <w:divBdr>
            <w:top w:val="none" w:sz="0" w:space="0" w:color="auto"/>
            <w:left w:val="none" w:sz="0" w:space="0" w:color="auto"/>
            <w:bottom w:val="none" w:sz="0" w:space="0" w:color="auto"/>
            <w:right w:val="none" w:sz="0" w:space="0" w:color="auto"/>
          </w:divBdr>
        </w:div>
        <w:div w:id="2133284432">
          <w:marLeft w:val="640"/>
          <w:marRight w:val="0"/>
          <w:marTop w:val="0"/>
          <w:marBottom w:val="0"/>
          <w:divBdr>
            <w:top w:val="none" w:sz="0" w:space="0" w:color="auto"/>
            <w:left w:val="none" w:sz="0" w:space="0" w:color="auto"/>
            <w:bottom w:val="none" w:sz="0" w:space="0" w:color="auto"/>
            <w:right w:val="none" w:sz="0" w:space="0" w:color="auto"/>
          </w:divBdr>
        </w:div>
        <w:div w:id="1577933011">
          <w:marLeft w:val="640"/>
          <w:marRight w:val="0"/>
          <w:marTop w:val="0"/>
          <w:marBottom w:val="0"/>
          <w:divBdr>
            <w:top w:val="none" w:sz="0" w:space="0" w:color="auto"/>
            <w:left w:val="none" w:sz="0" w:space="0" w:color="auto"/>
            <w:bottom w:val="none" w:sz="0" w:space="0" w:color="auto"/>
            <w:right w:val="none" w:sz="0" w:space="0" w:color="auto"/>
          </w:divBdr>
        </w:div>
        <w:div w:id="2104688928">
          <w:marLeft w:val="640"/>
          <w:marRight w:val="0"/>
          <w:marTop w:val="0"/>
          <w:marBottom w:val="0"/>
          <w:divBdr>
            <w:top w:val="none" w:sz="0" w:space="0" w:color="auto"/>
            <w:left w:val="none" w:sz="0" w:space="0" w:color="auto"/>
            <w:bottom w:val="none" w:sz="0" w:space="0" w:color="auto"/>
            <w:right w:val="none" w:sz="0" w:space="0" w:color="auto"/>
          </w:divBdr>
        </w:div>
        <w:div w:id="515002157">
          <w:marLeft w:val="640"/>
          <w:marRight w:val="0"/>
          <w:marTop w:val="0"/>
          <w:marBottom w:val="0"/>
          <w:divBdr>
            <w:top w:val="none" w:sz="0" w:space="0" w:color="auto"/>
            <w:left w:val="none" w:sz="0" w:space="0" w:color="auto"/>
            <w:bottom w:val="none" w:sz="0" w:space="0" w:color="auto"/>
            <w:right w:val="none" w:sz="0" w:space="0" w:color="auto"/>
          </w:divBdr>
        </w:div>
        <w:div w:id="384841261">
          <w:marLeft w:val="640"/>
          <w:marRight w:val="0"/>
          <w:marTop w:val="0"/>
          <w:marBottom w:val="0"/>
          <w:divBdr>
            <w:top w:val="none" w:sz="0" w:space="0" w:color="auto"/>
            <w:left w:val="none" w:sz="0" w:space="0" w:color="auto"/>
            <w:bottom w:val="none" w:sz="0" w:space="0" w:color="auto"/>
            <w:right w:val="none" w:sz="0" w:space="0" w:color="auto"/>
          </w:divBdr>
        </w:div>
        <w:div w:id="53285466">
          <w:marLeft w:val="640"/>
          <w:marRight w:val="0"/>
          <w:marTop w:val="0"/>
          <w:marBottom w:val="0"/>
          <w:divBdr>
            <w:top w:val="none" w:sz="0" w:space="0" w:color="auto"/>
            <w:left w:val="none" w:sz="0" w:space="0" w:color="auto"/>
            <w:bottom w:val="none" w:sz="0" w:space="0" w:color="auto"/>
            <w:right w:val="none" w:sz="0" w:space="0" w:color="auto"/>
          </w:divBdr>
        </w:div>
        <w:div w:id="738555969">
          <w:marLeft w:val="640"/>
          <w:marRight w:val="0"/>
          <w:marTop w:val="0"/>
          <w:marBottom w:val="0"/>
          <w:divBdr>
            <w:top w:val="none" w:sz="0" w:space="0" w:color="auto"/>
            <w:left w:val="none" w:sz="0" w:space="0" w:color="auto"/>
            <w:bottom w:val="none" w:sz="0" w:space="0" w:color="auto"/>
            <w:right w:val="none" w:sz="0" w:space="0" w:color="auto"/>
          </w:divBdr>
        </w:div>
        <w:div w:id="655766923">
          <w:marLeft w:val="640"/>
          <w:marRight w:val="0"/>
          <w:marTop w:val="0"/>
          <w:marBottom w:val="0"/>
          <w:divBdr>
            <w:top w:val="none" w:sz="0" w:space="0" w:color="auto"/>
            <w:left w:val="none" w:sz="0" w:space="0" w:color="auto"/>
            <w:bottom w:val="none" w:sz="0" w:space="0" w:color="auto"/>
            <w:right w:val="none" w:sz="0" w:space="0" w:color="auto"/>
          </w:divBdr>
        </w:div>
        <w:div w:id="712340544">
          <w:marLeft w:val="640"/>
          <w:marRight w:val="0"/>
          <w:marTop w:val="0"/>
          <w:marBottom w:val="0"/>
          <w:divBdr>
            <w:top w:val="none" w:sz="0" w:space="0" w:color="auto"/>
            <w:left w:val="none" w:sz="0" w:space="0" w:color="auto"/>
            <w:bottom w:val="none" w:sz="0" w:space="0" w:color="auto"/>
            <w:right w:val="none" w:sz="0" w:space="0" w:color="auto"/>
          </w:divBdr>
        </w:div>
        <w:div w:id="929042558">
          <w:marLeft w:val="640"/>
          <w:marRight w:val="0"/>
          <w:marTop w:val="0"/>
          <w:marBottom w:val="0"/>
          <w:divBdr>
            <w:top w:val="none" w:sz="0" w:space="0" w:color="auto"/>
            <w:left w:val="none" w:sz="0" w:space="0" w:color="auto"/>
            <w:bottom w:val="none" w:sz="0" w:space="0" w:color="auto"/>
            <w:right w:val="none" w:sz="0" w:space="0" w:color="auto"/>
          </w:divBdr>
        </w:div>
        <w:div w:id="1122770560">
          <w:marLeft w:val="640"/>
          <w:marRight w:val="0"/>
          <w:marTop w:val="0"/>
          <w:marBottom w:val="0"/>
          <w:divBdr>
            <w:top w:val="none" w:sz="0" w:space="0" w:color="auto"/>
            <w:left w:val="none" w:sz="0" w:space="0" w:color="auto"/>
            <w:bottom w:val="none" w:sz="0" w:space="0" w:color="auto"/>
            <w:right w:val="none" w:sz="0" w:space="0" w:color="auto"/>
          </w:divBdr>
        </w:div>
        <w:div w:id="1732118238">
          <w:marLeft w:val="640"/>
          <w:marRight w:val="0"/>
          <w:marTop w:val="0"/>
          <w:marBottom w:val="0"/>
          <w:divBdr>
            <w:top w:val="none" w:sz="0" w:space="0" w:color="auto"/>
            <w:left w:val="none" w:sz="0" w:space="0" w:color="auto"/>
            <w:bottom w:val="none" w:sz="0" w:space="0" w:color="auto"/>
            <w:right w:val="none" w:sz="0" w:space="0" w:color="auto"/>
          </w:divBdr>
        </w:div>
        <w:div w:id="1669287895">
          <w:marLeft w:val="640"/>
          <w:marRight w:val="0"/>
          <w:marTop w:val="0"/>
          <w:marBottom w:val="0"/>
          <w:divBdr>
            <w:top w:val="none" w:sz="0" w:space="0" w:color="auto"/>
            <w:left w:val="none" w:sz="0" w:space="0" w:color="auto"/>
            <w:bottom w:val="none" w:sz="0" w:space="0" w:color="auto"/>
            <w:right w:val="none" w:sz="0" w:space="0" w:color="auto"/>
          </w:divBdr>
        </w:div>
        <w:div w:id="834342212">
          <w:marLeft w:val="640"/>
          <w:marRight w:val="0"/>
          <w:marTop w:val="0"/>
          <w:marBottom w:val="0"/>
          <w:divBdr>
            <w:top w:val="none" w:sz="0" w:space="0" w:color="auto"/>
            <w:left w:val="none" w:sz="0" w:space="0" w:color="auto"/>
            <w:bottom w:val="none" w:sz="0" w:space="0" w:color="auto"/>
            <w:right w:val="none" w:sz="0" w:space="0" w:color="auto"/>
          </w:divBdr>
        </w:div>
        <w:div w:id="1807163129">
          <w:marLeft w:val="640"/>
          <w:marRight w:val="0"/>
          <w:marTop w:val="0"/>
          <w:marBottom w:val="0"/>
          <w:divBdr>
            <w:top w:val="none" w:sz="0" w:space="0" w:color="auto"/>
            <w:left w:val="none" w:sz="0" w:space="0" w:color="auto"/>
            <w:bottom w:val="none" w:sz="0" w:space="0" w:color="auto"/>
            <w:right w:val="none" w:sz="0" w:space="0" w:color="auto"/>
          </w:divBdr>
        </w:div>
        <w:div w:id="1292515839">
          <w:marLeft w:val="640"/>
          <w:marRight w:val="0"/>
          <w:marTop w:val="0"/>
          <w:marBottom w:val="0"/>
          <w:divBdr>
            <w:top w:val="none" w:sz="0" w:space="0" w:color="auto"/>
            <w:left w:val="none" w:sz="0" w:space="0" w:color="auto"/>
            <w:bottom w:val="none" w:sz="0" w:space="0" w:color="auto"/>
            <w:right w:val="none" w:sz="0" w:space="0" w:color="auto"/>
          </w:divBdr>
        </w:div>
        <w:div w:id="845365932">
          <w:marLeft w:val="640"/>
          <w:marRight w:val="0"/>
          <w:marTop w:val="0"/>
          <w:marBottom w:val="0"/>
          <w:divBdr>
            <w:top w:val="none" w:sz="0" w:space="0" w:color="auto"/>
            <w:left w:val="none" w:sz="0" w:space="0" w:color="auto"/>
            <w:bottom w:val="none" w:sz="0" w:space="0" w:color="auto"/>
            <w:right w:val="none" w:sz="0" w:space="0" w:color="auto"/>
          </w:divBdr>
        </w:div>
        <w:div w:id="360517066">
          <w:marLeft w:val="640"/>
          <w:marRight w:val="0"/>
          <w:marTop w:val="0"/>
          <w:marBottom w:val="0"/>
          <w:divBdr>
            <w:top w:val="none" w:sz="0" w:space="0" w:color="auto"/>
            <w:left w:val="none" w:sz="0" w:space="0" w:color="auto"/>
            <w:bottom w:val="none" w:sz="0" w:space="0" w:color="auto"/>
            <w:right w:val="none" w:sz="0" w:space="0" w:color="auto"/>
          </w:divBdr>
        </w:div>
        <w:div w:id="429203442">
          <w:marLeft w:val="640"/>
          <w:marRight w:val="0"/>
          <w:marTop w:val="0"/>
          <w:marBottom w:val="0"/>
          <w:divBdr>
            <w:top w:val="none" w:sz="0" w:space="0" w:color="auto"/>
            <w:left w:val="none" w:sz="0" w:space="0" w:color="auto"/>
            <w:bottom w:val="none" w:sz="0" w:space="0" w:color="auto"/>
            <w:right w:val="none" w:sz="0" w:space="0" w:color="auto"/>
          </w:divBdr>
        </w:div>
        <w:div w:id="1928297326">
          <w:marLeft w:val="640"/>
          <w:marRight w:val="0"/>
          <w:marTop w:val="0"/>
          <w:marBottom w:val="0"/>
          <w:divBdr>
            <w:top w:val="none" w:sz="0" w:space="0" w:color="auto"/>
            <w:left w:val="none" w:sz="0" w:space="0" w:color="auto"/>
            <w:bottom w:val="none" w:sz="0" w:space="0" w:color="auto"/>
            <w:right w:val="none" w:sz="0" w:space="0" w:color="auto"/>
          </w:divBdr>
        </w:div>
        <w:div w:id="562373951">
          <w:marLeft w:val="640"/>
          <w:marRight w:val="0"/>
          <w:marTop w:val="0"/>
          <w:marBottom w:val="0"/>
          <w:divBdr>
            <w:top w:val="none" w:sz="0" w:space="0" w:color="auto"/>
            <w:left w:val="none" w:sz="0" w:space="0" w:color="auto"/>
            <w:bottom w:val="none" w:sz="0" w:space="0" w:color="auto"/>
            <w:right w:val="none" w:sz="0" w:space="0" w:color="auto"/>
          </w:divBdr>
        </w:div>
      </w:divsChild>
    </w:div>
    <w:div w:id="539561113">
      <w:bodyDiv w:val="1"/>
      <w:marLeft w:val="0"/>
      <w:marRight w:val="0"/>
      <w:marTop w:val="0"/>
      <w:marBottom w:val="0"/>
      <w:divBdr>
        <w:top w:val="none" w:sz="0" w:space="0" w:color="auto"/>
        <w:left w:val="none" w:sz="0" w:space="0" w:color="auto"/>
        <w:bottom w:val="none" w:sz="0" w:space="0" w:color="auto"/>
        <w:right w:val="none" w:sz="0" w:space="0" w:color="auto"/>
      </w:divBdr>
    </w:div>
    <w:div w:id="542449619">
      <w:bodyDiv w:val="1"/>
      <w:marLeft w:val="0"/>
      <w:marRight w:val="0"/>
      <w:marTop w:val="0"/>
      <w:marBottom w:val="0"/>
      <w:divBdr>
        <w:top w:val="none" w:sz="0" w:space="0" w:color="auto"/>
        <w:left w:val="none" w:sz="0" w:space="0" w:color="auto"/>
        <w:bottom w:val="none" w:sz="0" w:space="0" w:color="auto"/>
        <w:right w:val="none" w:sz="0" w:space="0" w:color="auto"/>
      </w:divBdr>
    </w:div>
    <w:div w:id="547255494">
      <w:bodyDiv w:val="1"/>
      <w:marLeft w:val="0"/>
      <w:marRight w:val="0"/>
      <w:marTop w:val="0"/>
      <w:marBottom w:val="0"/>
      <w:divBdr>
        <w:top w:val="none" w:sz="0" w:space="0" w:color="auto"/>
        <w:left w:val="none" w:sz="0" w:space="0" w:color="auto"/>
        <w:bottom w:val="none" w:sz="0" w:space="0" w:color="auto"/>
        <w:right w:val="none" w:sz="0" w:space="0" w:color="auto"/>
      </w:divBdr>
    </w:div>
    <w:div w:id="548344237">
      <w:bodyDiv w:val="1"/>
      <w:marLeft w:val="0"/>
      <w:marRight w:val="0"/>
      <w:marTop w:val="0"/>
      <w:marBottom w:val="0"/>
      <w:divBdr>
        <w:top w:val="none" w:sz="0" w:space="0" w:color="auto"/>
        <w:left w:val="none" w:sz="0" w:space="0" w:color="auto"/>
        <w:bottom w:val="none" w:sz="0" w:space="0" w:color="auto"/>
        <w:right w:val="none" w:sz="0" w:space="0" w:color="auto"/>
      </w:divBdr>
    </w:div>
    <w:div w:id="554002506">
      <w:bodyDiv w:val="1"/>
      <w:marLeft w:val="0"/>
      <w:marRight w:val="0"/>
      <w:marTop w:val="0"/>
      <w:marBottom w:val="0"/>
      <w:divBdr>
        <w:top w:val="none" w:sz="0" w:space="0" w:color="auto"/>
        <w:left w:val="none" w:sz="0" w:space="0" w:color="auto"/>
        <w:bottom w:val="none" w:sz="0" w:space="0" w:color="auto"/>
        <w:right w:val="none" w:sz="0" w:space="0" w:color="auto"/>
      </w:divBdr>
    </w:div>
    <w:div w:id="555970832">
      <w:bodyDiv w:val="1"/>
      <w:marLeft w:val="0"/>
      <w:marRight w:val="0"/>
      <w:marTop w:val="0"/>
      <w:marBottom w:val="0"/>
      <w:divBdr>
        <w:top w:val="none" w:sz="0" w:space="0" w:color="auto"/>
        <w:left w:val="none" w:sz="0" w:space="0" w:color="auto"/>
        <w:bottom w:val="none" w:sz="0" w:space="0" w:color="auto"/>
        <w:right w:val="none" w:sz="0" w:space="0" w:color="auto"/>
      </w:divBdr>
    </w:div>
    <w:div w:id="556942805">
      <w:bodyDiv w:val="1"/>
      <w:marLeft w:val="0"/>
      <w:marRight w:val="0"/>
      <w:marTop w:val="0"/>
      <w:marBottom w:val="0"/>
      <w:divBdr>
        <w:top w:val="none" w:sz="0" w:space="0" w:color="auto"/>
        <w:left w:val="none" w:sz="0" w:space="0" w:color="auto"/>
        <w:bottom w:val="none" w:sz="0" w:space="0" w:color="auto"/>
        <w:right w:val="none" w:sz="0" w:space="0" w:color="auto"/>
      </w:divBdr>
      <w:divsChild>
        <w:div w:id="1940286112">
          <w:marLeft w:val="480"/>
          <w:marRight w:val="0"/>
          <w:marTop w:val="0"/>
          <w:marBottom w:val="0"/>
          <w:divBdr>
            <w:top w:val="none" w:sz="0" w:space="0" w:color="auto"/>
            <w:left w:val="none" w:sz="0" w:space="0" w:color="auto"/>
            <w:bottom w:val="none" w:sz="0" w:space="0" w:color="auto"/>
            <w:right w:val="none" w:sz="0" w:space="0" w:color="auto"/>
          </w:divBdr>
        </w:div>
        <w:div w:id="474446138">
          <w:marLeft w:val="480"/>
          <w:marRight w:val="0"/>
          <w:marTop w:val="0"/>
          <w:marBottom w:val="0"/>
          <w:divBdr>
            <w:top w:val="none" w:sz="0" w:space="0" w:color="auto"/>
            <w:left w:val="none" w:sz="0" w:space="0" w:color="auto"/>
            <w:bottom w:val="none" w:sz="0" w:space="0" w:color="auto"/>
            <w:right w:val="none" w:sz="0" w:space="0" w:color="auto"/>
          </w:divBdr>
        </w:div>
        <w:div w:id="586623067">
          <w:marLeft w:val="480"/>
          <w:marRight w:val="0"/>
          <w:marTop w:val="0"/>
          <w:marBottom w:val="0"/>
          <w:divBdr>
            <w:top w:val="none" w:sz="0" w:space="0" w:color="auto"/>
            <w:left w:val="none" w:sz="0" w:space="0" w:color="auto"/>
            <w:bottom w:val="none" w:sz="0" w:space="0" w:color="auto"/>
            <w:right w:val="none" w:sz="0" w:space="0" w:color="auto"/>
          </w:divBdr>
        </w:div>
        <w:div w:id="2003852159">
          <w:marLeft w:val="480"/>
          <w:marRight w:val="0"/>
          <w:marTop w:val="0"/>
          <w:marBottom w:val="0"/>
          <w:divBdr>
            <w:top w:val="none" w:sz="0" w:space="0" w:color="auto"/>
            <w:left w:val="none" w:sz="0" w:space="0" w:color="auto"/>
            <w:bottom w:val="none" w:sz="0" w:space="0" w:color="auto"/>
            <w:right w:val="none" w:sz="0" w:space="0" w:color="auto"/>
          </w:divBdr>
        </w:div>
        <w:div w:id="1464926328">
          <w:marLeft w:val="480"/>
          <w:marRight w:val="0"/>
          <w:marTop w:val="0"/>
          <w:marBottom w:val="0"/>
          <w:divBdr>
            <w:top w:val="none" w:sz="0" w:space="0" w:color="auto"/>
            <w:left w:val="none" w:sz="0" w:space="0" w:color="auto"/>
            <w:bottom w:val="none" w:sz="0" w:space="0" w:color="auto"/>
            <w:right w:val="none" w:sz="0" w:space="0" w:color="auto"/>
          </w:divBdr>
        </w:div>
        <w:div w:id="455491280">
          <w:marLeft w:val="480"/>
          <w:marRight w:val="0"/>
          <w:marTop w:val="0"/>
          <w:marBottom w:val="0"/>
          <w:divBdr>
            <w:top w:val="none" w:sz="0" w:space="0" w:color="auto"/>
            <w:left w:val="none" w:sz="0" w:space="0" w:color="auto"/>
            <w:bottom w:val="none" w:sz="0" w:space="0" w:color="auto"/>
            <w:right w:val="none" w:sz="0" w:space="0" w:color="auto"/>
          </w:divBdr>
        </w:div>
        <w:div w:id="1082147022">
          <w:marLeft w:val="480"/>
          <w:marRight w:val="0"/>
          <w:marTop w:val="0"/>
          <w:marBottom w:val="0"/>
          <w:divBdr>
            <w:top w:val="none" w:sz="0" w:space="0" w:color="auto"/>
            <w:left w:val="none" w:sz="0" w:space="0" w:color="auto"/>
            <w:bottom w:val="none" w:sz="0" w:space="0" w:color="auto"/>
            <w:right w:val="none" w:sz="0" w:space="0" w:color="auto"/>
          </w:divBdr>
        </w:div>
        <w:div w:id="269288412">
          <w:marLeft w:val="480"/>
          <w:marRight w:val="0"/>
          <w:marTop w:val="0"/>
          <w:marBottom w:val="0"/>
          <w:divBdr>
            <w:top w:val="none" w:sz="0" w:space="0" w:color="auto"/>
            <w:left w:val="none" w:sz="0" w:space="0" w:color="auto"/>
            <w:bottom w:val="none" w:sz="0" w:space="0" w:color="auto"/>
            <w:right w:val="none" w:sz="0" w:space="0" w:color="auto"/>
          </w:divBdr>
        </w:div>
        <w:div w:id="1834761518">
          <w:marLeft w:val="480"/>
          <w:marRight w:val="0"/>
          <w:marTop w:val="0"/>
          <w:marBottom w:val="0"/>
          <w:divBdr>
            <w:top w:val="none" w:sz="0" w:space="0" w:color="auto"/>
            <w:left w:val="none" w:sz="0" w:space="0" w:color="auto"/>
            <w:bottom w:val="none" w:sz="0" w:space="0" w:color="auto"/>
            <w:right w:val="none" w:sz="0" w:space="0" w:color="auto"/>
          </w:divBdr>
        </w:div>
        <w:div w:id="817307874">
          <w:marLeft w:val="480"/>
          <w:marRight w:val="0"/>
          <w:marTop w:val="0"/>
          <w:marBottom w:val="0"/>
          <w:divBdr>
            <w:top w:val="none" w:sz="0" w:space="0" w:color="auto"/>
            <w:left w:val="none" w:sz="0" w:space="0" w:color="auto"/>
            <w:bottom w:val="none" w:sz="0" w:space="0" w:color="auto"/>
            <w:right w:val="none" w:sz="0" w:space="0" w:color="auto"/>
          </w:divBdr>
        </w:div>
        <w:div w:id="662704688">
          <w:marLeft w:val="480"/>
          <w:marRight w:val="0"/>
          <w:marTop w:val="0"/>
          <w:marBottom w:val="0"/>
          <w:divBdr>
            <w:top w:val="none" w:sz="0" w:space="0" w:color="auto"/>
            <w:left w:val="none" w:sz="0" w:space="0" w:color="auto"/>
            <w:bottom w:val="none" w:sz="0" w:space="0" w:color="auto"/>
            <w:right w:val="none" w:sz="0" w:space="0" w:color="auto"/>
          </w:divBdr>
        </w:div>
        <w:div w:id="1575167571">
          <w:marLeft w:val="480"/>
          <w:marRight w:val="0"/>
          <w:marTop w:val="0"/>
          <w:marBottom w:val="0"/>
          <w:divBdr>
            <w:top w:val="none" w:sz="0" w:space="0" w:color="auto"/>
            <w:left w:val="none" w:sz="0" w:space="0" w:color="auto"/>
            <w:bottom w:val="none" w:sz="0" w:space="0" w:color="auto"/>
            <w:right w:val="none" w:sz="0" w:space="0" w:color="auto"/>
          </w:divBdr>
        </w:div>
        <w:div w:id="1062601863">
          <w:marLeft w:val="480"/>
          <w:marRight w:val="0"/>
          <w:marTop w:val="0"/>
          <w:marBottom w:val="0"/>
          <w:divBdr>
            <w:top w:val="none" w:sz="0" w:space="0" w:color="auto"/>
            <w:left w:val="none" w:sz="0" w:space="0" w:color="auto"/>
            <w:bottom w:val="none" w:sz="0" w:space="0" w:color="auto"/>
            <w:right w:val="none" w:sz="0" w:space="0" w:color="auto"/>
          </w:divBdr>
        </w:div>
        <w:div w:id="1201019592">
          <w:marLeft w:val="480"/>
          <w:marRight w:val="0"/>
          <w:marTop w:val="0"/>
          <w:marBottom w:val="0"/>
          <w:divBdr>
            <w:top w:val="none" w:sz="0" w:space="0" w:color="auto"/>
            <w:left w:val="none" w:sz="0" w:space="0" w:color="auto"/>
            <w:bottom w:val="none" w:sz="0" w:space="0" w:color="auto"/>
            <w:right w:val="none" w:sz="0" w:space="0" w:color="auto"/>
          </w:divBdr>
        </w:div>
        <w:div w:id="1171065088">
          <w:marLeft w:val="480"/>
          <w:marRight w:val="0"/>
          <w:marTop w:val="0"/>
          <w:marBottom w:val="0"/>
          <w:divBdr>
            <w:top w:val="none" w:sz="0" w:space="0" w:color="auto"/>
            <w:left w:val="none" w:sz="0" w:space="0" w:color="auto"/>
            <w:bottom w:val="none" w:sz="0" w:space="0" w:color="auto"/>
            <w:right w:val="none" w:sz="0" w:space="0" w:color="auto"/>
          </w:divBdr>
        </w:div>
        <w:div w:id="67506353">
          <w:marLeft w:val="480"/>
          <w:marRight w:val="0"/>
          <w:marTop w:val="0"/>
          <w:marBottom w:val="0"/>
          <w:divBdr>
            <w:top w:val="none" w:sz="0" w:space="0" w:color="auto"/>
            <w:left w:val="none" w:sz="0" w:space="0" w:color="auto"/>
            <w:bottom w:val="none" w:sz="0" w:space="0" w:color="auto"/>
            <w:right w:val="none" w:sz="0" w:space="0" w:color="auto"/>
          </w:divBdr>
        </w:div>
        <w:div w:id="1647120999">
          <w:marLeft w:val="480"/>
          <w:marRight w:val="0"/>
          <w:marTop w:val="0"/>
          <w:marBottom w:val="0"/>
          <w:divBdr>
            <w:top w:val="none" w:sz="0" w:space="0" w:color="auto"/>
            <w:left w:val="none" w:sz="0" w:space="0" w:color="auto"/>
            <w:bottom w:val="none" w:sz="0" w:space="0" w:color="auto"/>
            <w:right w:val="none" w:sz="0" w:space="0" w:color="auto"/>
          </w:divBdr>
        </w:div>
        <w:div w:id="1098989366">
          <w:marLeft w:val="480"/>
          <w:marRight w:val="0"/>
          <w:marTop w:val="0"/>
          <w:marBottom w:val="0"/>
          <w:divBdr>
            <w:top w:val="none" w:sz="0" w:space="0" w:color="auto"/>
            <w:left w:val="none" w:sz="0" w:space="0" w:color="auto"/>
            <w:bottom w:val="none" w:sz="0" w:space="0" w:color="auto"/>
            <w:right w:val="none" w:sz="0" w:space="0" w:color="auto"/>
          </w:divBdr>
        </w:div>
        <w:div w:id="148258129">
          <w:marLeft w:val="480"/>
          <w:marRight w:val="0"/>
          <w:marTop w:val="0"/>
          <w:marBottom w:val="0"/>
          <w:divBdr>
            <w:top w:val="none" w:sz="0" w:space="0" w:color="auto"/>
            <w:left w:val="none" w:sz="0" w:space="0" w:color="auto"/>
            <w:bottom w:val="none" w:sz="0" w:space="0" w:color="auto"/>
            <w:right w:val="none" w:sz="0" w:space="0" w:color="auto"/>
          </w:divBdr>
        </w:div>
        <w:div w:id="1003511924">
          <w:marLeft w:val="480"/>
          <w:marRight w:val="0"/>
          <w:marTop w:val="0"/>
          <w:marBottom w:val="0"/>
          <w:divBdr>
            <w:top w:val="none" w:sz="0" w:space="0" w:color="auto"/>
            <w:left w:val="none" w:sz="0" w:space="0" w:color="auto"/>
            <w:bottom w:val="none" w:sz="0" w:space="0" w:color="auto"/>
            <w:right w:val="none" w:sz="0" w:space="0" w:color="auto"/>
          </w:divBdr>
        </w:div>
        <w:div w:id="1263495591">
          <w:marLeft w:val="480"/>
          <w:marRight w:val="0"/>
          <w:marTop w:val="0"/>
          <w:marBottom w:val="0"/>
          <w:divBdr>
            <w:top w:val="none" w:sz="0" w:space="0" w:color="auto"/>
            <w:left w:val="none" w:sz="0" w:space="0" w:color="auto"/>
            <w:bottom w:val="none" w:sz="0" w:space="0" w:color="auto"/>
            <w:right w:val="none" w:sz="0" w:space="0" w:color="auto"/>
          </w:divBdr>
        </w:div>
        <w:div w:id="2039625523">
          <w:marLeft w:val="480"/>
          <w:marRight w:val="0"/>
          <w:marTop w:val="0"/>
          <w:marBottom w:val="0"/>
          <w:divBdr>
            <w:top w:val="none" w:sz="0" w:space="0" w:color="auto"/>
            <w:left w:val="none" w:sz="0" w:space="0" w:color="auto"/>
            <w:bottom w:val="none" w:sz="0" w:space="0" w:color="auto"/>
            <w:right w:val="none" w:sz="0" w:space="0" w:color="auto"/>
          </w:divBdr>
        </w:div>
        <w:div w:id="824932929">
          <w:marLeft w:val="480"/>
          <w:marRight w:val="0"/>
          <w:marTop w:val="0"/>
          <w:marBottom w:val="0"/>
          <w:divBdr>
            <w:top w:val="none" w:sz="0" w:space="0" w:color="auto"/>
            <w:left w:val="none" w:sz="0" w:space="0" w:color="auto"/>
            <w:bottom w:val="none" w:sz="0" w:space="0" w:color="auto"/>
            <w:right w:val="none" w:sz="0" w:space="0" w:color="auto"/>
          </w:divBdr>
        </w:div>
        <w:div w:id="739328033">
          <w:marLeft w:val="480"/>
          <w:marRight w:val="0"/>
          <w:marTop w:val="0"/>
          <w:marBottom w:val="0"/>
          <w:divBdr>
            <w:top w:val="none" w:sz="0" w:space="0" w:color="auto"/>
            <w:left w:val="none" w:sz="0" w:space="0" w:color="auto"/>
            <w:bottom w:val="none" w:sz="0" w:space="0" w:color="auto"/>
            <w:right w:val="none" w:sz="0" w:space="0" w:color="auto"/>
          </w:divBdr>
        </w:div>
        <w:div w:id="1174102139">
          <w:marLeft w:val="480"/>
          <w:marRight w:val="0"/>
          <w:marTop w:val="0"/>
          <w:marBottom w:val="0"/>
          <w:divBdr>
            <w:top w:val="none" w:sz="0" w:space="0" w:color="auto"/>
            <w:left w:val="none" w:sz="0" w:space="0" w:color="auto"/>
            <w:bottom w:val="none" w:sz="0" w:space="0" w:color="auto"/>
            <w:right w:val="none" w:sz="0" w:space="0" w:color="auto"/>
          </w:divBdr>
        </w:div>
        <w:div w:id="751004734">
          <w:marLeft w:val="480"/>
          <w:marRight w:val="0"/>
          <w:marTop w:val="0"/>
          <w:marBottom w:val="0"/>
          <w:divBdr>
            <w:top w:val="none" w:sz="0" w:space="0" w:color="auto"/>
            <w:left w:val="none" w:sz="0" w:space="0" w:color="auto"/>
            <w:bottom w:val="none" w:sz="0" w:space="0" w:color="auto"/>
            <w:right w:val="none" w:sz="0" w:space="0" w:color="auto"/>
          </w:divBdr>
        </w:div>
        <w:div w:id="624390955">
          <w:marLeft w:val="480"/>
          <w:marRight w:val="0"/>
          <w:marTop w:val="0"/>
          <w:marBottom w:val="0"/>
          <w:divBdr>
            <w:top w:val="none" w:sz="0" w:space="0" w:color="auto"/>
            <w:left w:val="none" w:sz="0" w:space="0" w:color="auto"/>
            <w:bottom w:val="none" w:sz="0" w:space="0" w:color="auto"/>
            <w:right w:val="none" w:sz="0" w:space="0" w:color="auto"/>
          </w:divBdr>
        </w:div>
        <w:div w:id="96677454">
          <w:marLeft w:val="480"/>
          <w:marRight w:val="0"/>
          <w:marTop w:val="0"/>
          <w:marBottom w:val="0"/>
          <w:divBdr>
            <w:top w:val="none" w:sz="0" w:space="0" w:color="auto"/>
            <w:left w:val="none" w:sz="0" w:space="0" w:color="auto"/>
            <w:bottom w:val="none" w:sz="0" w:space="0" w:color="auto"/>
            <w:right w:val="none" w:sz="0" w:space="0" w:color="auto"/>
          </w:divBdr>
        </w:div>
        <w:div w:id="271669645">
          <w:marLeft w:val="480"/>
          <w:marRight w:val="0"/>
          <w:marTop w:val="0"/>
          <w:marBottom w:val="0"/>
          <w:divBdr>
            <w:top w:val="none" w:sz="0" w:space="0" w:color="auto"/>
            <w:left w:val="none" w:sz="0" w:space="0" w:color="auto"/>
            <w:bottom w:val="none" w:sz="0" w:space="0" w:color="auto"/>
            <w:right w:val="none" w:sz="0" w:space="0" w:color="auto"/>
          </w:divBdr>
        </w:div>
        <w:div w:id="1587376863">
          <w:marLeft w:val="480"/>
          <w:marRight w:val="0"/>
          <w:marTop w:val="0"/>
          <w:marBottom w:val="0"/>
          <w:divBdr>
            <w:top w:val="none" w:sz="0" w:space="0" w:color="auto"/>
            <w:left w:val="none" w:sz="0" w:space="0" w:color="auto"/>
            <w:bottom w:val="none" w:sz="0" w:space="0" w:color="auto"/>
            <w:right w:val="none" w:sz="0" w:space="0" w:color="auto"/>
          </w:divBdr>
        </w:div>
        <w:div w:id="148255394">
          <w:marLeft w:val="480"/>
          <w:marRight w:val="0"/>
          <w:marTop w:val="0"/>
          <w:marBottom w:val="0"/>
          <w:divBdr>
            <w:top w:val="none" w:sz="0" w:space="0" w:color="auto"/>
            <w:left w:val="none" w:sz="0" w:space="0" w:color="auto"/>
            <w:bottom w:val="none" w:sz="0" w:space="0" w:color="auto"/>
            <w:right w:val="none" w:sz="0" w:space="0" w:color="auto"/>
          </w:divBdr>
        </w:div>
        <w:div w:id="1817331510">
          <w:marLeft w:val="480"/>
          <w:marRight w:val="0"/>
          <w:marTop w:val="0"/>
          <w:marBottom w:val="0"/>
          <w:divBdr>
            <w:top w:val="none" w:sz="0" w:space="0" w:color="auto"/>
            <w:left w:val="none" w:sz="0" w:space="0" w:color="auto"/>
            <w:bottom w:val="none" w:sz="0" w:space="0" w:color="auto"/>
            <w:right w:val="none" w:sz="0" w:space="0" w:color="auto"/>
          </w:divBdr>
        </w:div>
        <w:div w:id="1957518473">
          <w:marLeft w:val="480"/>
          <w:marRight w:val="0"/>
          <w:marTop w:val="0"/>
          <w:marBottom w:val="0"/>
          <w:divBdr>
            <w:top w:val="none" w:sz="0" w:space="0" w:color="auto"/>
            <w:left w:val="none" w:sz="0" w:space="0" w:color="auto"/>
            <w:bottom w:val="none" w:sz="0" w:space="0" w:color="auto"/>
            <w:right w:val="none" w:sz="0" w:space="0" w:color="auto"/>
          </w:divBdr>
        </w:div>
        <w:div w:id="719016255">
          <w:marLeft w:val="480"/>
          <w:marRight w:val="0"/>
          <w:marTop w:val="0"/>
          <w:marBottom w:val="0"/>
          <w:divBdr>
            <w:top w:val="none" w:sz="0" w:space="0" w:color="auto"/>
            <w:left w:val="none" w:sz="0" w:space="0" w:color="auto"/>
            <w:bottom w:val="none" w:sz="0" w:space="0" w:color="auto"/>
            <w:right w:val="none" w:sz="0" w:space="0" w:color="auto"/>
          </w:divBdr>
        </w:div>
        <w:div w:id="1684816882">
          <w:marLeft w:val="480"/>
          <w:marRight w:val="0"/>
          <w:marTop w:val="0"/>
          <w:marBottom w:val="0"/>
          <w:divBdr>
            <w:top w:val="none" w:sz="0" w:space="0" w:color="auto"/>
            <w:left w:val="none" w:sz="0" w:space="0" w:color="auto"/>
            <w:bottom w:val="none" w:sz="0" w:space="0" w:color="auto"/>
            <w:right w:val="none" w:sz="0" w:space="0" w:color="auto"/>
          </w:divBdr>
        </w:div>
        <w:div w:id="29305790">
          <w:marLeft w:val="480"/>
          <w:marRight w:val="0"/>
          <w:marTop w:val="0"/>
          <w:marBottom w:val="0"/>
          <w:divBdr>
            <w:top w:val="none" w:sz="0" w:space="0" w:color="auto"/>
            <w:left w:val="none" w:sz="0" w:space="0" w:color="auto"/>
            <w:bottom w:val="none" w:sz="0" w:space="0" w:color="auto"/>
            <w:right w:val="none" w:sz="0" w:space="0" w:color="auto"/>
          </w:divBdr>
        </w:div>
        <w:div w:id="1213888790">
          <w:marLeft w:val="480"/>
          <w:marRight w:val="0"/>
          <w:marTop w:val="0"/>
          <w:marBottom w:val="0"/>
          <w:divBdr>
            <w:top w:val="none" w:sz="0" w:space="0" w:color="auto"/>
            <w:left w:val="none" w:sz="0" w:space="0" w:color="auto"/>
            <w:bottom w:val="none" w:sz="0" w:space="0" w:color="auto"/>
            <w:right w:val="none" w:sz="0" w:space="0" w:color="auto"/>
          </w:divBdr>
        </w:div>
        <w:div w:id="1788892380">
          <w:marLeft w:val="480"/>
          <w:marRight w:val="0"/>
          <w:marTop w:val="0"/>
          <w:marBottom w:val="0"/>
          <w:divBdr>
            <w:top w:val="none" w:sz="0" w:space="0" w:color="auto"/>
            <w:left w:val="none" w:sz="0" w:space="0" w:color="auto"/>
            <w:bottom w:val="none" w:sz="0" w:space="0" w:color="auto"/>
            <w:right w:val="none" w:sz="0" w:space="0" w:color="auto"/>
          </w:divBdr>
        </w:div>
        <w:div w:id="1997610723">
          <w:marLeft w:val="480"/>
          <w:marRight w:val="0"/>
          <w:marTop w:val="0"/>
          <w:marBottom w:val="0"/>
          <w:divBdr>
            <w:top w:val="none" w:sz="0" w:space="0" w:color="auto"/>
            <w:left w:val="none" w:sz="0" w:space="0" w:color="auto"/>
            <w:bottom w:val="none" w:sz="0" w:space="0" w:color="auto"/>
            <w:right w:val="none" w:sz="0" w:space="0" w:color="auto"/>
          </w:divBdr>
        </w:div>
        <w:div w:id="526985118">
          <w:marLeft w:val="480"/>
          <w:marRight w:val="0"/>
          <w:marTop w:val="0"/>
          <w:marBottom w:val="0"/>
          <w:divBdr>
            <w:top w:val="none" w:sz="0" w:space="0" w:color="auto"/>
            <w:left w:val="none" w:sz="0" w:space="0" w:color="auto"/>
            <w:bottom w:val="none" w:sz="0" w:space="0" w:color="auto"/>
            <w:right w:val="none" w:sz="0" w:space="0" w:color="auto"/>
          </w:divBdr>
        </w:div>
        <w:div w:id="51470055">
          <w:marLeft w:val="480"/>
          <w:marRight w:val="0"/>
          <w:marTop w:val="0"/>
          <w:marBottom w:val="0"/>
          <w:divBdr>
            <w:top w:val="none" w:sz="0" w:space="0" w:color="auto"/>
            <w:left w:val="none" w:sz="0" w:space="0" w:color="auto"/>
            <w:bottom w:val="none" w:sz="0" w:space="0" w:color="auto"/>
            <w:right w:val="none" w:sz="0" w:space="0" w:color="auto"/>
          </w:divBdr>
        </w:div>
        <w:div w:id="1818496097">
          <w:marLeft w:val="480"/>
          <w:marRight w:val="0"/>
          <w:marTop w:val="0"/>
          <w:marBottom w:val="0"/>
          <w:divBdr>
            <w:top w:val="none" w:sz="0" w:space="0" w:color="auto"/>
            <w:left w:val="none" w:sz="0" w:space="0" w:color="auto"/>
            <w:bottom w:val="none" w:sz="0" w:space="0" w:color="auto"/>
            <w:right w:val="none" w:sz="0" w:space="0" w:color="auto"/>
          </w:divBdr>
        </w:div>
        <w:div w:id="1319726324">
          <w:marLeft w:val="480"/>
          <w:marRight w:val="0"/>
          <w:marTop w:val="0"/>
          <w:marBottom w:val="0"/>
          <w:divBdr>
            <w:top w:val="none" w:sz="0" w:space="0" w:color="auto"/>
            <w:left w:val="none" w:sz="0" w:space="0" w:color="auto"/>
            <w:bottom w:val="none" w:sz="0" w:space="0" w:color="auto"/>
            <w:right w:val="none" w:sz="0" w:space="0" w:color="auto"/>
          </w:divBdr>
        </w:div>
        <w:div w:id="1623414042">
          <w:marLeft w:val="480"/>
          <w:marRight w:val="0"/>
          <w:marTop w:val="0"/>
          <w:marBottom w:val="0"/>
          <w:divBdr>
            <w:top w:val="none" w:sz="0" w:space="0" w:color="auto"/>
            <w:left w:val="none" w:sz="0" w:space="0" w:color="auto"/>
            <w:bottom w:val="none" w:sz="0" w:space="0" w:color="auto"/>
            <w:right w:val="none" w:sz="0" w:space="0" w:color="auto"/>
          </w:divBdr>
        </w:div>
        <w:div w:id="1955407144">
          <w:marLeft w:val="480"/>
          <w:marRight w:val="0"/>
          <w:marTop w:val="0"/>
          <w:marBottom w:val="0"/>
          <w:divBdr>
            <w:top w:val="none" w:sz="0" w:space="0" w:color="auto"/>
            <w:left w:val="none" w:sz="0" w:space="0" w:color="auto"/>
            <w:bottom w:val="none" w:sz="0" w:space="0" w:color="auto"/>
            <w:right w:val="none" w:sz="0" w:space="0" w:color="auto"/>
          </w:divBdr>
        </w:div>
        <w:div w:id="106236998">
          <w:marLeft w:val="480"/>
          <w:marRight w:val="0"/>
          <w:marTop w:val="0"/>
          <w:marBottom w:val="0"/>
          <w:divBdr>
            <w:top w:val="none" w:sz="0" w:space="0" w:color="auto"/>
            <w:left w:val="none" w:sz="0" w:space="0" w:color="auto"/>
            <w:bottom w:val="none" w:sz="0" w:space="0" w:color="auto"/>
            <w:right w:val="none" w:sz="0" w:space="0" w:color="auto"/>
          </w:divBdr>
        </w:div>
        <w:div w:id="250089577">
          <w:marLeft w:val="480"/>
          <w:marRight w:val="0"/>
          <w:marTop w:val="0"/>
          <w:marBottom w:val="0"/>
          <w:divBdr>
            <w:top w:val="none" w:sz="0" w:space="0" w:color="auto"/>
            <w:left w:val="none" w:sz="0" w:space="0" w:color="auto"/>
            <w:bottom w:val="none" w:sz="0" w:space="0" w:color="auto"/>
            <w:right w:val="none" w:sz="0" w:space="0" w:color="auto"/>
          </w:divBdr>
        </w:div>
        <w:div w:id="1911847081">
          <w:marLeft w:val="480"/>
          <w:marRight w:val="0"/>
          <w:marTop w:val="0"/>
          <w:marBottom w:val="0"/>
          <w:divBdr>
            <w:top w:val="none" w:sz="0" w:space="0" w:color="auto"/>
            <w:left w:val="none" w:sz="0" w:space="0" w:color="auto"/>
            <w:bottom w:val="none" w:sz="0" w:space="0" w:color="auto"/>
            <w:right w:val="none" w:sz="0" w:space="0" w:color="auto"/>
          </w:divBdr>
        </w:div>
        <w:div w:id="1153062425">
          <w:marLeft w:val="480"/>
          <w:marRight w:val="0"/>
          <w:marTop w:val="0"/>
          <w:marBottom w:val="0"/>
          <w:divBdr>
            <w:top w:val="none" w:sz="0" w:space="0" w:color="auto"/>
            <w:left w:val="none" w:sz="0" w:space="0" w:color="auto"/>
            <w:bottom w:val="none" w:sz="0" w:space="0" w:color="auto"/>
            <w:right w:val="none" w:sz="0" w:space="0" w:color="auto"/>
          </w:divBdr>
        </w:div>
        <w:div w:id="1571774208">
          <w:marLeft w:val="480"/>
          <w:marRight w:val="0"/>
          <w:marTop w:val="0"/>
          <w:marBottom w:val="0"/>
          <w:divBdr>
            <w:top w:val="none" w:sz="0" w:space="0" w:color="auto"/>
            <w:left w:val="none" w:sz="0" w:space="0" w:color="auto"/>
            <w:bottom w:val="none" w:sz="0" w:space="0" w:color="auto"/>
            <w:right w:val="none" w:sz="0" w:space="0" w:color="auto"/>
          </w:divBdr>
        </w:div>
        <w:div w:id="459810732">
          <w:marLeft w:val="480"/>
          <w:marRight w:val="0"/>
          <w:marTop w:val="0"/>
          <w:marBottom w:val="0"/>
          <w:divBdr>
            <w:top w:val="none" w:sz="0" w:space="0" w:color="auto"/>
            <w:left w:val="none" w:sz="0" w:space="0" w:color="auto"/>
            <w:bottom w:val="none" w:sz="0" w:space="0" w:color="auto"/>
            <w:right w:val="none" w:sz="0" w:space="0" w:color="auto"/>
          </w:divBdr>
        </w:div>
        <w:div w:id="249167936">
          <w:marLeft w:val="480"/>
          <w:marRight w:val="0"/>
          <w:marTop w:val="0"/>
          <w:marBottom w:val="0"/>
          <w:divBdr>
            <w:top w:val="none" w:sz="0" w:space="0" w:color="auto"/>
            <w:left w:val="none" w:sz="0" w:space="0" w:color="auto"/>
            <w:bottom w:val="none" w:sz="0" w:space="0" w:color="auto"/>
            <w:right w:val="none" w:sz="0" w:space="0" w:color="auto"/>
          </w:divBdr>
        </w:div>
        <w:div w:id="1789929184">
          <w:marLeft w:val="480"/>
          <w:marRight w:val="0"/>
          <w:marTop w:val="0"/>
          <w:marBottom w:val="0"/>
          <w:divBdr>
            <w:top w:val="none" w:sz="0" w:space="0" w:color="auto"/>
            <w:left w:val="none" w:sz="0" w:space="0" w:color="auto"/>
            <w:bottom w:val="none" w:sz="0" w:space="0" w:color="auto"/>
            <w:right w:val="none" w:sz="0" w:space="0" w:color="auto"/>
          </w:divBdr>
        </w:div>
        <w:div w:id="1465150088">
          <w:marLeft w:val="480"/>
          <w:marRight w:val="0"/>
          <w:marTop w:val="0"/>
          <w:marBottom w:val="0"/>
          <w:divBdr>
            <w:top w:val="none" w:sz="0" w:space="0" w:color="auto"/>
            <w:left w:val="none" w:sz="0" w:space="0" w:color="auto"/>
            <w:bottom w:val="none" w:sz="0" w:space="0" w:color="auto"/>
            <w:right w:val="none" w:sz="0" w:space="0" w:color="auto"/>
          </w:divBdr>
        </w:div>
        <w:div w:id="650328920">
          <w:marLeft w:val="480"/>
          <w:marRight w:val="0"/>
          <w:marTop w:val="0"/>
          <w:marBottom w:val="0"/>
          <w:divBdr>
            <w:top w:val="none" w:sz="0" w:space="0" w:color="auto"/>
            <w:left w:val="none" w:sz="0" w:space="0" w:color="auto"/>
            <w:bottom w:val="none" w:sz="0" w:space="0" w:color="auto"/>
            <w:right w:val="none" w:sz="0" w:space="0" w:color="auto"/>
          </w:divBdr>
        </w:div>
        <w:div w:id="899631945">
          <w:marLeft w:val="480"/>
          <w:marRight w:val="0"/>
          <w:marTop w:val="0"/>
          <w:marBottom w:val="0"/>
          <w:divBdr>
            <w:top w:val="none" w:sz="0" w:space="0" w:color="auto"/>
            <w:left w:val="none" w:sz="0" w:space="0" w:color="auto"/>
            <w:bottom w:val="none" w:sz="0" w:space="0" w:color="auto"/>
            <w:right w:val="none" w:sz="0" w:space="0" w:color="auto"/>
          </w:divBdr>
        </w:div>
        <w:div w:id="945892600">
          <w:marLeft w:val="480"/>
          <w:marRight w:val="0"/>
          <w:marTop w:val="0"/>
          <w:marBottom w:val="0"/>
          <w:divBdr>
            <w:top w:val="none" w:sz="0" w:space="0" w:color="auto"/>
            <w:left w:val="none" w:sz="0" w:space="0" w:color="auto"/>
            <w:bottom w:val="none" w:sz="0" w:space="0" w:color="auto"/>
            <w:right w:val="none" w:sz="0" w:space="0" w:color="auto"/>
          </w:divBdr>
        </w:div>
        <w:div w:id="1108816974">
          <w:marLeft w:val="480"/>
          <w:marRight w:val="0"/>
          <w:marTop w:val="0"/>
          <w:marBottom w:val="0"/>
          <w:divBdr>
            <w:top w:val="none" w:sz="0" w:space="0" w:color="auto"/>
            <w:left w:val="none" w:sz="0" w:space="0" w:color="auto"/>
            <w:bottom w:val="none" w:sz="0" w:space="0" w:color="auto"/>
            <w:right w:val="none" w:sz="0" w:space="0" w:color="auto"/>
          </w:divBdr>
        </w:div>
        <w:div w:id="1708992899">
          <w:marLeft w:val="480"/>
          <w:marRight w:val="0"/>
          <w:marTop w:val="0"/>
          <w:marBottom w:val="0"/>
          <w:divBdr>
            <w:top w:val="none" w:sz="0" w:space="0" w:color="auto"/>
            <w:left w:val="none" w:sz="0" w:space="0" w:color="auto"/>
            <w:bottom w:val="none" w:sz="0" w:space="0" w:color="auto"/>
            <w:right w:val="none" w:sz="0" w:space="0" w:color="auto"/>
          </w:divBdr>
        </w:div>
        <w:div w:id="1955863118">
          <w:marLeft w:val="480"/>
          <w:marRight w:val="0"/>
          <w:marTop w:val="0"/>
          <w:marBottom w:val="0"/>
          <w:divBdr>
            <w:top w:val="none" w:sz="0" w:space="0" w:color="auto"/>
            <w:left w:val="none" w:sz="0" w:space="0" w:color="auto"/>
            <w:bottom w:val="none" w:sz="0" w:space="0" w:color="auto"/>
            <w:right w:val="none" w:sz="0" w:space="0" w:color="auto"/>
          </w:divBdr>
        </w:div>
      </w:divsChild>
    </w:div>
    <w:div w:id="561521222">
      <w:bodyDiv w:val="1"/>
      <w:marLeft w:val="0"/>
      <w:marRight w:val="0"/>
      <w:marTop w:val="0"/>
      <w:marBottom w:val="0"/>
      <w:divBdr>
        <w:top w:val="none" w:sz="0" w:space="0" w:color="auto"/>
        <w:left w:val="none" w:sz="0" w:space="0" w:color="auto"/>
        <w:bottom w:val="none" w:sz="0" w:space="0" w:color="auto"/>
        <w:right w:val="none" w:sz="0" w:space="0" w:color="auto"/>
      </w:divBdr>
      <w:divsChild>
        <w:div w:id="2144273790">
          <w:marLeft w:val="480"/>
          <w:marRight w:val="0"/>
          <w:marTop w:val="0"/>
          <w:marBottom w:val="0"/>
          <w:divBdr>
            <w:top w:val="none" w:sz="0" w:space="0" w:color="auto"/>
            <w:left w:val="none" w:sz="0" w:space="0" w:color="auto"/>
            <w:bottom w:val="none" w:sz="0" w:space="0" w:color="auto"/>
            <w:right w:val="none" w:sz="0" w:space="0" w:color="auto"/>
          </w:divBdr>
        </w:div>
        <w:div w:id="228227287">
          <w:marLeft w:val="480"/>
          <w:marRight w:val="0"/>
          <w:marTop w:val="0"/>
          <w:marBottom w:val="0"/>
          <w:divBdr>
            <w:top w:val="none" w:sz="0" w:space="0" w:color="auto"/>
            <w:left w:val="none" w:sz="0" w:space="0" w:color="auto"/>
            <w:bottom w:val="none" w:sz="0" w:space="0" w:color="auto"/>
            <w:right w:val="none" w:sz="0" w:space="0" w:color="auto"/>
          </w:divBdr>
        </w:div>
        <w:div w:id="964699757">
          <w:marLeft w:val="480"/>
          <w:marRight w:val="0"/>
          <w:marTop w:val="0"/>
          <w:marBottom w:val="0"/>
          <w:divBdr>
            <w:top w:val="none" w:sz="0" w:space="0" w:color="auto"/>
            <w:left w:val="none" w:sz="0" w:space="0" w:color="auto"/>
            <w:bottom w:val="none" w:sz="0" w:space="0" w:color="auto"/>
            <w:right w:val="none" w:sz="0" w:space="0" w:color="auto"/>
          </w:divBdr>
        </w:div>
        <w:div w:id="1915312674">
          <w:marLeft w:val="480"/>
          <w:marRight w:val="0"/>
          <w:marTop w:val="0"/>
          <w:marBottom w:val="0"/>
          <w:divBdr>
            <w:top w:val="none" w:sz="0" w:space="0" w:color="auto"/>
            <w:left w:val="none" w:sz="0" w:space="0" w:color="auto"/>
            <w:bottom w:val="none" w:sz="0" w:space="0" w:color="auto"/>
            <w:right w:val="none" w:sz="0" w:space="0" w:color="auto"/>
          </w:divBdr>
        </w:div>
        <w:div w:id="1474443033">
          <w:marLeft w:val="480"/>
          <w:marRight w:val="0"/>
          <w:marTop w:val="0"/>
          <w:marBottom w:val="0"/>
          <w:divBdr>
            <w:top w:val="none" w:sz="0" w:space="0" w:color="auto"/>
            <w:left w:val="none" w:sz="0" w:space="0" w:color="auto"/>
            <w:bottom w:val="none" w:sz="0" w:space="0" w:color="auto"/>
            <w:right w:val="none" w:sz="0" w:space="0" w:color="auto"/>
          </w:divBdr>
        </w:div>
        <w:div w:id="1991401038">
          <w:marLeft w:val="480"/>
          <w:marRight w:val="0"/>
          <w:marTop w:val="0"/>
          <w:marBottom w:val="0"/>
          <w:divBdr>
            <w:top w:val="none" w:sz="0" w:space="0" w:color="auto"/>
            <w:left w:val="none" w:sz="0" w:space="0" w:color="auto"/>
            <w:bottom w:val="none" w:sz="0" w:space="0" w:color="auto"/>
            <w:right w:val="none" w:sz="0" w:space="0" w:color="auto"/>
          </w:divBdr>
        </w:div>
        <w:div w:id="83963891">
          <w:marLeft w:val="480"/>
          <w:marRight w:val="0"/>
          <w:marTop w:val="0"/>
          <w:marBottom w:val="0"/>
          <w:divBdr>
            <w:top w:val="none" w:sz="0" w:space="0" w:color="auto"/>
            <w:left w:val="none" w:sz="0" w:space="0" w:color="auto"/>
            <w:bottom w:val="none" w:sz="0" w:space="0" w:color="auto"/>
            <w:right w:val="none" w:sz="0" w:space="0" w:color="auto"/>
          </w:divBdr>
        </w:div>
        <w:div w:id="354887784">
          <w:marLeft w:val="480"/>
          <w:marRight w:val="0"/>
          <w:marTop w:val="0"/>
          <w:marBottom w:val="0"/>
          <w:divBdr>
            <w:top w:val="none" w:sz="0" w:space="0" w:color="auto"/>
            <w:left w:val="none" w:sz="0" w:space="0" w:color="auto"/>
            <w:bottom w:val="none" w:sz="0" w:space="0" w:color="auto"/>
            <w:right w:val="none" w:sz="0" w:space="0" w:color="auto"/>
          </w:divBdr>
        </w:div>
        <w:div w:id="814687952">
          <w:marLeft w:val="480"/>
          <w:marRight w:val="0"/>
          <w:marTop w:val="0"/>
          <w:marBottom w:val="0"/>
          <w:divBdr>
            <w:top w:val="none" w:sz="0" w:space="0" w:color="auto"/>
            <w:left w:val="none" w:sz="0" w:space="0" w:color="auto"/>
            <w:bottom w:val="none" w:sz="0" w:space="0" w:color="auto"/>
            <w:right w:val="none" w:sz="0" w:space="0" w:color="auto"/>
          </w:divBdr>
        </w:div>
        <w:div w:id="453064910">
          <w:marLeft w:val="480"/>
          <w:marRight w:val="0"/>
          <w:marTop w:val="0"/>
          <w:marBottom w:val="0"/>
          <w:divBdr>
            <w:top w:val="none" w:sz="0" w:space="0" w:color="auto"/>
            <w:left w:val="none" w:sz="0" w:space="0" w:color="auto"/>
            <w:bottom w:val="none" w:sz="0" w:space="0" w:color="auto"/>
            <w:right w:val="none" w:sz="0" w:space="0" w:color="auto"/>
          </w:divBdr>
        </w:div>
        <w:div w:id="1197161189">
          <w:marLeft w:val="480"/>
          <w:marRight w:val="0"/>
          <w:marTop w:val="0"/>
          <w:marBottom w:val="0"/>
          <w:divBdr>
            <w:top w:val="none" w:sz="0" w:space="0" w:color="auto"/>
            <w:left w:val="none" w:sz="0" w:space="0" w:color="auto"/>
            <w:bottom w:val="none" w:sz="0" w:space="0" w:color="auto"/>
            <w:right w:val="none" w:sz="0" w:space="0" w:color="auto"/>
          </w:divBdr>
        </w:div>
        <w:div w:id="1178273979">
          <w:marLeft w:val="480"/>
          <w:marRight w:val="0"/>
          <w:marTop w:val="0"/>
          <w:marBottom w:val="0"/>
          <w:divBdr>
            <w:top w:val="none" w:sz="0" w:space="0" w:color="auto"/>
            <w:left w:val="none" w:sz="0" w:space="0" w:color="auto"/>
            <w:bottom w:val="none" w:sz="0" w:space="0" w:color="auto"/>
            <w:right w:val="none" w:sz="0" w:space="0" w:color="auto"/>
          </w:divBdr>
        </w:div>
        <w:div w:id="1159806378">
          <w:marLeft w:val="480"/>
          <w:marRight w:val="0"/>
          <w:marTop w:val="0"/>
          <w:marBottom w:val="0"/>
          <w:divBdr>
            <w:top w:val="none" w:sz="0" w:space="0" w:color="auto"/>
            <w:left w:val="none" w:sz="0" w:space="0" w:color="auto"/>
            <w:bottom w:val="none" w:sz="0" w:space="0" w:color="auto"/>
            <w:right w:val="none" w:sz="0" w:space="0" w:color="auto"/>
          </w:divBdr>
        </w:div>
        <w:div w:id="119538810">
          <w:marLeft w:val="480"/>
          <w:marRight w:val="0"/>
          <w:marTop w:val="0"/>
          <w:marBottom w:val="0"/>
          <w:divBdr>
            <w:top w:val="none" w:sz="0" w:space="0" w:color="auto"/>
            <w:left w:val="none" w:sz="0" w:space="0" w:color="auto"/>
            <w:bottom w:val="none" w:sz="0" w:space="0" w:color="auto"/>
            <w:right w:val="none" w:sz="0" w:space="0" w:color="auto"/>
          </w:divBdr>
        </w:div>
        <w:div w:id="1400784611">
          <w:marLeft w:val="480"/>
          <w:marRight w:val="0"/>
          <w:marTop w:val="0"/>
          <w:marBottom w:val="0"/>
          <w:divBdr>
            <w:top w:val="none" w:sz="0" w:space="0" w:color="auto"/>
            <w:left w:val="none" w:sz="0" w:space="0" w:color="auto"/>
            <w:bottom w:val="none" w:sz="0" w:space="0" w:color="auto"/>
            <w:right w:val="none" w:sz="0" w:space="0" w:color="auto"/>
          </w:divBdr>
        </w:div>
        <w:div w:id="515120200">
          <w:marLeft w:val="480"/>
          <w:marRight w:val="0"/>
          <w:marTop w:val="0"/>
          <w:marBottom w:val="0"/>
          <w:divBdr>
            <w:top w:val="none" w:sz="0" w:space="0" w:color="auto"/>
            <w:left w:val="none" w:sz="0" w:space="0" w:color="auto"/>
            <w:bottom w:val="none" w:sz="0" w:space="0" w:color="auto"/>
            <w:right w:val="none" w:sz="0" w:space="0" w:color="auto"/>
          </w:divBdr>
        </w:div>
        <w:div w:id="1690521284">
          <w:marLeft w:val="480"/>
          <w:marRight w:val="0"/>
          <w:marTop w:val="0"/>
          <w:marBottom w:val="0"/>
          <w:divBdr>
            <w:top w:val="none" w:sz="0" w:space="0" w:color="auto"/>
            <w:left w:val="none" w:sz="0" w:space="0" w:color="auto"/>
            <w:bottom w:val="none" w:sz="0" w:space="0" w:color="auto"/>
            <w:right w:val="none" w:sz="0" w:space="0" w:color="auto"/>
          </w:divBdr>
        </w:div>
        <w:div w:id="2134206475">
          <w:marLeft w:val="480"/>
          <w:marRight w:val="0"/>
          <w:marTop w:val="0"/>
          <w:marBottom w:val="0"/>
          <w:divBdr>
            <w:top w:val="none" w:sz="0" w:space="0" w:color="auto"/>
            <w:left w:val="none" w:sz="0" w:space="0" w:color="auto"/>
            <w:bottom w:val="none" w:sz="0" w:space="0" w:color="auto"/>
            <w:right w:val="none" w:sz="0" w:space="0" w:color="auto"/>
          </w:divBdr>
        </w:div>
      </w:divsChild>
    </w:div>
    <w:div w:id="564996385">
      <w:bodyDiv w:val="1"/>
      <w:marLeft w:val="0"/>
      <w:marRight w:val="0"/>
      <w:marTop w:val="0"/>
      <w:marBottom w:val="0"/>
      <w:divBdr>
        <w:top w:val="none" w:sz="0" w:space="0" w:color="auto"/>
        <w:left w:val="none" w:sz="0" w:space="0" w:color="auto"/>
        <w:bottom w:val="none" w:sz="0" w:space="0" w:color="auto"/>
        <w:right w:val="none" w:sz="0" w:space="0" w:color="auto"/>
      </w:divBdr>
      <w:divsChild>
        <w:div w:id="300112381">
          <w:marLeft w:val="480"/>
          <w:marRight w:val="0"/>
          <w:marTop w:val="0"/>
          <w:marBottom w:val="0"/>
          <w:divBdr>
            <w:top w:val="none" w:sz="0" w:space="0" w:color="auto"/>
            <w:left w:val="none" w:sz="0" w:space="0" w:color="auto"/>
            <w:bottom w:val="none" w:sz="0" w:space="0" w:color="auto"/>
            <w:right w:val="none" w:sz="0" w:space="0" w:color="auto"/>
          </w:divBdr>
        </w:div>
        <w:div w:id="1292249680">
          <w:marLeft w:val="480"/>
          <w:marRight w:val="0"/>
          <w:marTop w:val="0"/>
          <w:marBottom w:val="0"/>
          <w:divBdr>
            <w:top w:val="none" w:sz="0" w:space="0" w:color="auto"/>
            <w:left w:val="none" w:sz="0" w:space="0" w:color="auto"/>
            <w:bottom w:val="none" w:sz="0" w:space="0" w:color="auto"/>
            <w:right w:val="none" w:sz="0" w:space="0" w:color="auto"/>
          </w:divBdr>
        </w:div>
        <w:div w:id="1839997348">
          <w:marLeft w:val="480"/>
          <w:marRight w:val="0"/>
          <w:marTop w:val="0"/>
          <w:marBottom w:val="0"/>
          <w:divBdr>
            <w:top w:val="none" w:sz="0" w:space="0" w:color="auto"/>
            <w:left w:val="none" w:sz="0" w:space="0" w:color="auto"/>
            <w:bottom w:val="none" w:sz="0" w:space="0" w:color="auto"/>
            <w:right w:val="none" w:sz="0" w:space="0" w:color="auto"/>
          </w:divBdr>
        </w:div>
        <w:div w:id="1491556020">
          <w:marLeft w:val="480"/>
          <w:marRight w:val="0"/>
          <w:marTop w:val="0"/>
          <w:marBottom w:val="0"/>
          <w:divBdr>
            <w:top w:val="none" w:sz="0" w:space="0" w:color="auto"/>
            <w:left w:val="none" w:sz="0" w:space="0" w:color="auto"/>
            <w:bottom w:val="none" w:sz="0" w:space="0" w:color="auto"/>
            <w:right w:val="none" w:sz="0" w:space="0" w:color="auto"/>
          </w:divBdr>
        </w:div>
        <w:div w:id="145317320">
          <w:marLeft w:val="480"/>
          <w:marRight w:val="0"/>
          <w:marTop w:val="0"/>
          <w:marBottom w:val="0"/>
          <w:divBdr>
            <w:top w:val="none" w:sz="0" w:space="0" w:color="auto"/>
            <w:left w:val="none" w:sz="0" w:space="0" w:color="auto"/>
            <w:bottom w:val="none" w:sz="0" w:space="0" w:color="auto"/>
            <w:right w:val="none" w:sz="0" w:space="0" w:color="auto"/>
          </w:divBdr>
        </w:div>
        <w:div w:id="1380010104">
          <w:marLeft w:val="480"/>
          <w:marRight w:val="0"/>
          <w:marTop w:val="0"/>
          <w:marBottom w:val="0"/>
          <w:divBdr>
            <w:top w:val="none" w:sz="0" w:space="0" w:color="auto"/>
            <w:left w:val="none" w:sz="0" w:space="0" w:color="auto"/>
            <w:bottom w:val="none" w:sz="0" w:space="0" w:color="auto"/>
            <w:right w:val="none" w:sz="0" w:space="0" w:color="auto"/>
          </w:divBdr>
        </w:div>
        <w:div w:id="366486909">
          <w:marLeft w:val="480"/>
          <w:marRight w:val="0"/>
          <w:marTop w:val="0"/>
          <w:marBottom w:val="0"/>
          <w:divBdr>
            <w:top w:val="none" w:sz="0" w:space="0" w:color="auto"/>
            <w:left w:val="none" w:sz="0" w:space="0" w:color="auto"/>
            <w:bottom w:val="none" w:sz="0" w:space="0" w:color="auto"/>
            <w:right w:val="none" w:sz="0" w:space="0" w:color="auto"/>
          </w:divBdr>
        </w:div>
        <w:div w:id="1160535118">
          <w:marLeft w:val="480"/>
          <w:marRight w:val="0"/>
          <w:marTop w:val="0"/>
          <w:marBottom w:val="0"/>
          <w:divBdr>
            <w:top w:val="none" w:sz="0" w:space="0" w:color="auto"/>
            <w:left w:val="none" w:sz="0" w:space="0" w:color="auto"/>
            <w:bottom w:val="none" w:sz="0" w:space="0" w:color="auto"/>
            <w:right w:val="none" w:sz="0" w:space="0" w:color="auto"/>
          </w:divBdr>
        </w:div>
        <w:div w:id="586307851">
          <w:marLeft w:val="480"/>
          <w:marRight w:val="0"/>
          <w:marTop w:val="0"/>
          <w:marBottom w:val="0"/>
          <w:divBdr>
            <w:top w:val="none" w:sz="0" w:space="0" w:color="auto"/>
            <w:left w:val="none" w:sz="0" w:space="0" w:color="auto"/>
            <w:bottom w:val="none" w:sz="0" w:space="0" w:color="auto"/>
            <w:right w:val="none" w:sz="0" w:space="0" w:color="auto"/>
          </w:divBdr>
        </w:div>
        <w:div w:id="1403869692">
          <w:marLeft w:val="480"/>
          <w:marRight w:val="0"/>
          <w:marTop w:val="0"/>
          <w:marBottom w:val="0"/>
          <w:divBdr>
            <w:top w:val="none" w:sz="0" w:space="0" w:color="auto"/>
            <w:left w:val="none" w:sz="0" w:space="0" w:color="auto"/>
            <w:bottom w:val="none" w:sz="0" w:space="0" w:color="auto"/>
            <w:right w:val="none" w:sz="0" w:space="0" w:color="auto"/>
          </w:divBdr>
        </w:div>
        <w:div w:id="1847399810">
          <w:marLeft w:val="480"/>
          <w:marRight w:val="0"/>
          <w:marTop w:val="0"/>
          <w:marBottom w:val="0"/>
          <w:divBdr>
            <w:top w:val="none" w:sz="0" w:space="0" w:color="auto"/>
            <w:left w:val="none" w:sz="0" w:space="0" w:color="auto"/>
            <w:bottom w:val="none" w:sz="0" w:space="0" w:color="auto"/>
            <w:right w:val="none" w:sz="0" w:space="0" w:color="auto"/>
          </w:divBdr>
        </w:div>
        <w:div w:id="1850825658">
          <w:marLeft w:val="480"/>
          <w:marRight w:val="0"/>
          <w:marTop w:val="0"/>
          <w:marBottom w:val="0"/>
          <w:divBdr>
            <w:top w:val="none" w:sz="0" w:space="0" w:color="auto"/>
            <w:left w:val="none" w:sz="0" w:space="0" w:color="auto"/>
            <w:bottom w:val="none" w:sz="0" w:space="0" w:color="auto"/>
            <w:right w:val="none" w:sz="0" w:space="0" w:color="auto"/>
          </w:divBdr>
        </w:div>
        <w:div w:id="911351126">
          <w:marLeft w:val="480"/>
          <w:marRight w:val="0"/>
          <w:marTop w:val="0"/>
          <w:marBottom w:val="0"/>
          <w:divBdr>
            <w:top w:val="none" w:sz="0" w:space="0" w:color="auto"/>
            <w:left w:val="none" w:sz="0" w:space="0" w:color="auto"/>
            <w:bottom w:val="none" w:sz="0" w:space="0" w:color="auto"/>
            <w:right w:val="none" w:sz="0" w:space="0" w:color="auto"/>
          </w:divBdr>
        </w:div>
        <w:div w:id="1366439943">
          <w:marLeft w:val="480"/>
          <w:marRight w:val="0"/>
          <w:marTop w:val="0"/>
          <w:marBottom w:val="0"/>
          <w:divBdr>
            <w:top w:val="none" w:sz="0" w:space="0" w:color="auto"/>
            <w:left w:val="none" w:sz="0" w:space="0" w:color="auto"/>
            <w:bottom w:val="none" w:sz="0" w:space="0" w:color="auto"/>
            <w:right w:val="none" w:sz="0" w:space="0" w:color="auto"/>
          </w:divBdr>
        </w:div>
        <w:div w:id="177351378">
          <w:marLeft w:val="480"/>
          <w:marRight w:val="0"/>
          <w:marTop w:val="0"/>
          <w:marBottom w:val="0"/>
          <w:divBdr>
            <w:top w:val="none" w:sz="0" w:space="0" w:color="auto"/>
            <w:left w:val="none" w:sz="0" w:space="0" w:color="auto"/>
            <w:bottom w:val="none" w:sz="0" w:space="0" w:color="auto"/>
            <w:right w:val="none" w:sz="0" w:space="0" w:color="auto"/>
          </w:divBdr>
        </w:div>
        <w:div w:id="579799464">
          <w:marLeft w:val="480"/>
          <w:marRight w:val="0"/>
          <w:marTop w:val="0"/>
          <w:marBottom w:val="0"/>
          <w:divBdr>
            <w:top w:val="none" w:sz="0" w:space="0" w:color="auto"/>
            <w:left w:val="none" w:sz="0" w:space="0" w:color="auto"/>
            <w:bottom w:val="none" w:sz="0" w:space="0" w:color="auto"/>
            <w:right w:val="none" w:sz="0" w:space="0" w:color="auto"/>
          </w:divBdr>
        </w:div>
        <w:div w:id="1065761593">
          <w:marLeft w:val="480"/>
          <w:marRight w:val="0"/>
          <w:marTop w:val="0"/>
          <w:marBottom w:val="0"/>
          <w:divBdr>
            <w:top w:val="none" w:sz="0" w:space="0" w:color="auto"/>
            <w:left w:val="none" w:sz="0" w:space="0" w:color="auto"/>
            <w:bottom w:val="none" w:sz="0" w:space="0" w:color="auto"/>
            <w:right w:val="none" w:sz="0" w:space="0" w:color="auto"/>
          </w:divBdr>
        </w:div>
        <w:div w:id="2130466316">
          <w:marLeft w:val="480"/>
          <w:marRight w:val="0"/>
          <w:marTop w:val="0"/>
          <w:marBottom w:val="0"/>
          <w:divBdr>
            <w:top w:val="none" w:sz="0" w:space="0" w:color="auto"/>
            <w:left w:val="none" w:sz="0" w:space="0" w:color="auto"/>
            <w:bottom w:val="none" w:sz="0" w:space="0" w:color="auto"/>
            <w:right w:val="none" w:sz="0" w:space="0" w:color="auto"/>
          </w:divBdr>
        </w:div>
        <w:div w:id="1472937797">
          <w:marLeft w:val="480"/>
          <w:marRight w:val="0"/>
          <w:marTop w:val="0"/>
          <w:marBottom w:val="0"/>
          <w:divBdr>
            <w:top w:val="none" w:sz="0" w:space="0" w:color="auto"/>
            <w:left w:val="none" w:sz="0" w:space="0" w:color="auto"/>
            <w:bottom w:val="none" w:sz="0" w:space="0" w:color="auto"/>
            <w:right w:val="none" w:sz="0" w:space="0" w:color="auto"/>
          </w:divBdr>
        </w:div>
      </w:divsChild>
    </w:div>
    <w:div w:id="567033826">
      <w:bodyDiv w:val="1"/>
      <w:marLeft w:val="0"/>
      <w:marRight w:val="0"/>
      <w:marTop w:val="0"/>
      <w:marBottom w:val="0"/>
      <w:divBdr>
        <w:top w:val="none" w:sz="0" w:space="0" w:color="auto"/>
        <w:left w:val="none" w:sz="0" w:space="0" w:color="auto"/>
        <w:bottom w:val="none" w:sz="0" w:space="0" w:color="auto"/>
        <w:right w:val="none" w:sz="0" w:space="0" w:color="auto"/>
      </w:divBdr>
      <w:divsChild>
        <w:div w:id="895432795">
          <w:marLeft w:val="480"/>
          <w:marRight w:val="0"/>
          <w:marTop w:val="0"/>
          <w:marBottom w:val="0"/>
          <w:divBdr>
            <w:top w:val="none" w:sz="0" w:space="0" w:color="auto"/>
            <w:left w:val="none" w:sz="0" w:space="0" w:color="auto"/>
            <w:bottom w:val="none" w:sz="0" w:space="0" w:color="auto"/>
            <w:right w:val="none" w:sz="0" w:space="0" w:color="auto"/>
          </w:divBdr>
        </w:div>
        <w:div w:id="287974556">
          <w:marLeft w:val="480"/>
          <w:marRight w:val="0"/>
          <w:marTop w:val="0"/>
          <w:marBottom w:val="0"/>
          <w:divBdr>
            <w:top w:val="none" w:sz="0" w:space="0" w:color="auto"/>
            <w:left w:val="none" w:sz="0" w:space="0" w:color="auto"/>
            <w:bottom w:val="none" w:sz="0" w:space="0" w:color="auto"/>
            <w:right w:val="none" w:sz="0" w:space="0" w:color="auto"/>
          </w:divBdr>
        </w:div>
        <w:div w:id="1835336020">
          <w:marLeft w:val="480"/>
          <w:marRight w:val="0"/>
          <w:marTop w:val="0"/>
          <w:marBottom w:val="0"/>
          <w:divBdr>
            <w:top w:val="none" w:sz="0" w:space="0" w:color="auto"/>
            <w:left w:val="none" w:sz="0" w:space="0" w:color="auto"/>
            <w:bottom w:val="none" w:sz="0" w:space="0" w:color="auto"/>
            <w:right w:val="none" w:sz="0" w:space="0" w:color="auto"/>
          </w:divBdr>
        </w:div>
        <w:div w:id="151605001">
          <w:marLeft w:val="480"/>
          <w:marRight w:val="0"/>
          <w:marTop w:val="0"/>
          <w:marBottom w:val="0"/>
          <w:divBdr>
            <w:top w:val="none" w:sz="0" w:space="0" w:color="auto"/>
            <w:left w:val="none" w:sz="0" w:space="0" w:color="auto"/>
            <w:bottom w:val="none" w:sz="0" w:space="0" w:color="auto"/>
            <w:right w:val="none" w:sz="0" w:space="0" w:color="auto"/>
          </w:divBdr>
        </w:div>
        <w:div w:id="1410924993">
          <w:marLeft w:val="480"/>
          <w:marRight w:val="0"/>
          <w:marTop w:val="0"/>
          <w:marBottom w:val="0"/>
          <w:divBdr>
            <w:top w:val="none" w:sz="0" w:space="0" w:color="auto"/>
            <w:left w:val="none" w:sz="0" w:space="0" w:color="auto"/>
            <w:bottom w:val="none" w:sz="0" w:space="0" w:color="auto"/>
            <w:right w:val="none" w:sz="0" w:space="0" w:color="auto"/>
          </w:divBdr>
        </w:div>
        <w:div w:id="1834836045">
          <w:marLeft w:val="480"/>
          <w:marRight w:val="0"/>
          <w:marTop w:val="0"/>
          <w:marBottom w:val="0"/>
          <w:divBdr>
            <w:top w:val="none" w:sz="0" w:space="0" w:color="auto"/>
            <w:left w:val="none" w:sz="0" w:space="0" w:color="auto"/>
            <w:bottom w:val="none" w:sz="0" w:space="0" w:color="auto"/>
            <w:right w:val="none" w:sz="0" w:space="0" w:color="auto"/>
          </w:divBdr>
        </w:div>
        <w:div w:id="1320957326">
          <w:marLeft w:val="480"/>
          <w:marRight w:val="0"/>
          <w:marTop w:val="0"/>
          <w:marBottom w:val="0"/>
          <w:divBdr>
            <w:top w:val="none" w:sz="0" w:space="0" w:color="auto"/>
            <w:left w:val="none" w:sz="0" w:space="0" w:color="auto"/>
            <w:bottom w:val="none" w:sz="0" w:space="0" w:color="auto"/>
            <w:right w:val="none" w:sz="0" w:space="0" w:color="auto"/>
          </w:divBdr>
        </w:div>
        <w:div w:id="469055849">
          <w:marLeft w:val="480"/>
          <w:marRight w:val="0"/>
          <w:marTop w:val="0"/>
          <w:marBottom w:val="0"/>
          <w:divBdr>
            <w:top w:val="none" w:sz="0" w:space="0" w:color="auto"/>
            <w:left w:val="none" w:sz="0" w:space="0" w:color="auto"/>
            <w:bottom w:val="none" w:sz="0" w:space="0" w:color="auto"/>
            <w:right w:val="none" w:sz="0" w:space="0" w:color="auto"/>
          </w:divBdr>
        </w:div>
        <w:div w:id="257061472">
          <w:marLeft w:val="480"/>
          <w:marRight w:val="0"/>
          <w:marTop w:val="0"/>
          <w:marBottom w:val="0"/>
          <w:divBdr>
            <w:top w:val="none" w:sz="0" w:space="0" w:color="auto"/>
            <w:left w:val="none" w:sz="0" w:space="0" w:color="auto"/>
            <w:bottom w:val="none" w:sz="0" w:space="0" w:color="auto"/>
            <w:right w:val="none" w:sz="0" w:space="0" w:color="auto"/>
          </w:divBdr>
        </w:div>
        <w:div w:id="222958778">
          <w:marLeft w:val="480"/>
          <w:marRight w:val="0"/>
          <w:marTop w:val="0"/>
          <w:marBottom w:val="0"/>
          <w:divBdr>
            <w:top w:val="none" w:sz="0" w:space="0" w:color="auto"/>
            <w:left w:val="none" w:sz="0" w:space="0" w:color="auto"/>
            <w:bottom w:val="none" w:sz="0" w:space="0" w:color="auto"/>
            <w:right w:val="none" w:sz="0" w:space="0" w:color="auto"/>
          </w:divBdr>
        </w:div>
        <w:div w:id="983200346">
          <w:marLeft w:val="480"/>
          <w:marRight w:val="0"/>
          <w:marTop w:val="0"/>
          <w:marBottom w:val="0"/>
          <w:divBdr>
            <w:top w:val="none" w:sz="0" w:space="0" w:color="auto"/>
            <w:left w:val="none" w:sz="0" w:space="0" w:color="auto"/>
            <w:bottom w:val="none" w:sz="0" w:space="0" w:color="auto"/>
            <w:right w:val="none" w:sz="0" w:space="0" w:color="auto"/>
          </w:divBdr>
        </w:div>
        <w:div w:id="736780775">
          <w:marLeft w:val="480"/>
          <w:marRight w:val="0"/>
          <w:marTop w:val="0"/>
          <w:marBottom w:val="0"/>
          <w:divBdr>
            <w:top w:val="none" w:sz="0" w:space="0" w:color="auto"/>
            <w:left w:val="none" w:sz="0" w:space="0" w:color="auto"/>
            <w:bottom w:val="none" w:sz="0" w:space="0" w:color="auto"/>
            <w:right w:val="none" w:sz="0" w:space="0" w:color="auto"/>
          </w:divBdr>
        </w:div>
        <w:div w:id="1680542407">
          <w:marLeft w:val="480"/>
          <w:marRight w:val="0"/>
          <w:marTop w:val="0"/>
          <w:marBottom w:val="0"/>
          <w:divBdr>
            <w:top w:val="none" w:sz="0" w:space="0" w:color="auto"/>
            <w:left w:val="none" w:sz="0" w:space="0" w:color="auto"/>
            <w:bottom w:val="none" w:sz="0" w:space="0" w:color="auto"/>
            <w:right w:val="none" w:sz="0" w:space="0" w:color="auto"/>
          </w:divBdr>
        </w:div>
        <w:div w:id="37558251">
          <w:marLeft w:val="480"/>
          <w:marRight w:val="0"/>
          <w:marTop w:val="0"/>
          <w:marBottom w:val="0"/>
          <w:divBdr>
            <w:top w:val="none" w:sz="0" w:space="0" w:color="auto"/>
            <w:left w:val="none" w:sz="0" w:space="0" w:color="auto"/>
            <w:bottom w:val="none" w:sz="0" w:space="0" w:color="auto"/>
            <w:right w:val="none" w:sz="0" w:space="0" w:color="auto"/>
          </w:divBdr>
        </w:div>
        <w:div w:id="1978757740">
          <w:marLeft w:val="480"/>
          <w:marRight w:val="0"/>
          <w:marTop w:val="0"/>
          <w:marBottom w:val="0"/>
          <w:divBdr>
            <w:top w:val="none" w:sz="0" w:space="0" w:color="auto"/>
            <w:left w:val="none" w:sz="0" w:space="0" w:color="auto"/>
            <w:bottom w:val="none" w:sz="0" w:space="0" w:color="auto"/>
            <w:right w:val="none" w:sz="0" w:space="0" w:color="auto"/>
          </w:divBdr>
        </w:div>
        <w:div w:id="505679038">
          <w:marLeft w:val="480"/>
          <w:marRight w:val="0"/>
          <w:marTop w:val="0"/>
          <w:marBottom w:val="0"/>
          <w:divBdr>
            <w:top w:val="none" w:sz="0" w:space="0" w:color="auto"/>
            <w:left w:val="none" w:sz="0" w:space="0" w:color="auto"/>
            <w:bottom w:val="none" w:sz="0" w:space="0" w:color="auto"/>
            <w:right w:val="none" w:sz="0" w:space="0" w:color="auto"/>
          </w:divBdr>
        </w:div>
        <w:div w:id="657608835">
          <w:marLeft w:val="480"/>
          <w:marRight w:val="0"/>
          <w:marTop w:val="0"/>
          <w:marBottom w:val="0"/>
          <w:divBdr>
            <w:top w:val="none" w:sz="0" w:space="0" w:color="auto"/>
            <w:left w:val="none" w:sz="0" w:space="0" w:color="auto"/>
            <w:bottom w:val="none" w:sz="0" w:space="0" w:color="auto"/>
            <w:right w:val="none" w:sz="0" w:space="0" w:color="auto"/>
          </w:divBdr>
        </w:div>
      </w:divsChild>
    </w:div>
    <w:div w:id="570849706">
      <w:bodyDiv w:val="1"/>
      <w:marLeft w:val="0"/>
      <w:marRight w:val="0"/>
      <w:marTop w:val="0"/>
      <w:marBottom w:val="0"/>
      <w:divBdr>
        <w:top w:val="none" w:sz="0" w:space="0" w:color="auto"/>
        <w:left w:val="none" w:sz="0" w:space="0" w:color="auto"/>
        <w:bottom w:val="none" w:sz="0" w:space="0" w:color="auto"/>
        <w:right w:val="none" w:sz="0" w:space="0" w:color="auto"/>
      </w:divBdr>
    </w:div>
    <w:div w:id="571156290">
      <w:bodyDiv w:val="1"/>
      <w:marLeft w:val="0"/>
      <w:marRight w:val="0"/>
      <w:marTop w:val="0"/>
      <w:marBottom w:val="0"/>
      <w:divBdr>
        <w:top w:val="none" w:sz="0" w:space="0" w:color="auto"/>
        <w:left w:val="none" w:sz="0" w:space="0" w:color="auto"/>
        <w:bottom w:val="none" w:sz="0" w:space="0" w:color="auto"/>
        <w:right w:val="none" w:sz="0" w:space="0" w:color="auto"/>
      </w:divBdr>
      <w:divsChild>
        <w:div w:id="818111105">
          <w:marLeft w:val="480"/>
          <w:marRight w:val="0"/>
          <w:marTop w:val="0"/>
          <w:marBottom w:val="0"/>
          <w:divBdr>
            <w:top w:val="none" w:sz="0" w:space="0" w:color="auto"/>
            <w:left w:val="none" w:sz="0" w:space="0" w:color="auto"/>
            <w:bottom w:val="none" w:sz="0" w:space="0" w:color="auto"/>
            <w:right w:val="none" w:sz="0" w:space="0" w:color="auto"/>
          </w:divBdr>
        </w:div>
        <w:div w:id="434250496">
          <w:marLeft w:val="480"/>
          <w:marRight w:val="0"/>
          <w:marTop w:val="0"/>
          <w:marBottom w:val="0"/>
          <w:divBdr>
            <w:top w:val="none" w:sz="0" w:space="0" w:color="auto"/>
            <w:left w:val="none" w:sz="0" w:space="0" w:color="auto"/>
            <w:bottom w:val="none" w:sz="0" w:space="0" w:color="auto"/>
            <w:right w:val="none" w:sz="0" w:space="0" w:color="auto"/>
          </w:divBdr>
        </w:div>
        <w:div w:id="1615135468">
          <w:marLeft w:val="480"/>
          <w:marRight w:val="0"/>
          <w:marTop w:val="0"/>
          <w:marBottom w:val="0"/>
          <w:divBdr>
            <w:top w:val="none" w:sz="0" w:space="0" w:color="auto"/>
            <w:left w:val="none" w:sz="0" w:space="0" w:color="auto"/>
            <w:bottom w:val="none" w:sz="0" w:space="0" w:color="auto"/>
            <w:right w:val="none" w:sz="0" w:space="0" w:color="auto"/>
          </w:divBdr>
        </w:div>
        <w:div w:id="1783958420">
          <w:marLeft w:val="480"/>
          <w:marRight w:val="0"/>
          <w:marTop w:val="0"/>
          <w:marBottom w:val="0"/>
          <w:divBdr>
            <w:top w:val="none" w:sz="0" w:space="0" w:color="auto"/>
            <w:left w:val="none" w:sz="0" w:space="0" w:color="auto"/>
            <w:bottom w:val="none" w:sz="0" w:space="0" w:color="auto"/>
            <w:right w:val="none" w:sz="0" w:space="0" w:color="auto"/>
          </w:divBdr>
        </w:div>
        <w:div w:id="2096592507">
          <w:marLeft w:val="480"/>
          <w:marRight w:val="0"/>
          <w:marTop w:val="0"/>
          <w:marBottom w:val="0"/>
          <w:divBdr>
            <w:top w:val="none" w:sz="0" w:space="0" w:color="auto"/>
            <w:left w:val="none" w:sz="0" w:space="0" w:color="auto"/>
            <w:bottom w:val="none" w:sz="0" w:space="0" w:color="auto"/>
            <w:right w:val="none" w:sz="0" w:space="0" w:color="auto"/>
          </w:divBdr>
        </w:div>
        <w:div w:id="1527716530">
          <w:marLeft w:val="480"/>
          <w:marRight w:val="0"/>
          <w:marTop w:val="0"/>
          <w:marBottom w:val="0"/>
          <w:divBdr>
            <w:top w:val="none" w:sz="0" w:space="0" w:color="auto"/>
            <w:left w:val="none" w:sz="0" w:space="0" w:color="auto"/>
            <w:bottom w:val="none" w:sz="0" w:space="0" w:color="auto"/>
            <w:right w:val="none" w:sz="0" w:space="0" w:color="auto"/>
          </w:divBdr>
        </w:div>
        <w:div w:id="898324452">
          <w:marLeft w:val="480"/>
          <w:marRight w:val="0"/>
          <w:marTop w:val="0"/>
          <w:marBottom w:val="0"/>
          <w:divBdr>
            <w:top w:val="none" w:sz="0" w:space="0" w:color="auto"/>
            <w:left w:val="none" w:sz="0" w:space="0" w:color="auto"/>
            <w:bottom w:val="none" w:sz="0" w:space="0" w:color="auto"/>
            <w:right w:val="none" w:sz="0" w:space="0" w:color="auto"/>
          </w:divBdr>
        </w:div>
        <w:div w:id="2008629384">
          <w:marLeft w:val="480"/>
          <w:marRight w:val="0"/>
          <w:marTop w:val="0"/>
          <w:marBottom w:val="0"/>
          <w:divBdr>
            <w:top w:val="none" w:sz="0" w:space="0" w:color="auto"/>
            <w:left w:val="none" w:sz="0" w:space="0" w:color="auto"/>
            <w:bottom w:val="none" w:sz="0" w:space="0" w:color="auto"/>
            <w:right w:val="none" w:sz="0" w:space="0" w:color="auto"/>
          </w:divBdr>
        </w:div>
        <w:div w:id="1246500317">
          <w:marLeft w:val="480"/>
          <w:marRight w:val="0"/>
          <w:marTop w:val="0"/>
          <w:marBottom w:val="0"/>
          <w:divBdr>
            <w:top w:val="none" w:sz="0" w:space="0" w:color="auto"/>
            <w:left w:val="none" w:sz="0" w:space="0" w:color="auto"/>
            <w:bottom w:val="none" w:sz="0" w:space="0" w:color="auto"/>
            <w:right w:val="none" w:sz="0" w:space="0" w:color="auto"/>
          </w:divBdr>
        </w:div>
        <w:div w:id="832572396">
          <w:marLeft w:val="480"/>
          <w:marRight w:val="0"/>
          <w:marTop w:val="0"/>
          <w:marBottom w:val="0"/>
          <w:divBdr>
            <w:top w:val="none" w:sz="0" w:space="0" w:color="auto"/>
            <w:left w:val="none" w:sz="0" w:space="0" w:color="auto"/>
            <w:bottom w:val="none" w:sz="0" w:space="0" w:color="auto"/>
            <w:right w:val="none" w:sz="0" w:space="0" w:color="auto"/>
          </w:divBdr>
        </w:div>
        <w:div w:id="432632740">
          <w:marLeft w:val="480"/>
          <w:marRight w:val="0"/>
          <w:marTop w:val="0"/>
          <w:marBottom w:val="0"/>
          <w:divBdr>
            <w:top w:val="none" w:sz="0" w:space="0" w:color="auto"/>
            <w:left w:val="none" w:sz="0" w:space="0" w:color="auto"/>
            <w:bottom w:val="none" w:sz="0" w:space="0" w:color="auto"/>
            <w:right w:val="none" w:sz="0" w:space="0" w:color="auto"/>
          </w:divBdr>
        </w:div>
        <w:div w:id="883295580">
          <w:marLeft w:val="480"/>
          <w:marRight w:val="0"/>
          <w:marTop w:val="0"/>
          <w:marBottom w:val="0"/>
          <w:divBdr>
            <w:top w:val="none" w:sz="0" w:space="0" w:color="auto"/>
            <w:left w:val="none" w:sz="0" w:space="0" w:color="auto"/>
            <w:bottom w:val="none" w:sz="0" w:space="0" w:color="auto"/>
            <w:right w:val="none" w:sz="0" w:space="0" w:color="auto"/>
          </w:divBdr>
        </w:div>
        <w:div w:id="2098359478">
          <w:marLeft w:val="480"/>
          <w:marRight w:val="0"/>
          <w:marTop w:val="0"/>
          <w:marBottom w:val="0"/>
          <w:divBdr>
            <w:top w:val="none" w:sz="0" w:space="0" w:color="auto"/>
            <w:left w:val="none" w:sz="0" w:space="0" w:color="auto"/>
            <w:bottom w:val="none" w:sz="0" w:space="0" w:color="auto"/>
            <w:right w:val="none" w:sz="0" w:space="0" w:color="auto"/>
          </w:divBdr>
        </w:div>
        <w:div w:id="1552302441">
          <w:marLeft w:val="480"/>
          <w:marRight w:val="0"/>
          <w:marTop w:val="0"/>
          <w:marBottom w:val="0"/>
          <w:divBdr>
            <w:top w:val="none" w:sz="0" w:space="0" w:color="auto"/>
            <w:left w:val="none" w:sz="0" w:space="0" w:color="auto"/>
            <w:bottom w:val="none" w:sz="0" w:space="0" w:color="auto"/>
            <w:right w:val="none" w:sz="0" w:space="0" w:color="auto"/>
          </w:divBdr>
        </w:div>
        <w:div w:id="1121875184">
          <w:marLeft w:val="480"/>
          <w:marRight w:val="0"/>
          <w:marTop w:val="0"/>
          <w:marBottom w:val="0"/>
          <w:divBdr>
            <w:top w:val="none" w:sz="0" w:space="0" w:color="auto"/>
            <w:left w:val="none" w:sz="0" w:space="0" w:color="auto"/>
            <w:bottom w:val="none" w:sz="0" w:space="0" w:color="auto"/>
            <w:right w:val="none" w:sz="0" w:space="0" w:color="auto"/>
          </w:divBdr>
        </w:div>
        <w:div w:id="1478303671">
          <w:marLeft w:val="480"/>
          <w:marRight w:val="0"/>
          <w:marTop w:val="0"/>
          <w:marBottom w:val="0"/>
          <w:divBdr>
            <w:top w:val="none" w:sz="0" w:space="0" w:color="auto"/>
            <w:left w:val="none" w:sz="0" w:space="0" w:color="auto"/>
            <w:bottom w:val="none" w:sz="0" w:space="0" w:color="auto"/>
            <w:right w:val="none" w:sz="0" w:space="0" w:color="auto"/>
          </w:divBdr>
        </w:div>
        <w:div w:id="1701470617">
          <w:marLeft w:val="480"/>
          <w:marRight w:val="0"/>
          <w:marTop w:val="0"/>
          <w:marBottom w:val="0"/>
          <w:divBdr>
            <w:top w:val="none" w:sz="0" w:space="0" w:color="auto"/>
            <w:left w:val="none" w:sz="0" w:space="0" w:color="auto"/>
            <w:bottom w:val="none" w:sz="0" w:space="0" w:color="auto"/>
            <w:right w:val="none" w:sz="0" w:space="0" w:color="auto"/>
          </w:divBdr>
        </w:div>
        <w:div w:id="131099018">
          <w:marLeft w:val="480"/>
          <w:marRight w:val="0"/>
          <w:marTop w:val="0"/>
          <w:marBottom w:val="0"/>
          <w:divBdr>
            <w:top w:val="none" w:sz="0" w:space="0" w:color="auto"/>
            <w:left w:val="none" w:sz="0" w:space="0" w:color="auto"/>
            <w:bottom w:val="none" w:sz="0" w:space="0" w:color="auto"/>
            <w:right w:val="none" w:sz="0" w:space="0" w:color="auto"/>
          </w:divBdr>
        </w:div>
        <w:div w:id="1522668268">
          <w:marLeft w:val="480"/>
          <w:marRight w:val="0"/>
          <w:marTop w:val="0"/>
          <w:marBottom w:val="0"/>
          <w:divBdr>
            <w:top w:val="none" w:sz="0" w:space="0" w:color="auto"/>
            <w:left w:val="none" w:sz="0" w:space="0" w:color="auto"/>
            <w:bottom w:val="none" w:sz="0" w:space="0" w:color="auto"/>
            <w:right w:val="none" w:sz="0" w:space="0" w:color="auto"/>
          </w:divBdr>
        </w:div>
        <w:div w:id="1178471969">
          <w:marLeft w:val="480"/>
          <w:marRight w:val="0"/>
          <w:marTop w:val="0"/>
          <w:marBottom w:val="0"/>
          <w:divBdr>
            <w:top w:val="none" w:sz="0" w:space="0" w:color="auto"/>
            <w:left w:val="none" w:sz="0" w:space="0" w:color="auto"/>
            <w:bottom w:val="none" w:sz="0" w:space="0" w:color="auto"/>
            <w:right w:val="none" w:sz="0" w:space="0" w:color="auto"/>
          </w:divBdr>
        </w:div>
        <w:div w:id="1897742042">
          <w:marLeft w:val="480"/>
          <w:marRight w:val="0"/>
          <w:marTop w:val="0"/>
          <w:marBottom w:val="0"/>
          <w:divBdr>
            <w:top w:val="none" w:sz="0" w:space="0" w:color="auto"/>
            <w:left w:val="none" w:sz="0" w:space="0" w:color="auto"/>
            <w:bottom w:val="none" w:sz="0" w:space="0" w:color="auto"/>
            <w:right w:val="none" w:sz="0" w:space="0" w:color="auto"/>
          </w:divBdr>
        </w:div>
        <w:div w:id="428308665">
          <w:marLeft w:val="480"/>
          <w:marRight w:val="0"/>
          <w:marTop w:val="0"/>
          <w:marBottom w:val="0"/>
          <w:divBdr>
            <w:top w:val="none" w:sz="0" w:space="0" w:color="auto"/>
            <w:left w:val="none" w:sz="0" w:space="0" w:color="auto"/>
            <w:bottom w:val="none" w:sz="0" w:space="0" w:color="auto"/>
            <w:right w:val="none" w:sz="0" w:space="0" w:color="auto"/>
          </w:divBdr>
        </w:div>
        <w:div w:id="818154824">
          <w:marLeft w:val="480"/>
          <w:marRight w:val="0"/>
          <w:marTop w:val="0"/>
          <w:marBottom w:val="0"/>
          <w:divBdr>
            <w:top w:val="none" w:sz="0" w:space="0" w:color="auto"/>
            <w:left w:val="none" w:sz="0" w:space="0" w:color="auto"/>
            <w:bottom w:val="none" w:sz="0" w:space="0" w:color="auto"/>
            <w:right w:val="none" w:sz="0" w:space="0" w:color="auto"/>
          </w:divBdr>
        </w:div>
        <w:div w:id="969630135">
          <w:marLeft w:val="480"/>
          <w:marRight w:val="0"/>
          <w:marTop w:val="0"/>
          <w:marBottom w:val="0"/>
          <w:divBdr>
            <w:top w:val="none" w:sz="0" w:space="0" w:color="auto"/>
            <w:left w:val="none" w:sz="0" w:space="0" w:color="auto"/>
            <w:bottom w:val="none" w:sz="0" w:space="0" w:color="auto"/>
            <w:right w:val="none" w:sz="0" w:space="0" w:color="auto"/>
          </w:divBdr>
        </w:div>
        <w:div w:id="2133669898">
          <w:marLeft w:val="480"/>
          <w:marRight w:val="0"/>
          <w:marTop w:val="0"/>
          <w:marBottom w:val="0"/>
          <w:divBdr>
            <w:top w:val="none" w:sz="0" w:space="0" w:color="auto"/>
            <w:left w:val="none" w:sz="0" w:space="0" w:color="auto"/>
            <w:bottom w:val="none" w:sz="0" w:space="0" w:color="auto"/>
            <w:right w:val="none" w:sz="0" w:space="0" w:color="auto"/>
          </w:divBdr>
        </w:div>
        <w:div w:id="1778329922">
          <w:marLeft w:val="480"/>
          <w:marRight w:val="0"/>
          <w:marTop w:val="0"/>
          <w:marBottom w:val="0"/>
          <w:divBdr>
            <w:top w:val="none" w:sz="0" w:space="0" w:color="auto"/>
            <w:left w:val="none" w:sz="0" w:space="0" w:color="auto"/>
            <w:bottom w:val="none" w:sz="0" w:space="0" w:color="auto"/>
            <w:right w:val="none" w:sz="0" w:space="0" w:color="auto"/>
          </w:divBdr>
        </w:div>
        <w:div w:id="338433415">
          <w:marLeft w:val="480"/>
          <w:marRight w:val="0"/>
          <w:marTop w:val="0"/>
          <w:marBottom w:val="0"/>
          <w:divBdr>
            <w:top w:val="none" w:sz="0" w:space="0" w:color="auto"/>
            <w:left w:val="none" w:sz="0" w:space="0" w:color="auto"/>
            <w:bottom w:val="none" w:sz="0" w:space="0" w:color="auto"/>
            <w:right w:val="none" w:sz="0" w:space="0" w:color="auto"/>
          </w:divBdr>
        </w:div>
        <w:div w:id="1123812885">
          <w:marLeft w:val="480"/>
          <w:marRight w:val="0"/>
          <w:marTop w:val="0"/>
          <w:marBottom w:val="0"/>
          <w:divBdr>
            <w:top w:val="none" w:sz="0" w:space="0" w:color="auto"/>
            <w:left w:val="none" w:sz="0" w:space="0" w:color="auto"/>
            <w:bottom w:val="none" w:sz="0" w:space="0" w:color="auto"/>
            <w:right w:val="none" w:sz="0" w:space="0" w:color="auto"/>
          </w:divBdr>
        </w:div>
        <w:div w:id="1469737411">
          <w:marLeft w:val="480"/>
          <w:marRight w:val="0"/>
          <w:marTop w:val="0"/>
          <w:marBottom w:val="0"/>
          <w:divBdr>
            <w:top w:val="none" w:sz="0" w:space="0" w:color="auto"/>
            <w:left w:val="none" w:sz="0" w:space="0" w:color="auto"/>
            <w:bottom w:val="none" w:sz="0" w:space="0" w:color="auto"/>
            <w:right w:val="none" w:sz="0" w:space="0" w:color="auto"/>
          </w:divBdr>
        </w:div>
        <w:div w:id="1764300005">
          <w:marLeft w:val="480"/>
          <w:marRight w:val="0"/>
          <w:marTop w:val="0"/>
          <w:marBottom w:val="0"/>
          <w:divBdr>
            <w:top w:val="none" w:sz="0" w:space="0" w:color="auto"/>
            <w:left w:val="none" w:sz="0" w:space="0" w:color="auto"/>
            <w:bottom w:val="none" w:sz="0" w:space="0" w:color="auto"/>
            <w:right w:val="none" w:sz="0" w:space="0" w:color="auto"/>
          </w:divBdr>
        </w:div>
        <w:div w:id="614943277">
          <w:marLeft w:val="480"/>
          <w:marRight w:val="0"/>
          <w:marTop w:val="0"/>
          <w:marBottom w:val="0"/>
          <w:divBdr>
            <w:top w:val="none" w:sz="0" w:space="0" w:color="auto"/>
            <w:left w:val="none" w:sz="0" w:space="0" w:color="auto"/>
            <w:bottom w:val="none" w:sz="0" w:space="0" w:color="auto"/>
            <w:right w:val="none" w:sz="0" w:space="0" w:color="auto"/>
          </w:divBdr>
        </w:div>
        <w:div w:id="1177964904">
          <w:marLeft w:val="480"/>
          <w:marRight w:val="0"/>
          <w:marTop w:val="0"/>
          <w:marBottom w:val="0"/>
          <w:divBdr>
            <w:top w:val="none" w:sz="0" w:space="0" w:color="auto"/>
            <w:left w:val="none" w:sz="0" w:space="0" w:color="auto"/>
            <w:bottom w:val="none" w:sz="0" w:space="0" w:color="auto"/>
            <w:right w:val="none" w:sz="0" w:space="0" w:color="auto"/>
          </w:divBdr>
        </w:div>
        <w:div w:id="83654657">
          <w:marLeft w:val="480"/>
          <w:marRight w:val="0"/>
          <w:marTop w:val="0"/>
          <w:marBottom w:val="0"/>
          <w:divBdr>
            <w:top w:val="none" w:sz="0" w:space="0" w:color="auto"/>
            <w:left w:val="none" w:sz="0" w:space="0" w:color="auto"/>
            <w:bottom w:val="none" w:sz="0" w:space="0" w:color="auto"/>
            <w:right w:val="none" w:sz="0" w:space="0" w:color="auto"/>
          </w:divBdr>
        </w:div>
        <w:div w:id="867450912">
          <w:marLeft w:val="480"/>
          <w:marRight w:val="0"/>
          <w:marTop w:val="0"/>
          <w:marBottom w:val="0"/>
          <w:divBdr>
            <w:top w:val="none" w:sz="0" w:space="0" w:color="auto"/>
            <w:left w:val="none" w:sz="0" w:space="0" w:color="auto"/>
            <w:bottom w:val="none" w:sz="0" w:space="0" w:color="auto"/>
            <w:right w:val="none" w:sz="0" w:space="0" w:color="auto"/>
          </w:divBdr>
        </w:div>
        <w:div w:id="1293753072">
          <w:marLeft w:val="480"/>
          <w:marRight w:val="0"/>
          <w:marTop w:val="0"/>
          <w:marBottom w:val="0"/>
          <w:divBdr>
            <w:top w:val="none" w:sz="0" w:space="0" w:color="auto"/>
            <w:left w:val="none" w:sz="0" w:space="0" w:color="auto"/>
            <w:bottom w:val="none" w:sz="0" w:space="0" w:color="auto"/>
            <w:right w:val="none" w:sz="0" w:space="0" w:color="auto"/>
          </w:divBdr>
        </w:div>
        <w:div w:id="689798382">
          <w:marLeft w:val="480"/>
          <w:marRight w:val="0"/>
          <w:marTop w:val="0"/>
          <w:marBottom w:val="0"/>
          <w:divBdr>
            <w:top w:val="none" w:sz="0" w:space="0" w:color="auto"/>
            <w:left w:val="none" w:sz="0" w:space="0" w:color="auto"/>
            <w:bottom w:val="none" w:sz="0" w:space="0" w:color="auto"/>
            <w:right w:val="none" w:sz="0" w:space="0" w:color="auto"/>
          </w:divBdr>
        </w:div>
        <w:div w:id="527185526">
          <w:marLeft w:val="480"/>
          <w:marRight w:val="0"/>
          <w:marTop w:val="0"/>
          <w:marBottom w:val="0"/>
          <w:divBdr>
            <w:top w:val="none" w:sz="0" w:space="0" w:color="auto"/>
            <w:left w:val="none" w:sz="0" w:space="0" w:color="auto"/>
            <w:bottom w:val="none" w:sz="0" w:space="0" w:color="auto"/>
            <w:right w:val="none" w:sz="0" w:space="0" w:color="auto"/>
          </w:divBdr>
        </w:div>
        <w:div w:id="248850772">
          <w:marLeft w:val="480"/>
          <w:marRight w:val="0"/>
          <w:marTop w:val="0"/>
          <w:marBottom w:val="0"/>
          <w:divBdr>
            <w:top w:val="none" w:sz="0" w:space="0" w:color="auto"/>
            <w:left w:val="none" w:sz="0" w:space="0" w:color="auto"/>
            <w:bottom w:val="none" w:sz="0" w:space="0" w:color="auto"/>
            <w:right w:val="none" w:sz="0" w:space="0" w:color="auto"/>
          </w:divBdr>
        </w:div>
        <w:div w:id="1527716623">
          <w:marLeft w:val="480"/>
          <w:marRight w:val="0"/>
          <w:marTop w:val="0"/>
          <w:marBottom w:val="0"/>
          <w:divBdr>
            <w:top w:val="none" w:sz="0" w:space="0" w:color="auto"/>
            <w:left w:val="none" w:sz="0" w:space="0" w:color="auto"/>
            <w:bottom w:val="none" w:sz="0" w:space="0" w:color="auto"/>
            <w:right w:val="none" w:sz="0" w:space="0" w:color="auto"/>
          </w:divBdr>
        </w:div>
      </w:divsChild>
    </w:div>
    <w:div w:id="575094548">
      <w:bodyDiv w:val="1"/>
      <w:marLeft w:val="0"/>
      <w:marRight w:val="0"/>
      <w:marTop w:val="0"/>
      <w:marBottom w:val="0"/>
      <w:divBdr>
        <w:top w:val="none" w:sz="0" w:space="0" w:color="auto"/>
        <w:left w:val="none" w:sz="0" w:space="0" w:color="auto"/>
        <w:bottom w:val="none" w:sz="0" w:space="0" w:color="auto"/>
        <w:right w:val="none" w:sz="0" w:space="0" w:color="auto"/>
      </w:divBdr>
    </w:div>
    <w:div w:id="579674652">
      <w:bodyDiv w:val="1"/>
      <w:marLeft w:val="0"/>
      <w:marRight w:val="0"/>
      <w:marTop w:val="0"/>
      <w:marBottom w:val="0"/>
      <w:divBdr>
        <w:top w:val="none" w:sz="0" w:space="0" w:color="auto"/>
        <w:left w:val="none" w:sz="0" w:space="0" w:color="auto"/>
        <w:bottom w:val="none" w:sz="0" w:space="0" w:color="auto"/>
        <w:right w:val="none" w:sz="0" w:space="0" w:color="auto"/>
      </w:divBdr>
      <w:divsChild>
        <w:div w:id="1201360240">
          <w:marLeft w:val="480"/>
          <w:marRight w:val="0"/>
          <w:marTop w:val="0"/>
          <w:marBottom w:val="0"/>
          <w:divBdr>
            <w:top w:val="none" w:sz="0" w:space="0" w:color="auto"/>
            <w:left w:val="none" w:sz="0" w:space="0" w:color="auto"/>
            <w:bottom w:val="none" w:sz="0" w:space="0" w:color="auto"/>
            <w:right w:val="none" w:sz="0" w:space="0" w:color="auto"/>
          </w:divBdr>
        </w:div>
        <w:div w:id="1263758588">
          <w:marLeft w:val="480"/>
          <w:marRight w:val="0"/>
          <w:marTop w:val="0"/>
          <w:marBottom w:val="0"/>
          <w:divBdr>
            <w:top w:val="none" w:sz="0" w:space="0" w:color="auto"/>
            <w:left w:val="none" w:sz="0" w:space="0" w:color="auto"/>
            <w:bottom w:val="none" w:sz="0" w:space="0" w:color="auto"/>
            <w:right w:val="none" w:sz="0" w:space="0" w:color="auto"/>
          </w:divBdr>
        </w:div>
        <w:div w:id="2021079460">
          <w:marLeft w:val="480"/>
          <w:marRight w:val="0"/>
          <w:marTop w:val="0"/>
          <w:marBottom w:val="0"/>
          <w:divBdr>
            <w:top w:val="none" w:sz="0" w:space="0" w:color="auto"/>
            <w:left w:val="none" w:sz="0" w:space="0" w:color="auto"/>
            <w:bottom w:val="none" w:sz="0" w:space="0" w:color="auto"/>
            <w:right w:val="none" w:sz="0" w:space="0" w:color="auto"/>
          </w:divBdr>
        </w:div>
        <w:div w:id="1737587704">
          <w:marLeft w:val="480"/>
          <w:marRight w:val="0"/>
          <w:marTop w:val="0"/>
          <w:marBottom w:val="0"/>
          <w:divBdr>
            <w:top w:val="none" w:sz="0" w:space="0" w:color="auto"/>
            <w:left w:val="none" w:sz="0" w:space="0" w:color="auto"/>
            <w:bottom w:val="none" w:sz="0" w:space="0" w:color="auto"/>
            <w:right w:val="none" w:sz="0" w:space="0" w:color="auto"/>
          </w:divBdr>
        </w:div>
        <w:div w:id="1649675746">
          <w:marLeft w:val="480"/>
          <w:marRight w:val="0"/>
          <w:marTop w:val="0"/>
          <w:marBottom w:val="0"/>
          <w:divBdr>
            <w:top w:val="none" w:sz="0" w:space="0" w:color="auto"/>
            <w:left w:val="none" w:sz="0" w:space="0" w:color="auto"/>
            <w:bottom w:val="none" w:sz="0" w:space="0" w:color="auto"/>
            <w:right w:val="none" w:sz="0" w:space="0" w:color="auto"/>
          </w:divBdr>
        </w:div>
        <w:div w:id="1063452972">
          <w:marLeft w:val="480"/>
          <w:marRight w:val="0"/>
          <w:marTop w:val="0"/>
          <w:marBottom w:val="0"/>
          <w:divBdr>
            <w:top w:val="none" w:sz="0" w:space="0" w:color="auto"/>
            <w:left w:val="none" w:sz="0" w:space="0" w:color="auto"/>
            <w:bottom w:val="none" w:sz="0" w:space="0" w:color="auto"/>
            <w:right w:val="none" w:sz="0" w:space="0" w:color="auto"/>
          </w:divBdr>
        </w:div>
        <w:div w:id="1016005106">
          <w:marLeft w:val="480"/>
          <w:marRight w:val="0"/>
          <w:marTop w:val="0"/>
          <w:marBottom w:val="0"/>
          <w:divBdr>
            <w:top w:val="none" w:sz="0" w:space="0" w:color="auto"/>
            <w:left w:val="none" w:sz="0" w:space="0" w:color="auto"/>
            <w:bottom w:val="none" w:sz="0" w:space="0" w:color="auto"/>
            <w:right w:val="none" w:sz="0" w:space="0" w:color="auto"/>
          </w:divBdr>
        </w:div>
        <w:div w:id="649210522">
          <w:marLeft w:val="480"/>
          <w:marRight w:val="0"/>
          <w:marTop w:val="0"/>
          <w:marBottom w:val="0"/>
          <w:divBdr>
            <w:top w:val="none" w:sz="0" w:space="0" w:color="auto"/>
            <w:left w:val="none" w:sz="0" w:space="0" w:color="auto"/>
            <w:bottom w:val="none" w:sz="0" w:space="0" w:color="auto"/>
            <w:right w:val="none" w:sz="0" w:space="0" w:color="auto"/>
          </w:divBdr>
        </w:div>
        <w:div w:id="458649747">
          <w:marLeft w:val="480"/>
          <w:marRight w:val="0"/>
          <w:marTop w:val="0"/>
          <w:marBottom w:val="0"/>
          <w:divBdr>
            <w:top w:val="none" w:sz="0" w:space="0" w:color="auto"/>
            <w:left w:val="none" w:sz="0" w:space="0" w:color="auto"/>
            <w:bottom w:val="none" w:sz="0" w:space="0" w:color="auto"/>
            <w:right w:val="none" w:sz="0" w:space="0" w:color="auto"/>
          </w:divBdr>
        </w:div>
        <w:div w:id="882139300">
          <w:marLeft w:val="480"/>
          <w:marRight w:val="0"/>
          <w:marTop w:val="0"/>
          <w:marBottom w:val="0"/>
          <w:divBdr>
            <w:top w:val="none" w:sz="0" w:space="0" w:color="auto"/>
            <w:left w:val="none" w:sz="0" w:space="0" w:color="auto"/>
            <w:bottom w:val="none" w:sz="0" w:space="0" w:color="auto"/>
            <w:right w:val="none" w:sz="0" w:space="0" w:color="auto"/>
          </w:divBdr>
        </w:div>
        <w:div w:id="1623733653">
          <w:marLeft w:val="480"/>
          <w:marRight w:val="0"/>
          <w:marTop w:val="0"/>
          <w:marBottom w:val="0"/>
          <w:divBdr>
            <w:top w:val="none" w:sz="0" w:space="0" w:color="auto"/>
            <w:left w:val="none" w:sz="0" w:space="0" w:color="auto"/>
            <w:bottom w:val="none" w:sz="0" w:space="0" w:color="auto"/>
            <w:right w:val="none" w:sz="0" w:space="0" w:color="auto"/>
          </w:divBdr>
        </w:div>
        <w:div w:id="329798259">
          <w:marLeft w:val="480"/>
          <w:marRight w:val="0"/>
          <w:marTop w:val="0"/>
          <w:marBottom w:val="0"/>
          <w:divBdr>
            <w:top w:val="none" w:sz="0" w:space="0" w:color="auto"/>
            <w:left w:val="none" w:sz="0" w:space="0" w:color="auto"/>
            <w:bottom w:val="none" w:sz="0" w:space="0" w:color="auto"/>
            <w:right w:val="none" w:sz="0" w:space="0" w:color="auto"/>
          </w:divBdr>
        </w:div>
        <w:div w:id="1929804078">
          <w:marLeft w:val="480"/>
          <w:marRight w:val="0"/>
          <w:marTop w:val="0"/>
          <w:marBottom w:val="0"/>
          <w:divBdr>
            <w:top w:val="none" w:sz="0" w:space="0" w:color="auto"/>
            <w:left w:val="none" w:sz="0" w:space="0" w:color="auto"/>
            <w:bottom w:val="none" w:sz="0" w:space="0" w:color="auto"/>
            <w:right w:val="none" w:sz="0" w:space="0" w:color="auto"/>
          </w:divBdr>
        </w:div>
        <w:div w:id="482351015">
          <w:marLeft w:val="480"/>
          <w:marRight w:val="0"/>
          <w:marTop w:val="0"/>
          <w:marBottom w:val="0"/>
          <w:divBdr>
            <w:top w:val="none" w:sz="0" w:space="0" w:color="auto"/>
            <w:left w:val="none" w:sz="0" w:space="0" w:color="auto"/>
            <w:bottom w:val="none" w:sz="0" w:space="0" w:color="auto"/>
            <w:right w:val="none" w:sz="0" w:space="0" w:color="auto"/>
          </w:divBdr>
        </w:div>
        <w:div w:id="1497376065">
          <w:marLeft w:val="480"/>
          <w:marRight w:val="0"/>
          <w:marTop w:val="0"/>
          <w:marBottom w:val="0"/>
          <w:divBdr>
            <w:top w:val="none" w:sz="0" w:space="0" w:color="auto"/>
            <w:left w:val="none" w:sz="0" w:space="0" w:color="auto"/>
            <w:bottom w:val="none" w:sz="0" w:space="0" w:color="auto"/>
            <w:right w:val="none" w:sz="0" w:space="0" w:color="auto"/>
          </w:divBdr>
        </w:div>
        <w:div w:id="272321645">
          <w:marLeft w:val="480"/>
          <w:marRight w:val="0"/>
          <w:marTop w:val="0"/>
          <w:marBottom w:val="0"/>
          <w:divBdr>
            <w:top w:val="none" w:sz="0" w:space="0" w:color="auto"/>
            <w:left w:val="none" w:sz="0" w:space="0" w:color="auto"/>
            <w:bottom w:val="none" w:sz="0" w:space="0" w:color="auto"/>
            <w:right w:val="none" w:sz="0" w:space="0" w:color="auto"/>
          </w:divBdr>
        </w:div>
        <w:div w:id="1508254615">
          <w:marLeft w:val="480"/>
          <w:marRight w:val="0"/>
          <w:marTop w:val="0"/>
          <w:marBottom w:val="0"/>
          <w:divBdr>
            <w:top w:val="none" w:sz="0" w:space="0" w:color="auto"/>
            <w:left w:val="none" w:sz="0" w:space="0" w:color="auto"/>
            <w:bottom w:val="none" w:sz="0" w:space="0" w:color="auto"/>
            <w:right w:val="none" w:sz="0" w:space="0" w:color="auto"/>
          </w:divBdr>
        </w:div>
        <w:div w:id="1769427761">
          <w:marLeft w:val="480"/>
          <w:marRight w:val="0"/>
          <w:marTop w:val="0"/>
          <w:marBottom w:val="0"/>
          <w:divBdr>
            <w:top w:val="none" w:sz="0" w:space="0" w:color="auto"/>
            <w:left w:val="none" w:sz="0" w:space="0" w:color="auto"/>
            <w:bottom w:val="none" w:sz="0" w:space="0" w:color="auto"/>
            <w:right w:val="none" w:sz="0" w:space="0" w:color="auto"/>
          </w:divBdr>
        </w:div>
        <w:div w:id="1770076850">
          <w:marLeft w:val="480"/>
          <w:marRight w:val="0"/>
          <w:marTop w:val="0"/>
          <w:marBottom w:val="0"/>
          <w:divBdr>
            <w:top w:val="none" w:sz="0" w:space="0" w:color="auto"/>
            <w:left w:val="none" w:sz="0" w:space="0" w:color="auto"/>
            <w:bottom w:val="none" w:sz="0" w:space="0" w:color="auto"/>
            <w:right w:val="none" w:sz="0" w:space="0" w:color="auto"/>
          </w:divBdr>
        </w:div>
        <w:div w:id="569460703">
          <w:marLeft w:val="480"/>
          <w:marRight w:val="0"/>
          <w:marTop w:val="0"/>
          <w:marBottom w:val="0"/>
          <w:divBdr>
            <w:top w:val="none" w:sz="0" w:space="0" w:color="auto"/>
            <w:left w:val="none" w:sz="0" w:space="0" w:color="auto"/>
            <w:bottom w:val="none" w:sz="0" w:space="0" w:color="auto"/>
            <w:right w:val="none" w:sz="0" w:space="0" w:color="auto"/>
          </w:divBdr>
        </w:div>
      </w:divsChild>
    </w:div>
    <w:div w:id="581836302">
      <w:bodyDiv w:val="1"/>
      <w:marLeft w:val="0"/>
      <w:marRight w:val="0"/>
      <w:marTop w:val="0"/>
      <w:marBottom w:val="0"/>
      <w:divBdr>
        <w:top w:val="none" w:sz="0" w:space="0" w:color="auto"/>
        <w:left w:val="none" w:sz="0" w:space="0" w:color="auto"/>
        <w:bottom w:val="none" w:sz="0" w:space="0" w:color="auto"/>
        <w:right w:val="none" w:sz="0" w:space="0" w:color="auto"/>
      </w:divBdr>
    </w:div>
    <w:div w:id="582570415">
      <w:bodyDiv w:val="1"/>
      <w:marLeft w:val="0"/>
      <w:marRight w:val="0"/>
      <w:marTop w:val="0"/>
      <w:marBottom w:val="0"/>
      <w:divBdr>
        <w:top w:val="none" w:sz="0" w:space="0" w:color="auto"/>
        <w:left w:val="none" w:sz="0" w:space="0" w:color="auto"/>
        <w:bottom w:val="none" w:sz="0" w:space="0" w:color="auto"/>
        <w:right w:val="none" w:sz="0" w:space="0" w:color="auto"/>
      </w:divBdr>
    </w:div>
    <w:div w:id="586036302">
      <w:bodyDiv w:val="1"/>
      <w:marLeft w:val="0"/>
      <w:marRight w:val="0"/>
      <w:marTop w:val="0"/>
      <w:marBottom w:val="0"/>
      <w:divBdr>
        <w:top w:val="none" w:sz="0" w:space="0" w:color="auto"/>
        <w:left w:val="none" w:sz="0" w:space="0" w:color="auto"/>
        <w:bottom w:val="none" w:sz="0" w:space="0" w:color="auto"/>
        <w:right w:val="none" w:sz="0" w:space="0" w:color="auto"/>
      </w:divBdr>
    </w:div>
    <w:div w:id="595987784">
      <w:bodyDiv w:val="1"/>
      <w:marLeft w:val="0"/>
      <w:marRight w:val="0"/>
      <w:marTop w:val="0"/>
      <w:marBottom w:val="0"/>
      <w:divBdr>
        <w:top w:val="none" w:sz="0" w:space="0" w:color="auto"/>
        <w:left w:val="none" w:sz="0" w:space="0" w:color="auto"/>
        <w:bottom w:val="none" w:sz="0" w:space="0" w:color="auto"/>
        <w:right w:val="none" w:sz="0" w:space="0" w:color="auto"/>
      </w:divBdr>
      <w:divsChild>
        <w:div w:id="1244415768">
          <w:marLeft w:val="480"/>
          <w:marRight w:val="0"/>
          <w:marTop w:val="0"/>
          <w:marBottom w:val="0"/>
          <w:divBdr>
            <w:top w:val="none" w:sz="0" w:space="0" w:color="auto"/>
            <w:left w:val="none" w:sz="0" w:space="0" w:color="auto"/>
            <w:bottom w:val="none" w:sz="0" w:space="0" w:color="auto"/>
            <w:right w:val="none" w:sz="0" w:space="0" w:color="auto"/>
          </w:divBdr>
        </w:div>
        <w:div w:id="709040576">
          <w:marLeft w:val="480"/>
          <w:marRight w:val="0"/>
          <w:marTop w:val="0"/>
          <w:marBottom w:val="0"/>
          <w:divBdr>
            <w:top w:val="none" w:sz="0" w:space="0" w:color="auto"/>
            <w:left w:val="none" w:sz="0" w:space="0" w:color="auto"/>
            <w:bottom w:val="none" w:sz="0" w:space="0" w:color="auto"/>
            <w:right w:val="none" w:sz="0" w:space="0" w:color="auto"/>
          </w:divBdr>
        </w:div>
        <w:div w:id="348214216">
          <w:marLeft w:val="480"/>
          <w:marRight w:val="0"/>
          <w:marTop w:val="0"/>
          <w:marBottom w:val="0"/>
          <w:divBdr>
            <w:top w:val="none" w:sz="0" w:space="0" w:color="auto"/>
            <w:left w:val="none" w:sz="0" w:space="0" w:color="auto"/>
            <w:bottom w:val="none" w:sz="0" w:space="0" w:color="auto"/>
            <w:right w:val="none" w:sz="0" w:space="0" w:color="auto"/>
          </w:divBdr>
        </w:div>
        <w:div w:id="958141408">
          <w:marLeft w:val="480"/>
          <w:marRight w:val="0"/>
          <w:marTop w:val="0"/>
          <w:marBottom w:val="0"/>
          <w:divBdr>
            <w:top w:val="none" w:sz="0" w:space="0" w:color="auto"/>
            <w:left w:val="none" w:sz="0" w:space="0" w:color="auto"/>
            <w:bottom w:val="none" w:sz="0" w:space="0" w:color="auto"/>
            <w:right w:val="none" w:sz="0" w:space="0" w:color="auto"/>
          </w:divBdr>
        </w:div>
        <w:div w:id="342055989">
          <w:marLeft w:val="480"/>
          <w:marRight w:val="0"/>
          <w:marTop w:val="0"/>
          <w:marBottom w:val="0"/>
          <w:divBdr>
            <w:top w:val="none" w:sz="0" w:space="0" w:color="auto"/>
            <w:left w:val="none" w:sz="0" w:space="0" w:color="auto"/>
            <w:bottom w:val="none" w:sz="0" w:space="0" w:color="auto"/>
            <w:right w:val="none" w:sz="0" w:space="0" w:color="auto"/>
          </w:divBdr>
        </w:div>
        <w:div w:id="1774472988">
          <w:marLeft w:val="480"/>
          <w:marRight w:val="0"/>
          <w:marTop w:val="0"/>
          <w:marBottom w:val="0"/>
          <w:divBdr>
            <w:top w:val="none" w:sz="0" w:space="0" w:color="auto"/>
            <w:left w:val="none" w:sz="0" w:space="0" w:color="auto"/>
            <w:bottom w:val="none" w:sz="0" w:space="0" w:color="auto"/>
            <w:right w:val="none" w:sz="0" w:space="0" w:color="auto"/>
          </w:divBdr>
        </w:div>
        <w:div w:id="1407651284">
          <w:marLeft w:val="480"/>
          <w:marRight w:val="0"/>
          <w:marTop w:val="0"/>
          <w:marBottom w:val="0"/>
          <w:divBdr>
            <w:top w:val="none" w:sz="0" w:space="0" w:color="auto"/>
            <w:left w:val="none" w:sz="0" w:space="0" w:color="auto"/>
            <w:bottom w:val="none" w:sz="0" w:space="0" w:color="auto"/>
            <w:right w:val="none" w:sz="0" w:space="0" w:color="auto"/>
          </w:divBdr>
        </w:div>
        <w:div w:id="63377867">
          <w:marLeft w:val="480"/>
          <w:marRight w:val="0"/>
          <w:marTop w:val="0"/>
          <w:marBottom w:val="0"/>
          <w:divBdr>
            <w:top w:val="none" w:sz="0" w:space="0" w:color="auto"/>
            <w:left w:val="none" w:sz="0" w:space="0" w:color="auto"/>
            <w:bottom w:val="none" w:sz="0" w:space="0" w:color="auto"/>
            <w:right w:val="none" w:sz="0" w:space="0" w:color="auto"/>
          </w:divBdr>
        </w:div>
        <w:div w:id="548306072">
          <w:marLeft w:val="480"/>
          <w:marRight w:val="0"/>
          <w:marTop w:val="0"/>
          <w:marBottom w:val="0"/>
          <w:divBdr>
            <w:top w:val="none" w:sz="0" w:space="0" w:color="auto"/>
            <w:left w:val="none" w:sz="0" w:space="0" w:color="auto"/>
            <w:bottom w:val="none" w:sz="0" w:space="0" w:color="auto"/>
            <w:right w:val="none" w:sz="0" w:space="0" w:color="auto"/>
          </w:divBdr>
        </w:div>
        <w:div w:id="2077051649">
          <w:marLeft w:val="480"/>
          <w:marRight w:val="0"/>
          <w:marTop w:val="0"/>
          <w:marBottom w:val="0"/>
          <w:divBdr>
            <w:top w:val="none" w:sz="0" w:space="0" w:color="auto"/>
            <w:left w:val="none" w:sz="0" w:space="0" w:color="auto"/>
            <w:bottom w:val="none" w:sz="0" w:space="0" w:color="auto"/>
            <w:right w:val="none" w:sz="0" w:space="0" w:color="auto"/>
          </w:divBdr>
        </w:div>
        <w:div w:id="1976791157">
          <w:marLeft w:val="480"/>
          <w:marRight w:val="0"/>
          <w:marTop w:val="0"/>
          <w:marBottom w:val="0"/>
          <w:divBdr>
            <w:top w:val="none" w:sz="0" w:space="0" w:color="auto"/>
            <w:left w:val="none" w:sz="0" w:space="0" w:color="auto"/>
            <w:bottom w:val="none" w:sz="0" w:space="0" w:color="auto"/>
            <w:right w:val="none" w:sz="0" w:space="0" w:color="auto"/>
          </w:divBdr>
        </w:div>
        <w:div w:id="2040352650">
          <w:marLeft w:val="480"/>
          <w:marRight w:val="0"/>
          <w:marTop w:val="0"/>
          <w:marBottom w:val="0"/>
          <w:divBdr>
            <w:top w:val="none" w:sz="0" w:space="0" w:color="auto"/>
            <w:left w:val="none" w:sz="0" w:space="0" w:color="auto"/>
            <w:bottom w:val="none" w:sz="0" w:space="0" w:color="auto"/>
            <w:right w:val="none" w:sz="0" w:space="0" w:color="auto"/>
          </w:divBdr>
        </w:div>
        <w:div w:id="1896969126">
          <w:marLeft w:val="480"/>
          <w:marRight w:val="0"/>
          <w:marTop w:val="0"/>
          <w:marBottom w:val="0"/>
          <w:divBdr>
            <w:top w:val="none" w:sz="0" w:space="0" w:color="auto"/>
            <w:left w:val="none" w:sz="0" w:space="0" w:color="auto"/>
            <w:bottom w:val="none" w:sz="0" w:space="0" w:color="auto"/>
            <w:right w:val="none" w:sz="0" w:space="0" w:color="auto"/>
          </w:divBdr>
        </w:div>
        <w:div w:id="1235361020">
          <w:marLeft w:val="480"/>
          <w:marRight w:val="0"/>
          <w:marTop w:val="0"/>
          <w:marBottom w:val="0"/>
          <w:divBdr>
            <w:top w:val="none" w:sz="0" w:space="0" w:color="auto"/>
            <w:left w:val="none" w:sz="0" w:space="0" w:color="auto"/>
            <w:bottom w:val="none" w:sz="0" w:space="0" w:color="auto"/>
            <w:right w:val="none" w:sz="0" w:space="0" w:color="auto"/>
          </w:divBdr>
        </w:div>
        <w:div w:id="1018775954">
          <w:marLeft w:val="480"/>
          <w:marRight w:val="0"/>
          <w:marTop w:val="0"/>
          <w:marBottom w:val="0"/>
          <w:divBdr>
            <w:top w:val="none" w:sz="0" w:space="0" w:color="auto"/>
            <w:left w:val="none" w:sz="0" w:space="0" w:color="auto"/>
            <w:bottom w:val="none" w:sz="0" w:space="0" w:color="auto"/>
            <w:right w:val="none" w:sz="0" w:space="0" w:color="auto"/>
          </w:divBdr>
        </w:div>
        <w:div w:id="191725074">
          <w:marLeft w:val="480"/>
          <w:marRight w:val="0"/>
          <w:marTop w:val="0"/>
          <w:marBottom w:val="0"/>
          <w:divBdr>
            <w:top w:val="none" w:sz="0" w:space="0" w:color="auto"/>
            <w:left w:val="none" w:sz="0" w:space="0" w:color="auto"/>
            <w:bottom w:val="none" w:sz="0" w:space="0" w:color="auto"/>
            <w:right w:val="none" w:sz="0" w:space="0" w:color="auto"/>
          </w:divBdr>
        </w:div>
        <w:div w:id="1782799481">
          <w:marLeft w:val="480"/>
          <w:marRight w:val="0"/>
          <w:marTop w:val="0"/>
          <w:marBottom w:val="0"/>
          <w:divBdr>
            <w:top w:val="none" w:sz="0" w:space="0" w:color="auto"/>
            <w:left w:val="none" w:sz="0" w:space="0" w:color="auto"/>
            <w:bottom w:val="none" w:sz="0" w:space="0" w:color="auto"/>
            <w:right w:val="none" w:sz="0" w:space="0" w:color="auto"/>
          </w:divBdr>
        </w:div>
        <w:div w:id="758211098">
          <w:marLeft w:val="480"/>
          <w:marRight w:val="0"/>
          <w:marTop w:val="0"/>
          <w:marBottom w:val="0"/>
          <w:divBdr>
            <w:top w:val="none" w:sz="0" w:space="0" w:color="auto"/>
            <w:left w:val="none" w:sz="0" w:space="0" w:color="auto"/>
            <w:bottom w:val="none" w:sz="0" w:space="0" w:color="auto"/>
            <w:right w:val="none" w:sz="0" w:space="0" w:color="auto"/>
          </w:divBdr>
        </w:div>
        <w:div w:id="1193034988">
          <w:marLeft w:val="480"/>
          <w:marRight w:val="0"/>
          <w:marTop w:val="0"/>
          <w:marBottom w:val="0"/>
          <w:divBdr>
            <w:top w:val="none" w:sz="0" w:space="0" w:color="auto"/>
            <w:left w:val="none" w:sz="0" w:space="0" w:color="auto"/>
            <w:bottom w:val="none" w:sz="0" w:space="0" w:color="auto"/>
            <w:right w:val="none" w:sz="0" w:space="0" w:color="auto"/>
          </w:divBdr>
        </w:div>
        <w:div w:id="1346978367">
          <w:marLeft w:val="480"/>
          <w:marRight w:val="0"/>
          <w:marTop w:val="0"/>
          <w:marBottom w:val="0"/>
          <w:divBdr>
            <w:top w:val="none" w:sz="0" w:space="0" w:color="auto"/>
            <w:left w:val="none" w:sz="0" w:space="0" w:color="auto"/>
            <w:bottom w:val="none" w:sz="0" w:space="0" w:color="auto"/>
            <w:right w:val="none" w:sz="0" w:space="0" w:color="auto"/>
          </w:divBdr>
        </w:div>
        <w:div w:id="906956499">
          <w:marLeft w:val="480"/>
          <w:marRight w:val="0"/>
          <w:marTop w:val="0"/>
          <w:marBottom w:val="0"/>
          <w:divBdr>
            <w:top w:val="none" w:sz="0" w:space="0" w:color="auto"/>
            <w:left w:val="none" w:sz="0" w:space="0" w:color="auto"/>
            <w:bottom w:val="none" w:sz="0" w:space="0" w:color="auto"/>
            <w:right w:val="none" w:sz="0" w:space="0" w:color="auto"/>
          </w:divBdr>
        </w:div>
        <w:div w:id="1238203847">
          <w:marLeft w:val="480"/>
          <w:marRight w:val="0"/>
          <w:marTop w:val="0"/>
          <w:marBottom w:val="0"/>
          <w:divBdr>
            <w:top w:val="none" w:sz="0" w:space="0" w:color="auto"/>
            <w:left w:val="none" w:sz="0" w:space="0" w:color="auto"/>
            <w:bottom w:val="none" w:sz="0" w:space="0" w:color="auto"/>
            <w:right w:val="none" w:sz="0" w:space="0" w:color="auto"/>
          </w:divBdr>
        </w:div>
        <w:div w:id="1660306057">
          <w:marLeft w:val="480"/>
          <w:marRight w:val="0"/>
          <w:marTop w:val="0"/>
          <w:marBottom w:val="0"/>
          <w:divBdr>
            <w:top w:val="none" w:sz="0" w:space="0" w:color="auto"/>
            <w:left w:val="none" w:sz="0" w:space="0" w:color="auto"/>
            <w:bottom w:val="none" w:sz="0" w:space="0" w:color="auto"/>
            <w:right w:val="none" w:sz="0" w:space="0" w:color="auto"/>
          </w:divBdr>
        </w:div>
        <w:div w:id="1793285259">
          <w:marLeft w:val="480"/>
          <w:marRight w:val="0"/>
          <w:marTop w:val="0"/>
          <w:marBottom w:val="0"/>
          <w:divBdr>
            <w:top w:val="none" w:sz="0" w:space="0" w:color="auto"/>
            <w:left w:val="none" w:sz="0" w:space="0" w:color="auto"/>
            <w:bottom w:val="none" w:sz="0" w:space="0" w:color="auto"/>
            <w:right w:val="none" w:sz="0" w:space="0" w:color="auto"/>
          </w:divBdr>
        </w:div>
        <w:div w:id="211844848">
          <w:marLeft w:val="480"/>
          <w:marRight w:val="0"/>
          <w:marTop w:val="0"/>
          <w:marBottom w:val="0"/>
          <w:divBdr>
            <w:top w:val="none" w:sz="0" w:space="0" w:color="auto"/>
            <w:left w:val="none" w:sz="0" w:space="0" w:color="auto"/>
            <w:bottom w:val="none" w:sz="0" w:space="0" w:color="auto"/>
            <w:right w:val="none" w:sz="0" w:space="0" w:color="auto"/>
          </w:divBdr>
        </w:div>
      </w:divsChild>
    </w:div>
    <w:div w:id="597760613">
      <w:bodyDiv w:val="1"/>
      <w:marLeft w:val="0"/>
      <w:marRight w:val="0"/>
      <w:marTop w:val="0"/>
      <w:marBottom w:val="0"/>
      <w:divBdr>
        <w:top w:val="none" w:sz="0" w:space="0" w:color="auto"/>
        <w:left w:val="none" w:sz="0" w:space="0" w:color="auto"/>
        <w:bottom w:val="none" w:sz="0" w:space="0" w:color="auto"/>
        <w:right w:val="none" w:sz="0" w:space="0" w:color="auto"/>
      </w:divBdr>
      <w:divsChild>
        <w:div w:id="1068068099">
          <w:marLeft w:val="480"/>
          <w:marRight w:val="0"/>
          <w:marTop w:val="0"/>
          <w:marBottom w:val="0"/>
          <w:divBdr>
            <w:top w:val="none" w:sz="0" w:space="0" w:color="auto"/>
            <w:left w:val="none" w:sz="0" w:space="0" w:color="auto"/>
            <w:bottom w:val="none" w:sz="0" w:space="0" w:color="auto"/>
            <w:right w:val="none" w:sz="0" w:space="0" w:color="auto"/>
          </w:divBdr>
        </w:div>
        <w:div w:id="1574852719">
          <w:marLeft w:val="480"/>
          <w:marRight w:val="0"/>
          <w:marTop w:val="0"/>
          <w:marBottom w:val="0"/>
          <w:divBdr>
            <w:top w:val="none" w:sz="0" w:space="0" w:color="auto"/>
            <w:left w:val="none" w:sz="0" w:space="0" w:color="auto"/>
            <w:bottom w:val="none" w:sz="0" w:space="0" w:color="auto"/>
            <w:right w:val="none" w:sz="0" w:space="0" w:color="auto"/>
          </w:divBdr>
        </w:div>
        <w:div w:id="1022172953">
          <w:marLeft w:val="480"/>
          <w:marRight w:val="0"/>
          <w:marTop w:val="0"/>
          <w:marBottom w:val="0"/>
          <w:divBdr>
            <w:top w:val="none" w:sz="0" w:space="0" w:color="auto"/>
            <w:left w:val="none" w:sz="0" w:space="0" w:color="auto"/>
            <w:bottom w:val="none" w:sz="0" w:space="0" w:color="auto"/>
            <w:right w:val="none" w:sz="0" w:space="0" w:color="auto"/>
          </w:divBdr>
        </w:div>
        <w:div w:id="766731792">
          <w:marLeft w:val="480"/>
          <w:marRight w:val="0"/>
          <w:marTop w:val="0"/>
          <w:marBottom w:val="0"/>
          <w:divBdr>
            <w:top w:val="none" w:sz="0" w:space="0" w:color="auto"/>
            <w:left w:val="none" w:sz="0" w:space="0" w:color="auto"/>
            <w:bottom w:val="none" w:sz="0" w:space="0" w:color="auto"/>
            <w:right w:val="none" w:sz="0" w:space="0" w:color="auto"/>
          </w:divBdr>
        </w:div>
        <w:div w:id="963468558">
          <w:marLeft w:val="480"/>
          <w:marRight w:val="0"/>
          <w:marTop w:val="0"/>
          <w:marBottom w:val="0"/>
          <w:divBdr>
            <w:top w:val="none" w:sz="0" w:space="0" w:color="auto"/>
            <w:left w:val="none" w:sz="0" w:space="0" w:color="auto"/>
            <w:bottom w:val="none" w:sz="0" w:space="0" w:color="auto"/>
            <w:right w:val="none" w:sz="0" w:space="0" w:color="auto"/>
          </w:divBdr>
        </w:div>
        <w:div w:id="968899943">
          <w:marLeft w:val="480"/>
          <w:marRight w:val="0"/>
          <w:marTop w:val="0"/>
          <w:marBottom w:val="0"/>
          <w:divBdr>
            <w:top w:val="none" w:sz="0" w:space="0" w:color="auto"/>
            <w:left w:val="none" w:sz="0" w:space="0" w:color="auto"/>
            <w:bottom w:val="none" w:sz="0" w:space="0" w:color="auto"/>
            <w:right w:val="none" w:sz="0" w:space="0" w:color="auto"/>
          </w:divBdr>
        </w:div>
        <w:div w:id="1662924716">
          <w:marLeft w:val="480"/>
          <w:marRight w:val="0"/>
          <w:marTop w:val="0"/>
          <w:marBottom w:val="0"/>
          <w:divBdr>
            <w:top w:val="none" w:sz="0" w:space="0" w:color="auto"/>
            <w:left w:val="none" w:sz="0" w:space="0" w:color="auto"/>
            <w:bottom w:val="none" w:sz="0" w:space="0" w:color="auto"/>
            <w:right w:val="none" w:sz="0" w:space="0" w:color="auto"/>
          </w:divBdr>
        </w:div>
        <w:div w:id="464811624">
          <w:marLeft w:val="480"/>
          <w:marRight w:val="0"/>
          <w:marTop w:val="0"/>
          <w:marBottom w:val="0"/>
          <w:divBdr>
            <w:top w:val="none" w:sz="0" w:space="0" w:color="auto"/>
            <w:left w:val="none" w:sz="0" w:space="0" w:color="auto"/>
            <w:bottom w:val="none" w:sz="0" w:space="0" w:color="auto"/>
            <w:right w:val="none" w:sz="0" w:space="0" w:color="auto"/>
          </w:divBdr>
        </w:div>
        <w:div w:id="1432505667">
          <w:marLeft w:val="480"/>
          <w:marRight w:val="0"/>
          <w:marTop w:val="0"/>
          <w:marBottom w:val="0"/>
          <w:divBdr>
            <w:top w:val="none" w:sz="0" w:space="0" w:color="auto"/>
            <w:left w:val="none" w:sz="0" w:space="0" w:color="auto"/>
            <w:bottom w:val="none" w:sz="0" w:space="0" w:color="auto"/>
            <w:right w:val="none" w:sz="0" w:space="0" w:color="auto"/>
          </w:divBdr>
        </w:div>
        <w:div w:id="275408827">
          <w:marLeft w:val="480"/>
          <w:marRight w:val="0"/>
          <w:marTop w:val="0"/>
          <w:marBottom w:val="0"/>
          <w:divBdr>
            <w:top w:val="none" w:sz="0" w:space="0" w:color="auto"/>
            <w:left w:val="none" w:sz="0" w:space="0" w:color="auto"/>
            <w:bottom w:val="none" w:sz="0" w:space="0" w:color="auto"/>
            <w:right w:val="none" w:sz="0" w:space="0" w:color="auto"/>
          </w:divBdr>
        </w:div>
        <w:div w:id="1335836730">
          <w:marLeft w:val="480"/>
          <w:marRight w:val="0"/>
          <w:marTop w:val="0"/>
          <w:marBottom w:val="0"/>
          <w:divBdr>
            <w:top w:val="none" w:sz="0" w:space="0" w:color="auto"/>
            <w:left w:val="none" w:sz="0" w:space="0" w:color="auto"/>
            <w:bottom w:val="none" w:sz="0" w:space="0" w:color="auto"/>
            <w:right w:val="none" w:sz="0" w:space="0" w:color="auto"/>
          </w:divBdr>
        </w:div>
        <w:div w:id="1034889479">
          <w:marLeft w:val="480"/>
          <w:marRight w:val="0"/>
          <w:marTop w:val="0"/>
          <w:marBottom w:val="0"/>
          <w:divBdr>
            <w:top w:val="none" w:sz="0" w:space="0" w:color="auto"/>
            <w:left w:val="none" w:sz="0" w:space="0" w:color="auto"/>
            <w:bottom w:val="none" w:sz="0" w:space="0" w:color="auto"/>
            <w:right w:val="none" w:sz="0" w:space="0" w:color="auto"/>
          </w:divBdr>
        </w:div>
        <w:div w:id="603653703">
          <w:marLeft w:val="480"/>
          <w:marRight w:val="0"/>
          <w:marTop w:val="0"/>
          <w:marBottom w:val="0"/>
          <w:divBdr>
            <w:top w:val="none" w:sz="0" w:space="0" w:color="auto"/>
            <w:left w:val="none" w:sz="0" w:space="0" w:color="auto"/>
            <w:bottom w:val="none" w:sz="0" w:space="0" w:color="auto"/>
            <w:right w:val="none" w:sz="0" w:space="0" w:color="auto"/>
          </w:divBdr>
        </w:div>
        <w:div w:id="453333933">
          <w:marLeft w:val="480"/>
          <w:marRight w:val="0"/>
          <w:marTop w:val="0"/>
          <w:marBottom w:val="0"/>
          <w:divBdr>
            <w:top w:val="none" w:sz="0" w:space="0" w:color="auto"/>
            <w:left w:val="none" w:sz="0" w:space="0" w:color="auto"/>
            <w:bottom w:val="none" w:sz="0" w:space="0" w:color="auto"/>
            <w:right w:val="none" w:sz="0" w:space="0" w:color="auto"/>
          </w:divBdr>
        </w:div>
        <w:div w:id="911741834">
          <w:marLeft w:val="480"/>
          <w:marRight w:val="0"/>
          <w:marTop w:val="0"/>
          <w:marBottom w:val="0"/>
          <w:divBdr>
            <w:top w:val="none" w:sz="0" w:space="0" w:color="auto"/>
            <w:left w:val="none" w:sz="0" w:space="0" w:color="auto"/>
            <w:bottom w:val="none" w:sz="0" w:space="0" w:color="auto"/>
            <w:right w:val="none" w:sz="0" w:space="0" w:color="auto"/>
          </w:divBdr>
        </w:div>
        <w:div w:id="1608924568">
          <w:marLeft w:val="480"/>
          <w:marRight w:val="0"/>
          <w:marTop w:val="0"/>
          <w:marBottom w:val="0"/>
          <w:divBdr>
            <w:top w:val="none" w:sz="0" w:space="0" w:color="auto"/>
            <w:left w:val="none" w:sz="0" w:space="0" w:color="auto"/>
            <w:bottom w:val="none" w:sz="0" w:space="0" w:color="auto"/>
            <w:right w:val="none" w:sz="0" w:space="0" w:color="auto"/>
          </w:divBdr>
        </w:div>
      </w:divsChild>
    </w:div>
    <w:div w:id="598374356">
      <w:bodyDiv w:val="1"/>
      <w:marLeft w:val="0"/>
      <w:marRight w:val="0"/>
      <w:marTop w:val="0"/>
      <w:marBottom w:val="0"/>
      <w:divBdr>
        <w:top w:val="none" w:sz="0" w:space="0" w:color="auto"/>
        <w:left w:val="none" w:sz="0" w:space="0" w:color="auto"/>
        <w:bottom w:val="none" w:sz="0" w:space="0" w:color="auto"/>
        <w:right w:val="none" w:sz="0" w:space="0" w:color="auto"/>
      </w:divBdr>
      <w:divsChild>
        <w:div w:id="1830321581">
          <w:marLeft w:val="480"/>
          <w:marRight w:val="0"/>
          <w:marTop w:val="0"/>
          <w:marBottom w:val="0"/>
          <w:divBdr>
            <w:top w:val="none" w:sz="0" w:space="0" w:color="auto"/>
            <w:left w:val="none" w:sz="0" w:space="0" w:color="auto"/>
            <w:bottom w:val="none" w:sz="0" w:space="0" w:color="auto"/>
            <w:right w:val="none" w:sz="0" w:space="0" w:color="auto"/>
          </w:divBdr>
        </w:div>
        <w:div w:id="2135757486">
          <w:marLeft w:val="480"/>
          <w:marRight w:val="0"/>
          <w:marTop w:val="0"/>
          <w:marBottom w:val="0"/>
          <w:divBdr>
            <w:top w:val="none" w:sz="0" w:space="0" w:color="auto"/>
            <w:left w:val="none" w:sz="0" w:space="0" w:color="auto"/>
            <w:bottom w:val="none" w:sz="0" w:space="0" w:color="auto"/>
            <w:right w:val="none" w:sz="0" w:space="0" w:color="auto"/>
          </w:divBdr>
        </w:div>
        <w:div w:id="575094068">
          <w:marLeft w:val="480"/>
          <w:marRight w:val="0"/>
          <w:marTop w:val="0"/>
          <w:marBottom w:val="0"/>
          <w:divBdr>
            <w:top w:val="none" w:sz="0" w:space="0" w:color="auto"/>
            <w:left w:val="none" w:sz="0" w:space="0" w:color="auto"/>
            <w:bottom w:val="none" w:sz="0" w:space="0" w:color="auto"/>
            <w:right w:val="none" w:sz="0" w:space="0" w:color="auto"/>
          </w:divBdr>
        </w:div>
        <w:div w:id="539053945">
          <w:marLeft w:val="480"/>
          <w:marRight w:val="0"/>
          <w:marTop w:val="0"/>
          <w:marBottom w:val="0"/>
          <w:divBdr>
            <w:top w:val="none" w:sz="0" w:space="0" w:color="auto"/>
            <w:left w:val="none" w:sz="0" w:space="0" w:color="auto"/>
            <w:bottom w:val="none" w:sz="0" w:space="0" w:color="auto"/>
            <w:right w:val="none" w:sz="0" w:space="0" w:color="auto"/>
          </w:divBdr>
        </w:div>
        <w:div w:id="59981247">
          <w:marLeft w:val="480"/>
          <w:marRight w:val="0"/>
          <w:marTop w:val="0"/>
          <w:marBottom w:val="0"/>
          <w:divBdr>
            <w:top w:val="none" w:sz="0" w:space="0" w:color="auto"/>
            <w:left w:val="none" w:sz="0" w:space="0" w:color="auto"/>
            <w:bottom w:val="none" w:sz="0" w:space="0" w:color="auto"/>
            <w:right w:val="none" w:sz="0" w:space="0" w:color="auto"/>
          </w:divBdr>
        </w:div>
        <w:div w:id="285813744">
          <w:marLeft w:val="480"/>
          <w:marRight w:val="0"/>
          <w:marTop w:val="0"/>
          <w:marBottom w:val="0"/>
          <w:divBdr>
            <w:top w:val="none" w:sz="0" w:space="0" w:color="auto"/>
            <w:left w:val="none" w:sz="0" w:space="0" w:color="auto"/>
            <w:bottom w:val="none" w:sz="0" w:space="0" w:color="auto"/>
            <w:right w:val="none" w:sz="0" w:space="0" w:color="auto"/>
          </w:divBdr>
        </w:div>
        <w:div w:id="1233198083">
          <w:marLeft w:val="480"/>
          <w:marRight w:val="0"/>
          <w:marTop w:val="0"/>
          <w:marBottom w:val="0"/>
          <w:divBdr>
            <w:top w:val="none" w:sz="0" w:space="0" w:color="auto"/>
            <w:left w:val="none" w:sz="0" w:space="0" w:color="auto"/>
            <w:bottom w:val="none" w:sz="0" w:space="0" w:color="auto"/>
            <w:right w:val="none" w:sz="0" w:space="0" w:color="auto"/>
          </w:divBdr>
        </w:div>
        <w:div w:id="924847233">
          <w:marLeft w:val="480"/>
          <w:marRight w:val="0"/>
          <w:marTop w:val="0"/>
          <w:marBottom w:val="0"/>
          <w:divBdr>
            <w:top w:val="none" w:sz="0" w:space="0" w:color="auto"/>
            <w:left w:val="none" w:sz="0" w:space="0" w:color="auto"/>
            <w:bottom w:val="none" w:sz="0" w:space="0" w:color="auto"/>
            <w:right w:val="none" w:sz="0" w:space="0" w:color="auto"/>
          </w:divBdr>
        </w:div>
        <w:div w:id="401755491">
          <w:marLeft w:val="480"/>
          <w:marRight w:val="0"/>
          <w:marTop w:val="0"/>
          <w:marBottom w:val="0"/>
          <w:divBdr>
            <w:top w:val="none" w:sz="0" w:space="0" w:color="auto"/>
            <w:left w:val="none" w:sz="0" w:space="0" w:color="auto"/>
            <w:bottom w:val="none" w:sz="0" w:space="0" w:color="auto"/>
            <w:right w:val="none" w:sz="0" w:space="0" w:color="auto"/>
          </w:divBdr>
        </w:div>
        <w:div w:id="405035445">
          <w:marLeft w:val="480"/>
          <w:marRight w:val="0"/>
          <w:marTop w:val="0"/>
          <w:marBottom w:val="0"/>
          <w:divBdr>
            <w:top w:val="none" w:sz="0" w:space="0" w:color="auto"/>
            <w:left w:val="none" w:sz="0" w:space="0" w:color="auto"/>
            <w:bottom w:val="none" w:sz="0" w:space="0" w:color="auto"/>
            <w:right w:val="none" w:sz="0" w:space="0" w:color="auto"/>
          </w:divBdr>
        </w:div>
        <w:div w:id="1474979400">
          <w:marLeft w:val="480"/>
          <w:marRight w:val="0"/>
          <w:marTop w:val="0"/>
          <w:marBottom w:val="0"/>
          <w:divBdr>
            <w:top w:val="none" w:sz="0" w:space="0" w:color="auto"/>
            <w:left w:val="none" w:sz="0" w:space="0" w:color="auto"/>
            <w:bottom w:val="none" w:sz="0" w:space="0" w:color="auto"/>
            <w:right w:val="none" w:sz="0" w:space="0" w:color="auto"/>
          </w:divBdr>
        </w:div>
        <w:div w:id="80294736">
          <w:marLeft w:val="480"/>
          <w:marRight w:val="0"/>
          <w:marTop w:val="0"/>
          <w:marBottom w:val="0"/>
          <w:divBdr>
            <w:top w:val="none" w:sz="0" w:space="0" w:color="auto"/>
            <w:left w:val="none" w:sz="0" w:space="0" w:color="auto"/>
            <w:bottom w:val="none" w:sz="0" w:space="0" w:color="auto"/>
            <w:right w:val="none" w:sz="0" w:space="0" w:color="auto"/>
          </w:divBdr>
        </w:div>
        <w:div w:id="48917762">
          <w:marLeft w:val="480"/>
          <w:marRight w:val="0"/>
          <w:marTop w:val="0"/>
          <w:marBottom w:val="0"/>
          <w:divBdr>
            <w:top w:val="none" w:sz="0" w:space="0" w:color="auto"/>
            <w:left w:val="none" w:sz="0" w:space="0" w:color="auto"/>
            <w:bottom w:val="none" w:sz="0" w:space="0" w:color="auto"/>
            <w:right w:val="none" w:sz="0" w:space="0" w:color="auto"/>
          </w:divBdr>
        </w:div>
        <w:div w:id="518784178">
          <w:marLeft w:val="480"/>
          <w:marRight w:val="0"/>
          <w:marTop w:val="0"/>
          <w:marBottom w:val="0"/>
          <w:divBdr>
            <w:top w:val="none" w:sz="0" w:space="0" w:color="auto"/>
            <w:left w:val="none" w:sz="0" w:space="0" w:color="auto"/>
            <w:bottom w:val="none" w:sz="0" w:space="0" w:color="auto"/>
            <w:right w:val="none" w:sz="0" w:space="0" w:color="auto"/>
          </w:divBdr>
        </w:div>
        <w:div w:id="487090050">
          <w:marLeft w:val="480"/>
          <w:marRight w:val="0"/>
          <w:marTop w:val="0"/>
          <w:marBottom w:val="0"/>
          <w:divBdr>
            <w:top w:val="none" w:sz="0" w:space="0" w:color="auto"/>
            <w:left w:val="none" w:sz="0" w:space="0" w:color="auto"/>
            <w:bottom w:val="none" w:sz="0" w:space="0" w:color="auto"/>
            <w:right w:val="none" w:sz="0" w:space="0" w:color="auto"/>
          </w:divBdr>
        </w:div>
        <w:div w:id="355927740">
          <w:marLeft w:val="480"/>
          <w:marRight w:val="0"/>
          <w:marTop w:val="0"/>
          <w:marBottom w:val="0"/>
          <w:divBdr>
            <w:top w:val="none" w:sz="0" w:space="0" w:color="auto"/>
            <w:left w:val="none" w:sz="0" w:space="0" w:color="auto"/>
            <w:bottom w:val="none" w:sz="0" w:space="0" w:color="auto"/>
            <w:right w:val="none" w:sz="0" w:space="0" w:color="auto"/>
          </w:divBdr>
        </w:div>
        <w:div w:id="48263836">
          <w:marLeft w:val="480"/>
          <w:marRight w:val="0"/>
          <w:marTop w:val="0"/>
          <w:marBottom w:val="0"/>
          <w:divBdr>
            <w:top w:val="none" w:sz="0" w:space="0" w:color="auto"/>
            <w:left w:val="none" w:sz="0" w:space="0" w:color="auto"/>
            <w:bottom w:val="none" w:sz="0" w:space="0" w:color="auto"/>
            <w:right w:val="none" w:sz="0" w:space="0" w:color="auto"/>
          </w:divBdr>
        </w:div>
        <w:div w:id="1351176138">
          <w:marLeft w:val="480"/>
          <w:marRight w:val="0"/>
          <w:marTop w:val="0"/>
          <w:marBottom w:val="0"/>
          <w:divBdr>
            <w:top w:val="none" w:sz="0" w:space="0" w:color="auto"/>
            <w:left w:val="none" w:sz="0" w:space="0" w:color="auto"/>
            <w:bottom w:val="none" w:sz="0" w:space="0" w:color="auto"/>
            <w:right w:val="none" w:sz="0" w:space="0" w:color="auto"/>
          </w:divBdr>
        </w:div>
        <w:div w:id="203910598">
          <w:marLeft w:val="480"/>
          <w:marRight w:val="0"/>
          <w:marTop w:val="0"/>
          <w:marBottom w:val="0"/>
          <w:divBdr>
            <w:top w:val="none" w:sz="0" w:space="0" w:color="auto"/>
            <w:left w:val="none" w:sz="0" w:space="0" w:color="auto"/>
            <w:bottom w:val="none" w:sz="0" w:space="0" w:color="auto"/>
            <w:right w:val="none" w:sz="0" w:space="0" w:color="auto"/>
          </w:divBdr>
        </w:div>
        <w:div w:id="593051281">
          <w:marLeft w:val="480"/>
          <w:marRight w:val="0"/>
          <w:marTop w:val="0"/>
          <w:marBottom w:val="0"/>
          <w:divBdr>
            <w:top w:val="none" w:sz="0" w:space="0" w:color="auto"/>
            <w:left w:val="none" w:sz="0" w:space="0" w:color="auto"/>
            <w:bottom w:val="none" w:sz="0" w:space="0" w:color="auto"/>
            <w:right w:val="none" w:sz="0" w:space="0" w:color="auto"/>
          </w:divBdr>
        </w:div>
        <w:div w:id="1315719128">
          <w:marLeft w:val="480"/>
          <w:marRight w:val="0"/>
          <w:marTop w:val="0"/>
          <w:marBottom w:val="0"/>
          <w:divBdr>
            <w:top w:val="none" w:sz="0" w:space="0" w:color="auto"/>
            <w:left w:val="none" w:sz="0" w:space="0" w:color="auto"/>
            <w:bottom w:val="none" w:sz="0" w:space="0" w:color="auto"/>
            <w:right w:val="none" w:sz="0" w:space="0" w:color="auto"/>
          </w:divBdr>
        </w:div>
        <w:div w:id="861437550">
          <w:marLeft w:val="480"/>
          <w:marRight w:val="0"/>
          <w:marTop w:val="0"/>
          <w:marBottom w:val="0"/>
          <w:divBdr>
            <w:top w:val="none" w:sz="0" w:space="0" w:color="auto"/>
            <w:left w:val="none" w:sz="0" w:space="0" w:color="auto"/>
            <w:bottom w:val="none" w:sz="0" w:space="0" w:color="auto"/>
            <w:right w:val="none" w:sz="0" w:space="0" w:color="auto"/>
          </w:divBdr>
        </w:div>
        <w:div w:id="945969082">
          <w:marLeft w:val="480"/>
          <w:marRight w:val="0"/>
          <w:marTop w:val="0"/>
          <w:marBottom w:val="0"/>
          <w:divBdr>
            <w:top w:val="none" w:sz="0" w:space="0" w:color="auto"/>
            <w:left w:val="none" w:sz="0" w:space="0" w:color="auto"/>
            <w:bottom w:val="none" w:sz="0" w:space="0" w:color="auto"/>
            <w:right w:val="none" w:sz="0" w:space="0" w:color="auto"/>
          </w:divBdr>
        </w:div>
        <w:div w:id="103308053">
          <w:marLeft w:val="480"/>
          <w:marRight w:val="0"/>
          <w:marTop w:val="0"/>
          <w:marBottom w:val="0"/>
          <w:divBdr>
            <w:top w:val="none" w:sz="0" w:space="0" w:color="auto"/>
            <w:left w:val="none" w:sz="0" w:space="0" w:color="auto"/>
            <w:bottom w:val="none" w:sz="0" w:space="0" w:color="auto"/>
            <w:right w:val="none" w:sz="0" w:space="0" w:color="auto"/>
          </w:divBdr>
        </w:div>
        <w:div w:id="852065223">
          <w:marLeft w:val="480"/>
          <w:marRight w:val="0"/>
          <w:marTop w:val="0"/>
          <w:marBottom w:val="0"/>
          <w:divBdr>
            <w:top w:val="none" w:sz="0" w:space="0" w:color="auto"/>
            <w:left w:val="none" w:sz="0" w:space="0" w:color="auto"/>
            <w:bottom w:val="none" w:sz="0" w:space="0" w:color="auto"/>
            <w:right w:val="none" w:sz="0" w:space="0" w:color="auto"/>
          </w:divBdr>
        </w:div>
        <w:div w:id="1835878228">
          <w:marLeft w:val="480"/>
          <w:marRight w:val="0"/>
          <w:marTop w:val="0"/>
          <w:marBottom w:val="0"/>
          <w:divBdr>
            <w:top w:val="none" w:sz="0" w:space="0" w:color="auto"/>
            <w:left w:val="none" w:sz="0" w:space="0" w:color="auto"/>
            <w:bottom w:val="none" w:sz="0" w:space="0" w:color="auto"/>
            <w:right w:val="none" w:sz="0" w:space="0" w:color="auto"/>
          </w:divBdr>
        </w:div>
        <w:div w:id="738601500">
          <w:marLeft w:val="480"/>
          <w:marRight w:val="0"/>
          <w:marTop w:val="0"/>
          <w:marBottom w:val="0"/>
          <w:divBdr>
            <w:top w:val="none" w:sz="0" w:space="0" w:color="auto"/>
            <w:left w:val="none" w:sz="0" w:space="0" w:color="auto"/>
            <w:bottom w:val="none" w:sz="0" w:space="0" w:color="auto"/>
            <w:right w:val="none" w:sz="0" w:space="0" w:color="auto"/>
          </w:divBdr>
        </w:div>
        <w:div w:id="1466969462">
          <w:marLeft w:val="480"/>
          <w:marRight w:val="0"/>
          <w:marTop w:val="0"/>
          <w:marBottom w:val="0"/>
          <w:divBdr>
            <w:top w:val="none" w:sz="0" w:space="0" w:color="auto"/>
            <w:left w:val="none" w:sz="0" w:space="0" w:color="auto"/>
            <w:bottom w:val="none" w:sz="0" w:space="0" w:color="auto"/>
            <w:right w:val="none" w:sz="0" w:space="0" w:color="auto"/>
          </w:divBdr>
        </w:div>
        <w:div w:id="220141479">
          <w:marLeft w:val="480"/>
          <w:marRight w:val="0"/>
          <w:marTop w:val="0"/>
          <w:marBottom w:val="0"/>
          <w:divBdr>
            <w:top w:val="none" w:sz="0" w:space="0" w:color="auto"/>
            <w:left w:val="none" w:sz="0" w:space="0" w:color="auto"/>
            <w:bottom w:val="none" w:sz="0" w:space="0" w:color="auto"/>
            <w:right w:val="none" w:sz="0" w:space="0" w:color="auto"/>
          </w:divBdr>
        </w:div>
        <w:div w:id="706415189">
          <w:marLeft w:val="480"/>
          <w:marRight w:val="0"/>
          <w:marTop w:val="0"/>
          <w:marBottom w:val="0"/>
          <w:divBdr>
            <w:top w:val="none" w:sz="0" w:space="0" w:color="auto"/>
            <w:left w:val="none" w:sz="0" w:space="0" w:color="auto"/>
            <w:bottom w:val="none" w:sz="0" w:space="0" w:color="auto"/>
            <w:right w:val="none" w:sz="0" w:space="0" w:color="auto"/>
          </w:divBdr>
        </w:div>
      </w:divsChild>
    </w:div>
    <w:div w:id="607855762">
      <w:bodyDiv w:val="1"/>
      <w:marLeft w:val="0"/>
      <w:marRight w:val="0"/>
      <w:marTop w:val="0"/>
      <w:marBottom w:val="0"/>
      <w:divBdr>
        <w:top w:val="none" w:sz="0" w:space="0" w:color="auto"/>
        <w:left w:val="none" w:sz="0" w:space="0" w:color="auto"/>
        <w:bottom w:val="none" w:sz="0" w:space="0" w:color="auto"/>
        <w:right w:val="none" w:sz="0" w:space="0" w:color="auto"/>
      </w:divBdr>
      <w:divsChild>
        <w:div w:id="505052111">
          <w:marLeft w:val="480"/>
          <w:marRight w:val="0"/>
          <w:marTop w:val="0"/>
          <w:marBottom w:val="0"/>
          <w:divBdr>
            <w:top w:val="none" w:sz="0" w:space="0" w:color="auto"/>
            <w:left w:val="none" w:sz="0" w:space="0" w:color="auto"/>
            <w:bottom w:val="none" w:sz="0" w:space="0" w:color="auto"/>
            <w:right w:val="none" w:sz="0" w:space="0" w:color="auto"/>
          </w:divBdr>
        </w:div>
        <w:div w:id="1359504013">
          <w:marLeft w:val="480"/>
          <w:marRight w:val="0"/>
          <w:marTop w:val="0"/>
          <w:marBottom w:val="0"/>
          <w:divBdr>
            <w:top w:val="none" w:sz="0" w:space="0" w:color="auto"/>
            <w:left w:val="none" w:sz="0" w:space="0" w:color="auto"/>
            <w:bottom w:val="none" w:sz="0" w:space="0" w:color="auto"/>
            <w:right w:val="none" w:sz="0" w:space="0" w:color="auto"/>
          </w:divBdr>
        </w:div>
        <w:div w:id="1774743100">
          <w:marLeft w:val="480"/>
          <w:marRight w:val="0"/>
          <w:marTop w:val="0"/>
          <w:marBottom w:val="0"/>
          <w:divBdr>
            <w:top w:val="none" w:sz="0" w:space="0" w:color="auto"/>
            <w:left w:val="none" w:sz="0" w:space="0" w:color="auto"/>
            <w:bottom w:val="none" w:sz="0" w:space="0" w:color="auto"/>
            <w:right w:val="none" w:sz="0" w:space="0" w:color="auto"/>
          </w:divBdr>
        </w:div>
        <w:div w:id="1832408919">
          <w:marLeft w:val="480"/>
          <w:marRight w:val="0"/>
          <w:marTop w:val="0"/>
          <w:marBottom w:val="0"/>
          <w:divBdr>
            <w:top w:val="none" w:sz="0" w:space="0" w:color="auto"/>
            <w:left w:val="none" w:sz="0" w:space="0" w:color="auto"/>
            <w:bottom w:val="none" w:sz="0" w:space="0" w:color="auto"/>
            <w:right w:val="none" w:sz="0" w:space="0" w:color="auto"/>
          </w:divBdr>
        </w:div>
        <w:div w:id="1474985089">
          <w:marLeft w:val="480"/>
          <w:marRight w:val="0"/>
          <w:marTop w:val="0"/>
          <w:marBottom w:val="0"/>
          <w:divBdr>
            <w:top w:val="none" w:sz="0" w:space="0" w:color="auto"/>
            <w:left w:val="none" w:sz="0" w:space="0" w:color="auto"/>
            <w:bottom w:val="none" w:sz="0" w:space="0" w:color="auto"/>
            <w:right w:val="none" w:sz="0" w:space="0" w:color="auto"/>
          </w:divBdr>
        </w:div>
        <w:div w:id="115612246">
          <w:marLeft w:val="480"/>
          <w:marRight w:val="0"/>
          <w:marTop w:val="0"/>
          <w:marBottom w:val="0"/>
          <w:divBdr>
            <w:top w:val="none" w:sz="0" w:space="0" w:color="auto"/>
            <w:left w:val="none" w:sz="0" w:space="0" w:color="auto"/>
            <w:bottom w:val="none" w:sz="0" w:space="0" w:color="auto"/>
            <w:right w:val="none" w:sz="0" w:space="0" w:color="auto"/>
          </w:divBdr>
        </w:div>
        <w:div w:id="291641520">
          <w:marLeft w:val="480"/>
          <w:marRight w:val="0"/>
          <w:marTop w:val="0"/>
          <w:marBottom w:val="0"/>
          <w:divBdr>
            <w:top w:val="none" w:sz="0" w:space="0" w:color="auto"/>
            <w:left w:val="none" w:sz="0" w:space="0" w:color="auto"/>
            <w:bottom w:val="none" w:sz="0" w:space="0" w:color="auto"/>
            <w:right w:val="none" w:sz="0" w:space="0" w:color="auto"/>
          </w:divBdr>
        </w:div>
        <w:div w:id="1096099460">
          <w:marLeft w:val="480"/>
          <w:marRight w:val="0"/>
          <w:marTop w:val="0"/>
          <w:marBottom w:val="0"/>
          <w:divBdr>
            <w:top w:val="none" w:sz="0" w:space="0" w:color="auto"/>
            <w:left w:val="none" w:sz="0" w:space="0" w:color="auto"/>
            <w:bottom w:val="none" w:sz="0" w:space="0" w:color="auto"/>
            <w:right w:val="none" w:sz="0" w:space="0" w:color="auto"/>
          </w:divBdr>
        </w:div>
        <w:div w:id="163472069">
          <w:marLeft w:val="480"/>
          <w:marRight w:val="0"/>
          <w:marTop w:val="0"/>
          <w:marBottom w:val="0"/>
          <w:divBdr>
            <w:top w:val="none" w:sz="0" w:space="0" w:color="auto"/>
            <w:left w:val="none" w:sz="0" w:space="0" w:color="auto"/>
            <w:bottom w:val="none" w:sz="0" w:space="0" w:color="auto"/>
            <w:right w:val="none" w:sz="0" w:space="0" w:color="auto"/>
          </w:divBdr>
        </w:div>
        <w:div w:id="450126281">
          <w:marLeft w:val="480"/>
          <w:marRight w:val="0"/>
          <w:marTop w:val="0"/>
          <w:marBottom w:val="0"/>
          <w:divBdr>
            <w:top w:val="none" w:sz="0" w:space="0" w:color="auto"/>
            <w:left w:val="none" w:sz="0" w:space="0" w:color="auto"/>
            <w:bottom w:val="none" w:sz="0" w:space="0" w:color="auto"/>
            <w:right w:val="none" w:sz="0" w:space="0" w:color="auto"/>
          </w:divBdr>
        </w:div>
        <w:div w:id="1404523123">
          <w:marLeft w:val="480"/>
          <w:marRight w:val="0"/>
          <w:marTop w:val="0"/>
          <w:marBottom w:val="0"/>
          <w:divBdr>
            <w:top w:val="none" w:sz="0" w:space="0" w:color="auto"/>
            <w:left w:val="none" w:sz="0" w:space="0" w:color="auto"/>
            <w:bottom w:val="none" w:sz="0" w:space="0" w:color="auto"/>
            <w:right w:val="none" w:sz="0" w:space="0" w:color="auto"/>
          </w:divBdr>
        </w:div>
        <w:div w:id="1964723561">
          <w:marLeft w:val="480"/>
          <w:marRight w:val="0"/>
          <w:marTop w:val="0"/>
          <w:marBottom w:val="0"/>
          <w:divBdr>
            <w:top w:val="none" w:sz="0" w:space="0" w:color="auto"/>
            <w:left w:val="none" w:sz="0" w:space="0" w:color="auto"/>
            <w:bottom w:val="none" w:sz="0" w:space="0" w:color="auto"/>
            <w:right w:val="none" w:sz="0" w:space="0" w:color="auto"/>
          </w:divBdr>
        </w:div>
        <w:div w:id="2136679854">
          <w:marLeft w:val="480"/>
          <w:marRight w:val="0"/>
          <w:marTop w:val="0"/>
          <w:marBottom w:val="0"/>
          <w:divBdr>
            <w:top w:val="none" w:sz="0" w:space="0" w:color="auto"/>
            <w:left w:val="none" w:sz="0" w:space="0" w:color="auto"/>
            <w:bottom w:val="none" w:sz="0" w:space="0" w:color="auto"/>
            <w:right w:val="none" w:sz="0" w:space="0" w:color="auto"/>
          </w:divBdr>
        </w:div>
        <w:div w:id="711341267">
          <w:marLeft w:val="480"/>
          <w:marRight w:val="0"/>
          <w:marTop w:val="0"/>
          <w:marBottom w:val="0"/>
          <w:divBdr>
            <w:top w:val="none" w:sz="0" w:space="0" w:color="auto"/>
            <w:left w:val="none" w:sz="0" w:space="0" w:color="auto"/>
            <w:bottom w:val="none" w:sz="0" w:space="0" w:color="auto"/>
            <w:right w:val="none" w:sz="0" w:space="0" w:color="auto"/>
          </w:divBdr>
        </w:div>
        <w:div w:id="1237740190">
          <w:marLeft w:val="480"/>
          <w:marRight w:val="0"/>
          <w:marTop w:val="0"/>
          <w:marBottom w:val="0"/>
          <w:divBdr>
            <w:top w:val="none" w:sz="0" w:space="0" w:color="auto"/>
            <w:left w:val="none" w:sz="0" w:space="0" w:color="auto"/>
            <w:bottom w:val="none" w:sz="0" w:space="0" w:color="auto"/>
            <w:right w:val="none" w:sz="0" w:space="0" w:color="auto"/>
          </w:divBdr>
        </w:div>
        <w:div w:id="1664814681">
          <w:marLeft w:val="480"/>
          <w:marRight w:val="0"/>
          <w:marTop w:val="0"/>
          <w:marBottom w:val="0"/>
          <w:divBdr>
            <w:top w:val="none" w:sz="0" w:space="0" w:color="auto"/>
            <w:left w:val="none" w:sz="0" w:space="0" w:color="auto"/>
            <w:bottom w:val="none" w:sz="0" w:space="0" w:color="auto"/>
            <w:right w:val="none" w:sz="0" w:space="0" w:color="auto"/>
          </w:divBdr>
        </w:div>
        <w:div w:id="1787505651">
          <w:marLeft w:val="480"/>
          <w:marRight w:val="0"/>
          <w:marTop w:val="0"/>
          <w:marBottom w:val="0"/>
          <w:divBdr>
            <w:top w:val="none" w:sz="0" w:space="0" w:color="auto"/>
            <w:left w:val="none" w:sz="0" w:space="0" w:color="auto"/>
            <w:bottom w:val="none" w:sz="0" w:space="0" w:color="auto"/>
            <w:right w:val="none" w:sz="0" w:space="0" w:color="auto"/>
          </w:divBdr>
        </w:div>
        <w:div w:id="340668918">
          <w:marLeft w:val="480"/>
          <w:marRight w:val="0"/>
          <w:marTop w:val="0"/>
          <w:marBottom w:val="0"/>
          <w:divBdr>
            <w:top w:val="none" w:sz="0" w:space="0" w:color="auto"/>
            <w:left w:val="none" w:sz="0" w:space="0" w:color="auto"/>
            <w:bottom w:val="none" w:sz="0" w:space="0" w:color="auto"/>
            <w:right w:val="none" w:sz="0" w:space="0" w:color="auto"/>
          </w:divBdr>
        </w:div>
        <w:div w:id="715198729">
          <w:marLeft w:val="480"/>
          <w:marRight w:val="0"/>
          <w:marTop w:val="0"/>
          <w:marBottom w:val="0"/>
          <w:divBdr>
            <w:top w:val="none" w:sz="0" w:space="0" w:color="auto"/>
            <w:left w:val="none" w:sz="0" w:space="0" w:color="auto"/>
            <w:bottom w:val="none" w:sz="0" w:space="0" w:color="auto"/>
            <w:right w:val="none" w:sz="0" w:space="0" w:color="auto"/>
          </w:divBdr>
        </w:div>
        <w:div w:id="384262427">
          <w:marLeft w:val="480"/>
          <w:marRight w:val="0"/>
          <w:marTop w:val="0"/>
          <w:marBottom w:val="0"/>
          <w:divBdr>
            <w:top w:val="none" w:sz="0" w:space="0" w:color="auto"/>
            <w:left w:val="none" w:sz="0" w:space="0" w:color="auto"/>
            <w:bottom w:val="none" w:sz="0" w:space="0" w:color="auto"/>
            <w:right w:val="none" w:sz="0" w:space="0" w:color="auto"/>
          </w:divBdr>
        </w:div>
        <w:div w:id="1206068841">
          <w:marLeft w:val="480"/>
          <w:marRight w:val="0"/>
          <w:marTop w:val="0"/>
          <w:marBottom w:val="0"/>
          <w:divBdr>
            <w:top w:val="none" w:sz="0" w:space="0" w:color="auto"/>
            <w:left w:val="none" w:sz="0" w:space="0" w:color="auto"/>
            <w:bottom w:val="none" w:sz="0" w:space="0" w:color="auto"/>
            <w:right w:val="none" w:sz="0" w:space="0" w:color="auto"/>
          </w:divBdr>
        </w:div>
      </w:divsChild>
    </w:div>
    <w:div w:id="608051039">
      <w:bodyDiv w:val="1"/>
      <w:marLeft w:val="0"/>
      <w:marRight w:val="0"/>
      <w:marTop w:val="0"/>
      <w:marBottom w:val="0"/>
      <w:divBdr>
        <w:top w:val="none" w:sz="0" w:space="0" w:color="auto"/>
        <w:left w:val="none" w:sz="0" w:space="0" w:color="auto"/>
        <w:bottom w:val="none" w:sz="0" w:space="0" w:color="auto"/>
        <w:right w:val="none" w:sz="0" w:space="0" w:color="auto"/>
      </w:divBdr>
      <w:divsChild>
        <w:div w:id="888493925">
          <w:marLeft w:val="480"/>
          <w:marRight w:val="0"/>
          <w:marTop w:val="0"/>
          <w:marBottom w:val="0"/>
          <w:divBdr>
            <w:top w:val="none" w:sz="0" w:space="0" w:color="auto"/>
            <w:left w:val="none" w:sz="0" w:space="0" w:color="auto"/>
            <w:bottom w:val="none" w:sz="0" w:space="0" w:color="auto"/>
            <w:right w:val="none" w:sz="0" w:space="0" w:color="auto"/>
          </w:divBdr>
        </w:div>
        <w:div w:id="344601332">
          <w:marLeft w:val="480"/>
          <w:marRight w:val="0"/>
          <w:marTop w:val="0"/>
          <w:marBottom w:val="0"/>
          <w:divBdr>
            <w:top w:val="none" w:sz="0" w:space="0" w:color="auto"/>
            <w:left w:val="none" w:sz="0" w:space="0" w:color="auto"/>
            <w:bottom w:val="none" w:sz="0" w:space="0" w:color="auto"/>
            <w:right w:val="none" w:sz="0" w:space="0" w:color="auto"/>
          </w:divBdr>
        </w:div>
        <w:div w:id="525948841">
          <w:marLeft w:val="480"/>
          <w:marRight w:val="0"/>
          <w:marTop w:val="0"/>
          <w:marBottom w:val="0"/>
          <w:divBdr>
            <w:top w:val="none" w:sz="0" w:space="0" w:color="auto"/>
            <w:left w:val="none" w:sz="0" w:space="0" w:color="auto"/>
            <w:bottom w:val="none" w:sz="0" w:space="0" w:color="auto"/>
            <w:right w:val="none" w:sz="0" w:space="0" w:color="auto"/>
          </w:divBdr>
        </w:div>
        <w:div w:id="1704282606">
          <w:marLeft w:val="480"/>
          <w:marRight w:val="0"/>
          <w:marTop w:val="0"/>
          <w:marBottom w:val="0"/>
          <w:divBdr>
            <w:top w:val="none" w:sz="0" w:space="0" w:color="auto"/>
            <w:left w:val="none" w:sz="0" w:space="0" w:color="auto"/>
            <w:bottom w:val="none" w:sz="0" w:space="0" w:color="auto"/>
            <w:right w:val="none" w:sz="0" w:space="0" w:color="auto"/>
          </w:divBdr>
        </w:div>
        <w:div w:id="1683436486">
          <w:marLeft w:val="480"/>
          <w:marRight w:val="0"/>
          <w:marTop w:val="0"/>
          <w:marBottom w:val="0"/>
          <w:divBdr>
            <w:top w:val="none" w:sz="0" w:space="0" w:color="auto"/>
            <w:left w:val="none" w:sz="0" w:space="0" w:color="auto"/>
            <w:bottom w:val="none" w:sz="0" w:space="0" w:color="auto"/>
            <w:right w:val="none" w:sz="0" w:space="0" w:color="auto"/>
          </w:divBdr>
        </w:div>
        <w:div w:id="1536770472">
          <w:marLeft w:val="480"/>
          <w:marRight w:val="0"/>
          <w:marTop w:val="0"/>
          <w:marBottom w:val="0"/>
          <w:divBdr>
            <w:top w:val="none" w:sz="0" w:space="0" w:color="auto"/>
            <w:left w:val="none" w:sz="0" w:space="0" w:color="auto"/>
            <w:bottom w:val="none" w:sz="0" w:space="0" w:color="auto"/>
            <w:right w:val="none" w:sz="0" w:space="0" w:color="auto"/>
          </w:divBdr>
        </w:div>
        <w:div w:id="1064526470">
          <w:marLeft w:val="480"/>
          <w:marRight w:val="0"/>
          <w:marTop w:val="0"/>
          <w:marBottom w:val="0"/>
          <w:divBdr>
            <w:top w:val="none" w:sz="0" w:space="0" w:color="auto"/>
            <w:left w:val="none" w:sz="0" w:space="0" w:color="auto"/>
            <w:bottom w:val="none" w:sz="0" w:space="0" w:color="auto"/>
            <w:right w:val="none" w:sz="0" w:space="0" w:color="auto"/>
          </w:divBdr>
        </w:div>
        <w:div w:id="1098405243">
          <w:marLeft w:val="480"/>
          <w:marRight w:val="0"/>
          <w:marTop w:val="0"/>
          <w:marBottom w:val="0"/>
          <w:divBdr>
            <w:top w:val="none" w:sz="0" w:space="0" w:color="auto"/>
            <w:left w:val="none" w:sz="0" w:space="0" w:color="auto"/>
            <w:bottom w:val="none" w:sz="0" w:space="0" w:color="auto"/>
            <w:right w:val="none" w:sz="0" w:space="0" w:color="auto"/>
          </w:divBdr>
        </w:div>
        <w:div w:id="864513689">
          <w:marLeft w:val="480"/>
          <w:marRight w:val="0"/>
          <w:marTop w:val="0"/>
          <w:marBottom w:val="0"/>
          <w:divBdr>
            <w:top w:val="none" w:sz="0" w:space="0" w:color="auto"/>
            <w:left w:val="none" w:sz="0" w:space="0" w:color="auto"/>
            <w:bottom w:val="none" w:sz="0" w:space="0" w:color="auto"/>
            <w:right w:val="none" w:sz="0" w:space="0" w:color="auto"/>
          </w:divBdr>
        </w:div>
        <w:div w:id="1676765372">
          <w:marLeft w:val="480"/>
          <w:marRight w:val="0"/>
          <w:marTop w:val="0"/>
          <w:marBottom w:val="0"/>
          <w:divBdr>
            <w:top w:val="none" w:sz="0" w:space="0" w:color="auto"/>
            <w:left w:val="none" w:sz="0" w:space="0" w:color="auto"/>
            <w:bottom w:val="none" w:sz="0" w:space="0" w:color="auto"/>
            <w:right w:val="none" w:sz="0" w:space="0" w:color="auto"/>
          </w:divBdr>
        </w:div>
        <w:div w:id="519202988">
          <w:marLeft w:val="480"/>
          <w:marRight w:val="0"/>
          <w:marTop w:val="0"/>
          <w:marBottom w:val="0"/>
          <w:divBdr>
            <w:top w:val="none" w:sz="0" w:space="0" w:color="auto"/>
            <w:left w:val="none" w:sz="0" w:space="0" w:color="auto"/>
            <w:bottom w:val="none" w:sz="0" w:space="0" w:color="auto"/>
            <w:right w:val="none" w:sz="0" w:space="0" w:color="auto"/>
          </w:divBdr>
        </w:div>
        <w:div w:id="627276019">
          <w:marLeft w:val="480"/>
          <w:marRight w:val="0"/>
          <w:marTop w:val="0"/>
          <w:marBottom w:val="0"/>
          <w:divBdr>
            <w:top w:val="none" w:sz="0" w:space="0" w:color="auto"/>
            <w:left w:val="none" w:sz="0" w:space="0" w:color="auto"/>
            <w:bottom w:val="none" w:sz="0" w:space="0" w:color="auto"/>
            <w:right w:val="none" w:sz="0" w:space="0" w:color="auto"/>
          </w:divBdr>
        </w:div>
        <w:div w:id="483401784">
          <w:marLeft w:val="480"/>
          <w:marRight w:val="0"/>
          <w:marTop w:val="0"/>
          <w:marBottom w:val="0"/>
          <w:divBdr>
            <w:top w:val="none" w:sz="0" w:space="0" w:color="auto"/>
            <w:left w:val="none" w:sz="0" w:space="0" w:color="auto"/>
            <w:bottom w:val="none" w:sz="0" w:space="0" w:color="auto"/>
            <w:right w:val="none" w:sz="0" w:space="0" w:color="auto"/>
          </w:divBdr>
        </w:div>
        <w:div w:id="1428311500">
          <w:marLeft w:val="480"/>
          <w:marRight w:val="0"/>
          <w:marTop w:val="0"/>
          <w:marBottom w:val="0"/>
          <w:divBdr>
            <w:top w:val="none" w:sz="0" w:space="0" w:color="auto"/>
            <w:left w:val="none" w:sz="0" w:space="0" w:color="auto"/>
            <w:bottom w:val="none" w:sz="0" w:space="0" w:color="auto"/>
            <w:right w:val="none" w:sz="0" w:space="0" w:color="auto"/>
          </w:divBdr>
        </w:div>
        <w:div w:id="684018269">
          <w:marLeft w:val="480"/>
          <w:marRight w:val="0"/>
          <w:marTop w:val="0"/>
          <w:marBottom w:val="0"/>
          <w:divBdr>
            <w:top w:val="none" w:sz="0" w:space="0" w:color="auto"/>
            <w:left w:val="none" w:sz="0" w:space="0" w:color="auto"/>
            <w:bottom w:val="none" w:sz="0" w:space="0" w:color="auto"/>
            <w:right w:val="none" w:sz="0" w:space="0" w:color="auto"/>
          </w:divBdr>
        </w:div>
        <w:div w:id="1995528012">
          <w:marLeft w:val="480"/>
          <w:marRight w:val="0"/>
          <w:marTop w:val="0"/>
          <w:marBottom w:val="0"/>
          <w:divBdr>
            <w:top w:val="none" w:sz="0" w:space="0" w:color="auto"/>
            <w:left w:val="none" w:sz="0" w:space="0" w:color="auto"/>
            <w:bottom w:val="none" w:sz="0" w:space="0" w:color="auto"/>
            <w:right w:val="none" w:sz="0" w:space="0" w:color="auto"/>
          </w:divBdr>
        </w:div>
        <w:div w:id="1299530057">
          <w:marLeft w:val="480"/>
          <w:marRight w:val="0"/>
          <w:marTop w:val="0"/>
          <w:marBottom w:val="0"/>
          <w:divBdr>
            <w:top w:val="none" w:sz="0" w:space="0" w:color="auto"/>
            <w:left w:val="none" w:sz="0" w:space="0" w:color="auto"/>
            <w:bottom w:val="none" w:sz="0" w:space="0" w:color="auto"/>
            <w:right w:val="none" w:sz="0" w:space="0" w:color="auto"/>
          </w:divBdr>
        </w:div>
        <w:div w:id="1537426131">
          <w:marLeft w:val="480"/>
          <w:marRight w:val="0"/>
          <w:marTop w:val="0"/>
          <w:marBottom w:val="0"/>
          <w:divBdr>
            <w:top w:val="none" w:sz="0" w:space="0" w:color="auto"/>
            <w:left w:val="none" w:sz="0" w:space="0" w:color="auto"/>
            <w:bottom w:val="none" w:sz="0" w:space="0" w:color="auto"/>
            <w:right w:val="none" w:sz="0" w:space="0" w:color="auto"/>
          </w:divBdr>
        </w:div>
        <w:div w:id="358819600">
          <w:marLeft w:val="480"/>
          <w:marRight w:val="0"/>
          <w:marTop w:val="0"/>
          <w:marBottom w:val="0"/>
          <w:divBdr>
            <w:top w:val="none" w:sz="0" w:space="0" w:color="auto"/>
            <w:left w:val="none" w:sz="0" w:space="0" w:color="auto"/>
            <w:bottom w:val="none" w:sz="0" w:space="0" w:color="auto"/>
            <w:right w:val="none" w:sz="0" w:space="0" w:color="auto"/>
          </w:divBdr>
        </w:div>
        <w:div w:id="477770055">
          <w:marLeft w:val="480"/>
          <w:marRight w:val="0"/>
          <w:marTop w:val="0"/>
          <w:marBottom w:val="0"/>
          <w:divBdr>
            <w:top w:val="none" w:sz="0" w:space="0" w:color="auto"/>
            <w:left w:val="none" w:sz="0" w:space="0" w:color="auto"/>
            <w:bottom w:val="none" w:sz="0" w:space="0" w:color="auto"/>
            <w:right w:val="none" w:sz="0" w:space="0" w:color="auto"/>
          </w:divBdr>
        </w:div>
        <w:div w:id="173767940">
          <w:marLeft w:val="480"/>
          <w:marRight w:val="0"/>
          <w:marTop w:val="0"/>
          <w:marBottom w:val="0"/>
          <w:divBdr>
            <w:top w:val="none" w:sz="0" w:space="0" w:color="auto"/>
            <w:left w:val="none" w:sz="0" w:space="0" w:color="auto"/>
            <w:bottom w:val="none" w:sz="0" w:space="0" w:color="auto"/>
            <w:right w:val="none" w:sz="0" w:space="0" w:color="auto"/>
          </w:divBdr>
        </w:div>
        <w:div w:id="1608150700">
          <w:marLeft w:val="480"/>
          <w:marRight w:val="0"/>
          <w:marTop w:val="0"/>
          <w:marBottom w:val="0"/>
          <w:divBdr>
            <w:top w:val="none" w:sz="0" w:space="0" w:color="auto"/>
            <w:left w:val="none" w:sz="0" w:space="0" w:color="auto"/>
            <w:bottom w:val="none" w:sz="0" w:space="0" w:color="auto"/>
            <w:right w:val="none" w:sz="0" w:space="0" w:color="auto"/>
          </w:divBdr>
        </w:div>
        <w:div w:id="1066027349">
          <w:marLeft w:val="480"/>
          <w:marRight w:val="0"/>
          <w:marTop w:val="0"/>
          <w:marBottom w:val="0"/>
          <w:divBdr>
            <w:top w:val="none" w:sz="0" w:space="0" w:color="auto"/>
            <w:left w:val="none" w:sz="0" w:space="0" w:color="auto"/>
            <w:bottom w:val="none" w:sz="0" w:space="0" w:color="auto"/>
            <w:right w:val="none" w:sz="0" w:space="0" w:color="auto"/>
          </w:divBdr>
        </w:div>
        <w:div w:id="728067130">
          <w:marLeft w:val="480"/>
          <w:marRight w:val="0"/>
          <w:marTop w:val="0"/>
          <w:marBottom w:val="0"/>
          <w:divBdr>
            <w:top w:val="none" w:sz="0" w:space="0" w:color="auto"/>
            <w:left w:val="none" w:sz="0" w:space="0" w:color="auto"/>
            <w:bottom w:val="none" w:sz="0" w:space="0" w:color="auto"/>
            <w:right w:val="none" w:sz="0" w:space="0" w:color="auto"/>
          </w:divBdr>
        </w:div>
        <w:div w:id="1813862047">
          <w:marLeft w:val="480"/>
          <w:marRight w:val="0"/>
          <w:marTop w:val="0"/>
          <w:marBottom w:val="0"/>
          <w:divBdr>
            <w:top w:val="none" w:sz="0" w:space="0" w:color="auto"/>
            <w:left w:val="none" w:sz="0" w:space="0" w:color="auto"/>
            <w:bottom w:val="none" w:sz="0" w:space="0" w:color="auto"/>
            <w:right w:val="none" w:sz="0" w:space="0" w:color="auto"/>
          </w:divBdr>
        </w:div>
        <w:div w:id="1794976808">
          <w:marLeft w:val="480"/>
          <w:marRight w:val="0"/>
          <w:marTop w:val="0"/>
          <w:marBottom w:val="0"/>
          <w:divBdr>
            <w:top w:val="none" w:sz="0" w:space="0" w:color="auto"/>
            <w:left w:val="none" w:sz="0" w:space="0" w:color="auto"/>
            <w:bottom w:val="none" w:sz="0" w:space="0" w:color="auto"/>
            <w:right w:val="none" w:sz="0" w:space="0" w:color="auto"/>
          </w:divBdr>
        </w:div>
        <w:div w:id="1874919667">
          <w:marLeft w:val="480"/>
          <w:marRight w:val="0"/>
          <w:marTop w:val="0"/>
          <w:marBottom w:val="0"/>
          <w:divBdr>
            <w:top w:val="none" w:sz="0" w:space="0" w:color="auto"/>
            <w:left w:val="none" w:sz="0" w:space="0" w:color="auto"/>
            <w:bottom w:val="none" w:sz="0" w:space="0" w:color="auto"/>
            <w:right w:val="none" w:sz="0" w:space="0" w:color="auto"/>
          </w:divBdr>
        </w:div>
        <w:div w:id="22563919">
          <w:marLeft w:val="480"/>
          <w:marRight w:val="0"/>
          <w:marTop w:val="0"/>
          <w:marBottom w:val="0"/>
          <w:divBdr>
            <w:top w:val="none" w:sz="0" w:space="0" w:color="auto"/>
            <w:left w:val="none" w:sz="0" w:space="0" w:color="auto"/>
            <w:bottom w:val="none" w:sz="0" w:space="0" w:color="auto"/>
            <w:right w:val="none" w:sz="0" w:space="0" w:color="auto"/>
          </w:divBdr>
        </w:div>
        <w:div w:id="2109036315">
          <w:marLeft w:val="480"/>
          <w:marRight w:val="0"/>
          <w:marTop w:val="0"/>
          <w:marBottom w:val="0"/>
          <w:divBdr>
            <w:top w:val="none" w:sz="0" w:space="0" w:color="auto"/>
            <w:left w:val="none" w:sz="0" w:space="0" w:color="auto"/>
            <w:bottom w:val="none" w:sz="0" w:space="0" w:color="auto"/>
            <w:right w:val="none" w:sz="0" w:space="0" w:color="auto"/>
          </w:divBdr>
        </w:div>
        <w:div w:id="870191905">
          <w:marLeft w:val="480"/>
          <w:marRight w:val="0"/>
          <w:marTop w:val="0"/>
          <w:marBottom w:val="0"/>
          <w:divBdr>
            <w:top w:val="none" w:sz="0" w:space="0" w:color="auto"/>
            <w:left w:val="none" w:sz="0" w:space="0" w:color="auto"/>
            <w:bottom w:val="none" w:sz="0" w:space="0" w:color="auto"/>
            <w:right w:val="none" w:sz="0" w:space="0" w:color="auto"/>
          </w:divBdr>
        </w:div>
        <w:div w:id="848443256">
          <w:marLeft w:val="480"/>
          <w:marRight w:val="0"/>
          <w:marTop w:val="0"/>
          <w:marBottom w:val="0"/>
          <w:divBdr>
            <w:top w:val="none" w:sz="0" w:space="0" w:color="auto"/>
            <w:left w:val="none" w:sz="0" w:space="0" w:color="auto"/>
            <w:bottom w:val="none" w:sz="0" w:space="0" w:color="auto"/>
            <w:right w:val="none" w:sz="0" w:space="0" w:color="auto"/>
          </w:divBdr>
        </w:div>
        <w:div w:id="906307931">
          <w:marLeft w:val="480"/>
          <w:marRight w:val="0"/>
          <w:marTop w:val="0"/>
          <w:marBottom w:val="0"/>
          <w:divBdr>
            <w:top w:val="none" w:sz="0" w:space="0" w:color="auto"/>
            <w:left w:val="none" w:sz="0" w:space="0" w:color="auto"/>
            <w:bottom w:val="none" w:sz="0" w:space="0" w:color="auto"/>
            <w:right w:val="none" w:sz="0" w:space="0" w:color="auto"/>
          </w:divBdr>
        </w:div>
        <w:div w:id="2035693348">
          <w:marLeft w:val="480"/>
          <w:marRight w:val="0"/>
          <w:marTop w:val="0"/>
          <w:marBottom w:val="0"/>
          <w:divBdr>
            <w:top w:val="none" w:sz="0" w:space="0" w:color="auto"/>
            <w:left w:val="none" w:sz="0" w:space="0" w:color="auto"/>
            <w:bottom w:val="none" w:sz="0" w:space="0" w:color="auto"/>
            <w:right w:val="none" w:sz="0" w:space="0" w:color="auto"/>
          </w:divBdr>
        </w:div>
        <w:div w:id="2097240252">
          <w:marLeft w:val="480"/>
          <w:marRight w:val="0"/>
          <w:marTop w:val="0"/>
          <w:marBottom w:val="0"/>
          <w:divBdr>
            <w:top w:val="none" w:sz="0" w:space="0" w:color="auto"/>
            <w:left w:val="none" w:sz="0" w:space="0" w:color="auto"/>
            <w:bottom w:val="none" w:sz="0" w:space="0" w:color="auto"/>
            <w:right w:val="none" w:sz="0" w:space="0" w:color="auto"/>
          </w:divBdr>
        </w:div>
        <w:div w:id="392890493">
          <w:marLeft w:val="480"/>
          <w:marRight w:val="0"/>
          <w:marTop w:val="0"/>
          <w:marBottom w:val="0"/>
          <w:divBdr>
            <w:top w:val="none" w:sz="0" w:space="0" w:color="auto"/>
            <w:left w:val="none" w:sz="0" w:space="0" w:color="auto"/>
            <w:bottom w:val="none" w:sz="0" w:space="0" w:color="auto"/>
            <w:right w:val="none" w:sz="0" w:space="0" w:color="auto"/>
          </w:divBdr>
        </w:div>
        <w:div w:id="290402210">
          <w:marLeft w:val="480"/>
          <w:marRight w:val="0"/>
          <w:marTop w:val="0"/>
          <w:marBottom w:val="0"/>
          <w:divBdr>
            <w:top w:val="none" w:sz="0" w:space="0" w:color="auto"/>
            <w:left w:val="none" w:sz="0" w:space="0" w:color="auto"/>
            <w:bottom w:val="none" w:sz="0" w:space="0" w:color="auto"/>
            <w:right w:val="none" w:sz="0" w:space="0" w:color="auto"/>
          </w:divBdr>
        </w:div>
        <w:div w:id="1286810621">
          <w:marLeft w:val="480"/>
          <w:marRight w:val="0"/>
          <w:marTop w:val="0"/>
          <w:marBottom w:val="0"/>
          <w:divBdr>
            <w:top w:val="none" w:sz="0" w:space="0" w:color="auto"/>
            <w:left w:val="none" w:sz="0" w:space="0" w:color="auto"/>
            <w:bottom w:val="none" w:sz="0" w:space="0" w:color="auto"/>
            <w:right w:val="none" w:sz="0" w:space="0" w:color="auto"/>
          </w:divBdr>
        </w:div>
        <w:div w:id="131993117">
          <w:marLeft w:val="480"/>
          <w:marRight w:val="0"/>
          <w:marTop w:val="0"/>
          <w:marBottom w:val="0"/>
          <w:divBdr>
            <w:top w:val="none" w:sz="0" w:space="0" w:color="auto"/>
            <w:left w:val="none" w:sz="0" w:space="0" w:color="auto"/>
            <w:bottom w:val="none" w:sz="0" w:space="0" w:color="auto"/>
            <w:right w:val="none" w:sz="0" w:space="0" w:color="auto"/>
          </w:divBdr>
        </w:div>
        <w:div w:id="1968076871">
          <w:marLeft w:val="480"/>
          <w:marRight w:val="0"/>
          <w:marTop w:val="0"/>
          <w:marBottom w:val="0"/>
          <w:divBdr>
            <w:top w:val="none" w:sz="0" w:space="0" w:color="auto"/>
            <w:left w:val="none" w:sz="0" w:space="0" w:color="auto"/>
            <w:bottom w:val="none" w:sz="0" w:space="0" w:color="auto"/>
            <w:right w:val="none" w:sz="0" w:space="0" w:color="auto"/>
          </w:divBdr>
        </w:div>
        <w:div w:id="178587953">
          <w:marLeft w:val="480"/>
          <w:marRight w:val="0"/>
          <w:marTop w:val="0"/>
          <w:marBottom w:val="0"/>
          <w:divBdr>
            <w:top w:val="none" w:sz="0" w:space="0" w:color="auto"/>
            <w:left w:val="none" w:sz="0" w:space="0" w:color="auto"/>
            <w:bottom w:val="none" w:sz="0" w:space="0" w:color="auto"/>
            <w:right w:val="none" w:sz="0" w:space="0" w:color="auto"/>
          </w:divBdr>
        </w:div>
        <w:div w:id="1506825545">
          <w:marLeft w:val="480"/>
          <w:marRight w:val="0"/>
          <w:marTop w:val="0"/>
          <w:marBottom w:val="0"/>
          <w:divBdr>
            <w:top w:val="none" w:sz="0" w:space="0" w:color="auto"/>
            <w:left w:val="none" w:sz="0" w:space="0" w:color="auto"/>
            <w:bottom w:val="none" w:sz="0" w:space="0" w:color="auto"/>
            <w:right w:val="none" w:sz="0" w:space="0" w:color="auto"/>
          </w:divBdr>
        </w:div>
        <w:div w:id="811367846">
          <w:marLeft w:val="480"/>
          <w:marRight w:val="0"/>
          <w:marTop w:val="0"/>
          <w:marBottom w:val="0"/>
          <w:divBdr>
            <w:top w:val="none" w:sz="0" w:space="0" w:color="auto"/>
            <w:left w:val="none" w:sz="0" w:space="0" w:color="auto"/>
            <w:bottom w:val="none" w:sz="0" w:space="0" w:color="auto"/>
            <w:right w:val="none" w:sz="0" w:space="0" w:color="auto"/>
          </w:divBdr>
        </w:div>
        <w:div w:id="1250428147">
          <w:marLeft w:val="480"/>
          <w:marRight w:val="0"/>
          <w:marTop w:val="0"/>
          <w:marBottom w:val="0"/>
          <w:divBdr>
            <w:top w:val="none" w:sz="0" w:space="0" w:color="auto"/>
            <w:left w:val="none" w:sz="0" w:space="0" w:color="auto"/>
            <w:bottom w:val="none" w:sz="0" w:space="0" w:color="auto"/>
            <w:right w:val="none" w:sz="0" w:space="0" w:color="auto"/>
          </w:divBdr>
        </w:div>
        <w:div w:id="365567881">
          <w:marLeft w:val="480"/>
          <w:marRight w:val="0"/>
          <w:marTop w:val="0"/>
          <w:marBottom w:val="0"/>
          <w:divBdr>
            <w:top w:val="none" w:sz="0" w:space="0" w:color="auto"/>
            <w:left w:val="none" w:sz="0" w:space="0" w:color="auto"/>
            <w:bottom w:val="none" w:sz="0" w:space="0" w:color="auto"/>
            <w:right w:val="none" w:sz="0" w:space="0" w:color="auto"/>
          </w:divBdr>
        </w:div>
        <w:div w:id="450320789">
          <w:marLeft w:val="480"/>
          <w:marRight w:val="0"/>
          <w:marTop w:val="0"/>
          <w:marBottom w:val="0"/>
          <w:divBdr>
            <w:top w:val="none" w:sz="0" w:space="0" w:color="auto"/>
            <w:left w:val="none" w:sz="0" w:space="0" w:color="auto"/>
            <w:bottom w:val="none" w:sz="0" w:space="0" w:color="auto"/>
            <w:right w:val="none" w:sz="0" w:space="0" w:color="auto"/>
          </w:divBdr>
        </w:div>
        <w:div w:id="657997361">
          <w:marLeft w:val="480"/>
          <w:marRight w:val="0"/>
          <w:marTop w:val="0"/>
          <w:marBottom w:val="0"/>
          <w:divBdr>
            <w:top w:val="none" w:sz="0" w:space="0" w:color="auto"/>
            <w:left w:val="none" w:sz="0" w:space="0" w:color="auto"/>
            <w:bottom w:val="none" w:sz="0" w:space="0" w:color="auto"/>
            <w:right w:val="none" w:sz="0" w:space="0" w:color="auto"/>
          </w:divBdr>
        </w:div>
        <w:div w:id="443229295">
          <w:marLeft w:val="480"/>
          <w:marRight w:val="0"/>
          <w:marTop w:val="0"/>
          <w:marBottom w:val="0"/>
          <w:divBdr>
            <w:top w:val="none" w:sz="0" w:space="0" w:color="auto"/>
            <w:left w:val="none" w:sz="0" w:space="0" w:color="auto"/>
            <w:bottom w:val="none" w:sz="0" w:space="0" w:color="auto"/>
            <w:right w:val="none" w:sz="0" w:space="0" w:color="auto"/>
          </w:divBdr>
        </w:div>
        <w:div w:id="1430541280">
          <w:marLeft w:val="480"/>
          <w:marRight w:val="0"/>
          <w:marTop w:val="0"/>
          <w:marBottom w:val="0"/>
          <w:divBdr>
            <w:top w:val="none" w:sz="0" w:space="0" w:color="auto"/>
            <w:left w:val="none" w:sz="0" w:space="0" w:color="auto"/>
            <w:bottom w:val="none" w:sz="0" w:space="0" w:color="auto"/>
            <w:right w:val="none" w:sz="0" w:space="0" w:color="auto"/>
          </w:divBdr>
        </w:div>
        <w:div w:id="2007172305">
          <w:marLeft w:val="480"/>
          <w:marRight w:val="0"/>
          <w:marTop w:val="0"/>
          <w:marBottom w:val="0"/>
          <w:divBdr>
            <w:top w:val="none" w:sz="0" w:space="0" w:color="auto"/>
            <w:left w:val="none" w:sz="0" w:space="0" w:color="auto"/>
            <w:bottom w:val="none" w:sz="0" w:space="0" w:color="auto"/>
            <w:right w:val="none" w:sz="0" w:space="0" w:color="auto"/>
          </w:divBdr>
        </w:div>
        <w:div w:id="170923242">
          <w:marLeft w:val="480"/>
          <w:marRight w:val="0"/>
          <w:marTop w:val="0"/>
          <w:marBottom w:val="0"/>
          <w:divBdr>
            <w:top w:val="none" w:sz="0" w:space="0" w:color="auto"/>
            <w:left w:val="none" w:sz="0" w:space="0" w:color="auto"/>
            <w:bottom w:val="none" w:sz="0" w:space="0" w:color="auto"/>
            <w:right w:val="none" w:sz="0" w:space="0" w:color="auto"/>
          </w:divBdr>
        </w:div>
        <w:div w:id="1362559189">
          <w:marLeft w:val="480"/>
          <w:marRight w:val="0"/>
          <w:marTop w:val="0"/>
          <w:marBottom w:val="0"/>
          <w:divBdr>
            <w:top w:val="none" w:sz="0" w:space="0" w:color="auto"/>
            <w:left w:val="none" w:sz="0" w:space="0" w:color="auto"/>
            <w:bottom w:val="none" w:sz="0" w:space="0" w:color="auto"/>
            <w:right w:val="none" w:sz="0" w:space="0" w:color="auto"/>
          </w:divBdr>
        </w:div>
        <w:div w:id="507255574">
          <w:marLeft w:val="480"/>
          <w:marRight w:val="0"/>
          <w:marTop w:val="0"/>
          <w:marBottom w:val="0"/>
          <w:divBdr>
            <w:top w:val="none" w:sz="0" w:space="0" w:color="auto"/>
            <w:left w:val="none" w:sz="0" w:space="0" w:color="auto"/>
            <w:bottom w:val="none" w:sz="0" w:space="0" w:color="auto"/>
            <w:right w:val="none" w:sz="0" w:space="0" w:color="auto"/>
          </w:divBdr>
        </w:div>
        <w:div w:id="14500975">
          <w:marLeft w:val="480"/>
          <w:marRight w:val="0"/>
          <w:marTop w:val="0"/>
          <w:marBottom w:val="0"/>
          <w:divBdr>
            <w:top w:val="none" w:sz="0" w:space="0" w:color="auto"/>
            <w:left w:val="none" w:sz="0" w:space="0" w:color="auto"/>
            <w:bottom w:val="none" w:sz="0" w:space="0" w:color="auto"/>
            <w:right w:val="none" w:sz="0" w:space="0" w:color="auto"/>
          </w:divBdr>
        </w:div>
        <w:div w:id="2011591932">
          <w:marLeft w:val="480"/>
          <w:marRight w:val="0"/>
          <w:marTop w:val="0"/>
          <w:marBottom w:val="0"/>
          <w:divBdr>
            <w:top w:val="none" w:sz="0" w:space="0" w:color="auto"/>
            <w:left w:val="none" w:sz="0" w:space="0" w:color="auto"/>
            <w:bottom w:val="none" w:sz="0" w:space="0" w:color="auto"/>
            <w:right w:val="none" w:sz="0" w:space="0" w:color="auto"/>
          </w:divBdr>
        </w:div>
        <w:div w:id="1805661191">
          <w:marLeft w:val="480"/>
          <w:marRight w:val="0"/>
          <w:marTop w:val="0"/>
          <w:marBottom w:val="0"/>
          <w:divBdr>
            <w:top w:val="none" w:sz="0" w:space="0" w:color="auto"/>
            <w:left w:val="none" w:sz="0" w:space="0" w:color="auto"/>
            <w:bottom w:val="none" w:sz="0" w:space="0" w:color="auto"/>
            <w:right w:val="none" w:sz="0" w:space="0" w:color="auto"/>
          </w:divBdr>
        </w:div>
        <w:div w:id="341204932">
          <w:marLeft w:val="480"/>
          <w:marRight w:val="0"/>
          <w:marTop w:val="0"/>
          <w:marBottom w:val="0"/>
          <w:divBdr>
            <w:top w:val="none" w:sz="0" w:space="0" w:color="auto"/>
            <w:left w:val="none" w:sz="0" w:space="0" w:color="auto"/>
            <w:bottom w:val="none" w:sz="0" w:space="0" w:color="auto"/>
            <w:right w:val="none" w:sz="0" w:space="0" w:color="auto"/>
          </w:divBdr>
        </w:div>
        <w:div w:id="1055472769">
          <w:marLeft w:val="480"/>
          <w:marRight w:val="0"/>
          <w:marTop w:val="0"/>
          <w:marBottom w:val="0"/>
          <w:divBdr>
            <w:top w:val="none" w:sz="0" w:space="0" w:color="auto"/>
            <w:left w:val="none" w:sz="0" w:space="0" w:color="auto"/>
            <w:bottom w:val="none" w:sz="0" w:space="0" w:color="auto"/>
            <w:right w:val="none" w:sz="0" w:space="0" w:color="auto"/>
          </w:divBdr>
        </w:div>
        <w:div w:id="2001931763">
          <w:marLeft w:val="480"/>
          <w:marRight w:val="0"/>
          <w:marTop w:val="0"/>
          <w:marBottom w:val="0"/>
          <w:divBdr>
            <w:top w:val="none" w:sz="0" w:space="0" w:color="auto"/>
            <w:left w:val="none" w:sz="0" w:space="0" w:color="auto"/>
            <w:bottom w:val="none" w:sz="0" w:space="0" w:color="auto"/>
            <w:right w:val="none" w:sz="0" w:space="0" w:color="auto"/>
          </w:divBdr>
        </w:div>
        <w:div w:id="1044673639">
          <w:marLeft w:val="480"/>
          <w:marRight w:val="0"/>
          <w:marTop w:val="0"/>
          <w:marBottom w:val="0"/>
          <w:divBdr>
            <w:top w:val="none" w:sz="0" w:space="0" w:color="auto"/>
            <w:left w:val="none" w:sz="0" w:space="0" w:color="auto"/>
            <w:bottom w:val="none" w:sz="0" w:space="0" w:color="auto"/>
            <w:right w:val="none" w:sz="0" w:space="0" w:color="auto"/>
          </w:divBdr>
        </w:div>
        <w:div w:id="1117336817">
          <w:marLeft w:val="480"/>
          <w:marRight w:val="0"/>
          <w:marTop w:val="0"/>
          <w:marBottom w:val="0"/>
          <w:divBdr>
            <w:top w:val="none" w:sz="0" w:space="0" w:color="auto"/>
            <w:left w:val="none" w:sz="0" w:space="0" w:color="auto"/>
            <w:bottom w:val="none" w:sz="0" w:space="0" w:color="auto"/>
            <w:right w:val="none" w:sz="0" w:space="0" w:color="auto"/>
          </w:divBdr>
        </w:div>
        <w:div w:id="273293069">
          <w:marLeft w:val="480"/>
          <w:marRight w:val="0"/>
          <w:marTop w:val="0"/>
          <w:marBottom w:val="0"/>
          <w:divBdr>
            <w:top w:val="none" w:sz="0" w:space="0" w:color="auto"/>
            <w:left w:val="none" w:sz="0" w:space="0" w:color="auto"/>
            <w:bottom w:val="none" w:sz="0" w:space="0" w:color="auto"/>
            <w:right w:val="none" w:sz="0" w:space="0" w:color="auto"/>
          </w:divBdr>
        </w:div>
        <w:div w:id="1679039676">
          <w:marLeft w:val="480"/>
          <w:marRight w:val="0"/>
          <w:marTop w:val="0"/>
          <w:marBottom w:val="0"/>
          <w:divBdr>
            <w:top w:val="none" w:sz="0" w:space="0" w:color="auto"/>
            <w:left w:val="none" w:sz="0" w:space="0" w:color="auto"/>
            <w:bottom w:val="none" w:sz="0" w:space="0" w:color="auto"/>
            <w:right w:val="none" w:sz="0" w:space="0" w:color="auto"/>
          </w:divBdr>
        </w:div>
        <w:div w:id="181209074">
          <w:marLeft w:val="480"/>
          <w:marRight w:val="0"/>
          <w:marTop w:val="0"/>
          <w:marBottom w:val="0"/>
          <w:divBdr>
            <w:top w:val="none" w:sz="0" w:space="0" w:color="auto"/>
            <w:left w:val="none" w:sz="0" w:space="0" w:color="auto"/>
            <w:bottom w:val="none" w:sz="0" w:space="0" w:color="auto"/>
            <w:right w:val="none" w:sz="0" w:space="0" w:color="auto"/>
          </w:divBdr>
        </w:div>
        <w:div w:id="1069038099">
          <w:marLeft w:val="480"/>
          <w:marRight w:val="0"/>
          <w:marTop w:val="0"/>
          <w:marBottom w:val="0"/>
          <w:divBdr>
            <w:top w:val="none" w:sz="0" w:space="0" w:color="auto"/>
            <w:left w:val="none" w:sz="0" w:space="0" w:color="auto"/>
            <w:bottom w:val="none" w:sz="0" w:space="0" w:color="auto"/>
            <w:right w:val="none" w:sz="0" w:space="0" w:color="auto"/>
          </w:divBdr>
        </w:div>
        <w:div w:id="1742481526">
          <w:marLeft w:val="480"/>
          <w:marRight w:val="0"/>
          <w:marTop w:val="0"/>
          <w:marBottom w:val="0"/>
          <w:divBdr>
            <w:top w:val="none" w:sz="0" w:space="0" w:color="auto"/>
            <w:left w:val="none" w:sz="0" w:space="0" w:color="auto"/>
            <w:bottom w:val="none" w:sz="0" w:space="0" w:color="auto"/>
            <w:right w:val="none" w:sz="0" w:space="0" w:color="auto"/>
          </w:divBdr>
        </w:div>
        <w:div w:id="1562987046">
          <w:marLeft w:val="480"/>
          <w:marRight w:val="0"/>
          <w:marTop w:val="0"/>
          <w:marBottom w:val="0"/>
          <w:divBdr>
            <w:top w:val="none" w:sz="0" w:space="0" w:color="auto"/>
            <w:left w:val="none" w:sz="0" w:space="0" w:color="auto"/>
            <w:bottom w:val="none" w:sz="0" w:space="0" w:color="auto"/>
            <w:right w:val="none" w:sz="0" w:space="0" w:color="auto"/>
          </w:divBdr>
        </w:div>
        <w:div w:id="64962597">
          <w:marLeft w:val="480"/>
          <w:marRight w:val="0"/>
          <w:marTop w:val="0"/>
          <w:marBottom w:val="0"/>
          <w:divBdr>
            <w:top w:val="none" w:sz="0" w:space="0" w:color="auto"/>
            <w:left w:val="none" w:sz="0" w:space="0" w:color="auto"/>
            <w:bottom w:val="none" w:sz="0" w:space="0" w:color="auto"/>
            <w:right w:val="none" w:sz="0" w:space="0" w:color="auto"/>
          </w:divBdr>
        </w:div>
      </w:divsChild>
    </w:div>
    <w:div w:id="608320948">
      <w:bodyDiv w:val="1"/>
      <w:marLeft w:val="0"/>
      <w:marRight w:val="0"/>
      <w:marTop w:val="0"/>
      <w:marBottom w:val="0"/>
      <w:divBdr>
        <w:top w:val="none" w:sz="0" w:space="0" w:color="auto"/>
        <w:left w:val="none" w:sz="0" w:space="0" w:color="auto"/>
        <w:bottom w:val="none" w:sz="0" w:space="0" w:color="auto"/>
        <w:right w:val="none" w:sz="0" w:space="0" w:color="auto"/>
      </w:divBdr>
      <w:divsChild>
        <w:div w:id="699743072">
          <w:marLeft w:val="640"/>
          <w:marRight w:val="0"/>
          <w:marTop w:val="0"/>
          <w:marBottom w:val="0"/>
          <w:divBdr>
            <w:top w:val="none" w:sz="0" w:space="0" w:color="auto"/>
            <w:left w:val="none" w:sz="0" w:space="0" w:color="auto"/>
            <w:bottom w:val="none" w:sz="0" w:space="0" w:color="auto"/>
            <w:right w:val="none" w:sz="0" w:space="0" w:color="auto"/>
          </w:divBdr>
        </w:div>
        <w:div w:id="1171916084">
          <w:marLeft w:val="640"/>
          <w:marRight w:val="0"/>
          <w:marTop w:val="0"/>
          <w:marBottom w:val="0"/>
          <w:divBdr>
            <w:top w:val="none" w:sz="0" w:space="0" w:color="auto"/>
            <w:left w:val="none" w:sz="0" w:space="0" w:color="auto"/>
            <w:bottom w:val="none" w:sz="0" w:space="0" w:color="auto"/>
            <w:right w:val="none" w:sz="0" w:space="0" w:color="auto"/>
          </w:divBdr>
        </w:div>
        <w:div w:id="853611177">
          <w:marLeft w:val="640"/>
          <w:marRight w:val="0"/>
          <w:marTop w:val="0"/>
          <w:marBottom w:val="0"/>
          <w:divBdr>
            <w:top w:val="none" w:sz="0" w:space="0" w:color="auto"/>
            <w:left w:val="none" w:sz="0" w:space="0" w:color="auto"/>
            <w:bottom w:val="none" w:sz="0" w:space="0" w:color="auto"/>
            <w:right w:val="none" w:sz="0" w:space="0" w:color="auto"/>
          </w:divBdr>
        </w:div>
        <w:div w:id="1724870318">
          <w:marLeft w:val="640"/>
          <w:marRight w:val="0"/>
          <w:marTop w:val="0"/>
          <w:marBottom w:val="0"/>
          <w:divBdr>
            <w:top w:val="none" w:sz="0" w:space="0" w:color="auto"/>
            <w:left w:val="none" w:sz="0" w:space="0" w:color="auto"/>
            <w:bottom w:val="none" w:sz="0" w:space="0" w:color="auto"/>
            <w:right w:val="none" w:sz="0" w:space="0" w:color="auto"/>
          </w:divBdr>
        </w:div>
        <w:div w:id="2044741709">
          <w:marLeft w:val="640"/>
          <w:marRight w:val="0"/>
          <w:marTop w:val="0"/>
          <w:marBottom w:val="0"/>
          <w:divBdr>
            <w:top w:val="none" w:sz="0" w:space="0" w:color="auto"/>
            <w:left w:val="none" w:sz="0" w:space="0" w:color="auto"/>
            <w:bottom w:val="none" w:sz="0" w:space="0" w:color="auto"/>
            <w:right w:val="none" w:sz="0" w:space="0" w:color="auto"/>
          </w:divBdr>
        </w:div>
        <w:div w:id="1745645576">
          <w:marLeft w:val="640"/>
          <w:marRight w:val="0"/>
          <w:marTop w:val="0"/>
          <w:marBottom w:val="0"/>
          <w:divBdr>
            <w:top w:val="none" w:sz="0" w:space="0" w:color="auto"/>
            <w:left w:val="none" w:sz="0" w:space="0" w:color="auto"/>
            <w:bottom w:val="none" w:sz="0" w:space="0" w:color="auto"/>
            <w:right w:val="none" w:sz="0" w:space="0" w:color="auto"/>
          </w:divBdr>
        </w:div>
        <w:div w:id="956833067">
          <w:marLeft w:val="640"/>
          <w:marRight w:val="0"/>
          <w:marTop w:val="0"/>
          <w:marBottom w:val="0"/>
          <w:divBdr>
            <w:top w:val="none" w:sz="0" w:space="0" w:color="auto"/>
            <w:left w:val="none" w:sz="0" w:space="0" w:color="auto"/>
            <w:bottom w:val="none" w:sz="0" w:space="0" w:color="auto"/>
            <w:right w:val="none" w:sz="0" w:space="0" w:color="auto"/>
          </w:divBdr>
        </w:div>
        <w:div w:id="1230266091">
          <w:marLeft w:val="640"/>
          <w:marRight w:val="0"/>
          <w:marTop w:val="0"/>
          <w:marBottom w:val="0"/>
          <w:divBdr>
            <w:top w:val="none" w:sz="0" w:space="0" w:color="auto"/>
            <w:left w:val="none" w:sz="0" w:space="0" w:color="auto"/>
            <w:bottom w:val="none" w:sz="0" w:space="0" w:color="auto"/>
            <w:right w:val="none" w:sz="0" w:space="0" w:color="auto"/>
          </w:divBdr>
        </w:div>
        <w:div w:id="817461124">
          <w:marLeft w:val="640"/>
          <w:marRight w:val="0"/>
          <w:marTop w:val="0"/>
          <w:marBottom w:val="0"/>
          <w:divBdr>
            <w:top w:val="none" w:sz="0" w:space="0" w:color="auto"/>
            <w:left w:val="none" w:sz="0" w:space="0" w:color="auto"/>
            <w:bottom w:val="none" w:sz="0" w:space="0" w:color="auto"/>
            <w:right w:val="none" w:sz="0" w:space="0" w:color="auto"/>
          </w:divBdr>
        </w:div>
        <w:div w:id="280379755">
          <w:marLeft w:val="640"/>
          <w:marRight w:val="0"/>
          <w:marTop w:val="0"/>
          <w:marBottom w:val="0"/>
          <w:divBdr>
            <w:top w:val="none" w:sz="0" w:space="0" w:color="auto"/>
            <w:left w:val="none" w:sz="0" w:space="0" w:color="auto"/>
            <w:bottom w:val="none" w:sz="0" w:space="0" w:color="auto"/>
            <w:right w:val="none" w:sz="0" w:space="0" w:color="auto"/>
          </w:divBdr>
        </w:div>
        <w:div w:id="641422945">
          <w:marLeft w:val="640"/>
          <w:marRight w:val="0"/>
          <w:marTop w:val="0"/>
          <w:marBottom w:val="0"/>
          <w:divBdr>
            <w:top w:val="none" w:sz="0" w:space="0" w:color="auto"/>
            <w:left w:val="none" w:sz="0" w:space="0" w:color="auto"/>
            <w:bottom w:val="none" w:sz="0" w:space="0" w:color="auto"/>
            <w:right w:val="none" w:sz="0" w:space="0" w:color="auto"/>
          </w:divBdr>
        </w:div>
        <w:div w:id="1504979164">
          <w:marLeft w:val="640"/>
          <w:marRight w:val="0"/>
          <w:marTop w:val="0"/>
          <w:marBottom w:val="0"/>
          <w:divBdr>
            <w:top w:val="none" w:sz="0" w:space="0" w:color="auto"/>
            <w:left w:val="none" w:sz="0" w:space="0" w:color="auto"/>
            <w:bottom w:val="none" w:sz="0" w:space="0" w:color="auto"/>
            <w:right w:val="none" w:sz="0" w:space="0" w:color="auto"/>
          </w:divBdr>
        </w:div>
        <w:div w:id="1564675245">
          <w:marLeft w:val="640"/>
          <w:marRight w:val="0"/>
          <w:marTop w:val="0"/>
          <w:marBottom w:val="0"/>
          <w:divBdr>
            <w:top w:val="none" w:sz="0" w:space="0" w:color="auto"/>
            <w:left w:val="none" w:sz="0" w:space="0" w:color="auto"/>
            <w:bottom w:val="none" w:sz="0" w:space="0" w:color="auto"/>
            <w:right w:val="none" w:sz="0" w:space="0" w:color="auto"/>
          </w:divBdr>
        </w:div>
        <w:div w:id="489949065">
          <w:marLeft w:val="640"/>
          <w:marRight w:val="0"/>
          <w:marTop w:val="0"/>
          <w:marBottom w:val="0"/>
          <w:divBdr>
            <w:top w:val="none" w:sz="0" w:space="0" w:color="auto"/>
            <w:left w:val="none" w:sz="0" w:space="0" w:color="auto"/>
            <w:bottom w:val="none" w:sz="0" w:space="0" w:color="auto"/>
            <w:right w:val="none" w:sz="0" w:space="0" w:color="auto"/>
          </w:divBdr>
        </w:div>
        <w:div w:id="571427162">
          <w:marLeft w:val="640"/>
          <w:marRight w:val="0"/>
          <w:marTop w:val="0"/>
          <w:marBottom w:val="0"/>
          <w:divBdr>
            <w:top w:val="none" w:sz="0" w:space="0" w:color="auto"/>
            <w:left w:val="none" w:sz="0" w:space="0" w:color="auto"/>
            <w:bottom w:val="none" w:sz="0" w:space="0" w:color="auto"/>
            <w:right w:val="none" w:sz="0" w:space="0" w:color="auto"/>
          </w:divBdr>
        </w:div>
        <w:div w:id="1839345408">
          <w:marLeft w:val="640"/>
          <w:marRight w:val="0"/>
          <w:marTop w:val="0"/>
          <w:marBottom w:val="0"/>
          <w:divBdr>
            <w:top w:val="none" w:sz="0" w:space="0" w:color="auto"/>
            <w:left w:val="none" w:sz="0" w:space="0" w:color="auto"/>
            <w:bottom w:val="none" w:sz="0" w:space="0" w:color="auto"/>
            <w:right w:val="none" w:sz="0" w:space="0" w:color="auto"/>
          </w:divBdr>
        </w:div>
        <w:div w:id="1583877865">
          <w:marLeft w:val="640"/>
          <w:marRight w:val="0"/>
          <w:marTop w:val="0"/>
          <w:marBottom w:val="0"/>
          <w:divBdr>
            <w:top w:val="none" w:sz="0" w:space="0" w:color="auto"/>
            <w:left w:val="none" w:sz="0" w:space="0" w:color="auto"/>
            <w:bottom w:val="none" w:sz="0" w:space="0" w:color="auto"/>
            <w:right w:val="none" w:sz="0" w:space="0" w:color="auto"/>
          </w:divBdr>
        </w:div>
        <w:div w:id="1449276585">
          <w:marLeft w:val="640"/>
          <w:marRight w:val="0"/>
          <w:marTop w:val="0"/>
          <w:marBottom w:val="0"/>
          <w:divBdr>
            <w:top w:val="none" w:sz="0" w:space="0" w:color="auto"/>
            <w:left w:val="none" w:sz="0" w:space="0" w:color="auto"/>
            <w:bottom w:val="none" w:sz="0" w:space="0" w:color="auto"/>
            <w:right w:val="none" w:sz="0" w:space="0" w:color="auto"/>
          </w:divBdr>
        </w:div>
        <w:div w:id="1605846064">
          <w:marLeft w:val="640"/>
          <w:marRight w:val="0"/>
          <w:marTop w:val="0"/>
          <w:marBottom w:val="0"/>
          <w:divBdr>
            <w:top w:val="none" w:sz="0" w:space="0" w:color="auto"/>
            <w:left w:val="none" w:sz="0" w:space="0" w:color="auto"/>
            <w:bottom w:val="none" w:sz="0" w:space="0" w:color="auto"/>
            <w:right w:val="none" w:sz="0" w:space="0" w:color="auto"/>
          </w:divBdr>
        </w:div>
        <w:div w:id="11802209">
          <w:marLeft w:val="640"/>
          <w:marRight w:val="0"/>
          <w:marTop w:val="0"/>
          <w:marBottom w:val="0"/>
          <w:divBdr>
            <w:top w:val="none" w:sz="0" w:space="0" w:color="auto"/>
            <w:left w:val="none" w:sz="0" w:space="0" w:color="auto"/>
            <w:bottom w:val="none" w:sz="0" w:space="0" w:color="auto"/>
            <w:right w:val="none" w:sz="0" w:space="0" w:color="auto"/>
          </w:divBdr>
        </w:div>
        <w:div w:id="2012902684">
          <w:marLeft w:val="640"/>
          <w:marRight w:val="0"/>
          <w:marTop w:val="0"/>
          <w:marBottom w:val="0"/>
          <w:divBdr>
            <w:top w:val="none" w:sz="0" w:space="0" w:color="auto"/>
            <w:left w:val="none" w:sz="0" w:space="0" w:color="auto"/>
            <w:bottom w:val="none" w:sz="0" w:space="0" w:color="auto"/>
            <w:right w:val="none" w:sz="0" w:space="0" w:color="auto"/>
          </w:divBdr>
        </w:div>
        <w:div w:id="1588809499">
          <w:marLeft w:val="640"/>
          <w:marRight w:val="0"/>
          <w:marTop w:val="0"/>
          <w:marBottom w:val="0"/>
          <w:divBdr>
            <w:top w:val="none" w:sz="0" w:space="0" w:color="auto"/>
            <w:left w:val="none" w:sz="0" w:space="0" w:color="auto"/>
            <w:bottom w:val="none" w:sz="0" w:space="0" w:color="auto"/>
            <w:right w:val="none" w:sz="0" w:space="0" w:color="auto"/>
          </w:divBdr>
        </w:div>
        <w:div w:id="906571222">
          <w:marLeft w:val="640"/>
          <w:marRight w:val="0"/>
          <w:marTop w:val="0"/>
          <w:marBottom w:val="0"/>
          <w:divBdr>
            <w:top w:val="none" w:sz="0" w:space="0" w:color="auto"/>
            <w:left w:val="none" w:sz="0" w:space="0" w:color="auto"/>
            <w:bottom w:val="none" w:sz="0" w:space="0" w:color="auto"/>
            <w:right w:val="none" w:sz="0" w:space="0" w:color="auto"/>
          </w:divBdr>
        </w:div>
        <w:div w:id="479156041">
          <w:marLeft w:val="640"/>
          <w:marRight w:val="0"/>
          <w:marTop w:val="0"/>
          <w:marBottom w:val="0"/>
          <w:divBdr>
            <w:top w:val="none" w:sz="0" w:space="0" w:color="auto"/>
            <w:left w:val="none" w:sz="0" w:space="0" w:color="auto"/>
            <w:bottom w:val="none" w:sz="0" w:space="0" w:color="auto"/>
            <w:right w:val="none" w:sz="0" w:space="0" w:color="auto"/>
          </w:divBdr>
        </w:div>
        <w:div w:id="555707681">
          <w:marLeft w:val="640"/>
          <w:marRight w:val="0"/>
          <w:marTop w:val="0"/>
          <w:marBottom w:val="0"/>
          <w:divBdr>
            <w:top w:val="none" w:sz="0" w:space="0" w:color="auto"/>
            <w:left w:val="none" w:sz="0" w:space="0" w:color="auto"/>
            <w:bottom w:val="none" w:sz="0" w:space="0" w:color="auto"/>
            <w:right w:val="none" w:sz="0" w:space="0" w:color="auto"/>
          </w:divBdr>
        </w:div>
        <w:div w:id="1427926176">
          <w:marLeft w:val="640"/>
          <w:marRight w:val="0"/>
          <w:marTop w:val="0"/>
          <w:marBottom w:val="0"/>
          <w:divBdr>
            <w:top w:val="none" w:sz="0" w:space="0" w:color="auto"/>
            <w:left w:val="none" w:sz="0" w:space="0" w:color="auto"/>
            <w:bottom w:val="none" w:sz="0" w:space="0" w:color="auto"/>
            <w:right w:val="none" w:sz="0" w:space="0" w:color="auto"/>
          </w:divBdr>
        </w:div>
        <w:div w:id="604730254">
          <w:marLeft w:val="640"/>
          <w:marRight w:val="0"/>
          <w:marTop w:val="0"/>
          <w:marBottom w:val="0"/>
          <w:divBdr>
            <w:top w:val="none" w:sz="0" w:space="0" w:color="auto"/>
            <w:left w:val="none" w:sz="0" w:space="0" w:color="auto"/>
            <w:bottom w:val="none" w:sz="0" w:space="0" w:color="auto"/>
            <w:right w:val="none" w:sz="0" w:space="0" w:color="auto"/>
          </w:divBdr>
        </w:div>
        <w:div w:id="1064177609">
          <w:marLeft w:val="640"/>
          <w:marRight w:val="0"/>
          <w:marTop w:val="0"/>
          <w:marBottom w:val="0"/>
          <w:divBdr>
            <w:top w:val="none" w:sz="0" w:space="0" w:color="auto"/>
            <w:left w:val="none" w:sz="0" w:space="0" w:color="auto"/>
            <w:bottom w:val="none" w:sz="0" w:space="0" w:color="auto"/>
            <w:right w:val="none" w:sz="0" w:space="0" w:color="auto"/>
          </w:divBdr>
        </w:div>
        <w:div w:id="1017732470">
          <w:marLeft w:val="640"/>
          <w:marRight w:val="0"/>
          <w:marTop w:val="0"/>
          <w:marBottom w:val="0"/>
          <w:divBdr>
            <w:top w:val="none" w:sz="0" w:space="0" w:color="auto"/>
            <w:left w:val="none" w:sz="0" w:space="0" w:color="auto"/>
            <w:bottom w:val="none" w:sz="0" w:space="0" w:color="auto"/>
            <w:right w:val="none" w:sz="0" w:space="0" w:color="auto"/>
          </w:divBdr>
        </w:div>
        <w:div w:id="284963922">
          <w:marLeft w:val="640"/>
          <w:marRight w:val="0"/>
          <w:marTop w:val="0"/>
          <w:marBottom w:val="0"/>
          <w:divBdr>
            <w:top w:val="none" w:sz="0" w:space="0" w:color="auto"/>
            <w:left w:val="none" w:sz="0" w:space="0" w:color="auto"/>
            <w:bottom w:val="none" w:sz="0" w:space="0" w:color="auto"/>
            <w:right w:val="none" w:sz="0" w:space="0" w:color="auto"/>
          </w:divBdr>
        </w:div>
        <w:div w:id="2084060032">
          <w:marLeft w:val="640"/>
          <w:marRight w:val="0"/>
          <w:marTop w:val="0"/>
          <w:marBottom w:val="0"/>
          <w:divBdr>
            <w:top w:val="none" w:sz="0" w:space="0" w:color="auto"/>
            <w:left w:val="none" w:sz="0" w:space="0" w:color="auto"/>
            <w:bottom w:val="none" w:sz="0" w:space="0" w:color="auto"/>
            <w:right w:val="none" w:sz="0" w:space="0" w:color="auto"/>
          </w:divBdr>
        </w:div>
        <w:div w:id="533083353">
          <w:marLeft w:val="640"/>
          <w:marRight w:val="0"/>
          <w:marTop w:val="0"/>
          <w:marBottom w:val="0"/>
          <w:divBdr>
            <w:top w:val="none" w:sz="0" w:space="0" w:color="auto"/>
            <w:left w:val="none" w:sz="0" w:space="0" w:color="auto"/>
            <w:bottom w:val="none" w:sz="0" w:space="0" w:color="auto"/>
            <w:right w:val="none" w:sz="0" w:space="0" w:color="auto"/>
          </w:divBdr>
        </w:div>
        <w:div w:id="1284069851">
          <w:marLeft w:val="640"/>
          <w:marRight w:val="0"/>
          <w:marTop w:val="0"/>
          <w:marBottom w:val="0"/>
          <w:divBdr>
            <w:top w:val="none" w:sz="0" w:space="0" w:color="auto"/>
            <w:left w:val="none" w:sz="0" w:space="0" w:color="auto"/>
            <w:bottom w:val="none" w:sz="0" w:space="0" w:color="auto"/>
            <w:right w:val="none" w:sz="0" w:space="0" w:color="auto"/>
          </w:divBdr>
        </w:div>
        <w:div w:id="701635658">
          <w:marLeft w:val="640"/>
          <w:marRight w:val="0"/>
          <w:marTop w:val="0"/>
          <w:marBottom w:val="0"/>
          <w:divBdr>
            <w:top w:val="none" w:sz="0" w:space="0" w:color="auto"/>
            <w:left w:val="none" w:sz="0" w:space="0" w:color="auto"/>
            <w:bottom w:val="none" w:sz="0" w:space="0" w:color="auto"/>
            <w:right w:val="none" w:sz="0" w:space="0" w:color="auto"/>
          </w:divBdr>
        </w:div>
        <w:div w:id="1926837943">
          <w:marLeft w:val="640"/>
          <w:marRight w:val="0"/>
          <w:marTop w:val="0"/>
          <w:marBottom w:val="0"/>
          <w:divBdr>
            <w:top w:val="none" w:sz="0" w:space="0" w:color="auto"/>
            <w:left w:val="none" w:sz="0" w:space="0" w:color="auto"/>
            <w:bottom w:val="none" w:sz="0" w:space="0" w:color="auto"/>
            <w:right w:val="none" w:sz="0" w:space="0" w:color="auto"/>
          </w:divBdr>
        </w:div>
        <w:div w:id="2044667359">
          <w:marLeft w:val="640"/>
          <w:marRight w:val="0"/>
          <w:marTop w:val="0"/>
          <w:marBottom w:val="0"/>
          <w:divBdr>
            <w:top w:val="none" w:sz="0" w:space="0" w:color="auto"/>
            <w:left w:val="none" w:sz="0" w:space="0" w:color="auto"/>
            <w:bottom w:val="none" w:sz="0" w:space="0" w:color="auto"/>
            <w:right w:val="none" w:sz="0" w:space="0" w:color="auto"/>
          </w:divBdr>
        </w:div>
        <w:div w:id="275990363">
          <w:marLeft w:val="640"/>
          <w:marRight w:val="0"/>
          <w:marTop w:val="0"/>
          <w:marBottom w:val="0"/>
          <w:divBdr>
            <w:top w:val="none" w:sz="0" w:space="0" w:color="auto"/>
            <w:left w:val="none" w:sz="0" w:space="0" w:color="auto"/>
            <w:bottom w:val="none" w:sz="0" w:space="0" w:color="auto"/>
            <w:right w:val="none" w:sz="0" w:space="0" w:color="auto"/>
          </w:divBdr>
        </w:div>
        <w:div w:id="92475982">
          <w:marLeft w:val="640"/>
          <w:marRight w:val="0"/>
          <w:marTop w:val="0"/>
          <w:marBottom w:val="0"/>
          <w:divBdr>
            <w:top w:val="none" w:sz="0" w:space="0" w:color="auto"/>
            <w:left w:val="none" w:sz="0" w:space="0" w:color="auto"/>
            <w:bottom w:val="none" w:sz="0" w:space="0" w:color="auto"/>
            <w:right w:val="none" w:sz="0" w:space="0" w:color="auto"/>
          </w:divBdr>
        </w:div>
        <w:div w:id="1557742529">
          <w:marLeft w:val="640"/>
          <w:marRight w:val="0"/>
          <w:marTop w:val="0"/>
          <w:marBottom w:val="0"/>
          <w:divBdr>
            <w:top w:val="none" w:sz="0" w:space="0" w:color="auto"/>
            <w:left w:val="none" w:sz="0" w:space="0" w:color="auto"/>
            <w:bottom w:val="none" w:sz="0" w:space="0" w:color="auto"/>
            <w:right w:val="none" w:sz="0" w:space="0" w:color="auto"/>
          </w:divBdr>
        </w:div>
        <w:div w:id="1216968671">
          <w:marLeft w:val="640"/>
          <w:marRight w:val="0"/>
          <w:marTop w:val="0"/>
          <w:marBottom w:val="0"/>
          <w:divBdr>
            <w:top w:val="none" w:sz="0" w:space="0" w:color="auto"/>
            <w:left w:val="none" w:sz="0" w:space="0" w:color="auto"/>
            <w:bottom w:val="none" w:sz="0" w:space="0" w:color="auto"/>
            <w:right w:val="none" w:sz="0" w:space="0" w:color="auto"/>
          </w:divBdr>
        </w:div>
        <w:div w:id="1424108006">
          <w:marLeft w:val="640"/>
          <w:marRight w:val="0"/>
          <w:marTop w:val="0"/>
          <w:marBottom w:val="0"/>
          <w:divBdr>
            <w:top w:val="none" w:sz="0" w:space="0" w:color="auto"/>
            <w:left w:val="none" w:sz="0" w:space="0" w:color="auto"/>
            <w:bottom w:val="none" w:sz="0" w:space="0" w:color="auto"/>
            <w:right w:val="none" w:sz="0" w:space="0" w:color="auto"/>
          </w:divBdr>
        </w:div>
        <w:div w:id="563613589">
          <w:marLeft w:val="640"/>
          <w:marRight w:val="0"/>
          <w:marTop w:val="0"/>
          <w:marBottom w:val="0"/>
          <w:divBdr>
            <w:top w:val="none" w:sz="0" w:space="0" w:color="auto"/>
            <w:left w:val="none" w:sz="0" w:space="0" w:color="auto"/>
            <w:bottom w:val="none" w:sz="0" w:space="0" w:color="auto"/>
            <w:right w:val="none" w:sz="0" w:space="0" w:color="auto"/>
          </w:divBdr>
        </w:div>
        <w:div w:id="674041416">
          <w:marLeft w:val="640"/>
          <w:marRight w:val="0"/>
          <w:marTop w:val="0"/>
          <w:marBottom w:val="0"/>
          <w:divBdr>
            <w:top w:val="none" w:sz="0" w:space="0" w:color="auto"/>
            <w:left w:val="none" w:sz="0" w:space="0" w:color="auto"/>
            <w:bottom w:val="none" w:sz="0" w:space="0" w:color="auto"/>
            <w:right w:val="none" w:sz="0" w:space="0" w:color="auto"/>
          </w:divBdr>
        </w:div>
        <w:div w:id="538587535">
          <w:marLeft w:val="640"/>
          <w:marRight w:val="0"/>
          <w:marTop w:val="0"/>
          <w:marBottom w:val="0"/>
          <w:divBdr>
            <w:top w:val="none" w:sz="0" w:space="0" w:color="auto"/>
            <w:left w:val="none" w:sz="0" w:space="0" w:color="auto"/>
            <w:bottom w:val="none" w:sz="0" w:space="0" w:color="auto"/>
            <w:right w:val="none" w:sz="0" w:space="0" w:color="auto"/>
          </w:divBdr>
        </w:div>
        <w:div w:id="1913613808">
          <w:marLeft w:val="640"/>
          <w:marRight w:val="0"/>
          <w:marTop w:val="0"/>
          <w:marBottom w:val="0"/>
          <w:divBdr>
            <w:top w:val="none" w:sz="0" w:space="0" w:color="auto"/>
            <w:left w:val="none" w:sz="0" w:space="0" w:color="auto"/>
            <w:bottom w:val="none" w:sz="0" w:space="0" w:color="auto"/>
            <w:right w:val="none" w:sz="0" w:space="0" w:color="auto"/>
          </w:divBdr>
        </w:div>
        <w:div w:id="1935701171">
          <w:marLeft w:val="640"/>
          <w:marRight w:val="0"/>
          <w:marTop w:val="0"/>
          <w:marBottom w:val="0"/>
          <w:divBdr>
            <w:top w:val="none" w:sz="0" w:space="0" w:color="auto"/>
            <w:left w:val="none" w:sz="0" w:space="0" w:color="auto"/>
            <w:bottom w:val="none" w:sz="0" w:space="0" w:color="auto"/>
            <w:right w:val="none" w:sz="0" w:space="0" w:color="auto"/>
          </w:divBdr>
        </w:div>
        <w:div w:id="326978945">
          <w:marLeft w:val="640"/>
          <w:marRight w:val="0"/>
          <w:marTop w:val="0"/>
          <w:marBottom w:val="0"/>
          <w:divBdr>
            <w:top w:val="none" w:sz="0" w:space="0" w:color="auto"/>
            <w:left w:val="none" w:sz="0" w:space="0" w:color="auto"/>
            <w:bottom w:val="none" w:sz="0" w:space="0" w:color="auto"/>
            <w:right w:val="none" w:sz="0" w:space="0" w:color="auto"/>
          </w:divBdr>
        </w:div>
        <w:div w:id="151414492">
          <w:marLeft w:val="640"/>
          <w:marRight w:val="0"/>
          <w:marTop w:val="0"/>
          <w:marBottom w:val="0"/>
          <w:divBdr>
            <w:top w:val="none" w:sz="0" w:space="0" w:color="auto"/>
            <w:left w:val="none" w:sz="0" w:space="0" w:color="auto"/>
            <w:bottom w:val="none" w:sz="0" w:space="0" w:color="auto"/>
            <w:right w:val="none" w:sz="0" w:space="0" w:color="auto"/>
          </w:divBdr>
        </w:div>
        <w:div w:id="377559657">
          <w:marLeft w:val="640"/>
          <w:marRight w:val="0"/>
          <w:marTop w:val="0"/>
          <w:marBottom w:val="0"/>
          <w:divBdr>
            <w:top w:val="none" w:sz="0" w:space="0" w:color="auto"/>
            <w:left w:val="none" w:sz="0" w:space="0" w:color="auto"/>
            <w:bottom w:val="none" w:sz="0" w:space="0" w:color="auto"/>
            <w:right w:val="none" w:sz="0" w:space="0" w:color="auto"/>
          </w:divBdr>
        </w:div>
        <w:div w:id="1180196457">
          <w:marLeft w:val="640"/>
          <w:marRight w:val="0"/>
          <w:marTop w:val="0"/>
          <w:marBottom w:val="0"/>
          <w:divBdr>
            <w:top w:val="none" w:sz="0" w:space="0" w:color="auto"/>
            <w:left w:val="none" w:sz="0" w:space="0" w:color="auto"/>
            <w:bottom w:val="none" w:sz="0" w:space="0" w:color="auto"/>
            <w:right w:val="none" w:sz="0" w:space="0" w:color="auto"/>
          </w:divBdr>
        </w:div>
        <w:div w:id="79300958">
          <w:marLeft w:val="640"/>
          <w:marRight w:val="0"/>
          <w:marTop w:val="0"/>
          <w:marBottom w:val="0"/>
          <w:divBdr>
            <w:top w:val="none" w:sz="0" w:space="0" w:color="auto"/>
            <w:left w:val="none" w:sz="0" w:space="0" w:color="auto"/>
            <w:bottom w:val="none" w:sz="0" w:space="0" w:color="auto"/>
            <w:right w:val="none" w:sz="0" w:space="0" w:color="auto"/>
          </w:divBdr>
        </w:div>
        <w:div w:id="40640245">
          <w:marLeft w:val="640"/>
          <w:marRight w:val="0"/>
          <w:marTop w:val="0"/>
          <w:marBottom w:val="0"/>
          <w:divBdr>
            <w:top w:val="none" w:sz="0" w:space="0" w:color="auto"/>
            <w:left w:val="none" w:sz="0" w:space="0" w:color="auto"/>
            <w:bottom w:val="none" w:sz="0" w:space="0" w:color="auto"/>
            <w:right w:val="none" w:sz="0" w:space="0" w:color="auto"/>
          </w:divBdr>
        </w:div>
        <w:div w:id="1614246901">
          <w:marLeft w:val="640"/>
          <w:marRight w:val="0"/>
          <w:marTop w:val="0"/>
          <w:marBottom w:val="0"/>
          <w:divBdr>
            <w:top w:val="none" w:sz="0" w:space="0" w:color="auto"/>
            <w:left w:val="none" w:sz="0" w:space="0" w:color="auto"/>
            <w:bottom w:val="none" w:sz="0" w:space="0" w:color="auto"/>
            <w:right w:val="none" w:sz="0" w:space="0" w:color="auto"/>
          </w:divBdr>
        </w:div>
        <w:div w:id="429787815">
          <w:marLeft w:val="640"/>
          <w:marRight w:val="0"/>
          <w:marTop w:val="0"/>
          <w:marBottom w:val="0"/>
          <w:divBdr>
            <w:top w:val="none" w:sz="0" w:space="0" w:color="auto"/>
            <w:left w:val="none" w:sz="0" w:space="0" w:color="auto"/>
            <w:bottom w:val="none" w:sz="0" w:space="0" w:color="auto"/>
            <w:right w:val="none" w:sz="0" w:space="0" w:color="auto"/>
          </w:divBdr>
        </w:div>
        <w:div w:id="1351027925">
          <w:marLeft w:val="640"/>
          <w:marRight w:val="0"/>
          <w:marTop w:val="0"/>
          <w:marBottom w:val="0"/>
          <w:divBdr>
            <w:top w:val="none" w:sz="0" w:space="0" w:color="auto"/>
            <w:left w:val="none" w:sz="0" w:space="0" w:color="auto"/>
            <w:bottom w:val="none" w:sz="0" w:space="0" w:color="auto"/>
            <w:right w:val="none" w:sz="0" w:space="0" w:color="auto"/>
          </w:divBdr>
        </w:div>
        <w:div w:id="791750981">
          <w:marLeft w:val="640"/>
          <w:marRight w:val="0"/>
          <w:marTop w:val="0"/>
          <w:marBottom w:val="0"/>
          <w:divBdr>
            <w:top w:val="none" w:sz="0" w:space="0" w:color="auto"/>
            <w:left w:val="none" w:sz="0" w:space="0" w:color="auto"/>
            <w:bottom w:val="none" w:sz="0" w:space="0" w:color="auto"/>
            <w:right w:val="none" w:sz="0" w:space="0" w:color="auto"/>
          </w:divBdr>
        </w:div>
        <w:div w:id="1091046819">
          <w:marLeft w:val="640"/>
          <w:marRight w:val="0"/>
          <w:marTop w:val="0"/>
          <w:marBottom w:val="0"/>
          <w:divBdr>
            <w:top w:val="none" w:sz="0" w:space="0" w:color="auto"/>
            <w:left w:val="none" w:sz="0" w:space="0" w:color="auto"/>
            <w:bottom w:val="none" w:sz="0" w:space="0" w:color="auto"/>
            <w:right w:val="none" w:sz="0" w:space="0" w:color="auto"/>
          </w:divBdr>
        </w:div>
        <w:div w:id="1030763325">
          <w:marLeft w:val="640"/>
          <w:marRight w:val="0"/>
          <w:marTop w:val="0"/>
          <w:marBottom w:val="0"/>
          <w:divBdr>
            <w:top w:val="none" w:sz="0" w:space="0" w:color="auto"/>
            <w:left w:val="none" w:sz="0" w:space="0" w:color="auto"/>
            <w:bottom w:val="none" w:sz="0" w:space="0" w:color="auto"/>
            <w:right w:val="none" w:sz="0" w:space="0" w:color="auto"/>
          </w:divBdr>
        </w:div>
        <w:div w:id="118643458">
          <w:marLeft w:val="640"/>
          <w:marRight w:val="0"/>
          <w:marTop w:val="0"/>
          <w:marBottom w:val="0"/>
          <w:divBdr>
            <w:top w:val="none" w:sz="0" w:space="0" w:color="auto"/>
            <w:left w:val="none" w:sz="0" w:space="0" w:color="auto"/>
            <w:bottom w:val="none" w:sz="0" w:space="0" w:color="auto"/>
            <w:right w:val="none" w:sz="0" w:space="0" w:color="auto"/>
          </w:divBdr>
        </w:div>
        <w:div w:id="950668003">
          <w:marLeft w:val="640"/>
          <w:marRight w:val="0"/>
          <w:marTop w:val="0"/>
          <w:marBottom w:val="0"/>
          <w:divBdr>
            <w:top w:val="none" w:sz="0" w:space="0" w:color="auto"/>
            <w:left w:val="none" w:sz="0" w:space="0" w:color="auto"/>
            <w:bottom w:val="none" w:sz="0" w:space="0" w:color="auto"/>
            <w:right w:val="none" w:sz="0" w:space="0" w:color="auto"/>
          </w:divBdr>
        </w:div>
        <w:div w:id="1191146295">
          <w:marLeft w:val="640"/>
          <w:marRight w:val="0"/>
          <w:marTop w:val="0"/>
          <w:marBottom w:val="0"/>
          <w:divBdr>
            <w:top w:val="none" w:sz="0" w:space="0" w:color="auto"/>
            <w:left w:val="none" w:sz="0" w:space="0" w:color="auto"/>
            <w:bottom w:val="none" w:sz="0" w:space="0" w:color="auto"/>
            <w:right w:val="none" w:sz="0" w:space="0" w:color="auto"/>
          </w:divBdr>
        </w:div>
        <w:div w:id="855118054">
          <w:marLeft w:val="640"/>
          <w:marRight w:val="0"/>
          <w:marTop w:val="0"/>
          <w:marBottom w:val="0"/>
          <w:divBdr>
            <w:top w:val="none" w:sz="0" w:space="0" w:color="auto"/>
            <w:left w:val="none" w:sz="0" w:space="0" w:color="auto"/>
            <w:bottom w:val="none" w:sz="0" w:space="0" w:color="auto"/>
            <w:right w:val="none" w:sz="0" w:space="0" w:color="auto"/>
          </w:divBdr>
        </w:div>
        <w:div w:id="1648972210">
          <w:marLeft w:val="640"/>
          <w:marRight w:val="0"/>
          <w:marTop w:val="0"/>
          <w:marBottom w:val="0"/>
          <w:divBdr>
            <w:top w:val="none" w:sz="0" w:space="0" w:color="auto"/>
            <w:left w:val="none" w:sz="0" w:space="0" w:color="auto"/>
            <w:bottom w:val="none" w:sz="0" w:space="0" w:color="auto"/>
            <w:right w:val="none" w:sz="0" w:space="0" w:color="auto"/>
          </w:divBdr>
        </w:div>
        <w:div w:id="120652162">
          <w:marLeft w:val="640"/>
          <w:marRight w:val="0"/>
          <w:marTop w:val="0"/>
          <w:marBottom w:val="0"/>
          <w:divBdr>
            <w:top w:val="none" w:sz="0" w:space="0" w:color="auto"/>
            <w:left w:val="none" w:sz="0" w:space="0" w:color="auto"/>
            <w:bottom w:val="none" w:sz="0" w:space="0" w:color="auto"/>
            <w:right w:val="none" w:sz="0" w:space="0" w:color="auto"/>
          </w:divBdr>
        </w:div>
        <w:div w:id="538324402">
          <w:marLeft w:val="640"/>
          <w:marRight w:val="0"/>
          <w:marTop w:val="0"/>
          <w:marBottom w:val="0"/>
          <w:divBdr>
            <w:top w:val="none" w:sz="0" w:space="0" w:color="auto"/>
            <w:left w:val="none" w:sz="0" w:space="0" w:color="auto"/>
            <w:bottom w:val="none" w:sz="0" w:space="0" w:color="auto"/>
            <w:right w:val="none" w:sz="0" w:space="0" w:color="auto"/>
          </w:divBdr>
        </w:div>
        <w:div w:id="843519988">
          <w:marLeft w:val="640"/>
          <w:marRight w:val="0"/>
          <w:marTop w:val="0"/>
          <w:marBottom w:val="0"/>
          <w:divBdr>
            <w:top w:val="none" w:sz="0" w:space="0" w:color="auto"/>
            <w:left w:val="none" w:sz="0" w:space="0" w:color="auto"/>
            <w:bottom w:val="none" w:sz="0" w:space="0" w:color="auto"/>
            <w:right w:val="none" w:sz="0" w:space="0" w:color="auto"/>
          </w:divBdr>
        </w:div>
        <w:div w:id="1711612589">
          <w:marLeft w:val="640"/>
          <w:marRight w:val="0"/>
          <w:marTop w:val="0"/>
          <w:marBottom w:val="0"/>
          <w:divBdr>
            <w:top w:val="none" w:sz="0" w:space="0" w:color="auto"/>
            <w:left w:val="none" w:sz="0" w:space="0" w:color="auto"/>
            <w:bottom w:val="none" w:sz="0" w:space="0" w:color="auto"/>
            <w:right w:val="none" w:sz="0" w:space="0" w:color="auto"/>
          </w:divBdr>
        </w:div>
        <w:div w:id="1364750037">
          <w:marLeft w:val="640"/>
          <w:marRight w:val="0"/>
          <w:marTop w:val="0"/>
          <w:marBottom w:val="0"/>
          <w:divBdr>
            <w:top w:val="none" w:sz="0" w:space="0" w:color="auto"/>
            <w:left w:val="none" w:sz="0" w:space="0" w:color="auto"/>
            <w:bottom w:val="none" w:sz="0" w:space="0" w:color="auto"/>
            <w:right w:val="none" w:sz="0" w:space="0" w:color="auto"/>
          </w:divBdr>
        </w:div>
        <w:div w:id="938217539">
          <w:marLeft w:val="640"/>
          <w:marRight w:val="0"/>
          <w:marTop w:val="0"/>
          <w:marBottom w:val="0"/>
          <w:divBdr>
            <w:top w:val="none" w:sz="0" w:space="0" w:color="auto"/>
            <w:left w:val="none" w:sz="0" w:space="0" w:color="auto"/>
            <w:bottom w:val="none" w:sz="0" w:space="0" w:color="auto"/>
            <w:right w:val="none" w:sz="0" w:space="0" w:color="auto"/>
          </w:divBdr>
        </w:div>
        <w:div w:id="1623682353">
          <w:marLeft w:val="640"/>
          <w:marRight w:val="0"/>
          <w:marTop w:val="0"/>
          <w:marBottom w:val="0"/>
          <w:divBdr>
            <w:top w:val="none" w:sz="0" w:space="0" w:color="auto"/>
            <w:left w:val="none" w:sz="0" w:space="0" w:color="auto"/>
            <w:bottom w:val="none" w:sz="0" w:space="0" w:color="auto"/>
            <w:right w:val="none" w:sz="0" w:space="0" w:color="auto"/>
          </w:divBdr>
        </w:div>
        <w:div w:id="521942671">
          <w:marLeft w:val="640"/>
          <w:marRight w:val="0"/>
          <w:marTop w:val="0"/>
          <w:marBottom w:val="0"/>
          <w:divBdr>
            <w:top w:val="none" w:sz="0" w:space="0" w:color="auto"/>
            <w:left w:val="none" w:sz="0" w:space="0" w:color="auto"/>
            <w:bottom w:val="none" w:sz="0" w:space="0" w:color="auto"/>
            <w:right w:val="none" w:sz="0" w:space="0" w:color="auto"/>
          </w:divBdr>
        </w:div>
        <w:div w:id="1820924452">
          <w:marLeft w:val="640"/>
          <w:marRight w:val="0"/>
          <w:marTop w:val="0"/>
          <w:marBottom w:val="0"/>
          <w:divBdr>
            <w:top w:val="none" w:sz="0" w:space="0" w:color="auto"/>
            <w:left w:val="none" w:sz="0" w:space="0" w:color="auto"/>
            <w:bottom w:val="none" w:sz="0" w:space="0" w:color="auto"/>
            <w:right w:val="none" w:sz="0" w:space="0" w:color="auto"/>
          </w:divBdr>
        </w:div>
        <w:div w:id="924612146">
          <w:marLeft w:val="640"/>
          <w:marRight w:val="0"/>
          <w:marTop w:val="0"/>
          <w:marBottom w:val="0"/>
          <w:divBdr>
            <w:top w:val="none" w:sz="0" w:space="0" w:color="auto"/>
            <w:left w:val="none" w:sz="0" w:space="0" w:color="auto"/>
            <w:bottom w:val="none" w:sz="0" w:space="0" w:color="auto"/>
            <w:right w:val="none" w:sz="0" w:space="0" w:color="auto"/>
          </w:divBdr>
        </w:div>
        <w:div w:id="634485842">
          <w:marLeft w:val="640"/>
          <w:marRight w:val="0"/>
          <w:marTop w:val="0"/>
          <w:marBottom w:val="0"/>
          <w:divBdr>
            <w:top w:val="none" w:sz="0" w:space="0" w:color="auto"/>
            <w:left w:val="none" w:sz="0" w:space="0" w:color="auto"/>
            <w:bottom w:val="none" w:sz="0" w:space="0" w:color="auto"/>
            <w:right w:val="none" w:sz="0" w:space="0" w:color="auto"/>
          </w:divBdr>
        </w:div>
        <w:div w:id="1533613778">
          <w:marLeft w:val="640"/>
          <w:marRight w:val="0"/>
          <w:marTop w:val="0"/>
          <w:marBottom w:val="0"/>
          <w:divBdr>
            <w:top w:val="none" w:sz="0" w:space="0" w:color="auto"/>
            <w:left w:val="none" w:sz="0" w:space="0" w:color="auto"/>
            <w:bottom w:val="none" w:sz="0" w:space="0" w:color="auto"/>
            <w:right w:val="none" w:sz="0" w:space="0" w:color="auto"/>
          </w:divBdr>
        </w:div>
        <w:div w:id="2101369961">
          <w:marLeft w:val="640"/>
          <w:marRight w:val="0"/>
          <w:marTop w:val="0"/>
          <w:marBottom w:val="0"/>
          <w:divBdr>
            <w:top w:val="none" w:sz="0" w:space="0" w:color="auto"/>
            <w:left w:val="none" w:sz="0" w:space="0" w:color="auto"/>
            <w:bottom w:val="none" w:sz="0" w:space="0" w:color="auto"/>
            <w:right w:val="none" w:sz="0" w:space="0" w:color="auto"/>
          </w:divBdr>
        </w:div>
        <w:div w:id="756023428">
          <w:marLeft w:val="640"/>
          <w:marRight w:val="0"/>
          <w:marTop w:val="0"/>
          <w:marBottom w:val="0"/>
          <w:divBdr>
            <w:top w:val="none" w:sz="0" w:space="0" w:color="auto"/>
            <w:left w:val="none" w:sz="0" w:space="0" w:color="auto"/>
            <w:bottom w:val="none" w:sz="0" w:space="0" w:color="auto"/>
            <w:right w:val="none" w:sz="0" w:space="0" w:color="auto"/>
          </w:divBdr>
        </w:div>
        <w:div w:id="571090125">
          <w:marLeft w:val="640"/>
          <w:marRight w:val="0"/>
          <w:marTop w:val="0"/>
          <w:marBottom w:val="0"/>
          <w:divBdr>
            <w:top w:val="none" w:sz="0" w:space="0" w:color="auto"/>
            <w:left w:val="none" w:sz="0" w:space="0" w:color="auto"/>
            <w:bottom w:val="none" w:sz="0" w:space="0" w:color="auto"/>
            <w:right w:val="none" w:sz="0" w:space="0" w:color="auto"/>
          </w:divBdr>
        </w:div>
        <w:div w:id="1228609146">
          <w:marLeft w:val="640"/>
          <w:marRight w:val="0"/>
          <w:marTop w:val="0"/>
          <w:marBottom w:val="0"/>
          <w:divBdr>
            <w:top w:val="none" w:sz="0" w:space="0" w:color="auto"/>
            <w:left w:val="none" w:sz="0" w:space="0" w:color="auto"/>
            <w:bottom w:val="none" w:sz="0" w:space="0" w:color="auto"/>
            <w:right w:val="none" w:sz="0" w:space="0" w:color="auto"/>
          </w:divBdr>
        </w:div>
        <w:div w:id="1756901463">
          <w:marLeft w:val="640"/>
          <w:marRight w:val="0"/>
          <w:marTop w:val="0"/>
          <w:marBottom w:val="0"/>
          <w:divBdr>
            <w:top w:val="none" w:sz="0" w:space="0" w:color="auto"/>
            <w:left w:val="none" w:sz="0" w:space="0" w:color="auto"/>
            <w:bottom w:val="none" w:sz="0" w:space="0" w:color="auto"/>
            <w:right w:val="none" w:sz="0" w:space="0" w:color="auto"/>
          </w:divBdr>
        </w:div>
        <w:div w:id="512301882">
          <w:marLeft w:val="640"/>
          <w:marRight w:val="0"/>
          <w:marTop w:val="0"/>
          <w:marBottom w:val="0"/>
          <w:divBdr>
            <w:top w:val="none" w:sz="0" w:space="0" w:color="auto"/>
            <w:left w:val="none" w:sz="0" w:space="0" w:color="auto"/>
            <w:bottom w:val="none" w:sz="0" w:space="0" w:color="auto"/>
            <w:right w:val="none" w:sz="0" w:space="0" w:color="auto"/>
          </w:divBdr>
        </w:div>
        <w:div w:id="960455019">
          <w:marLeft w:val="640"/>
          <w:marRight w:val="0"/>
          <w:marTop w:val="0"/>
          <w:marBottom w:val="0"/>
          <w:divBdr>
            <w:top w:val="none" w:sz="0" w:space="0" w:color="auto"/>
            <w:left w:val="none" w:sz="0" w:space="0" w:color="auto"/>
            <w:bottom w:val="none" w:sz="0" w:space="0" w:color="auto"/>
            <w:right w:val="none" w:sz="0" w:space="0" w:color="auto"/>
          </w:divBdr>
        </w:div>
        <w:div w:id="709303004">
          <w:marLeft w:val="640"/>
          <w:marRight w:val="0"/>
          <w:marTop w:val="0"/>
          <w:marBottom w:val="0"/>
          <w:divBdr>
            <w:top w:val="none" w:sz="0" w:space="0" w:color="auto"/>
            <w:left w:val="none" w:sz="0" w:space="0" w:color="auto"/>
            <w:bottom w:val="none" w:sz="0" w:space="0" w:color="auto"/>
            <w:right w:val="none" w:sz="0" w:space="0" w:color="auto"/>
          </w:divBdr>
        </w:div>
        <w:div w:id="1586916949">
          <w:marLeft w:val="640"/>
          <w:marRight w:val="0"/>
          <w:marTop w:val="0"/>
          <w:marBottom w:val="0"/>
          <w:divBdr>
            <w:top w:val="none" w:sz="0" w:space="0" w:color="auto"/>
            <w:left w:val="none" w:sz="0" w:space="0" w:color="auto"/>
            <w:bottom w:val="none" w:sz="0" w:space="0" w:color="auto"/>
            <w:right w:val="none" w:sz="0" w:space="0" w:color="auto"/>
          </w:divBdr>
        </w:div>
        <w:div w:id="923032773">
          <w:marLeft w:val="640"/>
          <w:marRight w:val="0"/>
          <w:marTop w:val="0"/>
          <w:marBottom w:val="0"/>
          <w:divBdr>
            <w:top w:val="none" w:sz="0" w:space="0" w:color="auto"/>
            <w:left w:val="none" w:sz="0" w:space="0" w:color="auto"/>
            <w:bottom w:val="none" w:sz="0" w:space="0" w:color="auto"/>
            <w:right w:val="none" w:sz="0" w:space="0" w:color="auto"/>
          </w:divBdr>
        </w:div>
      </w:divsChild>
    </w:div>
    <w:div w:id="612714614">
      <w:bodyDiv w:val="1"/>
      <w:marLeft w:val="0"/>
      <w:marRight w:val="0"/>
      <w:marTop w:val="0"/>
      <w:marBottom w:val="0"/>
      <w:divBdr>
        <w:top w:val="none" w:sz="0" w:space="0" w:color="auto"/>
        <w:left w:val="none" w:sz="0" w:space="0" w:color="auto"/>
        <w:bottom w:val="none" w:sz="0" w:space="0" w:color="auto"/>
        <w:right w:val="none" w:sz="0" w:space="0" w:color="auto"/>
      </w:divBdr>
      <w:divsChild>
        <w:div w:id="753432799">
          <w:marLeft w:val="480"/>
          <w:marRight w:val="0"/>
          <w:marTop w:val="0"/>
          <w:marBottom w:val="0"/>
          <w:divBdr>
            <w:top w:val="none" w:sz="0" w:space="0" w:color="auto"/>
            <w:left w:val="none" w:sz="0" w:space="0" w:color="auto"/>
            <w:bottom w:val="none" w:sz="0" w:space="0" w:color="auto"/>
            <w:right w:val="none" w:sz="0" w:space="0" w:color="auto"/>
          </w:divBdr>
        </w:div>
        <w:div w:id="869685265">
          <w:marLeft w:val="480"/>
          <w:marRight w:val="0"/>
          <w:marTop w:val="0"/>
          <w:marBottom w:val="0"/>
          <w:divBdr>
            <w:top w:val="none" w:sz="0" w:space="0" w:color="auto"/>
            <w:left w:val="none" w:sz="0" w:space="0" w:color="auto"/>
            <w:bottom w:val="none" w:sz="0" w:space="0" w:color="auto"/>
            <w:right w:val="none" w:sz="0" w:space="0" w:color="auto"/>
          </w:divBdr>
        </w:div>
        <w:div w:id="791290856">
          <w:marLeft w:val="480"/>
          <w:marRight w:val="0"/>
          <w:marTop w:val="0"/>
          <w:marBottom w:val="0"/>
          <w:divBdr>
            <w:top w:val="none" w:sz="0" w:space="0" w:color="auto"/>
            <w:left w:val="none" w:sz="0" w:space="0" w:color="auto"/>
            <w:bottom w:val="none" w:sz="0" w:space="0" w:color="auto"/>
            <w:right w:val="none" w:sz="0" w:space="0" w:color="auto"/>
          </w:divBdr>
        </w:div>
        <w:div w:id="955597811">
          <w:marLeft w:val="480"/>
          <w:marRight w:val="0"/>
          <w:marTop w:val="0"/>
          <w:marBottom w:val="0"/>
          <w:divBdr>
            <w:top w:val="none" w:sz="0" w:space="0" w:color="auto"/>
            <w:left w:val="none" w:sz="0" w:space="0" w:color="auto"/>
            <w:bottom w:val="none" w:sz="0" w:space="0" w:color="auto"/>
            <w:right w:val="none" w:sz="0" w:space="0" w:color="auto"/>
          </w:divBdr>
        </w:div>
        <w:div w:id="243149207">
          <w:marLeft w:val="480"/>
          <w:marRight w:val="0"/>
          <w:marTop w:val="0"/>
          <w:marBottom w:val="0"/>
          <w:divBdr>
            <w:top w:val="none" w:sz="0" w:space="0" w:color="auto"/>
            <w:left w:val="none" w:sz="0" w:space="0" w:color="auto"/>
            <w:bottom w:val="none" w:sz="0" w:space="0" w:color="auto"/>
            <w:right w:val="none" w:sz="0" w:space="0" w:color="auto"/>
          </w:divBdr>
        </w:div>
        <w:div w:id="1557277528">
          <w:marLeft w:val="480"/>
          <w:marRight w:val="0"/>
          <w:marTop w:val="0"/>
          <w:marBottom w:val="0"/>
          <w:divBdr>
            <w:top w:val="none" w:sz="0" w:space="0" w:color="auto"/>
            <w:left w:val="none" w:sz="0" w:space="0" w:color="auto"/>
            <w:bottom w:val="none" w:sz="0" w:space="0" w:color="auto"/>
            <w:right w:val="none" w:sz="0" w:space="0" w:color="auto"/>
          </w:divBdr>
        </w:div>
        <w:div w:id="748234822">
          <w:marLeft w:val="480"/>
          <w:marRight w:val="0"/>
          <w:marTop w:val="0"/>
          <w:marBottom w:val="0"/>
          <w:divBdr>
            <w:top w:val="none" w:sz="0" w:space="0" w:color="auto"/>
            <w:left w:val="none" w:sz="0" w:space="0" w:color="auto"/>
            <w:bottom w:val="none" w:sz="0" w:space="0" w:color="auto"/>
            <w:right w:val="none" w:sz="0" w:space="0" w:color="auto"/>
          </w:divBdr>
        </w:div>
        <w:div w:id="745884102">
          <w:marLeft w:val="480"/>
          <w:marRight w:val="0"/>
          <w:marTop w:val="0"/>
          <w:marBottom w:val="0"/>
          <w:divBdr>
            <w:top w:val="none" w:sz="0" w:space="0" w:color="auto"/>
            <w:left w:val="none" w:sz="0" w:space="0" w:color="auto"/>
            <w:bottom w:val="none" w:sz="0" w:space="0" w:color="auto"/>
            <w:right w:val="none" w:sz="0" w:space="0" w:color="auto"/>
          </w:divBdr>
        </w:div>
        <w:div w:id="107087841">
          <w:marLeft w:val="480"/>
          <w:marRight w:val="0"/>
          <w:marTop w:val="0"/>
          <w:marBottom w:val="0"/>
          <w:divBdr>
            <w:top w:val="none" w:sz="0" w:space="0" w:color="auto"/>
            <w:left w:val="none" w:sz="0" w:space="0" w:color="auto"/>
            <w:bottom w:val="none" w:sz="0" w:space="0" w:color="auto"/>
            <w:right w:val="none" w:sz="0" w:space="0" w:color="auto"/>
          </w:divBdr>
        </w:div>
        <w:div w:id="450366318">
          <w:marLeft w:val="480"/>
          <w:marRight w:val="0"/>
          <w:marTop w:val="0"/>
          <w:marBottom w:val="0"/>
          <w:divBdr>
            <w:top w:val="none" w:sz="0" w:space="0" w:color="auto"/>
            <w:left w:val="none" w:sz="0" w:space="0" w:color="auto"/>
            <w:bottom w:val="none" w:sz="0" w:space="0" w:color="auto"/>
            <w:right w:val="none" w:sz="0" w:space="0" w:color="auto"/>
          </w:divBdr>
        </w:div>
        <w:div w:id="1439368917">
          <w:marLeft w:val="480"/>
          <w:marRight w:val="0"/>
          <w:marTop w:val="0"/>
          <w:marBottom w:val="0"/>
          <w:divBdr>
            <w:top w:val="none" w:sz="0" w:space="0" w:color="auto"/>
            <w:left w:val="none" w:sz="0" w:space="0" w:color="auto"/>
            <w:bottom w:val="none" w:sz="0" w:space="0" w:color="auto"/>
            <w:right w:val="none" w:sz="0" w:space="0" w:color="auto"/>
          </w:divBdr>
        </w:div>
        <w:div w:id="943457081">
          <w:marLeft w:val="480"/>
          <w:marRight w:val="0"/>
          <w:marTop w:val="0"/>
          <w:marBottom w:val="0"/>
          <w:divBdr>
            <w:top w:val="none" w:sz="0" w:space="0" w:color="auto"/>
            <w:left w:val="none" w:sz="0" w:space="0" w:color="auto"/>
            <w:bottom w:val="none" w:sz="0" w:space="0" w:color="auto"/>
            <w:right w:val="none" w:sz="0" w:space="0" w:color="auto"/>
          </w:divBdr>
        </w:div>
        <w:div w:id="888498864">
          <w:marLeft w:val="480"/>
          <w:marRight w:val="0"/>
          <w:marTop w:val="0"/>
          <w:marBottom w:val="0"/>
          <w:divBdr>
            <w:top w:val="none" w:sz="0" w:space="0" w:color="auto"/>
            <w:left w:val="none" w:sz="0" w:space="0" w:color="auto"/>
            <w:bottom w:val="none" w:sz="0" w:space="0" w:color="auto"/>
            <w:right w:val="none" w:sz="0" w:space="0" w:color="auto"/>
          </w:divBdr>
        </w:div>
        <w:div w:id="938870374">
          <w:marLeft w:val="480"/>
          <w:marRight w:val="0"/>
          <w:marTop w:val="0"/>
          <w:marBottom w:val="0"/>
          <w:divBdr>
            <w:top w:val="none" w:sz="0" w:space="0" w:color="auto"/>
            <w:left w:val="none" w:sz="0" w:space="0" w:color="auto"/>
            <w:bottom w:val="none" w:sz="0" w:space="0" w:color="auto"/>
            <w:right w:val="none" w:sz="0" w:space="0" w:color="auto"/>
          </w:divBdr>
        </w:div>
        <w:div w:id="853374957">
          <w:marLeft w:val="480"/>
          <w:marRight w:val="0"/>
          <w:marTop w:val="0"/>
          <w:marBottom w:val="0"/>
          <w:divBdr>
            <w:top w:val="none" w:sz="0" w:space="0" w:color="auto"/>
            <w:left w:val="none" w:sz="0" w:space="0" w:color="auto"/>
            <w:bottom w:val="none" w:sz="0" w:space="0" w:color="auto"/>
            <w:right w:val="none" w:sz="0" w:space="0" w:color="auto"/>
          </w:divBdr>
        </w:div>
        <w:div w:id="2108114422">
          <w:marLeft w:val="480"/>
          <w:marRight w:val="0"/>
          <w:marTop w:val="0"/>
          <w:marBottom w:val="0"/>
          <w:divBdr>
            <w:top w:val="none" w:sz="0" w:space="0" w:color="auto"/>
            <w:left w:val="none" w:sz="0" w:space="0" w:color="auto"/>
            <w:bottom w:val="none" w:sz="0" w:space="0" w:color="auto"/>
            <w:right w:val="none" w:sz="0" w:space="0" w:color="auto"/>
          </w:divBdr>
        </w:div>
        <w:div w:id="1826360850">
          <w:marLeft w:val="480"/>
          <w:marRight w:val="0"/>
          <w:marTop w:val="0"/>
          <w:marBottom w:val="0"/>
          <w:divBdr>
            <w:top w:val="none" w:sz="0" w:space="0" w:color="auto"/>
            <w:left w:val="none" w:sz="0" w:space="0" w:color="auto"/>
            <w:bottom w:val="none" w:sz="0" w:space="0" w:color="auto"/>
            <w:right w:val="none" w:sz="0" w:space="0" w:color="auto"/>
          </w:divBdr>
        </w:div>
        <w:div w:id="719943024">
          <w:marLeft w:val="480"/>
          <w:marRight w:val="0"/>
          <w:marTop w:val="0"/>
          <w:marBottom w:val="0"/>
          <w:divBdr>
            <w:top w:val="none" w:sz="0" w:space="0" w:color="auto"/>
            <w:left w:val="none" w:sz="0" w:space="0" w:color="auto"/>
            <w:bottom w:val="none" w:sz="0" w:space="0" w:color="auto"/>
            <w:right w:val="none" w:sz="0" w:space="0" w:color="auto"/>
          </w:divBdr>
        </w:div>
        <w:div w:id="1335034921">
          <w:marLeft w:val="480"/>
          <w:marRight w:val="0"/>
          <w:marTop w:val="0"/>
          <w:marBottom w:val="0"/>
          <w:divBdr>
            <w:top w:val="none" w:sz="0" w:space="0" w:color="auto"/>
            <w:left w:val="none" w:sz="0" w:space="0" w:color="auto"/>
            <w:bottom w:val="none" w:sz="0" w:space="0" w:color="auto"/>
            <w:right w:val="none" w:sz="0" w:space="0" w:color="auto"/>
          </w:divBdr>
        </w:div>
        <w:div w:id="2029213502">
          <w:marLeft w:val="480"/>
          <w:marRight w:val="0"/>
          <w:marTop w:val="0"/>
          <w:marBottom w:val="0"/>
          <w:divBdr>
            <w:top w:val="none" w:sz="0" w:space="0" w:color="auto"/>
            <w:left w:val="none" w:sz="0" w:space="0" w:color="auto"/>
            <w:bottom w:val="none" w:sz="0" w:space="0" w:color="auto"/>
            <w:right w:val="none" w:sz="0" w:space="0" w:color="auto"/>
          </w:divBdr>
        </w:div>
        <w:div w:id="958072188">
          <w:marLeft w:val="480"/>
          <w:marRight w:val="0"/>
          <w:marTop w:val="0"/>
          <w:marBottom w:val="0"/>
          <w:divBdr>
            <w:top w:val="none" w:sz="0" w:space="0" w:color="auto"/>
            <w:left w:val="none" w:sz="0" w:space="0" w:color="auto"/>
            <w:bottom w:val="none" w:sz="0" w:space="0" w:color="auto"/>
            <w:right w:val="none" w:sz="0" w:space="0" w:color="auto"/>
          </w:divBdr>
        </w:div>
        <w:div w:id="1621565489">
          <w:marLeft w:val="480"/>
          <w:marRight w:val="0"/>
          <w:marTop w:val="0"/>
          <w:marBottom w:val="0"/>
          <w:divBdr>
            <w:top w:val="none" w:sz="0" w:space="0" w:color="auto"/>
            <w:left w:val="none" w:sz="0" w:space="0" w:color="auto"/>
            <w:bottom w:val="none" w:sz="0" w:space="0" w:color="auto"/>
            <w:right w:val="none" w:sz="0" w:space="0" w:color="auto"/>
          </w:divBdr>
        </w:div>
        <w:div w:id="426193856">
          <w:marLeft w:val="480"/>
          <w:marRight w:val="0"/>
          <w:marTop w:val="0"/>
          <w:marBottom w:val="0"/>
          <w:divBdr>
            <w:top w:val="none" w:sz="0" w:space="0" w:color="auto"/>
            <w:left w:val="none" w:sz="0" w:space="0" w:color="auto"/>
            <w:bottom w:val="none" w:sz="0" w:space="0" w:color="auto"/>
            <w:right w:val="none" w:sz="0" w:space="0" w:color="auto"/>
          </w:divBdr>
        </w:div>
        <w:div w:id="1893809647">
          <w:marLeft w:val="480"/>
          <w:marRight w:val="0"/>
          <w:marTop w:val="0"/>
          <w:marBottom w:val="0"/>
          <w:divBdr>
            <w:top w:val="none" w:sz="0" w:space="0" w:color="auto"/>
            <w:left w:val="none" w:sz="0" w:space="0" w:color="auto"/>
            <w:bottom w:val="none" w:sz="0" w:space="0" w:color="auto"/>
            <w:right w:val="none" w:sz="0" w:space="0" w:color="auto"/>
          </w:divBdr>
        </w:div>
        <w:div w:id="122386713">
          <w:marLeft w:val="480"/>
          <w:marRight w:val="0"/>
          <w:marTop w:val="0"/>
          <w:marBottom w:val="0"/>
          <w:divBdr>
            <w:top w:val="none" w:sz="0" w:space="0" w:color="auto"/>
            <w:left w:val="none" w:sz="0" w:space="0" w:color="auto"/>
            <w:bottom w:val="none" w:sz="0" w:space="0" w:color="auto"/>
            <w:right w:val="none" w:sz="0" w:space="0" w:color="auto"/>
          </w:divBdr>
        </w:div>
        <w:div w:id="1925451723">
          <w:marLeft w:val="480"/>
          <w:marRight w:val="0"/>
          <w:marTop w:val="0"/>
          <w:marBottom w:val="0"/>
          <w:divBdr>
            <w:top w:val="none" w:sz="0" w:space="0" w:color="auto"/>
            <w:left w:val="none" w:sz="0" w:space="0" w:color="auto"/>
            <w:bottom w:val="none" w:sz="0" w:space="0" w:color="auto"/>
            <w:right w:val="none" w:sz="0" w:space="0" w:color="auto"/>
          </w:divBdr>
        </w:div>
        <w:div w:id="1433089705">
          <w:marLeft w:val="480"/>
          <w:marRight w:val="0"/>
          <w:marTop w:val="0"/>
          <w:marBottom w:val="0"/>
          <w:divBdr>
            <w:top w:val="none" w:sz="0" w:space="0" w:color="auto"/>
            <w:left w:val="none" w:sz="0" w:space="0" w:color="auto"/>
            <w:bottom w:val="none" w:sz="0" w:space="0" w:color="auto"/>
            <w:right w:val="none" w:sz="0" w:space="0" w:color="auto"/>
          </w:divBdr>
        </w:div>
        <w:div w:id="1844783307">
          <w:marLeft w:val="480"/>
          <w:marRight w:val="0"/>
          <w:marTop w:val="0"/>
          <w:marBottom w:val="0"/>
          <w:divBdr>
            <w:top w:val="none" w:sz="0" w:space="0" w:color="auto"/>
            <w:left w:val="none" w:sz="0" w:space="0" w:color="auto"/>
            <w:bottom w:val="none" w:sz="0" w:space="0" w:color="auto"/>
            <w:right w:val="none" w:sz="0" w:space="0" w:color="auto"/>
          </w:divBdr>
        </w:div>
        <w:div w:id="1554582456">
          <w:marLeft w:val="480"/>
          <w:marRight w:val="0"/>
          <w:marTop w:val="0"/>
          <w:marBottom w:val="0"/>
          <w:divBdr>
            <w:top w:val="none" w:sz="0" w:space="0" w:color="auto"/>
            <w:left w:val="none" w:sz="0" w:space="0" w:color="auto"/>
            <w:bottom w:val="none" w:sz="0" w:space="0" w:color="auto"/>
            <w:right w:val="none" w:sz="0" w:space="0" w:color="auto"/>
          </w:divBdr>
        </w:div>
        <w:div w:id="66459502">
          <w:marLeft w:val="480"/>
          <w:marRight w:val="0"/>
          <w:marTop w:val="0"/>
          <w:marBottom w:val="0"/>
          <w:divBdr>
            <w:top w:val="none" w:sz="0" w:space="0" w:color="auto"/>
            <w:left w:val="none" w:sz="0" w:space="0" w:color="auto"/>
            <w:bottom w:val="none" w:sz="0" w:space="0" w:color="auto"/>
            <w:right w:val="none" w:sz="0" w:space="0" w:color="auto"/>
          </w:divBdr>
        </w:div>
        <w:div w:id="1147043815">
          <w:marLeft w:val="480"/>
          <w:marRight w:val="0"/>
          <w:marTop w:val="0"/>
          <w:marBottom w:val="0"/>
          <w:divBdr>
            <w:top w:val="none" w:sz="0" w:space="0" w:color="auto"/>
            <w:left w:val="none" w:sz="0" w:space="0" w:color="auto"/>
            <w:bottom w:val="none" w:sz="0" w:space="0" w:color="auto"/>
            <w:right w:val="none" w:sz="0" w:space="0" w:color="auto"/>
          </w:divBdr>
        </w:div>
        <w:div w:id="1196887018">
          <w:marLeft w:val="480"/>
          <w:marRight w:val="0"/>
          <w:marTop w:val="0"/>
          <w:marBottom w:val="0"/>
          <w:divBdr>
            <w:top w:val="none" w:sz="0" w:space="0" w:color="auto"/>
            <w:left w:val="none" w:sz="0" w:space="0" w:color="auto"/>
            <w:bottom w:val="none" w:sz="0" w:space="0" w:color="auto"/>
            <w:right w:val="none" w:sz="0" w:space="0" w:color="auto"/>
          </w:divBdr>
        </w:div>
        <w:div w:id="2116511286">
          <w:marLeft w:val="480"/>
          <w:marRight w:val="0"/>
          <w:marTop w:val="0"/>
          <w:marBottom w:val="0"/>
          <w:divBdr>
            <w:top w:val="none" w:sz="0" w:space="0" w:color="auto"/>
            <w:left w:val="none" w:sz="0" w:space="0" w:color="auto"/>
            <w:bottom w:val="none" w:sz="0" w:space="0" w:color="auto"/>
            <w:right w:val="none" w:sz="0" w:space="0" w:color="auto"/>
          </w:divBdr>
        </w:div>
        <w:div w:id="570314984">
          <w:marLeft w:val="480"/>
          <w:marRight w:val="0"/>
          <w:marTop w:val="0"/>
          <w:marBottom w:val="0"/>
          <w:divBdr>
            <w:top w:val="none" w:sz="0" w:space="0" w:color="auto"/>
            <w:left w:val="none" w:sz="0" w:space="0" w:color="auto"/>
            <w:bottom w:val="none" w:sz="0" w:space="0" w:color="auto"/>
            <w:right w:val="none" w:sz="0" w:space="0" w:color="auto"/>
          </w:divBdr>
        </w:div>
        <w:div w:id="1533807983">
          <w:marLeft w:val="480"/>
          <w:marRight w:val="0"/>
          <w:marTop w:val="0"/>
          <w:marBottom w:val="0"/>
          <w:divBdr>
            <w:top w:val="none" w:sz="0" w:space="0" w:color="auto"/>
            <w:left w:val="none" w:sz="0" w:space="0" w:color="auto"/>
            <w:bottom w:val="none" w:sz="0" w:space="0" w:color="auto"/>
            <w:right w:val="none" w:sz="0" w:space="0" w:color="auto"/>
          </w:divBdr>
        </w:div>
        <w:div w:id="1320429308">
          <w:marLeft w:val="480"/>
          <w:marRight w:val="0"/>
          <w:marTop w:val="0"/>
          <w:marBottom w:val="0"/>
          <w:divBdr>
            <w:top w:val="none" w:sz="0" w:space="0" w:color="auto"/>
            <w:left w:val="none" w:sz="0" w:space="0" w:color="auto"/>
            <w:bottom w:val="none" w:sz="0" w:space="0" w:color="auto"/>
            <w:right w:val="none" w:sz="0" w:space="0" w:color="auto"/>
          </w:divBdr>
        </w:div>
        <w:div w:id="545486724">
          <w:marLeft w:val="480"/>
          <w:marRight w:val="0"/>
          <w:marTop w:val="0"/>
          <w:marBottom w:val="0"/>
          <w:divBdr>
            <w:top w:val="none" w:sz="0" w:space="0" w:color="auto"/>
            <w:left w:val="none" w:sz="0" w:space="0" w:color="auto"/>
            <w:bottom w:val="none" w:sz="0" w:space="0" w:color="auto"/>
            <w:right w:val="none" w:sz="0" w:space="0" w:color="auto"/>
          </w:divBdr>
        </w:div>
        <w:div w:id="642856740">
          <w:marLeft w:val="480"/>
          <w:marRight w:val="0"/>
          <w:marTop w:val="0"/>
          <w:marBottom w:val="0"/>
          <w:divBdr>
            <w:top w:val="none" w:sz="0" w:space="0" w:color="auto"/>
            <w:left w:val="none" w:sz="0" w:space="0" w:color="auto"/>
            <w:bottom w:val="none" w:sz="0" w:space="0" w:color="auto"/>
            <w:right w:val="none" w:sz="0" w:space="0" w:color="auto"/>
          </w:divBdr>
        </w:div>
        <w:div w:id="1040932352">
          <w:marLeft w:val="480"/>
          <w:marRight w:val="0"/>
          <w:marTop w:val="0"/>
          <w:marBottom w:val="0"/>
          <w:divBdr>
            <w:top w:val="none" w:sz="0" w:space="0" w:color="auto"/>
            <w:left w:val="none" w:sz="0" w:space="0" w:color="auto"/>
            <w:bottom w:val="none" w:sz="0" w:space="0" w:color="auto"/>
            <w:right w:val="none" w:sz="0" w:space="0" w:color="auto"/>
          </w:divBdr>
        </w:div>
        <w:div w:id="845829373">
          <w:marLeft w:val="480"/>
          <w:marRight w:val="0"/>
          <w:marTop w:val="0"/>
          <w:marBottom w:val="0"/>
          <w:divBdr>
            <w:top w:val="none" w:sz="0" w:space="0" w:color="auto"/>
            <w:left w:val="none" w:sz="0" w:space="0" w:color="auto"/>
            <w:bottom w:val="none" w:sz="0" w:space="0" w:color="auto"/>
            <w:right w:val="none" w:sz="0" w:space="0" w:color="auto"/>
          </w:divBdr>
        </w:div>
        <w:div w:id="1827352722">
          <w:marLeft w:val="480"/>
          <w:marRight w:val="0"/>
          <w:marTop w:val="0"/>
          <w:marBottom w:val="0"/>
          <w:divBdr>
            <w:top w:val="none" w:sz="0" w:space="0" w:color="auto"/>
            <w:left w:val="none" w:sz="0" w:space="0" w:color="auto"/>
            <w:bottom w:val="none" w:sz="0" w:space="0" w:color="auto"/>
            <w:right w:val="none" w:sz="0" w:space="0" w:color="auto"/>
          </w:divBdr>
        </w:div>
        <w:div w:id="41566993">
          <w:marLeft w:val="480"/>
          <w:marRight w:val="0"/>
          <w:marTop w:val="0"/>
          <w:marBottom w:val="0"/>
          <w:divBdr>
            <w:top w:val="none" w:sz="0" w:space="0" w:color="auto"/>
            <w:left w:val="none" w:sz="0" w:space="0" w:color="auto"/>
            <w:bottom w:val="none" w:sz="0" w:space="0" w:color="auto"/>
            <w:right w:val="none" w:sz="0" w:space="0" w:color="auto"/>
          </w:divBdr>
        </w:div>
        <w:div w:id="1453011007">
          <w:marLeft w:val="480"/>
          <w:marRight w:val="0"/>
          <w:marTop w:val="0"/>
          <w:marBottom w:val="0"/>
          <w:divBdr>
            <w:top w:val="none" w:sz="0" w:space="0" w:color="auto"/>
            <w:left w:val="none" w:sz="0" w:space="0" w:color="auto"/>
            <w:bottom w:val="none" w:sz="0" w:space="0" w:color="auto"/>
            <w:right w:val="none" w:sz="0" w:space="0" w:color="auto"/>
          </w:divBdr>
        </w:div>
        <w:div w:id="2068410231">
          <w:marLeft w:val="480"/>
          <w:marRight w:val="0"/>
          <w:marTop w:val="0"/>
          <w:marBottom w:val="0"/>
          <w:divBdr>
            <w:top w:val="none" w:sz="0" w:space="0" w:color="auto"/>
            <w:left w:val="none" w:sz="0" w:space="0" w:color="auto"/>
            <w:bottom w:val="none" w:sz="0" w:space="0" w:color="auto"/>
            <w:right w:val="none" w:sz="0" w:space="0" w:color="auto"/>
          </w:divBdr>
        </w:div>
        <w:div w:id="1639333693">
          <w:marLeft w:val="480"/>
          <w:marRight w:val="0"/>
          <w:marTop w:val="0"/>
          <w:marBottom w:val="0"/>
          <w:divBdr>
            <w:top w:val="none" w:sz="0" w:space="0" w:color="auto"/>
            <w:left w:val="none" w:sz="0" w:space="0" w:color="auto"/>
            <w:bottom w:val="none" w:sz="0" w:space="0" w:color="auto"/>
            <w:right w:val="none" w:sz="0" w:space="0" w:color="auto"/>
          </w:divBdr>
        </w:div>
        <w:div w:id="1571767073">
          <w:marLeft w:val="480"/>
          <w:marRight w:val="0"/>
          <w:marTop w:val="0"/>
          <w:marBottom w:val="0"/>
          <w:divBdr>
            <w:top w:val="none" w:sz="0" w:space="0" w:color="auto"/>
            <w:left w:val="none" w:sz="0" w:space="0" w:color="auto"/>
            <w:bottom w:val="none" w:sz="0" w:space="0" w:color="auto"/>
            <w:right w:val="none" w:sz="0" w:space="0" w:color="auto"/>
          </w:divBdr>
        </w:div>
        <w:div w:id="503593785">
          <w:marLeft w:val="480"/>
          <w:marRight w:val="0"/>
          <w:marTop w:val="0"/>
          <w:marBottom w:val="0"/>
          <w:divBdr>
            <w:top w:val="none" w:sz="0" w:space="0" w:color="auto"/>
            <w:left w:val="none" w:sz="0" w:space="0" w:color="auto"/>
            <w:bottom w:val="none" w:sz="0" w:space="0" w:color="auto"/>
            <w:right w:val="none" w:sz="0" w:space="0" w:color="auto"/>
          </w:divBdr>
        </w:div>
        <w:div w:id="566842927">
          <w:marLeft w:val="480"/>
          <w:marRight w:val="0"/>
          <w:marTop w:val="0"/>
          <w:marBottom w:val="0"/>
          <w:divBdr>
            <w:top w:val="none" w:sz="0" w:space="0" w:color="auto"/>
            <w:left w:val="none" w:sz="0" w:space="0" w:color="auto"/>
            <w:bottom w:val="none" w:sz="0" w:space="0" w:color="auto"/>
            <w:right w:val="none" w:sz="0" w:space="0" w:color="auto"/>
          </w:divBdr>
        </w:div>
        <w:div w:id="198593068">
          <w:marLeft w:val="480"/>
          <w:marRight w:val="0"/>
          <w:marTop w:val="0"/>
          <w:marBottom w:val="0"/>
          <w:divBdr>
            <w:top w:val="none" w:sz="0" w:space="0" w:color="auto"/>
            <w:left w:val="none" w:sz="0" w:space="0" w:color="auto"/>
            <w:bottom w:val="none" w:sz="0" w:space="0" w:color="auto"/>
            <w:right w:val="none" w:sz="0" w:space="0" w:color="auto"/>
          </w:divBdr>
        </w:div>
        <w:div w:id="1456481315">
          <w:marLeft w:val="480"/>
          <w:marRight w:val="0"/>
          <w:marTop w:val="0"/>
          <w:marBottom w:val="0"/>
          <w:divBdr>
            <w:top w:val="none" w:sz="0" w:space="0" w:color="auto"/>
            <w:left w:val="none" w:sz="0" w:space="0" w:color="auto"/>
            <w:bottom w:val="none" w:sz="0" w:space="0" w:color="auto"/>
            <w:right w:val="none" w:sz="0" w:space="0" w:color="auto"/>
          </w:divBdr>
        </w:div>
        <w:div w:id="1249844977">
          <w:marLeft w:val="480"/>
          <w:marRight w:val="0"/>
          <w:marTop w:val="0"/>
          <w:marBottom w:val="0"/>
          <w:divBdr>
            <w:top w:val="none" w:sz="0" w:space="0" w:color="auto"/>
            <w:left w:val="none" w:sz="0" w:space="0" w:color="auto"/>
            <w:bottom w:val="none" w:sz="0" w:space="0" w:color="auto"/>
            <w:right w:val="none" w:sz="0" w:space="0" w:color="auto"/>
          </w:divBdr>
        </w:div>
      </w:divsChild>
    </w:div>
    <w:div w:id="614485622">
      <w:bodyDiv w:val="1"/>
      <w:marLeft w:val="0"/>
      <w:marRight w:val="0"/>
      <w:marTop w:val="0"/>
      <w:marBottom w:val="0"/>
      <w:divBdr>
        <w:top w:val="none" w:sz="0" w:space="0" w:color="auto"/>
        <w:left w:val="none" w:sz="0" w:space="0" w:color="auto"/>
        <w:bottom w:val="none" w:sz="0" w:space="0" w:color="auto"/>
        <w:right w:val="none" w:sz="0" w:space="0" w:color="auto"/>
      </w:divBdr>
    </w:div>
    <w:div w:id="617953016">
      <w:bodyDiv w:val="1"/>
      <w:marLeft w:val="0"/>
      <w:marRight w:val="0"/>
      <w:marTop w:val="0"/>
      <w:marBottom w:val="0"/>
      <w:divBdr>
        <w:top w:val="none" w:sz="0" w:space="0" w:color="auto"/>
        <w:left w:val="none" w:sz="0" w:space="0" w:color="auto"/>
        <w:bottom w:val="none" w:sz="0" w:space="0" w:color="auto"/>
        <w:right w:val="none" w:sz="0" w:space="0" w:color="auto"/>
      </w:divBdr>
      <w:divsChild>
        <w:div w:id="1211575528">
          <w:marLeft w:val="480"/>
          <w:marRight w:val="0"/>
          <w:marTop w:val="0"/>
          <w:marBottom w:val="0"/>
          <w:divBdr>
            <w:top w:val="none" w:sz="0" w:space="0" w:color="auto"/>
            <w:left w:val="none" w:sz="0" w:space="0" w:color="auto"/>
            <w:bottom w:val="none" w:sz="0" w:space="0" w:color="auto"/>
            <w:right w:val="none" w:sz="0" w:space="0" w:color="auto"/>
          </w:divBdr>
        </w:div>
        <w:div w:id="1642416630">
          <w:marLeft w:val="480"/>
          <w:marRight w:val="0"/>
          <w:marTop w:val="0"/>
          <w:marBottom w:val="0"/>
          <w:divBdr>
            <w:top w:val="none" w:sz="0" w:space="0" w:color="auto"/>
            <w:left w:val="none" w:sz="0" w:space="0" w:color="auto"/>
            <w:bottom w:val="none" w:sz="0" w:space="0" w:color="auto"/>
            <w:right w:val="none" w:sz="0" w:space="0" w:color="auto"/>
          </w:divBdr>
        </w:div>
        <w:div w:id="146164965">
          <w:marLeft w:val="480"/>
          <w:marRight w:val="0"/>
          <w:marTop w:val="0"/>
          <w:marBottom w:val="0"/>
          <w:divBdr>
            <w:top w:val="none" w:sz="0" w:space="0" w:color="auto"/>
            <w:left w:val="none" w:sz="0" w:space="0" w:color="auto"/>
            <w:bottom w:val="none" w:sz="0" w:space="0" w:color="auto"/>
            <w:right w:val="none" w:sz="0" w:space="0" w:color="auto"/>
          </w:divBdr>
        </w:div>
        <w:div w:id="487943976">
          <w:marLeft w:val="480"/>
          <w:marRight w:val="0"/>
          <w:marTop w:val="0"/>
          <w:marBottom w:val="0"/>
          <w:divBdr>
            <w:top w:val="none" w:sz="0" w:space="0" w:color="auto"/>
            <w:left w:val="none" w:sz="0" w:space="0" w:color="auto"/>
            <w:bottom w:val="none" w:sz="0" w:space="0" w:color="auto"/>
            <w:right w:val="none" w:sz="0" w:space="0" w:color="auto"/>
          </w:divBdr>
        </w:div>
        <w:div w:id="2121753013">
          <w:marLeft w:val="480"/>
          <w:marRight w:val="0"/>
          <w:marTop w:val="0"/>
          <w:marBottom w:val="0"/>
          <w:divBdr>
            <w:top w:val="none" w:sz="0" w:space="0" w:color="auto"/>
            <w:left w:val="none" w:sz="0" w:space="0" w:color="auto"/>
            <w:bottom w:val="none" w:sz="0" w:space="0" w:color="auto"/>
            <w:right w:val="none" w:sz="0" w:space="0" w:color="auto"/>
          </w:divBdr>
        </w:div>
        <w:div w:id="1825776812">
          <w:marLeft w:val="480"/>
          <w:marRight w:val="0"/>
          <w:marTop w:val="0"/>
          <w:marBottom w:val="0"/>
          <w:divBdr>
            <w:top w:val="none" w:sz="0" w:space="0" w:color="auto"/>
            <w:left w:val="none" w:sz="0" w:space="0" w:color="auto"/>
            <w:bottom w:val="none" w:sz="0" w:space="0" w:color="auto"/>
            <w:right w:val="none" w:sz="0" w:space="0" w:color="auto"/>
          </w:divBdr>
        </w:div>
        <w:div w:id="229728199">
          <w:marLeft w:val="480"/>
          <w:marRight w:val="0"/>
          <w:marTop w:val="0"/>
          <w:marBottom w:val="0"/>
          <w:divBdr>
            <w:top w:val="none" w:sz="0" w:space="0" w:color="auto"/>
            <w:left w:val="none" w:sz="0" w:space="0" w:color="auto"/>
            <w:bottom w:val="none" w:sz="0" w:space="0" w:color="auto"/>
            <w:right w:val="none" w:sz="0" w:space="0" w:color="auto"/>
          </w:divBdr>
        </w:div>
        <w:div w:id="762261141">
          <w:marLeft w:val="480"/>
          <w:marRight w:val="0"/>
          <w:marTop w:val="0"/>
          <w:marBottom w:val="0"/>
          <w:divBdr>
            <w:top w:val="none" w:sz="0" w:space="0" w:color="auto"/>
            <w:left w:val="none" w:sz="0" w:space="0" w:color="auto"/>
            <w:bottom w:val="none" w:sz="0" w:space="0" w:color="auto"/>
            <w:right w:val="none" w:sz="0" w:space="0" w:color="auto"/>
          </w:divBdr>
        </w:div>
        <w:div w:id="267275748">
          <w:marLeft w:val="480"/>
          <w:marRight w:val="0"/>
          <w:marTop w:val="0"/>
          <w:marBottom w:val="0"/>
          <w:divBdr>
            <w:top w:val="none" w:sz="0" w:space="0" w:color="auto"/>
            <w:left w:val="none" w:sz="0" w:space="0" w:color="auto"/>
            <w:bottom w:val="none" w:sz="0" w:space="0" w:color="auto"/>
            <w:right w:val="none" w:sz="0" w:space="0" w:color="auto"/>
          </w:divBdr>
        </w:div>
        <w:div w:id="369647321">
          <w:marLeft w:val="480"/>
          <w:marRight w:val="0"/>
          <w:marTop w:val="0"/>
          <w:marBottom w:val="0"/>
          <w:divBdr>
            <w:top w:val="none" w:sz="0" w:space="0" w:color="auto"/>
            <w:left w:val="none" w:sz="0" w:space="0" w:color="auto"/>
            <w:bottom w:val="none" w:sz="0" w:space="0" w:color="auto"/>
            <w:right w:val="none" w:sz="0" w:space="0" w:color="auto"/>
          </w:divBdr>
        </w:div>
        <w:div w:id="2052655829">
          <w:marLeft w:val="480"/>
          <w:marRight w:val="0"/>
          <w:marTop w:val="0"/>
          <w:marBottom w:val="0"/>
          <w:divBdr>
            <w:top w:val="none" w:sz="0" w:space="0" w:color="auto"/>
            <w:left w:val="none" w:sz="0" w:space="0" w:color="auto"/>
            <w:bottom w:val="none" w:sz="0" w:space="0" w:color="auto"/>
            <w:right w:val="none" w:sz="0" w:space="0" w:color="auto"/>
          </w:divBdr>
        </w:div>
        <w:div w:id="936601909">
          <w:marLeft w:val="480"/>
          <w:marRight w:val="0"/>
          <w:marTop w:val="0"/>
          <w:marBottom w:val="0"/>
          <w:divBdr>
            <w:top w:val="none" w:sz="0" w:space="0" w:color="auto"/>
            <w:left w:val="none" w:sz="0" w:space="0" w:color="auto"/>
            <w:bottom w:val="none" w:sz="0" w:space="0" w:color="auto"/>
            <w:right w:val="none" w:sz="0" w:space="0" w:color="auto"/>
          </w:divBdr>
        </w:div>
        <w:div w:id="1224757774">
          <w:marLeft w:val="480"/>
          <w:marRight w:val="0"/>
          <w:marTop w:val="0"/>
          <w:marBottom w:val="0"/>
          <w:divBdr>
            <w:top w:val="none" w:sz="0" w:space="0" w:color="auto"/>
            <w:left w:val="none" w:sz="0" w:space="0" w:color="auto"/>
            <w:bottom w:val="none" w:sz="0" w:space="0" w:color="auto"/>
            <w:right w:val="none" w:sz="0" w:space="0" w:color="auto"/>
          </w:divBdr>
        </w:div>
        <w:div w:id="1334802182">
          <w:marLeft w:val="480"/>
          <w:marRight w:val="0"/>
          <w:marTop w:val="0"/>
          <w:marBottom w:val="0"/>
          <w:divBdr>
            <w:top w:val="none" w:sz="0" w:space="0" w:color="auto"/>
            <w:left w:val="none" w:sz="0" w:space="0" w:color="auto"/>
            <w:bottom w:val="none" w:sz="0" w:space="0" w:color="auto"/>
            <w:right w:val="none" w:sz="0" w:space="0" w:color="auto"/>
          </w:divBdr>
        </w:div>
        <w:div w:id="1713581011">
          <w:marLeft w:val="480"/>
          <w:marRight w:val="0"/>
          <w:marTop w:val="0"/>
          <w:marBottom w:val="0"/>
          <w:divBdr>
            <w:top w:val="none" w:sz="0" w:space="0" w:color="auto"/>
            <w:left w:val="none" w:sz="0" w:space="0" w:color="auto"/>
            <w:bottom w:val="none" w:sz="0" w:space="0" w:color="auto"/>
            <w:right w:val="none" w:sz="0" w:space="0" w:color="auto"/>
          </w:divBdr>
        </w:div>
        <w:div w:id="1742677774">
          <w:marLeft w:val="480"/>
          <w:marRight w:val="0"/>
          <w:marTop w:val="0"/>
          <w:marBottom w:val="0"/>
          <w:divBdr>
            <w:top w:val="none" w:sz="0" w:space="0" w:color="auto"/>
            <w:left w:val="none" w:sz="0" w:space="0" w:color="auto"/>
            <w:bottom w:val="none" w:sz="0" w:space="0" w:color="auto"/>
            <w:right w:val="none" w:sz="0" w:space="0" w:color="auto"/>
          </w:divBdr>
        </w:div>
        <w:div w:id="412512613">
          <w:marLeft w:val="480"/>
          <w:marRight w:val="0"/>
          <w:marTop w:val="0"/>
          <w:marBottom w:val="0"/>
          <w:divBdr>
            <w:top w:val="none" w:sz="0" w:space="0" w:color="auto"/>
            <w:left w:val="none" w:sz="0" w:space="0" w:color="auto"/>
            <w:bottom w:val="none" w:sz="0" w:space="0" w:color="auto"/>
            <w:right w:val="none" w:sz="0" w:space="0" w:color="auto"/>
          </w:divBdr>
        </w:div>
        <w:div w:id="437722932">
          <w:marLeft w:val="480"/>
          <w:marRight w:val="0"/>
          <w:marTop w:val="0"/>
          <w:marBottom w:val="0"/>
          <w:divBdr>
            <w:top w:val="none" w:sz="0" w:space="0" w:color="auto"/>
            <w:left w:val="none" w:sz="0" w:space="0" w:color="auto"/>
            <w:bottom w:val="none" w:sz="0" w:space="0" w:color="auto"/>
            <w:right w:val="none" w:sz="0" w:space="0" w:color="auto"/>
          </w:divBdr>
        </w:div>
        <w:div w:id="1707102621">
          <w:marLeft w:val="480"/>
          <w:marRight w:val="0"/>
          <w:marTop w:val="0"/>
          <w:marBottom w:val="0"/>
          <w:divBdr>
            <w:top w:val="none" w:sz="0" w:space="0" w:color="auto"/>
            <w:left w:val="none" w:sz="0" w:space="0" w:color="auto"/>
            <w:bottom w:val="none" w:sz="0" w:space="0" w:color="auto"/>
            <w:right w:val="none" w:sz="0" w:space="0" w:color="auto"/>
          </w:divBdr>
        </w:div>
        <w:div w:id="135682769">
          <w:marLeft w:val="480"/>
          <w:marRight w:val="0"/>
          <w:marTop w:val="0"/>
          <w:marBottom w:val="0"/>
          <w:divBdr>
            <w:top w:val="none" w:sz="0" w:space="0" w:color="auto"/>
            <w:left w:val="none" w:sz="0" w:space="0" w:color="auto"/>
            <w:bottom w:val="none" w:sz="0" w:space="0" w:color="auto"/>
            <w:right w:val="none" w:sz="0" w:space="0" w:color="auto"/>
          </w:divBdr>
        </w:div>
      </w:divsChild>
    </w:div>
    <w:div w:id="622732891">
      <w:bodyDiv w:val="1"/>
      <w:marLeft w:val="0"/>
      <w:marRight w:val="0"/>
      <w:marTop w:val="0"/>
      <w:marBottom w:val="0"/>
      <w:divBdr>
        <w:top w:val="none" w:sz="0" w:space="0" w:color="auto"/>
        <w:left w:val="none" w:sz="0" w:space="0" w:color="auto"/>
        <w:bottom w:val="none" w:sz="0" w:space="0" w:color="auto"/>
        <w:right w:val="none" w:sz="0" w:space="0" w:color="auto"/>
      </w:divBdr>
    </w:div>
    <w:div w:id="625737838">
      <w:bodyDiv w:val="1"/>
      <w:marLeft w:val="0"/>
      <w:marRight w:val="0"/>
      <w:marTop w:val="0"/>
      <w:marBottom w:val="0"/>
      <w:divBdr>
        <w:top w:val="none" w:sz="0" w:space="0" w:color="auto"/>
        <w:left w:val="none" w:sz="0" w:space="0" w:color="auto"/>
        <w:bottom w:val="none" w:sz="0" w:space="0" w:color="auto"/>
        <w:right w:val="none" w:sz="0" w:space="0" w:color="auto"/>
      </w:divBdr>
    </w:div>
    <w:div w:id="630020966">
      <w:bodyDiv w:val="1"/>
      <w:marLeft w:val="0"/>
      <w:marRight w:val="0"/>
      <w:marTop w:val="0"/>
      <w:marBottom w:val="0"/>
      <w:divBdr>
        <w:top w:val="none" w:sz="0" w:space="0" w:color="auto"/>
        <w:left w:val="none" w:sz="0" w:space="0" w:color="auto"/>
        <w:bottom w:val="none" w:sz="0" w:space="0" w:color="auto"/>
        <w:right w:val="none" w:sz="0" w:space="0" w:color="auto"/>
      </w:divBdr>
    </w:div>
    <w:div w:id="635263321">
      <w:bodyDiv w:val="1"/>
      <w:marLeft w:val="0"/>
      <w:marRight w:val="0"/>
      <w:marTop w:val="0"/>
      <w:marBottom w:val="0"/>
      <w:divBdr>
        <w:top w:val="none" w:sz="0" w:space="0" w:color="auto"/>
        <w:left w:val="none" w:sz="0" w:space="0" w:color="auto"/>
        <w:bottom w:val="none" w:sz="0" w:space="0" w:color="auto"/>
        <w:right w:val="none" w:sz="0" w:space="0" w:color="auto"/>
      </w:divBdr>
      <w:divsChild>
        <w:div w:id="2107923391">
          <w:marLeft w:val="480"/>
          <w:marRight w:val="0"/>
          <w:marTop w:val="0"/>
          <w:marBottom w:val="0"/>
          <w:divBdr>
            <w:top w:val="none" w:sz="0" w:space="0" w:color="auto"/>
            <w:left w:val="none" w:sz="0" w:space="0" w:color="auto"/>
            <w:bottom w:val="none" w:sz="0" w:space="0" w:color="auto"/>
            <w:right w:val="none" w:sz="0" w:space="0" w:color="auto"/>
          </w:divBdr>
        </w:div>
        <w:div w:id="1362559218">
          <w:marLeft w:val="480"/>
          <w:marRight w:val="0"/>
          <w:marTop w:val="0"/>
          <w:marBottom w:val="0"/>
          <w:divBdr>
            <w:top w:val="none" w:sz="0" w:space="0" w:color="auto"/>
            <w:left w:val="none" w:sz="0" w:space="0" w:color="auto"/>
            <w:bottom w:val="none" w:sz="0" w:space="0" w:color="auto"/>
            <w:right w:val="none" w:sz="0" w:space="0" w:color="auto"/>
          </w:divBdr>
        </w:div>
        <w:div w:id="506213333">
          <w:marLeft w:val="480"/>
          <w:marRight w:val="0"/>
          <w:marTop w:val="0"/>
          <w:marBottom w:val="0"/>
          <w:divBdr>
            <w:top w:val="none" w:sz="0" w:space="0" w:color="auto"/>
            <w:left w:val="none" w:sz="0" w:space="0" w:color="auto"/>
            <w:bottom w:val="none" w:sz="0" w:space="0" w:color="auto"/>
            <w:right w:val="none" w:sz="0" w:space="0" w:color="auto"/>
          </w:divBdr>
        </w:div>
        <w:div w:id="1059598685">
          <w:marLeft w:val="480"/>
          <w:marRight w:val="0"/>
          <w:marTop w:val="0"/>
          <w:marBottom w:val="0"/>
          <w:divBdr>
            <w:top w:val="none" w:sz="0" w:space="0" w:color="auto"/>
            <w:left w:val="none" w:sz="0" w:space="0" w:color="auto"/>
            <w:bottom w:val="none" w:sz="0" w:space="0" w:color="auto"/>
            <w:right w:val="none" w:sz="0" w:space="0" w:color="auto"/>
          </w:divBdr>
        </w:div>
        <w:div w:id="1529836503">
          <w:marLeft w:val="480"/>
          <w:marRight w:val="0"/>
          <w:marTop w:val="0"/>
          <w:marBottom w:val="0"/>
          <w:divBdr>
            <w:top w:val="none" w:sz="0" w:space="0" w:color="auto"/>
            <w:left w:val="none" w:sz="0" w:space="0" w:color="auto"/>
            <w:bottom w:val="none" w:sz="0" w:space="0" w:color="auto"/>
            <w:right w:val="none" w:sz="0" w:space="0" w:color="auto"/>
          </w:divBdr>
        </w:div>
        <w:div w:id="105462719">
          <w:marLeft w:val="480"/>
          <w:marRight w:val="0"/>
          <w:marTop w:val="0"/>
          <w:marBottom w:val="0"/>
          <w:divBdr>
            <w:top w:val="none" w:sz="0" w:space="0" w:color="auto"/>
            <w:left w:val="none" w:sz="0" w:space="0" w:color="auto"/>
            <w:bottom w:val="none" w:sz="0" w:space="0" w:color="auto"/>
            <w:right w:val="none" w:sz="0" w:space="0" w:color="auto"/>
          </w:divBdr>
        </w:div>
        <w:div w:id="1208109767">
          <w:marLeft w:val="480"/>
          <w:marRight w:val="0"/>
          <w:marTop w:val="0"/>
          <w:marBottom w:val="0"/>
          <w:divBdr>
            <w:top w:val="none" w:sz="0" w:space="0" w:color="auto"/>
            <w:left w:val="none" w:sz="0" w:space="0" w:color="auto"/>
            <w:bottom w:val="none" w:sz="0" w:space="0" w:color="auto"/>
            <w:right w:val="none" w:sz="0" w:space="0" w:color="auto"/>
          </w:divBdr>
        </w:div>
        <w:div w:id="103690704">
          <w:marLeft w:val="480"/>
          <w:marRight w:val="0"/>
          <w:marTop w:val="0"/>
          <w:marBottom w:val="0"/>
          <w:divBdr>
            <w:top w:val="none" w:sz="0" w:space="0" w:color="auto"/>
            <w:left w:val="none" w:sz="0" w:space="0" w:color="auto"/>
            <w:bottom w:val="none" w:sz="0" w:space="0" w:color="auto"/>
            <w:right w:val="none" w:sz="0" w:space="0" w:color="auto"/>
          </w:divBdr>
        </w:div>
        <w:div w:id="205264432">
          <w:marLeft w:val="480"/>
          <w:marRight w:val="0"/>
          <w:marTop w:val="0"/>
          <w:marBottom w:val="0"/>
          <w:divBdr>
            <w:top w:val="none" w:sz="0" w:space="0" w:color="auto"/>
            <w:left w:val="none" w:sz="0" w:space="0" w:color="auto"/>
            <w:bottom w:val="none" w:sz="0" w:space="0" w:color="auto"/>
            <w:right w:val="none" w:sz="0" w:space="0" w:color="auto"/>
          </w:divBdr>
        </w:div>
        <w:div w:id="2077046988">
          <w:marLeft w:val="480"/>
          <w:marRight w:val="0"/>
          <w:marTop w:val="0"/>
          <w:marBottom w:val="0"/>
          <w:divBdr>
            <w:top w:val="none" w:sz="0" w:space="0" w:color="auto"/>
            <w:left w:val="none" w:sz="0" w:space="0" w:color="auto"/>
            <w:bottom w:val="none" w:sz="0" w:space="0" w:color="auto"/>
            <w:right w:val="none" w:sz="0" w:space="0" w:color="auto"/>
          </w:divBdr>
        </w:div>
        <w:div w:id="757138156">
          <w:marLeft w:val="480"/>
          <w:marRight w:val="0"/>
          <w:marTop w:val="0"/>
          <w:marBottom w:val="0"/>
          <w:divBdr>
            <w:top w:val="none" w:sz="0" w:space="0" w:color="auto"/>
            <w:left w:val="none" w:sz="0" w:space="0" w:color="auto"/>
            <w:bottom w:val="none" w:sz="0" w:space="0" w:color="auto"/>
            <w:right w:val="none" w:sz="0" w:space="0" w:color="auto"/>
          </w:divBdr>
        </w:div>
        <w:div w:id="495220711">
          <w:marLeft w:val="480"/>
          <w:marRight w:val="0"/>
          <w:marTop w:val="0"/>
          <w:marBottom w:val="0"/>
          <w:divBdr>
            <w:top w:val="none" w:sz="0" w:space="0" w:color="auto"/>
            <w:left w:val="none" w:sz="0" w:space="0" w:color="auto"/>
            <w:bottom w:val="none" w:sz="0" w:space="0" w:color="auto"/>
            <w:right w:val="none" w:sz="0" w:space="0" w:color="auto"/>
          </w:divBdr>
        </w:div>
        <w:div w:id="1182351881">
          <w:marLeft w:val="480"/>
          <w:marRight w:val="0"/>
          <w:marTop w:val="0"/>
          <w:marBottom w:val="0"/>
          <w:divBdr>
            <w:top w:val="none" w:sz="0" w:space="0" w:color="auto"/>
            <w:left w:val="none" w:sz="0" w:space="0" w:color="auto"/>
            <w:bottom w:val="none" w:sz="0" w:space="0" w:color="auto"/>
            <w:right w:val="none" w:sz="0" w:space="0" w:color="auto"/>
          </w:divBdr>
        </w:div>
        <w:div w:id="1612591538">
          <w:marLeft w:val="480"/>
          <w:marRight w:val="0"/>
          <w:marTop w:val="0"/>
          <w:marBottom w:val="0"/>
          <w:divBdr>
            <w:top w:val="none" w:sz="0" w:space="0" w:color="auto"/>
            <w:left w:val="none" w:sz="0" w:space="0" w:color="auto"/>
            <w:bottom w:val="none" w:sz="0" w:space="0" w:color="auto"/>
            <w:right w:val="none" w:sz="0" w:space="0" w:color="auto"/>
          </w:divBdr>
        </w:div>
        <w:div w:id="528757401">
          <w:marLeft w:val="480"/>
          <w:marRight w:val="0"/>
          <w:marTop w:val="0"/>
          <w:marBottom w:val="0"/>
          <w:divBdr>
            <w:top w:val="none" w:sz="0" w:space="0" w:color="auto"/>
            <w:left w:val="none" w:sz="0" w:space="0" w:color="auto"/>
            <w:bottom w:val="none" w:sz="0" w:space="0" w:color="auto"/>
            <w:right w:val="none" w:sz="0" w:space="0" w:color="auto"/>
          </w:divBdr>
        </w:div>
        <w:div w:id="2117865348">
          <w:marLeft w:val="480"/>
          <w:marRight w:val="0"/>
          <w:marTop w:val="0"/>
          <w:marBottom w:val="0"/>
          <w:divBdr>
            <w:top w:val="none" w:sz="0" w:space="0" w:color="auto"/>
            <w:left w:val="none" w:sz="0" w:space="0" w:color="auto"/>
            <w:bottom w:val="none" w:sz="0" w:space="0" w:color="auto"/>
            <w:right w:val="none" w:sz="0" w:space="0" w:color="auto"/>
          </w:divBdr>
        </w:div>
        <w:div w:id="1049767704">
          <w:marLeft w:val="480"/>
          <w:marRight w:val="0"/>
          <w:marTop w:val="0"/>
          <w:marBottom w:val="0"/>
          <w:divBdr>
            <w:top w:val="none" w:sz="0" w:space="0" w:color="auto"/>
            <w:left w:val="none" w:sz="0" w:space="0" w:color="auto"/>
            <w:bottom w:val="none" w:sz="0" w:space="0" w:color="auto"/>
            <w:right w:val="none" w:sz="0" w:space="0" w:color="auto"/>
          </w:divBdr>
        </w:div>
        <w:div w:id="1496258688">
          <w:marLeft w:val="480"/>
          <w:marRight w:val="0"/>
          <w:marTop w:val="0"/>
          <w:marBottom w:val="0"/>
          <w:divBdr>
            <w:top w:val="none" w:sz="0" w:space="0" w:color="auto"/>
            <w:left w:val="none" w:sz="0" w:space="0" w:color="auto"/>
            <w:bottom w:val="none" w:sz="0" w:space="0" w:color="auto"/>
            <w:right w:val="none" w:sz="0" w:space="0" w:color="auto"/>
          </w:divBdr>
        </w:div>
        <w:div w:id="1331638243">
          <w:marLeft w:val="480"/>
          <w:marRight w:val="0"/>
          <w:marTop w:val="0"/>
          <w:marBottom w:val="0"/>
          <w:divBdr>
            <w:top w:val="none" w:sz="0" w:space="0" w:color="auto"/>
            <w:left w:val="none" w:sz="0" w:space="0" w:color="auto"/>
            <w:bottom w:val="none" w:sz="0" w:space="0" w:color="auto"/>
            <w:right w:val="none" w:sz="0" w:space="0" w:color="auto"/>
          </w:divBdr>
        </w:div>
        <w:div w:id="903488440">
          <w:marLeft w:val="480"/>
          <w:marRight w:val="0"/>
          <w:marTop w:val="0"/>
          <w:marBottom w:val="0"/>
          <w:divBdr>
            <w:top w:val="none" w:sz="0" w:space="0" w:color="auto"/>
            <w:left w:val="none" w:sz="0" w:space="0" w:color="auto"/>
            <w:bottom w:val="none" w:sz="0" w:space="0" w:color="auto"/>
            <w:right w:val="none" w:sz="0" w:space="0" w:color="auto"/>
          </w:divBdr>
        </w:div>
        <w:div w:id="96290023">
          <w:marLeft w:val="480"/>
          <w:marRight w:val="0"/>
          <w:marTop w:val="0"/>
          <w:marBottom w:val="0"/>
          <w:divBdr>
            <w:top w:val="none" w:sz="0" w:space="0" w:color="auto"/>
            <w:left w:val="none" w:sz="0" w:space="0" w:color="auto"/>
            <w:bottom w:val="none" w:sz="0" w:space="0" w:color="auto"/>
            <w:right w:val="none" w:sz="0" w:space="0" w:color="auto"/>
          </w:divBdr>
        </w:div>
        <w:div w:id="353656389">
          <w:marLeft w:val="480"/>
          <w:marRight w:val="0"/>
          <w:marTop w:val="0"/>
          <w:marBottom w:val="0"/>
          <w:divBdr>
            <w:top w:val="none" w:sz="0" w:space="0" w:color="auto"/>
            <w:left w:val="none" w:sz="0" w:space="0" w:color="auto"/>
            <w:bottom w:val="none" w:sz="0" w:space="0" w:color="auto"/>
            <w:right w:val="none" w:sz="0" w:space="0" w:color="auto"/>
          </w:divBdr>
        </w:div>
        <w:div w:id="838691798">
          <w:marLeft w:val="480"/>
          <w:marRight w:val="0"/>
          <w:marTop w:val="0"/>
          <w:marBottom w:val="0"/>
          <w:divBdr>
            <w:top w:val="none" w:sz="0" w:space="0" w:color="auto"/>
            <w:left w:val="none" w:sz="0" w:space="0" w:color="auto"/>
            <w:bottom w:val="none" w:sz="0" w:space="0" w:color="auto"/>
            <w:right w:val="none" w:sz="0" w:space="0" w:color="auto"/>
          </w:divBdr>
        </w:div>
        <w:div w:id="843936155">
          <w:marLeft w:val="480"/>
          <w:marRight w:val="0"/>
          <w:marTop w:val="0"/>
          <w:marBottom w:val="0"/>
          <w:divBdr>
            <w:top w:val="none" w:sz="0" w:space="0" w:color="auto"/>
            <w:left w:val="none" w:sz="0" w:space="0" w:color="auto"/>
            <w:bottom w:val="none" w:sz="0" w:space="0" w:color="auto"/>
            <w:right w:val="none" w:sz="0" w:space="0" w:color="auto"/>
          </w:divBdr>
        </w:div>
        <w:div w:id="1677920739">
          <w:marLeft w:val="480"/>
          <w:marRight w:val="0"/>
          <w:marTop w:val="0"/>
          <w:marBottom w:val="0"/>
          <w:divBdr>
            <w:top w:val="none" w:sz="0" w:space="0" w:color="auto"/>
            <w:left w:val="none" w:sz="0" w:space="0" w:color="auto"/>
            <w:bottom w:val="none" w:sz="0" w:space="0" w:color="auto"/>
            <w:right w:val="none" w:sz="0" w:space="0" w:color="auto"/>
          </w:divBdr>
        </w:div>
      </w:divsChild>
    </w:div>
    <w:div w:id="635721783">
      <w:bodyDiv w:val="1"/>
      <w:marLeft w:val="0"/>
      <w:marRight w:val="0"/>
      <w:marTop w:val="0"/>
      <w:marBottom w:val="0"/>
      <w:divBdr>
        <w:top w:val="none" w:sz="0" w:space="0" w:color="auto"/>
        <w:left w:val="none" w:sz="0" w:space="0" w:color="auto"/>
        <w:bottom w:val="none" w:sz="0" w:space="0" w:color="auto"/>
        <w:right w:val="none" w:sz="0" w:space="0" w:color="auto"/>
      </w:divBdr>
    </w:div>
    <w:div w:id="641153034">
      <w:bodyDiv w:val="1"/>
      <w:marLeft w:val="0"/>
      <w:marRight w:val="0"/>
      <w:marTop w:val="0"/>
      <w:marBottom w:val="0"/>
      <w:divBdr>
        <w:top w:val="none" w:sz="0" w:space="0" w:color="auto"/>
        <w:left w:val="none" w:sz="0" w:space="0" w:color="auto"/>
        <w:bottom w:val="none" w:sz="0" w:space="0" w:color="auto"/>
        <w:right w:val="none" w:sz="0" w:space="0" w:color="auto"/>
      </w:divBdr>
    </w:div>
    <w:div w:id="641665143">
      <w:bodyDiv w:val="1"/>
      <w:marLeft w:val="0"/>
      <w:marRight w:val="0"/>
      <w:marTop w:val="0"/>
      <w:marBottom w:val="0"/>
      <w:divBdr>
        <w:top w:val="none" w:sz="0" w:space="0" w:color="auto"/>
        <w:left w:val="none" w:sz="0" w:space="0" w:color="auto"/>
        <w:bottom w:val="none" w:sz="0" w:space="0" w:color="auto"/>
        <w:right w:val="none" w:sz="0" w:space="0" w:color="auto"/>
      </w:divBdr>
      <w:divsChild>
        <w:div w:id="1798983498">
          <w:marLeft w:val="480"/>
          <w:marRight w:val="0"/>
          <w:marTop w:val="0"/>
          <w:marBottom w:val="0"/>
          <w:divBdr>
            <w:top w:val="none" w:sz="0" w:space="0" w:color="auto"/>
            <w:left w:val="none" w:sz="0" w:space="0" w:color="auto"/>
            <w:bottom w:val="none" w:sz="0" w:space="0" w:color="auto"/>
            <w:right w:val="none" w:sz="0" w:space="0" w:color="auto"/>
          </w:divBdr>
        </w:div>
        <w:div w:id="2082677381">
          <w:marLeft w:val="480"/>
          <w:marRight w:val="0"/>
          <w:marTop w:val="0"/>
          <w:marBottom w:val="0"/>
          <w:divBdr>
            <w:top w:val="none" w:sz="0" w:space="0" w:color="auto"/>
            <w:left w:val="none" w:sz="0" w:space="0" w:color="auto"/>
            <w:bottom w:val="none" w:sz="0" w:space="0" w:color="auto"/>
            <w:right w:val="none" w:sz="0" w:space="0" w:color="auto"/>
          </w:divBdr>
        </w:div>
        <w:div w:id="466247130">
          <w:marLeft w:val="480"/>
          <w:marRight w:val="0"/>
          <w:marTop w:val="0"/>
          <w:marBottom w:val="0"/>
          <w:divBdr>
            <w:top w:val="none" w:sz="0" w:space="0" w:color="auto"/>
            <w:left w:val="none" w:sz="0" w:space="0" w:color="auto"/>
            <w:bottom w:val="none" w:sz="0" w:space="0" w:color="auto"/>
            <w:right w:val="none" w:sz="0" w:space="0" w:color="auto"/>
          </w:divBdr>
        </w:div>
        <w:div w:id="707412688">
          <w:marLeft w:val="480"/>
          <w:marRight w:val="0"/>
          <w:marTop w:val="0"/>
          <w:marBottom w:val="0"/>
          <w:divBdr>
            <w:top w:val="none" w:sz="0" w:space="0" w:color="auto"/>
            <w:left w:val="none" w:sz="0" w:space="0" w:color="auto"/>
            <w:bottom w:val="none" w:sz="0" w:space="0" w:color="auto"/>
            <w:right w:val="none" w:sz="0" w:space="0" w:color="auto"/>
          </w:divBdr>
        </w:div>
        <w:div w:id="1433236512">
          <w:marLeft w:val="480"/>
          <w:marRight w:val="0"/>
          <w:marTop w:val="0"/>
          <w:marBottom w:val="0"/>
          <w:divBdr>
            <w:top w:val="none" w:sz="0" w:space="0" w:color="auto"/>
            <w:left w:val="none" w:sz="0" w:space="0" w:color="auto"/>
            <w:bottom w:val="none" w:sz="0" w:space="0" w:color="auto"/>
            <w:right w:val="none" w:sz="0" w:space="0" w:color="auto"/>
          </w:divBdr>
        </w:div>
        <w:div w:id="1993439288">
          <w:marLeft w:val="480"/>
          <w:marRight w:val="0"/>
          <w:marTop w:val="0"/>
          <w:marBottom w:val="0"/>
          <w:divBdr>
            <w:top w:val="none" w:sz="0" w:space="0" w:color="auto"/>
            <w:left w:val="none" w:sz="0" w:space="0" w:color="auto"/>
            <w:bottom w:val="none" w:sz="0" w:space="0" w:color="auto"/>
            <w:right w:val="none" w:sz="0" w:space="0" w:color="auto"/>
          </w:divBdr>
        </w:div>
        <w:div w:id="120929445">
          <w:marLeft w:val="480"/>
          <w:marRight w:val="0"/>
          <w:marTop w:val="0"/>
          <w:marBottom w:val="0"/>
          <w:divBdr>
            <w:top w:val="none" w:sz="0" w:space="0" w:color="auto"/>
            <w:left w:val="none" w:sz="0" w:space="0" w:color="auto"/>
            <w:bottom w:val="none" w:sz="0" w:space="0" w:color="auto"/>
            <w:right w:val="none" w:sz="0" w:space="0" w:color="auto"/>
          </w:divBdr>
        </w:div>
        <w:div w:id="308167573">
          <w:marLeft w:val="480"/>
          <w:marRight w:val="0"/>
          <w:marTop w:val="0"/>
          <w:marBottom w:val="0"/>
          <w:divBdr>
            <w:top w:val="none" w:sz="0" w:space="0" w:color="auto"/>
            <w:left w:val="none" w:sz="0" w:space="0" w:color="auto"/>
            <w:bottom w:val="none" w:sz="0" w:space="0" w:color="auto"/>
            <w:right w:val="none" w:sz="0" w:space="0" w:color="auto"/>
          </w:divBdr>
        </w:div>
        <w:div w:id="1021323914">
          <w:marLeft w:val="480"/>
          <w:marRight w:val="0"/>
          <w:marTop w:val="0"/>
          <w:marBottom w:val="0"/>
          <w:divBdr>
            <w:top w:val="none" w:sz="0" w:space="0" w:color="auto"/>
            <w:left w:val="none" w:sz="0" w:space="0" w:color="auto"/>
            <w:bottom w:val="none" w:sz="0" w:space="0" w:color="auto"/>
            <w:right w:val="none" w:sz="0" w:space="0" w:color="auto"/>
          </w:divBdr>
        </w:div>
        <w:div w:id="887643367">
          <w:marLeft w:val="480"/>
          <w:marRight w:val="0"/>
          <w:marTop w:val="0"/>
          <w:marBottom w:val="0"/>
          <w:divBdr>
            <w:top w:val="none" w:sz="0" w:space="0" w:color="auto"/>
            <w:left w:val="none" w:sz="0" w:space="0" w:color="auto"/>
            <w:bottom w:val="none" w:sz="0" w:space="0" w:color="auto"/>
            <w:right w:val="none" w:sz="0" w:space="0" w:color="auto"/>
          </w:divBdr>
        </w:div>
        <w:div w:id="992486809">
          <w:marLeft w:val="480"/>
          <w:marRight w:val="0"/>
          <w:marTop w:val="0"/>
          <w:marBottom w:val="0"/>
          <w:divBdr>
            <w:top w:val="none" w:sz="0" w:space="0" w:color="auto"/>
            <w:left w:val="none" w:sz="0" w:space="0" w:color="auto"/>
            <w:bottom w:val="none" w:sz="0" w:space="0" w:color="auto"/>
            <w:right w:val="none" w:sz="0" w:space="0" w:color="auto"/>
          </w:divBdr>
        </w:div>
        <w:div w:id="949821815">
          <w:marLeft w:val="480"/>
          <w:marRight w:val="0"/>
          <w:marTop w:val="0"/>
          <w:marBottom w:val="0"/>
          <w:divBdr>
            <w:top w:val="none" w:sz="0" w:space="0" w:color="auto"/>
            <w:left w:val="none" w:sz="0" w:space="0" w:color="auto"/>
            <w:bottom w:val="none" w:sz="0" w:space="0" w:color="auto"/>
            <w:right w:val="none" w:sz="0" w:space="0" w:color="auto"/>
          </w:divBdr>
        </w:div>
        <w:div w:id="164519632">
          <w:marLeft w:val="480"/>
          <w:marRight w:val="0"/>
          <w:marTop w:val="0"/>
          <w:marBottom w:val="0"/>
          <w:divBdr>
            <w:top w:val="none" w:sz="0" w:space="0" w:color="auto"/>
            <w:left w:val="none" w:sz="0" w:space="0" w:color="auto"/>
            <w:bottom w:val="none" w:sz="0" w:space="0" w:color="auto"/>
            <w:right w:val="none" w:sz="0" w:space="0" w:color="auto"/>
          </w:divBdr>
        </w:div>
        <w:div w:id="1378163222">
          <w:marLeft w:val="480"/>
          <w:marRight w:val="0"/>
          <w:marTop w:val="0"/>
          <w:marBottom w:val="0"/>
          <w:divBdr>
            <w:top w:val="none" w:sz="0" w:space="0" w:color="auto"/>
            <w:left w:val="none" w:sz="0" w:space="0" w:color="auto"/>
            <w:bottom w:val="none" w:sz="0" w:space="0" w:color="auto"/>
            <w:right w:val="none" w:sz="0" w:space="0" w:color="auto"/>
          </w:divBdr>
        </w:div>
        <w:div w:id="314454303">
          <w:marLeft w:val="480"/>
          <w:marRight w:val="0"/>
          <w:marTop w:val="0"/>
          <w:marBottom w:val="0"/>
          <w:divBdr>
            <w:top w:val="none" w:sz="0" w:space="0" w:color="auto"/>
            <w:left w:val="none" w:sz="0" w:space="0" w:color="auto"/>
            <w:bottom w:val="none" w:sz="0" w:space="0" w:color="auto"/>
            <w:right w:val="none" w:sz="0" w:space="0" w:color="auto"/>
          </w:divBdr>
        </w:div>
        <w:div w:id="76097317">
          <w:marLeft w:val="480"/>
          <w:marRight w:val="0"/>
          <w:marTop w:val="0"/>
          <w:marBottom w:val="0"/>
          <w:divBdr>
            <w:top w:val="none" w:sz="0" w:space="0" w:color="auto"/>
            <w:left w:val="none" w:sz="0" w:space="0" w:color="auto"/>
            <w:bottom w:val="none" w:sz="0" w:space="0" w:color="auto"/>
            <w:right w:val="none" w:sz="0" w:space="0" w:color="auto"/>
          </w:divBdr>
        </w:div>
        <w:div w:id="745808257">
          <w:marLeft w:val="480"/>
          <w:marRight w:val="0"/>
          <w:marTop w:val="0"/>
          <w:marBottom w:val="0"/>
          <w:divBdr>
            <w:top w:val="none" w:sz="0" w:space="0" w:color="auto"/>
            <w:left w:val="none" w:sz="0" w:space="0" w:color="auto"/>
            <w:bottom w:val="none" w:sz="0" w:space="0" w:color="auto"/>
            <w:right w:val="none" w:sz="0" w:space="0" w:color="auto"/>
          </w:divBdr>
        </w:div>
        <w:div w:id="392435671">
          <w:marLeft w:val="480"/>
          <w:marRight w:val="0"/>
          <w:marTop w:val="0"/>
          <w:marBottom w:val="0"/>
          <w:divBdr>
            <w:top w:val="none" w:sz="0" w:space="0" w:color="auto"/>
            <w:left w:val="none" w:sz="0" w:space="0" w:color="auto"/>
            <w:bottom w:val="none" w:sz="0" w:space="0" w:color="auto"/>
            <w:right w:val="none" w:sz="0" w:space="0" w:color="auto"/>
          </w:divBdr>
        </w:div>
        <w:div w:id="1057825479">
          <w:marLeft w:val="480"/>
          <w:marRight w:val="0"/>
          <w:marTop w:val="0"/>
          <w:marBottom w:val="0"/>
          <w:divBdr>
            <w:top w:val="none" w:sz="0" w:space="0" w:color="auto"/>
            <w:left w:val="none" w:sz="0" w:space="0" w:color="auto"/>
            <w:bottom w:val="none" w:sz="0" w:space="0" w:color="auto"/>
            <w:right w:val="none" w:sz="0" w:space="0" w:color="auto"/>
          </w:divBdr>
        </w:div>
        <w:div w:id="490560177">
          <w:marLeft w:val="480"/>
          <w:marRight w:val="0"/>
          <w:marTop w:val="0"/>
          <w:marBottom w:val="0"/>
          <w:divBdr>
            <w:top w:val="none" w:sz="0" w:space="0" w:color="auto"/>
            <w:left w:val="none" w:sz="0" w:space="0" w:color="auto"/>
            <w:bottom w:val="none" w:sz="0" w:space="0" w:color="auto"/>
            <w:right w:val="none" w:sz="0" w:space="0" w:color="auto"/>
          </w:divBdr>
        </w:div>
        <w:div w:id="475493542">
          <w:marLeft w:val="480"/>
          <w:marRight w:val="0"/>
          <w:marTop w:val="0"/>
          <w:marBottom w:val="0"/>
          <w:divBdr>
            <w:top w:val="none" w:sz="0" w:space="0" w:color="auto"/>
            <w:left w:val="none" w:sz="0" w:space="0" w:color="auto"/>
            <w:bottom w:val="none" w:sz="0" w:space="0" w:color="auto"/>
            <w:right w:val="none" w:sz="0" w:space="0" w:color="auto"/>
          </w:divBdr>
        </w:div>
        <w:div w:id="127092455">
          <w:marLeft w:val="480"/>
          <w:marRight w:val="0"/>
          <w:marTop w:val="0"/>
          <w:marBottom w:val="0"/>
          <w:divBdr>
            <w:top w:val="none" w:sz="0" w:space="0" w:color="auto"/>
            <w:left w:val="none" w:sz="0" w:space="0" w:color="auto"/>
            <w:bottom w:val="none" w:sz="0" w:space="0" w:color="auto"/>
            <w:right w:val="none" w:sz="0" w:space="0" w:color="auto"/>
          </w:divBdr>
        </w:div>
        <w:div w:id="122236867">
          <w:marLeft w:val="480"/>
          <w:marRight w:val="0"/>
          <w:marTop w:val="0"/>
          <w:marBottom w:val="0"/>
          <w:divBdr>
            <w:top w:val="none" w:sz="0" w:space="0" w:color="auto"/>
            <w:left w:val="none" w:sz="0" w:space="0" w:color="auto"/>
            <w:bottom w:val="none" w:sz="0" w:space="0" w:color="auto"/>
            <w:right w:val="none" w:sz="0" w:space="0" w:color="auto"/>
          </w:divBdr>
        </w:div>
        <w:div w:id="873805857">
          <w:marLeft w:val="480"/>
          <w:marRight w:val="0"/>
          <w:marTop w:val="0"/>
          <w:marBottom w:val="0"/>
          <w:divBdr>
            <w:top w:val="none" w:sz="0" w:space="0" w:color="auto"/>
            <w:left w:val="none" w:sz="0" w:space="0" w:color="auto"/>
            <w:bottom w:val="none" w:sz="0" w:space="0" w:color="auto"/>
            <w:right w:val="none" w:sz="0" w:space="0" w:color="auto"/>
          </w:divBdr>
        </w:div>
        <w:div w:id="1734232434">
          <w:marLeft w:val="480"/>
          <w:marRight w:val="0"/>
          <w:marTop w:val="0"/>
          <w:marBottom w:val="0"/>
          <w:divBdr>
            <w:top w:val="none" w:sz="0" w:space="0" w:color="auto"/>
            <w:left w:val="none" w:sz="0" w:space="0" w:color="auto"/>
            <w:bottom w:val="none" w:sz="0" w:space="0" w:color="auto"/>
            <w:right w:val="none" w:sz="0" w:space="0" w:color="auto"/>
          </w:divBdr>
        </w:div>
        <w:div w:id="2033264245">
          <w:marLeft w:val="480"/>
          <w:marRight w:val="0"/>
          <w:marTop w:val="0"/>
          <w:marBottom w:val="0"/>
          <w:divBdr>
            <w:top w:val="none" w:sz="0" w:space="0" w:color="auto"/>
            <w:left w:val="none" w:sz="0" w:space="0" w:color="auto"/>
            <w:bottom w:val="none" w:sz="0" w:space="0" w:color="auto"/>
            <w:right w:val="none" w:sz="0" w:space="0" w:color="auto"/>
          </w:divBdr>
        </w:div>
        <w:div w:id="1907765511">
          <w:marLeft w:val="480"/>
          <w:marRight w:val="0"/>
          <w:marTop w:val="0"/>
          <w:marBottom w:val="0"/>
          <w:divBdr>
            <w:top w:val="none" w:sz="0" w:space="0" w:color="auto"/>
            <w:left w:val="none" w:sz="0" w:space="0" w:color="auto"/>
            <w:bottom w:val="none" w:sz="0" w:space="0" w:color="auto"/>
            <w:right w:val="none" w:sz="0" w:space="0" w:color="auto"/>
          </w:divBdr>
        </w:div>
        <w:div w:id="1283539473">
          <w:marLeft w:val="480"/>
          <w:marRight w:val="0"/>
          <w:marTop w:val="0"/>
          <w:marBottom w:val="0"/>
          <w:divBdr>
            <w:top w:val="none" w:sz="0" w:space="0" w:color="auto"/>
            <w:left w:val="none" w:sz="0" w:space="0" w:color="auto"/>
            <w:bottom w:val="none" w:sz="0" w:space="0" w:color="auto"/>
            <w:right w:val="none" w:sz="0" w:space="0" w:color="auto"/>
          </w:divBdr>
        </w:div>
        <w:div w:id="1685597663">
          <w:marLeft w:val="480"/>
          <w:marRight w:val="0"/>
          <w:marTop w:val="0"/>
          <w:marBottom w:val="0"/>
          <w:divBdr>
            <w:top w:val="none" w:sz="0" w:space="0" w:color="auto"/>
            <w:left w:val="none" w:sz="0" w:space="0" w:color="auto"/>
            <w:bottom w:val="none" w:sz="0" w:space="0" w:color="auto"/>
            <w:right w:val="none" w:sz="0" w:space="0" w:color="auto"/>
          </w:divBdr>
        </w:div>
        <w:div w:id="479277130">
          <w:marLeft w:val="480"/>
          <w:marRight w:val="0"/>
          <w:marTop w:val="0"/>
          <w:marBottom w:val="0"/>
          <w:divBdr>
            <w:top w:val="none" w:sz="0" w:space="0" w:color="auto"/>
            <w:left w:val="none" w:sz="0" w:space="0" w:color="auto"/>
            <w:bottom w:val="none" w:sz="0" w:space="0" w:color="auto"/>
            <w:right w:val="none" w:sz="0" w:space="0" w:color="auto"/>
          </w:divBdr>
        </w:div>
        <w:div w:id="298922410">
          <w:marLeft w:val="480"/>
          <w:marRight w:val="0"/>
          <w:marTop w:val="0"/>
          <w:marBottom w:val="0"/>
          <w:divBdr>
            <w:top w:val="none" w:sz="0" w:space="0" w:color="auto"/>
            <w:left w:val="none" w:sz="0" w:space="0" w:color="auto"/>
            <w:bottom w:val="none" w:sz="0" w:space="0" w:color="auto"/>
            <w:right w:val="none" w:sz="0" w:space="0" w:color="auto"/>
          </w:divBdr>
        </w:div>
        <w:div w:id="249588822">
          <w:marLeft w:val="480"/>
          <w:marRight w:val="0"/>
          <w:marTop w:val="0"/>
          <w:marBottom w:val="0"/>
          <w:divBdr>
            <w:top w:val="none" w:sz="0" w:space="0" w:color="auto"/>
            <w:left w:val="none" w:sz="0" w:space="0" w:color="auto"/>
            <w:bottom w:val="none" w:sz="0" w:space="0" w:color="auto"/>
            <w:right w:val="none" w:sz="0" w:space="0" w:color="auto"/>
          </w:divBdr>
        </w:div>
        <w:div w:id="1171678181">
          <w:marLeft w:val="480"/>
          <w:marRight w:val="0"/>
          <w:marTop w:val="0"/>
          <w:marBottom w:val="0"/>
          <w:divBdr>
            <w:top w:val="none" w:sz="0" w:space="0" w:color="auto"/>
            <w:left w:val="none" w:sz="0" w:space="0" w:color="auto"/>
            <w:bottom w:val="none" w:sz="0" w:space="0" w:color="auto"/>
            <w:right w:val="none" w:sz="0" w:space="0" w:color="auto"/>
          </w:divBdr>
        </w:div>
        <w:div w:id="1244410577">
          <w:marLeft w:val="480"/>
          <w:marRight w:val="0"/>
          <w:marTop w:val="0"/>
          <w:marBottom w:val="0"/>
          <w:divBdr>
            <w:top w:val="none" w:sz="0" w:space="0" w:color="auto"/>
            <w:left w:val="none" w:sz="0" w:space="0" w:color="auto"/>
            <w:bottom w:val="none" w:sz="0" w:space="0" w:color="auto"/>
            <w:right w:val="none" w:sz="0" w:space="0" w:color="auto"/>
          </w:divBdr>
        </w:div>
        <w:div w:id="179011116">
          <w:marLeft w:val="480"/>
          <w:marRight w:val="0"/>
          <w:marTop w:val="0"/>
          <w:marBottom w:val="0"/>
          <w:divBdr>
            <w:top w:val="none" w:sz="0" w:space="0" w:color="auto"/>
            <w:left w:val="none" w:sz="0" w:space="0" w:color="auto"/>
            <w:bottom w:val="none" w:sz="0" w:space="0" w:color="auto"/>
            <w:right w:val="none" w:sz="0" w:space="0" w:color="auto"/>
          </w:divBdr>
        </w:div>
        <w:div w:id="103698588">
          <w:marLeft w:val="480"/>
          <w:marRight w:val="0"/>
          <w:marTop w:val="0"/>
          <w:marBottom w:val="0"/>
          <w:divBdr>
            <w:top w:val="none" w:sz="0" w:space="0" w:color="auto"/>
            <w:left w:val="none" w:sz="0" w:space="0" w:color="auto"/>
            <w:bottom w:val="none" w:sz="0" w:space="0" w:color="auto"/>
            <w:right w:val="none" w:sz="0" w:space="0" w:color="auto"/>
          </w:divBdr>
        </w:div>
        <w:div w:id="761996719">
          <w:marLeft w:val="480"/>
          <w:marRight w:val="0"/>
          <w:marTop w:val="0"/>
          <w:marBottom w:val="0"/>
          <w:divBdr>
            <w:top w:val="none" w:sz="0" w:space="0" w:color="auto"/>
            <w:left w:val="none" w:sz="0" w:space="0" w:color="auto"/>
            <w:bottom w:val="none" w:sz="0" w:space="0" w:color="auto"/>
            <w:right w:val="none" w:sz="0" w:space="0" w:color="auto"/>
          </w:divBdr>
        </w:div>
        <w:div w:id="528302826">
          <w:marLeft w:val="480"/>
          <w:marRight w:val="0"/>
          <w:marTop w:val="0"/>
          <w:marBottom w:val="0"/>
          <w:divBdr>
            <w:top w:val="none" w:sz="0" w:space="0" w:color="auto"/>
            <w:left w:val="none" w:sz="0" w:space="0" w:color="auto"/>
            <w:bottom w:val="none" w:sz="0" w:space="0" w:color="auto"/>
            <w:right w:val="none" w:sz="0" w:space="0" w:color="auto"/>
          </w:divBdr>
        </w:div>
        <w:div w:id="2089114857">
          <w:marLeft w:val="480"/>
          <w:marRight w:val="0"/>
          <w:marTop w:val="0"/>
          <w:marBottom w:val="0"/>
          <w:divBdr>
            <w:top w:val="none" w:sz="0" w:space="0" w:color="auto"/>
            <w:left w:val="none" w:sz="0" w:space="0" w:color="auto"/>
            <w:bottom w:val="none" w:sz="0" w:space="0" w:color="auto"/>
            <w:right w:val="none" w:sz="0" w:space="0" w:color="auto"/>
          </w:divBdr>
        </w:div>
        <w:div w:id="421489856">
          <w:marLeft w:val="480"/>
          <w:marRight w:val="0"/>
          <w:marTop w:val="0"/>
          <w:marBottom w:val="0"/>
          <w:divBdr>
            <w:top w:val="none" w:sz="0" w:space="0" w:color="auto"/>
            <w:left w:val="none" w:sz="0" w:space="0" w:color="auto"/>
            <w:bottom w:val="none" w:sz="0" w:space="0" w:color="auto"/>
            <w:right w:val="none" w:sz="0" w:space="0" w:color="auto"/>
          </w:divBdr>
        </w:div>
        <w:div w:id="1008606025">
          <w:marLeft w:val="480"/>
          <w:marRight w:val="0"/>
          <w:marTop w:val="0"/>
          <w:marBottom w:val="0"/>
          <w:divBdr>
            <w:top w:val="none" w:sz="0" w:space="0" w:color="auto"/>
            <w:left w:val="none" w:sz="0" w:space="0" w:color="auto"/>
            <w:bottom w:val="none" w:sz="0" w:space="0" w:color="auto"/>
            <w:right w:val="none" w:sz="0" w:space="0" w:color="auto"/>
          </w:divBdr>
        </w:div>
        <w:div w:id="2135515393">
          <w:marLeft w:val="480"/>
          <w:marRight w:val="0"/>
          <w:marTop w:val="0"/>
          <w:marBottom w:val="0"/>
          <w:divBdr>
            <w:top w:val="none" w:sz="0" w:space="0" w:color="auto"/>
            <w:left w:val="none" w:sz="0" w:space="0" w:color="auto"/>
            <w:bottom w:val="none" w:sz="0" w:space="0" w:color="auto"/>
            <w:right w:val="none" w:sz="0" w:space="0" w:color="auto"/>
          </w:divBdr>
        </w:div>
        <w:div w:id="1406804125">
          <w:marLeft w:val="480"/>
          <w:marRight w:val="0"/>
          <w:marTop w:val="0"/>
          <w:marBottom w:val="0"/>
          <w:divBdr>
            <w:top w:val="none" w:sz="0" w:space="0" w:color="auto"/>
            <w:left w:val="none" w:sz="0" w:space="0" w:color="auto"/>
            <w:bottom w:val="none" w:sz="0" w:space="0" w:color="auto"/>
            <w:right w:val="none" w:sz="0" w:space="0" w:color="auto"/>
          </w:divBdr>
        </w:div>
        <w:div w:id="204224090">
          <w:marLeft w:val="480"/>
          <w:marRight w:val="0"/>
          <w:marTop w:val="0"/>
          <w:marBottom w:val="0"/>
          <w:divBdr>
            <w:top w:val="none" w:sz="0" w:space="0" w:color="auto"/>
            <w:left w:val="none" w:sz="0" w:space="0" w:color="auto"/>
            <w:bottom w:val="none" w:sz="0" w:space="0" w:color="auto"/>
            <w:right w:val="none" w:sz="0" w:space="0" w:color="auto"/>
          </w:divBdr>
        </w:div>
        <w:div w:id="1572421115">
          <w:marLeft w:val="480"/>
          <w:marRight w:val="0"/>
          <w:marTop w:val="0"/>
          <w:marBottom w:val="0"/>
          <w:divBdr>
            <w:top w:val="none" w:sz="0" w:space="0" w:color="auto"/>
            <w:left w:val="none" w:sz="0" w:space="0" w:color="auto"/>
            <w:bottom w:val="none" w:sz="0" w:space="0" w:color="auto"/>
            <w:right w:val="none" w:sz="0" w:space="0" w:color="auto"/>
          </w:divBdr>
        </w:div>
        <w:div w:id="540483805">
          <w:marLeft w:val="480"/>
          <w:marRight w:val="0"/>
          <w:marTop w:val="0"/>
          <w:marBottom w:val="0"/>
          <w:divBdr>
            <w:top w:val="none" w:sz="0" w:space="0" w:color="auto"/>
            <w:left w:val="none" w:sz="0" w:space="0" w:color="auto"/>
            <w:bottom w:val="none" w:sz="0" w:space="0" w:color="auto"/>
            <w:right w:val="none" w:sz="0" w:space="0" w:color="auto"/>
          </w:divBdr>
        </w:div>
        <w:div w:id="207180313">
          <w:marLeft w:val="480"/>
          <w:marRight w:val="0"/>
          <w:marTop w:val="0"/>
          <w:marBottom w:val="0"/>
          <w:divBdr>
            <w:top w:val="none" w:sz="0" w:space="0" w:color="auto"/>
            <w:left w:val="none" w:sz="0" w:space="0" w:color="auto"/>
            <w:bottom w:val="none" w:sz="0" w:space="0" w:color="auto"/>
            <w:right w:val="none" w:sz="0" w:space="0" w:color="auto"/>
          </w:divBdr>
        </w:div>
        <w:div w:id="676078365">
          <w:marLeft w:val="480"/>
          <w:marRight w:val="0"/>
          <w:marTop w:val="0"/>
          <w:marBottom w:val="0"/>
          <w:divBdr>
            <w:top w:val="none" w:sz="0" w:space="0" w:color="auto"/>
            <w:left w:val="none" w:sz="0" w:space="0" w:color="auto"/>
            <w:bottom w:val="none" w:sz="0" w:space="0" w:color="auto"/>
            <w:right w:val="none" w:sz="0" w:space="0" w:color="auto"/>
          </w:divBdr>
        </w:div>
        <w:div w:id="2825745">
          <w:marLeft w:val="480"/>
          <w:marRight w:val="0"/>
          <w:marTop w:val="0"/>
          <w:marBottom w:val="0"/>
          <w:divBdr>
            <w:top w:val="none" w:sz="0" w:space="0" w:color="auto"/>
            <w:left w:val="none" w:sz="0" w:space="0" w:color="auto"/>
            <w:bottom w:val="none" w:sz="0" w:space="0" w:color="auto"/>
            <w:right w:val="none" w:sz="0" w:space="0" w:color="auto"/>
          </w:divBdr>
        </w:div>
        <w:div w:id="1385181944">
          <w:marLeft w:val="480"/>
          <w:marRight w:val="0"/>
          <w:marTop w:val="0"/>
          <w:marBottom w:val="0"/>
          <w:divBdr>
            <w:top w:val="none" w:sz="0" w:space="0" w:color="auto"/>
            <w:left w:val="none" w:sz="0" w:space="0" w:color="auto"/>
            <w:bottom w:val="none" w:sz="0" w:space="0" w:color="auto"/>
            <w:right w:val="none" w:sz="0" w:space="0" w:color="auto"/>
          </w:divBdr>
        </w:div>
        <w:div w:id="2007171221">
          <w:marLeft w:val="480"/>
          <w:marRight w:val="0"/>
          <w:marTop w:val="0"/>
          <w:marBottom w:val="0"/>
          <w:divBdr>
            <w:top w:val="none" w:sz="0" w:space="0" w:color="auto"/>
            <w:left w:val="none" w:sz="0" w:space="0" w:color="auto"/>
            <w:bottom w:val="none" w:sz="0" w:space="0" w:color="auto"/>
            <w:right w:val="none" w:sz="0" w:space="0" w:color="auto"/>
          </w:divBdr>
        </w:div>
        <w:div w:id="1769420074">
          <w:marLeft w:val="480"/>
          <w:marRight w:val="0"/>
          <w:marTop w:val="0"/>
          <w:marBottom w:val="0"/>
          <w:divBdr>
            <w:top w:val="none" w:sz="0" w:space="0" w:color="auto"/>
            <w:left w:val="none" w:sz="0" w:space="0" w:color="auto"/>
            <w:bottom w:val="none" w:sz="0" w:space="0" w:color="auto"/>
            <w:right w:val="none" w:sz="0" w:space="0" w:color="auto"/>
          </w:divBdr>
        </w:div>
        <w:div w:id="898832637">
          <w:marLeft w:val="480"/>
          <w:marRight w:val="0"/>
          <w:marTop w:val="0"/>
          <w:marBottom w:val="0"/>
          <w:divBdr>
            <w:top w:val="none" w:sz="0" w:space="0" w:color="auto"/>
            <w:left w:val="none" w:sz="0" w:space="0" w:color="auto"/>
            <w:bottom w:val="none" w:sz="0" w:space="0" w:color="auto"/>
            <w:right w:val="none" w:sz="0" w:space="0" w:color="auto"/>
          </w:divBdr>
        </w:div>
        <w:div w:id="382872130">
          <w:marLeft w:val="480"/>
          <w:marRight w:val="0"/>
          <w:marTop w:val="0"/>
          <w:marBottom w:val="0"/>
          <w:divBdr>
            <w:top w:val="none" w:sz="0" w:space="0" w:color="auto"/>
            <w:left w:val="none" w:sz="0" w:space="0" w:color="auto"/>
            <w:bottom w:val="none" w:sz="0" w:space="0" w:color="auto"/>
            <w:right w:val="none" w:sz="0" w:space="0" w:color="auto"/>
          </w:divBdr>
        </w:div>
        <w:div w:id="947081526">
          <w:marLeft w:val="480"/>
          <w:marRight w:val="0"/>
          <w:marTop w:val="0"/>
          <w:marBottom w:val="0"/>
          <w:divBdr>
            <w:top w:val="none" w:sz="0" w:space="0" w:color="auto"/>
            <w:left w:val="none" w:sz="0" w:space="0" w:color="auto"/>
            <w:bottom w:val="none" w:sz="0" w:space="0" w:color="auto"/>
            <w:right w:val="none" w:sz="0" w:space="0" w:color="auto"/>
          </w:divBdr>
        </w:div>
        <w:div w:id="545065949">
          <w:marLeft w:val="480"/>
          <w:marRight w:val="0"/>
          <w:marTop w:val="0"/>
          <w:marBottom w:val="0"/>
          <w:divBdr>
            <w:top w:val="none" w:sz="0" w:space="0" w:color="auto"/>
            <w:left w:val="none" w:sz="0" w:space="0" w:color="auto"/>
            <w:bottom w:val="none" w:sz="0" w:space="0" w:color="auto"/>
            <w:right w:val="none" w:sz="0" w:space="0" w:color="auto"/>
          </w:divBdr>
        </w:div>
        <w:div w:id="1825849127">
          <w:marLeft w:val="480"/>
          <w:marRight w:val="0"/>
          <w:marTop w:val="0"/>
          <w:marBottom w:val="0"/>
          <w:divBdr>
            <w:top w:val="none" w:sz="0" w:space="0" w:color="auto"/>
            <w:left w:val="none" w:sz="0" w:space="0" w:color="auto"/>
            <w:bottom w:val="none" w:sz="0" w:space="0" w:color="auto"/>
            <w:right w:val="none" w:sz="0" w:space="0" w:color="auto"/>
          </w:divBdr>
        </w:div>
        <w:div w:id="404491736">
          <w:marLeft w:val="480"/>
          <w:marRight w:val="0"/>
          <w:marTop w:val="0"/>
          <w:marBottom w:val="0"/>
          <w:divBdr>
            <w:top w:val="none" w:sz="0" w:space="0" w:color="auto"/>
            <w:left w:val="none" w:sz="0" w:space="0" w:color="auto"/>
            <w:bottom w:val="none" w:sz="0" w:space="0" w:color="auto"/>
            <w:right w:val="none" w:sz="0" w:space="0" w:color="auto"/>
          </w:divBdr>
        </w:div>
        <w:div w:id="148984270">
          <w:marLeft w:val="480"/>
          <w:marRight w:val="0"/>
          <w:marTop w:val="0"/>
          <w:marBottom w:val="0"/>
          <w:divBdr>
            <w:top w:val="none" w:sz="0" w:space="0" w:color="auto"/>
            <w:left w:val="none" w:sz="0" w:space="0" w:color="auto"/>
            <w:bottom w:val="none" w:sz="0" w:space="0" w:color="auto"/>
            <w:right w:val="none" w:sz="0" w:space="0" w:color="auto"/>
          </w:divBdr>
        </w:div>
        <w:div w:id="826092286">
          <w:marLeft w:val="480"/>
          <w:marRight w:val="0"/>
          <w:marTop w:val="0"/>
          <w:marBottom w:val="0"/>
          <w:divBdr>
            <w:top w:val="none" w:sz="0" w:space="0" w:color="auto"/>
            <w:left w:val="none" w:sz="0" w:space="0" w:color="auto"/>
            <w:bottom w:val="none" w:sz="0" w:space="0" w:color="auto"/>
            <w:right w:val="none" w:sz="0" w:space="0" w:color="auto"/>
          </w:divBdr>
        </w:div>
        <w:div w:id="892427710">
          <w:marLeft w:val="480"/>
          <w:marRight w:val="0"/>
          <w:marTop w:val="0"/>
          <w:marBottom w:val="0"/>
          <w:divBdr>
            <w:top w:val="none" w:sz="0" w:space="0" w:color="auto"/>
            <w:left w:val="none" w:sz="0" w:space="0" w:color="auto"/>
            <w:bottom w:val="none" w:sz="0" w:space="0" w:color="auto"/>
            <w:right w:val="none" w:sz="0" w:space="0" w:color="auto"/>
          </w:divBdr>
        </w:div>
        <w:div w:id="1813862105">
          <w:marLeft w:val="480"/>
          <w:marRight w:val="0"/>
          <w:marTop w:val="0"/>
          <w:marBottom w:val="0"/>
          <w:divBdr>
            <w:top w:val="none" w:sz="0" w:space="0" w:color="auto"/>
            <w:left w:val="none" w:sz="0" w:space="0" w:color="auto"/>
            <w:bottom w:val="none" w:sz="0" w:space="0" w:color="auto"/>
            <w:right w:val="none" w:sz="0" w:space="0" w:color="auto"/>
          </w:divBdr>
        </w:div>
        <w:div w:id="1246913830">
          <w:marLeft w:val="480"/>
          <w:marRight w:val="0"/>
          <w:marTop w:val="0"/>
          <w:marBottom w:val="0"/>
          <w:divBdr>
            <w:top w:val="none" w:sz="0" w:space="0" w:color="auto"/>
            <w:left w:val="none" w:sz="0" w:space="0" w:color="auto"/>
            <w:bottom w:val="none" w:sz="0" w:space="0" w:color="auto"/>
            <w:right w:val="none" w:sz="0" w:space="0" w:color="auto"/>
          </w:divBdr>
        </w:div>
        <w:div w:id="520322108">
          <w:marLeft w:val="480"/>
          <w:marRight w:val="0"/>
          <w:marTop w:val="0"/>
          <w:marBottom w:val="0"/>
          <w:divBdr>
            <w:top w:val="none" w:sz="0" w:space="0" w:color="auto"/>
            <w:left w:val="none" w:sz="0" w:space="0" w:color="auto"/>
            <w:bottom w:val="none" w:sz="0" w:space="0" w:color="auto"/>
            <w:right w:val="none" w:sz="0" w:space="0" w:color="auto"/>
          </w:divBdr>
        </w:div>
        <w:div w:id="1579554891">
          <w:marLeft w:val="480"/>
          <w:marRight w:val="0"/>
          <w:marTop w:val="0"/>
          <w:marBottom w:val="0"/>
          <w:divBdr>
            <w:top w:val="none" w:sz="0" w:space="0" w:color="auto"/>
            <w:left w:val="none" w:sz="0" w:space="0" w:color="auto"/>
            <w:bottom w:val="none" w:sz="0" w:space="0" w:color="auto"/>
            <w:right w:val="none" w:sz="0" w:space="0" w:color="auto"/>
          </w:divBdr>
        </w:div>
        <w:div w:id="1758139343">
          <w:marLeft w:val="480"/>
          <w:marRight w:val="0"/>
          <w:marTop w:val="0"/>
          <w:marBottom w:val="0"/>
          <w:divBdr>
            <w:top w:val="none" w:sz="0" w:space="0" w:color="auto"/>
            <w:left w:val="none" w:sz="0" w:space="0" w:color="auto"/>
            <w:bottom w:val="none" w:sz="0" w:space="0" w:color="auto"/>
            <w:right w:val="none" w:sz="0" w:space="0" w:color="auto"/>
          </w:divBdr>
        </w:div>
        <w:div w:id="1156458361">
          <w:marLeft w:val="480"/>
          <w:marRight w:val="0"/>
          <w:marTop w:val="0"/>
          <w:marBottom w:val="0"/>
          <w:divBdr>
            <w:top w:val="none" w:sz="0" w:space="0" w:color="auto"/>
            <w:left w:val="none" w:sz="0" w:space="0" w:color="auto"/>
            <w:bottom w:val="none" w:sz="0" w:space="0" w:color="auto"/>
            <w:right w:val="none" w:sz="0" w:space="0" w:color="auto"/>
          </w:divBdr>
        </w:div>
        <w:div w:id="1784691184">
          <w:marLeft w:val="480"/>
          <w:marRight w:val="0"/>
          <w:marTop w:val="0"/>
          <w:marBottom w:val="0"/>
          <w:divBdr>
            <w:top w:val="none" w:sz="0" w:space="0" w:color="auto"/>
            <w:left w:val="none" w:sz="0" w:space="0" w:color="auto"/>
            <w:bottom w:val="none" w:sz="0" w:space="0" w:color="auto"/>
            <w:right w:val="none" w:sz="0" w:space="0" w:color="auto"/>
          </w:divBdr>
        </w:div>
        <w:div w:id="153568767">
          <w:marLeft w:val="480"/>
          <w:marRight w:val="0"/>
          <w:marTop w:val="0"/>
          <w:marBottom w:val="0"/>
          <w:divBdr>
            <w:top w:val="none" w:sz="0" w:space="0" w:color="auto"/>
            <w:left w:val="none" w:sz="0" w:space="0" w:color="auto"/>
            <w:bottom w:val="none" w:sz="0" w:space="0" w:color="auto"/>
            <w:right w:val="none" w:sz="0" w:space="0" w:color="auto"/>
          </w:divBdr>
        </w:div>
        <w:div w:id="542258026">
          <w:marLeft w:val="480"/>
          <w:marRight w:val="0"/>
          <w:marTop w:val="0"/>
          <w:marBottom w:val="0"/>
          <w:divBdr>
            <w:top w:val="none" w:sz="0" w:space="0" w:color="auto"/>
            <w:left w:val="none" w:sz="0" w:space="0" w:color="auto"/>
            <w:bottom w:val="none" w:sz="0" w:space="0" w:color="auto"/>
            <w:right w:val="none" w:sz="0" w:space="0" w:color="auto"/>
          </w:divBdr>
        </w:div>
        <w:div w:id="1357003607">
          <w:marLeft w:val="480"/>
          <w:marRight w:val="0"/>
          <w:marTop w:val="0"/>
          <w:marBottom w:val="0"/>
          <w:divBdr>
            <w:top w:val="none" w:sz="0" w:space="0" w:color="auto"/>
            <w:left w:val="none" w:sz="0" w:space="0" w:color="auto"/>
            <w:bottom w:val="none" w:sz="0" w:space="0" w:color="auto"/>
            <w:right w:val="none" w:sz="0" w:space="0" w:color="auto"/>
          </w:divBdr>
        </w:div>
        <w:div w:id="1157913627">
          <w:marLeft w:val="480"/>
          <w:marRight w:val="0"/>
          <w:marTop w:val="0"/>
          <w:marBottom w:val="0"/>
          <w:divBdr>
            <w:top w:val="none" w:sz="0" w:space="0" w:color="auto"/>
            <w:left w:val="none" w:sz="0" w:space="0" w:color="auto"/>
            <w:bottom w:val="none" w:sz="0" w:space="0" w:color="auto"/>
            <w:right w:val="none" w:sz="0" w:space="0" w:color="auto"/>
          </w:divBdr>
        </w:div>
        <w:div w:id="1263687734">
          <w:marLeft w:val="480"/>
          <w:marRight w:val="0"/>
          <w:marTop w:val="0"/>
          <w:marBottom w:val="0"/>
          <w:divBdr>
            <w:top w:val="none" w:sz="0" w:space="0" w:color="auto"/>
            <w:left w:val="none" w:sz="0" w:space="0" w:color="auto"/>
            <w:bottom w:val="none" w:sz="0" w:space="0" w:color="auto"/>
            <w:right w:val="none" w:sz="0" w:space="0" w:color="auto"/>
          </w:divBdr>
        </w:div>
        <w:div w:id="1510824695">
          <w:marLeft w:val="480"/>
          <w:marRight w:val="0"/>
          <w:marTop w:val="0"/>
          <w:marBottom w:val="0"/>
          <w:divBdr>
            <w:top w:val="none" w:sz="0" w:space="0" w:color="auto"/>
            <w:left w:val="none" w:sz="0" w:space="0" w:color="auto"/>
            <w:bottom w:val="none" w:sz="0" w:space="0" w:color="auto"/>
            <w:right w:val="none" w:sz="0" w:space="0" w:color="auto"/>
          </w:divBdr>
        </w:div>
        <w:div w:id="277680830">
          <w:marLeft w:val="480"/>
          <w:marRight w:val="0"/>
          <w:marTop w:val="0"/>
          <w:marBottom w:val="0"/>
          <w:divBdr>
            <w:top w:val="none" w:sz="0" w:space="0" w:color="auto"/>
            <w:left w:val="none" w:sz="0" w:space="0" w:color="auto"/>
            <w:bottom w:val="none" w:sz="0" w:space="0" w:color="auto"/>
            <w:right w:val="none" w:sz="0" w:space="0" w:color="auto"/>
          </w:divBdr>
        </w:div>
        <w:div w:id="378014726">
          <w:marLeft w:val="480"/>
          <w:marRight w:val="0"/>
          <w:marTop w:val="0"/>
          <w:marBottom w:val="0"/>
          <w:divBdr>
            <w:top w:val="none" w:sz="0" w:space="0" w:color="auto"/>
            <w:left w:val="none" w:sz="0" w:space="0" w:color="auto"/>
            <w:bottom w:val="none" w:sz="0" w:space="0" w:color="auto"/>
            <w:right w:val="none" w:sz="0" w:space="0" w:color="auto"/>
          </w:divBdr>
        </w:div>
        <w:div w:id="1856187582">
          <w:marLeft w:val="480"/>
          <w:marRight w:val="0"/>
          <w:marTop w:val="0"/>
          <w:marBottom w:val="0"/>
          <w:divBdr>
            <w:top w:val="none" w:sz="0" w:space="0" w:color="auto"/>
            <w:left w:val="none" w:sz="0" w:space="0" w:color="auto"/>
            <w:bottom w:val="none" w:sz="0" w:space="0" w:color="auto"/>
            <w:right w:val="none" w:sz="0" w:space="0" w:color="auto"/>
          </w:divBdr>
        </w:div>
        <w:div w:id="662513323">
          <w:marLeft w:val="480"/>
          <w:marRight w:val="0"/>
          <w:marTop w:val="0"/>
          <w:marBottom w:val="0"/>
          <w:divBdr>
            <w:top w:val="none" w:sz="0" w:space="0" w:color="auto"/>
            <w:left w:val="none" w:sz="0" w:space="0" w:color="auto"/>
            <w:bottom w:val="none" w:sz="0" w:space="0" w:color="auto"/>
            <w:right w:val="none" w:sz="0" w:space="0" w:color="auto"/>
          </w:divBdr>
        </w:div>
        <w:div w:id="984429873">
          <w:marLeft w:val="480"/>
          <w:marRight w:val="0"/>
          <w:marTop w:val="0"/>
          <w:marBottom w:val="0"/>
          <w:divBdr>
            <w:top w:val="none" w:sz="0" w:space="0" w:color="auto"/>
            <w:left w:val="none" w:sz="0" w:space="0" w:color="auto"/>
            <w:bottom w:val="none" w:sz="0" w:space="0" w:color="auto"/>
            <w:right w:val="none" w:sz="0" w:space="0" w:color="auto"/>
          </w:divBdr>
        </w:div>
        <w:div w:id="1813717487">
          <w:marLeft w:val="480"/>
          <w:marRight w:val="0"/>
          <w:marTop w:val="0"/>
          <w:marBottom w:val="0"/>
          <w:divBdr>
            <w:top w:val="none" w:sz="0" w:space="0" w:color="auto"/>
            <w:left w:val="none" w:sz="0" w:space="0" w:color="auto"/>
            <w:bottom w:val="none" w:sz="0" w:space="0" w:color="auto"/>
            <w:right w:val="none" w:sz="0" w:space="0" w:color="auto"/>
          </w:divBdr>
        </w:div>
        <w:div w:id="1949242062">
          <w:marLeft w:val="480"/>
          <w:marRight w:val="0"/>
          <w:marTop w:val="0"/>
          <w:marBottom w:val="0"/>
          <w:divBdr>
            <w:top w:val="none" w:sz="0" w:space="0" w:color="auto"/>
            <w:left w:val="none" w:sz="0" w:space="0" w:color="auto"/>
            <w:bottom w:val="none" w:sz="0" w:space="0" w:color="auto"/>
            <w:right w:val="none" w:sz="0" w:space="0" w:color="auto"/>
          </w:divBdr>
        </w:div>
        <w:div w:id="1284192997">
          <w:marLeft w:val="480"/>
          <w:marRight w:val="0"/>
          <w:marTop w:val="0"/>
          <w:marBottom w:val="0"/>
          <w:divBdr>
            <w:top w:val="none" w:sz="0" w:space="0" w:color="auto"/>
            <w:left w:val="none" w:sz="0" w:space="0" w:color="auto"/>
            <w:bottom w:val="none" w:sz="0" w:space="0" w:color="auto"/>
            <w:right w:val="none" w:sz="0" w:space="0" w:color="auto"/>
          </w:divBdr>
        </w:div>
        <w:div w:id="915361677">
          <w:marLeft w:val="480"/>
          <w:marRight w:val="0"/>
          <w:marTop w:val="0"/>
          <w:marBottom w:val="0"/>
          <w:divBdr>
            <w:top w:val="none" w:sz="0" w:space="0" w:color="auto"/>
            <w:left w:val="none" w:sz="0" w:space="0" w:color="auto"/>
            <w:bottom w:val="none" w:sz="0" w:space="0" w:color="auto"/>
            <w:right w:val="none" w:sz="0" w:space="0" w:color="auto"/>
          </w:divBdr>
        </w:div>
        <w:div w:id="2144955101">
          <w:marLeft w:val="480"/>
          <w:marRight w:val="0"/>
          <w:marTop w:val="0"/>
          <w:marBottom w:val="0"/>
          <w:divBdr>
            <w:top w:val="none" w:sz="0" w:space="0" w:color="auto"/>
            <w:left w:val="none" w:sz="0" w:space="0" w:color="auto"/>
            <w:bottom w:val="none" w:sz="0" w:space="0" w:color="auto"/>
            <w:right w:val="none" w:sz="0" w:space="0" w:color="auto"/>
          </w:divBdr>
        </w:div>
        <w:div w:id="554858536">
          <w:marLeft w:val="480"/>
          <w:marRight w:val="0"/>
          <w:marTop w:val="0"/>
          <w:marBottom w:val="0"/>
          <w:divBdr>
            <w:top w:val="none" w:sz="0" w:space="0" w:color="auto"/>
            <w:left w:val="none" w:sz="0" w:space="0" w:color="auto"/>
            <w:bottom w:val="none" w:sz="0" w:space="0" w:color="auto"/>
            <w:right w:val="none" w:sz="0" w:space="0" w:color="auto"/>
          </w:divBdr>
        </w:div>
      </w:divsChild>
    </w:div>
    <w:div w:id="642542142">
      <w:bodyDiv w:val="1"/>
      <w:marLeft w:val="0"/>
      <w:marRight w:val="0"/>
      <w:marTop w:val="0"/>
      <w:marBottom w:val="0"/>
      <w:divBdr>
        <w:top w:val="none" w:sz="0" w:space="0" w:color="auto"/>
        <w:left w:val="none" w:sz="0" w:space="0" w:color="auto"/>
        <w:bottom w:val="none" w:sz="0" w:space="0" w:color="auto"/>
        <w:right w:val="none" w:sz="0" w:space="0" w:color="auto"/>
      </w:divBdr>
    </w:div>
    <w:div w:id="642661564">
      <w:bodyDiv w:val="1"/>
      <w:marLeft w:val="0"/>
      <w:marRight w:val="0"/>
      <w:marTop w:val="0"/>
      <w:marBottom w:val="0"/>
      <w:divBdr>
        <w:top w:val="none" w:sz="0" w:space="0" w:color="auto"/>
        <w:left w:val="none" w:sz="0" w:space="0" w:color="auto"/>
        <w:bottom w:val="none" w:sz="0" w:space="0" w:color="auto"/>
        <w:right w:val="none" w:sz="0" w:space="0" w:color="auto"/>
      </w:divBdr>
    </w:div>
    <w:div w:id="647782553">
      <w:bodyDiv w:val="1"/>
      <w:marLeft w:val="0"/>
      <w:marRight w:val="0"/>
      <w:marTop w:val="0"/>
      <w:marBottom w:val="0"/>
      <w:divBdr>
        <w:top w:val="none" w:sz="0" w:space="0" w:color="auto"/>
        <w:left w:val="none" w:sz="0" w:space="0" w:color="auto"/>
        <w:bottom w:val="none" w:sz="0" w:space="0" w:color="auto"/>
        <w:right w:val="none" w:sz="0" w:space="0" w:color="auto"/>
      </w:divBdr>
      <w:divsChild>
        <w:div w:id="1509175991">
          <w:marLeft w:val="640"/>
          <w:marRight w:val="0"/>
          <w:marTop w:val="0"/>
          <w:marBottom w:val="0"/>
          <w:divBdr>
            <w:top w:val="none" w:sz="0" w:space="0" w:color="auto"/>
            <w:left w:val="none" w:sz="0" w:space="0" w:color="auto"/>
            <w:bottom w:val="none" w:sz="0" w:space="0" w:color="auto"/>
            <w:right w:val="none" w:sz="0" w:space="0" w:color="auto"/>
          </w:divBdr>
        </w:div>
        <w:div w:id="1852262257">
          <w:marLeft w:val="640"/>
          <w:marRight w:val="0"/>
          <w:marTop w:val="0"/>
          <w:marBottom w:val="0"/>
          <w:divBdr>
            <w:top w:val="none" w:sz="0" w:space="0" w:color="auto"/>
            <w:left w:val="none" w:sz="0" w:space="0" w:color="auto"/>
            <w:bottom w:val="none" w:sz="0" w:space="0" w:color="auto"/>
            <w:right w:val="none" w:sz="0" w:space="0" w:color="auto"/>
          </w:divBdr>
        </w:div>
        <w:div w:id="158277906">
          <w:marLeft w:val="640"/>
          <w:marRight w:val="0"/>
          <w:marTop w:val="0"/>
          <w:marBottom w:val="0"/>
          <w:divBdr>
            <w:top w:val="none" w:sz="0" w:space="0" w:color="auto"/>
            <w:left w:val="none" w:sz="0" w:space="0" w:color="auto"/>
            <w:bottom w:val="none" w:sz="0" w:space="0" w:color="auto"/>
            <w:right w:val="none" w:sz="0" w:space="0" w:color="auto"/>
          </w:divBdr>
        </w:div>
        <w:div w:id="184296091">
          <w:marLeft w:val="640"/>
          <w:marRight w:val="0"/>
          <w:marTop w:val="0"/>
          <w:marBottom w:val="0"/>
          <w:divBdr>
            <w:top w:val="none" w:sz="0" w:space="0" w:color="auto"/>
            <w:left w:val="none" w:sz="0" w:space="0" w:color="auto"/>
            <w:bottom w:val="none" w:sz="0" w:space="0" w:color="auto"/>
            <w:right w:val="none" w:sz="0" w:space="0" w:color="auto"/>
          </w:divBdr>
        </w:div>
        <w:div w:id="1549146276">
          <w:marLeft w:val="640"/>
          <w:marRight w:val="0"/>
          <w:marTop w:val="0"/>
          <w:marBottom w:val="0"/>
          <w:divBdr>
            <w:top w:val="none" w:sz="0" w:space="0" w:color="auto"/>
            <w:left w:val="none" w:sz="0" w:space="0" w:color="auto"/>
            <w:bottom w:val="none" w:sz="0" w:space="0" w:color="auto"/>
            <w:right w:val="none" w:sz="0" w:space="0" w:color="auto"/>
          </w:divBdr>
        </w:div>
        <w:div w:id="1928925005">
          <w:marLeft w:val="640"/>
          <w:marRight w:val="0"/>
          <w:marTop w:val="0"/>
          <w:marBottom w:val="0"/>
          <w:divBdr>
            <w:top w:val="none" w:sz="0" w:space="0" w:color="auto"/>
            <w:left w:val="none" w:sz="0" w:space="0" w:color="auto"/>
            <w:bottom w:val="none" w:sz="0" w:space="0" w:color="auto"/>
            <w:right w:val="none" w:sz="0" w:space="0" w:color="auto"/>
          </w:divBdr>
        </w:div>
        <w:div w:id="1234507741">
          <w:marLeft w:val="640"/>
          <w:marRight w:val="0"/>
          <w:marTop w:val="0"/>
          <w:marBottom w:val="0"/>
          <w:divBdr>
            <w:top w:val="none" w:sz="0" w:space="0" w:color="auto"/>
            <w:left w:val="none" w:sz="0" w:space="0" w:color="auto"/>
            <w:bottom w:val="none" w:sz="0" w:space="0" w:color="auto"/>
            <w:right w:val="none" w:sz="0" w:space="0" w:color="auto"/>
          </w:divBdr>
        </w:div>
        <w:div w:id="907499201">
          <w:marLeft w:val="640"/>
          <w:marRight w:val="0"/>
          <w:marTop w:val="0"/>
          <w:marBottom w:val="0"/>
          <w:divBdr>
            <w:top w:val="none" w:sz="0" w:space="0" w:color="auto"/>
            <w:left w:val="none" w:sz="0" w:space="0" w:color="auto"/>
            <w:bottom w:val="none" w:sz="0" w:space="0" w:color="auto"/>
            <w:right w:val="none" w:sz="0" w:space="0" w:color="auto"/>
          </w:divBdr>
        </w:div>
        <w:div w:id="310643258">
          <w:marLeft w:val="640"/>
          <w:marRight w:val="0"/>
          <w:marTop w:val="0"/>
          <w:marBottom w:val="0"/>
          <w:divBdr>
            <w:top w:val="none" w:sz="0" w:space="0" w:color="auto"/>
            <w:left w:val="none" w:sz="0" w:space="0" w:color="auto"/>
            <w:bottom w:val="none" w:sz="0" w:space="0" w:color="auto"/>
            <w:right w:val="none" w:sz="0" w:space="0" w:color="auto"/>
          </w:divBdr>
        </w:div>
        <w:div w:id="131485849">
          <w:marLeft w:val="640"/>
          <w:marRight w:val="0"/>
          <w:marTop w:val="0"/>
          <w:marBottom w:val="0"/>
          <w:divBdr>
            <w:top w:val="none" w:sz="0" w:space="0" w:color="auto"/>
            <w:left w:val="none" w:sz="0" w:space="0" w:color="auto"/>
            <w:bottom w:val="none" w:sz="0" w:space="0" w:color="auto"/>
            <w:right w:val="none" w:sz="0" w:space="0" w:color="auto"/>
          </w:divBdr>
        </w:div>
        <w:div w:id="883105258">
          <w:marLeft w:val="640"/>
          <w:marRight w:val="0"/>
          <w:marTop w:val="0"/>
          <w:marBottom w:val="0"/>
          <w:divBdr>
            <w:top w:val="none" w:sz="0" w:space="0" w:color="auto"/>
            <w:left w:val="none" w:sz="0" w:space="0" w:color="auto"/>
            <w:bottom w:val="none" w:sz="0" w:space="0" w:color="auto"/>
            <w:right w:val="none" w:sz="0" w:space="0" w:color="auto"/>
          </w:divBdr>
        </w:div>
        <w:div w:id="745882460">
          <w:marLeft w:val="640"/>
          <w:marRight w:val="0"/>
          <w:marTop w:val="0"/>
          <w:marBottom w:val="0"/>
          <w:divBdr>
            <w:top w:val="none" w:sz="0" w:space="0" w:color="auto"/>
            <w:left w:val="none" w:sz="0" w:space="0" w:color="auto"/>
            <w:bottom w:val="none" w:sz="0" w:space="0" w:color="auto"/>
            <w:right w:val="none" w:sz="0" w:space="0" w:color="auto"/>
          </w:divBdr>
        </w:div>
        <w:div w:id="139537831">
          <w:marLeft w:val="640"/>
          <w:marRight w:val="0"/>
          <w:marTop w:val="0"/>
          <w:marBottom w:val="0"/>
          <w:divBdr>
            <w:top w:val="none" w:sz="0" w:space="0" w:color="auto"/>
            <w:left w:val="none" w:sz="0" w:space="0" w:color="auto"/>
            <w:bottom w:val="none" w:sz="0" w:space="0" w:color="auto"/>
            <w:right w:val="none" w:sz="0" w:space="0" w:color="auto"/>
          </w:divBdr>
        </w:div>
        <w:div w:id="1029841195">
          <w:marLeft w:val="640"/>
          <w:marRight w:val="0"/>
          <w:marTop w:val="0"/>
          <w:marBottom w:val="0"/>
          <w:divBdr>
            <w:top w:val="none" w:sz="0" w:space="0" w:color="auto"/>
            <w:left w:val="none" w:sz="0" w:space="0" w:color="auto"/>
            <w:bottom w:val="none" w:sz="0" w:space="0" w:color="auto"/>
            <w:right w:val="none" w:sz="0" w:space="0" w:color="auto"/>
          </w:divBdr>
        </w:div>
        <w:div w:id="1439450458">
          <w:marLeft w:val="640"/>
          <w:marRight w:val="0"/>
          <w:marTop w:val="0"/>
          <w:marBottom w:val="0"/>
          <w:divBdr>
            <w:top w:val="none" w:sz="0" w:space="0" w:color="auto"/>
            <w:left w:val="none" w:sz="0" w:space="0" w:color="auto"/>
            <w:bottom w:val="none" w:sz="0" w:space="0" w:color="auto"/>
            <w:right w:val="none" w:sz="0" w:space="0" w:color="auto"/>
          </w:divBdr>
        </w:div>
        <w:div w:id="45106642">
          <w:marLeft w:val="640"/>
          <w:marRight w:val="0"/>
          <w:marTop w:val="0"/>
          <w:marBottom w:val="0"/>
          <w:divBdr>
            <w:top w:val="none" w:sz="0" w:space="0" w:color="auto"/>
            <w:left w:val="none" w:sz="0" w:space="0" w:color="auto"/>
            <w:bottom w:val="none" w:sz="0" w:space="0" w:color="auto"/>
            <w:right w:val="none" w:sz="0" w:space="0" w:color="auto"/>
          </w:divBdr>
        </w:div>
        <w:div w:id="723069216">
          <w:marLeft w:val="640"/>
          <w:marRight w:val="0"/>
          <w:marTop w:val="0"/>
          <w:marBottom w:val="0"/>
          <w:divBdr>
            <w:top w:val="none" w:sz="0" w:space="0" w:color="auto"/>
            <w:left w:val="none" w:sz="0" w:space="0" w:color="auto"/>
            <w:bottom w:val="none" w:sz="0" w:space="0" w:color="auto"/>
            <w:right w:val="none" w:sz="0" w:space="0" w:color="auto"/>
          </w:divBdr>
        </w:div>
        <w:div w:id="1623536381">
          <w:marLeft w:val="640"/>
          <w:marRight w:val="0"/>
          <w:marTop w:val="0"/>
          <w:marBottom w:val="0"/>
          <w:divBdr>
            <w:top w:val="none" w:sz="0" w:space="0" w:color="auto"/>
            <w:left w:val="none" w:sz="0" w:space="0" w:color="auto"/>
            <w:bottom w:val="none" w:sz="0" w:space="0" w:color="auto"/>
            <w:right w:val="none" w:sz="0" w:space="0" w:color="auto"/>
          </w:divBdr>
        </w:div>
        <w:div w:id="1626812138">
          <w:marLeft w:val="640"/>
          <w:marRight w:val="0"/>
          <w:marTop w:val="0"/>
          <w:marBottom w:val="0"/>
          <w:divBdr>
            <w:top w:val="none" w:sz="0" w:space="0" w:color="auto"/>
            <w:left w:val="none" w:sz="0" w:space="0" w:color="auto"/>
            <w:bottom w:val="none" w:sz="0" w:space="0" w:color="auto"/>
            <w:right w:val="none" w:sz="0" w:space="0" w:color="auto"/>
          </w:divBdr>
        </w:div>
        <w:div w:id="1081946408">
          <w:marLeft w:val="640"/>
          <w:marRight w:val="0"/>
          <w:marTop w:val="0"/>
          <w:marBottom w:val="0"/>
          <w:divBdr>
            <w:top w:val="none" w:sz="0" w:space="0" w:color="auto"/>
            <w:left w:val="none" w:sz="0" w:space="0" w:color="auto"/>
            <w:bottom w:val="none" w:sz="0" w:space="0" w:color="auto"/>
            <w:right w:val="none" w:sz="0" w:space="0" w:color="auto"/>
          </w:divBdr>
        </w:div>
        <w:div w:id="1328946723">
          <w:marLeft w:val="640"/>
          <w:marRight w:val="0"/>
          <w:marTop w:val="0"/>
          <w:marBottom w:val="0"/>
          <w:divBdr>
            <w:top w:val="none" w:sz="0" w:space="0" w:color="auto"/>
            <w:left w:val="none" w:sz="0" w:space="0" w:color="auto"/>
            <w:bottom w:val="none" w:sz="0" w:space="0" w:color="auto"/>
            <w:right w:val="none" w:sz="0" w:space="0" w:color="auto"/>
          </w:divBdr>
        </w:div>
        <w:div w:id="2046637370">
          <w:marLeft w:val="640"/>
          <w:marRight w:val="0"/>
          <w:marTop w:val="0"/>
          <w:marBottom w:val="0"/>
          <w:divBdr>
            <w:top w:val="none" w:sz="0" w:space="0" w:color="auto"/>
            <w:left w:val="none" w:sz="0" w:space="0" w:color="auto"/>
            <w:bottom w:val="none" w:sz="0" w:space="0" w:color="auto"/>
            <w:right w:val="none" w:sz="0" w:space="0" w:color="auto"/>
          </w:divBdr>
        </w:div>
        <w:div w:id="98650436">
          <w:marLeft w:val="640"/>
          <w:marRight w:val="0"/>
          <w:marTop w:val="0"/>
          <w:marBottom w:val="0"/>
          <w:divBdr>
            <w:top w:val="none" w:sz="0" w:space="0" w:color="auto"/>
            <w:left w:val="none" w:sz="0" w:space="0" w:color="auto"/>
            <w:bottom w:val="none" w:sz="0" w:space="0" w:color="auto"/>
            <w:right w:val="none" w:sz="0" w:space="0" w:color="auto"/>
          </w:divBdr>
        </w:div>
        <w:div w:id="1341197839">
          <w:marLeft w:val="640"/>
          <w:marRight w:val="0"/>
          <w:marTop w:val="0"/>
          <w:marBottom w:val="0"/>
          <w:divBdr>
            <w:top w:val="none" w:sz="0" w:space="0" w:color="auto"/>
            <w:left w:val="none" w:sz="0" w:space="0" w:color="auto"/>
            <w:bottom w:val="none" w:sz="0" w:space="0" w:color="auto"/>
            <w:right w:val="none" w:sz="0" w:space="0" w:color="auto"/>
          </w:divBdr>
        </w:div>
        <w:div w:id="149446752">
          <w:marLeft w:val="640"/>
          <w:marRight w:val="0"/>
          <w:marTop w:val="0"/>
          <w:marBottom w:val="0"/>
          <w:divBdr>
            <w:top w:val="none" w:sz="0" w:space="0" w:color="auto"/>
            <w:left w:val="none" w:sz="0" w:space="0" w:color="auto"/>
            <w:bottom w:val="none" w:sz="0" w:space="0" w:color="auto"/>
            <w:right w:val="none" w:sz="0" w:space="0" w:color="auto"/>
          </w:divBdr>
        </w:div>
        <w:div w:id="102116645">
          <w:marLeft w:val="640"/>
          <w:marRight w:val="0"/>
          <w:marTop w:val="0"/>
          <w:marBottom w:val="0"/>
          <w:divBdr>
            <w:top w:val="none" w:sz="0" w:space="0" w:color="auto"/>
            <w:left w:val="none" w:sz="0" w:space="0" w:color="auto"/>
            <w:bottom w:val="none" w:sz="0" w:space="0" w:color="auto"/>
            <w:right w:val="none" w:sz="0" w:space="0" w:color="auto"/>
          </w:divBdr>
        </w:div>
        <w:div w:id="129173775">
          <w:marLeft w:val="640"/>
          <w:marRight w:val="0"/>
          <w:marTop w:val="0"/>
          <w:marBottom w:val="0"/>
          <w:divBdr>
            <w:top w:val="none" w:sz="0" w:space="0" w:color="auto"/>
            <w:left w:val="none" w:sz="0" w:space="0" w:color="auto"/>
            <w:bottom w:val="none" w:sz="0" w:space="0" w:color="auto"/>
            <w:right w:val="none" w:sz="0" w:space="0" w:color="auto"/>
          </w:divBdr>
        </w:div>
        <w:div w:id="2082436471">
          <w:marLeft w:val="640"/>
          <w:marRight w:val="0"/>
          <w:marTop w:val="0"/>
          <w:marBottom w:val="0"/>
          <w:divBdr>
            <w:top w:val="none" w:sz="0" w:space="0" w:color="auto"/>
            <w:left w:val="none" w:sz="0" w:space="0" w:color="auto"/>
            <w:bottom w:val="none" w:sz="0" w:space="0" w:color="auto"/>
            <w:right w:val="none" w:sz="0" w:space="0" w:color="auto"/>
          </w:divBdr>
        </w:div>
        <w:div w:id="650791340">
          <w:marLeft w:val="640"/>
          <w:marRight w:val="0"/>
          <w:marTop w:val="0"/>
          <w:marBottom w:val="0"/>
          <w:divBdr>
            <w:top w:val="none" w:sz="0" w:space="0" w:color="auto"/>
            <w:left w:val="none" w:sz="0" w:space="0" w:color="auto"/>
            <w:bottom w:val="none" w:sz="0" w:space="0" w:color="auto"/>
            <w:right w:val="none" w:sz="0" w:space="0" w:color="auto"/>
          </w:divBdr>
        </w:div>
        <w:div w:id="1076829512">
          <w:marLeft w:val="640"/>
          <w:marRight w:val="0"/>
          <w:marTop w:val="0"/>
          <w:marBottom w:val="0"/>
          <w:divBdr>
            <w:top w:val="none" w:sz="0" w:space="0" w:color="auto"/>
            <w:left w:val="none" w:sz="0" w:space="0" w:color="auto"/>
            <w:bottom w:val="none" w:sz="0" w:space="0" w:color="auto"/>
            <w:right w:val="none" w:sz="0" w:space="0" w:color="auto"/>
          </w:divBdr>
        </w:div>
        <w:div w:id="1337227606">
          <w:marLeft w:val="640"/>
          <w:marRight w:val="0"/>
          <w:marTop w:val="0"/>
          <w:marBottom w:val="0"/>
          <w:divBdr>
            <w:top w:val="none" w:sz="0" w:space="0" w:color="auto"/>
            <w:left w:val="none" w:sz="0" w:space="0" w:color="auto"/>
            <w:bottom w:val="none" w:sz="0" w:space="0" w:color="auto"/>
            <w:right w:val="none" w:sz="0" w:space="0" w:color="auto"/>
          </w:divBdr>
        </w:div>
        <w:div w:id="2117092151">
          <w:marLeft w:val="640"/>
          <w:marRight w:val="0"/>
          <w:marTop w:val="0"/>
          <w:marBottom w:val="0"/>
          <w:divBdr>
            <w:top w:val="none" w:sz="0" w:space="0" w:color="auto"/>
            <w:left w:val="none" w:sz="0" w:space="0" w:color="auto"/>
            <w:bottom w:val="none" w:sz="0" w:space="0" w:color="auto"/>
            <w:right w:val="none" w:sz="0" w:space="0" w:color="auto"/>
          </w:divBdr>
        </w:div>
        <w:div w:id="55130978">
          <w:marLeft w:val="640"/>
          <w:marRight w:val="0"/>
          <w:marTop w:val="0"/>
          <w:marBottom w:val="0"/>
          <w:divBdr>
            <w:top w:val="none" w:sz="0" w:space="0" w:color="auto"/>
            <w:left w:val="none" w:sz="0" w:space="0" w:color="auto"/>
            <w:bottom w:val="none" w:sz="0" w:space="0" w:color="auto"/>
            <w:right w:val="none" w:sz="0" w:space="0" w:color="auto"/>
          </w:divBdr>
        </w:div>
        <w:div w:id="43649430">
          <w:marLeft w:val="640"/>
          <w:marRight w:val="0"/>
          <w:marTop w:val="0"/>
          <w:marBottom w:val="0"/>
          <w:divBdr>
            <w:top w:val="none" w:sz="0" w:space="0" w:color="auto"/>
            <w:left w:val="none" w:sz="0" w:space="0" w:color="auto"/>
            <w:bottom w:val="none" w:sz="0" w:space="0" w:color="auto"/>
            <w:right w:val="none" w:sz="0" w:space="0" w:color="auto"/>
          </w:divBdr>
        </w:div>
        <w:div w:id="251013963">
          <w:marLeft w:val="640"/>
          <w:marRight w:val="0"/>
          <w:marTop w:val="0"/>
          <w:marBottom w:val="0"/>
          <w:divBdr>
            <w:top w:val="none" w:sz="0" w:space="0" w:color="auto"/>
            <w:left w:val="none" w:sz="0" w:space="0" w:color="auto"/>
            <w:bottom w:val="none" w:sz="0" w:space="0" w:color="auto"/>
            <w:right w:val="none" w:sz="0" w:space="0" w:color="auto"/>
          </w:divBdr>
        </w:div>
        <w:div w:id="351883821">
          <w:marLeft w:val="640"/>
          <w:marRight w:val="0"/>
          <w:marTop w:val="0"/>
          <w:marBottom w:val="0"/>
          <w:divBdr>
            <w:top w:val="none" w:sz="0" w:space="0" w:color="auto"/>
            <w:left w:val="none" w:sz="0" w:space="0" w:color="auto"/>
            <w:bottom w:val="none" w:sz="0" w:space="0" w:color="auto"/>
            <w:right w:val="none" w:sz="0" w:space="0" w:color="auto"/>
          </w:divBdr>
        </w:div>
        <w:div w:id="1862546438">
          <w:marLeft w:val="640"/>
          <w:marRight w:val="0"/>
          <w:marTop w:val="0"/>
          <w:marBottom w:val="0"/>
          <w:divBdr>
            <w:top w:val="none" w:sz="0" w:space="0" w:color="auto"/>
            <w:left w:val="none" w:sz="0" w:space="0" w:color="auto"/>
            <w:bottom w:val="none" w:sz="0" w:space="0" w:color="auto"/>
            <w:right w:val="none" w:sz="0" w:space="0" w:color="auto"/>
          </w:divBdr>
        </w:div>
        <w:div w:id="1481264353">
          <w:marLeft w:val="640"/>
          <w:marRight w:val="0"/>
          <w:marTop w:val="0"/>
          <w:marBottom w:val="0"/>
          <w:divBdr>
            <w:top w:val="none" w:sz="0" w:space="0" w:color="auto"/>
            <w:left w:val="none" w:sz="0" w:space="0" w:color="auto"/>
            <w:bottom w:val="none" w:sz="0" w:space="0" w:color="auto"/>
            <w:right w:val="none" w:sz="0" w:space="0" w:color="auto"/>
          </w:divBdr>
        </w:div>
        <w:div w:id="121728277">
          <w:marLeft w:val="640"/>
          <w:marRight w:val="0"/>
          <w:marTop w:val="0"/>
          <w:marBottom w:val="0"/>
          <w:divBdr>
            <w:top w:val="none" w:sz="0" w:space="0" w:color="auto"/>
            <w:left w:val="none" w:sz="0" w:space="0" w:color="auto"/>
            <w:bottom w:val="none" w:sz="0" w:space="0" w:color="auto"/>
            <w:right w:val="none" w:sz="0" w:space="0" w:color="auto"/>
          </w:divBdr>
        </w:div>
        <w:div w:id="35661699">
          <w:marLeft w:val="640"/>
          <w:marRight w:val="0"/>
          <w:marTop w:val="0"/>
          <w:marBottom w:val="0"/>
          <w:divBdr>
            <w:top w:val="none" w:sz="0" w:space="0" w:color="auto"/>
            <w:left w:val="none" w:sz="0" w:space="0" w:color="auto"/>
            <w:bottom w:val="none" w:sz="0" w:space="0" w:color="auto"/>
            <w:right w:val="none" w:sz="0" w:space="0" w:color="auto"/>
          </w:divBdr>
        </w:div>
        <w:div w:id="2041586080">
          <w:marLeft w:val="640"/>
          <w:marRight w:val="0"/>
          <w:marTop w:val="0"/>
          <w:marBottom w:val="0"/>
          <w:divBdr>
            <w:top w:val="none" w:sz="0" w:space="0" w:color="auto"/>
            <w:left w:val="none" w:sz="0" w:space="0" w:color="auto"/>
            <w:bottom w:val="none" w:sz="0" w:space="0" w:color="auto"/>
            <w:right w:val="none" w:sz="0" w:space="0" w:color="auto"/>
          </w:divBdr>
        </w:div>
        <w:div w:id="2037651966">
          <w:marLeft w:val="640"/>
          <w:marRight w:val="0"/>
          <w:marTop w:val="0"/>
          <w:marBottom w:val="0"/>
          <w:divBdr>
            <w:top w:val="none" w:sz="0" w:space="0" w:color="auto"/>
            <w:left w:val="none" w:sz="0" w:space="0" w:color="auto"/>
            <w:bottom w:val="none" w:sz="0" w:space="0" w:color="auto"/>
            <w:right w:val="none" w:sz="0" w:space="0" w:color="auto"/>
          </w:divBdr>
        </w:div>
        <w:div w:id="1472097676">
          <w:marLeft w:val="640"/>
          <w:marRight w:val="0"/>
          <w:marTop w:val="0"/>
          <w:marBottom w:val="0"/>
          <w:divBdr>
            <w:top w:val="none" w:sz="0" w:space="0" w:color="auto"/>
            <w:left w:val="none" w:sz="0" w:space="0" w:color="auto"/>
            <w:bottom w:val="none" w:sz="0" w:space="0" w:color="auto"/>
            <w:right w:val="none" w:sz="0" w:space="0" w:color="auto"/>
          </w:divBdr>
        </w:div>
        <w:div w:id="1175414436">
          <w:marLeft w:val="640"/>
          <w:marRight w:val="0"/>
          <w:marTop w:val="0"/>
          <w:marBottom w:val="0"/>
          <w:divBdr>
            <w:top w:val="none" w:sz="0" w:space="0" w:color="auto"/>
            <w:left w:val="none" w:sz="0" w:space="0" w:color="auto"/>
            <w:bottom w:val="none" w:sz="0" w:space="0" w:color="auto"/>
            <w:right w:val="none" w:sz="0" w:space="0" w:color="auto"/>
          </w:divBdr>
        </w:div>
        <w:div w:id="229585590">
          <w:marLeft w:val="640"/>
          <w:marRight w:val="0"/>
          <w:marTop w:val="0"/>
          <w:marBottom w:val="0"/>
          <w:divBdr>
            <w:top w:val="none" w:sz="0" w:space="0" w:color="auto"/>
            <w:left w:val="none" w:sz="0" w:space="0" w:color="auto"/>
            <w:bottom w:val="none" w:sz="0" w:space="0" w:color="auto"/>
            <w:right w:val="none" w:sz="0" w:space="0" w:color="auto"/>
          </w:divBdr>
        </w:div>
        <w:div w:id="281815137">
          <w:marLeft w:val="640"/>
          <w:marRight w:val="0"/>
          <w:marTop w:val="0"/>
          <w:marBottom w:val="0"/>
          <w:divBdr>
            <w:top w:val="none" w:sz="0" w:space="0" w:color="auto"/>
            <w:left w:val="none" w:sz="0" w:space="0" w:color="auto"/>
            <w:bottom w:val="none" w:sz="0" w:space="0" w:color="auto"/>
            <w:right w:val="none" w:sz="0" w:space="0" w:color="auto"/>
          </w:divBdr>
        </w:div>
        <w:div w:id="1029841440">
          <w:marLeft w:val="640"/>
          <w:marRight w:val="0"/>
          <w:marTop w:val="0"/>
          <w:marBottom w:val="0"/>
          <w:divBdr>
            <w:top w:val="none" w:sz="0" w:space="0" w:color="auto"/>
            <w:left w:val="none" w:sz="0" w:space="0" w:color="auto"/>
            <w:bottom w:val="none" w:sz="0" w:space="0" w:color="auto"/>
            <w:right w:val="none" w:sz="0" w:space="0" w:color="auto"/>
          </w:divBdr>
        </w:div>
        <w:div w:id="175314387">
          <w:marLeft w:val="640"/>
          <w:marRight w:val="0"/>
          <w:marTop w:val="0"/>
          <w:marBottom w:val="0"/>
          <w:divBdr>
            <w:top w:val="none" w:sz="0" w:space="0" w:color="auto"/>
            <w:left w:val="none" w:sz="0" w:space="0" w:color="auto"/>
            <w:bottom w:val="none" w:sz="0" w:space="0" w:color="auto"/>
            <w:right w:val="none" w:sz="0" w:space="0" w:color="auto"/>
          </w:divBdr>
        </w:div>
        <w:div w:id="1032341017">
          <w:marLeft w:val="640"/>
          <w:marRight w:val="0"/>
          <w:marTop w:val="0"/>
          <w:marBottom w:val="0"/>
          <w:divBdr>
            <w:top w:val="none" w:sz="0" w:space="0" w:color="auto"/>
            <w:left w:val="none" w:sz="0" w:space="0" w:color="auto"/>
            <w:bottom w:val="none" w:sz="0" w:space="0" w:color="auto"/>
            <w:right w:val="none" w:sz="0" w:space="0" w:color="auto"/>
          </w:divBdr>
        </w:div>
        <w:div w:id="1329403831">
          <w:marLeft w:val="640"/>
          <w:marRight w:val="0"/>
          <w:marTop w:val="0"/>
          <w:marBottom w:val="0"/>
          <w:divBdr>
            <w:top w:val="none" w:sz="0" w:space="0" w:color="auto"/>
            <w:left w:val="none" w:sz="0" w:space="0" w:color="auto"/>
            <w:bottom w:val="none" w:sz="0" w:space="0" w:color="auto"/>
            <w:right w:val="none" w:sz="0" w:space="0" w:color="auto"/>
          </w:divBdr>
        </w:div>
        <w:div w:id="1539513782">
          <w:marLeft w:val="640"/>
          <w:marRight w:val="0"/>
          <w:marTop w:val="0"/>
          <w:marBottom w:val="0"/>
          <w:divBdr>
            <w:top w:val="none" w:sz="0" w:space="0" w:color="auto"/>
            <w:left w:val="none" w:sz="0" w:space="0" w:color="auto"/>
            <w:bottom w:val="none" w:sz="0" w:space="0" w:color="auto"/>
            <w:right w:val="none" w:sz="0" w:space="0" w:color="auto"/>
          </w:divBdr>
        </w:div>
        <w:div w:id="405693701">
          <w:marLeft w:val="640"/>
          <w:marRight w:val="0"/>
          <w:marTop w:val="0"/>
          <w:marBottom w:val="0"/>
          <w:divBdr>
            <w:top w:val="none" w:sz="0" w:space="0" w:color="auto"/>
            <w:left w:val="none" w:sz="0" w:space="0" w:color="auto"/>
            <w:bottom w:val="none" w:sz="0" w:space="0" w:color="auto"/>
            <w:right w:val="none" w:sz="0" w:space="0" w:color="auto"/>
          </w:divBdr>
        </w:div>
        <w:div w:id="1165781628">
          <w:marLeft w:val="640"/>
          <w:marRight w:val="0"/>
          <w:marTop w:val="0"/>
          <w:marBottom w:val="0"/>
          <w:divBdr>
            <w:top w:val="none" w:sz="0" w:space="0" w:color="auto"/>
            <w:left w:val="none" w:sz="0" w:space="0" w:color="auto"/>
            <w:bottom w:val="none" w:sz="0" w:space="0" w:color="auto"/>
            <w:right w:val="none" w:sz="0" w:space="0" w:color="auto"/>
          </w:divBdr>
        </w:div>
        <w:div w:id="369569293">
          <w:marLeft w:val="640"/>
          <w:marRight w:val="0"/>
          <w:marTop w:val="0"/>
          <w:marBottom w:val="0"/>
          <w:divBdr>
            <w:top w:val="none" w:sz="0" w:space="0" w:color="auto"/>
            <w:left w:val="none" w:sz="0" w:space="0" w:color="auto"/>
            <w:bottom w:val="none" w:sz="0" w:space="0" w:color="auto"/>
            <w:right w:val="none" w:sz="0" w:space="0" w:color="auto"/>
          </w:divBdr>
        </w:div>
        <w:div w:id="883173666">
          <w:marLeft w:val="640"/>
          <w:marRight w:val="0"/>
          <w:marTop w:val="0"/>
          <w:marBottom w:val="0"/>
          <w:divBdr>
            <w:top w:val="none" w:sz="0" w:space="0" w:color="auto"/>
            <w:left w:val="none" w:sz="0" w:space="0" w:color="auto"/>
            <w:bottom w:val="none" w:sz="0" w:space="0" w:color="auto"/>
            <w:right w:val="none" w:sz="0" w:space="0" w:color="auto"/>
          </w:divBdr>
        </w:div>
        <w:div w:id="1696030289">
          <w:marLeft w:val="640"/>
          <w:marRight w:val="0"/>
          <w:marTop w:val="0"/>
          <w:marBottom w:val="0"/>
          <w:divBdr>
            <w:top w:val="none" w:sz="0" w:space="0" w:color="auto"/>
            <w:left w:val="none" w:sz="0" w:space="0" w:color="auto"/>
            <w:bottom w:val="none" w:sz="0" w:space="0" w:color="auto"/>
            <w:right w:val="none" w:sz="0" w:space="0" w:color="auto"/>
          </w:divBdr>
        </w:div>
        <w:div w:id="373968213">
          <w:marLeft w:val="640"/>
          <w:marRight w:val="0"/>
          <w:marTop w:val="0"/>
          <w:marBottom w:val="0"/>
          <w:divBdr>
            <w:top w:val="none" w:sz="0" w:space="0" w:color="auto"/>
            <w:left w:val="none" w:sz="0" w:space="0" w:color="auto"/>
            <w:bottom w:val="none" w:sz="0" w:space="0" w:color="auto"/>
            <w:right w:val="none" w:sz="0" w:space="0" w:color="auto"/>
          </w:divBdr>
        </w:div>
        <w:div w:id="620960643">
          <w:marLeft w:val="640"/>
          <w:marRight w:val="0"/>
          <w:marTop w:val="0"/>
          <w:marBottom w:val="0"/>
          <w:divBdr>
            <w:top w:val="none" w:sz="0" w:space="0" w:color="auto"/>
            <w:left w:val="none" w:sz="0" w:space="0" w:color="auto"/>
            <w:bottom w:val="none" w:sz="0" w:space="0" w:color="auto"/>
            <w:right w:val="none" w:sz="0" w:space="0" w:color="auto"/>
          </w:divBdr>
        </w:div>
        <w:div w:id="982852297">
          <w:marLeft w:val="640"/>
          <w:marRight w:val="0"/>
          <w:marTop w:val="0"/>
          <w:marBottom w:val="0"/>
          <w:divBdr>
            <w:top w:val="none" w:sz="0" w:space="0" w:color="auto"/>
            <w:left w:val="none" w:sz="0" w:space="0" w:color="auto"/>
            <w:bottom w:val="none" w:sz="0" w:space="0" w:color="auto"/>
            <w:right w:val="none" w:sz="0" w:space="0" w:color="auto"/>
          </w:divBdr>
        </w:div>
        <w:div w:id="1442726623">
          <w:marLeft w:val="640"/>
          <w:marRight w:val="0"/>
          <w:marTop w:val="0"/>
          <w:marBottom w:val="0"/>
          <w:divBdr>
            <w:top w:val="none" w:sz="0" w:space="0" w:color="auto"/>
            <w:left w:val="none" w:sz="0" w:space="0" w:color="auto"/>
            <w:bottom w:val="none" w:sz="0" w:space="0" w:color="auto"/>
            <w:right w:val="none" w:sz="0" w:space="0" w:color="auto"/>
          </w:divBdr>
        </w:div>
        <w:div w:id="381295107">
          <w:marLeft w:val="640"/>
          <w:marRight w:val="0"/>
          <w:marTop w:val="0"/>
          <w:marBottom w:val="0"/>
          <w:divBdr>
            <w:top w:val="none" w:sz="0" w:space="0" w:color="auto"/>
            <w:left w:val="none" w:sz="0" w:space="0" w:color="auto"/>
            <w:bottom w:val="none" w:sz="0" w:space="0" w:color="auto"/>
            <w:right w:val="none" w:sz="0" w:space="0" w:color="auto"/>
          </w:divBdr>
        </w:div>
        <w:div w:id="1142038000">
          <w:marLeft w:val="640"/>
          <w:marRight w:val="0"/>
          <w:marTop w:val="0"/>
          <w:marBottom w:val="0"/>
          <w:divBdr>
            <w:top w:val="none" w:sz="0" w:space="0" w:color="auto"/>
            <w:left w:val="none" w:sz="0" w:space="0" w:color="auto"/>
            <w:bottom w:val="none" w:sz="0" w:space="0" w:color="auto"/>
            <w:right w:val="none" w:sz="0" w:space="0" w:color="auto"/>
          </w:divBdr>
        </w:div>
        <w:div w:id="428695119">
          <w:marLeft w:val="640"/>
          <w:marRight w:val="0"/>
          <w:marTop w:val="0"/>
          <w:marBottom w:val="0"/>
          <w:divBdr>
            <w:top w:val="none" w:sz="0" w:space="0" w:color="auto"/>
            <w:left w:val="none" w:sz="0" w:space="0" w:color="auto"/>
            <w:bottom w:val="none" w:sz="0" w:space="0" w:color="auto"/>
            <w:right w:val="none" w:sz="0" w:space="0" w:color="auto"/>
          </w:divBdr>
        </w:div>
        <w:div w:id="414205017">
          <w:marLeft w:val="640"/>
          <w:marRight w:val="0"/>
          <w:marTop w:val="0"/>
          <w:marBottom w:val="0"/>
          <w:divBdr>
            <w:top w:val="none" w:sz="0" w:space="0" w:color="auto"/>
            <w:left w:val="none" w:sz="0" w:space="0" w:color="auto"/>
            <w:bottom w:val="none" w:sz="0" w:space="0" w:color="auto"/>
            <w:right w:val="none" w:sz="0" w:space="0" w:color="auto"/>
          </w:divBdr>
        </w:div>
        <w:div w:id="421994616">
          <w:marLeft w:val="640"/>
          <w:marRight w:val="0"/>
          <w:marTop w:val="0"/>
          <w:marBottom w:val="0"/>
          <w:divBdr>
            <w:top w:val="none" w:sz="0" w:space="0" w:color="auto"/>
            <w:left w:val="none" w:sz="0" w:space="0" w:color="auto"/>
            <w:bottom w:val="none" w:sz="0" w:space="0" w:color="auto"/>
            <w:right w:val="none" w:sz="0" w:space="0" w:color="auto"/>
          </w:divBdr>
        </w:div>
        <w:div w:id="468061254">
          <w:marLeft w:val="640"/>
          <w:marRight w:val="0"/>
          <w:marTop w:val="0"/>
          <w:marBottom w:val="0"/>
          <w:divBdr>
            <w:top w:val="none" w:sz="0" w:space="0" w:color="auto"/>
            <w:left w:val="none" w:sz="0" w:space="0" w:color="auto"/>
            <w:bottom w:val="none" w:sz="0" w:space="0" w:color="auto"/>
            <w:right w:val="none" w:sz="0" w:space="0" w:color="auto"/>
          </w:divBdr>
        </w:div>
        <w:div w:id="816188344">
          <w:marLeft w:val="640"/>
          <w:marRight w:val="0"/>
          <w:marTop w:val="0"/>
          <w:marBottom w:val="0"/>
          <w:divBdr>
            <w:top w:val="none" w:sz="0" w:space="0" w:color="auto"/>
            <w:left w:val="none" w:sz="0" w:space="0" w:color="auto"/>
            <w:bottom w:val="none" w:sz="0" w:space="0" w:color="auto"/>
            <w:right w:val="none" w:sz="0" w:space="0" w:color="auto"/>
          </w:divBdr>
        </w:div>
        <w:div w:id="1149058342">
          <w:marLeft w:val="640"/>
          <w:marRight w:val="0"/>
          <w:marTop w:val="0"/>
          <w:marBottom w:val="0"/>
          <w:divBdr>
            <w:top w:val="none" w:sz="0" w:space="0" w:color="auto"/>
            <w:left w:val="none" w:sz="0" w:space="0" w:color="auto"/>
            <w:bottom w:val="none" w:sz="0" w:space="0" w:color="auto"/>
            <w:right w:val="none" w:sz="0" w:space="0" w:color="auto"/>
          </w:divBdr>
        </w:div>
        <w:div w:id="1580947789">
          <w:marLeft w:val="640"/>
          <w:marRight w:val="0"/>
          <w:marTop w:val="0"/>
          <w:marBottom w:val="0"/>
          <w:divBdr>
            <w:top w:val="none" w:sz="0" w:space="0" w:color="auto"/>
            <w:left w:val="none" w:sz="0" w:space="0" w:color="auto"/>
            <w:bottom w:val="none" w:sz="0" w:space="0" w:color="auto"/>
            <w:right w:val="none" w:sz="0" w:space="0" w:color="auto"/>
          </w:divBdr>
        </w:div>
        <w:div w:id="922758051">
          <w:marLeft w:val="640"/>
          <w:marRight w:val="0"/>
          <w:marTop w:val="0"/>
          <w:marBottom w:val="0"/>
          <w:divBdr>
            <w:top w:val="none" w:sz="0" w:space="0" w:color="auto"/>
            <w:left w:val="none" w:sz="0" w:space="0" w:color="auto"/>
            <w:bottom w:val="none" w:sz="0" w:space="0" w:color="auto"/>
            <w:right w:val="none" w:sz="0" w:space="0" w:color="auto"/>
          </w:divBdr>
        </w:div>
        <w:div w:id="1625312715">
          <w:marLeft w:val="640"/>
          <w:marRight w:val="0"/>
          <w:marTop w:val="0"/>
          <w:marBottom w:val="0"/>
          <w:divBdr>
            <w:top w:val="none" w:sz="0" w:space="0" w:color="auto"/>
            <w:left w:val="none" w:sz="0" w:space="0" w:color="auto"/>
            <w:bottom w:val="none" w:sz="0" w:space="0" w:color="auto"/>
            <w:right w:val="none" w:sz="0" w:space="0" w:color="auto"/>
          </w:divBdr>
        </w:div>
        <w:div w:id="222956424">
          <w:marLeft w:val="640"/>
          <w:marRight w:val="0"/>
          <w:marTop w:val="0"/>
          <w:marBottom w:val="0"/>
          <w:divBdr>
            <w:top w:val="none" w:sz="0" w:space="0" w:color="auto"/>
            <w:left w:val="none" w:sz="0" w:space="0" w:color="auto"/>
            <w:bottom w:val="none" w:sz="0" w:space="0" w:color="auto"/>
            <w:right w:val="none" w:sz="0" w:space="0" w:color="auto"/>
          </w:divBdr>
        </w:div>
        <w:div w:id="1179152315">
          <w:marLeft w:val="640"/>
          <w:marRight w:val="0"/>
          <w:marTop w:val="0"/>
          <w:marBottom w:val="0"/>
          <w:divBdr>
            <w:top w:val="none" w:sz="0" w:space="0" w:color="auto"/>
            <w:left w:val="none" w:sz="0" w:space="0" w:color="auto"/>
            <w:bottom w:val="none" w:sz="0" w:space="0" w:color="auto"/>
            <w:right w:val="none" w:sz="0" w:space="0" w:color="auto"/>
          </w:divBdr>
        </w:div>
        <w:div w:id="1107193375">
          <w:marLeft w:val="640"/>
          <w:marRight w:val="0"/>
          <w:marTop w:val="0"/>
          <w:marBottom w:val="0"/>
          <w:divBdr>
            <w:top w:val="none" w:sz="0" w:space="0" w:color="auto"/>
            <w:left w:val="none" w:sz="0" w:space="0" w:color="auto"/>
            <w:bottom w:val="none" w:sz="0" w:space="0" w:color="auto"/>
            <w:right w:val="none" w:sz="0" w:space="0" w:color="auto"/>
          </w:divBdr>
        </w:div>
        <w:div w:id="1083451392">
          <w:marLeft w:val="640"/>
          <w:marRight w:val="0"/>
          <w:marTop w:val="0"/>
          <w:marBottom w:val="0"/>
          <w:divBdr>
            <w:top w:val="none" w:sz="0" w:space="0" w:color="auto"/>
            <w:left w:val="none" w:sz="0" w:space="0" w:color="auto"/>
            <w:bottom w:val="none" w:sz="0" w:space="0" w:color="auto"/>
            <w:right w:val="none" w:sz="0" w:space="0" w:color="auto"/>
          </w:divBdr>
        </w:div>
        <w:div w:id="2145350826">
          <w:marLeft w:val="640"/>
          <w:marRight w:val="0"/>
          <w:marTop w:val="0"/>
          <w:marBottom w:val="0"/>
          <w:divBdr>
            <w:top w:val="none" w:sz="0" w:space="0" w:color="auto"/>
            <w:left w:val="none" w:sz="0" w:space="0" w:color="auto"/>
            <w:bottom w:val="none" w:sz="0" w:space="0" w:color="auto"/>
            <w:right w:val="none" w:sz="0" w:space="0" w:color="auto"/>
          </w:divBdr>
        </w:div>
        <w:div w:id="1484395593">
          <w:marLeft w:val="640"/>
          <w:marRight w:val="0"/>
          <w:marTop w:val="0"/>
          <w:marBottom w:val="0"/>
          <w:divBdr>
            <w:top w:val="none" w:sz="0" w:space="0" w:color="auto"/>
            <w:left w:val="none" w:sz="0" w:space="0" w:color="auto"/>
            <w:bottom w:val="none" w:sz="0" w:space="0" w:color="auto"/>
            <w:right w:val="none" w:sz="0" w:space="0" w:color="auto"/>
          </w:divBdr>
        </w:div>
        <w:div w:id="972097683">
          <w:marLeft w:val="640"/>
          <w:marRight w:val="0"/>
          <w:marTop w:val="0"/>
          <w:marBottom w:val="0"/>
          <w:divBdr>
            <w:top w:val="none" w:sz="0" w:space="0" w:color="auto"/>
            <w:left w:val="none" w:sz="0" w:space="0" w:color="auto"/>
            <w:bottom w:val="none" w:sz="0" w:space="0" w:color="auto"/>
            <w:right w:val="none" w:sz="0" w:space="0" w:color="auto"/>
          </w:divBdr>
        </w:div>
        <w:div w:id="1845241019">
          <w:marLeft w:val="640"/>
          <w:marRight w:val="0"/>
          <w:marTop w:val="0"/>
          <w:marBottom w:val="0"/>
          <w:divBdr>
            <w:top w:val="none" w:sz="0" w:space="0" w:color="auto"/>
            <w:left w:val="none" w:sz="0" w:space="0" w:color="auto"/>
            <w:bottom w:val="none" w:sz="0" w:space="0" w:color="auto"/>
            <w:right w:val="none" w:sz="0" w:space="0" w:color="auto"/>
          </w:divBdr>
        </w:div>
        <w:div w:id="282225031">
          <w:marLeft w:val="640"/>
          <w:marRight w:val="0"/>
          <w:marTop w:val="0"/>
          <w:marBottom w:val="0"/>
          <w:divBdr>
            <w:top w:val="none" w:sz="0" w:space="0" w:color="auto"/>
            <w:left w:val="none" w:sz="0" w:space="0" w:color="auto"/>
            <w:bottom w:val="none" w:sz="0" w:space="0" w:color="auto"/>
            <w:right w:val="none" w:sz="0" w:space="0" w:color="auto"/>
          </w:divBdr>
        </w:div>
        <w:div w:id="639457369">
          <w:marLeft w:val="640"/>
          <w:marRight w:val="0"/>
          <w:marTop w:val="0"/>
          <w:marBottom w:val="0"/>
          <w:divBdr>
            <w:top w:val="none" w:sz="0" w:space="0" w:color="auto"/>
            <w:left w:val="none" w:sz="0" w:space="0" w:color="auto"/>
            <w:bottom w:val="none" w:sz="0" w:space="0" w:color="auto"/>
            <w:right w:val="none" w:sz="0" w:space="0" w:color="auto"/>
          </w:divBdr>
        </w:div>
        <w:div w:id="2116510866">
          <w:marLeft w:val="640"/>
          <w:marRight w:val="0"/>
          <w:marTop w:val="0"/>
          <w:marBottom w:val="0"/>
          <w:divBdr>
            <w:top w:val="none" w:sz="0" w:space="0" w:color="auto"/>
            <w:left w:val="none" w:sz="0" w:space="0" w:color="auto"/>
            <w:bottom w:val="none" w:sz="0" w:space="0" w:color="auto"/>
            <w:right w:val="none" w:sz="0" w:space="0" w:color="auto"/>
          </w:divBdr>
        </w:div>
        <w:div w:id="425881039">
          <w:marLeft w:val="640"/>
          <w:marRight w:val="0"/>
          <w:marTop w:val="0"/>
          <w:marBottom w:val="0"/>
          <w:divBdr>
            <w:top w:val="none" w:sz="0" w:space="0" w:color="auto"/>
            <w:left w:val="none" w:sz="0" w:space="0" w:color="auto"/>
            <w:bottom w:val="none" w:sz="0" w:space="0" w:color="auto"/>
            <w:right w:val="none" w:sz="0" w:space="0" w:color="auto"/>
          </w:divBdr>
        </w:div>
        <w:div w:id="911087340">
          <w:marLeft w:val="640"/>
          <w:marRight w:val="0"/>
          <w:marTop w:val="0"/>
          <w:marBottom w:val="0"/>
          <w:divBdr>
            <w:top w:val="none" w:sz="0" w:space="0" w:color="auto"/>
            <w:left w:val="none" w:sz="0" w:space="0" w:color="auto"/>
            <w:bottom w:val="none" w:sz="0" w:space="0" w:color="auto"/>
            <w:right w:val="none" w:sz="0" w:space="0" w:color="auto"/>
          </w:divBdr>
        </w:div>
        <w:div w:id="579096293">
          <w:marLeft w:val="640"/>
          <w:marRight w:val="0"/>
          <w:marTop w:val="0"/>
          <w:marBottom w:val="0"/>
          <w:divBdr>
            <w:top w:val="none" w:sz="0" w:space="0" w:color="auto"/>
            <w:left w:val="none" w:sz="0" w:space="0" w:color="auto"/>
            <w:bottom w:val="none" w:sz="0" w:space="0" w:color="auto"/>
            <w:right w:val="none" w:sz="0" w:space="0" w:color="auto"/>
          </w:divBdr>
        </w:div>
      </w:divsChild>
    </w:div>
    <w:div w:id="650325593">
      <w:bodyDiv w:val="1"/>
      <w:marLeft w:val="0"/>
      <w:marRight w:val="0"/>
      <w:marTop w:val="0"/>
      <w:marBottom w:val="0"/>
      <w:divBdr>
        <w:top w:val="none" w:sz="0" w:space="0" w:color="auto"/>
        <w:left w:val="none" w:sz="0" w:space="0" w:color="auto"/>
        <w:bottom w:val="none" w:sz="0" w:space="0" w:color="auto"/>
        <w:right w:val="none" w:sz="0" w:space="0" w:color="auto"/>
      </w:divBdr>
    </w:div>
    <w:div w:id="651451969">
      <w:bodyDiv w:val="1"/>
      <w:marLeft w:val="0"/>
      <w:marRight w:val="0"/>
      <w:marTop w:val="0"/>
      <w:marBottom w:val="0"/>
      <w:divBdr>
        <w:top w:val="none" w:sz="0" w:space="0" w:color="auto"/>
        <w:left w:val="none" w:sz="0" w:space="0" w:color="auto"/>
        <w:bottom w:val="none" w:sz="0" w:space="0" w:color="auto"/>
        <w:right w:val="none" w:sz="0" w:space="0" w:color="auto"/>
      </w:divBdr>
    </w:div>
    <w:div w:id="654147317">
      <w:bodyDiv w:val="1"/>
      <w:marLeft w:val="0"/>
      <w:marRight w:val="0"/>
      <w:marTop w:val="0"/>
      <w:marBottom w:val="0"/>
      <w:divBdr>
        <w:top w:val="none" w:sz="0" w:space="0" w:color="auto"/>
        <w:left w:val="none" w:sz="0" w:space="0" w:color="auto"/>
        <w:bottom w:val="none" w:sz="0" w:space="0" w:color="auto"/>
        <w:right w:val="none" w:sz="0" w:space="0" w:color="auto"/>
      </w:divBdr>
    </w:div>
    <w:div w:id="659120884">
      <w:bodyDiv w:val="1"/>
      <w:marLeft w:val="0"/>
      <w:marRight w:val="0"/>
      <w:marTop w:val="0"/>
      <w:marBottom w:val="0"/>
      <w:divBdr>
        <w:top w:val="none" w:sz="0" w:space="0" w:color="auto"/>
        <w:left w:val="none" w:sz="0" w:space="0" w:color="auto"/>
        <w:bottom w:val="none" w:sz="0" w:space="0" w:color="auto"/>
        <w:right w:val="none" w:sz="0" w:space="0" w:color="auto"/>
      </w:divBdr>
    </w:div>
    <w:div w:id="666179451">
      <w:bodyDiv w:val="1"/>
      <w:marLeft w:val="0"/>
      <w:marRight w:val="0"/>
      <w:marTop w:val="0"/>
      <w:marBottom w:val="0"/>
      <w:divBdr>
        <w:top w:val="none" w:sz="0" w:space="0" w:color="auto"/>
        <w:left w:val="none" w:sz="0" w:space="0" w:color="auto"/>
        <w:bottom w:val="none" w:sz="0" w:space="0" w:color="auto"/>
        <w:right w:val="none" w:sz="0" w:space="0" w:color="auto"/>
      </w:divBdr>
    </w:div>
    <w:div w:id="668796717">
      <w:bodyDiv w:val="1"/>
      <w:marLeft w:val="0"/>
      <w:marRight w:val="0"/>
      <w:marTop w:val="0"/>
      <w:marBottom w:val="0"/>
      <w:divBdr>
        <w:top w:val="none" w:sz="0" w:space="0" w:color="auto"/>
        <w:left w:val="none" w:sz="0" w:space="0" w:color="auto"/>
        <w:bottom w:val="none" w:sz="0" w:space="0" w:color="auto"/>
        <w:right w:val="none" w:sz="0" w:space="0" w:color="auto"/>
      </w:divBdr>
      <w:divsChild>
        <w:div w:id="1218395010">
          <w:marLeft w:val="640"/>
          <w:marRight w:val="0"/>
          <w:marTop w:val="0"/>
          <w:marBottom w:val="0"/>
          <w:divBdr>
            <w:top w:val="none" w:sz="0" w:space="0" w:color="auto"/>
            <w:left w:val="none" w:sz="0" w:space="0" w:color="auto"/>
            <w:bottom w:val="none" w:sz="0" w:space="0" w:color="auto"/>
            <w:right w:val="none" w:sz="0" w:space="0" w:color="auto"/>
          </w:divBdr>
        </w:div>
        <w:div w:id="1128279421">
          <w:marLeft w:val="640"/>
          <w:marRight w:val="0"/>
          <w:marTop w:val="0"/>
          <w:marBottom w:val="0"/>
          <w:divBdr>
            <w:top w:val="none" w:sz="0" w:space="0" w:color="auto"/>
            <w:left w:val="none" w:sz="0" w:space="0" w:color="auto"/>
            <w:bottom w:val="none" w:sz="0" w:space="0" w:color="auto"/>
            <w:right w:val="none" w:sz="0" w:space="0" w:color="auto"/>
          </w:divBdr>
        </w:div>
        <w:div w:id="1102608070">
          <w:marLeft w:val="640"/>
          <w:marRight w:val="0"/>
          <w:marTop w:val="0"/>
          <w:marBottom w:val="0"/>
          <w:divBdr>
            <w:top w:val="none" w:sz="0" w:space="0" w:color="auto"/>
            <w:left w:val="none" w:sz="0" w:space="0" w:color="auto"/>
            <w:bottom w:val="none" w:sz="0" w:space="0" w:color="auto"/>
            <w:right w:val="none" w:sz="0" w:space="0" w:color="auto"/>
          </w:divBdr>
        </w:div>
        <w:div w:id="1305892432">
          <w:marLeft w:val="640"/>
          <w:marRight w:val="0"/>
          <w:marTop w:val="0"/>
          <w:marBottom w:val="0"/>
          <w:divBdr>
            <w:top w:val="none" w:sz="0" w:space="0" w:color="auto"/>
            <w:left w:val="none" w:sz="0" w:space="0" w:color="auto"/>
            <w:bottom w:val="none" w:sz="0" w:space="0" w:color="auto"/>
            <w:right w:val="none" w:sz="0" w:space="0" w:color="auto"/>
          </w:divBdr>
        </w:div>
        <w:div w:id="1866676997">
          <w:marLeft w:val="640"/>
          <w:marRight w:val="0"/>
          <w:marTop w:val="0"/>
          <w:marBottom w:val="0"/>
          <w:divBdr>
            <w:top w:val="none" w:sz="0" w:space="0" w:color="auto"/>
            <w:left w:val="none" w:sz="0" w:space="0" w:color="auto"/>
            <w:bottom w:val="none" w:sz="0" w:space="0" w:color="auto"/>
            <w:right w:val="none" w:sz="0" w:space="0" w:color="auto"/>
          </w:divBdr>
        </w:div>
        <w:div w:id="524639421">
          <w:marLeft w:val="640"/>
          <w:marRight w:val="0"/>
          <w:marTop w:val="0"/>
          <w:marBottom w:val="0"/>
          <w:divBdr>
            <w:top w:val="none" w:sz="0" w:space="0" w:color="auto"/>
            <w:left w:val="none" w:sz="0" w:space="0" w:color="auto"/>
            <w:bottom w:val="none" w:sz="0" w:space="0" w:color="auto"/>
            <w:right w:val="none" w:sz="0" w:space="0" w:color="auto"/>
          </w:divBdr>
        </w:div>
        <w:div w:id="1418790244">
          <w:marLeft w:val="640"/>
          <w:marRight w:val="0"/>
          <w:marTop w:val="0"/>
          <w:marBottom w:val="0"/>
          <w:divBdr>
            <w:top w:val="none" w:sz="0" w:space="0" w:color="auto"/>
            <w:left w:val="none" w:sz="0" w:space="0" w:color="auto"/>
            <w:bottom w:val="none" w:sz="0" w:space="0" w:color="auto"/>
            <w:right w:val="none" w:sz="0" w:space="0" w:color="auto"/>
          </w:divBdr>
        </w:div>
        <w:div w:id="92627757">
          <w:marLeft w:val="640"/>
          <w:marRight w:val="0"/>
          <w:marTop w:val="0"/>
          <w:marBottom w:val="0"/>
          <w:divBdr>
            <w:top w:val="none" w:sz="0" w:space="0" w:color="auto"/>
            <w:left w:val="none" w:sz="0" w:space="0" w:color="auto"/>
            <w:bottom w:val="none" w:sz="0" w:space="0" w:color="auto"/>
            <w:right w:val="none" w:sz="0" w:space="0" w:color="auto"/>
          </w:divBdr>
        </w:div>
        <w:div w:id="2051025679">
          <w:marLeft w:val="640"/>
          <w:marRight w:val="0"/>
          <w:marTop w:val="0"/>
          <w:marBottom w:val="0"/>
          <w:divBdr>
            <w:top w:val="none" w:sz="0" w:space="0" w:color="auto"/>
            <w:left w:val="none" w:sz="0" w:space="0" w:color="auto"/>
            <w:bottom w:val="none" w:sz="0" w:space="0" w:color="auto"/>
            <w:right w:val="none" w:sz="0" w:space="0" w:color="auto"/>
          </w:divBdr>
        </w:div>
        <w:div w:id="1041629429">
          <w:marLeft w:val="640"/>
          <w:marRight w:val="0"/>
          <w:marTop w:val="0"/>
          <w:marBottom w:val="0"/>
          <w:divBdr>
            <w:top w:val="none" w:sz="0" w:space="0" w:color="auto"/>
            <w:left w:val="none" w:sz="0" w:space="0" w:color="auto"/>
            <w:bottom w:val="none" w:sz="0" w:space="0" w:color="auto"/>
            <w:right w:val="none" w:sz="0" w:space="0" w:color="auto"/>
          </w:divBdr>
        </w:div>
        <w:div w:id="1172570474">
          <w:marLeft w:val="640"/>
          <w:marRight w:val="0"/>
          <w:marTop w:val="0"/>
          <w:marBottom w:val="0"/>
          <w:divBdr>
            <w:top w:val="none" w:sz="0" w:space="0" w:color="auto"/>
            <w:left w:val="none" w:sz="0" w:space="0" w:color="auto"/>
            <w:bottom w:val="none" w:sz="0" w:space="0" w:color="auto"/>
            <w:right w:val="none" w:sz="0" w:space="0" w:color="auto"/>
          </w:divBdr>
        </w:div>
        <w:div w:id="73668587">
          <w:marLeft w:val="640"/>
          <w:marRight w:val="0"/>
          <w:marTop w:val="0"/>
          <w:marBottom w:val="0"/>
          <w:divBdr>
            <w:top w:val="none" w:sz="0" w:space="0" w:color="auto"/>
            <w:left w:val="none" w:sz="0" w:space="0" w:color="auto"/>
            <w:bottom w:val="none" w:sz="0" w:space="0" w:color="auto"/>
            <w:right w:val="none" w:sz="0" w:space="0" w:color="auto"/>
          </w:divBdr>
        </w:div>
        <w:div w:id="700280905">
          <w:marLeft w:val="640"/>
          <w:marRight w:val="0"/>
          <w:marTop w:val="0"/>
          <w:marBottom w:val="0"/>
          <w:divBdr>
            <w:top w:val="none" w:sz="0" w:space="0" w:color="auto"/>
            <w:left w:val="none" w:sz="0" w:space="0" w:color="auto"/>
            <w:bottom w:val="none" w:sz="0" w:space="0" w:color="auto"/>
            <w:right w:val="none" w:sz="0" w:space="0" w:color="auto"/>
          </w:divBdr>
        </w:div>
        <w:div w:id="1659268760">
          <w:marLeft w:val="640"/>
          <w:marRight w:val="0"/>
          <w:marTop w:val="0"/>
          <w:marBottom w:val="0"/>
          <w:divBdr>
            <w:top w:val="none" w:sz="0" w:space="0" w:color="auto"/>
            <w:left w:val="none" w:sz="0" w:space="0" w:color="auto"/>
            <w:bottom w:val="none" w:sz="0" w:space="0" w:color="auto"/>
            <w:right w:val="none" w:sz="0" w:space="0" w:color="auto"/>
          </w:divBdr>
        </w:div>
        <w:div w:id="1294018885">
          <w:marLeft w:val="640"/>
          <w:marRight w:val="0"/>
          <w:marTop w:val="0"/>
          <w:marBottom w:val="0"/>
          <w:divBdr>
            <w:top w:val="none" w:sz="0" w:space="0" w:color="auto"/>
            <w:left w:val="none" w:sz="0" w:space="0" w:color="auto"/>
            <w:bottom w:val="none" w:sz="0" w:space="0" w:color="auto"/>
            <w:right w:val="none" w:sz="0" w:space="0" w:color="auto"/>
          </w:divBdr>
        </w:div>
        <w:div w:id="2147165878">
          <w:marLeft w:val="640"/>
          <w:marRight w:val="0"/>
          <w:marTop w:val="0"/>
          <w:marBottom w:val="0"/>
          <w:divBdr>
            <w:top w:val="none" w:sz="0" w:space="0" w:color="auto"/>
            <w:left w:val="none" w:sz="0" w:space="0" w:color="auto"/>
            <w:bottom w:val="none" w:sz="0" w:space="0" w:color="auto"/>
            <w:right w:val="none" w:sz="0" w:space="0" w:color="auto"/>
          </w:divBdr>
        </w:div>
        <w:div w:id="245190977">
          <w:marLeft w:val="640"/>
          <w:marRight w:val="0"/>
          <w:marTop w:val="0"/>
          <w:marBottom w:val="0"/>
          <w:divBdr>
            <w:top w:val="none" w:sz="0" w:space="0" w:color="auto"/>
            <w:left w:val="none" w:sz="0" w:space="0" w:color="auto"/>
            <w:bottom w:val="none" w:sz="0" w:space="0" w:color="auto"/>
            <w:right w:val="none" w:sz="0" w:space="0" w:color="auto"/>
          </w:divBdr>
        </w:div>
        <w:div w:id="1182627323">
          <w:marLeft w:val="640"/>
          <w:marRight w:val="0"/>
          <w:marTop w:val="0"/>
          <w:marBottom w:val="0"/>
          <w:divBdr>
            <w:top w:val="none" w:sz="0" w:space="0" w:color="auto"/>
            <w:left w:val="none" w:sz="0" w:space="0" w:color="auto"/>
            <w:bottom w:val="none" w:sz="0" w:space="0" w:color="auto"/>
            <w:right w:val="none" w:sz="0" w:space="0" w:color="auto"/>
          </w:divBdr>
        </w:div>
        <w:div w:id="501166856">
          <w:marLeft w:val="640"/>
          <w:marRight w:val="0"/>
          <w:marTop w:val="0"/>
          <w:marBottom w:val="0"/>
          <w:divBdr>
            <w:top w:val="none" w:sz="0" w:space="0" w:color="auto"/>
            <w:left w:val="none" w:sz="0" w:space="0" w:color="auto"/>
            <w:bottom w:val="none" w:sz="0" w:space="0" w:color="auto"/>
            <w:right w:val="none" w:sz="0" w:space="0" w:color="auto"/>
          </w:divBdr>
        </w:div>
        <w:div w:id="1979792">
          <w:marLeft w:val="640"/>
          <w:marRight w:val="0"/>
          <w:marTop w:val="0"/>
          <w:marBottom w:val="0"/>
          <w:divBdr>
            <w:top w:val="none" w:sz="0" w:space="0" w:color="auto"/>
            <w:left w:val="none" w:sz="0" w:space="0" w:color="auto"/>
            <w:bottom w:val="none" w:sz="0" w:space="0" w:color="auto"/>
            <w:right w:val="none" w:sz="0" w:space="0" w:color="auto"/>
          </w:divBdr>
        </w:div>
        <w:div w:id="2107383065">
          <w:marLeft w:val="640"/>
          <w:marRight w:val="0"/>
          <w:marTop w:val="0"/>
          <w:marBottom w:val="0"/>
          <w:divBdr>
            <w:top w:val="none" w:sz="0" w:space="0" w:color="auto"/>
            <w:left w:val="none" w:sz="0" w:space="0" w:color="auto"/>
            <w:bottom w:val="none" w:sz="0" w:space="0" w:color="auto"/>
            <w:right w:val="none" w:sz="0" w:space="0" w:color="auto"/>
          </w:divBdr>
        </w:div>
        <w:div w:id="770932477">
          <w:marLeft w:val="640"/>
          <w:marRight w:val="0"/>
          <w:marTop w:val="0"/>
          <w:marBottom w:val="0"/>
          <w:divBdr>
            <w:top w:val="none" w:sz="0" w:space="0" w:color="auto"/>
            <w:left w:val="none" w:sz="0" w:space="0" w:color="auto"/>
            <w:bottom w:val="none" w:sz="0" w:space="0" w:color="auto"/>
            <w:right w:val="none" w:sz="0" w:space="0" w:color="auto"/>
          </w:divBdr>
        </w:div>
        <w:div w:id="426998014">
          <w:marLeft w:val="640"/>
          <w:marRight w:val="0"/>
          <w:marTop w:val="0"/>
          <w:marBottom w:val="0"/>
          <w:divBdr>
            <w:top w:val="none" w:sz="0" w:space="0" w:color="auto"/>
            <w:left w:val="none" w:sz="0" w:space="0" w:color="auto"/>
            <w:bottom w:val="none" w:sz="0" w:space="0" w:color="auto"/>
            <w:right w:val="none" w:sz="0" w:space="0" w:color="auto"/>
          </w:divBdr>
        </w:div>
        <w:div w:id="197281112">
          <w:marLeft w:val="640"/>
          <w:marRight w:val="0"/>
          <w:marTop w:val="0"/>
          <w:marBottom w:val="0"/>
          <w:divBdr>
            <w:top w:val="none" w:sz="0" w:space="0" w:color="auto"/>
            <w:left w:val="none" w:sz="0" w:space="0" w:color="auto"/>
            <w:bottom w:val="none" w:sz="0" w:space="0" w:color="auto"/>
            <w:right w:val="none" w:sz="0" w:space="0" w:color="auto"/>
          </w:divBdr>
        </w:div>
        <w:div w:id="670520783">
          <w:marLeft w:val="640"/>
          <w:marRight w:val="0"/>
          <w:marTop w:val="0"/>
          <w:marBottom w:val="0"/>
          <w:divBdr>
            <w:top w:val="none" w:sz="0" w:space="0" w:color="auto"/>
            <w:left w:val="none" w:sz="0" w:space="0" w:color="auto"/>
            <w:bottom w:val="none" w:sz="0" w:space="0" w:color="auto"/>
            <w:right w:val="none" w:sz="0" w:space="0" w:color="auto"/>
          </w:divBdr>
        </w:div>
        <w:div w:id="1159616914">
          <w:marLeft w:val="640"/>
          <w:marRight w:val="0"/>
          <w:marTop w:val="0"/>
          <w:marBottom w:val="0"/>
          <w:divBdr>
            <w:top w:val="none" w:sz="0" w:space="0" w:color="auto"/>
            <w:left w:val="none" w:sz="0" w:space="0" w:color="auto"/>
            <w:bottom w:val="none" w:sz="0" w:space="0" w:color="auto"/>
            <w:right w:val="none" w:sz="0" w:space="0" w:color="auto"/>
          </w:divBdr>
        </w:div>
        <w:div w:id="1076628344">
          <w:marLeft w:val="640"/>
          <w:marRight w:val="0"/>
          <w:marTop w:val="0"/>
          <w:marBottom w:val="0"/>
          <w:divBdr>
            <w:top w:val="none" w:sz="0" w:space="0" w:color="auto"/>
            <w:left w:val="none" w:sz="0" w:space="0" w:color="auto"/>
            <w:bottom w:val="none" w:sz="0" w:space="0" w:color="auto"/>
            <w:right w:val="none" w:sz="0" w:space="0" w:color="auto"/>
          </w:divBdr>
        </w:div>
        <w:div w:id="2086604415">
          <w:marLeft w:val="640"/>
          <w:marRight w:val="0"/>
          <w:marTop w:val="0"/>
          <w:marBottom w:val="0"/>
          <w:divBdr>
            <w:top w:val="none" w:sz="0" w:space="0" w:color="auto"/>
            <w:left w:val="none" w:sz="0" w:space="0" w:color="auto"/>
            <w:bottom w:val="none" w:sz="0" w:space="0" w:color="auto"/>
            <w:right w:val="none" w:sz="0" w:space="0" w:color="auto"/>
          </w:divBdr>
        </w:div>
        <w:div w:id="456218545">
          <w:marLeft w:val="640"/>
          <w:marRight w:val="0"/>
          <w:marTop w:val="0"/>
          <w:marBottom w:val="0"/>
          <w:divBdr>
            <w:top w:val="none" w:sz="0" w:space="0" w:color="auto"/>
            <w:left w:val="none" w:sz="0" w:space="0" w:color="auto"/>
            <w:bottom w:val="none" w:sz="0" w:space="0" w:color="auto"/>
            <w:right w:val="none" w:sz="0" w:space="0" w:color="auto"/>
          </w:divBdr>
        </w:div>
        <w:div w:id="455106870">
          <w:marLeft w:val="640"/>
          <w:marRight w:val="0"/>
          <w:marTop w:val="0"/>
          <w:marBottom w:val="0"/>
          <w:divBdr>
            <w:top w:val="none" w:sz="0" w:space="0" w:color="auto"/>
            <w:left w:val="none" w:sz="0" w:space="0" w:color="auto"/>
            <w:bottom w:val="none" w:sz="0" w:space="0" w:color="auto"/>
            <w:right w:val="none" w:sz="0" w:space="0" w:color="auto"/>
          </w:divBdr>
        </w:div>
        <w:div w:id="433407295">
          <w:marLeft w:val="640"/>
          <w:marRight w:val="0"/>
          <w:marTop w:val="0"/>
          <w:marBottom w:val="0"/>
          <w:divBdr>
            <w:top w:val="none" w:sz="0" w:space="0" w:color="auto"/>
            <w:left w:val="none" w:sz="0" w:space="0" w:color="auto"/>
            <w:bottom w:val="none" w:sz="0" w:space="0" w:color="auto"/>
            <w:right w:val="none" w:sz="0" w:space="0" w:color="auto"/>
          </w:divBdr>
        </w:div>
        <w:div w:id="454257036">
          <w:marLeft w:val="640"/>
          <w:marRight w:val="0"/>
          <w:marTop w:val="0"/>
          <w:marBottom w:val="0"/>
          <w:divBdr>
            <w:top w:val="none" w:sz="0" w:space="0" w:color="auto"/>
            <w:left w:val="none" w:sz="0" w:space="0" w:color="auto"/>
            <w:bottom w:val="none" w:sz="0" w:space="0" w:color="auto"/>
            <w:right w:val="none" w:sz="0" w:space="0" w:color="auto"/>
          </w:divBdr>
        </w:div>
        <w:div w:id="287321116">
          <w:marLeft w:val="640"/>
          <w:marRight w:val="0"/>
          <w:marTop w:val="0"/>
          <w:marBottom w:val="0"/>
          <w:divBdr>
            <w:top w:val="none" w:sz="0" w:space="0" w:color="auto"/>
            <w:left w:val="none" w:sz="0" w:space="0" w:color="auto"/>
            <w:bottom w:val="none" w:sz="0" w:space="0" w:color="auto"/>
            <w:right w:val="none" w:sz="0" w:space="0" w:color="auto"/>
          </w:divBdr>
        </w:div>
        <w:div w:id="420834897">
          <w:marLeft w:val="640"/>
          <w:marRight w:val="0"/>
          <w:marTop w:val="0"/>
          <w:marBottom w:val="0"/>
          <w:divBdr>
            <w:top w:val="none" w:sz="0" w:space="0" w:color="auto"/>
            <w:left w:val="none" w:sz="0" w:space="0" w:color="auto"/>
            <w:bottom w:val="none" w:sz="0" w:space="0" w:color="auto"/>
            <w:right w:val="none" w:sz="0" w:space="0" w:color="auto"/>
          </w:divBdr>
        </w:div>
        <w:div w:id="1795365295">
          <w:marLeft w:val="640"/>
          <w:marRight w:val="0"/>
          <w:marTop w:val="0"/>
          <w:marBottom w:val="0"/>
          <w:divBdr>
            <w:top w:val="none" w:sz="0" w:space="0" w:color="auto"/>
            <w:left w:val="none" w:sz="0" w:space="0" w:color="auto"/>
            <w:bottom w:val="none" w:sz="0" w:space="0" w:color="auto"/>
            <w:right w:val="none" w:sz="0" w:space="0" w:color="auto"/>
          </w:divBdr>
        </w:div>
        <w:div w:id="1024794156">
          <w:marLeft w:val="640"/>
          <w:marRight w:val="0"/>
          <w:marTop w:val="0"/>
          <w:marBottom w:val="0"/>
          <w:divBdr>
            <w:top w:val="none" w:sz="0" w:space="0" w:color="auto"/>
            <w:left w:val="none" w:sz="0" w:space="0" w:color="auto"/>
            <w:bottom w:val="none" w:sz="0" w:space="0" w:color="auto"/>
            <w:right w:val="none" w:sz="0" w:space="0" w:color="auto"/>
          </w:divBdr>
        </w:div>
        <w:div w:id="1284264187">
          <w:marLeft w:val="640"/>
          <w:marRight w:val="0"/>
          <w:marTop w:val="0"/>
          <w:marBottom w:val="0"/>
          <w:divBdr>
            <w:top w:val="none" w:sz="0" w:space="0" w:color="auto"/>
            <w:left w:val="none" w:sz="0" w:space="0" w:color="auto"/>
            <w:bottom w:val="none" w:sz="0" w:space="0" w:color="auto"/>
            <w:right w:val="none" w:sz="0" w:space="0" w:color="auto"/>
          </w:divBdr>
        </w:div>
        <w:div w:id="717976797">
          <w:marLeft w:val="640"/>
          <w:marRight w:val="0"/>
          <w:marTop w:val="0"/>
          <w:marBottom w:val="0"/>
          <w:divBdr>
            <w:top w:val="none" w:sz="0" w:space="0" w:color="auto"/>
            <w:left w:val="none" w:sz="0" w:space="0" w:color="auto"/>
            <w:bottom w:val="none" w:sz="0" w:space="0" w:color="auto"/>
            <w:right w:val="none" w:sz="0" w:space="0" w:color="auto"/>
          </w:divBdr>
        </w:div>
        <w:div w:id="1282415097">
          <w:marLeft w:val="640"/>
          <w:marRight w:val="0"/>
          <w:marTop w:val="0"/>
          <w:marBottom w:val="0"/>
          <w:divBdr>
            <w:top w:val="none" w:sz="0" w:space="0" w:color="auto"/>
            <w:left w:val="none" w:sz="0" w:space="0" w:color="auto"/>
            <w:bottom w:val="none" w:sz="0" w:space="0" w:color="auto"/>
            <w:right w:val="none" w:sz="0" w:space="0" w:color="auto"/>
          </w:divBdr>
        </w:div>
        <w:div w:id="2078244763">
          <w:marLeft w:val="640"/>
          <w:marRight w:val="0"/>
          <w:marTop w:val="0"/>
          <w:marBottom w:val="0"/>
          <w:divBdr>
            <w:top w:val="none" w:sz="0" w:space="0" w:color="auto"/>
            <w:left w:val="none" w:sz="0" w:space="0" w:color="auto"/>
            <w:bottom w:val="none" w:sz="0" w:space="0" w:color="auto"/>
            <w:right w:val="none" w:sz="0" w:space="0" w:color="auto"/>
          </w:divBdr>
        </w:div>
        <w:div w:id="18362931">
          <w:marLeft w:val="640"/>
          <w:marRight w:val="0"/>
          <w:marTop w:val="0"/>
          <w:marBottom w:val="0"/>
          <w:divBdr>
            <w:top w:val="none" w:sz="0" w:space="0" w:color="auto"/>
            <w:left w:val="none" w:sz="0" w:space="0" w:color="auto"/>
            <w:bottom w:val="none" w:sz="0" w:space="0" w:color="auto"/>
            <w:right w:val="none" w:sz="0" w:space="0" w:color="auto"/>
          </w:divBdr>
        </w:div>
        <w:div w:id="1906642631">
          <w:marLeft w:val="640"/>
          <w:marRight w:val="0"/>
          <w:marTop w:val="0"/>
          <w:marBottom w:val="0"/>
          <w:divBdr>
            <w:top w:val="none" w:sz="0" w:space="0" w:color="auto"/>
            <w:left w:val="none" w:sz="0" w:space="0" w:color="auto"/>
            <w:bottom w:val="none" w:sz="0" w:space="0" w:color="auto"/>
            <w:right w:val="none" w:sz="0" w:space="0" w:color="auto"/>
          </w:divBdr>
        </w:div>
        <w:div w:id="1578589174">
          <w:marLeft w:val="640"/>
          <w:marRight w:val="0"/>
          <w:marTop w:val="0"/>
          <w:marBottom w:val="0"/>
          <w:divBdr>
            <w:top w:val="none" w:sz="0" w:space="0" w:color="auto"/>
            <w:left w:val="none" w:sz="0" w:space="0" w:color="auto"/>
            <w:bottom w:val="none" w:sz="0" w:space="0" w:color="auto"/>
            <w:right w:val="none" w:sz="0" w:space="0" w:color="auto"/>
          </w:divBdr>
        </w:div>
        <w:div w:id="671419603">
          <w:marLeft w:val="640"/>
          <w:marRight w:val="0"/>
          <w:marTop w:val="0"/>
          <w:marBottom w:val="0"/>
          <w:divBdr>
            <w:top w:val="none" w:sz="0" w:space="0" w:color="auto"/>
            <w:left w:val="none" w:sz="0" w:space="0" w:color="auto"/>
            <w:bottom w:val="none" w:sz="0" w:space="0" w:color="auto"/>
            <w:right w:val="none" w:sz="0" w:space="0" w:color="auto"/>
          </w:divBdr>
        </w:div>
        <w:div w:id="939486030">
          <w:marLeft w:val="640"/>
          <w:marRight w:val="0"/>
          <w:marTop w:val="0"/>
          <w:marBottom w:val="0"/>
          <w:divBdr>
            <w:top w:val="none" w:sz="0" w:space="0" w:color="auto"/>
            <w:left w:val="none" w:sz="0" w:space="0" w:color="auto"/>
            <w:bottom w:val="none" w:sz="0" w:space="0" w:color="auto"/>
            <w:right w:val="none" w:sz="0" w:space="0" w:color="auto"/>
          </w:divBdr>
        </w:div>
        <w:div w:id="717512909">
          <w:marLeft w:val="640"/>
          <w:marRight w:val="0"/>
          <w:marTop w:val="0"/>
          <w:marBottom w:val="0"/>
          <w:divBdr>
            <w:top w:val="none" w:sz="0" w:space="0" w:color="auto"/>
            <w:left w:val="none" w:sz="0" w:space="0" w:color="auto"/>
            <w:bottom w:val="none" w:sz="0" w:space="0" w:color="auto"/>
            <w:right w:val="none" w:sz="0" w:space="0" w:color="auto"/>
          </w:divBdr>
        </w:div>
        <w:div w:id="1587885537">
          <w:marLeft w:val="640"/>
          <w:marRight w:val="0"/>
          <w:marTop w:val="0"/>
          <w:marBottom w:val="0"/>
          <w:divBdr>
            <w:top w:val="none" w:sz="0" w:space="0" w:color="auto"/>
            <w:left w:val="none" w:sz="0" w:space="0" w:color="auto"/>
            <w:bottom w:val="none" w:sz="0" w:space="0" w:color="auto"/>
            <w:right w:val="none" w:sz="0" w:space="0" w:color="auto"/>
          </w:divBdr>
        </w:div>
        <w:div w:id="1962418704">
          <w:marLeft w:val="640"/>
          <w:marRight w:val="0"/>
          <w:marTop w:val="0"/>
          <w:marBottom w:val="0"/>
          <w:divBdr>
            <w:top w:val="none" w:sz="0" w:space="0" w:color="auto"/>
            <w:left w:val="none" w:sz="0" w:space="0" w:color="auto"/>
            <w:bottom w:val="none" w:sz="0" w:space="0" w:color="auto"/>
            <w:right w:val="none" w:sz="0" w:space="0" w:color="auto"/>
          </w:divBdr>
        </w:div>
        <w:div w:id="228543204">
          <w:marLeft w:val="640"/>
          <w:marRight w:val="0"/>
          <w:marTop w:val="0"/>
          <w:marBottom w:val="0"/>
          <w:divBdr>
            <w:top w:val="none" w:sz="0" w:space="0" w:color="auto"/>
            <w:left w:val="none" w:sz="0" w:space="0" w:color="auto"/>
            <w:bottom w:val="none" w:sz="0" w:space="0" w:color="auto"/>
            <w:right w:val="none" w:sz="0" w:space="0" w:color="auto"/>
          </w:divBdr>
        </w:div>
        <w:div w:id="1892810786">
          <w:marLeft w:val="640"/>
          <w:marRight w:val="0"/>
          <w:marTop w:val="0"/>
          <w:marBottom w:val="0"/>
          <w:divBdr>
            <w:top w:val="none" w:sz="0" w:space="0" w:color="auto"/>
            <w:left w:val="none" w:sz="0" w:space="0" w:color="auto"/>
            <w:bottom w:val="none" w:sz="0" w:space="0" w:color="auto"/>
            <w:right w:val="none" w:sz="0" w:space="0" w:color="auto"/>
          </w:divBdr>
        </w:div>
        <w:div w:id="624389507">
          <w:marLeft w:val="640"/>
          <w:marRight w:val="0"/>
          <w:marTop w:val="0"/>
          <w:marBottom w:val="0"/>
          <w:divBdr>
            <w:top w:val="none" w:sz="0" w:space="0" w:color="auto"/>
            <w:left w:val="none" w:sz="0" w:space="0" w:color="auto"/>
            <w:bottom w:val="none" w:sz="0" w:space="0" w:color="auto"/>
            <w:right w:val="none" w:sz="0" w:space="0" w:color="auto"/>
          </w:divBdr>
        </w:div>
        <w:div w:id="88351746">
          <w:marLeft w:val="640"/>
          <w:marRight w:val="0"/>
          <w:marTop w:val="0"/>
          <w:marBottom w:val="0"/>
          <w:divBdr>
            <w:top w:val="none" w:sz="0" w:space="0" w:color="auto"/>
            <w:left w:val="none" w:sz="0" w:space="0" w:color="auto"/>
            <w:bottom w:val="none" w:sz="0" w:space="0" w:color="auto"/>
            <w:right w:val="none" w:sz="0" w:space="0" w:color="auto"/>
          </w:divBdr>
        </w:div>
        <w:div w:id="1365212777">
          <w:marLeft w:val="640"/>
          <w:marRight w:val="0"/>
          <w:marTop w:val="0"/>
          <w:marBottom w:val="0"/>
          <w:divBdr>
            <w:top w:val="none" w:sz="0" w:space="0" w:color="auto"/>
            <w:left w:val="none" w:sz="0" w:space="0" w:color="auto"/>
            <w:bottom w:val="none" w:sz="0" w:space="0" w:color="auto"/>
            <w:right w:val="none" w:sz="0" w:space="0" w:color="auto"/>
          </w:divBdr>
        </w:div>
        <w:div w:id="1287542803">
          <w:marLeft w:val="640"/>
          <w:marRight w:val="0"/>
          <w:marTop w:val="0"/>
          <w:marBottom w:val="0"/>
          <w:divBdr>
            <w:top w:val="none" w:sz="0" w:space="0" w:color="auto"/>
            <w:left w:val="none" w:sz="0" w:space="0" w:color="auto"/>
            <w:bottom w:val="none" w:sz="0" w:space="0" w:color="auto"/>
            <w:right w:val="none" w:sz="0" w:space="0" w:color="auto"/>
          </w:divBdr>
        </w:div>
        <w:div w:id="1436244813">
          <w:marLeft w:val="640"/>
          <w:marRight w:val="0"/>
          <w:marTop w:val="0"/>
          <w:marBottom w:val="0"/>
          <w:divBdr>
            <w:top w:val="none" w:sz="0" w:space="0" w:color="auto"/>
            <w:left w:val="none" w:sz="0" w:space="0" w:color="auto"/>
            <w:bottom w:val="none" w:sz="0" w:space="0" w:color="auto"/>
            <w:right w:val="none" w:sz="0" w:space="0" w:color="auto"/>
          </w:divBdr>
        </w:div>
        <w:div w:id="1767580062">
          <w:marLeft w:val="640"/>
          <w:marRight w:val="0"/>
          <w:marTop w:val="0"/>
          <w:marBottom w:val="0"/>
          <w:divBdr>
            <w:top w:val="none" w:sz="0" w:space="0" w:color="auto"/>
            <w:left w:val="none" w:sz="0" w:space="0" w:color="auto"/>
            <w:bottom w:val="none" w:sz="0" w:space="0" w:color="auto"/>
            <w:right w:val="none" w:sz="0" w:space="0" w:color="auto"/>
          </w:divBdr>
        </w:div>
        <w:div w:id="335889447">
          <w:marLeft w:val="640"/>
          <w:marRight w:val="0"/>
          <w:marTop w:val="0"/>
          <w:marBottom w:val="0"/>
          <w:divBdr>
            <w:top w:val="none" w:sz="0" w:space="0" w:color="auto"/>
            <w:left w:val="none" w:sz="0" w:space="0" w:color="auto"/>
            <w:bottom w:val="none" w:sz="0" w:space="0" w:color="auto"/>
            <w:right w:val="none" w:sz="0" w:space="0" w:color="auto"/>
          </w:divBdr>
        </w:div>
        <w:div w:id="497231642">
          <w:marLeft w:val="640"/>
          <w:marRight w:val="0"/>
          <w:marTop w:val="0"/>
          <w:marBottom w:val="0"/>
          <w:divBdr>
            <w:top w:val="none" w:sz="0" w:space="0" w:color="auto"/>
            <w:left w:val="none" w:sz="0" w:space="0" w:color="auto"/>
            <w:bottom w:val="none" w:sz="0" w:space="0" w:color="auto"/>
            <w:right w:val="none" w:sz="0" w:space="0" w:color="auto"/>
          </w:divBdr>
        </w:div>
        <w:div w:id="49230917">
          <w:marLeft w:val="640"/>
          <w:marRight w:val="0"/>
          <w:marTop w:val="0"/>
          <w:marBottom w:val="0"/>
          <w:divBdr>
            <w:top w:val="none" w:sz="0" w:space="0" w:color="auto"/>
            <w:left w:val="none" w:sz="0" w:space="0" w:color="auto"/>
            <w:bottom w:val="none" w:sz="0" w:space="0" w:color="auto"/>
            <w:right w:val="none" w:sz="0" w:space="0" w:color="auto"/>
          </w:divBdr>
        </w:div>
        <w:div w:id="20593987">
          <w:marLeft w:val="640"/>
          <w:marRight w:val="0"/>
          <w:marTop w:val="0"/>
          <w:marBottom w:val="0"/>
          <w:divBdr>
            <w:top w:val="none" w:sz="0" w:space="0" w:color="auto"/>
            <w:left w:val="none" w:sz="0" w:space="0" w:color="auto"/>
            <w:bottom w:val="none" w:sz="0" w:space="0" w:color="auto"/>
            <w:right w:val="none" w:sz="0" w:space="0" w:color="auto"/>
          </w:divBdr>
        </w:div>
        <w:div w:id="1291089532">
          <w:marLeft w:val="640"/>
          <w:marRight w:val="0"/>
          <w:marTop w:val="0"/>
          <w:marBottom w:val="0"/>
          <w:divBdr>
            <w:top w:val="none" w:sz="0" w:space="0" w:color="auto"/>
            <w:left w:val="none" w:sz="0" w:space="0" w:color="auto"/>
            <w:bottom w:val="none" w:sz="0" w:space="0" w:color="auto"/>
            <w:right w:val="none" w:sz="0" w:space="0" w:color="auto"/>
          </w:divBdr>
        </w:div>
        <w:div w:id="1162745690">
          <w:marLeft w:val="640"/>
          <w:marRight w:val="0"/>
          <w:marTop w:val="0"/>
          <w:marBottom w:val="0"/>
          <w:divBdr>
            <w:top w:val="none" w:sz="0" w:space="0" w:color="auto"/>
            <w:left w:val="none" w:sz="0" w:space="0" w:color="auto"/>
            <w:bottom w:val="none" w:sz="0" w:space="0" w:color="auto"/>
            <w:right w:val="none" w:sz="0" w:space="0" w:color="auto"/>
          </w:divBdr>
        </w:div>
        <w:div w:id="409280090">
          <w:marLeft w:val="640"/>
          <w:marRight w:val="0"/>
          <w:marTop w:val="0"/>
          <w:marBottom w:val="0"/>
          <w:divBdr>
            <w:top w:val="none" w:sz="0" w:space="0" w:color="auto"/>
            <w:left w:val="none" w:sz="0" w:space="0" w:color="auto"/>
            <w:bottom w:val="none" w:sz="0" w:space="0" w:color="auto"/>
            <w:right w:val="none" w:sz="0" w:space="0" w:color="auto"/>
          </w:divBdr>
        </w:div>
        <w:div w:id="1802110854">
          <w:marLeft w:val="640"/>
          <w:marRight w:val="0"/>
          <w:marTop w:val="0"/>
          <w:marBottom w:val="0"/>
          <w:divBdr>
            <w:top w:val="none" w:sz="0" w:space="0" w:color="auto"/>
            <w:left w:val="none" w:sz="0" w:space="0" w:color="auto"/>
            <w:bottom w:val="none" w:sz="0" w:space="0" w:color="auto"/>
            <w:right w:val="none" w:sz="0" w:space="0" w:color="auto"/>
          </w:divBdr>
        </w:div>
        <w:div w:id="357049626">
          <w:marLeft w:val="640"/>
          <w:marRight w:val="0"/>
          <w:marTop w:val="0"/>
          <w:marBottom w:val="0"/>
          <w:divBdr>
            <w:top w:val="none" w:sz="0" w:space="0" w:color="auto"/>
            <w:left w:val="none" w:sz="0" w:space="0" w:color="auto"/>
            <w:bottom w:val="none" w:sz="0" w:space="0" w:color="auto"/>
            <w:right w:val="none" w:sz="0" w:space="0" w:color="auto"/>
          </w:divBdr>
        </w:div>
        <w:div w:id="544371716">
          <w:marLeft w:val="640"/>
          <w:marRight w:val="0"/>
          <w:marTop w:val="0"/>
          <w:marBottom w:val="0"/>
          <w:divBdr>
            <w:top w:val="none" w:sz="0" w:space="0" w:color="auto"/>
            <w:left w:val="none" w:sz="0" w:space="0" w:color="auto"/>
            <w:bottom w:val="none" w:sz="0" w:space="0" w:color="auto"/>
            <w:right w:val="none" w:sz="0" w:space="0" w:color="auto"/>
          </w:divBdr>
        </w:div>
        <w:div w:id="1091775499">
          <w:marLeft w:val="640"/>
          <w:marRight w:val="0"/>
          <w:marTop w:val="0"/>
          <w:marBottom w:val="0"/>
          <w:divBdr>
            <w:top w:val="none" w:sz="0" w:space="0" w:color="auto"/>
            <w:left w:val="none" w:sz="0" w:space="0" w:color="auto"/>
            <w:bottom w:val="none" w:sz="0" w:space="0" w:color="auto"/>
            <w:right w:val="none" w:sz="0" w:space="0" w:color="auto"/>
          </w:divBdr>
        </w:div>
        <w:div w:id="1095705858">
          <w:marLeft w:val="640"/>
          <w:marRight w:val="0"/>
          <w:marTop w:val="0"/>
          <w:marBottom w:val="0"/>
          <w:divBdr>
            <w:top w:val="none" w:sz="0" w:space="0" w:color="auto"/>
            <w:left w:val="none" w:sz="0" w:space="0" w:color="auto"/>
            <w:bottom w:val="none" w:sz="0" w:space="0" w:color="auto"/>
            <w:right w:val="none" w:sz="0" w:space="0" w:color="auto"/>
          </w:divBdr>
        </w:div>
        <w:div w:id="115178394">
          <w:marLeft w:val="640"/>
          <w:marRight w:val="0"/>
          <w:marTop w:val="0"/>
          <w:marBottom w:val="0"/>
          <w:divBdr>
            <w:top w:val="none" w:sz="0" w:space="0" w:color="auto"/>
            <w:left w:val="none" w:sz="0" w:space="0" w:color="auto"/>
            <w:bottom w:val="none" w:sz="0" w:space="0" w:color="auto"/>
            <w:right w:val="none" w:sz="0" w:space="0" w:color="auto"/>
          </w:divBdr>
        </w:div>
        <w:div w:id="1556043490">
          <w:marLeft w:val="640"/>
          <w:marRight w:val="0"/>
          <w:marTop w:val="0"/>
          <w:marBottom w:val="0"/>
          <w:divBdr>
            <w:top w:val="none" w:sz="0" w:space="0" w:color="auto"/>
            <w:left w:val="none" w:sz="0" w:space="0" w:color="auto"/>
            <w:bottom w:val="none" w:sz="0" w:space="0" w:color="auto"/>
            <w:right w:val="none" w:sz="0" w:space="0" w:color="auto"/>
          </w:divBdr>
        </w:div>
        <w:div w:id="455877812">
          <w:marLeft w:val="640"/>
          <w:marRight w:val="0"/>
          <w:marTop w:val="0"/>
          <w:marBottom w:val="0"/>
          <w:divBdr>
            <w:top w:val="none" w:sz="0" w:space="0" w:color="auto"/>
            <w:left w:val="none" w:sz="0" w:space="0" w:color="auto"/>
            <w:bottom w:val="none" w:sz="0" w:space="0" w:color="auto"/>
            <w:right w:val="none" w:sz="0" w:space="0" w:color="auto"/>
          </w:divBdr>
        </w:div>
        <w:div w:id="38820674">
          <w:marLeft w:val="640"/>
          <w:marRight w:val="0"/>
          <w:marTop w:val="0"/>
          <w:marBottom w:val="0"/>
          <w:divBdr>
            <w:top w:val="none" w:sz="0" w:space="0" w:color="auto"/>
            <w:left w:val="none" w:sz="0" w:space="0" w:color="auto"/>
            <w:bottom w:val="none" w:sz="0" w:space="0" w:color="auto"/>
            <w:right w:val="none" w:sz="0" w:space="0" w:color="auto"/>
          </w:divBdr>
        </w:div>
        <w:div w:id="806312312">
          <w:marLeft w:val="640"/>
          <w:marRight w:val="0"/>
          <w:marTop w:val="0"/>
          <w:marBottom w:val="0"/>
          <w:divBdr>
            <w:top w:val="none" w:sz="0" w:space="0" w:color="auto"/>
            <w:left w:val="none" w:sz="0" w:space="0" w:color="auto"/>
            <w:bottom w:val="none" w:sz="0" w:space="0" w:color="auto"/>
            <w:right w:val="none" w:sz="0" w:space="0" w:color="auto"/>
          </w:divBdr>
        </w:div>
        <w:div w:id="837695294">
          <w:marLeft w:val="640"/>
          <w:marRight w:val="0"/>
          <w:marTop w:val="0"/>
          <w:marBottom w:val="0"/>
          <w:divBdr>
            <w:top w:val="none" w:sz="0" w:space="0" w:color="auto"/>
            <w:left w:val="none" w:sz="0" w:space="0" w:color="auto"/>
            <w:bottom w:val="none" w:sz="0" w:space="0" w:color="auto"/>
            <w:right w:val="none" w:sz="0" w:space="0" w:color="auto"/>
          </w:divBdr>
        </w:div>
        <w:div w:id="1531912488">
          <w:marLeft w:val="640"/>
          <w:marRight w:val="0"/>
          <w:marTop w:val="0"/>
          <w:marBottom w:val="0"/>
          <w:divBdr>
            <w:top w:val="none" w:sz="0" w:space="0" w:color="auto"/>
            <w:left w:val="none" w:sz="0" w:space="0" w:color="auto"/>
            <w:bottom w:val="none" w:sz="0" w:space="0" w:color="auto"/>
            <w:right w:val="none" w:sz="0" w:space="0" w:color="auto"/>
          </w:divBdr>
        </w:div>
        <w:div w:id="2141727537">
          <w:marLeft w:val="640"/>
          <w:marRight w:val="0"/>
          <w:marTop w:val="0"/>
          <w:marBottom w:val="0"/>
          <w:divBdr>
            <w:top w:val="none" w:sz="0" w:space="0" w:color="auto"/>
            <w:left w:val="none" w:sz="0" w:space="0" w:color="auto"/>
            <w:bottom w:val="none" w:sz="0" w:space="0" w:color="auto"/>
            <w:right w:val="none" w:sz="0" w:space="0" w:color="auto"/>
          </w:divBdr>
        </w:div>
        <w:div w:id="2130582711">
          <w:marLeft w:val="640"/>
          <w:marRight w:val="0"/>
          <w:marTop w:val="0"/>
          <w:marBottom w:val="0"/>
          <w:divBdr>
            <w:top w:val="none" w:sz="0" w:space="0" w:color="auto"/>
            <w:left w:val="none" w:sz="0" w:space="0" w:color="auto"/>
            <w:bottom w:val="none" w:sz="0" w:space="0" w:color="auto"/>
            <w:right w:val="none" w:sz="0" w:space="0" w:color="auto"/>
          </w:divBdr>
        </w:div>
        <w:div w:id="863205772">
          <w:marLeft w:val="640"/>
          <w:marRight w:val="0"/>
          <w:marTop w:val="0"/>
          <w:marBottom w:val="0"/>
          <w:divBdr>
            <w:top w:val="none" w:sz="0" w:space="0" w:color="auto"/>
            <w:left w:val="none" w:sz="0" w:space="0" w:color="auto"/>
            <w:bottom w:val="none" w:sz="0" w:space="0" w:color="auto"/>
            <w:right w:val="none" w:sz="0" w:space="0" w:color="auto"/>
          </w:divBdr>
        </w:div>
        <w:div w:id="1283683649">
          <w:marLeft w:val="640"/>
          <w:marRight w:val="0"/>
          <w:marTop w:val="0"/>
          <w:marBottom w:val="0"/>
          <w:divBdr>
            <w:top w:val="none" w:sz="0" w:space="0" w:color="auto"/>
            <w:left w:val="none" w:sz="0" w:space="0" w:color="auto"/>
            <w:bottom w:val="none" w:sz="0" w:space="0" w:color="auto"/>
            <w:right w:val="none" w:sz="0" w:space="0" w:color="auto"/>
          </w:divBdr>
        </w:div>
        <w:div w:id="1143156320">
          <w:marLeft w:val="640"/>
          <w:marRight w:val="0"/>
          <w:marTop w:val="0"/>
          <w:marBottom w:val="0"/>
          <w:divBdr>
            <w:top w:val="none" w:sz="0" w:space="0" w:color="auto"/>
            <w:left w:val="none" w:sz="0" w:space="0" w:color="auto"/>
            <w:bottom w:val="none" w:sz="0" w:space="0" w:color="auto"/>
            <w:right w:val="none" w:sz="0" w:space="0" w:color="auto"/>
          </w:divBdr>
        </w:div>
        <w:div w:id="2012639484">
          <w:marLeft w:val="640"/>
          <w:marRight w:val="0"/>
          <w:marTop w:val="0"/>
          <w:marBottom w:val="0"/>
          <w:divBdr>
            <w:top w:val="none" w:sz="0" w:space="0" w:color="auto"/>
            <w:left w:val="none" w:sz="0" w:space="0" w:color="auto"/>
            <w:bottom w:val="none" w:sz="0" w:space="0" w:color="auto"/>
            <w:right w:val="none" w:sz="0" w:space="0" w:color="auto"/>
          </w:divBdr>
        </w:div>
        <w:div w:id="1365328878">
          <w:marLeft w:val="640"/>
          <w:marRight w:val="0"/>
          <w:marTop w:val="0"/>
          <w:marBottom w:val="0"/>
          <w:divBdr>
            <w:top w:val="none" w:sz="0" w:space="0" w:color="auto"/>
            <w:left w:val="none" w:sz="0" w:space="0" w:color="auto"/>
            <w:bottom w:val="none" w:sz="0" w:space="0" w:color="auto"/>
            <w:right w:val="none" w:sz="0" w:space="0" w:color="auto"/>
          </w:divBdr>
        </w:div>
        <w:div w:id="1715545145">
          <w:marLeft w:val="640"/>
          <w:marRight w:val="0"/>
          <w:marTop w:val="0"/>
          <w:marBottom w:val="0"/>
          <w:divBdr>
            <w:top w:val="none" w:sz="0" w:space="0" w:color="auto"/>
            <w:left w:val="none" w:sz="0" w:space="0" w:color="auto"/>
            <w:bottom w:val="none" w:sz="0" w:space="0" w:color="auto"/>
            <w:right w:val="none" w:sz="0" w:space="0" w:color="auto"/>
          </w:divBdr>
        </w:div>
        <w:div w:id="474489637">
          <w:marLeft w:val="640"/>
          <w:marRight w:val="0"/>
          <w:marTop w:val="0"/>
          <w:marBottom w:val="0"/>
          <w:divBdr>
            <w:top w:val="none" w:sz="0" w:space="0" w:color="auto"/>
            <w:left w:val="none" w:sz="0" w:space="0" w:color="auto"/>
            <w:bottom w:val="none" w:sz="0" w:space="0" w:color="auto"/>
            <w:right w:val="none" w:sz="0" w:space="0" w:color="auto"/>
          </w:divBdr>
        </w:div>
        <w:div w:id="246965216">
          <w:marLeft w:val="640"/>
          <w:marRight w:val="0"/>
          <w:marTop w:val="0"/>
          <w:marBottom w:val="0"/>
          <w:divBdr>
            <w:top w:val="none" w:sz="0" w:space="0" w:color="auto"/>
            <w:left w:val="none" w:sz="0" w:space="0" w:color="auto"/>
            <w:bottom w:val="none" w:sz="0" w:space="0" w:color="auto"/>
            <w:right w:val="none" w:sz="0" w:space="0" w:color="auto"/>
          </w:divBdr>
        </w:div>
      </w:divsChild>
    </w:div>
    <w:div w:id="669917348">
      <w:bodyDiv w:val="1"/>
      <w:marLeft w:val="0"/>
      <w:marRight w:val="0"/>
      <w:marTop w:val="0"/>
      <w:marBottom w:val="0"/>
      <w:divBdr>
        <w:top w:val="none" w:sz="0" w:space="0" w:color="auto"/>
        <w:left w:val="none" w:sz="0" w:space="0" w:color="auto"/>
        <w:bottom w:val="none" w:sz="0" w:space="0" w:color="auto"/>
        <w:right w:val="none" w:sz="0" w:space="0" w:color="auto"/>
      </w:divBdr>
    </w:div>
    <w:div w:id="687802074">
      <w:bodyDiv w:val="1"/>
      <w:marLeft w:val="0"/>
      <w:marRight w:val="0"/>
      <w:marTop w:val="0"/>
      <w:marBottom w:val="0"/>
      <w:divBdr>
        <w:top w:val="none" w:sz="0" w:space="0" w:color="auto"/>
        <w:left w:val="none" w:sz="0" w:space="0" w:color="auto"/>
        <w:bottom w:val="none" w:sz="0" w:space="0" w:color="auto"/>
        <w:right w:val="none" w:sz="0" w:space="0" w:color="auto"/>
      </w:divBdr>
      <w:divsChild>
        <w:div w:id="421729247">
          <w:marLeft w:val="480"/>
          <w:marRight w:val="0"/>
          <w:marTop w:val="0"/>
          <w:marBottom w:val="0"/>
          <w:divBdr>
            <w:top w:val="none" w:sz="0" w:space="0" w:color="auto"/>
            <w:left w:val="none" w:sz="0" w:space="0" w:color="auto"/>
            <w:bottom w:val="none" w:sz="0" w:space="0" w:color="auto"/>
            <w:right w:val="none" w:sz="0" w:space="0" w:color="auto"/>
          </w:divBdr>
        </w:div>
        <w:div w:id="929123609">
          <w:marLeft w:val="480"/>
          <w:marRight w:val="0"/>
          <w:marTop w:val="0"/>
          <w:marBottom w:val="0"/>
          <w:divBdr>
            <w:top w:val="none" w:sz="0" w:space="0" w:color="auto"/>
            <w:left w:val="none" w:sz="0" w:space="0" w:color="auto"/>
            <w:bottom w:val="none" w:sz="0" w:space="0" w:color="auto"/>
            <w:right w:val="none" w:sz="0" w:space="0" w:color="auto"/>
          </w:divBdr>
        </w:div>
        <w:div w:id="780029345">
          <w:marLeft w:val="480"/>
          <w:marRight w:val="0"/>
          <w:marTop w:val="0"/>
          <w:marBottom w:val="0"/>
          <w:divBdr>
            <w:top w:val="none" w:sz="0" w:space="0" w:color="auto"/>
            <w:left w:val="none" w:sz="0" w:space="0" w:color="auto"/>
            <w:bottom w:val="none" w:sz="0" w:space="0" w:color="auto"/>
            <w:right w:val="none" w:sz="0" w:space="0" w:color="auto"/>
          </w:divBdr>
        </w:div>
        <w:div w:id="2046326836">
          <w:marLeft w:val="480"/>
          <w:marRight w:val="0"/>
          <w:marTop w:val="0"/>
          <w:marBottom w:val="0"/>
          <w:divBdr>
            <w:top w:val="none" w:sz="0" w:space="0" w:color="auto"/>
            <w:left w:val="none" w:sz="0" w:space="0" w:color="auto"/>
            <w:bottom w:val="none" w:sz="0" w:space="0" w:color="auto"/>
            <w:right w:val="none" w:sz="0" w:space="0" w:color="auto"/>
          </w:divBdr>
        </w:div>
        <w:div w:id="1175924994">
          <w:marLeft w:val="480"/>
          <w:marRight w:val="0"/>
          <w:marTop w:val="0"/>
          <w:marBottom w:val="0"/>
          <w:divBdr>
            <w:top w:val="none" w:sz="0" w:space="0" w:color="auto"/>
            <w:left w:val="none" w:sz="0" w:space="0" w:color="auto"/>
            <w:bottom w:val="none" w:sz="0" w:space="0" w:color="auto"/>
            <w:right w:val="none" w:sz="0" w:space="0" w:color="auto"/>
          </w:divBdr>
        </w:div>
        <w:div w:id="2015915113">
          <w:marLeft w:val="480"/>
          <w:marRight w:val="0"/>
          <w:marTop w:val="0"/>
          <w:marBottom w:val="0"/>
          <w:divBdr>
            <w:top w:val="none" w:sz="0" w:space="0" w:color="auto"/>
            <w:left w:val="none" w:sz="0" w:space="0" w:color="auto"/>
            <w:bottom w:val="none" w:sz="0" w:space="0" w:color="auto"/>
            <w:right w:val="none" w:sz="0" w:space="0" w:color="auto"/>
          </w:divBdr>
        </w:div>
        <w:div w:id="1051300">
          <w:marLeft w:val="480"/>
          <w:marRight w:val="0"/>
          <w:marTop w:val="0"/>
          <w:marBottom w:val="0"/>
          <w:divBdr>
            <w:top w:val="none" w:sz="0" w:space="0" w:color="auto"/>
            <w:left w:val="none" w:sz="0" w:space="0" w:color="auto"/>
            <w:bottom w:val="none" w:sz="0" w:space="0" w:color="auto"/>
            <w:right w:val="none" w:sz="0" w:space="0" w:color="auto"/>
          </w:divBdr>
        </w:div>
        <w:div w:id="45184017">
          <w:marLeft w:val="480"/>
          <w:marRight w:val="0"/>
          <w:marTop w:val="0"/>
          <w:marBottom w:val="0"/>
          <w:divBdr>
            <w:top w:val="none" w:sz="0" w:space="0" w:color="auto"/>
            <w:left w:val="none" w:sz="0" w:space="0" w:color="auto"/>
            <w:bottom w:val="none" w:sz="0" w:space="0" w:color="auto"/>
            <w:right w:val="none" w:sz="0" w:space="0" w:color="auto"/>
          </w:divBdr>
        </w:div>
        <w:div w:id="950740522">
          <w:marLeft w:val="480"/>
          <w:marRight w:val="0"/>
          <w:marTop w:val="0"/>
          <w:marBottom w:val="0"/>
          <w:divBdr>
            <w:top w:val="none" w:sz="0" w:space="0" w:color="auto"/>
            <w:left w:val="none" w:sz="0" w:space="0" w:color="auto"/>
            <w:bottom w:val="none" w:sz="0" w:space="0" w:color="auto"/>
            <w:right w:val="none" w:sz="0" w:space="0" w:color="auto"/>
          </w:divBdr>
        </w:div>
        <w:div w:id="446701136">
          <w:marLeft w:val="480"/>
          <w:marRight w:val="0"/>
          <w:marTop w:val="0"/>
          <w:marBottom w:val="0"/>
          <w:divBdr>
            <w:top w:val="none" w:sz="0" w:space="0" w:color="auto"/>
            <w:left w:val="none" w:sz="0" w:space="0" w:color="auto"/>
            <w:bottom w:val="none" w:sz="0" w:space="0" w:color="auto"/>
            <w:right w:val="none" w:sz="0" w:space="0" w:color="auto"/>
          </w:divBdr>
        </w:div>
        <w:div w:id="1703630469">
          <w:marLeft w:val="480"/>
          <w:marRight w:val="0"/>
          <w:marTop w:val="0"/>
          <w:marBottom w:val="0"/>
          <w:divBdr>
            <w:top w:val="none" w:sz="0" w:space="0" w:color="auto"/>
            <w:left w:val="none" w:sz="0" w:space="0" w:color="auto"/>
            <w:bottom w:val="none" w:sz="0" w:space="0" w:color="auto"/>
            <w:right w:val="none" w:sz="0" w:space="0" w:color="auto"/>
          </w:divBdr>
        </w:div>
        <w:div w:id="2061978752">
          <w:marLeft w:val="480"/>
          <w:marRight w:val="0"/>
          <w:marTop w:val="0"/>
          <w:marBottom w:val="0"/>
          <w:divBdr>
            <w:top w:val="none" w:sz="0" w:space="0" w:color="auto"/>
            <w:left w:val="none" w:sz="0" w:space="0" w:color="auto"/>
            <w:bottom w:val="none" w:sz="0" w:space="0" w:color="auto"/>
            <w:right w:val="none" w:sz="0" w:space="0" w:color="auto"/>
          </w:divBdr>
        </w:div>
        <w:div w:id="1351683263">
          <w:marLeft w:val="480"/>
          <w:marRight w:val="0"/>
          <w:marTop w:val="0"/>
          <w:marBottom w:val="0"/>
          <w:divBdr>
            <w:top w:val="none" w:sz="0" w:space="0" w:color="auto"/>
            <w:left w:val="none" w:sz="0" w:space="0" w:color="auto"/>
            <w:bottom w:val="none" w:sz="0" w:space="0" w:color="auto"/>
            <w:right w:val="none" w:sz="0" w:space="0" w:color="auto"/>
          </w:divBdr>
        </w:div>
        <w:div w:id="1035425059">
          <w:marLeft w:val="480"/>
          <w:marRight w:val="0"/>
          <w:marTop w:val="0"/>
          <w:marBottom w:val="0"/>
          <w:divBdr>
            <w:top w:val="none" w:sz="0" w:space="0" w:color="auto"/>
            <w:left w:val="none" w:sz="0" w:space="0" w:color="auto"/>
            <w:bottom w:val="none" w:sz="0" w:space="0" w:color="auto"/>
            <w:right w:val="none" w:sz="0" w:space="0" w:color="auto"/>
          </w:divBdr>
        </w:div>
        <w:div w:id="1365518231">
          <w:marLeft w:val="480"/>
          <w:marRight w:val="0"/>
          <w:marTop w:val="0"/>
          <w:marBottom w:val="0"/>
          <w:divBdr>
            <w:top w:val="none" w:sz="0" w:space="0" w:color="auto"/>
            <w:left w:val="none" w:sz="0" w:space="0" w:color="auto"/>
            <w:bottom w:val="none" w:sz="0" w:space="0" w:color="auto"/>
            <w:right w:val="none" w:sz="0" w:space="0" w:color="auto"/>
          </w:divBdr>
        </w:div>
        <w:div w:id="777870736">
          <w:marLeft w:val="480"/>
          <w:marRight w:val="0"/>
          <w:marTop w:val="0"/>
          <w:marBottom w:val="0"/>
          <w:divBdr>
            <w:top w:val="none" w:sz="0" w:space="0" w:color="auto"/>
            <w:left w:val="none" w:sz="0" w:space="0" w:color="auto"/>
            <w:bottom w:val="none" w:sz="0" w:space="0" w:color="auto"/>
            <w:right w:val="none" w:sz="0" w:space="0" w:color="auto"/>
          </w:divBdr>
        </w:div>
        <w:div w:id="1466045353">
          <w:marLeft w:val="480"/>
          <w:marRight w:val="0"/>
          <w:marTop w:val="0"/>
          <w:marBottom w:val="0"/>
          <w:divBdr>
            <w:top w:val="none" w:sz="0" w:space="0" w:color="auto"/>
            <w:left w:val="none" w:sz="0" w:space="0" w:color="auto"/>
            <w:bottom w:val="none" w:sz="0" w:space="0" w:color="auto"/>
            <w:right w:val="none" w:sz="0" w:space="0" w:color="auto"/>
          </w:divBdr>
        </w:div>
        <w:div w:id="725682071">
          <w:marLeft w:val="480"/>
          <w:marRight w:val="0"/>
          <w:marTop w:val="0"/>
          <w:marBottom w:val="0"/>
          <w:divBdr>
            <w:top w:val="none" w:sz="0" w:space="0" w:color="auto"/>
            <w:left w:val="none" w:sz="0" w:space="0" w:color="auto"/>
            <w:bottom w:val="none" w:sz="0" w:space="0" w:color="auto"/>
            <w:right w:val="none" w:sz="0" w:space="0" w:color="auto"/>
          </w:divBdr>
        </w:div>
        <w:div w:id="509879066">
          <w:marLeft w:val="480"/>
          <w:marRight w:val="0"/>
          <w:marTop w:val="0"/>
          <w:marBottom w:val="0"/>
          <w:divBdr>
            <w:top w:val="none" w:sz="0" w:space="0" w:color="auto"/>
            <w:left w:val="none" w:sz="0" w:space="0" w:color="auto"/>
            <w:bottom w:val="none" w:sz="0" w:space="0" w:color="auto"/>
            <w:right w:val="none" w:sz="0" w:space="0" w:color="auto"/>
          </w:divBdr>
        </w:div>
        <w:div w:id="569076800">
          <w:marLeft w:val="480"/>
          <w:marRight w:val="0"/>
          <w:marTop w:val="0"/>
          <w:marBottom w:val="0"/>
          <w:divBdr>
            <w:top w:val="none" w:sz="0" w:space="0" w:color="auto"/>
            <w:left w:val="none" w:sz="0" w:space="0" w:color="auto"/>
            <w:bottom w:val="none" w:sz="0" w:space="0" w:color="auto"/>
            <w:right w:val="none" w:sz="0" w:space="0" w:color="auto"/>
          </w:divBdr>
        </w:div>
        <w:div w:id="1576819607">
          <w:marLeft w:val="480"/>
          <w:marRight w:val="0"/>
          <w:marTop w:val="0"/>
          <w:marBottom w:val="0"/>
          <w:divBdr>
            <w:top w:val="none" w:sz="0" w:space="0" w:color="auto"/>
            <w:left w:val="none" w:sz="0" w:space="0" w:color="auto"/>
            <w:bottom w:val="none" w:sz="0" w:space="0" w:color="auto"/>
            <w:right w:val="none" w:sz="0" w:space="0" w:color="auto"/>
          </w:divBdr>
        </w:div>
      </w:divsChild>
    </w:div>
    <w:div w:id="687877649">
      <w:bodyDiv w:val="1"/>
      <w:marLeft w:val="0"/>
      <w:marRight w:val="0"/>
      <w:marTop w:val="0"/>
      <w:marBottom w:val="0"/>
      <w:divBdr>
        <w:top w:val="none" w:sz="0" w:space="0" w:color="auto"/>
        <w:left w:val="none" w:sz="0" w:space="0" w:color="auto"/>
        <w:bottom w:val="none" w:sz="0" w:space="0" w:color="auto"/>
        <w:right w:val="none" w:sz="0" w:space="0" w:color="auto"/>
      </w:divBdr>
      <w:divsChild>
        <w:div w:id="219220104">
          <w:marLeft w:val="480"/>
          <w:marRight w:val="0"/>
          <w:marTop w:val="0"/>
          <w:marBottom w:val="0"/>
          <w:divBdr>
            <w:top w:val="none" w:sz="0" w:space="0" w:color="auto"/>
            <w:left w:val="none" w:sz="0" w:space="0" w:color="auto"/>
            <w:bottom w:val="none" w:sz="0" w:space="0" w:color="auto"/>
            <w:right w:val="none" w:sz="0" w:space="0" w:color="auto"/>
          </w:divBdr>
        </w:div>
        <w:div w:id="1054499960">
          <w:marLeft w:val="480"/>
          <w:marRight w:val="0"/>
          <w:marTop w:val="0"/>
          <w:marBottom w:val="0"/>
          <w:divBdr>
            <w:top w:val="none" w:sz="0" w:space="0" w:color="auto"/>
            <w:left w:val="none" w:sz="0" w:space="0" w:color="auto"/>
            <w:bottom w:val="none" w:sz="0" w:space="0" w:color="auto"/>
            <w:right w:val="none" w:sz="0" w:space="0" w:color="auto"/>
          </w:divBdr>
        </w:div>
        <w:div w:id="37945784">
          <w:marLeft w:val="480"/>
          <w:marRight w:val="0"/>
          <w:marTop w:val="0"/>
          <w:marBottom w:val="0"/>
          <w:divBdr>
            <w:top w:val="none" w:sz="0" w:space="0" w:color="auto"/>
            <w:left w:val="none" w:sz="0" w:space="0" w:color="auto"/>
            <w:bottom w:val="none" w:sz="0" w:space="0" w:color="auto"/>
            <w:right w:val="none" w:sz="0" w:space="0" w:color="auto"/>
          </w:divBdr>
        </w:div>
        <w:div w:id="1484662446">
          <w:marLeft w:val="480"/>
          <w:marRight w:val="0"/>
          <w:marTop w:val="0"/>
          <w:marBottom w:val="0"/>
          <w:divBdr>
            <w:top w:val="none" w:sz="0" w:space="0" w:color="auto"/>
            <w:left w:val="none" w:sz="0" w:space="0" w:color="auto"/>
            <w:bottom w:val="none" w:sz="0" w:space="0" w:color="auto"/>
            <w:right w:val="none" w:sz="0" w:space="0" w:color="auto"/>
          </w:divBdr>
        </w:div>
        <w:div w:id="622660697">
          <w:marLeft w:val="480"/>
          <w:marRight w:val="0"/>
          <w:marTop w:val="0"/>
          <w:marBottom w:val="0"/>
          <w:divBdr>
            <w:top w:val="none" w:sz="0" w:space="0" w:color="auto"/>
            <w:left w:val="none" w:sz="0" w:space="0" w:color="auto"/>
            <w:bottom w:val="none" w:sz="0" w:space="0" w:color="auto"/>
            <w:right w:val="none" w:sz="0" w:space="0" w:color="auto"/>
          </w:divBdr>
        </w:div>
        <w:div w:id="2142383979">
          <w:marLeft w:val="480"/>
          <w:marRight w:val="0"/>
          <w:marTop w:val="0"/>
          <w:marBottom w:val="0"/>
          <w:divBdr>
            <w:top w:val="none" w:sz="0" w:space="0" w:color="auto"/>
            <w:left w:val="none" w:sz="0" w:space="0" w:color="auto"/>
            <w:bottom w:val="none" w:sz="0" w:space="0" w:color="auto"/>
            <w:right w:val="none" w:sz="0" w:space="0" w:color="auto"/>
          </w:divBdr>
        </w:div>
        <w:div w:id="2033611286">
          <w:marLeft w:val="480"/>
          <w:marRight w:val="0"/>
          <w:marTop w:val="0"/>
          <w:marBottom w:val="0"/>
          <w:divBdr>
            <w:top w:val="none" w:sz="0" w:space="0" w:color="auto"/>
            <w:left w:val="none" w:sz="0" w:space="0" w:color="auto"/>
            <w:bottom w:val="none" w:sz="0" w:space="0" w:color="auto"/>
            <w:right w:val="none" w:sz="0" w:space="0" w:color="auto"/>
          </w:divBdr>
        </w:div>
        <w:div w:id="421679150">
          <w:marLeft w:val="480"/>
          <w:marRight w:val="0"/>
          <w:marTop w:val="0"/>
          <w:marBottom w:val="0"/>
          <w:divBdr>
            <w:top w:val="none" w:sz="0" w:space="0" w:color="auto"/>
            <w:left w:val="none" w:sz="0" w:space="0" w:color="auto"/>
            <w:bottom w:val="none" w:sz="0" w:space="0" w:color="auto"/>
            <w:right w:val="none" w:sz="0" w:space="0" w:color="auto"/>
          </w:divBdr>
        </w:div>
        <w:div w:id="609319831">
          <w:marLeft w:val="480"/>
          <w:marRight w:val="0"/>
          <w:marTop w:val="0"/>
          <w:marBottom w:val="0"/>
          <w:divBdr>
            <w:top w:val="none" w:sz="0" w:space="0" w:color="auto"/>
            <w:left w:val="none" w:sz="0" w:space="0" w:color="auto"/>
            <w:bottom w:val="none" w:sz="0" w:space="0" w:color="auto"/>
            <w:right w:val="none" w:sz="0" w:space="0" w:color="auto"/>
          </w:divBdr>
        </w:div>
        <w:div w:id="2115128387">
          <w:marLeft w:val="480"/>
          <w:marRight w:val="0"/>
          <w:marTop w:val="0"/>
          <w:marBottom w:val="0"/>
          <w:divBdr>
            <w:top w:val="none" w:sz="0" w:space="0" w:color="auto"/>
            <w:left w:val="none" w:sz="0" w:space="0" w:color="auto"/>
            <w:bottom w:val="none" w:sz="0" w:space="0" w:color="auto"/>
            <w:right w:val="none" w:sz="0" w:space="0" w:color="auto"/>
          </w:divBdr>
        </w:div>
        <w:div w:id="155999300">
          <w:marLeft w:val="480"/>
          <w:marRight w:val="0"/>
          <w:marTop w:val="0"/>
          <w:marBottom w:val="0"/>
          <w:divBdr>
            <w:top w:val="none" w:sz="0" w:space="0" w:color="auto"/>
            <w:left w:val="none" w:sz="0" w:space="0" w:color="auto"/>
            <w:bottom w:val="none" w:sz="0" w:space="0" w:color="auto"/>
            <w:right w:val="none" w:sz="0" w:space="0" w:color="auto"/>
          </w:divBdr>
        </w:div>
        <w:div w:id="2143649158">
          <w:marLeft w:val="480"/>
          <w:marRight w:val="0"/>
          <w:marTop w:val="0"/>
          <w:marBottom w:val="0"/>
          <w:divBdr>
            <w:top w:val="none" w:sz="0" w:space="0" w:color="auto"/>
            <w:left w:val="none" w:sz="0" w:space="0" w:color="auto"/>
            <w:bottom w:val="none" w:sz="0" w:space="0" w:color="auto"/>
            <w:right w:val="none" w:sz="0" w:space="0" w:color="auto"/>
          </w:divBdr>
        </w:div>
        <w:div w:id="873928483">
          <w:marLeft w:val="480"/>
          <w:marRight w:val="0"/>
          <w:marTop w:val="0"/>
          <w:marBottom w:val="0"/>
          <w:divBdr>
            <w:top w:val="none" w:sz="0" w:space="0" w:color="auto"/>
            <w:left w:val="none" w:sz="0" w:space="0" w:color="auto"/>
            <w:bottom w:val="none" w:sz="0" w:space="0" w:color="auto"/>
            <w:right w:val="none" w:sz="0" w:space="0" w:color="auto"/>
          </w:divBdr>
        </w:div>
        <w:div w:id="1715929292">
          <w:marLeft w:val="480"/>
          <w:marRight w:val="0"/>
          <w:marTop w:val="0"/>
          <w:marBottom w:val="0"/>
          <w:divBdr>
            <w:top w:val="none" w:sz="0" w:space="0" w:color="auto"/>
            <w:left w:val="none" w:sz="0" w:space="0" w:color="auto"/>
            <w:bottom w:val="none" w:sz="0" w:space="0" w:color="auto"/>
            <w:right w:val="none" w:sz="0" w:space="0" w:color="auto"/>
          </w:divBdr>
        </w:div>
        <w:div w:id="351763735">
          <w:marLeft w:val="480"/>
          <w:marRight w:val="0"/>
          <w:marTop w:val="0"/>
          <w:marBottom w:val="0"/>
          <w:divBdr>
            <w:top w:val="none" w:sz="0" w:space="0" w:color="auto"/>
            <w:left w:val="none" w:sz="0" w:space="0" w:color="auto"/>
            <w:bottom w:val="none" w:sz="0" w:space="0" w:color="auto"/>
            <w:right w:val="none" w:sz="0" w:space="0" w:color="auto"/>
          </w:divBdr>
        </w:div>
        <w:div w:id="930310889">
          <w:marLeft w:val="480"/>
          <w:marRight w:val="0"/>
          <w:marTop w:val="0"/>
          <w:marBottom w:val="0"/>
          <w:divBdr>
            <w:top w:val="none" w:sz="0" w:space="0" w:color="auto"/>
            <w:left w:val="none" w:sz="0" w:space="0" w:color="auto"/>
            <w:bottom w:val="none" w:sz="0" w:space="0" w:color="auto"/>
            <w:right w:val="none" w:sz="0" w:space="0" w:color="auto"/>
          </w:divBdr>
        </w:div>
        <w:div w:id="206571006">
          <w:marLeft w:val="480"/>
          <w:marRight w:val="0"/>
          <w:marTop w:val="0"/>
          <w:marBottom w:val="0"/>
          <w:divBdr>
            <w:top w:val="none" w:sz="0" w:space="0" w:color="auto"/>
            <w:left w:val="none" w:sz="0" w:space="0" w:color="auto"/>
            <w:bottom w:val="none" w:sz="0" w:space="0" w:color="auto"/>
            <w:right w:val="none" w:sz="0" w:space="0" w:color="auto"/>
          </w:divBdr>
        </w:div>
        <w:div w:id="216861001">
          <w:marLeft w:val="480"/>
          <w:marRight w:val="0"/>
          <w:marTop w:val="0"/>
          <w:marBottom w:val="0"/>
          <w:divBdr>
            <w:top w:val="none" w:sz="0" w:space="0" w:color="auto"/>
            <w:left w:val="none" w:sz="0" w:space="0" w:color="auto"/>
            <w:bottom w:val="none" w:sz="0" w:space="0" w:color="auto"/>
            <w:right w:val="none" w:sz="0" w:space="0" w:color="auto"/>
          </w:divBdr>
        </w:div>
        <w:div w:id="1909487760">
          <w:marLeft w:val="480"/>
          <w:marRight w:val="0"/>
          <w:marTop w:val="0"/>
          <w:marBottom w:val="0"/>
          <w:divBdr>
            <w:top w:val="none" w:sz="0" w:space="0" w:color="auto"/>
            <w:left w:val="none" w:sz="0" w:space="0" w:color="auto"/>
            <w:bottom w:val="none" w:sz="0" w:space="0" w:color="auto"/>
            <w:right w:val="none" w:sz="0" w:space="0" w:color="auto"/>
          </w:divBdr>
        </w:div>
        <w:div w:id="603197064">
          <w:marLeft w:val="480"/>
          <w:marRight w:val="0"/>
          <w:marTop w:val="0"/>
          <w:marBottom w:val="0"/>
          <w:divBdr>
            <w:top w:val="none" w:sz="0" w:space="0" w:color="auto"/>
            <w:left w:val="none" w:sz="0" w:space="0" w:color="auto"/>
            <w:bottom w:val="none" w:sz="0" w:space="0" w:color="auto"/>
            <w:right w:val="none" w:sz="0" w:space="0" w:color="auto"/>
          </w:divBdr>
        </w:div>
        <w:div w:id="581598308">
          <w:marLeft w:val="480"/>
          <w:marRight w:val="0"/>
          <w:marTop w:val="0"/>
          <w:marBottom w:val="0"/>
          <w:divBdr>
            <w:top w:val="none" w:sz="0" w:space="0" w:color="auto"/>
            <w:left w:val="none" w:sz="0" w:space="0" w:color="auto"/>
            <w:bottom w:val="none" w:sz="0" w:space="0" w:color="auto"/>
            <w:right w:val="none" w:sz="0" w:space="0" w:color="auto"/>
          </w:divBdr>
        </w:div>
        <w:div w:id="536235127">
          <w:marLeft w:val="480"/>
          <w:marRight w:val="0"/>
          <w:marTop w:val="0"/>
          <w:marBottom w:val="0"/>
          <w:divBdr>
            <w:top w:val="none" w:sz="0" w:space="0" w:color="auto"/>
            <w:left w:val="none" w:sz="0" w:space="0" w:color="auto"/>
            <w:bottom w:val="none" w:sz="0" w:space="0" w:color="auto"/>
            <w:right w:val="none" w:sz="0" w:space="0" w:color="auto"/>
          </w:divBdr>
        </w:div>
        <w:div w:id="1208838833">
          <w:marLeft w:val="480"/>
          <w:marRight w:val="0"/>
          <w:marTop w:val="0"/>
          <w:marBottom w:val="0"/>
          <w:divBdr>
            <w:top w:val="none" w:sz="0" w:space="0" w:color="auto"/>
            <w:left w:val="none" w:sz="0" w:space="0" w:color="auto"/>
            <w:bottom w:val="none" w:sz="0" w:space="0" w:color="auto"/>
            <w:right w:val="none" w:sz="0" w:space="0" w:color="auto"/>
          </w:divBdr>
        </w:div>
        <w:div w:id="1018001194">
          <w:marLeft w:val="480"/>
          <w:marRight w:val="0"/>
          <w:marTop w:val="0"/>
          <w:marBottom w:val="0"/>
          <w:divBdr>
            <w:top w:val="none" w:sz="0" w:space="0" w:color="auto"/>
            <w:left w:val="none" w:sz="0" w:space="0" w:color="auto"/>
            <w:bottom w:val="none" w:sz="0" w:space="0" w:color="auto"/>
            <w:right w:val="none" w:sz="0" w:space="0" w:color="auto"/>
          </w:divBdr>
        </w:div>
        <w:div w:id="1784224706">
          <w:marLeft w:val="480"/>
          <w:marRight w:val="0"/>
          <w:marTop w:val="0"/>
          <w:marBottom w:val="0"/>
          <w:divBdr>
            <w:top w:val="none" w:sz="0" w:space="0" w:color="auto"/>
            <w:left w:val="none" w:sz="0" w:space="0" w:color="auto"/>
            <w:bottom w:val="none" w:sz="0" w:space="0" w:color="auto"/>
            <w:right w:val="none" w:sz="0" w:space="0" w:color="auto"/>
          </w:divBdr>
        </w:div>
        <w:div w:id="1363093661">
          <w:marLeft w:val="480"/>
          <w:marRight w:val="0"/>
          <w:marTop w:val="0"/>
          <w:marBottom w:val="0"/>
          <w:divBdr>
            <w:top w:val="none" w:sz="0" w:space="0" w:color="auto"/>
            <w:left w:val="none" w:sz="0" w:space="0" w:color="auto"/>
            <w:bottom w:val="none" w:sz="0" w:space="0" w:color="auto"/>
            <w:right w:val="none" w:sz="0" w:space="0" w:color="auto"/>
          </w:divBdr>
        </w:div>
        <w:div w:id="1743601544">
          <w:marLeft w:val="480"/>
          <w:marRight w:val="0"/>
          <w:marTop w:val="0"/>
          <w:marBottom w:val="0"/>
          <w:divBdr>
            <w:top w:val="none" w:sz="0" w:space="0" w:color="auto"/>
            <w:left w:val="none" w:sz="0" w:space="0" w:color="auto"/>
            <w:bottom w:val="none" w:sz="0" w:space="0" w:color="auto"/>
            <w:right w:val="none" w:sz="0" w:space="0" w:color="auto"/>
          </w:divBdr>
        </w:div>
        <w:div w:id="710349071">
          <w:marLeft w:val="480"/>
          <w:marRight w:val="0"/>
          <w:marTop w:val="0"/>
          <w:marBottom w:val="0"/>
          <w:divBdr>
            <w:top w:val="none" w:sz="0" w:space="0" w:color="auto"/>
            <w:left w:val="none" w:sz="0" w:space="0" w:color="auto"/>
            <w:bottom w:val="none" w:sz="0" w:space="0" w:color="auto"/>
            <w:right w:val="none" w:sz="0" w:space="0" w:color="auto"/>
          </w:divBdr>
        </w:div>
        <w:div w:id="1810433905">
          <w:marLeft w:val="480"/>
          <w:marRight w:val="0"/>
          <w:marTop w:val="0"/>
          <w:marBottom w:val="0"/>
          <w:divBdr>
            <w:top w:val="none" w:sz="0" w:space="0" w:color="auto"/>
            <w:left w:val="none" w:sz="0" w:space="0" w:color="auto"/>
            <w:bottom w:val="none" w:sz="0" w:space="0" w:color="auto"/>
            <w:right w:val="none" w:sz="0" w:space="0" w:color="auto"/>
          </w:divBdr>
        </w:div>
        <w:div w:id="460610306">
          <w:marLeft w:val="480"/>
          <w:marRight w:val="0"/>
          <w:marTop w:val="0"/>
          <w:marBottom w:val="0"/>
          <w:divBdr>
            <w:top w:val="none" w:sz="0" w:space="0" w:color="auto"/>
            <w:left w:val="none" w:sz="0" w:space="0" w:color="auto"/>
            <w:bottom w:val="none" w:sz="0" w:space="0" w:color="auto"/>
            <w:right w:val="none" w:sz="0" w:space="0" w:color="auto"/>
          </w:divBdr>
        </w:div>
        <w:div w:id="469709594">
          <w:marLeft w:val="480"/>
          <w:marRight w:val="0"/>
          <w:marTop w:val="0"/>
          <w:marBottom w:val="0"/>
          <w:divBdr>
            <w:top w:val="none" w:sz="0" w:space="0" w:color="auto"/>
            <w:left w:val="none" w:sz="0" w:space="0" w:color="auto"/>
            <w:bottom w:val="none" w:sz="0" w:space="0" w:color="auto"/>
            <w:right w:val="none" w:sz="0" w:space="0" w:color="auto"/>
          </w:divBdr>
        </w:div>
        <w:div w:id="2030528237">
          <w:marLeft w:val="480"/>
          <w:marRight w:val="0"/>
          <w:marTop w:val="0"/>
          <w:marBottom w:val="0"/>
          <w:divBdr>
            <w:top w:val="none" w:sz="0" w:space="0" w:color="auto"/>
            <w:left w:val="none" w:sz="0" w:space="0" w:color="auto"/>
            <w:bottom w:val="none" w:sz="0" w:space="0" w:color="auto"/>
            <w:right w:val="none" w:sz="0" w:space="0" w:color="auto"/>
          </w:divBdr>
        </w:div>
        <w:div w:id="1005742481">
          <w:marLeft w:val="480"/>
          <w:marRight w:val="0"/>
          <w:marTop w:val="0"/>
          <w:marBottom w:val="0"/>
          <w:divBdr>
            <w:top w:val="none" w:sz="0" w:space="0" w:color="auto"/>
            <w:left w:val="none" w:sz="0" w:space="0" w:color="auto"/>
            <w:bottom w:val="none" w:sz="0" w:space="0" w:color="auto"/>
            <w:right w:val="none" w:sz="0" w:space="0" w:color="auto"/>
          </w:divBdr>
        </w:div>
        <w:div w:id="1875995081">
          <w:marLeft w:val="480"/>
          <w:marRight w:val="0"/>
          <w:marTop w:val="0"/>
          <w:marBottom w:val="0"/>
          <w:divBdr>
            <w:top w:val="none" w:sz="0" w:space="0" w:color="auto"/>
            <w:left w:val="none" w:sz="0" w:space="0" w:color="auto"/>
            <w:bottom w:val="none" w:sz="0" w:space="0" w:color="auto"/>
            <w:right w:val="none" w:sz="0" w:space="0" w:color="auto"/>
          </w:divBdr>
        </w:div>
        <w:div w:id="804813493">
          <w:marLeft w:val="480"/>
          <w:marRight w:val="0"/>
          <w:marTop w:val="0"/>
          <w:marBottom w:val="0"/>
          <w:divBdr>
            <w:top w:val="none" w:sz="0" w:space="0" w:color="auto"/>
            <w:left w:val="none" w:sz="0" w:space="0" w:color="auto"/>
            <w:bottom w:val="none" w:sz="0" w:space="0" w:color="auto"/>
            <w:right w:val="none" w:sz="0" w:space="0" w:color="auto"/>
          </w:divBdr>
        </w:div>
        <w:div w:id="1264337398">
          <w:marLeft w:val="480"/>
          <w:marRight w:val="0"/>
          <w:marTop w:val="0"/>
          <w:marBottom w:val="0"/>
          <w:divBdr>
            <w:top w:val="none" w:sz="0" w:space="0" w:color="auto"/>
            <w:left w:val="none" w:sz="0" w:space="0" w:color="auto"/>
            <w:bottom w:val="none" w:sz="0" w:space="0" w:color="auto"/>
            <w:right w:val="none" w:sz="0" w:space="0" w:color="auto"/>
          </w:divBdr>
        </w:div>
        <w:div w:id="1473864554">
          <w:marLeft w:val="480"/>
          <w:marRight w:val="0"/>
          <w:marTop w:val="0"/>
          <w:marBottom w:val="0"/>
          <w:divBdr>
            <w:top w:val="none" w:sz="0" w:space="0" w:color="auto"/>
            <w:left w:val="none" w:sz="0" w:space="0" w:color="auto"/>
            <w:bottom w:val="none" w:sz="0" w:space="0" w:color="auto"/>
            <w:right w:val="none" w:sz="0" w:space="0" w:color="auto"/>
          </w:divBdr>
        </w:div>
        <w:div w:id="1641155665">
          <w:marLeft w:val="480"/>
          <w:marRight w:val="0"/>
          <w:marTop w:val="0"/>
          <w:marBottom w:val="0"/>
          <w:divBdr>
            <w:top w:val="none" w:sz="0" w:space="0" w:color="auto"/>
            <w:left w:val="none" w:sz="0" w:space="0" w:color="auto"/>
            <w:bottom w:val="none" w:sz="0" w:space="0" w:color="auto"/>
            <w:right w:val="none" w:sz="0" w:space="0" w:color="auto"/>
          </w:divBdr>
        </w:div>
        <w:div w:id="794830885">
          <w:marLeft w:val="480"/>
          <w:marRight w:val="0"/>
          <w:marTop w:val="0"/>
          <w:marBottom w:val="0"/>
          <w:divBdr>
            <w:top w:val="none" w:sz="0" w:space="0" w:color="auto"/>
            <w:left w:val="none" w:sz="0" w:space="0" w:color="auto"/>
            <w:bottom w:val="none" w:sz="0" w:space="0" w:color="auto"/>
            <w:right w:val="none" w:sz="0" w:space="0" w:color="auto"/>
          </w:divBdr>
        </w:div>
        <w:div w:id="183828554">
          <w:marLeft w:val="480"/>
          <w:marRight w:val="0"/>
          <w:marTop w:val="0"/>
          <w:marBottom w:val="0"/>
          <w:divBdr>
            <w:top w:val="none" w:sz="0" w:space="0" w:color="auto"/>
            <w:left w:val="none" w:sz="0" w:space="0" w:color="auto"/>
            <w:bottom w:val="none" w:sz="0" w:space="0" w:color="auto"/>
            <w:right w:val="none" w:sz="0" w:space="0" w:color="auto"/>
          </w:divBdr>
        </w:div>
        <w:div w:id="1125347233">
          <w:marLeft w:val="480"/>
          <w:marRight w:val="0"/>
          <w:marTop w:val="0"/>
          <w:marBottom w:val="0"/>
          <w:divBdr>
            <w:top w:val="none" w:sz="0" w:space="0" w:color="auto"/>
            <w:left w:val="none" w:sz="0" w:space="0" w:color="auto"/>
            <w:bottom w:val="none" w:sz="0" w:space="0" w:color="auto"/>
            <w:right w:val="none" w:sz="0" w:space="0" w:color="auto"/>
          </w:divBdr>
        </w:div>
        <w:div w:id="412364138">
          <w:marLeft w:val="480"/>
          <w:marRight w:val="0"/>
          <w:marTop w:val="0"/>
          <w:marBottom w:val="0"/>
          <w:divBdr>
            <w:top w:val="none" w:sz="0" w:space="0" w:color="auto"/>
            <w:left w:val="none" w:sz="0" w:space="0" w:color="auto"/>
            <w:bottom w:val="none" w:sz="0" w:space="0" w:color="auto"/>
            <w:right w:val="none" w:sz="0" w:space="0" w:color="auto"/>
          </w:divBdr>
        </w:div>
        <w:div w:id="73552853">
          <w:marLeft w:val="480"/>
          <w:marRight w:val="0"/>
          <w:marTop w:val="0"/>
          <w:marBottom w:val="0"/>
          <w:divBdr>
            <w:top w:val="none" w:sz="0" w:space="0" w:color="auto"/>
            <w:left w:val="none" w:sz="0" w:space="0" w:color="auto"/>
            <w:bottom w:val="none" w:sz="0" w:space="0" w:color="auto"/>
            <w:right w:val="none" w:sz="0" w:space="0" w:color="auto"/>
          </w:divBdr>
        </w:div>
        <w:div w:id="1075400570">
          <w:marLeft w:val="480"/>
          <w:marRight w:val="0"/>
          <w:marTop w:val="0"/>
          <w:marBottom w:val="0"/>
          <w:divBdr>
            <w:top w:val="none" w:sz="0" w:space="0" w:color="auto"/>
            <w:left w:val="none" w:sz="0" w:space="0" w:color="auto"/>
            <w:bottom w:val="none" w:sz="0" w:space="0" w:color="auto"/>
            <w:right w:val="none" w:sz="0" w:space="0" w:color="auto"/>
          </w:divBdr>
        </w:div>
        <w:div w:id="1653483004">
          <w:marLeft w:val="480"/>
          <w:marRight w:val="0"/>
          <w:marTop w:val="0"/>
          <w:marBottom w:val="0"/>
          <w:divBdr>
            <w:top w:val="none" w:sz="0" w:space="0" w:color="auto"/>
            <w:left w:val="none" w:sz="0" w:space="0" w:color="auto"/>
            <w:bottom w:val="none" w:sz="0" w:space="0" w:color="auto"/>
            <w:right w:val="none" w:sz="0" w:space="0" w:color="auto"/>
          </w:divBdr>
        </w:div>
        <w:div w:id="775053203">
          <w:marLeft w:val="480"/>
          <w:marRight w:val="0"/>
          <w:marTop w:val="0"/>
          <w:marBottom w:val="0"/>
          <w:divBdr>
            <w:top w:val="none" w:sz="0" w:space="0" w:color="auto"/>
            <w:left w:val="none" w:sz="0" w:space="0" w:color="auto"/>
            <w:bottom w:val="none" w:sz="0" w:space="0" w:color="auto"/>
            <w:right w:val="none" w:sz="0" w:space="0" w:color="auto"/>
          </w:divBdr>
        </w:div>
        <w:div w:id="2007241312">
          <w:marLeft w:val="480"/>
          <w:marRight w:val="0"/>
          <w:marTop w:val="0"/>
          <w:marBottom w:val="0"/>
          <w:divBdr>
            <w:top w:val="none" w:sz="0" w:space="0" w:color="auto"/>
            <w:left w:val="none" w:sz="0" w:space="0" w:color="auto"/>
            <w:bottom w:val="none" w:sz="0" w:space="0" w:color="auto"/>
            <w:right w:val="none" w:sz="0" w:space="0" w:color="auto"/>
          </w:divBdr>
        </w:div>
        <w:div w:id="629747599">
          <w:marLeft w:val="480"/>
          <w:marRight w:val="0"/>
          <w:marTop w:val="0"/>
          <w:marBottom w:val="0"/>
          <w:divBdr>
            <w:top w:val="none" w:sz="0" w:space="0" w:color="auto"/>
            <w:left w:val="none" w:sz="0" w:space="0" w:color="auto"/>
            <w:bottom w:val="none" w:sz="0" w:space="0" w:color="auto"/>
            <w:right w:val="none" w:sz="0" w:space="0" w:color="auto"/>
          </w:divBdr>
        </w:div>
        <w:div w:id="1442720494">
          <w:marLeft w:val="480"/>
          <w:marRight w:val="0"/>
          <w:marTop w:val="0"/>
          <w:marBottom w:val="0"/>
          <w:divBdr>
            <w:top w:val="none" w:sz="0" w:space="0" w:color="auto"/>
            <w:left w:val="none" w:sz="0" w:space="0" w:color="auto"/>
            <w:bottom w:val="none" w:sz="0" w:space="0" w:color="auto"/>
            <w:right w:val="none" w:sz="0" w:space="0" w:color="auto"/>
          </w:divBdr>
        </w:div>
        <w:div w:id="448209838">
          <w:marLeft w:val="480"/>
          <w:marRight w:val="0"/>
          <w:marTop w:val="0"/>
          <w:marBottom w:val="0"/>
          <w:divBdr>
            <w:top w:val="none" w:sz="0" w:space="0" w:color="auto"/>
            <w:left w:val="none" w:sz="0" w:space="0" w:color="auto"/>
            <w:bottom w:val="none" w:sz="0" w:space="0" w:color="auto"/>
            <w:right w:val="none" w:sz="0" w:space="0" w:color="auto"/>
          </w:divBdr>
        </w:div>
        <w:div w:id="1957834861">
          <w:marLeft w:val="480"/>
          <w:marRight w:val="0"/>
          <w:marTop w:val="0"/>
          <w:marBottom w:val="0"/>
          <w:divBdr>
            <w:top w:val="none" w:sz="0" w:space="0" w:color="auto"/>
            <w:left w:val="none" w:sz="0" w:space="0" w:color="auto"/>
            <w:bottom w:val="none" w:sz="0" w:space="0" w:color="auto"/>
            <w:right w:val="none" w:sz="0" w:space="0" w:color="auto"/>
          </w:divBdr>
        </w:div>
        <w:div w:id="1268808113">
          <w:marLeft w:val="480"/>
          <w:marRight w:val="0"/>
          <w:marTop w:val="0"/>
          <w:marBottom w:val="0"/>
          <w:divBdr>
            <w:top w:val="none" w:sz="0" w:space="0" w:color="auto"/>
            <w:left w:val="none" w:sz="0" w:space="0" w:color="auto"/>
            <w:bottom w:val="none" w:sz="0" w:space="0" w:color="auto"/>
            <w:right w:val="none" w:sz="0" w:space="0" w:color="auto"/>
          </w:divBdr>
        </w:div>
        <w:div w:id="1464543668">
          <w:marLeft w:val="480"/>
          <w:marRight w:val="0"/>
          <w:marTop w:val="0"/>
          <w:marBottom w:val="0"/>
          <w:divBdr>
            <w:top w:val="none" w:sz="0" w:space="0" w:color="auto"/>
            <w:left w:val="none" w:sz="0" w:space="0" w:color="auto"/>
            <w:bottom w:val="none" w:sz="0" w:space="0" w:color="auto"/>
            <w:right w:val="none" w:sz="0" w:space="0" w:color="auto"/>
          </w:divBdr>
        </w:div>
        <w:div w:id="362563293">
          <w:marLeft w:val="480"/>
          <w:marRight w:val="0"/>
          <w:marTop w:val="0"/>
          <w:marBottom w:val="0"/>
          <w:divBdr>
            <w:top w:val="none" w:sz="0" w:space="0" w:color="auto"/>
            <w:left w:val="none" w:sz="0" w:space="0" w:color="auto"/>
            <w:bottom w:val="none" w:sz="0" w:space="0" w:color="auto"/>
            <w:right w:val="none" w:sz="0" w:space="0" w:color="auto"/>
          </w:divBdr>
        </w:div>
        <w:div w:id="1681350309">
          <w:marLeft w:val="480"/>
          <w:marRight w:val="0"/>
          <w:marTop w:val="0"/>
          <w:marBottom w:val="0"/>
          <w:divBdr>
            <w:top w:val="none" w:sz="0" w:space="0" w:color="auto"/>
            <w:left w:val="none" w:sz="0" w:space="0" w:color="auto"/>
            <w:bottom w:val="none" w:sz="0" w:space="0" w:color="auto"/>
            <w:right w:val="none" w:sz="0" w:space="0" w:color="auto"/>
          </w:divBdr>
        </w:div>
        <w:div w:id="396591077">
          <w:marLeft w:val="480"/>
          <w:marRight w:val="0"/>
          <w:marTop w:val="0"/>
          <w:marBottom w:val="0"/>
          <w:divBdr>
            <w:top w:val="none" w:sz="0" w:space="0" w:color="auto"/>
            <w:left w:val="none" w:sz="0" w:space="0" w:color="auto"/>
            <w:bottom w:val="none" w:sz="0" w:space="0" w:color="auto"/>
            <w:right w:val="none" w:sz="0" w:space="0" w:color="auto"/>
          </w:divBdr>
        </w:div>
        <w:div w:id="1007899592">
          <w:marLeft w:val="480"/>
          <w:marRight w:val="0"/>
          <w:marTop w:val="0"/>
          <w:marBottom w:val="0"/>
          <w:divBdr>
            <w:top w:val="none" w:sz="0" w:space="0" w:color="auto"/>
            <w:left w:val="none" w:sz="0" w:space="0" w:color="auto"/>
            <w:bottom w:val="none" w:sz="0" w:space="0" w:color="auto"/>
            <w:right w:val="none" w:sz="0" w:space="0" w:color="auto"/>
          </w:divBdr>
        </w:div>
        <w:div w:id="921909267">
          <w:marLeft w:val="480"/>
          <w:marRight w:val="0"/>
          <w:marTop w:val="0"/>
          <w:marBottom w:val="0"/>
          <w:divBdr>
            <w:top w:val="none" w:sz="0" w:space="0" w:color="auto"/>
            <w:left w:val="none" w:sz="0" w:space="0" w:color="auto"/>
            <w:bottom w:val="none" w:sz="0" w:space="0" w:color="auto"/>
            <w:right w:val="none" w:sz="0" w:space="0" w:color="auto"/>
          </w:divBdr>
        </w:div>
        <w:div w:id="1186097370">
          <w:marLeft w:val="480"/>
          <w:marRight w:val="0"/>
          <w:marTop w:val="0"/>
          <w:marBottom w:val="0"/>
          <w:divBdr>
            <w:top w:val="none" w:sz="0" w:space="0" w:color="auto"/>
            <w:left w:val="none" w:sz="0" w:space="0" w:color="auto"/>
            <w:bottom w:val="none" w:sz="0" w:space="0" w:color="auto"/>
            <w:right w:val="none" w:sz="0" w:space="0" w:color="auto"/>
          </w:divBdr>
        </w:div>
        <w:div w:id="1860050160">
          <w:marLeft w:val="480"/>
          <w:marRight w:val="0"/>
          <w:marTop w:val="0"/>
          <w:marBottom w:val="0"/>
          <w:divBdr>
            <w:top w:val="none" w:sz="0" w:space="0" w:color="auto"/>
            <w:left w:val="none" w:sz="0" w:space="0" w:color="auto"/>
            <w:bottom w:val="none" w:sz="0" w:space="0" w:color="auto"/>
            <w:right w:val="none" w:sz="0" w:space="0" w:color="auto"/>
          </w:divBdr>
        </w:div>
        <w:div w:id="153378314">
          <w:marLeft w:val="480"/>
          <w:marRight w:val="0"/>
          <w:marTop w:val="0"/>
          <w:marBottom w:val="0"/>
          <w:divBdr>
            <w:top w:val="none" w:sz="0" w:space="0" w:color="auto"/>
            <w:left w:val="none" w:sz="0" w:space="0" w:color="auto"/>
            <w:bottom w:val="none" w:sz="0" w:space="0" w:color="auto"/>
            <w:right w:val="none" w:sz="0" w:space="0" w:color="auto"/>
          </w:divBdr>
        </w:div>
        <w:div w:id="1623877642">
          <w:marLeft w:val="480"/>
          <w:marRight w:val="0"/>
          <w:marTop w:val="0"/>
          <w:marBottom w:val="0"/>
          <w:divBdr>
            <w:top w:val="none" w:sz="0" w:space="0" w:color="auto"/>
            <w:left w:val="none" w:sz="0" w:space="0" w:color="auto"/>
            <w:bottom w:val="none" w:sz="0" w:space="0" w:color="auto"/>
            <w:right w:val="none" w:sz="0" w:space="0" w:color="auto"/>
          </w:divBdr>
        </w:div>
        <w:div w:id="708601747">
          <w:marLeft w:val="480"/>
          <w:marRight w:val="0"/>
          <w:marTop w:val="0"/>
          <w:marBottom w:val="0"/>
          <w:divBdr>
            <w:top w:val="none" w:sz="0" w:space="0" w:color="auto"/>
            <w:left w:val="none" w:sz="0" w:space="0" w:color="auto"/>
            <w:bottom w:val="none" w:sz="0" w:space="0" w:color="auto"/>
            <w:right w:val="none" w:sz="0" w:space="0" w:color="auto"/>
          </w:divBdr>
        </w:div>
        <w:div w:id="1193804483">
          <w:marLeft w:val="480"/>
          <w:marRight w:val="0"/>
          <w:marTop w:val="0"/>
          <w:marBottom w:val="0"/>
          <w:divBdr>
            <w:top w:val="none" w:sz="0" w:space="0" w:color="auto"/>
            <w:left w:val="none" w:sz="0" w:space="0" w:color="auto"/>
            <w:bottom w:val="none" w:sz="0" w:space="0" w:color="auto"/>
            <w:right w:val="none" w:sz="0" w:space="0" w:color="auto"/>
          </w:divBdr>
        </w:div>
        <w:div w:id="1542787568">
          <w:marLeft w:val="480"/>
          <w:marRight w:val="0"/>
          <w:marTop w:val="0"/>
          <w:marBottom w:val="0"/>
          <w:divBdr>
            <w:top w:val="none" w:sz="0" w:space="0" w:color="auto"/>
            <w:left w:val="none" w:sz="0" w:space="0" w:color="auto"/>
            <w:bottom w:val="none" w:sz="0" w:space="0" w:color="auto"/>
            <w:right w:val="none" w:sz="0" w:space="0" w:color="auto"/>
          </w:divBdr>
        </w:div>
        <w:div w:id="1899777027">
          <w:marLeft w:val="480"/>
          <w:marRight w:val="0"/>
          <w:marTop w:val="0"/>
          <w:marBottom w:val="0"/>
          <w:divBdr>
            <w:top w:val="none" w:sz="0" w:space="0" w:color="auto"/>
            <w:left w:val="none" w:sz="0" w:space="0" w:color="auto"/>
            <w:bottom w:val="none" w:sz="0" w:space="0" w:color="auto"/>
            <w:right w:val="none" w:sz="0" w:space="0" w:color="auto"/>
          </w:divBdr>
        </w:div>
        <w:div w:id="2106421231">
          <w:marLeft w:val="480"/>
          <w:marRight w:val="0"/>
          <w:marTop w:val="0"/>
          <w:marBottom w:val="0"/>
          <w:divBdr>
            <w:top w:val="none" w:sz="0" w:space="0" w:color="auto"/>
            <w:left w:val="none" w:sz="0" w:space="0" w:color="auto"/>
            <w:bottom w:val="none" w:sz="0" w:space="0" w:color="auto"/>
            <w:right w:val="none" w:sz="0" w:space="0" w:color="auto"/>
          </w:divBdr>
        </w:div>
        <w:div w:id="714350046">
          <w:marLeft w:val="480"/>
          <w:marRight w:val="0"/>
          <w:marTop w:val="0"/>
          <w:marBottom w:val="0"/>
          <w:divBdr>
            <w:top w:val="none" w:sz="0" w:space="0" w:color="auto"/>
            <w:left w:val="none" w:sz="0" w:space="0" w:color="auto"/>
            <w:bottom w:val="none" w:sz="0" w:space="0" w:color="auto"/>
            <w:right w:val="none" w:sz="0" w:space="0" w:color="auto"/>
          </w:divBdr>
        </w:div>
        <w:div w:id="271597620">
          <w:marLeft w:val="480"/>
          <w:marRight w:val="0"/>
          <w:marTop w:val="0"/>
          <w:marBottom w:val="0"/>
          <w:divBdr>
            <w:top w:val="none" w:sz="0" w:space="0" w:color="auto"/>
            <w:left w:val="none" w:sz="0" w:space="0" w:color="auto"/>
            <w:bottom w:val="none" w:sz="0" w:space="0" w:color="auto"/>
            <w:right w:val="none" w:sz="0" w:space="0" w:color="auto"/>
          </w:divBdr>
        </w:div>
        <w:div w:id="1238245138">
          <w:marLeft w:val="480"/>
          <w:marRight w:val="0"/>
          <w:marTop w:val="0"/>
          <w:marBottom w:val="0"/>
          <w:divBdr>
            <w:top w:val="none" w:sz="0" w:space="0" w:color="auto"/>
            <w:left w:val="none" w:sz="0" w:space="0" w:color="auto"/>
            <w:bottom w:val="none" w:sz="0" w:space="0" w:color="auto"/>
            <w:right w:val="none" w:sz="0" w:space="0" w:color="auto"/>
          </w:divBdr>
        </w:div>
        <w:div w:id="538708173">
          <w:marLeft w:val="480"/>
          <w:marRight w:val="0"/>
          <w:marTop w:val="0"/>
          <w:marBottom w:val="0"/>
          <w:divBdr>
            <w:top w:val="none" w:sz="0" w:space="0" w:color="auto"/>
            <w:left w:val="none" w:sz="0" w:space="0" w:color="auto"/>
            <w:bottom w:val="none" w:sz="0" w:space="0" w:color="auto"/>
            <w:right w:val="none" w:sz="0" w:space="0" w:color="auto"/>
          </w:divBdr>
        </w:div>
        <w:div w:id="942495201">
          <w:marLeft w:val="480"/>
          <w:marRight w:val="0"/>
          <w:marTop w:val="0"/>
          <w:marBottom w:val="0"/>
          <w:divBdr>
            <w:top w:val="none" w:sz="0" w:space="0" w:color="auto"/>
            <w:left w:val="none" w:sz="0" w:space="0" w:color="auto"/>
            <w:bottom w:val="none" w:sz="0" w:space="0" w:color="auto"/>
            <w:right w:val="none" w:sz="0" w:space="0" w:color="auto"/>
          </w:divBdr>
        </w:div>
        <w:div w:id="9113720">
          <w:marLeft w:val="480"/>
          <w:marRight w:val="0"/>
          <w:marTop w:val="0"/>
          <w:marBottom w:val="0"/>
          <w:divBdr>
            <w:top w:val="none" w:sz="0" w:space="0" w:color="auto"/>
            <w:left w:val="none" w:sz="0" w:space="0" w:color="auto"/>
            <w:bottom w:val="none" w:sz="0" w:space="0" w:color="auto"/>
            <w:right w:val="none" w:sz="0" w:space="0" w:color="auto"/>
          </w:divBdr>
        </w:div>
        <w:div w:id="355935562">
          <w:marLeft w:val="480"/>
          <w:marRight w:val="0"/>
          <w:marTop w:val="0"/>
          <w:marBottom w:val="0"/>
          <w:divBdr>
            <w:top w:val="none" w:sz="0" w:space="0" w:color="auto"/>
            <w:left w:val="none" w:sz="0" w:space="0" w:color="auto"/>
            <w:bottom w:val="none" w:sz="0" w:space="0" w:color="auto"/>
            <w:right w:val="none" w:sz="0" w:space="0" w:color="auto"/>
          </w:divBdr>
        </w:div>
        <w:div w:id="1849786073">
          <w:marLeft w:val="480"/>
          <w:marRight w:val="0"/>
          <w:marTop w:val="0"/>
          <w:marBottom w:val="0"/>
          <w:divBdr>
            <w:top w:val="none" w:sz="0" w:space="0" w:color="auto"/>
            <w:left w:val="none" w:sz="0" w:space="0" w:color="auto"/>
            <w:bottom w:val="none" w:sz="0" w:space="0" w:color="auto"/>
            <w:right w:val="none" w:sz="0" w:space="0" w:color="auto"/>
          </w:divBdr>
        </w:div>
        <w:div w:id="1176069545">
          <w:marLeft w:val="480"/>
          <w:marRight w:val="0"/>
          <w:marTop w:val="0"/>
          <w:marBottom w:val="0"/>
          <w:divBdr>
            <w:top w:val="none" w:sz="0" w:space="0" w:color="auto"/>
            <w:left w:val="none" w:sz="0" w:space="0" w:color="auto"/>
            <w:bottom w:val="none" w:sz="0" w:space="0" w:color="auto"/>
            <w:right w:val="none" w:sz="0" w:space="0" w:color="auto"/>
          </w:divBdr>
        </w:div>
        <w:div w:id="1680039639">
          <w:marLeft w:val="480"/>
          <w:marRight w:val="0"/>
          <w:marTop w:val="0"/>
          <w:marBottom w:val="0"/>
          <w:divBdr>
            <w:top w:val="none" w:sz="0" w:space="0" w:color="auto"/>
            <w:left w:val="none" w:sz="0" w:space="0" w:color="auto"/>
            <w:bottom w:val="none" w:sz="0" w:space="0" w:color="auto"/>
            <w:right w:val="none" w:sz="0" w:space="0" w:color="auto"/>
          </w:divBdr>
        </w:div>
        <w:div w:id="456528358">
          <w:marLeft w:val="480"/>
          <w:marRight w:val="0"/>
          <w:marTop w:val="0"/>
          <w:marBottom w:val="0"/>
          <w:divBdr>
            <w:top w:val="none" w:sz="0" w:space="0" w:color="auto"/>
            <w:left w:val="none" w:sz="0" w:space="0" w:color="auto"/>
            <w:bottom w:val="none" w:sz="0" w:space="0" w:color="auto"/>
            <w:right w:val="none" w:sz="0" w:space="0" w:color="auto"/>
          </w:divBdr>
        </w:div>
        <w:div w:id="1440950769">
          <w:marLeft w:val="480"/>
          <w:marRight w:val="0"/>
          <w:marTop w:val="0"/>
          <w:marBottom w:val="0"/>
          <w:divBdr>
            <w:top w:val="none" w:sz="0" w:space="0" w:color="auto"/>
            <w:left w:val="none" w:sz="0" w:space="0" w:color="auto"/>
            <w:bottom w:val="none" w:sz="0" w:space="0" w:color="auto"/>
            <w:right w:val="none" w:sz="0" w:space="0" w:color="auto"/>
          </w:divBdr>
        </w:div>
        <w:div w:id="398216153">
          <w:marLeft w:val="480"/>
          <w:marRight w:val="0"/>
          <w:marTop w:val="0"/>
          <w:marBottom w:val="0"/>
          <w:divBdr>
            <w:top w:val="none" w:sz="0" w:space="0" w:color="auto"/>
            <w:left w:val="none" w:sz="0" w:space="0" w:color="auto"/>
            <w:bottom w:val="none" w:sz="0" w:space="0" w:color="auto"/>
            <w:right w:val="none" w:sz="0" w:space="0" w:color="auto"/>
          </w:divBdr>
        </w:div>
      </w:divsChild>
    </w:div>
    <w:div w:id="688920124">
      <w:bodyDiv w:val="1"/>
      <w:marLeft w:val="0"/>
      <w:marRight w:val="0"/>
      <w:marTop w:val="0"/>
      <w:marBottom w:val="0"/>
      <w:divBdr>
        <w:top w:val="none" w:sz="0" w:space="0" w:color="auto"/>
        <w:left w:val="none" w:sz="0" w:space="0" w:color="auto"/>
        <w:bottom w:val="none" w:sz="0" w:space="0" w:color="auto"/>
        <w:right w:val="none" w:sz="0" w:space="0" w:color="auto"/>
      </w:divBdr>
    </w:div>
    <w:div w:id="689990681">
      <w:bodyDiv w:val="1"/>
      <w:marLeft w:val="0"/>
      <w:marRight w:val="0"/>
      <w:marTop w:val="0"/>
      <w:marBottom w:val="0"/>
      <w:divBdr>
        <w:top w:val="none" w:sz="0" w:space="0" w:color="auto"/>
        <w:left w:val="none" w:sz="0" w:space="0" w:color="auto"/>
        <w:bottom w:val="none" w:sz="0" w:space="0" w:color="auto"/>
        <w:right w:val="none" w:sz="0" w:space="0" w:color="auto"/>
      </w:divBdr>
    </w:div>
    <w:div w:id="690423507">
      <w:bodyDiv w:val="1"/>
      <w:marLeft w:val="0"/>
      <w:marRight w:val="0"/>
      <w:marTop w:val="0"/>
      <w:marBottom w:val="0"/>
      <w:divBdr>
        <w:top w:val="none" w:sz="0" w:space="0" w:color="auto"/>
        <w:left w:val="none" w:sz="0" w:space="0" w:color="auto"/>
        <w:bottom w:val="none" w:sz="0" w:space="0" w:color="auto"/>
        <w:right w:val="none" w:sz="0" w:space="0" w:color="auto"/>
      </w:divBdr>
      <w:divsChild>
        <w:div w:id="539519239">
          <w:marLeft w:val="480"/>
          <w:marRight w:val="0"/>
          <w:marTop w:val="0"/>
          <w:marBottom w:val="0"/>
          <w:divBdr>
            <w:top w:val="none" w:sz="0" w:space="0" w:color="auto"/>
            <w:left w:val="none" w:sz="0" w:space="0" w:color="auto"/>
            <w:bottom w:val="none" w:sz="0" w:space="0" w:color="auto"/>
            <w:right w:val="none" w:sz="0" w:space="0" w:color="auto"/>
          </w:divBdr>
        </w:div>
        <w:div w:id="1813257237">
          <w:marLeft w:val="480"/>
          <w:marRight w:val="0"/>
          <w:marTop w:val="0"/>
          <w:marBottom w:val="0"/>
          <w:divBdr>
            <w:top w:val="none" w:sz="0" w:space="0" w:color="auto"/>
            <w:left w:val="none" w:sz="0" w:space="0" w:color="auto"/>
            <w:bottom w:val="none" w:sz="0" w:space="0" w:color="auto"/>
            <w:right w:val="none" w:sz="0" w:space="0" w:color="auto"/>
          </w:divBdr>
        </w:div>
        <w:div w:id="136412614">
          <w:marLeft w:val="480"/>
          <w:marRight w:val="0"/>
          <w:marTop w:val="0"/>
          <w:marBottom w:val="0"/>
          <w:divBdr>
            <w:top w:val="none" w:sz="0" w:space="0" w:color="auto"/>
            <w:left w:val="none" w:sz="0" w:space="0" w:color="auto"/>
            <w:bottom w:val="none" w:sz="0" w:space="0" w:color="auto"/>
            <w:right w:val="none" w:sz="0" w:space="0" w:color="auto"/>
          </w:divBdr>
        </w:div>
        <w:div w:id="847327170">
          <w:marLeft w:val="480"/>
          <w:marRight w:val="0"/>
          <w:marTop w:val="0"/>
          <w:marBottom w:val="0"/>
          <w:divBdr>
            <w:top w:val="none" w:sz="0" w:space="0" w:color="auto"/>
            <w:left w:val="none" w:sz="0" w:space="0" w:color="auto"/>
            <w:bottom w:val="none" w:sz="0" w:space="0" w:color="auto"/>
            <w:right w:val="none" w:sz="0" w:space="0" w:color="auto"/>
          </w:divBdr>
        </w:div>
        <w:div w:id="362439938">
          <w:marLeft w:val="480"/>
          <w:marRight w:val="0"/>
          <w:marTop w:val="0"/>
          <w:marBottom w:val="0"/>
          <w:divBdr>
            <w:top w:val="none" w:sz="0" w:space="0" w:color="auto"/>
            <w:left w:val="none" w:sz="0" w:space="0" w:color="auto"/>
            <w:bottom w:val="none" w:sz="0" w:space="0" w:color="auto"/>
            <w:right w:val="none" w:sz="0" w:space="0" w:color="auto"/>
          </w:divBdr>
        </w:div>
        <w:div w:id="1425492075">
          <w:marLeft w:val="480"/>
          <w:marRight w:val="0"/>
          <w:marTop w:val="0"/>
          <w:marBottom w:val="0"/>
          <w:divBdr>
            <w:top w:val="none" w:sz="0" w:space="0" w:color="auto"/>
            <w:left w:val="none" w:sz="0" w:space="0" w:color="auto"/>
            <w:bottom w:val="none" w:sz="0" w:space="0" w:color="auto"/>
            <w:right w:val="none" w:sz="0" w:space="0" w:color="auto"/>
          </w:divBdr>
        </w:div>
        <w:div w:id="2065372799">
          <w:marLeft w:val="480"/>
          <w:marRight w:val="0"/>
          <w:marTop w:val="0"/>
          <w:marBottom w:val="0"/>
          <w:divBdr>
            <w:top w:val="none" w:sz="0" w:space="0" w:color="auto"/>
            <w:left w:val="none" w:sz="0" w:space="0" w:color="auto"/>
            <w:bottom w:val="none" w:sz="0" w:space="0" w:color="auto"/>
            <w:right w:val="none" w:sz="0" w:space="0" w:color="auto"/>
          </w:divBdr>
        </w:div>
        <w:div w:id="1280453090">
          <w:marLeft w:val="480"/>
          <w:marRight w:val="0"/>
          <w:marTop w:val="0"/>
          <w:marBottom w:val="0"/>
          <w:divBdr>
            <w:top w:val="none" w:sz="0" w:space="0" w:color="auto"/>
            <w:left w:val="none" w:sz="0" w:space="0" w:color="auto"/>
            <w:bottom w:val="none" w:sz="0" w:space="0" w:color="auto"/>
            <w:right w:val="none" w:sz="0" w:space="0" w:color="auto"/>
          </w:divBdr>
        </w:div>
        <w:div w:id="342243152">
          <w:marLeft w:val="480"/>
          <w:marRight w:val="0"/>
          <w:marTop w:val="0"/>
          <w:marBottom w:val="0"/>
          <w:divBdr>
            <w:top w:val="none" w:sz="0" w:space="0" w:color="auto"/>
            <w:left w:val="none" w:sz="0" w:space="0" w:color="auto"/>
            <w:bottom w:val="none" w:sz="0" w:space="0" w:color="auto"/>
            <w:right w:val="none" w:sz="0" w:space="0" w:color="auto"/>
          </w:divBdr>
        </w:div>
        <w:div w:id="1052532842">
          <w:marLeft w:val="480"/>
          <w:marRight w:val="0"/>
          <w:marTop w:val="0"/>
          <w:marBottom w:val="0"/>
          <w:divBdr>
            <w:top w:val="none" w:sz="0" w:space="0" w:color="auto"/>
            <w:left w:val="none" w:sz="0" w:space="0" w:color="auto"/>
            <w:bottom w:val="none" w:sz="0" w:space="0" w:color="auto"/>
            <w:right w:val="none" w:sz="0" w:space="0" w:color="auto"/>
          </w:divBdr>
        </w:div>
        <w:div w:id="1429349469">
          <w:marLeft w:val="480"/>
          <w:marRight w:val="0"/>
          <w:marTop w:val="0"/>
          <w:marBottom w:val="0"/>
          <w:divBdr>
            <w:top w:val="none" w:sz="0" w:space="0" w:color="auto"/>
            <w:left w:val="none" w:sz="0" w:space="0" w:color="auto"/>
            <w:bottom w:val="none" w:sz="0" w:space="0" w:color="auto"/>
            <w:right w:val="none" w:sz="0" w:space="0" w:color="auto"/>
          </w:divBdr>
        </w:div>
        <w:div w:id="663432317">
          <w:marLeft w:val="480"/>
          <w:marRight w:val="0"/>
          <w:marTop w:val="0"/>
          <w:marBottom w:val="0"/>
          <w:divBdr>
            <w:top w:val="none" w:sz="0" w:space="0" w:color="auto"/>
            <w:left w:val="none" w:sz="0" w:space="0" w:color="auto"/>
            <w:bottom w:val="none" w:sz="0" w:space="0" w:color="auto"/>
            <w:right w:val="none" w:sz="0" w:space="0" w:color="auto"/>
          </w:divBdr>
        </w:div>
        <w:div w:id="1433085053">
          <w:marLeft w:val="480"/>
          <w:marRight w:val="0"/>
          <w:marTop w:val="0"/>
          <w:marBottom w:val="0"/>
          <w:divBdr>
            <w:top w:val="none" w:sz="0" w:space="0" w:color="auto"/>
            <w:left w:val="none" w:sz="0" w:space="0" w:color="auto"/>
            <w:bottom w:val="none" w:sz="0" w:space="0" w:color="auto"/>
            <w:right w:val="none" w:sz="0" w:space="0" w:color="auto"/>
          </w:divBdr>
        </w:div>
        <w:div w:id="589777149">
          <w:marLeft w:val="480"/>
          <w:marRight w:val="0"/>
          <w:marTop w:val="0"/>
          <w:marBottom w:val="0"/>
          <w:divBdr>
            <w:top w:val="none" w:sz="0" w:space="0" w:color="auto"/>
            <w:left w:val="none" w:sz="0" w:space="0" w:color="auto"/>
            <w:bottom w:val="none" w:sz="0" w:space="0" w:color="auto"/>
            <w:right w:val="none" w:sz="0" w:space="0" w:color="auto"/>
          </w:divBdr>
        </w:div>
        <w:div w:id="1123883801">
          <w:marLeft w:val="480"/>
          <w:marRight w:val="0"/>
          <w:marTop w:val="0"/>
          <w:marBottom w:val="0"/>
          <w:divBdr>
            <w:top w:val="none" w:sz="0" w:space="0" w:color="auto"/>
            <w:left w:val="none" w:sz="0" w:space="0" w:color="auto"/>
            <w:bottom w:val="none" w:sz="0" w:space="0" w:color="auto"/>
            <w:right w:val="none" w:sz="0" w:space="0" w:color="auto"/>
          </w:divBdr>
        </w:div>
        <w:div w:id="1960141987">
          <w:marLeft w:val="480"/>
          <w:marRight w:val="0"/>
          <w:marTop w:val="0"/>
          <w:marBottom w:val="0"/>
          <w:divBdr>
            <w:top w:val="none" w:sz="0" w:space="0" w:color="auto"/>
            <w:left w:val="none" w:sz="0" w:space="0" w:color="auto"/>
            <w:bottom w:val="none" w:sz="0" w:space="0" w:color="auto"/>
            <w:right w:val="none" w:sz="0" w:space="0" w:color="auto"/>
          </w:divBdr>
        </w:div>
        <w:div w:id="1411393054">
          <w:marLeft w:val="480"/>
          <w:marRight w:val="0"/>
          <w:marTop w:val="0"/>
          <w:marBottom w:val="0"/>
          <w:divBdr>
            <w:top w:val="none" w:sz="0" w:space="0" w:color="auto"/>
            <w:left w:val="none" w:sz="0" w:space="0" w:color="auto"/>
            <w:bottom w:val="none" w:sz="0" w:space="0" w:color="auto"/>
            <w:right w:val="none" w:sz="0" w:space="0" w:color="auto"/>
          </w:divBdr>
        </w:div>
      </w:divsChild>
    </w:div>
    <w:div w:id="694499798">
      <w:bodyDiv w:val="1"/>
      <w:marLeft w:val="0"/>
      <w:marRight w:val="0"/>
      <w:marTop w:val="0"/>
      <w:marBottom w:val="0"/>
      <w:divBdr>
        <w:top w:val="none" w:sz="0" w:space="0" w:color="auto"/>
        <w:left w:val="none" w:sz="0" w:space="0" w:color="auto"/>
        <w:bottom w:val="none" w:sz="0" w:space="0" w:color="auto"/>
        <w:right w:val="none" w:sz="0" w:space="0" w:color="auto"/>
      </w:divBdr>
    </w:div>
    <w:div w:id="698505471">
      <w:bodyDiv w:val="1"/>
      <w:marLeft w:val="0"/>
      <w:marRight w:val="0"/>
      <w:marTop w:val="0"/>
      <w:marBottom w:val="0"/>
      <w:divBdr>
        <w:top w:val="none" w:sz="0" w:space="0" w:color="auto"/>
        <w:left w:val="none" w:sz="0" w:space="0" w:color="auto"/>
        <w:bottom w:val="none" w:sz="0" w:space="0" w:color="auto"/>
        <w:right w:val="none" w:sz="0" w:space="0" w:color="auto"/>
      </w:divBdr>
      <w:divsChild>
        <w:div w:id="1409379536">
          <w:marLeft w:val="480"/>
          <w:marRight w:val="0"/>
          <w:marTop w:val="0"/>
          <w:marBottom w:val="0"/>
          <w:divBdr>
            <w:top w:val="none" w:sz="0" w:space="0" w:color="auto"/>
            <w:left w:val="none" w:sz="0" w:space="0" w:color="auto"/>
            <w:bottom w:val="none" w:sz="0" w:space="0" w:color="auto"/>
            <w:right w:val="none" w:sz="0" w:space="0" w:color="auto"/>
          </w:divBdr>
        </w:div>
        <w:div w:id="595332356">
          <w:marLeft w:val="480"/>
          <w:marRight w:val="0"/>
          <w:marTop w:val="0"/>
          <w:marBottom w:val="0"/>
          <w:divBdr>
            <w:top w:val="none" w:sz="0" w:space="0" w:color="auto"/>
            <w:left w:val="none" w:sz="0" w:space="0" w:color="auto"/>
            <w:bottom w:val="none" w:sz="0" w:space="0" w:color="auto"/>
            <w:right w:val="none" w:sz="0" w:space="0" w:color="auto"/>
          </w:divBdr>
        </w:div>
        <w:div w:id="123934215">
          <w:marLeft w:val="480"/>
          <w:marRight w:val="0"/>
          <w:marTop w:val="0"/>
          <w:marBottom w:val="0"/>
          <w:divBdr>
            <w:top w:val="none" w:sz="0" w:space="0" w:color="auto"/>
            <w:left w:val="none" w:sz="0" w:space="0" w:color="auto"/>
            <w:bottom w:val="none" w:sz="0" w:space="0" w:color="auto"/>
            <w:right w:val="none" w:sz="0" w:space="0" w:color="auto"/>
          </w:divBdr>
        </w:div>
        <w:div w:id="1745757194">
          <w:marLeft w:val="480"/>
          <w:marRight w:val="0"/>
          <w:marTop w:val="0"/>
          <w:marBottom w:val="0"/>
          <w:divBdr>
            <w:top w:val="none" w:sz="0" w:space="0" w:color="auto"/>
            <w:left w:val="none" w:sz="0" w:space="0" w:color="auto"/>
            <w:bottom w:val="none" w:sz="0" w:space="0" w:color="auto"/>
            <w:right w:val="none" w:sz="0" w:space="0" w:color="auto"/>
          </w:divBdr>
        </w:div>
        <w:div w:id="222958424">
          <w:marLeft w:val="480"/>
          <w:marRight w:val="0"/>
          <w:marTop w:val="0"/>
          <w:marBottom w:val="0"/>
          <w:divBdr>
            <w:top w:val="none" w:sz="0" w:space="0" w:color="auto"/>
            <w:left w:val="none" w:sz="0" w:space="0" w:color="auto"/>
            <w:bottom w:val="none" w:sz="0" w:space="0" w:color="auto"/>
            <w:right w:val="none" w:sz="0" w:space="0" w:color="auto"/>
          </w:divBdr>
        </w:div>
        <w:div w:id="1890144778">
          <w:marLeft w:val="480"/>
          <w:marRight w:val="0"/>
          <w:marTop w:val="0"/>
          <w:marBottom w:val="0"/>
          <w:divBdr>
            <w:top w:val="none" w:sz="0" w:space="0" w:color="auto"/>
            <w:left w:val="none" w:sz="0" w:space="0" w:color="auto"/>
            <w:bottom w:val="none" w:sz="0" w:space="0" w:color="auto"/>
            <w:right w:val="none" w:sz="0" w:space="0" w:color="auto"/>
          </w:divBdr>
        </w:div>
        <w:div w:id="1338852238">
          <w:marLeft w:val="480"/>
          <w:marRight w:val="0"/>
          <w:marTop w:val="0"/>
          <w:marBottom w:val="0"/>
          <w:divBdr>
            <w:top w:val="none" w:sz="0" w:space="0" w:color="auto"/>
            <w:left w:val="none" w:sz="0" w:space="0" w:color="auto"/>
            <w:bottom w:val="none" w:sz="0" w:space="0" w:color="auto"/>
            <w:right w:val="none" w:sz="0" w:space="0" w:color="auto"/>
          </w:divBdr>
        </w:div>
        <w:div w:id="125241866">
          <w:marLeft w:val="480"/>
          <w:marRight w:val="0"/>
          <w:marTop w:val="0"/>
          <w:marBottom w:val="0"/>
          <w:divBdr>
            <w:top w:val="none" w:sz="0" w:space="0" w:color="auto"/>
            <w:left w:val="none" w:sz="0" w:space="0" w:color="auto"/>
            <w:bottom w:val="none" w:sz="0" w:space="0" w:color="auto"/>
            <w:right w:val="none" w:sz="0" w:space="0" w:color="auto"/>
          </w:divBdr>
        </w:div>
        <w:div w:id="2130775099">
          <w:marLeft w:val="480"/>
          <w:marRight w:val="0"/>
          <w:marTop w:val="0"/>
          <w:marBottom w:val="0"/>
          <w:divBdr>
            <w:top w:val="none" w:sz="0" w:space="0" w:color="auto"/>
            <w:left w:val="none" w:sz="0" w:space="0" w:color="auto"/>
            <w:bottom w:val="none" w:sz="0" w:space="0" w:color="auto"/>
            <w:right w:val="none" w:sz="0" w:space="0" w:color="auto"/>
          </w:divBdr>
        </w:div>
        <w:div w:id="930817423">
          <w:marLeft w:val="480"/>
          <w:marRight w:val="0"/>
          <w:marTop w:val="0"/>
          <w:marBottom w:val="0"/>
          <w:divBdr>
            <w:top w:val="none" w:sz="0" w:space="0" w:color="auto"/>
            <w:left w:val="none" w:sz="0" w:space="0" w:color="auto"/>
            <w:bottom w:val="none" w:sz="0" w:space="0" w:color="auto"/>
            <w:right w:val="none" w:sz="0" w:space="0" w:color="auto"/>
          </w:divBdr>
        </w:div>
        <w:div w:id="1715151773">
          <w:marLeft w:val="480"/>
          <w:marRight w:val="0"/>
          <w:marTop w:val="0"/>
          <w:marBottom w:val="0"/>
          <w:divBdr>
            <w:top w:val="none" w:sz="0" w:space="0" w:color="auto"/>
            <w:left w:val="none" w:sz="0" w:space="0" w:color="auto"/>
            <w:bottom w:val="none" w:sz="0" w:space="0" w:color="auto"/>
            <w:right w:val="none" w:sz="0" w:space="0" w:color="auto"/>
          </w:divBdr>
        </w:div>
        <w:div w:id="1357191782">
          <w:marLeft w:val="480"/>
          <w:marRight w:val="0"/>
          <w:marTop w:val="0"/>
          <w:marBottom w:val="0"/>
          <w:divBdr>
            <w:top w:val="none" w:sz="0" w:space="0" w:color="auto"/>
            <w:left w:val="none" w:sz="0" w:space="0" w:color="auto"/>
            <w:bottom w:val="none" w:sz="0" w:space="0" w:color="auto"/>
            <w:right w:val="none" w:sz="0" w:space="0" w:color="auto"/>
          </w:divBdr>
        </w:div>
        <w:div w:id="192303933">
          <w:marLeft w:val="480"/>
          <w:marRight w:val="0"/>
          <w:marTop w:val="0"/>
          <w:marBottom w:val="0"/>
          <w:divBdr>
            <w:top w:val="none" w:sz="0" w:space="0" w:color="auto"/>
            <w:left w:val="none" w:sz="0" w:space="0" w:color="auto"/>
            <w:bottom w:val="none" w:sz="0" w:space="0" w:color="auto"/>
            <w:right w:val="none" w:sz="0" w:space="0" w:color="auto"/>
          </w:divBdr>
        </w:div>
        <w:div w:id="1172377529">
          <w:marLeft w:val="480"/>
          <w:marRight w:val="0"/>
          <w:marTop w:val="0"/>
          <w:marBottom w:val="0"/>
          <w:divBdr>
            <w:top w:val="none" w:sz="0" w:space="0" w:color="auto"/>
            <w:left w:val="none" w:sz="0" w:space="0" w:color="auto"/>
            <w:bottom w:val="none" w:sz="0" w:space="0" w:color="auto"/>
            <w:right w:val="none" w:sz="0" w:space="0" w:color="auto"/>
          </w:divBdr>
        </w:div>
        <w:div w:id="778842681">
          <w:marLeft w:val="480"/>
          <w:marRight w:val="0"/>
          <w:marTop w:val="0"/>
          <w:marBottom w:val="0"/>
          <w:divBdr>
            <w:top w:val="none" w:sz="0" w:space="0" w:color="auto"/>
            <w:left w:val="none" w:sz="0" w:space="0" w:color="auto"/>
            <w:bottom w:val="none" w:sz="0" w:space="0" w:color="auto"/>
            <w:right w:val="none" w:sz="0" w:space="0" w:color="auto"/>
          </w:divBdr>
        </w:div>
        <w:div w:id="1462112054">
          <w:marLeft w:val="480"/>
          <w:marRight w:val="0"/>
          <w:marTop w:val="0"/>
          <w:marBottom w:val="0"/>
          <w:divBdr>
            <w:top w:val="none" w:sz="0" w:space="0" w:color="auto"/>
            <w:left w:val="none" w:sz="0" w:space="0" w:color="auto"/>
            <w:bottom w:val="none" w:sz="0" w:space="0" w:color="auto"/>
            <w:right w:val="none" w:sz="0" w:space="0" w:color="auto"/>
          </w:divBdr>
        </w:div>
        <w:div w:id="1795173528">
          <w:marLeft w:val="480"/>
          <w:marRight w:val="0"/>
          <w:marTop w:val="0"/>
          <w:marBottom w:val="0"/>
          <w:divBdr>
            <w:top w:val="none" w:sz="0" w:space="0" w:color="auto"/>
            <w:left w:val="none" w:sz="0" w:space="0" w:color="auto"/>
            <w:bottom w:val="none" w:sz="0" w:space="0" w:color="auto"/>
            <w:right w:val="none" w:sz="0" w:space="0" w:color="auto"/>
          </w:divBdr>
        </w:div>
        <w:div w:id="925261853">
          <w:marLeft w:val="480"/>
          <w:marRight w:val="0"/>
          <w:marTop w:val="0"/>
          <w:marBottom w:val="0"/>
          <w:divBdr>
            <w:top w:val="none" w:sz="0" w:space="0" w:color="auto"/>
            <w:left w:val="none" w:sz="0" w:space="0" w:color="auto"/>
            <w:bottom w:val="none" w:sz="0" w:space="0" w:color="auto"/>
            <w:right w:val="none" w:sz="0" w:space="0" w:color="auto"/>
          </w:divBdr>
        </w:div>
        <w:div w:id="865483006">
          <w:marLeft w:val="480"/>
          <w:marRight w:val="0"/>
          <w:marTop w:val="0"/>
          <w:marBottom w:val="0"/>
          <w:divBdr>
            <w:top w:val="none" w:sz="0" w:space="0" w:color="auto"/>
            <w:left w:val="none" w:sz="0" w:space="0" w:color="auto"/>
            <w:bottom w:val="none" w:sz="0" w:space="0" w:color="auto"/>
            <w:right w:val="none" w:sz="0" w:space="0" w:color="auto"/>
          </w:divBdr>
        </w:div>
        <w:div w:id="531041799">
          <w:marLeft w:val="480"/>
          <w:marRight w:val="0"/>
          <w:marTop w:val="0"/>
          <w:marBottom w:val="0"/>
          <w:divBdr>
            <w:top w:val="none" w:sz="0" w:space="0" w:color="auto"/>
            <w:left w:val="none" w:sz="0" w:space="0" w:color="auto"/>
            <w:bottom w:val="none" w:sz="0" w:space="0" w:color="auto"/>
            <w:right w:val="none" w:sz="0" w:space="0" w:color="auto"/>
          </w:divBdr>
        </w:div>
        <w:div w:id="463543442">
          <w:marLeft w:val="480"/>
          <w:marRight w:val="0"/>
          <w:marTop w:val="0"/>
          <w:marBottom w:val="0"/>
          <w:divBdr>
            <w:top w:val="none" w:sz="0" w:space="0" w:color="auto"/>
            <w:left w:val="none" w:sz="0" w:space="0" w:color="auto"/>
            <w:bottom w:val="none" w:sz="0" w:space="0" w:color="auto"/>
            <w:right w:val="none" w:sz="0" w:space="0" w:color="auto"/>
          </w:divBdr>
        </w:div>
        <w:div w:id="838421808">
          <w:marLeft w:val="480"/>
          <w:marRight w:val="0"/>
          <w:marTop w:val="0"/>
          <w:marBottom w:val="0"/>
          <w:divBdr>
            <w:top w:val="none" w:sz="0" w:space="0" w:color="auto"/>
            <w:left w:val="none" w:sz="0" w:space="0" w:color="auto"/>
            <w:bottom w:val="none" w:sz="0" w:space="0" w:color="auto"/>
            <w:right w:val="none" w:sz="0" w:space="0" w:color="auto"/>
          </w:divBdr>
        </w:div>
        <w:div w:id="1594895354">
          <w:marLeft w:val="480"/>
          <w:marRight w:val="0"/>
          <w:marTop w:val="0"/>
          <w:marBottom w:val="0"/>
          <w:divBdr>
            <w:top w:val="none" w:sz="0" w:space="0" w:color="auto"/>
            <w:left w:val="none" w:sz="0" w:space="0" w:color="auto"/>
            <w:bottom w:val="none" w:sz="0" w:space="0" w:color="auto"/>
            <w:right w:val="none" w:sz="0" w:space="0" w:color="auto"/>
          </w:divBdr>
        </w:div>
        <w:div w:id="1311326891">
          <w:marLeft w:val="480"/>
          <w:marRight w:val="0"/>
          <w:marTop w:val="0"/>
          <w:marBottom w:val="0"/>
          <w:divBdr>
            <w:top w:val="none" w:sz="0" w:space="0" w:color="auto"/>
            <w:left w:val="none" w:sz="0" w:space="0" w:color="auto"/>
            <w:bottom w:val="none" w:sz="0" w:space="0" w:color="auto"/>
            <w:right w:val="none" w:sz="0" w:space="0" w:color="auto"/>
          </w:divBdr>
        </w:div>
        <w:div w:id="690180218">
          <w:marLeft w:val="480"/>
          <w:marRight w:val="0"/>
          <w:marTop w:val="0"/>
          <w:marBottom w:val="0"/>
          <w:divBdr>
            <w:top w:val="none" w:sz="0" w:space="0" w:color="auto"/>
            <w:left w:val="none" w:sz="0" w:space="0" w:color="auto"/>
            <w:bottom w:val="none" w:sz="0" w:space="0" w:color="auto"/>
            <w:right w:val="none" w:sz="0" w:space="0" w:color="auto"/>
          </w:divBdr>
        </w:div>
        <w:div w:id="638875740">
          <w:marLeft w:val="480"/>
          <w:marRight w:val="0"/>
          <w:marTop w:val="0"/>
          <w:marBottom w:val="0"/>
          <w:divBdr>
            <w:top w:val="none" w:sz="0" w:space="0" w:color="auto"/>
            <w:left w:val="none" w:sz="0" w:space="0" w:color="auto"/>
            <w:bottom w:val="none" w:sz="0" w:space="0" w:color="auto"/>
            <w:right w:val="none" w:sz="0" w:space="0" w:color="auto"/>
          </w:divBdr>
        </w:div>
        <w:div w:id="1397899195">
          <w:marLeft w:val="480"/>
          <w:marRight w:val="0"/>
          <w:marTop w:val="0"/>
          <w:marBottom w:val="0"/>
          <w:divBdr>
            <w:top w:val="none" w:sz="0" w:space="0" w:color="auto"/>
            <w:left w:val="none" w:sz="0" w:space="0" w:color="auto"/>
            <w:bottom w:val="none" w:sz="0" w:space="0" w:color="auto"/>
            <w:right w:val="none" w:sz="0" w:space="0" w:color="auto"/>
          </w:divBdr>
        </w:div>
        <w:div w:id="1046299034">
          <w:marLeft w:val="480"/>
          <w:marRight w:val="0"/>
          <w:marTop w:val="0"/>
          <w:marBottom w:val="0"/>
          <w:divBdr>
            <w:top w:val="none" w:sz="0" w:space="0" w:color="auto"/>
            <w:left w:val="none" w:sz="0" w:space="0" w:color="auto"/>
            <w:bottom w:val="none" w:sz="0" w:space="0" w:color="auto"/>
            <w:right w:val="none" w:sz="0" w:space="0" w:color="auto"/>
          </w:divBdr>
        </w:div>
        <w:div w:id="1005012458">
          <w:marLeft w:val="480"/>
          <w:marRight w:val="0"/>
          <w:marTop w:val="0"/>
          <w:marBottom w:val="0"/>
          <w:divBdr>
            <w:top w:val="none" w:sz="0" w:space="0" w:color="auto"/>
            <w:left w:val="none" w:sz="0" w:space="0" w:color="auto"/>
            <w:bottom w:val="none" w:sz="0" w:space="0" w:color="auto"/>
            <w:right w:val="none" w:sz="0" w:space="0" w:color="auto"/>
          </w:divBdr>
        </w:div>
        <w:div w:id="1756240464">
          <w:marLeft w:val="480"/>
          <w:marRight w:val="0"/>
          <w:marTop w:val="0"/>
          <w:marBottom w:val="0"/>
          <w:divBdr>
            <w:top w:val="none" w:sz="0" w:space="0" w:color="auto"/>
            <w:left w:val="none" w:sz="0" w:space="0" w:color="auto"/>
            <w:bottom w:val="none" w:sz="0" w:space="0" w:color="auto"/>
            <w:right w:val="none" w:sz="0" w:space="0" w:color="auto"/>
          </w:divBdr>
        </w:div>
        <w:div w:id="1506556706">
          <w:marLeft w:val="480"/>
          <w:marRight w:val="0"/>
          <w:marTop w:val="0"/>
          <w:marBottom w:val="0"/>
          <w:divBdr>
            <w:top w:val="none" w:sz="0" w:space="0" w:color="auto"/>
            <w:left w:val="none" w:sz="0" w:space="0" w:color="auto"/>
            <w:bottom w:val="none" w:sz="0" w:space="0" w:color="auto"/>
            <w:right w:val="none" w:sz="0" w:space="0" w:color="auto"/>
          </w:divBdr>
        </w:div>
        <w:div w:id="1540317272">
          <w:marLeft w:val="480"/>
          <w:marRight w:val="0"/>
          <w:marTop w:val="0"/>
          <w:marBottom w:val="0"/>
          <w:divBdr>
            <w:top w:val="none" w:sz="0" w:space="0" w:color="auto"/>
            <w:left w:val="none" w:sz="0" w:space="0" w:color="auto"/>
            <w:bottom w:val="none" w:sz="0" w:space="0" w:color="auto"/>
            <w:right w:val="none" w:sz="0" w:space="0" w:color="auto"/>
          </w:divBdr>
        </w:div>
      </w:divsChild>
    </w:div>
    <w:div w:id="698973745">
      <w:bodyDiv w:val="1"/>
      <w:marLeft w:val="0"/>
      <w:marRight w:val="0"/>
      <w:marTop w:val="0"/>
      <w:marBottom w:val="0"/>
      <w:divBdr>
        <w:top w:val="none" w:sz="0" w:space="0" w:color="auto"/>
        <w:left w:val="none" w:sz="0" w:space="0" w:color="auto"/>
        <w:bottom w:val="none" w:sz="0" w:space="0" w:color="auto"/>
        <w:right w:val="none" w:sz="0" w:space="0" w:color="auto"/>
      </w:divBdr>
    </w:div>
    <w:div w:id="702681044">
      <w:bodyDiv w:val="1"/>
      <w:marLeft w:val="0"/>
      <w:marRight w:val="0"/>
      <w:marTop w:val="0"/>
      <w:marBottom w:val="0"/>
      <w:divBdr>
        <w:top w:val="none" w:sz="0" w:space="0" w:color="auto"/>
        <w:left w:val="none" w:sz="0" w:space="0" w:color="auto"/>
        <w:bottom w:val="none" w:sz="0" w:space="0" w:color="auto"/>
        <w:right w:val="none" w:sz="0" w:space="0" w:color="auto"/>
      </w:divBdr>
      <w:divsChild>
        <w:div w:id="152141710">
          <w:marLeft w:val="480"/>
          <w:marRight w:val="0"/>
          <w:marTop w:val="0"/>
          <w:marBottom w:val="0"/>
          <w:divBdr>
            <w:top w:val="none" w:sz="0" w:space="0" w:color="auto"/>
            <w:left w:val="none" w:sz="0" w:space="0" w:color="auto"/>
            <w:bottom w:val="none" w:sz="0" w:space="0" w:color="auto"/>
            <w:right w:val="none" w:sz="0" w:space="0" w:color="auto"/>
          </w:divBdr>
        </w:div>
        <w:div w:id="1287077361">
          <w:marLeft w:val="480"/>
          <w:marRight w:val="0"/>
          <w:marTop w:val="0"/>
          <w:marBottom w:val="0"/>
          <w:divBdr>
            <w:top w:val="none" w:sz="0" w:space="0" w:color="auto"/>
            <w:left w:val="none" w:sz="0" w:space="0" w:color="auto"/>
            <w:bottom w:val="none" w:sz="0" w:space="0" w:color="auto"/>
            <w:right w:val="none" w:sz="0" w:space="0" w:color="auto"/>
          </w:divBdr>
        </w:div>
        <w:div w:id="21321474">
          <w:marLeft w:val="480"/>
          <w:marRight w:val="0"/>
          <w:marTop w:val="0"/>
          <w:marBottom w:val="0"/>
          <w:divBdr>
            <w:top w:val="none" w:sz="0" w:space="0" w:color="auto"/>
            <w:left w:val="none" w:sz="0" w:space="0" w:color="auto"/>
            <w:bottom w:val="none" w:sz="0" w:space="0" w:color="auto"/>
            <w:right w:val="none" w:sz="0" w:space="0" w:color="auto"/>
          </w:divBdr>
        </w:div>
        <w:div w:id="1014645213">
          <w:marLeft w:val="480"/>
          <w:marRight w:val="0"/>
          <w:marTop w:val="0"/>
          <w:marBottom w:val="0"/>
          <w:divBdr>
            <w:top w:val="none" w:sz="0" w:space="0" w:color="auto"/>
            <w:left w:val="none" w:sz="0" w:space="0" w:color="auto"/>
            <w:bottom w:val="none" w:sz="0" w:space="0" w:color="auto"/>
            <w:right w:val="none" w:sz="0" w:space="0" w:color="auto"/>
          </w:divBdr>
        </w:div>
        <w:div w:id="178935784">
          <w:marLeft w:val="480"/>
          <w:marRight w:val="0"/>
          <w:marTop w:val="0"/>
          <w:marBottom w:val="0"/>
          <w:divBdr>
            <w:top w:val="none" w:sz="0" w:space="0" w:color="auto"/>
            <w:left w:val="none" w:sz="0" w:space="0" w:color="auto"/>
            <w:bottom w:val="none" w:sz="0" w:space="0" w:color="auto"/>
            <w:right w:val="none" w:sz="0" w:space="0" w:color="auto"/>
          </w:divBdr>
        </w:div>
        <w:div w:id="996761919">
          <w:marLeft w:val="480"/>
          <w:marRight w:val="0"/>
          <w:marTop w:val="0"/>
          <w:marBottom w:val="0"/>
          <w:divBdr>
            <w:top w:val="none" w:sz="0" w:space="0" w:color="auto"/>
            <w:left w:val="none" w:sz="0" w:space="0" w:color="auto"/>
            <w:bottom w:val="none" w:sz="0" w:space="0" w:color="auto"/>
            <w:right w:val="none" w:sz="0" w:space="0" w:color="auto"/>
          </w:divBdr>
        </w:div>
        <w:div w:id="1090200911">
          <w:marLeft w:val="480"/>
          <w:marRight w:val="0"/>
          <w:marTop w:val="0"/>
          <w:marBottom w:val="0"/>
          <w:divBdr>
            <w:top w:val="none" w:sz="0" w:space="0" w:color="auto"/>
            <w:left w:val="none" w:sz="0" w:space="0" w:color="auto"/>
            <w:bottom w:val="none" w:sz="0" w:space="0" w:color="auto"/>
            <w:right w:val="none" w:sz="0" w:space="0" w:color="auto"/>
          </w:divBdr>
        </w:div>
        <w:div w:id="467940923">
          <w:marLeft w:val="480"/>
          <w:marRight w:val="0"/>
          <w:marTop w:val="0"/>
          <w:marBottom w:val="0"/>
          <w:divBdr>
            <w:top w:val="none" w:sz="0" w:space="0" w:color="auto"/>
            <w:left w:val="none" w:sz="0" w:space="0" w:color="auto"/>
            <w:bottom w:val="none" w:sz="0" w:space="0" w:color="auto"/>
            <w:right w:val="none" w:sz="0" w:space="0" w:color="auto"/>
          </w:divBdr>
        </w:div>
        <w:div w:id="666633658">
          <w:marLeft w:val="480"/>
          <w:marRight w:val="0"/>
          <w:marTop w:val="0"/>
          <w:marBottom w:val="0"/>
          <w:divBdr>
            <w:top w:val="none" w:sz="0" w:space="0" w:color="auto"/>
            <w:left w:val="none" w:sz="0" w:space="0" w:color="auto"/>
            <w:bottom w:val="none" w:sz="0" w:space="0" w:color="auto"/>
            <w:right w:val="none" w:sz="0" w:space="0" w:color="auto"/>
          </w:divBdr>
        </w:div>
        <w:div w:id="1965382773">
          <w:marLeft w:val="480"/>
          <w:marRight w:val="0"/>
          <w:marTop w:val="0"/>
          <w:marBottom w:val="0"/>
          <w:divBdr>
            <w:top w:val="none" w:sz="0" w:space="0" w:color="auto"/>
            <w:left w:val="none" w:sz="0" w:space="0" w:color="auto"/>
            <w:bottom w:val="none" w:sz="0" w:space="0" w:color="auto"/>
            <w:right w:val="none" w:sz="0" w:space="0" w:color="auto"/>
          </w:divBdr>
        </w:div>
        <w:div w:id="487596357">
          <w:marLeft w:val="480"/>
          <w:marRight w:val="0"/>
          <w:marTop w:val="0"/>
          <w:marBottom w:val="0"/>
          <w:divBdr>
            <w:top w:val="none" w:sz="0" w:space="0" w:color="auto"/>
            <w:left w:val="none" w:sz="0" w:space="0" w:color="auto"/>
            <w:bottom w:val="none" w:sz="0" w:space="0" w:color="auto"/>
            <w:right w:val="none" w:sz="0" w:space="0" w:color="auto"/>
          </w:divBdr>
        </w:div>
        <w:div w:id="1911622230">
          <w:marLeft w:val="480"/>
          <w:marRight w:val="0"/>
          <w:marTop w:val="0"/>
          <w:marBottom w:val="0"/>
          <w:divBdr>
            <w:top w:val="none" w:sz="0" w:space="0" w:color="auto"/>
            <w:left w:val="none" w:sz="0" w:space="0" w:color="auto"/>
            <w:bottom w:val="none" w:sz="0" w:space="0" w:color="auto"/>
            <w:right w:val="none" w:sz="0" w:space="0" w:color="auto"/>
          </w:divBdr>
        </w:div>
        <w:div w:id="1288506679">
          <w:marLeft w:val="480"/>
          <w:marRight w:val="0"/>
          <w:marTop w:val="0"/>
          <w:marBottom w:val="0"/>
          <w:divBdr>
            <w:top w:val="none" w:sz="0" w:space="0" w:color="auto"/>
            <w:left w:val="none" w:sz="0" w:space="0" w:color="auto"/>
            <w:bottom w:val="none" w:sz="0" w:space="0" w:color="auto"/>
            <w:right w:val="none" w:sz="0" w:space="0" w:color="auto"/>
          </w:divBdr>
        </w:div>
        <w:div w:id="861355071">
          <w:marLeft w:val="480"/>
          <w:marRight w:val="0"/>
          <w:marTop w:val="0"/>
          <w:marBottom w:val="0"/>
          <w:divBdr>
            <w:top w:val="none" w:sz="0" w:space="0" w:color="auto"/>
            <w:left w:val="none" w:sz="0" w:space="0" w:color="auto"/>
            <w:bottom w:val="none" w:sz="0" w:space="0" w:color="auto"/>
            <w:right w:val="none" w:sz="0" w:space="0" w:color="auto"/>
          </w:divBdr>
        </w:div>
        <w:div w:id="1653829039">
          <w:marLeft w:val="480"/>
          <w:marRight w:val="0"/>
          <w:marTop w:val="0"/>
          <w:marBottom w:val="0"/>
          <w:divBdr>
            <w:top w:val="none" w:sz="0" w:space="0" w:color="auto"/>
            <w:left w:val="none" w:sz="0" w:space="0" w:color="auto"/>
            <w:bottom w:val="none" w:sz="0" w:space="0" w:color="auto"/>
            <w:right w:val="none" w:sz="0" w:space="0" w:color="auto"/>
          </w:divBdr>
        </w:div>
        <w:div w:id="990910637">
          <w:marLeft w:val="480"/>
          <w:marRight w:val="0"/>
          <w:marTop w:val="0"/>
          <w:marBottom w:val="0"/>
          <w:divBdr>
            <w:top w:val="none" w:sz="0" w:space="0" w:color="auto"/>
            <w:left w:val="none" w:sz="0" w:space="0" w:color="auto"/>
            <w:bottom w:val="none" w:sz="0" w:space="0" w:color="auto"/>
            <w:right w:val="none" w:sz="0" w:space="0" w:color="auto"/>
          </w:divBdr>
        </w:div>
        <w:div w:id="275452499">
          <w:marLeft w:val="480"/>
          <w:marRight w:val="0"/>
          <w:marTop w:val="0"/>
          <w:marBottom w:val="0"/>
          <w:divBdr>
            <w:top w:val="none" w:sz="0" w:space="0" w:color="auto"/>
            <w:left w:val="none" w:sz="0" w:space="0" w:color="auto"/>
            <w:bottom w:val="none" w:sz="0" w:space="0" w:color="auto"/>
            <w:right w:val="none" w:sz="0" w:space="0" w:color="auto"/>
          </w:divBdr>
        </w:div>
        <w:div w:id="1558856646">
          <w:marLeft w:val="480"/>
          <w:marRight w:val="0"/>
          <w:marTop w:val="0"/>
          <w:marBottom w:val="0"/>
          <w:divBdr>
            <w:top w:val="none" w:sz="0" w:space="0" w:color="auto"/>
            <w:left w:val="none" w:sz="0" w:space="0" w:color="auto"/>
            <w:bottom w:val="none" w:sz="0" w:space="0" w:color="auto"/>
            <w:right w:val="none" w:sz="0" w:space="0" w:color="auto"/>
          </w:divBdr>
        </w:div>
        <w:div w:id="280847284">
          <w:marLeft w:val="480"/>
          <w:marRight w:val="0"/>
          <w:marTop w:val="0"/>
          <w:marBottom w:val="0"/>
          <w:divBdr>
            <w:top w:val="none" w:sz="0" w:space="0" w:color="auto"/>
            <w:left w:val="none" w:sz="0" w:space="0" w:color="auto"/>
            <w:bottom w:val="none" w:sz="0" w:space="0" w:color="auto"/>
            <w:right w:val="none" w:sz="0" w:space="0" w:color="auto"/>
          </w:divBdr>
        </w:div>
        <w:div w:id="1875730098">
          <w:marLeft w:val="480"/>
          <w:marRight w:val="0"/>
          <w:marTop w:val="0"/>
          <w:marBottom w:val="0"/>
          <w:divBdr>
            <w:top w:val="none" w:sz="0" w:space="0" w:color="auto"/>
            <w:left w:val="none" w:sz="0" w:space="0" w:color="auto"/>
            <w:bottom w:val="none" w:sz="0" w:space="0" w:color="auto"/>
            <w:right w:val="none" w:sz="0" w:space="0" w:color="auto"/>
          </w:divBdr>
        </w:div>
      </w:divsChild>
    </w:div>
    <w:div w:id="707145753">
      <w:bodyDiv w:val="1"/>
      <w:marLeft w:val="0"/>
      <w:marRight w:val="0"/>
      <w:marTop w:val="0"/>
      <w:marBottom w:val="0"/>
      <w:divBdr>
        <w:top w:val="none" w:sz="0" w:space="0" w:color="auto"/>
        <w:left w:val="none" w:sz="0" w:space="0" w:color="auto"/>
        <w:bottom w:val="none" w:sz="0" w:space="0" w:color="auto"/>
        <w:right w:val="none" w:sz="0" w:space="0" w:color="auto"/>
      </w:divBdr>
      <w:divsChild>
        <w:div w:id="1654986936">
          <w:marLeft w:val="640"/>
          <w:marRight w:val="0"/>
          <w:marTop w:val="0"/>
          <w:marBottom w:val="0"/>
          <w:divBdr>
            <w:top w:val="none" w:sz="0" w:space="0" w:color="auto"/>
            <w:left w:val="none" w:sz="0" w:space="0" w:color="auto"/>
            <w:bottom w:val="none" w:sz="0" w:space="0" w:color="auto"/>
            <w:right w:val="none" w:sz="0" w:space="0" w:color="auto"/>
          </w:divBdr>
        </w:div>
        <w:div w:id="1310742604">
          <w:marLeft w:val="640"/>
          <w:marRight w:val="0"/>
          <w:marTop w:val="0"/>
          <w:marBottom w:val="0"/>
          <w:divBdr>
            <w:top w:val="none" w:sz="0" w:space="0" w:color="auto"/>
            <w:left w:val="none" w:sz="0" w:space="0" w:color="auto"/>
            <w:bottom w:val="none" w:sz="0" w:space="0" w:color="auto"/>
            <w:right w:val="none" w:sz="0" w:space="0" w:color="auto"/>
          </w:divBdr>
        </w:div>
        <w:div w:id="125661661">
          <w:marLeft w:val="640"/>
          <w:marRight w:val="0"/>
          <w:marTop w:val="0"/>
          <w:marBottom w:val="0"/>
          <w:divBdr>
            <w:top w:val="none" w:sz="0" w:space="0" w:color="auto"/>
            <w:left w:val="none" w:sz="0" w:space="0" w:color="auto"/>
            <w:bottom w:val="none" w:sz="0" w:space="0" w:color="auto"/>
            <w:right w:val="none" w:sz="0" w:space="0" w:color="auto"/>
          </w:divBdr>
        </w:div>
        <w:div w:id="937249728">
          <w:marLeft w:val="640"/>
          <w:marRight w:val="0"/>
          <w:marTop w:val="0"/>
          <w:marBottom w:val="0"/>
          <w:divBdr>
            <w:top w:val="none" w:sz="0" w:space="0" w:color="auto"/>
            <w:left w:val="none" w:sz="0" w:space="0" w:color="auto"/>
            <w:bottom w:val="none" w:sz="0" w:space="0" w:color="auto"/>
            <w:right w:val="none" w:sz="0" w:space="0" w:color="auto"/>
          </w:divBdr>
        </w:div>
        <w:div w:id="297300854">
          <w:marLeft w:val="640"/>
          <w:marRight w:val="0"/>
          <w:marTop w:val="0"/>
          <w:marBottom w:val="0"/>
          <w:divBdr>
            <w:top w:val="none" w:sz="0" w:space="0" w:color="auto"/>
            <w:left w:val="none" w:sz="0" w:space="0" w:color="auto"/>
            <w:bottom w:val="none" w:sz="0" w:space="0" w:color="auto"/>
            <w:right w:val="none" w:sz="0" w:space="0" w:color="auto"/>
          </w:divBdr>
        </w:div>
        <w:div w:id="3745946">
          <w:marLeft w:val="640"/>
          <w:marRight w:val="0"/>
          <w:marTop w:val="0"/>
          <w:marBottom w:val="0"/>
          <w:divBdr>
            <w:top w:val="none" w:sz="0" w:space="0" w:color="auto"/>
            <w:left w:val="none" w:sz="0" w:space="0" w:color="auto"/>
            <w:bottom w:val="none" w:sz="0" w:space="0" w:color="auto"/>
            <w:right w:val="none" w:sz="0" w:space="0" w:color="auto"/>
          </w:divBdr>
        </w:div>
        <w:div w:id="1653412837">
          <w:marLeft w:val="640"/>
          <w:marRight w:val="0"/>
          <w:marTop w:val="0"/>
          <w:marBottom w:val="0"/>
          <w:divBdr>
            <w:top w:val="none" w:sz="0" w:space="0" w:color="auto"/>
            <w:left w:val="none" w:sz="0" w:space="0" w:color="auto"/>
            <w:bottom w:val="none" w:sz="0" w:space="0" w:color="auto"/>
            <w:right w:val="none" w:sz="0" w:space="0" w:color="auto"/>
          </w:divBdr>
        </w:div>
        <w:div w:id="972563545">
          <w:marLeft w:val="640"/>
          <w:marRight w:val="0"/>
          <w:marTop w:val="0"/>
          <w:marBottom w:val="0"/>
          <w:divBdr>
            <w:top w:val="none" w:sz="0" w:space="0" w:color="auto"/>
            <w:left w:val="none" w:sz="0" w:space="0" w:color="auto"/>
            <w:bottom w:val="none" w:sz="0" w:space="0" w:color="auto"/>
            <w:right w:val="none" w:sz="0" w:space="0" w:color="auto"/>
          </w:divBdr>
        </w:div>
        <w:div w:id="1452015933">
          <w:marLeft w:val="640"/>
          <w:marRight w:val="0"/>
          <w:marTop w:val="0"/>
          <w:marBottom w:val="0"/>
          <w:divBdr>
            <w:top w:val="none" w:sz="0" w:space="0" w:color="auto"/>
            <w:left w:val="none" w:sz="0" w:space="0" w:color="auto"/>
            <w:bottom w:val="none" w:sz="0" w:space="0" w:color="auto"/>
            <w:right w:val="none" w:sz="0" w:space="0" w:color="auto"/>
          </w:divBdr>
        </w:div>
        <w:div w:id="755134720">
          <w:marLeft w:val="640"/>
          <w:marRight w:val="0"/>
          <w:marTop w:val="0"/>
          <w:marBottom w:val="0"/>
          <w:divBdr>
            <w:top w:val="none" w:sz="0" w:space="0" w:color="auto"/>
            <w:left w:val="none" w:sz="0" w:space="0" w:color="auto"/>
            <w:bottom w:val="none" w:sz="0" w:space="0" w:color="auto"/>
            <w:right w:val="none" w:sz="0" w:space="0" w:color="auto"/>
          </w:divBdr>
        </w:div>
        <w:div w:id="1953439562">
          <w:marLeft w:val="640"/>
          <w:marRight w:val="0"/>
          <w:marTop w:val="0"/>
          <w:marBottom w:val="0"/>
          <w:divBdr>
            <w:top w:val="none" w:sz="0" w:space="0" w:color="auto"/>
            <w:left w:val="none" w:sz="0" w:space="0" w:color="auto"/>
            <w:bottom w:val="none" w:sz="0" w:space="0" w:color="auto"/>
            <w:right w:val="none" w:sz="0" w:space="0" w:color="auto"/>
          </w:divBdr>
        </w:div>
        <w:div w:id="425657162">
          <w:marLeft w:val="640"/>
          <w:marRight w:val="0"/>
          <w:marTop w:val="0"/>
          <w:marBottom w:val="0"/>
          <w:divBdr>
            <w:top w:val="none" w:sz="0" w:space="0" w:color="auto"/>
            <w:left w:val="none" w:sz="0" w:space="0" w:color="auto"/>
            <w:bottom w:val="none" w:sz="0" w:space="0" w:color="auto"/>
            <w:right w:val="none" w:sz="0" w:space="0" w:color="auto"/>
          </w:divBdr>
        </w:div>
        <w:div w:id="1909799535">
          <w:marLeft w:val="640"/>
          <w:marRight w:val="0"/>
          <w:marTop w:val="0"/>
          <w:marBottom w:val="0"/>
          <w:divBdr>
            <w:top w:val="none" w:sz="0" w:space="0" w:color="auto"/>
            <w:left w:val="none" w:sz="0" w:space="0" w:color="auto"/>
            <w:bottom w:val="none" w:sz="0" w:space="0" w:color="auto"/>
            <w:right w:val="none" w:sz="0" w:space="0" w:color="auto"/>
          </w:divBdr>
        </w:div>
        <w:div w:id="1672105571">
          <w:marLeft w:val="640"/>
          <w:marRight w:val="0"/>
          <w:marTop w:val="0"/>
          <w:marBottom w:val="0"/>
          <w:divBdr>
            <w:top w:val="none" w:sz="0" w:space="0" w:color="auto"/>
            <w:left w:val="none" w:sz="0" w:space="0" w:color="auto"/>
            <w:bottom w:val="none" w:sz="0" w:space="0" w:color="auto"/>
            <w:right w:val="none" w:sz="0" w:space="0" w:color="auto"/>
          </w:divBdr>
        </w:div>
        <w:div w:id="303434225">
          <w:marLeft w:val="640"/>
          <w:marRight w:val="0"/>
          <w:marTop w:val="0"/>
          <w:marBottom w:val="0"/>
          <w:divBdr>
            <w:top w:val="none" w:sz="0" w:space="0" w:color="auto"/>
            <w:left w:val="none" w:sz="0" w:space="0" w:color="auto"/>
            <w:bottom w:val="none" w:sz="0" w:space="0" w:color="auto"/>
            <w:right w:val="none" w:sz="0" w:space="0" w:color="auto"/>
          </w:divBdr>
        </w:div>
        <w:div w:id="1419600755">
          <w:marLeft w:val="640"/>
          <w:marRight w:val="0"/>
          <w:marTop w:val="0"/>
          <w:marBottom w:val="0"/>
          <w:divBdr>
            <w:top w:val="none" w:sz="0" w:space="0" w:color="auto"/>
            <w:left w:val="none" w:sz="0" w:space="0" w:color="auto"/>
            <w:bottom w:val="none" w:sz="0" w:space="0" w:color="auto"/>
            <w:right w:val="none" w:sz="0" w:space="0" w:color="auto"/>
          </w:divBdr>
        </w:div>
        <w:div w:id="720596107">
          <w:marLeft w:val="640"/>
          <w:marRight w:val="0"/>
          <w:marTop w:val="0"/>
          <w:marBottom w:val="0"/>
          <w:divBdr>
            <w:top w:val="none" w:sz="0" w:space="0" w:color="auto"/>
            <w:left w:val="none" w:sz="0" w:space="0" w:color="auto"/>
            <w:bottom w:val="none" w:sz="0" w:space="0" w:color="auto"/>
            <w:right w:val="none" w:sz="0" w:space="0" w:color="auto"/>
          </w:divBdr>
        </w:div>
        <w:div w:id="182012982">
          <w:marLeft w:val="640"/>
          <w:marRight w:val="0"/>
          <w:marTop w:val="0"/>
          <w:marBottom w:val="0"/>
          <w:divBdr>
            <w:top w:val="none" w:sz="0" w:space="0" w:color="auto"/>
            <w:left w:val="none" w:sz="0" w:space="0" w:color="auto"/>
            <w:bottom w:val="none" w:sz="0" w:space="0" w:color="auto"/>
            <w:right w:val="none" w:sz="0" w:space="0" w:color="auto"/>
          </w:divBdr>
        </w:div>
        <w:div w:id="1994140599">
          <w:marLeft w:val="640"/>
          <w:marRight w:val="0"/>
          <w:marTop w:val="0"/>
          <w:marBottom w:val="0"/>
          <w:divBdr>
            <w:top w:val="none" w:sz="0" w:space="0" w:color="auto"/>
            <w:left w:val="none" w:sz="0" w:space="0" w:color="auto"/>
            <w:bottom w:val="none" w:sz="0" w:space="0" w:color="auto"/>
            <w:right w:val="none" w:sz="0" w:space="0" w:color="auto"/>
          </w:divBdr>
        </w:div>
        <w:div w:id="644313573">
          <w:marLeft w:val="640"/>
          <w:marRight w:val="0"/>
          <w:marTop w:val="0"/>
          <w:marBottom w:val="0"/>
          <w:divBdr>
            <w:top w:val="none" w:sz="0" w:space="0" w:color="auto"/>
            <w:left w:val="none" w:sz="0" w:space="0" w:color="auto"/>
            <w:bottom w:val="none" w:sz="0" w:space="0" w:color="auto"/>
            <w:right w:val="none" w:sz="0" w:space="0" w:color="auto"/>
          </w:divBdr>
        </w:div>
        <w:div w:id="281156689">
          <w:marLeft w:val="640"/>
          <w:marRight w:val="0"/>
          <w:marTop w:val="0"/>
          <w:marBottom w:val="0"/>
          <w:divBdr>
            <w:top w:val="none" w:sz="0" w:space="0" w:color="auto"/>
            <w:left w:val="none" w:sz="0" w:space="0" w:color="auto"/>
            <w:bottom w:val="none" w:sz="0" w:space="0" w:color="auto"/>
            <w:right w:val="none" w:sz="0" w:space="0" w:color="auto"/>
          </w:divBdr>
        </w:div>
        <w:div w:id="1619288892">
          <w:marLeft w:val="640"/>
          <w:marRight w:val="0"/>
          <w:marTop w:val="0"/>
          <w:marBottom w:val="0"/>
          <w:divBdr>
            <w:top w:val="none" w:sz="0" w:space="0" w:color="auto"/>
            <w:left w:val="none" w:sz="0" w:space="0" w:color="auto"/>
            <w:bottom w:val="none" w:sz="0" w:space="0" w:color="auto"/>
            <w:right w:val="none" w:sz="0" w:space="0" w:color="auto"/>
          </w:divBdr>
        </w:div>
        <w:div w:id="1740128117">
          <w:marLeft w:val="640"/>
          <w:marRight w:val="0"/>
          <w:marTop w:val="0"/>
          <w:marBottom w:val="0"/>
          <w:divBdr>
            <w:top w:val="none" w:sz="0" w:space="0" w:color="auto"/>
            <w:left w:val="none" w:sz="0" w:space="0" w:color="auto"/>
            <w:bottom w:val="none" w:sz="0" w:space="0" w:color="auto"/>
            <w:right w:val="none" w:sz="0" w:space="0" w:color="auto"/>
          </w:divBdr>
        </w:div>
        <w:div w:id="1586105457">
          <w:marLeft w:val="640"/>
          <w:marRight w:val="0"/>
          <w:marTop w:val="0"/>
          <w:marBottom w:val="0"/>
          <w:divBdr>
            <w:top w:val="none" w:sz="0" w:space="0" w:color="auto"/>
            <w:left w:val="none" w:sz="0" w:space="0" w:color="auto"/>
            <w:bottom w:val="none" w:sz="0" w:space="0" w:color="auto"/>
            <w:right w:val="none" w:sz="0" w:space="0" w:color="auto"/>
          </w:divBdr>
        </w:div>
        <w:div w:id="2056199150">
          <w:marLeft w:val="640"/>
          <w:marRight w:val="0"/>
          <w:marTop w:val="0"/>
          <w:marBottom w:val="0"/>
          <w:divBdr>
            <w:top w:val="none" w:sz="0" w:space="0" w:color="auto"/>
            <w:left w:val="none" w:sz="0" w:space="0" w:color="auto"/>
            <w:bottom w:val="none" w:sz="0" w:space="0" w:color="auto"/>
            <w:right w:val="none" w:sz="0" w:space="0" w:color="auto"/>
          </w:divBdr>
        </w:div>
        <w:div w:id="346100667">
          <w:marLeft w:val="640"/>
          <w:marRight w:val="0"/>
          <w:marTop w:val="0"/>
          <w:marBottom w:val="0"/>
          <w:divBdr>
            <w:top w:val="none" w:sz="0" w:space="0" w:color="auto"/>
            <w:left w:val="none" w:sz="0" w:space="0" w:color="auto"/>
            <w:bottom w:val="none" w:sz="0" w:space="0" w:color="auto"/>
            <w:right w:val="none" w:sz="0" w:space="0" w:color="auto"/>
          </w:divBdr>
        </w:div>
        <w:div w:id="1305428363">
          <w:marLeft w:val="640"/>
          <w:marRight w:val="0"/>
          <w:marTop w:val="0"/>
          <w:marBottom w:val="0"/>
          <w:divBdr>
            <w:top w:val="none" w:sz="0" w:space="0" w:color="auto"/>
            <w:left w:val="none" w:sz="0" w:space="0" w:color="auto"/>
            <w:bottom w:val="none" w:sz="0" w:space="0" w:color="auto"/>
            <w:right w:val="none" w:sz="0" w:space="0" w:color="auto"/>
          </w:divBdr>
        </w:div>
        <w:div w:id="1390807310">
          <w:marLeft w:val="640"/>
          <w:marRight w:val="0"/>
          <w:marTop w:val="0"/>
          <w:marBottom w:val="0"/>
          <w:divBdr>
            <w:top w:val="none" w:sz="0" w:space="0" w:color="auto"/>
            <w:left w:val="none" w:sz="0" w:space="0" w:color="auto"/>
            <w:bottom w:val="none" w:sz="0" w:space="0" w:color="auto"/>
            <w:right w:val="none" w:sz="0" w:space="0" w:color="auto"/>
          </w:divBdr>
        </w:div>
        <w:div w:id="1637683490">
          <w:marLeft w:val="640"/>
          <w:marRight w:val="0"/>
          <w:marTop w:val="0"/>
          <w:marBottom w:val="0"/>
          <w:divBdr>
            <w:top w:val="none" w:sz="0" w:space="0" w:color="auto"/>
            <w:left w:val="none" w:sz="0" w:space="0" w:color="auto"/>
            <w:bottom w:val="none" w:sz="0" w:space="0" w:color="auto"/>
            <w:right w:val="none" w:sz="0" w:space="0" w:color="auto"/>
          </w:divBdr>
        </w:div>
        <w:div w:id="1611158327">
          <w:marLeft w:val="640"/>
          <w:marRight w:val="0"/>
          <w:marTop w:val="0"/>
          <w:marBottom w:val="0"/>
          <w:divBdr>
            <w:top w:val="none" w:sz="0" w:space="0" w:color="auto"/>
            <w:left w:val="none" w:sz="0" w:space="0" w:color="auto"/>
            <w:bottom w:val="none" w:sz="0" w:space="0" w:color="auto"/>
            <w:right w:val="none" w:sz="0" w:space="0" w:color="auto"/>
          </w:divBdr>
        </w:div>
        <w:div w:id="336738757">
          <w:marLeft w:val="640"/>
          <w:marRight w:val="0"/>
          <w:marTop w:val="0"/>
          <w:marBottom w:val="0"/>
          <w:divBdr>
            <w:top w:val="none" w:sz="0" w:space="0" w:color="auto"/>
            <w:left w:val="none" w:sz="0" w:space="0" w:color="auto"/>
            <w:bottom w:val="none" w:sz="0" w:space="0" w:color="auto"/>
            <w:right w:val="none" w:sz="0" w:space="0" w:color="auto"/>
          </w:divBdr>
        </w:div>
        <w:div w:id="1424716068">
          <w:marLeft w:val="640"/>
          <w:marRight w:val="0"/>
          <w:marTop w:val="0"/>
          <w:marBottom w:val="0"/>
          <w:divBdr>
            <w:top w:val="none" w:sz="0" w:space="0" w:color="auto"/>
            <w:left w:val="none" w:sz="0" w:space="0" w:color="auto"/>
            <w:bottom w:val="none" w:sz="0" w:space="0" w:color="auto"/>
            <w:right w:val="none" w:sz="0" w:space="0" w:color="auto"/>
          </w:divBdr>
        </w:div>
        <w:div w:id="2013600593">
          <w:marLeft w:val="640"/>
          <w:marRight w:val="0"/>
          <w:marTop w:val="0"/>
          <w:marBottom w:val="0"/>
          <w:divBdr>
            <w:top w:val="none" w:sz="0" w:space="0" w:color="auto"/>
            <w:left w:val="none" w:sz="0" w:space="0" w:color="auto"/>
            <w:bottom w:val="none" w:sz="0" w:space="0" w:color="auto"/>
            <w:right w:val="none" w:sz="0" w:space="0" w:color="auto"/>
          </w:divBdr>
        </w:div>
        <w:div w:id="508910590">
          <w:marLeft w:val="640"/>
          <w:marRight w:val="0"/>
          <w:marTop w:val="0"/>
          <w:marBottom w:val="0"/>
          <w:divBdr>
            <w:top w:val="none" w:sz="0" w:space="0" w:color="auto"/>
            <w:left w:val="none" w:sz="0" w:space="0" w:color="auto"/>
            <w:bottom w:val="none" w:sz="0" w:space="0" w:color="auto"/>
            <w:right w:val="none" w:sz="0" w:space="0" w:color="auto"/>
          </w:divBdr>
        </w:div>
        <w:div w:id="91096168">
          <w:marLeft w:val="640"/>
          <w:marRight w:val="0"/>
          <w:marTop w:val="0"/>
          <w:marBottom w:val="0"/>
          <w:divBdr>
            <w:top w:val="none" w:sz="0" w:space="0" w:color="auto"/>
            <w:left w:val="none" w:sz="0" w:space="0" w:color="auto"/>
            <w:bottom w:val="none" w:sz="0" w:space="0" w:color="auto"/>
            <w:right w:val="none" w:sz="0" w:space="0" w:color="auto"/>
          </w:divBdr>
        </w:div>
        <w:div w:id="1081874710">
          <w:marLeft w:val="640"/>
          <w:marRight w:val="0"/>
          <w:marTop w:val="0"/>
          <w:marBottom w:val="0"/>
          <w:divBdr>
            <w:top w:val="none" w:sz="0" w:space="0" w:color="auto"/>
            <w:left w:val="none" w:sz="0" w:space="0" w:color="auto"/>
            <w:bottom w:val="none" w:sz="0" w:space="0" w:color="auto"/>
            <w:right w:val="none" w:sz="0" w:space="0" w:color="auto"/>
          </w:divBdr>
        </w:div>
        <w:div w:id="2038002432">
          <w:marLeft w:val="640"/>
          <w:marRight w:val="0"/>
          <w:marTop w:val="0"/>
          <w:marBottom w:val="0"/>
          <w:divBdr>
            <w:top w:val="none" w:sz="0" w:space="0" w:color="auto"/>
            <w:left w:val="none" w:sz="0" w:space="0" w:color="auto"/>
            <w:bottom w:val="none" w:sz="0" w:space="0" w:color="auto"/>
            <w:right w:val="none" w:sz="0" w:space="0" w:color="auto"/>
          </w:divBdr>
        </w:div>
        <w:div w:id="1845238895">
          <w:marLeft w:val="640"/>
          <w:marRight w:val="0"/>
          <w:marTop w:val="0"/>
          <w:marBottom w:val="0"/>
          <w:divBdr>
            <w:top w:val="none" w:sz="0" w:space="0" w:color="auto"/>
            <w:left w:val="none" w:sz="0" w:space="0" w:color="auto"/>
            <w:bottom w:val="none" w:sz="0" w:space="0" w:color="auto"/>
            <w:right w:val="none" w:sz="0" w:space="0" w:color="auto"/>
          </w:divBdr>
        </w:div>
        <w:div w:id="266743726">
          <w:marLeft w:val="640"/>
          <w:marRight w:val="0"/>
          <w:marTop w:val="0"/>
          <w:marBottom w:val="0"/>
          <w:divBdr>
            <w:top w:val="none" w:sz="0" w:space="0" w:color="auto"/>
            <w:left w:val="none" w:sz="0" w:space="0" w:color="auto"/>
            <w:bottom w:val="none" w:sz="0" w:space="0" w:color="auto"/>
            <w:right w:val="none" w:sz="0" w:space="0" w:color="auto"/>
          </w:divBdr>
        </w:div>
        <w:div w:id="183330612">
          <w:marLeft w:val="640"/>
          <w:marRight w:val="0"/>
          <w:marTop w:val="0"/>
          <w:marBottom w:val="0"/>
          <w:divBdr>
            <w:top w:val="none" w:sz="0" w:space="0" w:color="auto"/>
            <w:left w:val="none" w:sz="0" w:space="0" w:color="auto"/>
            <w:bottom w:val="none" w:sz="0" w:space="0" w:color="auto"/>
            <w:right w:val="none" w:sz="0" w:space="0" w:color="auto"/>
          </w:divBdr>
        </w:div>
        <w:div w:id="1574774525">
          <w:marLeft w:val="640"/>
          <w:marRight w:val="0"/>
          <w:marTop w:val="0"/>
          <w:marBottom w:val="0"/>
          <w:divBdr>
            <w:top w:val="none" w:sz="0" w:space="0" w:color="auto"/>
            <w:left w:val="none" w:sz="0" w:space="0" w:color="auto"/>
            <w:bottom w:val="none" w:sz="0" w:space="0" w:color="auto"/>
            <w:right w:val="none" w:sz="0" w:space="0" w:color="auto"/>
          </w:divBdr>
        </w:div>
        <w:div w:id="1611400482">
          <w:marLeft w:val="640"/>
          <w:marRight w:val="0"/>
          <w:marTop w:val="0"/>
          <w:marBottom w:val="0"/>
          <w:divBdr>
            <w:top w:val="none" w:sz="0" w:space="0" w:color="auto"/>
            <w:left w:val="none" w:sz="0" w:space="0" w:color="auto"/>
            <w:bottom w:val="none" w:sz="0" w:space="0" w:color="auto"/>
            <w:right w:val="none" w:sz="0" w:space="0" w:color="auto"/>
          </w:divBdr>
        </w:div>
        <w:div w:id="968245938">
          <w:marLeft w:val="640"/>
          <w:marRight w:val="0"/>
          <w:marTop w:val="0"/>
          <w:marBottom w:val="0"/>
          <w:divBdr>
            <w:top w:val="none" w:sz="0" w:space="0" w:color="auto"/>
            <w:left w:val="none" w:sz="0" w:space="0" w:color="auto"/>
            <w:bottom w:val="none" w:sz="0" w:space="0" w:color="auto"/>
            <w:right w:val="none" w:sz="0" w:space="0" w:color="auto"/>
          </w:divBdr>
        </w:div>
        <w:div w:id="1125805391">
          <w:marLeft w:val="640"/>
          <w:marRight w:val="0"/>
          <w:marTop w:val="0"/>
          <w:marBottom w:val="0"/>
          <w:divBdr>
            <w:top w:val="none" w:sz="0" w:space="0" w:color="auto"/>
            <w:left w:val="none" w:sz="0" w:space="0" w:color="auto"/>
            <w:bottom w:val="none" w:sz="0" w:space="0" w:color="auto"/>
            <w:right w:val="none" w:sz="0" w:space="0" w:color="auto"/>
          </w:divBdr>
        </w:div>
        <w:div w:id="1966232529">
          <w:marLeft w:val="640"/>
          <w:marRight w:val="0"/>
          <w:marTop w:val="0"/>
          <w:marBottom w:val="0"/>
          <w:divBdr>
            <w:top w:val="none" w:sz="0" w:space="0" w:color="auto"/>
            <w:left w:val="none" w:sz="0" w:space="0" w:color="auto"/>
            <w:bottom w:val="none" w:sz="0" w:space="0" w:color="auto"/>
            <w:right w:val="none" w:sz="0" w:space="0" w:color="auto"/>
          </w:divBdr>
        </w:div>
        <w:div w:id="230384776">
          <w:marLeft w:val="640"/>
          <w:marRight w:val="0"/>
          <w:marTop w:val="0"/>
          <w:marBottom w:val="0"/>
          <w:divBdr>
            <w:top w:val="none" w:sz="0" w:space="0" w:color="auto"/>
            <w:left w:val="none" w:sz="0" w:space="0" w:color="auto"/>
            <w:bottom w:val="none" w:sz="0" w:space="0" w:color="auto"/>
            <w:right w:val="none" w:sz="0" w:space="0" w:color="auto"/>
          </w:divBdr>
        </w:div>
        <w:div w:id="1883786401">
          <w:marLeft w:val="640"/>
          <w:marRight w:val="0"/>
          <w:marTop w:val="0"/>
          <w:marBottom w:val="0"/>
          <w:divBdr>
            <w:top w:val="none" w:sz="0" w:space="0" w:color="auto"/>
            <w:left w:val="none" w:sz="0" w:space="0" w:color="auto"/>
            <w:bottom w:val="none" w:sz="0" w:space="0" w:color="auto"/>
            <w:right w:val="none" w:sz="0" w:space="0" w:color="auto"/>
          </w:divBdr>
        </w:div>
        <w:div w:id="2125343272">
          <w:marLeft w:val="640"/>
          <w:marRight w:val="0"/>
          <w:marTop w:val="0"/>
          <w:marBottom w:val="0"/>
          <w:divBdr>
            <w:top w:val="none" w:sz="0" w:space="0" w:color="auto"/>
            <w:left w:val="none" w:sz="0" w:space="0" w:color="auto"/>
            <w:bottom w:val="none" w:sz="0" w:space="0" w:color="auto"/>
            <w:right w:val="none" w:sz="0" w:space="0" w:color="auto"/>
          </w:divBdr>
        </w:div>
        <w:div w:id="1246107045">
          <w:marLeft w:val="640"/>
          <w:marRight w:val="0"/>
          <w:marTop w:val="0"/>
          <w:marBottom w:val="0"/>
          <w:divBdr>
            <w:top w:val="none" w:sz="0" w:space="0" w:color="auto"/>
            <w:left w:val="none" w:sz="0" w:space="0" w:color="auto"/>
            <w:bottom w:val="none" w:sz="0" w:space="0" w:color="auto"/>
            <w:right w:val="none" w:sz="0" w:space="0" w:color="auto"/>
          </w:divBdr>
        </w:div>
        <w:div w:id="371930683">
          <w:marLeft w:val="640"/>
          <w:marRight w:val="0"/>
          <w:marTop w:val="0"/>
          <w:marBottom w:val="0"/>
          <w:divBdr>
            <w:top w:val="none" w:sz="0" w:space="0" w:color="auto"/>
            <w:left w:val="none" w:sz="0" w:space="0" w:color="auto"/>
            <w:bottom w:val="none" w:sz="0" w:space="0" w:color="auto"/>
            <w:right w:val="none" w:sz="0" w:space="0" w:color="auto"/>
          </w:divBdr>
        </w:div>
        <w:div w:id="469829633">
          <w:marLeft w:val="640"/>
          <w:marRight w:val="0"/>
          <w:marTop w:val="0"/>
          <w:marBottom w:val="0"/>
          <w:divBdr>
            <w:top w:val="none" w:sz="0" w:space="0" w:color="auto"/>
            <w:left w:val="none" w:sz="0" w:space="0" w:color="auto"/>
            <w:bottom w:val="none" w:sz="0" w:space="0" w:color="auto"/>
            <w:right w:val="none" w:sz="0" w:space="0" w:color="auto"/>
          </w:divBdr>
        </w:div>
        <w:div w:id="369959934">
          <w:marLeft w:val="640"/>
          <w:marRight w:val="0"/>
          <w:marTop w:val="0"/>
          <w:marBottom w:val="0"/>
          <w:divBdr>
            <w:top w:val="none" w:sz="0" w:space="0" w:color="auto"/>
            <w:left w:val="none" w:sz="0" w:space="0" w:color="auto"/>
            <w:bottom w:val="none" w:sz="0" w:space="0" w:color="auto"/>
            <w:right w:val="none" w:sz="0" w:space="0" w:color="auto"/>
          </w:divBdr>
        </w:div>
        <w:div w:id="1126387087">
          <w:marLeft w:val="640"/>
          <w:marRight w:val="0"/>
          <w:marTop w:val="0"/>
          <w:marBottom w:val="0"/>
          <w:divBdr>
            <w:top w:val="none" w:sz="0" w:space="0" w:color="auto"/>
            <w:left w:val="none" w:sz="0" w:space="0" w:color="auto"/>
            <w:bottom w:val="none" w:sz="0" w:space="0" w:color="auto"/>
            <w:right w:val="none" w:sz="0" w:space="0" w:color="auto"/>
          </w:divBdr>
        </w:div>
        <w:div w:id="504587921">
          <w:marLeft w:val="640"/>
          <w:marRight w:val="0"/>
          <w:marTop w:val="0"/>
          <w:marBottom w:val="0"/>
          <w:divBdr>
            <w:top w:val="none" w:sz="0" w:space="0" w:color="auto"/>
            <w:left w:val="none" w:sz="0" w:space="0" w:color="auto"/>
            <w:bottom w:val="none" w:sz="0" w:space="0" w:color="auto"/>
            <w:right w:val="none" w:sz="0" w:space="0" w:color="auto"/>
          </w:divBdr>
        </w:div>
        <w:div w:id="1385449080">
          <w:marLeft w:val="640"/>
          <w:marRight w:val="0"/>
          <w:marTop w:val="0"/>
          <w:marBottom w:val="0"/>
          <w:divBdr>
            <w:top w:val="none" w:sz="0" w:space="0" w:color="auto"/>
            <w:left w:val="none" w:sz="0" w:space="0" w:color="auto"/>
            <w:bottom w:val="none" w:sz="0" w:space="0" w:color="auto"/>
            <w:right w:val="none" w:sz="0" w:space="0" w:color="auto"/>
          </w:divBdr>
        </w:div>
        <w:div w:id="2036224358">
          <w:marLeft w:val="640"/>
          <w:marRight w:val="0"/>
          <w:marTop w:val="0"/>
          <w:marBottom w:val="0"/>
          <w:divBdr>
            <w:top w:val="none" w:sz="0" w:space="0" w:color="auto"/>
            <w:left w:val="none" w:sz="0" w:space="0" w:color="auto"/>
            <w:bottom w:val="none" w:sz="0" w:space="0" w:color="auto"/>
            <w:right w:val="none" w:sz="0" w:space="0" w:color="auto"/>
          </w:divBdr>
        </w:div>
        <w:div w:id="1533492945">
          <w:marLeft w:val="640"/>
          <w:marRight w:val="0"/>
          <w:marTop w:val="0"/>
          <w:marBottom w:val="0"/>
          <w:divBdr>
            <w:top w:val="none" w:sz="0" w:space="0" w:color="auto"/>
            <w:left w:val="none" w:sz="0" w:space="0" w:color="auto"/>
            <w:bottom w:val="none" w:sz="0" w:space="0" w:color="auto"/>
            <w:right w:val="none" w:sz="0" w:space="0" w:color="auto"/>
          </w:divBdr>
        </w:div>
        <w:div w:id="35476489">
          <w:marLeft w:val="640"/>
          <w:marRight w:val="0"/>
          <w:marTop w:val="0"/>
          <w:marBottom w:val="0"/>
          <w:divBdr>
            <w:top w:val="none" w:sz="0" w:space="0" w:color="auto"/>
            <w:left w:val="none" w:sz="0" w:space="0" w:color="auto"/>
            <w:bottom w:val="none" w:sz="0" w:space="0" w:color="auto"/>
            <w:right w:val="none" w:sz="0" w:space="0" w:color="auto"/>
          </w:divBdr>
        </w:div>
        <w:div w:id="473764955">
          <w:marLeft w:val="640"/>
          <w:marRight w:val="0"/>
          <w:marTop w:val="0"/>
          <w:marBottom w:val="0"/>
          <w:divBdr>
            <w:top w:val="none" w:sz="0" w:space="0" w:color="auto"/>
            <w:left w:val="none" w:sz="0" w:space="0" w:color="auto"/>
            <w:bottom w:val="none" w:sz="0" w:space="0" w:color="auto"/>
            <w:right w:val="none" w:sz="0" w:space="0" w:color="auto"/>
          </w:divBdr>
        </w:div>
        <w:div w:id="1716467364">
          <w:marLeft w:val="640"/>
          <w:marRight w:val="0"/>
          <w:marTop w:val="0"/>
          <w:marBottom w:val="0"/>
          <w:divBdr>
            <w:top w:val="none" w:sz="0" w:space="0" w:color="auto"/>
            <w:left w:val="none" w:sz="0" w:space="0" w:color="auto"/>
            <w:bottom w:val="none" w:sz="0" w:space="0" w:color="auto"/>
            <w:right w:val="none" w:sz="0" w:space="0" w:color="auto"/>
          </w:divBdr>
        </w:div>
        <w:div w:id="103156581">
          <w:marLeft w:val="640"/>
          <w:marRight w:val="0"/>
          <w:marTop w:val="0"/>
          <w:marBottom w:val="0"/>
          <w:divBdr>
            <w:top w:val="none" w:sz="0" w:space="0" w:color="auto"/>
            <w:left w:val="none" w:sz="0" w:space="0" w:color="auto"/>
            <w:bottom w:val="none" w:sz="0" w:space="0" w:color="auto"/>
            <w:right w:val="none" w:sz="0" w:space="0" w:color="auto"/>
          </w:divBdr>
        </w:div>
        <w:div w:id="639113624">
          <w:marLeft w:val="640"/>
          <w:marRight w:val="0"/>
          <w:marTop w:val="0"/>
          <w:marBottom w:val="0"/>
          <w:divBdr>
            <w:top w:val="none" w:sz="0" w:space="0" w:color="auto"/>
            <w:left w:val="none" w:sz="0" w:space="0" w:color="auto"/>
            <w:bottom w:val="none" w:sz="0" w:space="0" w:color="auto"/>
            <w:right w:val="none" w:sz="0" w:space="0" w:color="auto"/>
          </w:divBdr>
        </w:div>
        <w:div w:id="245958918">
          <w:marLeft w:val="640"/>
          <w:marRight w:val="0"/>
          <w:marTop w:val="0"/>
          <w:marBottom w:val="0"/>
          <w:divBdr>
            <w:top w:val="none" w:sz="0" w:space="0" w:color="auto"/>
            <w:left w:val="none" w:sz="0" w:space="0" w:color="auto"/>
            <w:bottom w:val="none" w:sz="0" w:space="0" w:color="auto"/>
            <w:right w:val="none" w:sz="0" w:space="0" w:color="auto"/>
          </w:divBdr>
        </w:div>
        <w:div w:id="1201094681">
          <w:marLeft w:val="640"/>
          <w:marRight w:val="0"/>
          <w:marTop w:val="0"/>
          <w:marBottom w:val="0"/>
          <w:divBdr>
            <w:top w:val="none" w:sz="0" w:space="0" w:color="auto"/>
            <w:left w:val="none" w:sz="0" w:space="0" w:color="auto"/>
            <w:bottom w:val="none" w:sz="0" w:space="0" w:color="auto"/>
            <w:right w:val="none" w:sz="0" w:space="0" w:color="auto"/>
          </w:divBdr>
        </w:div>
        <w:div w:id="1092093062">
          <w:marLeft w:val="640"/>
          <w:marRight w:val="0"/>
          <w:marTop w:val="0"/>
          <w:marBottom w:val="0"/>
          <w:divBdr>
            <w:top w:val="none" w:sz="0" w:space="0" w:color="auto"/>
            <w:left w:val="none" w:sz="0" w:space="0" w:color="auto"/>
            <w:bottom w:val="none" w:sz="0" w:space="0" w:color="auto"/>
            <w:right w:val="none" w:sz="0" w:space="0" w:color="auto"/>
          </w:divBdr>
        </w:div>
        <w:div w:id="1001422508">
          <w:marLeft w:val="640"/>
          <w:marRight w:val="0"/>
          <w:marTop w:val="0"/>
          <w:marBottom w:val="0"/>
          <w:divBdr>
            <w:top w:val="none" w:sz="0" w:space="0" w:color="auto"/>
            <w:left w:val="none" w:sz="0" w:space="0" w:color="auto"/>
            <w:bottom w:val="none" w:sz="0" w:space="0" w:color="auto"/>
            <w:right w:val="none" w:sz="0" w:space="0" w:color="auto"/>
          </w:divBdr>
        </w:div>
        <w:div w:id="1976987686">
          <w:marLeft w:val="640"/>
          <w:marRight w:val="0"/>
          <w:marTop w:val="0"/>
          <w:marBottom w:val="0"/>
          <w:divBdr>
            <w:top w:val="none" w:sz="0" w:space="0" w:color="auto"/>
            <w:left w:val="none" w:sz="0" w:space="0" w:color="auto"/>
            <w:bottom w:val="none" w:sz="0" w:space="0" w:color="auto"/>
            <w:right w:val="none" w:sz="0" w:space="0" w:color="auto"/>
          </w:divBdr>
        </w:div>
        <w:div w:id="2133358035">
          <w:marLeft w:val="640"/>
          <w:marRight w:val="0"/>
          <w:marTop w:val="0"/>
          <w:marBottom w:val="0"/>
          <w:divBdr>
            <w:top w:val="none" w:sz="0" w:space="0" w:color="auto"/>
            <w:left w:val="none" w:sz="0" w:space="0" w:color="auto"/>
            <w:bottom w:val="none" w:sz="0" w:space="0" w:color="auto"/>
            <w:right w:val="none" w:sz="0" w:space="0" w:color="auto"/>
          </w:divBdr>
        </w:div>
        <w:div w:id="1361053640">
          <w:marLeft w:val="640"/>
          <w:marRight w:val="0"/>
          <w:marTop w:val="0"/>
          <w:marBottom w:val="0"/>
          <w:divBdr>
            <w:top w:val="none" w:sz="0" w:space="0" w:color="auto"/>
            <w:left w:val="none" w:sz="0" w:space="0" w:color="auto"/>
            <w:bottom w:val="none" w:sz="0" w:space="0" w:color="auto"/>
            <w:right w:val="none" w:sz="0" w:space="0" w:color="auto"/>
          </w:divBdr>
        </w:div>
        <w:div w:id="1071580912">
          <w:marLeft w:val="640"/>
          <w:marRight w:val="0"/>
          <w:marTop w:val="0"/>
          <w:marBottom w:val="0"/>
          <w:divBdr>
            <w:top w:val="none" w:sz="0" w:space="0" w:color="auto"/>
            <w:left w:val="none" w:sz="0" w:space="0" w:color="auto"/>
            <w:bottom w:val="none" w:sz="0" w:space="0" w:color="auto"/>
            <w:right w:val="none" w:sz="0" w:space="0" w:color="auto"/>
          </w:divBdr>
        </w:div>
        <w:div w:id="2094234791">
          <w:marLeft w:val="640"/>
          <w:marRight w:val="0"/>
          <w:marTop w:val="0"/>
          <w:marBottom w:val="0"/>
          <w:divBdr>
            <w:top w:val="none" w:sz="0" w:space="0" w:color="auto"/>
            <w:left w:val="none" w:sz="0" w:space="0" w:color="auto"/>
            <w:bottom w:val="none" w:sz="0" w:space="0" w:color="auto"/>
            <w:right w:val="none" w:sz="0" w:space="0" w:color="auto"/>
          </w:divBdr>
        </w:div>
        <w:div w:id="270018330">
          <w:marLeft w:val="640"/>
          <w:marRight w:val="0"/>
          <w:marTop w:val="0"/>
          <w:marBottom w:val="0"/>
          <w:divBdr>
            <w:top w:val="none" w:sz="0" w:space="0" w:color="auto"/>
            <w:left w:val="none" w:sz="0" w:space="0" w:color="auto"/>
            <w:bottom w:val="none" w:sz="0" w:space="0" w:color="auto"/>
            <w:right w:val="none" w:sz="0" w:space="0" w:color="auto"/>
          </w:divBdr>
        </w:div>
        <w:div w:id="275992707">
          <w:marLeft w:val="640"/>
          <w:marRight w:val="0"/>
          <w:marTop w:val="0"/>
          <w:marBottom w:val="0"/>
          <w:divBdr>
            <w:top w:val="none" w:sz="0" w:space="0" w:color="auto"/>
            <w:left w:val="none" w:sz="0" w:space="0" w:color="auto"/>
            <w:bottom w:val="none" w:sz="0" w:space="0" w:color="auto"/>
            <w:right w:val="none" w:sz="0" w:space="0" w:color="auto"/>
          </w:divBdr>
        </w:div>
        <w:div w:id="1233396802">
          <w:marLeft w:val="640"/>
          <w:marRight w:val="0"/>
          <w:marTop w:val="0"/>
          <w:marBottom w:val="0"/>
          <w:divBdr>
            <w:top w:val="none" w:sz="0" w:space="0" w:color="auto"/>
            <w:left w:val="none" w:sz="0" w:space="0" w:color="auto"/>
            <w:bottom w:val="none" w:sz="0" w:space="0" w:color="auto"/>
            <w:right w:val="none" w:sz="0" w:space="0" w:color="auto"/>
          </w:divBdr>
        </w:div>
        <w:div w:id="969171988">
          <w:marLeft w:val="640"/>
          <w:marRight w:val="0"/>
          <w:marTop w:val="0"/>
          <w:marBottom w:val="0"/>
          <w:divBdr>
            <w:top w:val="none" w:sz="0" w:space="0" w:color="auto"/>
            <w:left w:val="none" w:sz="0" w:space="0" w:color="auto"/>
            <w:bottom w:val="none" w:sz="0" w:space="0" w:color="auto"/>
            <w:right w:val="none" w:sz="0" w:space="0" w:color="auto"/>
          </w:divBdr>
        </w:div>
        <w:div w:id="1205676337">
          <w:marLeft w:val="640"/>
          <w:marRight w:val="0"/>
          <w:marTop w:val="0"/>
          <w:marBottom w:val="0"/>
          <w:divBdr>
            <w:top w:val="none" w:sz="0" w:space="0" w:color="auto"/>
            <w:left w:val="none" w:sz="0" w:space="0" w:color="auto"/>
            <w:bottom w:val="none" w:sz="0" w:space="0" w:color="auto"/>
            <w:right w:val="none" w:sz="0" w:space="0" w:color="auto"/>
          </w:divBdr>
        </w:div>
        <w:div w:id="99185585">
          <w:marLeft w:val="640"/>
          <w:marRight w:val="0"/>
          <w:marTop w:val="0"/>
          <w:marBottom w:val="0"/>
          <w:divBdr>
            <w:top w:val="none" w:sz="0" w:space="0" w:color="auto"/>
            <w:left w:val="none" w:sz="0" w:space="0" w:color="auto"/>
            <w:bottom w:val="none" w:sz="0" w:space="0" w:color="auto"/>
            <w:right w:val="none" w:sz="0" w:space="0" w:color="auto"/>
          </w:divBdr>
        </w:div>
        <w:div w:id="1738894770">
          <w:marLeft w:val="640"/>
          <w:marRight w:val="0"/>
          <w:marTop w:val="0"/>
          <w:marBottom w:val="0"/>
          <w:divBdr>
            <w:top w:val="none" w:sz="0" w:space="0" w:color="auto"/>
            <w:left w:val="none" w:sz="0" w:space="0" w:color="auto"/>
            <w:bottom w:val="none" w:sz="0" w:space="0" w:color="auto"/>
            <w:right w:val="none" w:sz="0" w:space="0" w:color="auto"/>
          </w:divBdr>
        </w:div>
        <w:div w:id="750197282">
          <w:marLeft w:val="640"/>
          <w:marRight w:val="0"/>
          <w:marTop w:val="0"/>
          <w:marBottom w:val="0"/>
          <w:divBdr>
            <w:top w:val="none" w:sz="0" w:space="0" w:color="auto"/>
            <w:left w:val="none" w:sz="0" w:space="0" w:color="auto"/>
            <w:bottom w:val="none" w:sz="0" w:space="0" w:color="auto"/>
            <w:right w:val="none" w:sz="0" w:space="0" w:color="auto"/>
          </w:divBdr>
        </w:div>
        <w:div w:id="301933610">
          <w:marLeft w:val="640"/>
          <w:marRight w:val="0"/>
          <w:marTop w:val="0"/>
          <w:marBottom w:val="0"/>
          <w:divBdr>
            <w:top w:val="none" w:sz="0" w:space="0" w:color="auto"/>
            <w:left w:val="none" w:sz="0" w:space="0" w:color="auto"/>
            <w:bottom w:val="none" w:sz="0" w:space="0" w:color="auto"/>
            <w:right w:val="none" w:sz="0" w:space="0" w:color="auto"/>
          </w:divBdr>
        </w:div>
        <w:div w:id="90245197">
          <w:marLeft w:val="640"/>
          <w:marRight w:val="0"/>
          <w:marTop w:val="0"/>
          <w:marBottom w:val="0"/>
          <w:divBdr>
            <w:top w:val="none" w:sz="0" w:space="0" w:color="auto"/>
            <w:left w:val="none" w:sz="0" w:space="0" w:color="auto"/>
            <w:bottom w:val="none" w:sz="0" w:space="0" w:color="auto"/>
            <w:right w:val="none" w:sz="0" w:space="0" w:color="auto"/>
          </w:divBdr>
        </w:div>
        <w:div w:id="1943686353">
          <w:marLeft w:val="640"/>
          <w:marRight w:val="0"/>
          <w:marTop w:val="0"/>
          <w:marBottom w:val="0"/>
          <w:divBdr>
            <w:top w:val="none" w:sz="0" w:space="0" w:color="auto"/>
            <w:left w:val="none" w:sz="0" w:space="0" w:color="auto"/>
            <w:bottom w:val="none" w:sz="0" w:space="0" w:color="auto"/>
            <w:right w:val="none" w:sz="0" w:space="0" w:color="auto"/>
          </w:divBdr>
        </w:div>
        <w:div w:id="1727416632">
          <w:marLeft w:val="640"/>
          <w:marRight w:val="0"/>
          <w:marTop w:val="0"/>
          <w:marBottom w:val="0"/>
          <w:divBdr>
            <w:top w:val="none" w:sz="0" w:space="0" w:color="auto"/>
            <w:left w:val="none" w:sz="0" w:space="0" w:color="auto"/>
            <w:bottom w:val="none" w:sz="0" w:space="0" w:color="auto"/>
            <w:right w:val="none" w:sz="0" w:space="0" w:color="auto"/>
          </w:divBdr>
        </w:div>
        <w:div w:id="1716081111">
          <w:marLeft w:val="640"/>
          <w:marRight w:val="0"/>
          <w:marTop w:val="0"/>
          <w:marBottom w:val="0"/>
          <w:divBdr>
            <w:top w:val="none" w:sz="0" w:space="0" w:color="auto"/>
            <w:left w:val="none" w:sz="0" w:space="0" w:color="auto"/>
            <w:bottom w:val="none" w:sz="0" w:space="0" w:color="auto"/>
            <w:right w:val="none" w:sz="0" w:space="0" w:color="auto"/>
          </w:divBdr>
        </w:div>
        <w:div w:id="530074634">
          <w:marLeft w:val="640"/>
          <w:marRight w:val="0"/>
          <w:marTop w:val="0"/>
          <w:marBottom w:val="0"/>
          <w:divBdr>
            <w:top w:val="none" w:sz="0" w:space="0" w:color="auto"/>
            <w:left w:val="none" w:sz="0" w:space="0" w:color="auto"/>
            <w:bottom w:val="none" w:sz="0" w:space="0" w:color="auto"/>
            <w:right w:val="none" w:sz="0" w:space="0" w:color="auto"/>
          </w:divBdr>
        </w:div>
      </w:divsChild>
    </w:div>
    <w:div w:id="712509083">
      <w:bodyDiv w:val="1"/>
      <w:marLeft w:val="0"/>
      <w:marRight w:val="0"/>
      <w:marTop w:val="0"/>
      <w:marBottom w:val="0"/>
      <w:divBdr>
        <w:top w:val="none" w:sz="0" w:space="0" w:color="auto"/>
        <w:left w:val="none" w:sz="0" w:space="0" w:color="auto"/>
        <w:bottom w:val="none" w:sz="0" w:space="0" w:color="auto"/>
        <w:right w:val="none" w:sz="0" w:space="0" w:color="auto"/>
      </w:divBdr>
    </w:div>
    <w:div w:id="714277291">
      <w:bodyDiv w:val="1"/>
      <w:marLeft w:val="0"/>
      <w:marRight w:val="0"/>
      <w:marTop w:val="0"/>
      <w:marBottom w:val="0"/>
      <w:divBdr>
        <w:top w:val="none" w:sz="0" w:space="0" w:color="auto"/>
        <w:left w:val="none" w:sz="0" w:space="0" w:color="auto"/>
        <w:bottom w:val="none" w:sz="0" w:space="0" w:color="auto"/>
        <w:right w:val="none" w:sz="0" w:space="0" w:color="auto"/>
      </w:divBdr>
    </w:div>
    <w:div w:id="716971414">
      <w:bodyDiv w:val="1"/>
      <w:marLeft w:val="0"/>
      <w:marRight w:val="0"/>
      <w:marTop w:val="0"/>
      <w:marBottom w:val="0"/>
      <w:divBdr>
        <w:top w:val="none" w:sz="0" w:space="0" w:color="auto"/>
        <w:left w:val="none" w:sz="0" w:space="0" w:color="auto"/>
        <w:bottom w:val="none" w:sz="0" w:space="0" w:color="auto"/>
        <w:right w:val="none" w:sz="0" w:space="0" w:color="auto"/>
      </w:divBdr>
      <w:divsChild>
        <w:div w:id="1363095381">
          <w:marLeft w:val="480"/>
          <w:marRight w:val="0"/>
          <w:marTop w:val="0"/>
          <w:marBottom w:val="0"/>
          <w:divBdr>
            <w:top w:val="none" w:sz="0" w:space="0" w:color="auto"/>
            <w:left w:val="none" w:sz="0" w:space="0" w:color="auto"/>
            <w:bottom w:val="none" w:sz="0" w:space="0" w:color="auto"/>
            <w:right w:val="none" w:sz="0" w:space="0" w:color="auto"/>
          </w:divBdr>
        </w:div>
        <w:div w:id="1597320835">
          <w:marLeft w:val="480"/>
          <w:marRight w:val="0"/>
          <w:marTop w:val="0"/>
          <w:marBottom w:val="0"/>
          <w:divBdr>
            <w:top w:val="none" w:sz="0" w:space="0" w:color="auto"/>
            <w:left w:val="none" w:sz="0" w:space="0" w:color="auto"/>
            <w:bottom w:val="none" w:sz="0" w:space="0" w:color="auto"/>
            <w:right w:val="none" w:sz="0" w:space="0" w:color="auto"/>
          </w:divBdr>
        </w:div>
        <w:div w:id="2078238396">
          <w:marLeft w:val="480"/>
          <w:marRight w:val="0"/>
          <w:marTop w:val="0"/>
          <w:marBottom w:val="0"/>
          <w:divBdr>
            <w:top w:val="none" w:sz="0" w:space="0" w:color="auto"/>
            <w:left w:val="none" w:sz="0" w:space="0" w:color="auto"/>
            <w:bottom w:val="none" w:sz="0" w:space="0" w:color="auto"/>
            <w:right w:val="none" w:sz="0" w:space="0" w:color="auto"/>
          </w:divBdr>
        </w:div>
        <w:div w:id="1268461125">
          <w:marLeft w:val="480"/>
          <w:marRight w:val="0"/>
          <w:marTop w:val="0"/>
          <w:marBottom w:val="0"/>
          <w:divBdr>
            <w:top w:val="none" w:sz="0" w:space="0" w:color="auto"/>
            <w:left w:val="none" w:sz="0" w:space="0" w:color="auto"/>
            <w:bottom w:val="none" w:sz="0" w:space="0" w:color="auto"/>
            <w:right w:val="none" w:sz="0" w:space="0" w:color="auto"/>
          </w:divBdr>
        </w:div>
        <w:div w:id="312485334">
          <w:marLeft w:val="480"/>
          <w:marRight w:val="0"/>
          <w:marTop w:val="0"/>
          <w:marBottom w:val="0"/>
          <w:divBdr>
            <w:top w:val="none" w:sz="0" w:space="0" w:color="auto"/>
            <w:left w:val="none" w:sz="0" w:space="0" w:color="auto"/>
            <w:bottom w:val="none" w:sz="0" w:space="0" w:color="auto"/>
            <w:right w:val="none" w:sz="0" w:space="0" w:color="auto"/>
          </w:divBdr>
        </w:div>
        <w:div w:id="1113789756">
          <w:marLeft w:val="480"/>
          <w:marRight w:val="0"/>
          <w:marTop w:val="0"/>
          <w:marBottom w:val="0"/>
          <w:divBdr>
            <w:top w:val="none" w:sz="0" w:space="0" w:color="auto"/>
            <w:left w:val="none" w:sz="0" w:space="0" w:color="auto"/>
            <w:bottom w:val="none" w:sz="0" w:space="0" w:color="auto"/>
            <w:right w:val="none" w:sz="0" w:space="0" w:color="auto"/>
          </w:divBdr>
        </w:div>
        <w:div w:id="1885798997">
          <w:marLeft w:val="480"/>
          <w:marRight w:val="0"/>
          <w:marTop w:val="0"/>
          <w:marBottom w:val="0"/>
          <w:divBdr>
            <w:top w:val="none" w:sz="0" w:space="0" w:color="auto"/>
            <w:left w:val="none" w:sz="0" w:space="0" w:color="auto"/>
            <w:bottom w:val="none" w:sz="0" w:space="0" w:color="auto"/>
            <w:right w:val="none" w:sz="0" w:space="0" w:color="auto"/>
          </w:divBdr>
        </w:div>
        <w:div w:id="1972592139">
          <w:marLeft w:val="480"/>
          <w:marRight w:val="0"/>
          <w:marTop w:val="0"/>
          <w:marBottom w:val="0"/>
          <w:divBdr>
            <w:top w:val="none" w:sz="0" w:space="0" w:color="auto"/>
            <w:left w:val="none" w:sz="0" w:space="0" w:color="auto"/>
            <w:bottom w:val="none" w:sz="0" w:space="0" w:color="auto"/>
            <w:right w:val="none" w:sz="0" w:space="0" w:color="auto"/>
          </w:divBdr>
        </w:div>
        <w:div w:id="264197512">
          <w:marLeft w:val="480"/>
          <w:marRight w:val="0"/>
          <w:marTop w:val="0"/>
          <w:marBottom w:val="0"/>
          <w:divBdr>
            <w:top w:val="none" w:sz="0" w:space="0" w:color="auto"/>
            <w:left w:val="none" w:sz="0" w:space="0" w:color="auto"/>
            <w:bottom w:val="none" w:sz="0" w:space="0" w:color="auto"/>
            <w:right w:val="none" w:sz="0" w:space="0" w:color="auto"/>
          </w:divBdr>
        </w:div>
        <w:div w:id="1960329654">
          <w:marLeft w:val="480"/>
          <w:marRight w:val="0"/>
          <w:marTop w:val="0"/>
          <w:marBottom w:val="0"/>
          <w:divBdr>
            <w:top w:val="none" w:sz="0" w:space="0" w:color="auto"/>
            <w:left w:val="none" w:sz="0" w:space="0" w:color="auto"/>
            <w:bottom w:val="none" w:sz="0" w:space="0" w:color="auto"/>
            <w:right w:val="none" w:sz="0" w:space="0" w:color="auto"/>
          </w:divBdr>
        </w:div>
        <w:div w:id="922687141">
          <w:marLeft w:val="480"/>
          <w:marRight w:val="0"/>
          <w:marTop w:val="0"/>
          <w:marBottom w:val="0"/>
          <w:divBdr>
            <w:top w:val="none" w:sz="0" w:space="0" w:color="auto"/>
            <w:left w:val="none" w:sz="0" w:space="0" w:color="auto"/>
            <w:bottom w:val="none" w:sz="0" w:space="0" w:color="auto"/>
            <w:right w:val="none" w:sz="0" w:space="0" w:color="auto"/>
          </w:divBdr>
        </w:div>
        <w:div w:id="774255208">
          <w:marLeft w:val="480"/>
          <w:marRight w:val="0"/>
          <w:marTop w:val="0"/>
          <w:marBottom w:val="0"/>
          <w:divBdr>
            <w:top w:val="none" w:sz="0" w:space="0" w:color="auto"/>
            <w:left w:val="none" w:sz="0" w:space="0" w:color="auto"/>
            <w:bottom w:val="none" w:sz="0" w:space="0" w:color="auto"/>
            <w:right w:val="none" w:sz="0" w:space="0" w:color="auto"/>
          </w:divBdr>
        </w:div>
        <w:div w:id="1276058408">
          <w:marLeft w:val="480"/>
          <w:marRight w:val="0"/>
          <w:marTop w:val="0"/>
          <w:marBottom w:val="0"/>
          <w:divBdr>
            <w:top w:val="none" w:sz="0" w:space="0" w:color="auto"/>
            <w:left w:val="none" w:sz="0" w:space="0" w:color="auto"/>
            <w:bottom w:val="none" w:sz="0" w:space="0" w:color="auto"/>
            <w:right w:val="none" w:sz="0" w:space="0" w:color="auto"/>
          </w:divBdr>
        </w:div>
        <w:div w:id="982545383">
          <w:marLeft w:val="480"/>
          <w:marRight w:val="0"/>
          <w:marTop w:val="0"/>
          <w:marBottom w:val="0"/>
          <w:divBdr>
            <w:top w:val="none" w:sz="0" w:space="0" w:color="auto"/>
            <w:left w:val="none" w:sz="0" w:space="0" w:color="auto"/>
            <w:bottom w:val="none" w:sz="0" w:space="0" w:color="auto"/>
            <w:right w:val="none" w:sz="0" w:space="0" w:color="auto"/>
          </w:divBdr>
        </w:div>
        <w:div w:id="1164975131">
          <w:marLeft w:val="480"/>
          <w:marRight w:val="0"/>
          <w:marTop w:val="0"/>
          <w:marBottom w:val="0"/>
          <w:divBdr>
            <w:top w:val="none" w:sz="0" w:space="0" w:color="auto"/>
            <w:left w:val="none" w:sz="0" w:space="0" w:color="auto"/>
            <w:bottom w:val="none" w:sz="0" w:space="0" w:color="auto"/>
            <w:right w:val="none" w:sz="0" w:space="0" w:color="auto"/>
          </w:divBdr>
        </w:div>
        <w:div w:id="410471558">
          <w:marLeft w:val="480"/>
          <w:marRight w:val="0"/>
          <w:marTop w:val="0"/>
          <w:marBottom w:val="0"/>
          <w:divBdr>
            <w:top w:val="none" w:sz="0" w:space="0" w:color="auto"/>
            <w:left w:val="none" w:sz="0" w:space="0" w:color="auto"/>
            <w:bottom w:val="none" w:sz="0" w:space="0" w:color="auto"/>
            <w:right w:val="none" w:sz="0" w:space="0" w:color="auto"/>
          </w:divBdr>
        </w:div>
        <w:div w:id="1196698140">
          <w:marLeft w:val="480"/>
          <w:marRight w:val="0"/>
          <w:marTop w:val="0"/>
          <w:marBottom w:val="0"/>
          <w:divBdr>
            <w:top w:val="none" w:sz="0" w:space="0" w:color="auto"/>
            <w:left w:val="none" w:sz="0" w:space="0" w:color="auto"/>
            <w:bottom w:val="none" w:sz="0" w:space="0" w:color="auto"/>
            <w:right w:val="none" w:sz="0" w:space="0" w:color="auto"/>
          </w:divBdr>
        </w:div>
        <w:div w:id="1623733330">
          <w:marLeft w:val="480"/>
          <w:marRight w:val="0"/>
          <w:marTop w:val="0"/>
          <w:marBottom w:val="0"/>
          <w:divBdr>
            <w:top w:val="none" w:sz="0" w:space="0" w:color="auto"/>
            <w:left w:val="none" w:sz="0" w:space="0" w:color="auto"/>
            <w:bottom w:val="none" w:sz="0" w:space="0" w:color="auto"/>
            <w:right w:val="none" w:sz="0" w:space="0" w:color="auto"/>
          </w:divBdr>
        </w:div>
        <w:div w:id="863637638">
          <w:marLeft w:val="480"/>
          <w:marRight w:val="0"/>
          <w:marTop w:val="0"/>
          <w:marBottom w:val="0"/>
          <w:divBdr>
            <w:top w:val="none" w:sz="0" w:space="0" w:color="auto"/>
            <w:left w:val="none" w:sz="0" w:space="0" w:color="auto"/>
            <w:bottom w:val="none" w:sz="0" w:space="0" w:color="auto"/>
            <w:right w:val="none" w:sz="0" w:space="0" w:color="auto"/>
          </w:divBdr>
        </w:div>
        <w:div w:id="408239474">
          <w:marLeft w:val="480"/>
          <w:marRight w:val="0"/>
          <w:marTop w:val="0"/>
          <w:marBottom w:val="0"/>
          <w:divBdr>
            <w:top w:val="none" w:sz="0" w:space="0" w:color="auto"/>
            <w:left w:val="none" w:sz="0" w:space="0" w:color="auto"/>
            <w:bottom w:val="none" w:sz="0" w:space="0" w:color="auto"/>
            <w:right w:val="none" w:sz="0" w:space="0" w:color="auto"/>
          </w:divBdr>
        </w:div>
      </w:divsChild>
    </w:div>
    <w:div w:id="717122934">
      <w:bodyDiv w:val="1"/>
      <w:marLeft w:val="0"/>
      <w:marRight w:val="0"/>
      <w:marTop w:val="0"/>
      <w:marBottom w:val="0"/>
      <w:divBdr>
        <w:top w:val="none" w:sz="0" w:space="0" w:color="auto"/>
        <w:left w:val="none" w:sz="0" w:space="0" w:color="auto"/>
        <w:bottom w:val="none" w:sz="0" w:space="0" w:color="auto"/>
        <w:right w:val="none" w:sz="0" w:space="0" w:color="auto"/>
      </w:divBdr>
    </w:div>
    <w:div w:id="718825216">
      <w:bodyDiv w:val="1"/>
      <w:marLeft w:val="0"/>
      <w:marRight w:val="0"/>
      <w:marTop w:val="0"/>
      <w:marBottom w:val="0"/>
      <w:divBdr>
        <w:top w:val="none" w:sz="0" w:space="0" w:color="auto"/>
        <w:left w:val="none" w:sz="0" w:space="0" w:color="auto"/>
        <w:bottom w:val="none" w:sz="0" w:space="0" w:color="auto"/>
        <w:right w:val="none" w:sz="0" w:space="0" w:color="auto"/>
      </w:divBdr>
    </w:div>
    <w:div w:id="720519829">
      <w:bodyDiv w:val="1"/>
      <w:marLeft w:val="0"/>
      <w:marRight w:val="0"/>
      <w:marTop w:val="0"/>
      <w:marBottom w:val="0"/>
      <w:divBdr>
        <w:top w:val="none" w:sz="0" w:space="0" w:color="auto"/>
        <w:left w:val="none" w:sz="0" w:space="0" w:color="auto"/>
        <w:bottom w:val="none" w:sz="0" w:space="0" w:color="auto"/>
        <w:right w:val="none" w:sz="0" w:space="0" w:color="auto"/>
      </w:divBdr>
    </w:div>
    <w:div w:id="727266117">
      <w:bodyDiv w:val="1"/>
      <w:marLeft w:val="0"/>
      <w:marRight w:val="0"/>
      <w:marTop w:val="0"/>
      <w:marBottom w:val="0"/>
      <w:divBdr>
        <w:top w:val="none" w:sz="0" w:space="0" w:color="auto"/>
        <w:left w:val="none" w:sz="0" w:space="0" w:color="auto"/>
        <w:bottom w:val="none" w:sz="0" w:space="0" w:color="auto"/>
        <w:right w:val="none" w:sz="0" w:space="0" w:color="auto"/>
      </w:divBdr>
    </w:div>
    <w:div w:id="729112891">
      <w:bodyDiv w:val="1"/>
      <w:marLeft w:val="0"/>
      <w:marRight w:val="0"/>
      <w:marTop w:val="0"/>
      <w:marBottom w:val="0"/>
      <w:divBdr>
        <w:top w:val="none" w:sz="0" w:space="0" w:color="auto"/>
        <w:left w:val="none" w:sz="0" w:space="0" w:color="auto"/>
        <w:bottom w:val="none" w:sz="0" w:space="0" w:color="auto"/>
        <w:right w:val="none" w:sz="0" w:space="0" w:color="auto"/>
      </w:divBdr>
    </w:div>
    <w:div w:id="729579511">
      <w:bodyDiv w:val="1"/>
      <w:marLeft w:val="0"/>
      <w:marRight w:val="0"/>
      <w:marTop w:val="0"/>
      <w:marBottom w:val="0"/>
      <w:divBdr>
        <w:top w:val="none" w:sz="0" w:space="0" w:color="auto"/>
        <w:left w:val="none" w:sz="0" w:space="0" w:color="auto"/>
        <w:bottom w:val="none" w:sz="0" w:space="0" w:color="auto"/>
        <w:right w:val="none" w:sz="0" w:space="0" w:color="auto"/>
      </w:divBdr>
    </w:div>
    <w:div w:id="730151984">
      <w:bodyDiv w:val="1"/>
      <w:marLeft w:val="0"/>
      <w:marRight w:val="0"/>
      <w:marTop w:val="0"/>
      <w:marBottom w:val="0"/>
      <w:divBdr>
        <w:top w:val="none" w:sz="0" w:space="0" w:color="auto"/>
        <w:left w:val="none" w:sz="0" w:space="0" w:color="auto"/>
        <w:bottom w:val="none" w:sz="0" w:space="0" w:color="auto"/>
        <w:right w:val="none" w:sz="0" w:space="0" w:color="auto"/>
      </w:divBdr>
    </w:div>
    <w:div w:id="731853785">
      <w:bodyDiv w:val="1"/>
      <w:marLeft w:val="0"/>
      <w:marRight w:val="0"/>
      <w:marTop w:val="0"/>
      <w:marBottom w:val="0"/>
      <w:divBdr>
        <w:top w:val="none" w:sz="0" w:space="0" w:color="auto"/>
        <w:left w:val="none" w:sz="0" w:space="0" w:color="auto"/>
        <w:bottom w:val="none" w:sz="0" w:space="0" w:color="auto"/>
        <w:right w:val="none" w:sz="0" w:space="0" w:color="auto"/>
      </w:divBdr>
      <w:divsChild>
        <w:div w:id="1015034258">
          <w:marLeft w:val="640"/>
          <w:marRight w:val="0"/>
          <w:marTop w:val="0"/>
          <w:marBottom w:val="0"/>
          <w:divBdr>
            <w:top w:val="none" w:sz="0" w:space="0" w:color="auto"/>
            <w:left w:val="none" w:sz="0" w:space="0" w:color="auto"/>
            <w:bottom w:val="none" w:sz="0" w:space="0" w:color="auto"/>
            <w:right w:val="none" w:sz="0" w:space="0" w:color="auto"/>
          </w:divBdr>
        </w:div>
        <w:div w:id="2061712491">
          <w:marLeft w:val="640"/>
          <w:marRight w:val="0"/>
          <w:marTop w:val="0"/>
          <w:marBottom w:val="0"/>
          <w:divBdr>
            <w:top w:val="none" w:sz="0" w:space="0" w:color="auto"/>
            <w:left w:val="none" w:sz="0" w:space="0" w:color="auto"/>
            <w:bottom w:val="none" w:sz="0" w:space="0" w:color="auto"/>
            <w:right w:val="none" w:sz="0" w:space="0" w:color="auto"/>
          </w:divBdr>
        </w:div>
        <w:div w:id="1683162766">
          <w:marLeft w:val="640"/>
          <w:marRight w:val="0"/>
          <w:marTop w:val="0"/>
          <w:marBottom w:val="0"/>
          <w:divBdr>
            <w:top w:val="none" w:sz="0" w:space="0" w:color="auto"/>
            <w:left w:val="none" w:sz="0" w:space="0" w:color="auto"/>
            <w:bottom w:val="none" w:sz="0" w:space="0" w:color="auto"/>
            <w:right w:val="none" w:sz="0" w:space="0" w:color="auto"/>
          </w:divBdr>
        </w:div>
        <w:div w:id="1116176175">
          <w:marLeft w:val="640"/>
          <w:marRight w:val="0"/>
          <w:marTop w:val="0"/>
          <w:marBottom w:val="0"/>
          <w:divBdr>
            <w:top w:val="none" w:sz="0" w:space="0" w:color="auto"/>
            <w:left w:val="none" w:sz="0" w:space="0" w:color="auto"/>
            <w:bottom w:val="none" w:sz="0" w:space="0" w:color="auto"/>
            <w:right w:val="none" w:sz="0" w:space="0" w:color="auto"/>
          </w:divBdr>
        </w:div>
        <w:div w:id="355154615">
          <w:marLeft w:val="640"/>
          <w:marRight w:val="0"/>
          <w:marTop w:val="0"/>
          <w:marBottom w:val="0"/>
          <w:divBdr>
            <w:top w:val="none" w:sz="0" w:space="0" w:color="auto"/>
            <w:left w:val="none" w:sz="0" w:space="0" w:color="auto"/>
            <w:bottom w:val="none" w:sz="0" w:space="0" w:color="auto"/>
            <w:right w:val="none" w:sz="0" w:space="0" w:color="auto"/>
          </w:divBdr>
        </w:div>
        <w:div w:id="366493304">
          <w:marLeft w:val="640"/>
          <w:marRight w:val="0"/>
          <w:marTop w:val="0"/>
          <w:marBottom w:val="0"/>
          <w:divBdr>
            <w:top w:val="none" w:sz="0" w:space="0" w:color="auto"/>
            <w:left w:val="none" w:sz="0" w:space="0" w:color="auto"/>
            <w:bottom w:val="none" w:sz="0" w:space="0" w:color="auto"/>
            <w:right w:val="none" w:sz="0" w:space="0" w:color="auto"/>
          </w:divBdr>
        </w:div>
        <w:div w:id="2068727018">
          <w:marLeft w:val="640"/>
          <w:marRight w:val="0"/>
          <w:marTop w:val="0"/>
          <w:marBottom w:val="0"/>
          <w:divBdr>
            <w:top w:val="none" w:sz="0" w:space="0" w:color="auto"/>
            <w:left w:val="none" w:sz="0" w:space="0" w:color="auto"/>
            <w:bottom w:val="none" w:sz="0" w:space="0" w:color="auto"/>
            <w:right w:val="none" w:sz="0" w:space="0" w:color="auto"/>
          </w:divBdr>
        </w:div>
        <w:div w:id="931937455">
          <w:marLeft w:val="640"/>
          <w:marRight w:val="0"/>
          <w:marTop w:val="0"/>
          <w:marBottom w:val="0"/>
          <w:divBdr>
            <w:top w:val="none" w:sz="0" w:space="0" w:color="auto"/>
            <w:left w:val="none" w:sz="0" w:space="0" w:color="auto"/>
            <w:bottom w:val="none" w:sz="0" w:space="0" w:color="auto"/>
            <w:right w:val="none" w:sz="0" w:space="0" w:color="auto"/>
          </w:divBdr>
        </w:div>
        <w:div w:id="80571988">
          <w:marLeft w:val="640"/>
          <w:marRight w:val="0"/>
          <w:marTop w:val="0"/>
          <w:marBottom w:val="0"/>
          <w:divBdr>
            <w:top w:val="none" w:sz="0" w:space="0" w:color="auto"/>
            <w:left w:val="none" w:sz="0" w:space="0" w:color="auto"/>
            <w:bottom w:val="none" w:sz="0" w:space="0" w:color="auto"/>
            <w:right w:val="none" w:sz="0" w:space="0" w:color="auto"/>
          </w:divBdr>
        </w:div>
        <w:div w:id="609093711">
          <w:marLeft w:val="640"/>
          <w:marRight w:val="0"/>
          <w:marTop w:val="0"/>
          <w:marBottom w:val="0"/>
          <w:divBdr>
            <w:top w:val="none" w:sz="0" w:space="0" w:color="auto"/>
            <w:left w:val="none" w:sz="0" w:space="0" w:color="auto"/>
            <w:bottom w:val="none" w:sz="0" w:space="0" w:color="auto"/>
            <w:right w:val="none" w:sz="0" w:space="0" w:color="auto"/>
          </w:divBdr>
        </w:div>
        <w:div w:id="1406950954">
          <w:marLeft w:val="640"/>
          <w:marRight w:val="0"/>
          <w:marTop w:val="0"/>
          <w:marBottom w:val="0"/>
          <w:divBdr>
            <w:top w:val="none" w:sz="0" w:space="0" w:color="auto"/>
            <w:left w:val="none" w:sz="0" w:space="0" w:color="auto"/>
            <w:bottom w:val="none" w:sz="0" w:space="0" w:color="auto"/>
            <w:right w:val="none" w:sz="0" w:space="0" w:color="auto"/>
          </w:divBdr>
        </w:div>
        <w:div w:id="565065719">
          <w:marLeft w:val="640"/>
          <w:marRight w:val="0"/>
          <w:marTop w:val="0"/>
          <w:marBottom w:val="0"/>
          <w:divBdr>
            <w:top w:val="none" w:sz="0" w:space="0" w:color="auto"/>
            <w:left w:val="none" w:sz="0" w:space="0" w:color="auto"/>
            <w:bottom w:val="none" w:sz="0" w:space="0" w:color="auto"/>
            <w:right w:val="none" w:sz="0" w:space="0" w:color="auto"/>
          </w:divBdr>
        </w:div>
        <w:div w:id="768159816">
          <w:marLeft w:val="640"/>
          <w:marRight w:val="0"/>
          <w:marTop w:val="0"/>
          <w:marBottom w:val="0"/>
          <w:divBdr>
            <w:top w:val="none" w:sz="0" w:space="0" w:color="auto"/>
            <w:left w:val="none" w:sz="0" w:space="0" w:color="auto"/>
            <w:bottom w:val="none" w:sz="0" w:space="0" w:color="auto"/>
            <w:right w:val="none" w:sz="0" w:space="0" w:color="auto"/>
          </w:divBdr>
        </w:div>
        <w:div w:id="1873834565">
          <w:marLeft w:val="640"/>
          <w:marRight w:val="0"/>
          <w:marTop w:val="0"/>
          <w:marBottom w:val="0"/>
          <w:divBdr>
            <w:top w:val="none" w:sz="0" w:space="0" w:color="auto"/>
            <w:left w:val="none" w:sz="0" w:space="0" w:color="auto"/>
            <w:bottom w:val="none" w:sz="0" w:space="0" w:color="auto"/>
            <w:right w:val="none" w:sz="0" w:space="0" w:color="auto"/>
          </w:divBdr>
        </w:div>
        <w:div w:id="1819494253">
          <w:marLeft w:val="640"/>
          <w:marRight w:val="0"/>
          <w:marTop w:val="0"/>
          <w:marBottom w:val="0"/>
          <w:divBdr>
            <w:top w:val="none" w:sz="0" w:space="0" w:color="auto"/>
            <w:left w:val="none" w:sz="0" w:space="0" w:color="auto"/>
            <w:bottom w:val="none" w:sz="0" w:space="0" w:color="auto"/>
            <w:right w:val="none" w:sz="0" w:space="0" w:color="auto"/>
          </w:divBdr>
        </w:div>
        <w:div w:id="1324629227">
          <w:marLeft w:val="640"/>
          <w:marRight w:val="0"/>
          <w:marTop w:val="0"/>
          <w:marBottom w:val="0"/>
          <w:divBdr>
            <w:top w:val="none" w:sz="0" w:space="0" w:color="auto"/>
            <w:left w:val="none" w:sz="0" w:space="0" w:color="auto"/>
            <w:bottom w:val="none" w:sz="0" w:space="0" w:color="auto"/>
            <w:right w:val="none" w:sz="0" w:space="0" w:color="auto"/>
          </w:divBdr>
        </w:div>
        <w:div w:id="1120805903">
          <w:marLeft w:val="640"/>
          <w:marRight w:val="0"/>
          <w:marTop w:val="0"/>
          <w:marBottom w:val="0"/>
          <w:divBdr>
            <w:top w:val="none" w:sz="0" w:space="0" w:color="auto"/>
            <w:left w:val="none" w:sz="0" w:space="0" w:color="auto"/>
            <w:bottom w:val="none" w:sz="0" w:space="0" w:color="auto"/>
            <w:right w:val="none" w:sz="0" w:space="0" w:color="auto"/>
          </w:divBdr>
        </w:div>
        <w:div w:id="658272285">
          <w:marLeft w:val="640"/>
          <w:marRight w:val="0"/>
          <w:marTop w:val="0"/>
          <w:marBottom w:val="0"/>
          <w:divBdr>
            <w:top w:val="none" w:sz="0" w:space="0" w:color="auto"/>
            <w:left w:val="none" w:sz="0" w:space="0" w:color="auto"/>
            <w:bottom w:val="none" w:sz="0" w:space="0" w:color="auto"/>
            <w:right w:val="none" w:sz="0" w:space="0" w:color="auto"/>
          </w:divBdr>
        </w:div>
        <w:div w:id="1076904859">
          <w:marLeft w:val="640"/>
          <w:marRight w:val="0"/>
          <w:marTop w:val="0"/>
          <w:marBottom w:val="0"/>
          <w:divBdr>
            <w:top w:val="none" w:sz="0" w:space="0" w:color="auto"/>
            <w:left w:val="none" w:sz="0" w:space="0" w:color="auto"/>
            <w:bottom w:val="none" w:sz="0" w:space="0" w:color="auto"/>
            <w:right w:val="none" w:sz="0" w:space="0" w:color="auto"/>
          </w:divBdr>
        </w:div>
        <w:div w:id="2099446381">
          <w:marLeft w:val="640"/>
          <w:marRight w:val="0"/>
          <w:marTop w:val="0"/>
          <w:marBottom w:val="0"/>
          <w:divBdr>
            <w:top w:val="none" w:sz="0" w:space="0" w:color="auto"/>
            <w:left w:val="none" w:sz="0" w:space="0" w:color="auto"/>
            <w:bottom w:val="none" w:sz="0" w:space="0" w:color="auto"/>
            <w:right w:val="none" w:sz="0" w:space="0" w:color="auto"/>
          </w:divBdr>
        </w:div>
        <w:div w:id="1868175137">
          <w:marLeft w:val="640"/>
          <w:marRight w:val="0"/>
          <w:marTop w:val="0"/>
          <w:marBottom w:val="0"/>
          <w:divBdr>
            <w:top w:val="none" w:sz="0" w:space="0" w:color="auto"/>
            <w:left w:val="none" w:sz="0" w:space="0" w:color="auto"/>
            <w:bottom w:val="none" w:sz="0" w:space="0" w:color="auto"/>
            <w:right w:val="none" w:sz="0" w:space="0" w:color="auto"/>
          </w:divBdr>
        </w:div>
        <w:div w:id="341131473">
          <w:marLeft w:val="640"/>
          <w:marRight w:val="0"/>
          <w:marTop w:val="0"/>
          <w:marBottom w:val="0"/>
          <w:divBdr>
            <w:top w:val="none" w:sz="0" w:space="0" w:color="auto"/>
            <w:left w:val="none" w:sz="0" w:space="0" w:color="auto"/>
            <w:bottom w:val="none" w:sz="0" w:space="0" w:color="auto"/>
            <w:right w:val="none" w:sz="0" w:space="0" w:color="auto"/>
          </w:divBdr>
        </w:div>
        <w:div w:id="66346173">
          <w:marLeft w:val="640"/>
          <w:marRight w:val="0"/>
          <w:marTop w:val="0"/>
          <w:marBottom w:val="0"/>
          <w:divBdr>
            <w:top w:val="none" w:sz="0" w:space="0" w:color="auto"/>
            <w:left w:val="none" w:sz="0" w:space="0" w:color="auto"/>
            <w:bottom w:val="none" w:sz="0" w:space="0" w:color="auto"/>
            <w:right w:val="none" w:sz="0" w:space="0" w:color="auto"/>
          </w:divBdr>
        </w:div>
        <w:div w:id="363672711">
          <w:marLeft w:val="640"/>
          <w:marRight w:val="0"/>
          <w:marTop w:val="0"/>
          <w:marBottom w:val="0"/>
          <w:divBdr>
            <w:top w:val="none" w:sz="0" w:space="0" w:color="auto"/>
            <w:left w:val="none" w:sz="0" w:space="0" w:color="auto"/>
            <w:bottom w:val="none" w:sz="0" w:space="0" w:color="auto"/>
            <w:right w:val="none" w:sz="0" w:space="0" w:color="auto"/>
          </w:divBdr>
        </w:div>
        <w:div w:id="836657509">
          <w:marLeft w:val="640"/>
          <w:marRight w:val="0"/>
          <w:marTop w:val="0"/>
          <w:marBottom w:val="0"/>
          <w:divBdr>
            <w:top w:val="none" w:sz="0" w:space="0" w:color="auto"/>
            <w:left w:val="none" w:sz="0" w:space="0" w:color="auto"/>
            <w:bottom w:val="none" w:sz="0" w:space="0" w:color="auto"/>
            <w:right w:val="none" w:sz="0" w:space="0" w:color="auto"/>
          </w:divBdr>
        </w:div>
        <w:div w:id="1707872347">
          <w:marLeft w:val="640"/>
          <w:marRight w:val="0"/>
          <w:marTop w:val="0"/>
          <w:marBottom w:val="0"/>
          <w:divBdr>
            <w:top w:val="none" w:sz="0" w:space="0" w:color="auto"/>
            <w:left w:val="none" w:sz="0" w:space="0" w:color="auto"/>
            <w:bottom w:val="none" w:sz="0" w:space="0" w:color="auto"/>
            <w:right w:val="none" w:sz="0" w:space="0" w:color="auto"/>
          </w:divBdr>
        </w:div>
        <w:div w:id="1756054799">
          <w:marLeft w:val="640"/>
          <w:marRight w:val="0"/>
          <w:marTop w:val="0"/>
          <w:marBottom w:val="0"/>
          <w:divBdr>
            <w:top w:val="none" w:sz="0" w:space="0" w:color="auto"/>
            <w:left w:val="none" w:sz="0" w:space="0" w:color="auto"/>
            <w:bottom w:val="none" w:sz="0" w:space="0" w:color="auto"/>
            <w:right w:val="none" w:sz="0" w:space="0" w:color="auto"/>
          </w:divBdr>
        </w:div>
        <w:div w:id="568804209">
          <w:marLeft w:val="640"/>
          <w:marRight w:val="0"/>
          <w:marTop w:val="0"/>
          <w:marBottom w:val="0"/>
          <w:divBdr>
            <w:top w:val="none" w:sz="0" w:space="0" w:color="auto"/>
            <w:left w:val="none" w:sz="0" w:space="0" w:color="auto"/>
            <w:bottom w:val="none" w:sz="0" w:space="0" w:color="auto"/>
            <w:right w:val="none" w:sz="0" w:space="0" w:color="auto"/>
          </w:divBdr>
        </w:div>
        <w:div w:id="1822457755">
          <w:marLeft w:val="640"/>
          <w:marRight w:val="0"/>
          <w:marTop w:val="0"/>
          <w:marBottom w:val="0"/>
          <w:divBdr>
            <w:top w:val="none" w:sz="0" w:space="0" w:color="auto"/>
            <w:left w:val="none" w:sz="0" w:space="0" w:color="auto"/>
            <w:bottom w:val="none" w:sz="0" w:space="0" w:color="auto"/>
            <w:right w:val="none" w:sz="0" w:space="0" w:color="auto"/>
          </w:divBdr>
        </w:div>
        <w:div w:id="456488095">
          <w:marLeft w:val="640"/>
          <w:marRight w:val="0"/>
          <w:marTop w:val="0"/>
          <w:marBottom w:val="0"/>
          <w:divBdr>
            <w:top w:val="none" w:sz="0" w:space="0" w:color="auto"/>
            <w:left w:val="none" w:sz="0" w:space="0" w:color="auto"/>
            <w:bottom w:val="none" w:sz="0" w:space="0" w:color="auto"/>
            <w:right w:val="none" w:sz="0" w:space="0" w:color="auto"/>
          </w:divBdr>
        </w:div>
        <w:div w:id="1639727827">
          <w:marLeft w:val="640"/>
          <w:marRight w:val="0"/>
          <w:marTop w:val="0"/>
          <w:marBottom w:val="0"/>
          <w:divBdr>
            <w:top w:val="none" w:sz="0" w:space="0" w:color="auto"/>
            <w:left w:val="none" w:sz="0" w:space="0" w:color="auto"/>
            <w:bottom w:val="none" w:sz="0" w:space="0" w:color="auto"/>
            <w:right w:val="none" w:sz="0" w:space="0" w:color="auto"/>
          </w:divBdr>
        </w:div>
        <w:div w:id="1582907503">
          <w:marLeft w:val="640"/>
          <w:marRight w:val="0"/>
          <w:marTop w:val="0"/>
          <w:marBottom w:val="0"/>
          <w:divBdr>
            <w:top w:val="none" w:sz="0" w:space="0" w:color="auto"/>
            <w:left w:val="none" w:sz="0" w:space="0" w:color="auto"/>
            <w:bottom w:val="none" w:sz="0" w:space="0" w:color="auto"/>
            <w:right w:val="none" w:sz="0" w:space="0" w:color="auto"/>
          </w:divBdr>
        </w:div>
        <w:div w:id="137037428">
          <w:marLeft w:val="640"/>
          <w:marRight w:val="0"/>
          <w:marTop w:val="0"/>
          <w:marBottom w:val="0"/>
          <w:divBdr>
            <w:top w:val="none" w:sz="0" w:space="0" w:color="auto"/>
            <w:left w:val="none" w:sz="0" w:space="0" w:color="auto"/>
            <w:bottom w:val="none" w:sz="0" w:space="0" w:color="auto"/>
            <w:right w:val="none" w:sz="0" w:space="0" w:color="auto"/>
          </w:divBdr>
        </w:div>
        <w:div w:id="52967522">
          <w:marLeft w:val="640"/>
          <w:marRight w:val="0"/>
          <w:marTop w:val="0"/>
          <w:marBottom w:val="0"/>
          <w:divBdr>
            <w:top w:val="none" w:sz="0" w:space="0" w:color="auto"/>
            <w:left w:val="none" w:sz="0" w:space="0" w:color="auto"/>
            <w:bottom w:val="none" w:sz="0" w:space="0" w:color="auto"/>
            <w:right w:val="none" w:sz="0" w:space="0" w:color="auto"/>
          </w:divBdr>
        </w:div>
        <w:div w:id="177619233">
          <w:marLeft w:val="640"/>
          <w:marRight w:val="0"/>
          <w:marTop w:val="0"/>
          <w:marBottom w:val="0"/>
          <w:divBdr>
            <w:top w:val="none" w:sz="0" w:space="0" w:color="auto"/>
            <w:left w:val="none" w:sz="0" w:space="0" w:color="auto"/>
            <w:bottom w:val="none" w:sz="0" w:space="0" w:color="auto"/>
            <w:right w:val="none" w:sz="0" w:space="0" w:color="auto"/>
          </w:divBdr>
        </w:div>
        <w:div w:id="2068726676">
          <w:marLeft w:val="640"/>
          <w:marRight w:val="0"/>
          <w:marTop w:val="0"/>
          <w:marBottom w:val="0"/>
          <w:divBdr>
            <w:top w:val="none" w:sz="0" w:space="0" w:color="auto"/>
            <w:left w:val="none" w:sz="0" w:space="0" w:color="auto"/>
            <w:bottom w:val="none" w:sz="0" w:space="0" w:color="auto"/>
            <w:right w:val="none" w:sz="0" w:space="0" w:color="auto"/>
          </w:divBdr>
        </w:div>
        <w:div w:id="1715278311">
          <w:marLeft w:val="640"/>
          <w:marRight w:val="0"/>
          <w:marTop w:val="0"/>
          <w:marBottom w:val="0"/>
          <w:divBdr>
            <w:top w:val="none" w:sz="0" w:space="0" w:color="auto"/>
            <w:left w:val="none" w:sz="0" w:space="0" w:color="auto"/>
            <w:bottom w:val="none" w:sz="0" w:space="0" w:color="auto"/>
            <w:right w:val="none" w:sz="0" w:space="0" w:color="auto"/>
          </w:divBdr>
        </w:div>
        <w:div w:id="1995450171">
          <w:marLeft w:val="640"/>
          <w:marRight w:val="0"/>
          <w:marTop w:val="0"/>
          <w:marBottom w:val="0"/>
          <w:divBdr>
            <w:top w:val="none" w:sz="0" w:space="0" w:color="auto"/>
            <w:left w:val="none" w:sz="0" w:space="0" w:color="auto"/>
            <w:bottom w:val="none" w:sz="0" w:space="0" w:color="auto"/>
            <w:right w:val="none" w:sz="0" w:space="0" w:color="auto"/>
          </w:divBdr>
        </w:div>
        <w:div w:id="435951972">
          <w:marLeft w:val="640"/>
          <w:marRight w:val="0"/>
          <w:marTop w:val="0"/>
          <w:marBottom w:val="0"/>
          <w:divBdr>
            <w:top w:val="none" w:sz="0" w:space="0" w:color="auto"/>
            <w:left w:val="none" w:sz="0" w:space="0" w:color="auto"/>
            <w:bottom w:val="none" w:sz="0" w:space="0" w:color="auto"/>
            <w:right w:val="none" w:sz="0" w:space="0" w:color="auto"/>
          </w:divBdr>
        </w:div>
        <w:div w:id="171796956">
          <w:marLeft w:val="640"/>
          <w:marRight w:val="0"/>
          <w:marTop w:val="0"/>
          <w:marBottom w:val="0"/>
          <w:divBdr>
            <w:top w:val="none" w:sz="0" w:space="0" w:color="auto"/>
            <w:left w:val="none" w:sz="0" w:space="0" w:color="auto"/>
            <w:bottom w:val="none" w:sz="0" w:space="0" w:color="auto"/>
            <w:right w:val="none" w:sz="0" w:space="0" w:color="auto"/>
          </w:divBdr>
        </w:div>
        <w:div w:id="540746220">
          <w:marLeft w:val="640"/>
          <w:marRight w:val="0"/>
          <w:marTop w:val="0"/>
          <w:marBottom w:val="0"/>
          <w:divBdr>
            <w:top w:val="none" w:sz="0" w:space="0" w:color="auto"/>
            <w:left w:val="none" w:sz="0" w:space="0" w:color="auto"/>
            <w:bottom w:val="none" w:sz="0" w:space="0" w:color="auto"/>
            <w:right w:val="none" w:sz="0" w:space="0" w:color="auto"/>
          </w:divBdr>
        </w:div>
        <w:div w:id="542594616">
          <w:marLeft w:val="640"/>
          <w:marRight w:val="0"/>
          <w:marTop w:val="0"/>
          <w:marBottom w:val="0"/>
          <w:divBdr>
            <w:top w:val="none" w:sz="0" w:space="0" w:color="auto"/>
            <w:left w:val="none" w:sz="0" w:space="0" w:color="auto"/>
            <w:bottom w:val="none" w:sz="0" w:space="0" w:color="auto"/>
            <w:right w:val="none" w:sz="0" w:space="0" w:color="auto"/>
          </w:divBdr>
        </w:div>
        <w:div w:id="23751120">
          <w:marLeft w:val="640"/>
          <w:marRight w:val="0"/>
          <w:marTop w:val="0"/>
          <w:marBottom w:val="0"/>
          <w:divBdr>
            <w:top w:val="none" w:sz="0" w:space="0" w:color="auto"/>
            <w:left w:val="none" w:sz="0" w:space="0" w:color="auto"/>
            <w:bottom w:val="none" w:sz="0" w:space="0" w:color="auto"/>
            <w:right w:val="none" w:sz="0" w:space="0" w:color="auto"/>
          </w:divBdr>
        </w:div>
        <w:div w:id="1286346904">
          <w:marLeft w:val="640"/>
          <w:marRight w:val="0"/>
          <w:marTop w:val="0"/>
          <w:marBottom w:val="0"/>
          <w:divBdr>
            <w:top w:val="none" w:sz="0" w:space="0" w:color="auto"/>
            <w:left w:val="none" w:sz="0" w:space="0" w:color="auto"/>
            <w:bottom w:val="none" w:sz="0" w:space="0" w:color="auto"/>
            <w:right w:val="none" w:sz="0" w:space="0" w:color="auto"/>
          </w:divBdr>
        </w:div>
        <w:div w:id="716783651">
          <w:marLeft w:val="640"/>
          <w:marRight w:val="0"/>
          <w:marTop w:val="0"/>
          <w:marBottom w:val="0"/>
          <w:divBdr>
            <w:top w:val="none" w:sz="0" w:space="0" w:color="auto"/>
            <w:left w:val="none" w:sz="0" w:space="0" w:color="auto"/>
            <w:bottom w:val="none" w:sz="0" w:space="0" w:color="auto"/>
            <w:right w:val="none" w:sz="0" w:space="0" w:color="auto"/>
          </w:divBdr>
        </w:div>
        <w:div w:id="400174815">
          <w:marLeft w:val="640"/>
          <w:marRight w:val="0"/>
          <w:marTop w:val="0"/>
          <w:marBottom w:val="0"/>
          <w:divBdr>
            <w:top w:val="none" w:sz="0" w:space="0" w:color="auto"/>
            <w:left w:val="none" w:sz="0" w:space="0" w:color="auto"/>
            <w:bottom w:val="none" w:sz="0" w:space="0" w:color="auto"/>
            <w:right w:val="none" w:sz="0" w:space="0" w:color="auto"/>
          </w:divBdr>
        </w:div>
        <w:div w:id="1910849350">
          <w:marLeft w:val="640"/>
          <w:marRight w:val="0"/>
          <w:marTop w:val="0"/>
          <w:marBottom w:val="0"/>
          <w:divBdr>
            <w:top w:val="none" w:sz="0" w:space="0" w:color="auto"/>
            <w:left w:val="none" w:sz="0" w:space="0" w:color="auto"/>
            <w:bottom w:val="none" w:sz="0" w:space="0" w:color="auto"/>
            <w:right w:val="none" w:sz="0" w:space="0" w:color="auto"/>
          </w:divBdr>
        </w:div>
        <w:div w:id="56823827">
          <w:marLeft w:val="640"/>
          <w:marRight w:val="0"/>
          <w:marTop w:val="0"/>
          <w:marBottom w:val="0"/>
          <w:divBdr>
            <w:top w:val="none" w:sz="0" w:space="0" w:color="auto"/>
            <w:left w:val="none" w:sz="0" w:space="0" w:color="auto"/>
            <w:bottom w:val="none" w:sz="0" w:space="0" w:color="auto"/>
            <w:right w:val="none" w:sz="0" w:space="0" w:color="auto"/>
          </w:divBdr>
        </w:div>
        <w:div w:id="666785261">
          <w:marLeft w:val="640"/>
          <w:marRight w:val="0"/>
          <w:marTop w:val="0"/>
          <w:marBottom w:val="0"/>
          <w:divBdr>
            <w:top w:val="none" w:sz="0" w:space="0" w:color="auto"/>
            <w:left w:val="none" w:sz="0" w:space="0" w:color="auto"/>
            <w:bottom w:val="none" w:sz="0" w:space="0" w:color="auto"/>
            <w:right w:val="none" w:sz="0" w:space="0" w:color="auto"/>
          </w:divBdr>
        </w:div>
        <w:div w:id="23409732">
          <w:marLeft w:val="640"/>
          <w:marRight w:val="0"/>
          <w:marTop w:val="0"/>
          <w:marBottom w:val="0"/>
          <w:divBdr>
            <w:top w:val="none" w:sz="0" w:space="0" w:color="auto"/>
            <w:left w:val="none" w:sz="0" w:space="0" w:color="auto"/>
            <w:bottom w:val="none" w:sz="0" w:space="0" w:color="auto"/>
            <w:right w:val="none" w:sz="0" w:space="0" w:color="auto"/>
          </w:divBdr>
        </w:div>
        <w:div w:id="441650800">
          <w:marLeft w:val="640"/>
          <w:marRight w:val="0"/>
          <w:marTop w:val="0"/>
          <w:marBottom w:val="0"/>
          <w:divBdr>
            <w:top w:val="none" w:sz="0" w:space="0" w:color="auto"/>
            <w:left w:val="none" w:sz="0" w:space="0" w:color="auto"/>
            <w:bottom w:val="none" w:sz="0" w:space="0" w:color="auto"/>
            <w:right w:val="none" w:sz="0" w:space="0" w:color="auto"/>
          </w:divBdr>
        </w:div>
        <w:div w:id="1770737169">
          <w:marLeft w:val="640"/>
          <w:marRight w:val="0"/>
          <w:marTop w:val="0"/>
          <w:marBottom w:val="0"/>
          <w:divBdr>
            <w:top w:val="none" w:sz="0" w:space="0" w:color="auto"/>
            <w:left w:val="none" w:sz="0" w:space="0" w:color="auto"/>
            <w:bottom w:val="none" w:sz="0" w:space="0" w:color="auto"/>
            <w:right w:val="none" w:sz="0" w:space="0" w:color="auto"/>
          </w:divBdr>
        </w:div>
        <w:div w:id="1899435605">
          <w:marLeft w:val="640"/>
          <w:marRight w:val="0"/>
          <w:marTop w:val="0"/>
          <w:marBottom w:val="0"/>
          <w:divBdr>
            <w:top w:val="none" w:sz="0" w:space="0" w:color="auto"/>
            <w:left w:val="none" w:sz="0" w:space="0" w:color="auto"/>
            <w:bottom w:val="none" w:sz="0" w:space="0" w:color="auto"/>
            <w:right w:val="none" w:sz="0" w:space="0" w:color="auto"/>
          </w:divBdr>
        </w:div>
        <w:div w:id="169638240">
          <w:marLeft w:val="640"/>
          <w:marRight w:val="0"/>
          <w:marTop w:val="0"/>
          <w:marBottom w:val="0"/>
          <w:divBdr>
            <w:top w:val="none" w:sz="0" w:space="0" w:color="auto"/>
            <w:left w:val="none" w:sz="0" w:space="0" w:color="auto"/>
            <w:bottom w:val="none" w:sz="0" w:space="0" w:color="auto"/>
            <w:right w:val="none" w:sz="0" w:space="0" w:color="auto"/>
          </w:divBdr>
        </w:div>
        <w:div w:id="1263341122">
          <w:marLeft w:val="640"/>
          <w:marRight w:val="0"/>
          <w:marTop w:val="0"/>
          <w:marBottom w:val="0"/>
          <w:divBdr>
            <w:top w:val="none" w:sz="0" w:space="0" w:color="auto"/>
            <w:left w:val="none" w:sz="0" w:space="0" w:color="auto"/>
            <w:bottom w:val="none" w:sz="0" w:space="0" w:color="auto"/>
            <w:right w:val="none" w:sz="0" w:space="0" w:color="auto"/>
          </w:divBdr>
        </w:div>
        <w:div w:id="1146817535">
          <w:marLeft w:val="640"/>
          <w:marRight w:val="0"/>
          <w:marTop w:val="0"/>
          <w:marBottom w:val="0"/>
          <w:divBdr>
            <w:top w:val="none" w:sz="0" w:space="0" w:color="auto"/>
            <w:left w:val="none" w:sz="0" w:space="0" w:color="auto"/>
            <w:bottom w:val="none" w:sz="0" w:space="0" w:color="auto"/>
            <w:right w:val="none" w:sz="0" w:space="0" w:color="auto"/>
          </w:divBdr>
        </w:div>
        <w:div w:id="111291750">
          <w:marLeft w:val="640"/>
          <w:marRight w:val="0"/>
          <w:marTop w:val="0"/>
          <w:marBottom w:val="0"/>
          <w:divBdr>
            <w:top w:val="none" w:sz="0" w:space="0" w:color="auto"/>
            <w:left w:val="none" w:sz="0" w:space="0" w:color="auto"/>
            <w:bottom w:val="none" w:sz="0" w:space="0" w:color="auto"/>
            <w:right w:val="none" w:sz="0" w:space="0" w:color="auto"/>
          </w:divBdr>
        </w:div>
        <w:div w:id="819469162">
          <w:marLeft w:val="640"/>
          <w:marRight w:val="0"/>
          <w:marTop w:val="0"/>
          <w:marBottom w:val="0"/>
          <w:divBdr>
            <w:top w:val="none" w:sz="0" w:space="0" w:color="auto"/>
            <w:left w:val="none" w:sz="0" w:space="0" w:color="auto"/>
            <w:bottom w:val="none" w:sz="0" w:space="0" w:color="auto"/>
            <w:right w:val="none" w:sz="0" w:space="0" w:color="auto"/>
          </w:divBdr>
        </w:div>
        <w:div w:id="1088816814">
          <w:marLeft w:val="640"/>
          <w:marRight w:val="0"/>
          <w:marTop w:val="0"/>
          <w:marBottom w:val="0"/>
          <w:divBdr>
            <w:top w:val="none" w:sz="0" w:space="0" w:color="auto"/>
            <w:left w:val="none" w:sz="0" w:space="0" w:color="auto"/>
            <w:bottom w:val="none" w:sz="0" w:space="0" w:color="auto"/>
            <w:right w:val="none" w:sz="0" w:space="0" w:color="auto"/>
          </w:divBdr>
        </w:div>
        <w:div w:id="247423044">
          <w:marLeft w:val="640"/>
          <w:marRight w:val="0"/>
          <w:marTop w:val="0"/>
          <w:marBottom w:val="0"/>
          <w:divBdr>
            <w:top w:val="none" w:sz="0" w:space="0" w:color="auto"/>
            <w:left w:val="none" w:sz="0" w:space="0" w:color="auto"/>
            <w:bottom w:val="none" w:sz="0" w:space="0" w:color="auto"/>
            <w:right w:val="none" w:sz="0" w:space="0" w:color="auto"/>
          </w:divBdr>
        </w:div>
        <w:div w:id="1044402121">
          <w:marLeft w:val="640"/>
          <w:marRight w:val="0"/>
          <w:marTop w:val="0"/>
          <w:marBottom w:val="0"/>
          <w:divBdr>
            <w:top w:val="none" w:sz="0" w:space="0" w:color="auto"/>
            <w:left w:val="none" w:sz="0" w:space="0" w:color="auto"/>
            <w:bottom w:val="none" w:sz="0" w:space="0" w:color="auto"/>
            <w:right w:val="none" w:sz="0" w:space="0" w:color="auto"/>
          </w:divBdr>
        </w:div>
        <w:div w:id="1557400671">
          <w:marLeft w:val="640"/>
          <w:marRight w:val="0"/>
          <w:marTop w:val="0"/>
          <w:marBottom w:val="0"/>
          <w:divBdr>
            <w:top w:val="none" w:sz="0" w:space="0" w:color="auto"/>
            <w:left w:val="none" w:sz="0" w:space="0" w:color="auto"/>
            <w:bottom w:val="none" w:sz="0" w:space="0" w:color="auto"/>
            <w:right w:val="none" w:sz="0" w:space="0" w:color="auto"/>
          </w:divBdr>
        </w:div>
        <w:div w:id="1299720658">
          <w:marLeft w:val="640"/>
          <w:marRight w:val="0"/>
          <w:marTop w:val="0"/>
          <w:marBottom w:val="0"/>
          <w:divBdr>
            <w:top w:val="none" w:sz="0" w:space="0" w:color="auto"/>
            <w:left w:val="none" w:sz="0" w:space="0" w:color="auto"/>
            <w:bottom w:val="none" w:sz="0" w:space="0" w:color="auto"/>
            <w:right w:val="none" w:sz="0" w:space="0" w:color="auto"/>
          </w:divBdr>
        </w:div>
        <w:div w:id="1368220894">
          <w:marLeft w:val="640"/>
          <w:marRight w:val="0"/>
          <w:marTop w:val="0"/>
          <w:marBottom w:val="0"/>
          <w:divBdr>
            <w:top w:val="none" w:sz="0" w:space="0" w:color="auto"/>
            <w:left w:val="none" w:sz="0" w:space="0" w:color="auto"/>
            <w:bottom w:val="none" w:sz="0" w:space="0" w:color="auto"/>
            <w:right w:val="none" w:sz="0" w:space="0" w:color="auto"/>
          </w:divBdr>
        </w:div>
        <w:div w:id="1537429372">
          <w:marLeft w:val="640"/>
          <w:marRight w:val="0"/>
          <w:marTop w:val="0"/>
          <w:marBottom w:val="0"/>
          <w:divBdr>
            <w:top w:val="none" w:sz="0" w:space="0" w:color="auto"/>
            <w:left w:val="none" w:sz="0" w:space="0" w:color="auto"/>
            <w:bottom w:val="none" w:sz="0" w:space="0" w:color="auto"/>
            <w:right w:val="none" w:sz="0" w:space="0" w:color="auto"/>
          </w:divBdr>
        </w:div>
        <w:div w:id="1548033311">
          <w:marLeft w:val="640"/>
          <w:marRight w:val="0"/>
          <w:marTop w:val="0"/>
          <w:marBottom w:val="0"/>
          <w:divBdr>
            <w:top w:val="none" w:sz="0" w:space="0" w:color="auto"/>
            <w:left w:val="none" w:sz="0" w:space="0" w:color="auto"/>
            <w:bottom w:val="none" w:sz="0" w:space="0" w:color="auto"/>
            <w:right w:val="none" w:sz="0" w:space="0" w:color="auto"/>
          </w:divBdr>
        </w:div>
        <w:div w:id="1081872096">
          <w:marLeft w:val="640"/>
          <w:marRight w:val="0"/>
          <w:marTop w:val="0"/>
          <w:marBottom w:val="0"/>
          <w:divBdr>
            <w:top w:val="none" w:sz="0" w:space="0" w:color="auto"/>
            <w:left w:val="none" w:sz="0" w:space="0" w:color="auto"/>
            <w:bottom w:val="none" w:sz="0" w:space="0" w:color="auto"/>
            <w:right w:val="none" w:sz="0" w:space="0" w:color="auto"/>
          </w:divBdr>
        </w:div>
        <w:div w:id="1651247883">
          <w:marLeft w:val="640"/>
          <w:marRight w:val="0"/>
          <w:marTop w:val="0"/>
          <w:marBottom w:val="0"/>
          <w:divBdr>
            <w:top w:val="none" w:sz="0" w:space="0" w:color="auto"/>
            <w:left w:val="none" w:sz="0" w:space="0" w:color="auto"/>
            <w:bottom w:val="none" w:sz="0" w:space="0" w:color="auto"/>
            <w:right w:val="none" w:sz="0" w:space="0" w:color="auto"/>
          </w:divBdr>
        </w:div>
        <w:div w:id="748884443">
          <w:marLeft w:val="640"/>
          <w:marRight w:val="0"/>
          <w:marTop w:val="0"/>
          <w:marBottom w:val="0"/>
          <w:divBdr>
            <w:top w:val="none" w:sz="0" w:space="0" w:color="auto"/>
            <w:left w:val="none" w:sz="0" w:space="0" w:color="auto"/>
            <w:bottom w:val="none" w:sz="0" w:space="0" w:color="auto"/>
            <w:right w:val="none" w:sz="0" w:space="0" w:color="auto"/>
          </w:divBdr>
        </w:div>
        <w:div w:id="1473807">
          <w:marLeft w:val="640"/>
          <w:marRight w:val="0"/>
          <w:marTop w:val="0"/>
          <w:marBottom w:val="0"/>
          <w:divBdr>
            <w:top w:val="none" w:sz="0" w:space="0" w:color="auto"/>
            <w:left w:val="none" w:sz="0" w:space="0" w:color="auto"/>
            <w:bottom w:val="none" w:sz="0" w:space="0" w:color="auto"/>
            <w:right w:val="none" w:sz="0" w:space="0" w:color="auto"/>
          </w:divBdr>
        </w:div>
        <w:div w:id="1895702746">
          <w:marLeft w:val="640"/>
          <w:marRight w:val="0"/>
          <w:marTop w:val="0"/>
          <w:marBottom w:val="0"/>
          <w:divBdr>
            <w:top w:val="none" w:sz="0" w:space="0" w:color="auto"/>
            <w:left w:val="none" w:sz="0" w:space="0" w:color="auto"/>
            <w:bottom w:val="none" w:sz="0" w:space="0" w:color="auto"/>
            <w:right w:val="none" w:sz="0" w:space="0" w:color="auto"/>
          </w:divBdr>
        </w:div>
        <w:div w:id="1139420709">
          <w:marLeft w:val="640"/>
          <w:marRight w:val="0"/>
          <w:marTop w:val="0"/>
          <w:marBottom w:val="0"/>
          <w:divBdr>
            <w:top w:val="none" w:sz="0" w:space="0" w:color="auto"/>
            <w:left w:val="none" w:sz="0" w:space="0" w:color="auto"/>
            <w:bottom w:val="none" w:sz="0" w:space="0" w:color="auto"/>
            <w:right w:val="none" w:sz="0" w:space="0" w:color="auto"/>
          </w:divBdr>
        </w:div>
        <w:div w:id="1772703548">
          <w:marLeft w:val="640"/>
          <w:marRight w:val="0"/>
          <w:marTop w:val="0"/>
          <w:marBottom w:val="0"/>
          <w:divBdr>
            <w:top w:val="none" w:sz="0" w:space="0" w:color="auto"/>
            <w:left w:val="none" w:sz="0" w:space="0" w:color="auto"/>
            <w:bottom w:val="none" w:sz="0" w:space="0" w:color="auto"/>
            <w:right w:val="none" w:sz="0" w:space="0" w:color="auto"/>
          </w:divBdr>
        </w:div>
        <w:div w:id="1993370020">
          <w:marLeft w:val="640"/>
          <w:marRight w:val="0"/>
          <w:marTop w:val="0"/>
          <w:marBottom w:val="0"/>
          <w:divBdr>
            <w:top w:val="none" w:sz="0" w:space="0" w:color="auto"/>
            <w:left w:val="none" w:sz="0" w:space="0" w:color="auto"/>
            <w:bottom w:val="none" w:sz="0" w:space="0" w:color="auto"/>
            <w:right w:val="none" w:sz="0" w:space="0" w:color="auto"/>
          </w:divBdr>
        </w:div>
        <w:div w:id="1623420914">
          <w:marLeft w:val="640"/>
          <w:marRight w:val="0"/>
          <w:marTop w:val="0"/>
          <w:marBottom w:val="0"/>
          <w:divBdr>
            <w:top w:val="none" w:sz="0" w:space="0" w:color="auto"/>
            <w:left w:val="none" w:sz="0" w:space="0" w:color="auto"/>
            <w:bottom w:val="none" w:sz="0" w:space="0" w:color="auto"/>
            <w:right w:val="none" w:sz="0" w:space="0" w:color="auto"/>
          </w:divBdr>
        </w:div>
        <w:div w:id="1753503355">
          <w:marLeft w:val="640"/>
          <w:marRight w:val="0"/>
          <w:marTop w:val="0"/>
          <w:marBottom w:val="0"/>
          <w:divBdr>
            <w:top w:val="none" w:sz="0" w:space="0" w:color="auto"/>
            <w:left w:val="none" w:sz="0" w:space="0" w:color="auto"/>
            <w:bottom w:val="none" w:sz="0" w:space="0" w:color="auto"/>
            <w:right w:val="none" w:sz="0" w:space="0" w:color="auto"/>
          </w:divBdr>
        </w:div>
        <w:div w:id="653294336">
          <w:marLeft w:val="640"/>
          <w:marRight w:val="0"/>
          <w:marTop w:val="0"/>
          <w:marBottom w:val="0"/>
          <w:divBdr>
            <w:top w:val="none" w:sz="0" w:space="0" w:color="auto"/>
            <w:left w:val="none" w:sz="0" w:space="0" w:color="auto"/>
            <w:bottom w:val="none" w:sz="0" w:space="0" w:color="auto"/>
            <w:right w:val="none" w:sz="0" w:space="0" w:color="auto"/>
          </w:divBdr>
        </w:div>
        <w:div w:id="60714896">
          <w:marLeft w:val="640"/>
          <w:marRight w:val="0"/>
          <w:marTop w:val="0"/>
          <w:marBottom w:val="0"/>
          <w:divBdr>
            <w:top w:val="none" w:sz="0" w:space="0" w:color="auto"/>
            <w:left w:val="none" w:sz="0" w:space="0" w:color="auto"/>
            <w:bottom w:val="none" w:sz="0" w:space="0" w:color="auto"/>
            <w:right w:val="none" w:sz="0" w:space="0" w:color="auto"/>
          </w:divBdr>
        </w:div>
        <w:div w:id="1004750085">
          <w:marLeft w:val="640"/>
          <w:marRight w:val="0"/>
          <w:marTop w:val="0"/>
          <w:marBottom w:val="0"/>
          <w:divBdr>
            <w:top w:val="none" w:sz="0" w:space="0" w:color="auto"/>
            <w:left w:val="none" w:sz="0" w:space="0" w:color="auto"/>
            <w:bottom w:val="none" w:sz="0" w:space="0" w:color="auto"/>
            <w:right w:val="none" w:sz="0" w:space="0" w:color="auto"/>
          </w:divBdr>
        </w:div>
        <w:div w:id="671376477">
          <w:marLeft w:val="640"/>
          <w:marRight w:val="0"/>
          <w:marTop w:val="0"/>
          <w:marBottom w:val="0"/>
          <w:divBdr>
            <w:top w:val="none" w:sz="0" w:space="0" w:color="auto"/>
            <w:left w:val="none" w:sz="0" w:space="0" w:color="auto"/>
            <w:bottom w:val="none" w:sz="0" w:space="0" w:color="auto"/>
            <w:right w:val="none" w:sz="0" w:space="0" w:color="auto"/>
          </w:divBdr>
        </w:div>
        <w:div w:id="2129271068">
          <w:marLeft w:val="640"/>
          <w:marRight w:val="0"/>
          <w:marTop w:val="0"/>
          <w:marBottom w:val="0"/>
          <w:divBdr>
            <w:top w:val="none" w:sz="0" w:space="0" w:color="auto"/>
            <w:left w:val="none" w:sz="0" w:space="0" w:color="auto"/>
            <w:bottom w:val="none" w:sz="0" w:space="0" w:color="auto"/>
            <w:right w:val="none" w:sz="0" w:space="0" w:color="auto"/>
          </w:divBdr>
        </w:div>
        <w:div w:id="452214274">
          <w:marLeft w:val="640"/>
          <w:marRight w:val="0"/>
          <w:marTop w:val="0"/>
          <w:marBottom w:val="0"/>
          <w:divBdr>
            <w:top w:val="none" w:sz="0" w:space="0" w:color="auto"/>
            <w:left w:val="none" w:sz="0" w:space="0" w:color="auto"/>
            <w:bottom w:val="none" w:sz="0" w:space="0" w:color="auto"/>
            <w:right w:val="none" w:sz="0" w:space="0" w:color="auto"/>
          </w:divBdr>
        </w:div>
        <w:div w:id="856776595">
          <w:marLeft w:val="640"/>
          <w:marRight w:val="0"/>
          <w:marTop w:val="0"/>
          <w:marBottom w:val="0"/>
          <w:divBdr>
            <w:top w:val="none" w:sz="0" w:space="0" w:color="auto"/>
            <w:left w:val="none" w:sz="0" w:space="0" w:color="auto"/>
            <w:bottom w:val="none" w:sz="0" w:space="0" w:color="auto"/>
            <w:right w:val="none" w:sz="0" w:space="0" w:color="auto"/>
          </w:divBdr>
        </w:div>
        <w:div w:id="847795133">
          <w:marLeft w:val="640"/>
          <w:marRight w:val="0"/>
          <w:marTop w:val="0"/>
          <w:marBottom w:val="0"/>
          <w:divBdr>
            <w:top w:val="none" w:sz="0" w:space="0" w:color="auto"/>
            <w:left w:val="none" w:sz="0" w:space="0" w:color="auto"/>
            <w:bottom w:val="none" w:sz="0" w:space="0" w:color="auto"/>
            <w:right w:val="none" w:sz="0" w:space="0" w:color="auto"/>
          </w:divBdr>
        </w:div>
        <w:div w:id="2069762517">
          <w:marLeft w:val="640"/>
          <w:marRight w:val="0"/>
          <w:marTop w:val="0"/>
          <w:marBottom w:val="0"/>
          <w:divBdr>
            <w:top w:val="none" w:sz="0" w:space="0" w:color="auto"/>
            <w:left w:val="none" w:sz="0" w:space="0" w:color="auto"/>
            <w:bottom w:val="none" w:sz="0" w:space="0" w:color="auto"/>
            <w:right w:val="none" w:sz="0" w:space="0" w:color="auto"/>
          </w:divBdr>
        </w:div>
      </w:divsChild>
    </w:div>
    <w:div w:id="734471799">
      <w:bodyDiv w:val="1"/>
      <w:marLeft w:val="0"/>
      <w:marRight w:val="0"/>
      <w:marTop w:val="0"/>
      <w:marBottom w:val="0"/>
      <w:divBdr>
        <w:top w:val="none" w:sz="0" w:space="0" w:color="auto"/>
        <w:left w:val="none" w:sz="0" w:space="0" w:color="auto"/>
        <w:bottom w:val="none" w:sz="0" w:space="0" w:color="auto"/>
        <w:right w:val="none" w:sz="0" w:space="0" w:color="auto"/>
      </w:divBdr>
    </w:div>
    <w:div w:id="735785105">
      <w:bodyDiv w:val="1"/>
      <w:marLeft w:val="0"/>
      <w:marRight w:val="0"/>
      <w:marTop w:val="0"/>
      <w:marBottom w:val="0"/>
      <w:divBdr>
        <w:top w:val="none" w:sz="0" w:space="0" w:color="auto"/>
        <w:left w:val="none" w:sz="0" w:space="0" w:color="auto"/>
        <w:bottom w:val="none" w:sz="0" w:space="0" w:color="auto"/>
        <w:right w:val="none" w:sz="0" w:space="0" w:color="auto"/>
      </w:divBdr>
    </w:div>
    <w:div w:id="735935461">
      <w:bodyDiv w:val="1"/>
      <w:marLeft w:val="0"/>
      <w:marRight w:val="0"/>
      <w:marTop w:val="0"/>
      <w:marBottom w:val="0"/>
      <w:divBdr>
        <w:top w:val="none" w:sz="0" w:space="0" w:color="auto"/>
        <w:left w:val="none" w:sz="0" w:space="0" w:color="auto"/>
        <w:bottom w:val="none" w:sz="0" w:space="0" w:color="auto"/>
        <w:right w:val="none" w:sz="0" w:space="0" w:color="auto"/>
      </w:divBdr>
    </w:div>
    <w:div w:id="738869066">
      <w:bodyDiv w:val="1"/>
      <w:marLeft w:val="0"/>
      <w:marRight w:val="0"/>
      <w:marTop w:val="0"/>
      <w:marBottom w:val="0"/>
      <w:divBdr>
        <w:top w:val="none" w:sz="0" w:space="0" w:color="auto"/>
        <w:left w:val="none" w:sz="0" w:space="0" w:color="auto"/>
        <w:bottom w:val="none" w:sz="0" w:space="0" w:color="auto"/>
        <w:right w:val="none" w:sz="0" w:space="0" w:color="auto"/>
      </w:divBdr>
    </w:div>
    <w:div w:id="742677200">
      <w:bodyDiv w:val="1"/>
      <w:marLeft w:val="0"/>
      <w:marRight w:val="0"/>
      <w:marTop w:val="0"/>
      <w:marBottom w:val="0"/>
      <w:divBdr>
        <w:top w:val="none" w:sz="0" w:space="0" w:color="auto"/>
        <w:left w:val="none" w:sz="0" w:space="0" w:color="auto"/>
        <w:bottom w:val="none" w:sz="0" w:space="0" w:color="auto"/>
        <w:right w:val="none" w:sz="0" w:space="0" w:color="auto"/>
      </w:divBdr>
    </w:div>
    <w:div w:id="742683385">
      <w:bodyDiv w:val="1"/>
      <w:marLeft w:val="0"/>
      <w:marRight w:val="0"/>
      <w:marTop w:val="0"/>
      <w:marBottom w:val="0"/>
      <w:divBdr>
        <w:top w:val="none" w:sz="0" w:space="0" w:color="auto"/>
        <w:left w:val="none" w:sz="0" w:space="0" w:color="auto"/>
        <w:bottom w:val="none" w:sz="0" w:space="0" w:color="auto"/>
        <w:right w:val="none" w:sz="0" w:space="0" w:color="auto"/>
      </w:divBdr>
      <w:divsChild>
        <w:div w:id="1803383263">
          <w:marLeft w:val="640"/>
          <w:marRight w:val="0"/>
          <w:marTop w:val="0"/>
          <w:marBottom w:val="0"/>
          <w:divBdr>
            <w:top w:val="none" w:sz="0" w:space="0" w:color="auto"/>
            <w:left w:val="none" w:sz="0" w:space="0" w:color="auto"/>
            <w:bottom w:val="none" w:sz="0" w:space="0" w:color="auto"/>
            <w:right w:val="none" w:sz="0" w:space="0" w:color="auto"/>
          </w:divBdr>
        </w:div>
        <w:div w:id="234095180">
          <w:marLeft w:val="640"/>
          <w:marRight w:val="0"/>
          <w:marTop w:val="0"/>
          <w:marBottom w:val="0"/>
          <w:divBdr>
            <w:top w:val="none" w:sz="0" w:space="0" w:color="auto"/>
            <w:left w:val="none" w:sz="0" w:space="0" w:color="auto"/>
            <w:bottom w:val="none" w:sz="0" w:space="0" w:color="auto"/>
            <w:right w:val="none" w:sz="0" w:space="0" w:color="auto"/>
          </w:divBdr>
        </w:div>
        <w:div w:id="126827115">
          <w:marLeft w:val="640"/>
          <w:marRight w:val="0"/>
          <w:marTop w:val="0"/>
          <w:marBottom w:val="0"/>
          <w:divBdr>
            <w:top w:val="none" w:sz="0" w:space="0" w:color="auto"/>
            <w:left w:val="none" w:sz="0" w:space="0" w:color="auto"/>
            <w:bottom w:val="none" w:sz="0" w:space="0" w:color="auto"/>
            <w:right w:val="none" w:sz="0" w:space="0" w:color="auto"/>
          </w:divBdr>
        </w:div>
        <w:div w:id="349110669">
          <w:marLeft w:val="640"/>
          <w:marRight w:val="0"/>
          <w:marTop w:val="0"/>
          <w:marBottom w:val="0"/>
          <w:divBdr>
            <w:top w:val="none" w:sz="0" w:space="0" w:color="auto"/>
            <w:left w:val="none" w:sz="0" w:space="0" w:color="auto"/>
            <w:bottom w:val="none" w:sz="0" w:space="0" w:color="auto"/>
            <w:right w:val="none" w:sz="0" w:space="0" w:color="auto"/>
          </w:divBdr>
        </w:div>
        <w:div w:id="544099858">
          <w:marLeft w:val="640"/>
          <w:marRight w:val="0"/>
          <w:marTop w:val="0"/>
          <w:marBottom w:val="0"/>
          <w:divBdr>
            <w:top w:val="none" w:sz="0" w:space="0" w:color="auto"/>
            <w:left w:val="none" w:sz="0" w:space="0" w:color="auto"/>
            <w:bottom w:val="none" w:sz="0" w:space="0" w:color="auto"/>
            <w:right w:val="none" w:sz="0" w:space="0" w:color="auto"/>
          </w:divBdr>
        </w:div>
        <w:div w:id="359666424">
          <w:marLeft w:val="640"/>
          <w:marRight w:val="0"/>
          <w:marTop w:val="0"/>
          <w:marBottom w:val="0"/>
          <w:divBdr>
            <w:top w:val="none" w:sz="0" w:space="0" w:color="auto"/>
            <w:left w:val="none" w:sz="0" w:space="0" w:color="auto"/>
            <w:bottom w:val="none" w:sz="0" w:space="0" w:color="auto"/>
            <w:right w:val="none" w:sz="0" w:space="0" w:color="auto"/>
          </w:divBdr>
        </w:div>
        <w:div w:id="1281492635">
          <w:marLeft w:val="640"/>
          <w:marRight w:val="0"/>
          <w:marTop w:val="0"/>
          <w:marBottom w:val="0"/>
          <w:divBdr>
            <w:top w:val="none" w:sz="0" w:space="0" w:color="auto"/>
            <w:left w:val="none" w:sz="0" w:space="0" w:color="auto"/>
            <w:bottom w:val="none" w:sz="0" w:space="0" w:color="auto"/>
            <w:right w:val="none" w:sz="0" w:space="0" w:color="auto"/>
          </w:divBdr>
        </w:div>
        <w:div w:id="1079911116">
          <w:marLeft w:val="640"/>
          <w:marRight w:val="0"/>
          <w:marTop w:val="0"/>
          <w:marBottom w:val="0"/>
          <w:divBdr>
            <w:top w:val="none" w:sz="0" w:space="0" w:color="auto"/>
            <w:left w:val="none" w:sz="0" w:space="0" w:color="auto"/>
            <w:bottom w:val="none" w:sz="0" w:space="0" w:color="auto"/>
            <w:right w:val="none" w:sz="0" w:space="0" w:color="auto"/>
          </w:divBdr>
        </w:div>
        <w:div w:id="1483615173">
          <w:marLeft w:val="640"/>
          <w:marRight w:val="0"/>
          <w:marTop w:val="0"/>
          <w:marBottom w:val="0"/>
          <w:divBdr>
            <w:top w:val="none" w:sz="0" w:space="0" w:color="auto"/>
            <w:left w:val="none" w:sz="0" w:space="0" w:color="auto"/>
            <w:bottom w:val="none" w:sz="0" w:space="0" w:color="auto"/>
            <w:right w:val="none" w:sz="0" w:space="0" w:color="auto"/>
          </w:divBdr>
        </w:div>
        <w:div w:id="1715544525">
          <w:marLeft w:val="640"/>
          <w:marRight w:val="0"/>
          <w:marTop w:val="0"/>
          <w:marBottom w:val="0"/>
          <w:divBdr>
            <w:top w:val="none" w:sz="0" w:space="0" w:color="auto"/>
            <w:left w:val="none" w:sz="0" w:space="0" w:color="auto"/>
            <w:bottom w:val="none" w:sz="0" w:space="0" w:color="auto"/>
            <w:right w:val="none" w:sz="0" w:space="0" w:color="auto"/>
          </w:divBdr>
        </w:div>
        <w:div w:id="1255938251">
          <w:marLeft w:val="640"/>
          <w:marRight w:val="0"/>
          <w:marTop w:val="0"/>
          <w:marBottom w:val="0"/>
          <w:divBdr>
            <w:top w:val="none" w:sz="0" w:space="0" w:color="auto"/>
            <w:left w:val="none" w:sz="0" w:space="0" w:color="auto"/>
            <w:bottom w:val="none" w:sz="0" w:space="0" w:color="auto"/>
            <w:right w:val="none" w:sz="0" w:space="0" w:color="auto"/>
          </w:divBdr>
        </w:div>
        <w:div w:id="1077825107">
          <w:marLeft w:val="640"/>
          <w:marRight w:val="0"/>
          <w:marTop w:val="0"/>
          <w:marBottom w:val="0"/>
          <w:divBdr>
            <w:top w:val="none" w:sz="0" w:space="0" w:color="auto"/>
            <w:left w:val="none" w:sz="0" w:space="0" w:color="auto"/>
            <w:bottom w:val="none" w:sz="0" w:space="0" w:color="auto"/>
            <w:right w:val="none" w:sz="0" w:space="0" w:color="auto"/>
          </w:divBdr>
        </w:div>
        <w:div w:id="1556115227">
          <w:marLeft w:val="640"/>
          <w:marRight w:val="0"/>
          <w:marTop w:val="0"/>
          <w:marBottom w:val="0"/>
          <w:divBdr>
            <w:top w:val="none" w:sz="0" w:space="0" w:color="auto"/>
            <w:left w:val="none" w:sz="0" w:space="0" w:color="auto"/>
            <w:bottom w:val="none" w:sz="0" w:space="0" w:color="auto"/>
            <w:right w:val="none" w:sz="0" w:space="0" w:color="auto"/>
          </w:divBdr>
        </w:div>
        <w:div w:id="767652513">
          <w:marLeft w:val="640"/>
          <w:marRight w:val="0"/>
          <w:marTop w:val="0"/>
          <w:marBottom w:val="0"/>
          <w:divBdr>
            <w:top w:val="none" w:sz="0" w:space="0" w:color="auto"/>
            <w:left w:val="none" w:sz="0" w:space="0" w:color="auto"/>
            <w:bottom w:val="none" w:sz="0" w:space="0" w:color="auto"/>
            <w:right w:val="none" w:sz="0" w:space="0" w:color="auto"/>
          </w:divBdr>
        </w:div>
        <w:div w:id="937519059">
          <w:marLeft w:val="640"/>
          <w:marRight w:val="0"/>
          <w:marTop w:val="0"/>
          <w:marBottom w:val="0"/>
          <w:divBdr>
            <w:top w:val="none" w:sz="0" w:space="0" w:color="auto"/>
            <w:left w:val="none" w:sz="0" w:space="0" w:color="auto"/>
            <w:bottom w:val="none" w:sz="0" w:space="0" w:color="auto"/>
            <w:right w:val="none" w:sz="0" w:space="0" w:color="auto"/>
          </w:divBdr>
        </w:div>
        <w:div w:id="1461999315">
          <w:marLeft w:val="640"/>
          <w:marRight w:val="0"/>
          <w:marTop w:val="0"/>
          <w:marBottom w:val="0"/>
          <w:divBdr>
            <w:top w:val="none" w:sz="0" w:space="0" w:color="auto"/>
            <w:left w:val="none" w:sz="0" w:space="0" w:color="auto"/>
            <w:bottom w:val="none" w:sz="0" w:space="0" w:color="auto"/>
            <w:right w:val="none" w:sz="0" w:space="0" w:color="auto"/>
          </w:divBdr>
        </w:div>
        <w:div w:id="601185971">
          <w:marLeft w:val="640"/>
          <w:marRight w:val="0"/>
          <w:marTop w:val="0"/>
          <w:marBottom w:val="0"/>
          <w:divBdr>
            <w:top w:val="none" w:sz="0" w:space="0" w:color="auto"/>
            <w:left w:val="none" w:sz="0" w:space="0" w:color="auto"/>
            <w:bottom w:val="none" w:sz="0" w:space="0" w:color="auto"/>
            <w:right w:val="none" w:sz="0" w:space="0" w:color="auto"/>
          </w:divBdr>
        </w:div>
        <w:div w:id="465706568">
          <w:marLeft w:val="640"/>
          <w:marRight w:val="0"/>
          <w:marTop w:val="0"/>
          <w:marBottom w:val="0"/>
          <w:divBdr>
            <w:top w:val="none" w:sz="0" w:space="0" w:color="auto"/>
            <w:left w:val="none" w:sz="0" w:space="0" w:color="auto"/>
            <w:bottom w:val="none" w:sz="0" w:space="0" w:color="auto"/>
            <w:right w:val="none" w:sz="0" w:space="0" w:color="auto"/>
          </w:divBdr>
        </w:div>
        <w:div w:id="1495218071">
          <w:marLeft w:val="640"/>
          <w:marRight w:val="0"/>
          <w:marTop w:val="0"/>
          <w:marBottom w:val="0"/>
          <w:divBdr>
            <w:top w:val="none" w:sz="0" w:space="0" w:color="auto"/>
            <w:left w:val="none" w:sz="0" w:space="0" w:color="auto"/>
            <w:bottom w:val="none" w:sz="0" w:space="0" w:color="auto"/>
            <w:right w:val="none" w:sz="0" w:space="0" w:color="auto"/>
          </w:divBdr>
        </w:div>
        <w:div w:id="2008634252">
          <w:marLeft w:val="640"/>
          <w:marRight w:val="0"/>
          <w:marTop w:val="0"/>
          <w:marBottom w:val="0"/>
          <w:divBdr>
            <w:top w:val="none" w:sz="0" w:space="0" w:color="auto"/>
            <w:left w:val="none" w:sz="0" w:space="0" w:color="auto"/>
            <w:bottom w:val="none" w:sz="0" w:space="0" w:color="auto"/>
            <w:right w:val="none" w:sz="0" w:space="0" w:color="auto"/>
          </w:divBdr>
        </w:div>
        <w:div w:id="962618406">
          <w:marLeft w:val="640"/>
          <w:marRight w:val="0"/>
          <w:marTop w:val="0"/>
          <w:marBottom w:val="0"/>
          <w:divBdr>
            <w:top w:val="none" w:sz="0" w:space="0" w:color="auto"/>
            <w:left w:val="none" w:sz="0" w:space="0" w:color="auto"/>
            <w:bottom w:val="none" w:sz="0" w:space="0" w:color="auto"/>
            <w:right w:val="none" w:sz="0" w:space="0" w:color="auto"/>
          </w:divBdr>
        </w:div>
        <w:div w:id="826897288">
          <w:marLeft w:val="640"/>
          <w:marRight w:val="0"/>
          <w:marTop w:val="0"/>
          <w:marBottom w:val="0"/>
          <w:divBdr>
            <w:top w:val="none" w:sz="0" w:space="0" w:color="auto"/>
            <w:left w:val="none" w:sz="0" w:space="0" w:color="auto"/>
            <w:bottom w:val="none" w:sz="0" w:space="0" w:color="auto"/>
            <w:right w:val="none" w:sz="0" w:space="0" w:color="auto"/>
          </w:divBdr>
        </w:div>
        <w:div w:id="2004972278">
          <w:marLeft w:val="640"/>
          <w:marRight w:val="0"/>
          <w:marTop w:val="0"/>
          <w:marBottom w:val="0"/>
          <w:divBdr>
            <w:top w:val="none" w:sz="0" w:space="0" w:color="auto"/>
            <w:left w:val="none" w:sz="0" w:space="0" w:color="auto"/>
            <w:bottom w:val="none" w:sz="0" w:space="0" w:color="auto"/>
            <w:right w:val="none" w:sz="0" w:space="0" w:color="auto"/>
          </w:divBdr>
        </w:div>
        <w:div w:id="554005220">
          <w:marLeft w:val="640"/>
          <w:marRight w:val="0"/>
          <w:marTop w:val="0"/>
          <w:marBottom w:val="0"/>
          <w:divBdr>
            <w:top w:val="none" w:sz="0" w:space="0" w:color="auto"/>
            <w:left w:val="none" w:sz="0" w:space="0" w:color="auto"/>
            <w:bottom w:val="none" w:sz="0" w:space="0" w:color="auto"/>
            <w:right w:val="none" w:sz="0" w:space="0" w:color="auto"/>
          </w:divBdr>
        </w:div>
        <w:div w:id="91896867">
          <w:marLeft w:val="640"/>
          <w:marRight w:val="0"/>
          <w:marTop w:val="0"/>
          <w:marBottom w:val="0"/>
          <w:divBdr>
            <w:top w:val="none" w:sz="0" w:space="0" w:color="auto"/>
            <w:left w:val="none" w:sz="0" w:space="0" w:color="auto"/>
            <w:bottom w:val="none" w:sz="0" w:space="0" w:color="auto"/>
            <w:right w:val="none" w:sz="0" w:space="0" w:color="auto"/>
          </w:divBdr>
        </w:div>
        <w:div w:id="1293292008">
          <w:marLeft w:val="640"/>
          <w:marRight w:val="0"/>
          <w:marTop w:val="0"/>
          <w:marBottom w:val="0"/>
          <w:divBdr>
            <w:top w:val="none" w:sz="0" w:space="0" w:color="auto"/>
            <w:left w:val="none" w:sz="0" w:space="0" w:color="auto"/>
            <w:bottom w:val="none" w:sz="0" w:space="0" w:color="auto"/>
            <w:right w:val="none" w:sz="0" w:space="0" w:color="auto"/>
          </w:divBdr>
        </w:div>
        <w:div w:id="1850022635">
          <w:marLeft w:val="640"/>
          <w:marRight w:val="0"/>
          <w:marTop w:val="0"/>
          <w:marBottom w:val="0"/>
          <w:divBdr>
            <w:top w:val="none" w:sz="0" w:space="0" w:color="auto"/>
            <w:left w:val="none" w:sz="0" w:space="0" w:color="auto"/>
            <w:bottom w:val="none" w:sz="0" w:space="0" w:color="auto"/>
            <w:right w:val="none" w:sz="0" w:space="0" w:color="auto"/>
          </w:divBdr>
        </w:div>
        <w:div w:id="273903587">
          <w:marLeft w:val="640"/>
          <w:marRight w:val="0"/>
          <w:marTop w:val="0"/>
          <w:marBottom w:val="0"/>
          <w:divBdr>
            <w:top w:val="none" w:sz="0" w:space="0" w:color="auto"/>
            <w:left w:val="none" w:sz="0" w:space="0" w:color="auto"/>
            <w:bottom w:val="none" w:sz="0" w:space="0" w:color="auto"/>
            <w:right w:val="none" w:sz="0" w:space="0" w:color="auto"/>
          </w:divBdr>
        </w:div>
        <w:div w:id="1425877038">
          <w:marLeft w:val="640"/>
          <w:marRight w:val="0"/>
          <w:marTop w:val="0"/>
          <w:marBottom w:val="0"/>
          <w:divBdr>
            <w:top w:val="none" w:sz="0" w:space="0" w:color="auto"/>
            <w:left w:val="none" w:sz="0" w:space="0" w:color="auto"/>
            <w:bottom w:val="none" w:sz="0" w:space="0" w:color="auto"/>
            <w:right w:val="none" w:sz="0" w:space="0" w:color="auto"/>
          </w:divBdr>
        </w:div>
        <w:div w:id="2139180830">
          <w:marLeft w:val="640"/>
          <w:marRight w:val="0"/>
          <w:marTop w:val="0"/>
          <w:marBottom w:val="0"/>
          <w:divBdr>
            <w:top w:val="none" w:sz="0" w:space="0" w:color="auto"/>
            <w:left w:val="none" w:sz="0" w:space="0" w:color="auto"/>
            <w:bottom w:val="none" w:sz="0" w:space="0" w:color="auto"/>
            <w:right w:val="none" w:sz="0" w:space="0" w:color="auto"/>
          </w:divBdr>
        </w:div>
        <w:div w:id="1109812798">
          <w:marLeft w:val="640"/>
          <w:marRight w:val="0"/>
          <w:marTop w:val="0"/>
          <w:marBottom w:val="0"/>
          <w:divBdr>
            <w:top w:val="none" w:sz="0" w:space="0" w:color="auto"/>
            <w:left w:val="none" w:sz="0" w:space="0" w:color="auto"/>
            <w:bottom w:val="none" w:sz="0" w:space="0" w:color="auto"/>
            <w:right w:val="none" w:sz="0" w:space="0" w:color="auto"/>
          </w:divBdr>
        </w:div>
        <w:div w:id="409697106">
          <w:marLeft w:val="640"/>
          <w:marRight w:val="0"/>
          <w:marTop w:val="0"/>
          <w:marBottom w:val="0"/>
          <w:divBdr>
            <w:top w:val="none" w:sz="0" w:space="0" w:color="auto"/>
            <w:left w:val="none" w:sz="0" w:space="0" w:color="auto"/>
            <w:bottom w:val="none" w:sz="0" w:space="0" w:color="auto"/>
            <w:right w:val="none" w:sz="0" w:space="0" w:color="auto"/>
          </w:divBdr>
        </w:div>
        <w:div w:id="584808177">
          <w:marLeft w:val="640"/>
          <w:marRight w:val="0"/>
          <w:marTop w:val="0"/>
          <w:marBottom w:val="0"/>
          <w:divBdr>
            <w:top w:val="none" w:sz="0" w:space="0" w:color="auto"/>
            <w:left w:val="none" w:sz="0" w:space="0" w:color="auto"/>
            <w:bottom w:val="none" w:sz="0" w:space="0" w:color="auto"/>
            <w:right w:val="none" w:sz="0" w:space="0" w:color="auto"/>
          </w:divBdr>
        </w:div>
        <w:div w:id="1059547915">
          <w:marLeft w:val="640"/>
          <w:marRight w:val="0"/>
          <w:marTop w:val="0"/>
          <w:marBottom w:val="0"/>
          <w:divBdr>
            <w:top w:val="none" w:sz="0" w:space="0" w:color="auto"/>
            <w:left w:val="none" w:sz="0" w:space="0" w:color="auto"/>
            <w:bottom w:val="none" w:sz="0" w:space="0" w:color="auto"/>
            <w:right w:val="none" w:sz="0" w:space="0" w:color="auto"/>
          </w:divBdr>
        </w:div>
        <w:div w:id="582841434">
          <w:marLeft w:val="640"/>
          <w:marRight w:val="0"/>
          <w:marTop w:val="0"/>
          <w:marBottom w:val="0"/>
          <w:divBdr>
            <w:top w:val="none" w:sz="0" w:space="0" w:color="auto"/>
            <w:left w:val="none" w:sz="0" w:space="0" w:color="auto"/>
            <w:bottom w:val="none" w:sz="0" w:space="0" w:color="auto"/>
            <w:right w:val="none" w:sz="0" w:space="0" w:color="auto"/>
          </w:divBdr>
        </w:div>
        <w:div w:id="2144148987">
          <w:marLeft w:val="640"/>
          <w:marRight w:val="0"/>
          <w:marTop w:val="0"/>
          <w:marBottom w:val="0"/>
          <w:divBdr>
            <w:top w:val="none" w:sz="0" w:space="0" w:color="auto"/>
            <w:left w:val="none" w:sz="0" w:space="0" w:color="auto"/>
            <w:bottom w:val="none" w:sz="0" w:space="0" w:color="auto"/>
            <w:right w:val="none" w:sz="0" w:space="0" w:color="auto"/>
          </w:divBdr>
        </w:div>
        <w:div w:id="1638561573">
          <w:marLeft w:val="640"/>
          <w:marRight w:val="0"/>
          <w:marTop w:val="0"/>
          <w:marBottom w:val="0"/>
          <w:divBdr>
            <w:top w:val="none" w:sz="0" w:space="0" w:color="auto"/>
            <w:left w:val="none" w:sz="0" w:space="0" w:color="auto"/>
            <w:bottom w:val="none" w:sz="0" w:space="0" w:color="auto"/>
            <w:right w:val="none" w:sz="0" w:space="0" w:color="auto"/>
          </w:divBdr>
        </w:div>
        <w:div w:id="1316297232">
          <w:marLeft w:val="640"/>
          <w:marRight w:val="0"/>
          <w:marTop w:val="0"/>
          <w:marBottom w:val="0"/>
          <w:divBdr>
            <w:top w:val="none" w:sz="0" w:space="0" w:color="auto"/>
            <w:left w:val="none" w:sz="0" w:space="0" w:color="auto"/>
            <w:bottom w:val="none" w:sz="0" w:space="0" w:color="auto"/>
            <w:right w:val="none" w:sz="0" w:space="0" w:color="auto"/>
          </w:divBdr>
        </w:div>
        <w:div w:id="262031463">
          <w:marLeft w:val="640"/>
          <w:marRight w:val="0"/>
          <w:marTop w:val="0"/>
          <w:marBottom w:val="0"/>
          <w:divBdr>
            <w:top w:val="none" w:sz="0" w:space="0" w:color="auto"/>
            <w:left w:val="none" w:sz="0" w:space="0" w:color="auto"/>
            <w:bottom w:val="none" w:sz="0" w:space="0" w:color="auto"/>
            <w:right w:val="none" w:sz="0" w:space="0" w:color="auto"/>
          </w:divBdr>
        </w:div>
        <w:div w:id="1187255193">
          <w:marLeft w:val="640"/>
          <w:marRight w:val="0"/>
          <w:marTop w:val="0"/>
          <w:marBottom w:val="0"/>
          <w:divBdr>
            <w:top w:val="none" w:sz="0" w:space="0" w:color="auto"/>
            <w:left w:val="none" w:sz="0" w:space="0" w:color="auto"/>
            <w:bottom w:val="none" w:sz="0" w:space="0" w:color="auto"/>
            <w:right w:val="none" w:sz="0" w:space="0" w:color="auto"/>
          </w:divBdr>
        </w:div>
        <w:div w:id="1539925986">
          <w:marLeft w:val="640"/>
          <w:marRight w:val="0"/>
          <w:marTop w:val="0"/>
          <w:marBottom w:val="0"/>
          <w:divBdr>
            <w:top w:val="none" w:sz="0" w:space="0" w:color="auto"/>
            <w:left w:val="none" w:sz="0" w:space="0" w:color="auto"/>
            <w:bottom w:val="none" w:sz="0" w:space="0" w:color="auto"/>
            <w:right w:val="none" w:sz="0" w:space="0" w:color="auto"/>
          </w:divBdr>
        </w:div>
        <w:div w:id="1588034019">
          <w:marLeft w:val="640"/>
          <w:marRight w:val="0"/>
          <w:marTop w:val="0"/>
          <w:marBottom w:val="0"/>
          <w:divBdr>
            <w:top w:val="none" w:sz="0" w:space="0" w:color="auto"/>
            <w:left w:val="none" w:sz="0" w:space="0" w:color="auto"/>
            <w:bottom w:val="none" w:sz="0" w:space="0" w:color="auto"/>
            <w:right w:val="none" w:sz="0" w:space="0" w:color="auto"/>
          </w:divBdr>
        </w:div>
        <w:div w:id="926886783">
          <w:marLeft w:val="640"/>
          <w:marRight w:val="0"/>
          <w:marTop w:val="0"/>
          <w:marBottom w:val="0"/>
          <w:divBdr>
            <w:top w:val="none" w:sz="0" w:space="0" w:color="auto"/>
            <w:left w:val="none" w:sz="0" w:space="0" w:color="auto"/>
            <w:bottom w:val="none" w:sz="0" w:space="0" w:color="auto"/>
            <w:right w:val="none" w:sz="0" w:space="0" w:color="auto"/>
          </w:divBdr>
        </w:div>
        <w:div w:id="1870214679">
          <w:marLeft w:val="640"/>
          <w:marRight w:val="0"/>
          <w:marTop w:val="0"/>
          <w:marBottom w:val="0"/>
          <w:divBdr>
            <w:top w:val="none" w:sz="0" w:space="0" w:color="auto"/>
            <w:left w:val="none" w:sz="0" w:space="0" w:color="auto"/>
            <w:bottom w:val="none" w:sz="0" w:space="0" w:color="auto"/>
            <w:right w:val="none" w:sz="0" w:space="0" w:color="auto"/>
          </w:divBdr>
        </w:div>
        <w:div w:id="445781843">
          <w:marLeft w:val="640"/>
          <w:marRight w:val="0"/>
          <w:marTop w:val="0"/>
          <w:marBottom w:val="0"/>
          <w:divBdr>
            <w:top w:val="none" w:sz="0" w:space="0" w:color="auto"/>
            <w:left w:val="none" w:sz="0" w:space="0" w:color="auto"/>
            <w:bottom w:val="none" w:sz="0" w:space="0" w:color="auto"/>
            <w:right w:val="none" w:sz="0" w:space="0" w:color="auto"/>
          </w:divBdr>
        </w:div>
        <w:div w:id="1043946194">
          <w:marLeft w:val="640"/>
          <w:marRight w:val="0"/>
          <w:marTop w:val="0"/>
          <w:marBottom w:val="0"/>
          <w:divBdr>
            <w:top w:val="none" w:sz="0" w:space="0" w:color="auto"/>
            <w:left w:val="none" w:sz="0" w:space="0" w:color="auto"/>
            <w:bottom w:val="none" w:sz="0" w:space="0" w:color="auto"/>
            <w:right w:val="none" w:sz="0" w:space="0" w:color="auto"/>
          </w:divBdr>
        </w:div>
        <w:div w:id="1603294685">
          <w:marLeft w:val="640"/>
          <w:marRight w:val="0"/>
          <w:marTop w:val="0"/>
          <w:marBottom w:val="0"/>
          <w:divBdr>
            <w:top w:val="none" w:sz="0" w:space="0" w:color="auto"/>
            <w:left w:val="none" w:sz="0" w:space="0" w:color="auto"/>
            <w:bottom w:val="none" w:sz="0" w:space="0" w:color="auto"/>
            <w:right w:val="none" w:sz="0" w:space="0" w:color="auto"/>
          </w:divBdr>
        </w:div>
        <w:div w:id="1579093221">
          <w:marLeft w:val="640"/>
          <w:marRight w:val="0"/>
          <w:marTop w:val="0"/>
          <w:marBottom w:val="0"/>
          <w:divBdr>
            <w:top w:val="none" w:sz="0" w:space="0" w:color="auto"/>
            <w:left w:val="none" w:sz="0" w:space="0" w:color="auto"/>
            <w:bottom w:val="none" w:sz="0" w:space="0" w:color="auto"/>
            <w:right w:val="none" w:sz="0" w:space="0" w:color="auto"/>
          </w:divBdr>
        </w:div>
        <w:div w:id="1724982783">
          <w:marLeft w:val="640"/>
          <w:marRight w:val="0"/>
          <w:marTop w:val="0"/>
          <w:marBottom w:val="0"/>
          <w:divBdr>
            <w:top w:val="none" w:sz="0" w:space="0" w:color="auto"/>
            <w:left w:val="none" w:sz="0" w:space="0" w:color="auto"/>
            <w:bottom w:val="none" w:sz="0" w:space="0" w:color="auto"/>
            <w:right w:val="none" w:sz="0" w:space="0" w:color="auto"/>
          </w:divBdr>
        </w:div>
        <w:div w:id="859902677">
          <w:marLeft w:val="640"/>
          <w:marRight w:val="0"/>
          <w:marTop w:val="0"/>
          <w:marBottom w:val="0"/>
          <w:divBdr>
            <w:top w:val="none" w:sz="0" w:space="0" w:color="auto"/>
            <w:left w:val="none" w:sz="0" w:space="0" w:color="auto"/>
            <w:bottom w:val="none" w:sz="0" w:space="0" w:color="auto"/>
            <w:right w:val="none" w:sz="0" w:space="0" w:color="auto"/>
          </w:divBdr>
        </w:div>
        <w:div w:id="71004197">
          <w:marLeft w:val="640"/>
          <w:marRight w:val="0"/>
          <w:marTop w:val="0"/>
          <w:marBottom w:val="0"/>
          <w:divBdr>
            <w:top w:val="none" w:sz="0" w:space="0" w:color="auto"/>
            <w:left w:val="none" w:sz="0" w:space="0" w:color="auto"/>
            <w:bottom w:val="none" w:sz="0" w:space="0" w:color="auto"/>
            <w:right w:val="none" w:sz="0" w:space="0" w:color="auto"/>
          </w:divBdr>
        </w:div>
        <w:div w:id="645282233">
          <w:marLeft w:val="640"/>
          <w:marRight w:val="0"/>
          <w:marTop w:val="0"/>
          <w:marBottom w:val="0"/>
          <w:divBdr>
            <w:top w:val="none" w:sz="0" w:space="0" w:color="auto"/>
            <w:left w:val="none" w:sz="0" w:space="0" w:color="auto"/>
            <w:bottom w:val="none" w:sz="0" w:space="0" w:color="auto"/>
            <w:right w:val="none" w:sz="0" w:space="0" w:color="auto"/>
          </w:divBdr>
        </w:div>
        <w:div w:id="1213150843">
          <w:marLeft w:val="640"/>
          <w:marRight w:val="0"/>
          <w:marTop w:val="0"/>
          <w:marBottom w:val="0"/>
          <w:divBdr>
            <w:top w:val="none" w:sz="0" w:space="0" w:color="auto"/>
            <w:left w:val="none" w:sz="0" w:space="0" w:color="auto"/>
            <w:bottom w:val="none" w:sz="0" w:space="0" w:color="auto"/>
            <w:right w:val="none" w:sz="0" w:space="0" w:color="auto"/>
          </w:divBdr>
        </w:div>
        <w:div w:id="547257751">
          <w:marLeft w:val="640"/>
          <w:marRight w:val="0"/>
          <w:marTop w:val="0"/>
          <w:marBottom w:val="0"/>
          <w:divBdr>
            <w:top w:val="none" w:sz="0" w:space="0" w:color="auto"/>
            <w:left w:val="none" w:sz="0" w:space="0" w:color="auto"/>
            <w:bottom w:val="none" w:sz="0" w:space="0" w:color="auto"/>
            <w:right w:val="none" w:sz="0" w:space="0" w:color="auto"/>
          </w:divBdr>
        </w:div>
        <w:div w:id="268128531">
          <w:marLeft w:val="640"/>
          <w:marRight w:val="0"/>
          <w:marTop w:val="0"/>
          <w:marBottom w:val="0"/>
          <w:divBdr>
            <w:top w:val="none" w:sz="0" w:space="0" w:color="auto"/>
            <w:left w:val="none" w:sz="0" w:space="0" w:color="auto"/>
            <w:bottom w:val="none" w:sz="0" w:space="0" w:color="auto"/>
            <w:right w:val="none" w:sz="0" w:space="0" w:color="auto"/>
          </w:divBdr>
        </w:div>
        <w:div w:id="1193688542">
          <w:marLeft w:val="640"/>
          <w:marRight w:val="0"/>
          <w:marTop w:val="0"/>
          <w:marBottom w:val="0"/>
          <w:divBdr>
            <w:top w:val="none" w:sz="0" w:space="0" w:color="auto"/>
            <w:left w:val="none" w:sz="0" w:space="0" w:color="auto"/>
            <w:bottom w:val="none" w:sz="0" w:space="0" w:color="auto"/>
            <w:right w:val="none" w:sz="0" w:space="0" w:color="auto"/>
          </w:divBdr>
        </w:div>
        <w:div w:id="1724908272">
          <w:marLeft w:val="640"/>
          <w:marRight w:val="0"/>
          <w:marTop w:val="0"/>
          <w:marBottom w:val="0"/>
          <w:divBdr>
            <w:top w:val="none" w:sz="0" w:space="0" w:color="auto"/>
            <w:left w:val="none" w:sz="0" w:space="0" w:color="auto"/>
            <w:bottom w:val="none" w:sz="0" w:space="0" w:color="auto"/>
            <w:right w:val="none" w:sz="0" w:space="0" w:color="auto"/>
          </w:divBdr>
        </w:div>
        <w:div w:id="1208689492">
          <w:marLeft w:val="640"/>
          <w:marRight w:val="0"/>
          <w:marTop w:val="0"/>
          <w:marBottom w:val="0"/>
          <w:divBdr>
            <w:top w:val="none" w:sz="0" w:space="0" w:color="auto"/>
            <w:left w:val="none" w:sz="0" w:space="0" w:color="auto"/>
            <w:bottom w:val="none" w:sz="0" w:space="0" w:color="auto"/>
            <w:right w:val="none" w:sz="0" w:space="0" w:color="auto"/>
          </w:divBdr>
        </w:div>
        <w:div w:id="608270613">
          <w:marLeft w:val="640"/>
          <w:marRight w:val="0"/>
          <w:marTop w:val="0"/>
          <w:marBottom w:val="0"/>
          <w:divBdr>
            <w:top w:val="none" w:sz="0" w:space="0" w:color="auto"/>
            <w:left w:val="none" w:sz="0" w:space="0" w:color="auto"/>
            <w:bottom w:val="none" w:sz="0" w:space="0" w:color="auto"/>
            <w:right w:val="none" w:sz="0" w:space="0" w:color="auto"/>
          </w:divBdr>
        </w:div>
        <w:div w:id="1394742489">
          <w:marLeft w:val="640"/>
          <w:marRight w:val="0"/>
          <w:marTop w:val="0"/>
          <w:marBottom w:val="0"/>
          <w:divBdr>
            <w:top w:val="none" w:sz="0" w:space="0" w:color="auto"/>
            <w:left w:val="none" w:sz="0" w:space="0" w:color="auto"/>
            <w:bottom w:val="none" w:sz="0" w:space="0" w:color="auto"/>
            <w:right w:val="none" w:sz="0" w:space="0" w:color="auto"/>
          </w:divBdr>
        </w:div>
        <w:div w:id="705757704">
          <w:marLeft w:val="640"/>
          <w:marRight w:val="0"/>
          <w:marTop w:val="0"/>
          <w:marBottom w:val="0"/>
          <w:divBdr>
            <w:top w:val="none" w:sz="0" w:space="0" w:color="auto"/>
            <w:left w:val="none" w:sz="0" w:space="0" w:color="auto"/>
            <w:bottom w:val="none" w:sz="0" w:space="0" w:color="auto"/>
            <w:right w:val="none" w:sz="0" w:space="0" w:color="auto"/>
          </w:divBdr>
        </w:div>
        <w:div w:id="2022967076">
          <w:marLeft w:val="640"/>
          <w:marRight w:val="0"/>
          <w:marTop w:val="0"/>
          <w:marBottom w:val="0"/>
          <w:divBdr>
            <w:top w:val="none" w:sz="0" w:space="0" w:color="auto"/>
            <w:left w:val="none" w:sz="0" w:space="0" w:color="auto"/>
            <w:bottom w:val="none" w:sz="0" w:space="0" w:color="auto"/>
            <w:right w:val="none" w:sz="0" w:space="0" w:color="auto"/>
          </w:divBdr>
        </w:div>
        <w:div w:id="1418289728">
          <w:marLeft w:val="640"/>
          <w:marRight w:val="0"/>
          <w:marTop w:val="0"/>
          <w:marBottom w:val="0"/>
          <w:divBdr>
            <w:top w:val="none" w:sz="0" w:space="0" w:color="auto"/>
            <w:left w:val="none" w:sz="0" w:space="0" w:color="auto"/>
            <w:bottom w:val="none" w:sz="0" w:space="0" w:color="auto"/>
            <w:right w:val="none" w:sz="0" w:space="0" w:color="auto"/>
          </w:divBdr>
        </w:div>
        <w:div w:id="6760715">
          <w:marLeft w:val="640"/>
          <w:marRight w:val="0"/>
          <w:marTop w:val="0"/>
          <w:marBottom w:val="0"/>
          <w:divBdr>
            <w:top w:val="none" w:sz="0" w:space="0" w:color="auto"/>
            <w:left w:val="none" w:sz="0" w:space="0" w:color="auto"/>
            <w:bottom w:val="none" w:sz="0" w:space="0" w:color="auto"/>
            <w:right w:val="none" w:sz="0" w:space="0" w:color="auto"/>
          </w:divBdr>
        </w:div>
        <w:div w:id="1626305898">
          <w:marLeft w:val="640"/>
          <w:marRight w:val="0"/>
          <w:marTop w:val="0"/>
          <w:marBottom w:val="0"/>
          <w:divBdr>
            <w:top w:val="none" w:sz="0" w:space="0" w:color="auto"/>
            <w:left w:val="none" w:sz="0" w:space="0" w:color="auto"/>
            <w:bottom w:val="none" w:sz="0" w:space="0" w:color="auto"/>
            <w:right w:val="none" w:sz="0" w:space="0" w:color="auto"/>
          </w:divBdr>
        </w:div>
        <w:div w:id="633289130">
          <w:marLeft w:val="640"/>
          <w:marRight w:val="0"/>
          <w:marTop w:val="0"/>
          <w:marBottom w:val="0"/>
          <w:divBdr>
            <w:top w:val="none" w:sz="0" w:space="0" w:color="auto"/>
            <w:left w:val="none" w:sz="0" w:space="0" w:color="auto"/>
            <w:bottom w:val="none" w:sz="0" w:space="0" w:color="auto"/>
            <w:right w:val="none" w:sz="0" w:space="0" w:color="auto"/>
          </w:divBdr>
        </w:div>
        <w:div w:id="264844931">
          <w:marLeft w:val="640"/>
          <w:marRight w:val="0"/>
          <w:marTop w:val="0"/>
          <w:marBottom w:val="0"/>
          <w:divBdr>
            <w:top w:val="none" w:sz="0" w:space="0" w:color="auto"/>
            <w:left w:val="none" w:sz="0" w:space="0" w:color="auto"/>
            <w:bottom w:val="none" w:sz="0" w:space="0" w:color="auto"/>
            <w:right w:val="none" w:sz="0" w:space="0" w:color="auto"/>
          </w:divBdr>
        </w:div>
        <w:div w:id="623737667">
          <w:marLeft w:val="640"/>
          <w:marRight w:val="0"/>
          <w:marTop w:val="0"/>
          <w:marBottom w:val="0"/>
          <w:divBdr>
            <w:top w:val="none" w:sz="0" w:space="0" w:color="auto"/>
            <w:left w:val="none" w:sz="0" w:space="0" w:color="auto"/>
            <w:bottom w:val="none" w:sz="0" w:space="0" w:color="auto"/>
            <w:right w:val="none" w:sz="0" w:space="0" w:color="auto"/>
          </w:divBdr>
        </w:div>
        <w:div w:id="91629440">
          <w:marLeft w:val="640"/>
          <w:marRight w:val="0"/>
          <w:marTop w:val="0"/>
          <w:marBottom w:val="0"/>
          <w:divBdr>
            <w:top w:val="none" w:sz="0" w:space="0" w:color="auto"/>
            <w:left w:val="none" w:sz="0" w:space="0" w:color="auto"/>
            <w:bottom w:val="none" w:sz="0" w:space="0" w:color="auto"/>
            <w:right w:val="none" w:sz="0" w:space="0" w:color="auto"/>
          </w:divBdr>
        </w:div>
        <w:div w:id="775368412">
          <w:marLeft w:val="640"/>
          <w:marRight w:val="0"/>
          <w:marTop w:val="0"/>
          <w:marBottom w:val="0"/>
          <w:divBdr>
            <w:top w:val="none" w:sz="0" w:space="0" w:color="auto"/>
            <w:left w:val="none" w:sz="0" w:space="0" w:color="auto"/>
            <w:bottom w:val="none" w:sz="0" w:space="0" w:color="auto"/>
            <w:right w:val="none" w:sz="0" w:space="0" w:color="auto"/>
          </w:divBdr>
        </w:div>
        <w:div w:id="1833256760">
          <w:marLeft w:val="640"/>
          <w:marRight w:val="0"/>
          <w:marTop w:val="0"/>
          <w:marBottom w:val="0"/>
          <w:divBdr>
            <w:top w:val="none" w:sz="0" w:space="0" w:color="auto"/>
            <w:left w:val="none" w:sz="0" w:space="0" w:color="auto"/>
            <w:bottom w:val="none" w:sz="0" w:space="0" w:color="auto"/>
            <w:right w:val="none" w:sz="0" w:space="0" w:color="auto"/>
          </w:divBdr>
        </w:div>
        <w:div w:id="1681735418">
          <w:marLeft w:val="640"/>
          <w:marRight w:val="0"/>
          <w:marTop w:val="0"/>
          <w:marBottom w:val="0"/>
          <w:divBdr>
            <w:top w:val="none" w:sz="0" w:space="0" w:color="auto"/>
            <w:left w:val="none" w:sz="0" w:space="0" w:color="auto"/>
            <w:bottom w:val="none" w:sz="0" w:space="0" w:color="auto"/>
            <w:right w:val="none" w:sz="0" w:space="0" w:color="auto"/>
          </w:divBdr>
        </w:div>
        <w:div w:id="889732838">
          <w:marLeft w:val="640"/>
          <w:marRight w:val="0"/>
          <w:marTop w:val="0"/>
          <w:marBottom w:val="0"/>
          <w:divBdr>
            <w:top w:val="none" w:sz="0" w:space="0" w:color="auto"/>
            <w:left w:val="none" w:sz="0" w:space="0" w:color="auto"/>
            <w:bottom w:val="none" w:sz="0" w:space="0" w:color="auto"/>
            <w:right w:val="none" w:sz="0" w:space="0" w:color="auto"/>
          </w:divBdr>
        </w:div>
        <w:div w:id="2082436491">
          <w:marLeft w:val="640"/>
          <w:marRight w:val="0"/>
          <w:marTop w:val="0"/>
          <w:marBottom w:val="0"/>
          <w:divBdr>
            <w:top w:val="none" w:sz="0" w:space="0" w:color="auto"/>
            <w:left w:val="none" w:sz="0" w:space="0" w:color="auto"/>
            <w:bottom w:val="none" w:sz="0" w:space="0" w:color="auto"/>
            <w:right w:val="none" w:sz="0" w:space="0" w:color="auto"/>
          </w:divBdr>
        </w:div>
        <w:div w:id="1558512804">
          <w:marLeft w:val="640"/>
          <w:marRight w:val="0"/>
          <w:marTop w:val="0"/>
          <w:marBottom w:val="0"/>
          <w:divBdr>
            <w:top w:val="none" w:sz="0" w:space="0" w:color="auto"/>
            <w:left w:val="none" w:sz="0" w:space="0" w:color="auto"/>
            <w:bottom w:val="none" w:sz="0" w:space="0" w:color="auto"/>
            <w:right w:val="none" w:sz="0" w:space="0" w:color="auto"/>
          </w:divBdr>
        </w:div>
        <w:div w:id="1743134559">
          <w:marLeft w:val="640"/>
          <w:marRight w:val="0"/>
          <w:marTop w:val="0"/>
          <w:marBottom w:val="0"/>
          <w:divBdr>
            <w:top w:val="none" w:sz="0" w:space="0" w:color="auto"/>
            <w:left w:val="none" w:sz="0" w:space="0" w:color="auto"/>
            <w:bottom w:val="none" w:sz="0" w:space="0" w:color="auto"/>
            <w:right w:val="none" w:sz="0" w:space="0" w:color="auto"/>
          </w:divBdr>
        </w:div>
        <w:div w:id="1155296771">
          <w:marLeft w:val="640"/>
          <w:marRight w:val="0"/>
          <w:marTop w:val="0"/>
          <w:marBottom w:val="0"/>
          <w:divBdr>
            <w:top w:val="none" w:sz="0" w:space="0" w:color="auto"/>
            <w:left w:val="none" w:sz="0" w:space="0" w:color="auto"/>
            <w:bottom w:val="none" w:sz="0" w:space="0" w:color="auto"/>
            <w:right w:val="none" w:sz="0" w:space="0" w:color="auto"/>
          </w:divBdr>
        </w:div>
        <w:div w:id="2089106834">
          <w:marLeft w:val="640"/>
          <w:marRight w:val="0"/>
          <w:marTop w:val="0"/>
          <w:marBottom w:val="0"/>
          <w:divBdr>
            <w:top w:val="none" w:sz="0" w:space="0" w:color="auto"/>
            <w:left w:val="none" w:sz="0" w:space="0" w:color="auto"/>
            <w:bottom w:val="none" w:sz="0" w:space="0" w:color="auto"/>
            <w:right w:val="none" w:sz="0" w:space="0" w:color="auto"/>
          </w:divBdr>
        </w:div>
        <w:div w:id="586235782">
          <w:marLeft w:val="640"/>
          <w:marRight w:val="0"/>
          <w:marTop w:val="0"/>
          <w:marBottom w:val="0"/>
          <w:divBdr>
            <w:top w:val="none" w:sz="0" w:space="0" w:color="auto"/>
            <w:left w:val="none" w:sz="0" w:space="0" w:color="auto"/>
            <w:bottom w:val="none" w:sz="0" w:space="0" w:color="auto"/>
            <w:right w:val="none" w:sz="0" w:space="0" w:color="auto"/>
          </w:divBdr>
        </w:div>
        <w:div w:id="785464408">
          <w:marLeft w:val="640"/>
          <w:marRight w:val="0"/>
          <w:marTop w:val="0"/>
          <w:marBottom w:val="0"/>
          <w:divBdr>
            <w:top w:val="none" w:sz="0" w:space="0" w:color="auto"/>
            <w:left w:val="none" w:sz="0" w:space="0" w:color="auto"/>
            <w:bottom w:val="none" w:sz="0" w:space="0" w:color="auto"/>
            <w:right w:val="none" w:sz="0" w:space="0" w:color="auto"/>
          </w:divBdr>
        </w:div>
        <w:div w:id="482282935">
          <w:marLeft w:val="640"/>
          <w:marRight w:val="0"/>
          <w:marTop w:val="0"/>
          <w:marBottom w:val="0"/>
          <w:divBdr>
            <w:top w:val="none" w:sz="0" w:space="0" w:color="auto"/>
            <w:left w:val="none" w:sz="0" w:space="0" w:color="auto"/>
            <w:bottom w:val="none" w:sz="0" w:space="0" w:color="auto"/>
            <w:right w:val="none" w:sz="0" w:space="0" w:color="auto"/>
          </w:divBdr>
        </w:div>
        <w:div w:id="2125615251">
          <w:marLeft w:val="640"/>
          <w:marRight w:val="0"/>
          <w:marTop w:val="0"/>
          <w:marBottom w:val="0"/>
          <w:divBdr>
            <w:top w:val="none" w:sz="0" w:space="0" w:color="auto"/>
            <w:left w:val="none" w:sz="0" w:space="0" w:color="auto"/>
            <w:bottom w:val="none" w:sz="0" w:space="0" w:color="auto"/>
            <w:right w:val="none" w:sz="0" w:space="0" w:color="auto"/>
          </w:divBdr>
        </w:div>
        <w:div w:id="1789658988">
          <w:marLeft w:val="640"/>
          <w:marRight w:val="0"/>
          <w:marTop w:val="0"/>
          <w:marBottom w:val="0"/>
          <w:divBdr>
            <w:top w:val="none" w:sz="0" w:space="0" w:color="auto"/>
            <w:left w:val="none" w:sz="0" w:space="0" w:color="auto"/>
            <w:bottom w:val="none" w:sz="0" w:space="0" w:color="auto"/>
            <w:right w:val="none" w:sz="0" w:space="0" w:color="auto"/>
          </w:divBdr>
        </w:div>
        <w:div w:id="697507622">
          <w:marLeft w:val="640"/>
          <w:marRight w:val="0"/>
          <w:marTop w:val="0"/>
          <w:marBottom w:val="0"/>
          <w:divBdr>
            <w:top w:val="none" w:sz="0" w:space="0" w:color="auto"/>
            <w:left w:val="none" w:sz="0" w:space="0" w:color="auto"/>
            <w:bottom w:val="none" w:sz="0" w:space="0" w:color="auto"/>
            <w:right w:val="none" w:sz="0" w:space="0" w:color="auto"/>
          </w:divBdr>
        </w:div>
        <w:div w:id="2517968">
          <w:marLeft w:val="640"/>
          <w:marRight w:val="0"/>
          <w:marTop w:val="0"/>
          <w:marBottom w:val="0"/>
          <w:divBdr>
            <w:top w:val="none" w:sz="0" w:space="0" w:color="auto"/>
            <w:left w:val="none" w:sz="0" w:space="0" w:color="auto"/>
            <w:bottom w:val="none" w:sz="0" w:space="0" w:color="auto"/>
            <w:right w:val="none" w:sz="0" w:space="0" w:color="auto"/>
          </w:divBdr>
        </w:div>
      </w:divsChild>
    </w:div>
    <w:div w:id="746073070">
      <w:bodyDiv w:val="1"/>
      <w:marLeft w:val="0"/>
      <w:marRight w:val="0"/>
      <w:marTop w:val="0"/>
      <w:marBottom w:val="0"/>
      <w:divBdr>
        <w:top w:val="none" w:sz="0" w:space="0" w:color="auto"/>
        <w:left w:val="none" w:sz="0" w:space="0" w:color="auto"/>
        <w:bottom w:val="none" w:sz="0" w:space="0" w:color="auto"/>
        <w:right w:val="none" w:sz="0" w:space="0" w:color="auto"/>
      </w:divBdr>
    </w:div>
    <w:div w:id="747579307">
      <w:bodyDiv w:val="1"/>
      <w:marLeft w:val="0"/>
      <w:marRight w:val="0"/>
      <w:marTop w:val="0"/>
      <w:marBottom w:val="0"/>
      <w:divBdr>
        <w:top w:val="none" w:sz="0" w:space="0" w:color="auto"/>
        <w:left w:val="none" w:sz="0" w:space="0" w:color="auto"/>
        <w:bottom w:val="none" w:sz="0" w:space="0" w:color="auto"/>
        <w:right w:val="none" w:sz="0" w:space="0" w:color="auto"/>
      </w:divBdr>
    </w:div>
    <w:div w:id="755173491">
      <w:bodyDiv w:val="1"/>
      <w:marLeft w:val="0"/>
      <w:marRight w:val="0"/>
      <w:marTop w:val="0"/>
      <w:marBottom w:val="0"/>
      <w:divBdr>
        <w:top w:val="none" w:sz="0" w:space="0" w:color="auto"/>
        <w:left w:val="none" w:sz="0" w:space="0" w:color="auto"/>
        <w:bottom w:val="none" w:sz="0" w:space="0" w:color="auto"/>
        <w:right w:val="none" w:sz="0" w:space="0" w:color="auto"/>
      </w:divBdr>
    </w:div>
    <w:div w:id="755370301">
      <w:bodyDiv w:val="1"/>
      <w:marLeft w:val="0"/>
      <w:marRight w:val="0"/>
      <w:marTop w:val="0"/>
      <w:marBottom w:val="0"/>
      <w:divBdr>
        <w:top w:val="none" w:sz="0" w:space="0" w:color="auto"/>
        <w:left w:val="none" w:sz="0" w:space="0" w:color="auto"/>
        <w:bottom w:val="none" w:sz="0" w:space="0" w:color="auto"/>
        <w:right w:val="none" w:sz="0" w:space="0" w:color="auto"/>
      </w:divBdr>
      <w:divsChild>
        <w:div w:id="302077030">
          <w:marLeft w:val="480"/>
          <w:marRight w:val="0"/>
          <w:marTop w:val="0"/>
          <w:marBottom w:val="0"/>
          <w:divBdr>
            <w:top w:val="none" w:sz="0" w:space="0" w:color="auto"/>
            <w:left w:val="none" w:sz="0" w:space="0" w:color="auto"/>
            <w:bottom w:val="none" w:sz="0" w:space="0" w:color="auto"/>
            <w:right w:val="none" w:sz="0" w:space="0" w:color="auto"/>
          </w:divBdr>
        </w:div>
        <w:div w:id="203756415">
          <w:marLeft w:val="480"/>
          <w:marRight w:val="0"/>
          <w:marTop w:val="0"/>
          <w:marBottom w:val="0"/>
          <w:divBdr>
            <w:top w:val="none" w:sz="0" w:space="0" w:color="auto"/>
            <w:left w:val="none" w:sz="0" w:space="0" w:color="auto"/>
            <w:bottom w:val="none" w:sz="0" w:space="0" w:color="auto"/>
            <w:right w:val="none" w:sz="0" w:space="0" w:color="auto"/>
          </w:divBdr>
        </w:div>
        <w:div w:id="929587887">
          <w:marLeft w:val="480"/>
          <w:marRight w:val="0"/>
          <w:marTop w:val="0"/>
          <w:marBottom w:val="0"/>
          <w:divBdr>
            <w:top w:val="none" w:sz="0" w:space="0" w:color="auto"/>
            <w:left w:val="none" w:sz="0" w:space="0" w:color="auto"/>
            <w:bottom w:val="none" w:sz="0" w:space="0" w:color="auto"/>
            <w:right w:val="none" w:sz="0" w:space="0" w:color="auto"/>
          </w:divBdr>
        </w:div>
        <w:div w:id="609625427">
          <w:marLeft w:val="480"/>
          <w:marRight w:val="0"/>
          <w:marTop w:val="0"/>
          <w:marBottom w:val="0"/>
          <w:divBdr>
            <w:top w:val="none" w:sz="0" w:space="0" w:color="auto"/>
            <w:left w:val="none" w:sz="0" w:space="0" w:color="auto"/>
            <w:bottom w:val="none" w:sz="0" w:space="0" w:color="auto"/>
            <w:right w:val="none" w:sz="0" w:space="0" w:color="auto"/>
          </w:divBdr>
        </w:div>
        <w:div w:id="924266704">
          <w:marLeft w:val="480"/>
          <w:marRight w:val="0"/>
          <w:marTop w:val="0"/>
          <w:marBottom w:val="0"/>
          <w:divBdr>
            <w:top w:val="none" w:sz="0" w:space="0" w:color="auto"/>
            <w:left w:val="none" w:sz="0" w:space="0" w:color="auto"/>
            <w:bottom w:val="none" w:sz="0" w:space="0" w:color="auto"/>
            <w:right w:val="none" w:sz="0" w:space="0" w:color="auto"/>
          </w:divBdr>
        </w:div>
        <w:div w:id="1108889371">
          <w:marLeft w:val="480"/>
          <w:marRight w:val="0"/>
          <w:marTop w:val="0"/>
          <w:marBottom w:val="0"/>
          <w:divBdr>
            <w:top w:val="none" w:sz="0" w:space="0" w:color="auto"/>
            <w:left w:val="none" w:sz="0" w:space="0" w:color="auto"/>
            <w:bottom w:val="none" w:sz="0" w:space="0" w:color="auto"/>
            <w:right w:val="none" w:sz="0" w:space="0" w:color="auto"/>
          </w:divBdr>
        </w:div>
        <w:div w:id="1238783280">
          <w:marLeft w:val="480"/>
          <w:marRight w:val="0"/>
          <w:marTop w:val="0"/>
          <w:marBottom w:val="0"/>
          <w:divBdr>
            <w:top w:val="none" w:sz="0" w:space="0" w:color="auto"/>
            <w:left w:val="none" w:sz="0" w:space="0" w:color="auto"/>
            <w:bottom w:val="none" w:sz="0" w:space="0" w:color="auto"/>
            <w:right w:val="none" w:sz="0" w:space="0" w:color="auto"/>
          </w:divBdr>
        </w:div>
        <w:div w:id="1128626511">
          <w:marLeft w:val="480"/>
          <w:marRight w:val="0"/>
          <w:marTop w:val="0"/>
          <w:marBottom w:val="0"/>
          <w:divBdr>
            <w:top w:val="none" w:sz="0" w:space="0" w:color="auto"/>
            <w:left w:val="none" w:sz="0" w:space="0" w:color="auto"/>
            <w:bottom w:val="none" w:sz="0" w:space="0" w:color="auto"/>
            <w:right w:val="none" w:sz="0" w:space="0" w:color="auto"/>
          </w:divBdr>
        </w:div>
        <w:div w:id="138233576">
          <w:marLeft w:val="480"/>
          <w:marRight w:val="0"/>
          <w:marTop w:val="0"/>
          <w:marBottom w:val="0"/>
          <w:divBdr>
            <w:top w:val="none" w:sz="0" w:space="0" w:color="auto"/>
            <w:left w:val="none" w:sz="0" w:space="0" w:color="auto"/>
            <w:bottom w:val="none" w:sz="0" w:space="0" w:color="auto"/>
            <w:right w:val="none" w:sz="0" w:space="0" w:color="auto"/>
          </w:divBdr>
        </w:div>
        <w:div w:id="344670298">
          <w:marLeft w:val="480"/>
          <w:marRight w:val="0"/>
          <w:marTop w:val="0"/>
          <w:marBottom w:val="0"/>
          <w:divBdr>
            <w:top w:val="none" w:sz="0" w:space="0" w:color="auto"/>
            <w:left w:val="none" w:sz="0" w:space="0" w:color="auto"/>
            <w:bottom w:val="none" w:sz="0" w:space="0" w:color="auto"/>
            <w:right w:val="none" w:sz="0" w:space="0" w:color="auto"/>
          </w:divBdr>
        </w:div>
        <w:div w:id="1119496613">
          <w:marLeft w:val="480"/>
          <w:marRight w:val="0"/>
          <w:marTop w:val="0"/>
          <w:marBottom w:val="0"/>
          <w:divBdr>
            <w:top w:val="none" w:sz="0" w:space="0" w:color="auto"/>
            <w:left w:val="none" w:sz="0" w:space="0" w:color="auto"/>
            <w:bottom w:val="none" w:sz="0" w:space="0" w:color="auto"/>
            <w:right w:val="none" w:sz="0" w:space="0" w:color="auto"/>
          </w:divBdr>
        </w:div>
        <w:div w:id="2082866790">
          <w:marLeft w:val="480"/>
          <w:marRight w:val="0"/>
          <w:marTop w:val="0"/>
          <w:marBottom w:val="0"/>
          <w:divBdr>
            <w:top w:val="none" w:sz="0" w:space="0" w:color="auto"/>
            <w:left w:val="none" w:sz="0" w:space="0" w:color="auto"/>
            <w:bottom w:val="none" w:sz="0" w:space="0" w:color="auto"/>
            <w:right w:val="none" w:sz="0" w:space="0" w:color="auto"/>
          </w:divBdr>
        </w:div>
        <w:div w:id="471606835">
          <w:marLeft w:val="480"/>
          <w:marRight w:val="0"/>
          <w:marTop w:val="0"/>
          <w:marBottom w:val="0"/>
          <w:divBdr>
            <w:top w:val="none" w:sz="0" w:space="0" w:color="auto"/>
            <w:left w:val="none" w:sz="0" w:space="0" w:color="auto"/>
            <w:bottom w:val="none" w:sz="0" w:space="0" w:color="auto"/>
            <w:right w:val="none" w:sz="0" w:space="0" w:color="auto"/>
          </w:divBdr>
        </w:div>
        <w:div w:id="1891383330">
          <w:marLeft w:val="480"/>
          <w:marRight w:val="0"/>
          <w:marTop w:val="0"/>
          <w:marBottom w:val="0"/>
          <w:divBdr>
            <w:top w:val="none" w:sz="0" w:space="0" w:color="auto"/>
            <w:left w:val="none" w:sz="0" w:space="0" w:color="auto"/>
            <w:bottom w:val="none" w:sz="0" w:space="0" w:color="auto"/>
            <w:right w:val="none" w:sz="0" w:space="0" w:color="auto"/>
          </w:divBdr>
        </w:div>
        <w:div w:id="143815469">
          <w:marLeft w:val="480"/>
          <w:marRight w:val="0"/>
          <w:marTop w:val="0"/>
          <w:marBottom w:val="0"/>
          <w:divBdr>
            <w:top w:val="none" w:sz="0" w:space="0" w:color="auto"/>
            <w:left w:val="none" w:sz="0" w:space="0" w:color="auto"/>
            <w:bottom w:val="none" w:sz="0" w:space="0" w:color="auto"/>
            <w:right w:val="none" w:sz="0" w:space="0" w:color="auto"/>
          </w:divBdr>
        </w:div>
        <w:div w:id="759447987">
          <w:marLeft w:val="480"/>
          <w:marRight w:val="0"/>
          <w:marTop w:val="0"/>
          <w:marBottom w:val="0"/>
          <w:divBdr>
            <w:top w:val="none" w:sz="0" w:space="0" w:color="auto"/>
            <w:left w:val="none" w:sz="0" w:space="0" w:color="auto"/>
            <w:bottom w:val="none" w:sz="0" w:space="0" w:color="auto"/>
            <w:right w:val="none" w:sz="0" w:space="0" w:color="auto"/>
          </w:divBdr>
        </w:div>
        <w:div w:id="988094242">
          <w:marLeft w:val="480"/>
          <w:marRight w:val="0"/>
          <w:marTop w:val="0"/>
          <w:marBottom w:val="0"/>
          <w:divBdr>
            <w:top w:val="none" w:sz="0" w:space="0" w:color="auto"/>
            <w:left w:val="none" w:sz="0" w:space="0" w:color="auto"/>
            <w:bottom w:val="none" w:sz="0" w:space="0" w:color="auto"/>
            <w:right w:val="none" w:sz="0" w:space="0" w:color="auto"/>
          </w:divBdr>
        </w:div>
        <w:div w:id="1401833717">
          <w:marLeft w:val="480"/>
          <w:marRight w:val="0"/>
          <w:marTop w:val="0"/>
          <w:marBottom w:val="0"/>
          <w:divBdr>
            <w:top w:val="none" w:sz="0" w:space="0" w:color="auto"/>
            <w:left w:val="none" w:sz="0" w:space="0" w:color="auto"/>
            <w:bottom w:val="none" w:sz="0" w:space="0" w:color="auto"/>
            <w:right w:val="none" w:sz="0" w:space="0" w:color="auto"/>
          </w:divBdr>
        </w:div>
      </w:divsChild>
    </w:div>
    <w:div w:id="755370416">
      <w:bodyDiv w:val="1"/>
      <w:marLeft w:val="0"/>
      <w:marRight w:val="0"/>
      <w:marTop w:val="0"/>
      <w:marBottom w:val="0"/>
      <w:divBdr>
        <w:top w:val="none" w:sz="0" w:space="0" w:color="auto"/>
        <w:left w:val="none" w:sz="0" w:space="0" w:color="auto"/>
        <w:bottom w:val="none" w:sz="0" w:space="0" w:color="auto"/>
        <w:right w:val="none" w:sz="0" w:space="0" w:color="auto"/>
      </w:divBdr>
      <w:divsChild>
        <w:div w:id="1578590977">
          <w:marLeft w:val="480"/>
          <w:marRight w:val="0"/>
          <w:marTop w:val="0"/>
          <w:marBottom w:val="0"/>
          <w:divBdr>
            <w:top w:val="none" w:sz="0" w:space="0" w:color="auto"/>
            <w:left w:val="none" w:sz="0" w:space="0" w:color="auto"/>
            <w:bottom w:val="none" w:sz="0" w:space="0" w:color="auto"/>
            <w:right w:val="none" w:sz="0" w:space="0" w:color="auto"/>
          </w:divBdr>
        </w:div>
        <w:div w:id="2026401158">
          <w:marLeft w:val="480"/>
          <w:marRight w:val="0"/>
          <w:marTop w:val="0"/>
          <w:marBottom w:val="0"/>
          <w:divBdr>
            <w:top w:val="none" w:sz="0" w:space="0" w:color="auto"/>
            <w:left w:val="none" w:sz="0" w:space="0" w:color="auto"/>
            <w:bottom w:val="none" w:sz="0" w:space="0" w:color="auto"/>
            <w:right w:val="none" w:sz="0" w:space="0" w:color="auto"/>
          </w:divBdr>
        </w:div>
        <w:div w:id="607005463">
          <w:marLeft w:val="480"/>
          <w:marRight w:val="0"/>
          <w:marTop w:val="0"/>
          <w:marBottom w:val="0"/>
          <w:divBdr>
            <w:top w:val="none" w:sz="0" w:space="0" w:color="auto"/>
            <w:left w:val="none" w:sz="0" w:space="0" w:color="auto"/>
            <w:bottom w:val="none" w:sz="0" w:space="0" w:color="auto"/>
            <w:right w:val="none" w:sz="0" w:space="0" w:color="auto"/>
          </w:divBdr>
        </w:div>
        <w:div w:id="322053190">
          <w:marLeft w:val="480"/>
          <w:marRight w:val="0"/>
          <w:marTop w:val="0"/>
          <w:marBottom w:val="0"/>
          <w:divBdr>
            <w:top w:val="none" w:sz="0" w:space="0" w:color="auto"/>
            <w:left w:val="none" w:sz="0" w:space="0" w:color="auto"/>
            <w:bottom w:val="none" w:sz="0" w:space="0" w:color="auto"/>
            <w:right w:val="none" w:sz="0" w:space="0" w:color="auto"/>
          </w:divBdr>
        </w:div>
        <w:div w:id="1053456778">
          <w:marLeft w:val="480"/>
          <w:marRight w:val="0"/>
          <w:marTop w:val="0"/>
          <w:marBottom w:val="0"/>
          <w:divBdr>
            <w:top w:val="none" w:sz="0" w:space="0" w:color="auto"/>
            <w:left w:val="none" w:sz="0" w:space="0" w:color="auto"/>
            <w:bottom w:val="none" w:sz="0" w:space="0" w:color="auto"/>
            <w:right w:val="none" w:sz="0" w:space="0" w:color="auto"/>
          </w:divBdr>
        </w:div>
        <w:div w:id="1086879002">
          <w:marLeft w:val="480"/>
          <w:marRight w:val="0"/>
          <w:marTop w:val="0"/>
          <w:marBottom w:val="0"/>
          <w:divBdr>
            <w:top w:val="none" w:sz="0" w:space="0" w:color="auto"/>
            <w:left w:val="none" w:sz="0" w:space="0" w:color="auto"/>
            <w:bottom w:val="none" w:sz="0" w:space="0" w:color="auto"/>
            <w:right w:val="none" w:sz="0" w:space="0" w:color="auto"/>
          </w:divBdr>
        </w:div>
        <w:div w:id="1908147759">
          <w:marLeft w:val="480"/>
          <w:marRight w:val="0"/>
          <w:marTop w:val="0"/>
          <w:marBottom w:val="0"/>
          <w:divBdr>
            <w:top w:val="none" w:sz="0" w:space="0" w:color="auto"/>
            <w:left w:val="none" w:sz="0" w:space="0" w:color="auto"/>
            <w:bottom w:val="none" w:sz="0" w:space="0" w:color="auto"/>
            <w:right w:val="none" w:sz="0" w:space="0" w:color="auto"/>
          </w:divBdr>
        </w:div>
        <w:div w:id="2019428050">
          <w:marLeft w:val="480"/>
          <w:marRight w:val="0"/>
          <w:marTop w:val="0"/>
          <w:marBottom w:val="0"/>
          <w:divBdr>
            <w:top w:val="none" w:sz="0" w:space="0" w:color="auto"/>
            <w:left w:val="none" w:sz="0" w:space="0" w:color="auto"/>
            <w:bottom w:val="none" w:sz="0" w:space="0" w:color="auto"/>
            <w:right w:val="none" w:sz="0" w:space="0" w:color="auto"/>
          </w:divBdr>
        </w:div>
        <w:div w:id="1066025862">
          <w:marLeft w:val="480"/>
          <w:marRight w:val="0"/>
          <w:marTop w:val="0"/>
          <w:marBottom w:val="0"/>
          <w:divBdr>
            <w:top w:val="none" w:sz="0" w:space="0" w:color="auto"/>
            <w:left w:val="none" w:sz="0" w:space="0" w:color="auto"/>
            <w:bottom w:val="none" w:sz="0" w:space="0" w:color="auto"/>
            <w:right w:val="none" w:sz="0" w:space="0" w:color="auto"/>
          </w:divBdr>
        </w:div>
        <w:div w:id="1099443597">
          <w:marLeft w:val="480"/>
          <w:marRight w:val="0"/>
          <w:marTop w:val="0"/>
          <w:marBottom w:val="0"/>
          <w:divBdr>
            <w:top w:val="none" w:sz="0" w:space="0" w:color="auto"/>
            <w:left w:val="none" w:sz="0" w:space="0" w:color="auto"/>
            <w:bottom w:val="none" w:sz="0" w:space="0" w:color="auto"/>
            <w:right w:val="none" w:sz="0" w:space="0" w:color="auto"/>
          </w:divBdr>
        </w:div>
        <w:div w:id="1131095271">
          <w:marLeft w:val="480"/>
          <w:marRight w:val="0"/>
          <w:marTop w:val="0"/>
          <w:marBottom w:val="0"/>
          <w:divBdr>
            <w:top w:val="none" w:sz="0" w:space="0" w:color="auto"/>
            <w:left w:val="none" w:sz="0" w:space="0" w:color="auto"/>
            <w:bottom w:val="none" w:sz="0" w:space="0" w:color="auto"/>
            <w:right w:val="none" w:sz="0" w:space="0" w:color="auto"/>
          </w:divBdr>
        </w:div>
        <w:div w:id="1172181816">
          <w:marLeft w:val="480"/>
          <w:marRight w:val="0"/>
          <w:marTop w:val="0"/>
          <w:marBottom w:val="0"/>
          <w:divBdr>
            <w:top w:val="none" w:sz="0" w:space="0" w:color="auto"/>
            <w:left w:val="none" w:sz="0" w:space="0" w:color="auto"/>
            <w:bottom w:val="none" w:sz="0" w:space="0" w:color="auto"/>
            <w:right w:val="none" w:sz="0" w:space="0" w:color="auto"/>
          </w:divBdr>
        </w:div>
        <w:div w:id="646783778">
          <w:marLeft w:val="480"/>
          <w:marRight w:val="0"/>
          <w:marTop w:val="0"/>
          <w:marBottom w:val="0"/>
          <w:divBdr>
            <w:top w:val="none" w:sz="0" w:space="0" w:color="auto"/>
            <w:left w:val="none" w:sz="0" w:space="0" w:color="auto"/>
            <w:bottom w:val="none" w:sz="0" w:space="0" w:color="auto"/>
            <w:right w:val="none" w:sz="0" w:space="0" w:color="auto"/>
          </w:divBdr>
        </w:div>
        <w:div w:id="613177226">
          <w:marLeft w:val="480"/>
          <w:marRight w:val="0"/>
          <w:marTop w:val="0"/>
          <w:marBottom w:val="0"/>
          <w:divBdr>
            <w:top w:val="none" w:sz="0" w:space="0" w:color="auto"/>
            <w:left w:val="none" w:sz="0" w:space="0" w:color="auto"/>
            <w:bottom w:val="none" w:sz="0" w:space="0" w:color="auto"/>
            <w:right w:val="none" w:sz="0" w:space="0" w:color="auto"/>
          </w:divBdr>
        </w:div>
        <w:div w:id="58671271">
          <w:marLeft w:val="480"/>
          <w:marRight w:val="0"/>
          <w:marTop w:val="0"/>
          <w:marBottom w:val="0"/>
          <w:divBdr>
            <w:top w:val="none" w:sz="0" w:space="0" w:color="auto"/>
            <w:left w:val="none" w:sz="0" w:space="0" w:color="auto"/>
            <w:bottom w:val="none" w:sz="0" w:space="0" w:color="auto"/>
            <w:right w:val="none" w:sz="0" w:space="0" w:color="auto"/>
          </w:divBdr>
        </w:div>
        <w:div w:id="1131821661">
          <w:marLeft w:val="480"/>
          <w:marRight w:val="0"/>
          <w:marTop w:val="0"/>
          <w:marBottom w:val="0"/>
          <w:divBdr>
            <w:top w:val="none" w:sz="0" w:space="0" w:color="auto"/>
            <w:left w:val="none" w:sz="0" w:space="0" w:color="auto"/>
            <w:bottom w:val="none" w:sz="0" w:space="0" w:color="auto"/>
            <w:right w:val="none" w:sz="0" w:space="0" w:color="auto"/>
          </w:divBdr>
        </w:div>
        <w:div w:id="1034888723">
          <w:marLeft w:val="480"/>
          <w:marRight w:val="0"/>
          <w:marTop w:val="0"/>
          <w:marBottom w:val="0"/>
          <w:divBdr>
            <w:top w:val="none" w:sz="0" w:space="0" w:color="auto"/>
            <w:left w:val="none" w:sz="0" w:space="0" w:color="auto"/>
            <w:bottom w:val="none" w:sz="0" w:space="0" w:color="auto"/>
            <w:right w:val="none" w:sz="0" w:space="0" w:color="auto"/>
          </w:divBdr>
        </w:div>
        <w:div w:id="1132406772">
          <w:marLeft w:val="480"/>
          <w:marRight w:val="0"/>
          <w:marTop w:val="0"/>
          <w:marBottom w:val="0"/>
          <w:divBdr>
            <w:top w:val="none" w:sz="0" w:space="0" w:color="auto"/>
            <w:left w:val="none" w:sz="0" w:space="0" w:color="auto"/>
            <w:bottom w:val="none" w:sz="0" w:space="0" w:color="auto"/>
            <w:right w:val="none" w:sz="0" w:space="0" w:color="auto"/>
          </w:divBdr>
        </w:div>
        <w:div w:id="1888953631">
          <w:marLeft w:val="480"/>
          <w:marRight w:val="0"/>
          <w:marTop w:val="0"/>
          <w:marBottom w:val="0"/>
          <w:divBdr>
            <w:top w:val="none" w:sz="0" w:space="0" w:color="auto"/>
            <w:left w:val="none" w:sz="0" w:space="0" w:color="auto"/>
            <w:bottom w:val="none" w:sz="0" w:space="0" w:color="auto"/>
            <w:right w:val="none" w:sz="0" w:space="0" w:color="auto"/>
          </w:divBdr>
        </w:div>
        <w:div w:id="802121099">
          <w:marLeft w:val="480"/>
          <w:marRight w:val="0"/>
          <w:marTop w:val="0"/>
          <w:marBottom w:val="0"/>
          <w:divBdr>
            <w:top w:val="none" w:sz="0" w:space="0" w:color="auto"/>
            <w:left w:val="none" w:sz="0" w:space="0" w:color="auto"/>
            <w:bottom w:val="none" w:sz="0" w:space="0" w:color="auto"/>
            <w:right w:val="none" w:sz="0" w:space="0" w:color="auto"/>
          </w:divBdr>
        </w:div>
        <w:div w:id="1073964280">
          <w:marLeft w:val="480"/>
          <w:marRight w:val="0"/>
          <w:marTop w:val="0"/>
          <w:marBottom w:val="0"/>
          <w:divBdr>
            <w:top w:val="none" w:sz="0" w:space="0" w:color="auto"/>
            <w:left w:val="none" w:sz="0" w:space="0" w:color="auto"/>
            <w:bottom w:val="none" w:sz="0" w:space="0" w:color="auto"/>
            <w:right w:val="none" w:sz="0" w:space="0" w:color="auto"/>
          </w:divBdr>
        </w:div>
        <w:div w:id="584194633">
          <w:marLeft w:val="480"/>
          <w:marRight w:val="0"/>
          <w:marTop w:val="0"/>
          <w:marBottom w:val="0"/>
          <w:divBdr>
            <w:top w:val="none" w:sz="0" w:space="0" w:color="auto"/>
            <w:left w:val="none" w:sz="0" w:space="0" w:color="auto"/>
            <w:bottom w:val="none" w:sz="0" w:space="0" w:color="auto"/>
            <w:right w:val="none" w:sz="0" w:space="0" w:color="auto"/>
          </w:divBdr>
        </w:div>
        <w:div w:id="1519856040">
          <w:marLeft w:val="480"/>
          <w:marRight w:val="0"/>
          <w:marTop w:val="0"/>
          <w:marBottom w:val="0"/>
          <w:divBdr>
            <w:top w:val="none" w:sz="0" w:space="0" w:color="auto"/>
            <w:left w:val="none" w:sz="0" w:space="0" w:color="auto"/>
            <w:bottom w:val="none" w:sz="0" w:space="0" w:color="auto"/>
            <w:right w:val="none" w:sz="0" w:space="0" w:color="auto"/>
          </w:divBdr>
        </w:div>
        <w:div w:id="1413621832">
          <w:marLeft w:val="480"/>
          <w:marRight w:val="0"/>
          <w:marTop w:val="0"/>
          <w:marBottom w:val="0"/>
          <w:divBdr>
            <w:top w:val="none" w:sz="0" w:space="0" w:color="auto"/>
            <w:left w:val="none" w:sz="0" w:space="0" w:color="auto"/>
            <w:bottom w:val="none" w:sz="0" w:space="0" w:color="auto"/>
            <w:right w:val="none" w:sz="0" w:space="0" w:color="auto"/>
          </w:divBdr>
        </w:div>
        <w:div w:id="1059986308">
          <w:marLeft w:val="480"/>
          <w:marRight w:val="0"/>
          <w:marTop w:val="0"/>
          <w:marBottom w:val="0"/>
          <w:divBdr>
            <w:top w:val="none" w:sz="0" w:space="0" w:color="auto"/>
            <w:left w:val="none" w:sz="0" w:space="0" w:color="auto"/>
            <w:bottom w:val="none" w:sz="0" w:space="0" w:color="auto"/>
            <w:right w:val="none" w:sz="0" w:space="0" w:color="auto"/>
          </w:divBdr>
        </w:div>
        <w:div w:id="1589927420">
          <w:marLeft w:val="480"/>
          <w:marRight w:val="0"/>
          <w:marTop w:val="0"/>
          <w:marBottom w:val="0"/>
          <w:divBdr>
            <w:top w:val="none" w:sz="0" w:space="0" w:color="auto"/>
            <w:left w:val="none" w:sz="0" w:space="0" w:color="auto"/>
            <w:bottom w:val="none" w:sz="0" w:space="0" w:color="auto"/>
            <w:right w:val="none" w:sz="0" w:space="0" w:color="auto"/>
          </w:divBdr>
        </w:div>
        <w:div w:id="375549855">
          <w:marLeft w:val="480"/>
          <w:marRight w:val="0"/>
          <w:marTop w:val="0"/>
          <w:marBottom w:val="0"/>
          <w:divBdr>
            <w:top w:val="none" w:sz="0" w:space="0" w:color="auto"/>
            <w:left w:val="none" w:sz="0" w:space="0" w:color="auto"/>
            <w:bottom w:val="none" w:sz="0" w:space="0" w:color="auto"/>
            <w:right w:val="none" w:sz="0" w:space="0" w:color="auto"/>
          </w:divBdr>
        </w:div>
        <w:div w:id="1348680389">
          <w:marLeft w:val="480"/>
          <w:marRight w:val="0"/>
          <w:marTop w:val="0"/>
          <w:marBottom w:val="0"/>
          <w:divBdr>
            <w:top w:val="none" w:sz="0" w:space="0" w:color="auto"/>
            <w:left w:val="none" w:sz="0" w:space="0" w:color="auto"/>
            <w:bottom w:val="none" w:sz="0" w:space="0" w:color="auto"/>
            <w:right w:val="none" w:sz="0" w:space="0" w:color="auto"/>
          </w:divBdr>
        </w:div>
        <w:div w:id="1801265340">
          <w:marLeft w:val="480"/>
          <w:marRight w:val="0"/>
          <w:marTop w:val="0"/>
          <w:marBottom w:val="0"/>
          <w:divBdr>
            <w:top w:val="none" w:sz="0" w:space="0" w:color="auto"/>
            <w:left w:val="none" w:sz="0" w:space="0" w:color="auto"/>
            <w:bottom w:val="none" w:sz="0" w:space="0" w:color="auto"/>
            <w:right w:val="none" w:sz="0" w:space="0" w:color="auto"/>
          </w:divBdr>
        </w:div>
        <w:div w:id="1379891483">
          <w:marLeft w:val="480"/>
          <w:marRight w:val="0"/>
          <w:marTop w:val="0"/>
          <w:marBottom w:val="0"/>
          <w:divBdr>
            <w:top w:val="none" w:sz="0" w:space="0" w:color="auto"/>
            <w:left w:val="none" w:sz="0" w:space="0" w:color="auto"/>
            <w:bottom w:val="none" w:sz="0" w:space="0" w:color="auto"/>
            <w:right w:val="none" w:sz="0" w:space="0" w:color="auto"/>
          </w:divBdr>
        </w:div>
        <w:div w:id="2046825189">
          <w:marLeft w:val="480"/>
          <w:marRight w:val="0"/>
          <w:marTop w:val="0"/>
          <w:marBottom w:val="0"/>
          <w:divBdr>
            <w:top w:val="none" w:sz="0" w:space="0" w:color="auto"/>
            <w:left w:val="none" w:sz="0" w:space="0" w:color="auto"/>
            <w:bottom w:val="none" w:sz="0" w:space="0" w:color="auto"/>
            <w:right w:val="none" w:sz="0" w:space="0" w:color="auto"/>
          </w:divBdr>
        </w:div>
        <w:div w:id="1392733693">
          <w:marLeft w:val="480"/>
          <w:marRight w:val="0"/>
          <w:marTop w:val="0"/>
          <w:marBottom w:val="0"/>
          <w:divBdr>
            <w:top w:val="none" w:sz="0" w:space="0" w:color="auto"/>
            <w:left w:val="none" w:sz="0" w:space="0" w:color="auto"/>
            <w:bottom w:val="none" w:sz="0" w:space="0" w:color="auto"/>
            <w:right w:val="none" w:sz="0" w:space="0" w:color="auto"/>
          </w:divBdr>
        </w:div>
        <w:div w:id="1850287500">
          <w:marLeft w:val="480"/>
          <w:marRight w:val="0"/>
          <w:marTop w:val="0"/>
          <w:marBottom w:val="0"/>
          <w:divBdr>
            <w:top w:val="none" w:sz="0" w:space="0" w:color="auto"/>
            <w:left w:val="none" w:sz="0" w:space="0" w:color="auto"/>
            <w:bottom w:val="none" w:sz="0" w:space="0" w:color="auto"/>
            <w:right w:val="none" w:sz="0" w:space="0" w:color="auto"/>
          </w:divBdr>
        </w:div>
        <w:div w:id="1388527358">
          <w:marLeft w:val="480"/>
          <w:marRight w:val="0"/>
          <w:marTop w:val="0"/>
          <w:marBottom w:val="0"/>
          <w:divBdr>
            <w:top w:val="none" w:sz="0" w:space="0" w:color="auto"/>
            <w:left w:val="none" w:sz="0" w:space="0" w:color="auto"/>
            <w:bottom w:val="none" w:sz="0" w:space="0" w:color="auto"/>
            <w:right w:val="none" w:sz="0" w:space="0" w:color="auto"/>
          </w:divBdr>
        </w:div>
        <w:div w:id="981731989">
          <w:marLeft w:val="480"/>
          <w:marRight w:val="0"/>
          <w:marTop w:val="0"/>
          <w:marBottom w:val="0"/>
          <w:divBdr>
            <w:top w:val="none" w:sz="0" w:space="0" w:color="auto"/>
            <w:left w:val="none" w:sz="0" w:space="0" w:color="auto"/>
            <w:bottom w:val="none" w:sz="0" w:space="0" w:color="auto"/>
            <w:right w:val="none" w:sz="0" w:space="0" w:color="auto"/>
          </w:divBdr>
        </w:div>
        <w:div w:id="306013733">
          <w:marLeft w:val="480"/>
          <w:marRight w:val="0"/>
          <w:marTop w:val="0"/>
          <w:marBottom w:val="0"/>
          <w:divBdr>
            <w:top w:val="none" w:sz="0" w:space="0" w:color="auto"/>
            <w:left w:val="none" w:sz="0" w:space="0" w:color="auto"/>
            <w:bottom w:val="none" w:sz="0" w:space="0" w:color="auto"/>
            <w:right w:val="none" w:sz="0" w:space="0" w:color="auto"/>
          </w:divBdr>
        </w:div>
        <w:div w:id="374626430">
          <w:marLeft w:val="480"/>
          <w:marRight w:val="0"/>
          <w:marTop w:val="0"/>
          <w:marBottom w:val="0"/>
          <w:divBdr>
            <w:top w:val="none" w:sz="0" w:space="0" w:color="auto"/>
            <w:left w:val="none" w:sz="0" w:space="0" w:color="auto"/>
            <w:bottom w:val="none" w:sz="0" w:space="0" w:color="auto"/>
            <w:right w:val="none" w:sz="0" w:space="0" w:color="auto"/>
          </w:divBdr>
        </w:div>
        <w:div w:id="1032799351">
          <w:marLeft w:val="480"/>
          <w:marRight w:val="0"/>
          <w:marTop w:val="0"/>
          <w:marBottom w:val="0"/>
          <w:divBdr>
            <w:top w:val="none" w:sz="0" w:space="0" w:color="auto"/>
            <w:left w:val="none" w:sz="0" w:space="0" w:color="auto"/>
            <w:bottom w:val="none" w:sz="0" w:space="0" w:color="auto"/>
            <w:right w:val="none" w:sz="0" w:space="0" w:color="auto"/>
          </w:divBdr>
        </w:div>
        <w:div w:id="1596671228">
          <w:marLeft w:val="480"/>
          <w:marRight w:val="0"/>
          <w:marTop w:val="0"/>
          <w:marBottom w:val="0"/>
          <w:divBdr>
            <w:top w:val="none" w:sz="0" w:space="0" w:color="auto"/>
            <w:left w:val="none" w:sz="0" w:space="0" w:color="auto"/>
            <w:bottom w:val="none" w:sz="0" w:space="0" w:color="auto"/>
            <w:right w:val="none" w:sz="0" w:space="0" w:color="auto"/>
          </w:divBdr>
        </w:div>
        <w:div w:id="1815367037">
          <w:marLeft w:val="480"/>
          <w:marRight w:val="0"/>
          <w:marTop w:val="0"/>
          <w:marBottom w:val="0"/>
          <w:divBdr>
            <w:top w:val="none" w:sz="0" w:space="0" w:color="auto"/>
            <w:left w:val="none" w:sz="0" w:space="0" w:color="auto"/>
            <w:bottom w:val="none" w:sz="0" w:space="0" w:color="auto"/>
            <w:right w:val="none" w:sz="0" w:space="0" w:color="auto"/>
          </w:divBdr>
        </w:div>
        <w:div w:id="1041977662">
          <w:marLeft w:val="480"/>
          <w:marRight w:val="0"/>
          <w:marTop w:val="0"/>
          <w:marBottom w:val="0"/>
          <w:divBdr>
            <w:top w:val="none" w:sz="0" w:space="0" w:color="auto"/>
            <w:left w:val="none" w:sz="0" w:space="0" w:color="auto"/>
            <w:bottom w:val="none" w:sz="0" w:space="0" w:color="auto"/>
            <w:right w:val="none" w:sz="0" w:space="0" w:color="auto"/>
          </w:divBdr>
        </w:div>
        <w:div w:id="1031341147">
          <w:marLeft w:val="480"/>
          <w:marRight w:val="0"/>
          <w:marTop w:val="0"/>
          <w:marBottom w:val="0"/>
          <w:divBdr>
            <w:top w:val="none" w:sz="0" w:space="0" w:color="auto"/>
            <w:left w:val="none" w:sz="0" w:space="0" w:color="auto"/>
            <w:bottom w:val="none" w:sz="0" w:space="0" w:color="auto"/>
            <w:right w:val="none" w:sz="0" w:space="0" w:color="auto"/>
          </w:divBdr>
        </w:div>
        <w:div w:id="1569416333">
          <w:marLeft w:val="480"/>
          <w:marRight w:val="0"/>
          <w:marTop w:val="0"/>
          <w:marBottom w:val="0"/>
          <w:divBdr>
            <w:top w:val="none" w:sz="0" w:space="0" w:color="auto"/>
            <w:left w:val="none" w:sz="0" w:space="0" w:color="auto"/>
            <w:bottom w:val="none" w:sz="0" w:space="0" w:color="auto"/>
            <w:right w:val="none" w:sz="0" w:space="0" w:color="auto"/>
          </w:divBdr>
        </w:div>
        <w:div w:id="1619920253">
          <w:marLeft w:val="480"/>
          <w:marRight w:val="0"/>
          <w:marTop w:val="0"/>
          <w:marBottom w:val="0"/>
          <w:divBdr>
            <w:top w:val="none" w:sz="0" w:space="0" w:color="auto"/>
            <w:left w:val="none" w:sz="0" w:space="0" w:color="auto"/>
            <w:bottom w:val="none" w:sz="0" w:space="0" w:color="auto"/>
            <w:right w:val="none" w:sz="0" w:space="0" w:color="auto"/>
          </w:divBdr>
        </w:div>
        <w:div w:id="778992319">
          <w:marLeft w:val="480"/>
          <w:marRight w:val="0"/>
          <w:marTop w:val="0"/>
          <w:marBottom w:val="0"/>
          <w:divBdr>
            <w:top w:val="none" w:sz="0" w:space="0" w:color="auto"/>
            <w:left w:val="none" w:sz="0" w:space="0" w:color="auto"/>
            <w:bottom w:val="none" w:sz="0" w:space="0" w:color="auto"/>
            <w:right w:val="none" w:sz="0" w:space="0" w:color="auto"/>
          </w:divBdr>
        </w:div>
        <w:div w:id="758480439">
          <w:marLeft w:val="480"/>
          <w:marRight w:val="0"/>
          <w:marTop w:val="0"/>
          <w:marBottom w:val="0"/>
          <w:divBdr>
            <w:top w:val="none" w:sz="0" w:space="0" w:color="auto"/>
            <w:left w:val="none" w:sz="0" w:space="0" w:color="auto"/>
            <w:bottom w:val="none" w:sz="0" w:space="0" w:color="auto"/>
            <w:right w:val="none" w:sz="0" w:space="0" w:color="auto"/>
          </w:divBdr>
        </w:div>
        <w:div w:id="446199229">
          <w:marLeft w:val="480"/>
          <w:marRight w:val="0"/>
          <w:marTop w:val="0"/>
          <w:marBottom w:val="0"/>
          <w:divBdr>
            <w:top w:val="none" w:sz="0" w:space="0" w:color="auto"/>
            <w:left w:val="none" w:sz="0" w:space="0" w:color="auto"/>
            <w:bottom w:val="none" w:sz="0" w:space="0" w:color="auto"/>
            <w:right w:val="none" w:sz="0" w:space="0" w:color="auto"/>
          </w:divBdr>
        </w:div>
        <w:div w:id="406536148">
          <w:marLeft w:val="480"/>
          <w:marRight w:val="0"/>
          <w:marTop w:val="0"/>
          <w:marBottom w:val="0"/>
          <w:divBdr>
            <w:top w:val="none" w:sz="0" w:space="0" w:color="auto"/>
            <w:left w:val="none" w:sz="0" w:space="0" w:color="auto"/>
            <w:bottom w:val="none" w:sz="0" w:space="0" w:color="auto"/>
            <w:right w:val="none" w:sz="0" w:space="0" w:color="auto"/>
          </w:divBdr>
        </w:div>
        <w:div w:id="835531961">
          <w:marLeft w:val="480"/>
          <w:marRight w:val="0"/>
          <w:marTop w:val="0"/>
          <w:marBottom w:val="0"/>
          <w:divBdr>
            <w:top w:val="none" w:sz="0" w:space="0" w:color="auto"/>
            <w:left w:val="none" w:sz="0" w:space="0" w:color="auto"/>
            <w:bottom w:val="none" w:sz="0" w:space="0" w:color="auto"/>
            <w:right w:val="none" w:sz="0" w:space="0" w:color="auto"/>
          </w:divBdr>
        </w:div>
        <w:div w:id="1745905747">
          <w:marLeft w:val="480"/>
          <w:marRight w:val="0"/>
          <w:marTop w:val="0"/>
          <w:marBottom w:val="0"/>
          <w:divBdr>
            <w:top w:val="none" w:sz="0" w:space="0" w:color="auto"/>
            <w:left w:val="none" w:sz="0" w:space="0" w:color="auto"/>
            <w:bottom w:val="none" w:sz="0" w:space="0" w:color="auto"/>
            <w:right w:val="none" w:sz="0" w:space="0" w:color="auto"/>
          </w:divBdr>
        </w:div>
        <w:div w:id="288827601">
          <w:marLeft w:val="480"/>
          <w:marRight w:val="0"/>
          <w:marTop w:val="0"/>
          <w:marBottom w:val="0"/>
          <w:divBdr>
            <w:top w:val="none" w:sz="0" w:space="0" w:color="auto"/>
            <w:left w:val="none" w:sz="0" w:space="0" w:color="auto"/>
            <w:bottom w:val="none" w:sz="0" w:space="0" w:color="auto"/>
            <w:right w:val="none" w:sz="0" w:space="0" w:color="auto"/>
          </w:divBdr>
        </w:div>
        <w:div w:id="747574276">
          <w:marLeft w:val="480"/>
          <w:marRight w:val="0"/>
          <w:marTop w:val="0"/>
          <w:marBottom w:val="0"/>
          <w:divBdr>
            <w:top w:val="none" w:sz="0" w:space="0" w:color="auto"/>
            <w:left w:val="none" w:sz="0" w:space="0" w:color="auto"/>
            <w:bottom w:val="none" w:sz="0" w:space="0" w:color="auto"/>
            <w:right w:val="none" w:sz="0" w:space="0" w:color="auto"/>
          </w:divBdr>
        </w:div>
        <w:div w:id="1393770961">
          <w:marLeft w:val="480"/>
          <w:marRight w:val="0"/>
          <w:marTop w:val="0"/>
          <w:marBottom w:val="0"/>
          <w:divBdr>
            <w:top w:val="none" w:sz="0" w:space="0" w:color="auto"/>
            <w:left w:val="none" w:sz="0" w:space="0" w:color="auto"/>
            <w:bottom w:val="none" w:sz="0" w:space="0" w:color="auto"/>
            <w:right w:val="none" w:sz="0" w:space="0" w:color="auto"/>
          </w:divBdr>
        </w:div>
        <w:div w:id="451242803">
          <w:marLeft w:val="480"/>
          <w:marRight w:val="0"/>
          <w:marTop w:val="0"/>
          <w:marBottom w:val="0"/>
          <w:divBdr>
            <w:top w:val="none" w:sz="0" w:space="0" w:color="auto"/>
            <w:left w:val="none" w:sz="0" w:space="0" w:color="auto"/>
            <w:bottom w:val="none" w:sz="0" w:space="0" w:color="auto"/>
            <w:right w:val="none" w:sz="0" w:space="0" w:color="auto"/>
          </w:divBdr>
        </w:div>
        <w:div w:id="1542787241">
          <w:marLeft w:val="480"/>
          <w:marRight w:val="0"/>
          <w:marTop w:val="0"/>
          <w:marBottom w:val="0"/>
          <w:divBdr>
            <w:top w:val="none" w:sz="0" w:space="0" w:color="auto"/>
            <w:left w:val="none" w:sz="0" w:space="0" w:color="auto"/>
            <w:bottom w:val="none" w:sz="0" w:space="0" w:color="auto"/>
            <w:right w:val="none" w:sz="0" w:space="0" w:color="auto"/>
          </w:divBdr>
        </w:div>
        <w:div w:id="971599152">
          <w:marLeft w:val="480"/>
          <w:marRight w:val="0"/>
          <w:marTop w:val="0"/>
          <w:marBottom w:val="0"/>
          <w:divBdr>
            <w:top w:val="none" w:sz="0" w:space="0" w:color="auto"/>
            <w:left w:val="none" w:sz="0" w:space="0" w:color="auto"/>
            <w:bottom w:val="none" w:sz="0" w:space="0" w:color="auto"/>
            <w:right w:val="none" w:sz="0" w:space="0" w:color="auto"/>
          </w:divBdr>
        </w:div>
        <w:div w:id="503054622">
          <w:marLeft w:val="480"/>
          <w:marRight w:val="0"/>
          <w:marTop w:val="0"/>
          <w:marBottom w:val="0"/>
          <w:divBdr>
            <w:top w:val="none" w:sz="0" w:space="0" w:color="auto"/>
            <w:left w:val="none" w:sz="0" w:space="0" w:color="auto"/>
            <w:bottom w:val="none" w:sz="0" w:space="0" w:color="auto"/>
            <w:right w:val="none" w:sz="0" w:space="0" w:color="auto"/>
          </w:divBdr>
        </w:div>
        <w:div w:id="71582487">
          <w:marLeft w:val="480"/>
          <w:marRight w:val="0"/>
          <w:marTop w:val="0"/>
          <w:marBottom w:val="0"/>
          <w:divBdr>
            <w:top w:val="none" w:sz="0" w:space="0" w:color="auto"/>
            <w:left w:val="none" w:sz="0" w:space="0" w:color="auto"/>
            <w:bottom w:val="none" w:sz="0" w:space="0" w:color="auto"/>
            <w:right w:val="none" w:sz="0" w:space="0" w:color="auto"/>
          </w:divBdr>
        </w:div>
        <w:div w:id="1112479778">
          <w:marLeft w:val="480"/>
          <w:marRight w:val="0"/>
          <w:marTop w:val="0"/>
          <w:marBottom w:val="0"/>
          <w:divBdr>
            <w:top w:val="none" w:sz="0" w:space="0" w:color="auto"/>
            <w:left w:val="none" w:sz="0" w:space="0" w:color="auto"/>
            <w:bottom w:val="none" w:sz="0" w:space="0" w:color="auto"/>
            <w:right w:val="none" w:sz="0" w:space="0" w:color="auto"/>
          </w:divBdr>
        </w:div>
        <w:div w:id="973172017">
          <w:marLeft w:val="480"/>
          <w:marRight w:val="0"/>
          <w:marTop w:val="0"/>
          <w:marBottom w:val="0"/>
          <w:divBdr>
            <w:top w:val="none" w:sz="0" w:space="0" w:color="auto"/>
            <w:left w:val="none" w:sz="0" w:space="0" w:color="auto"/>
            <w:bottom w:val="none" w:sz="0" w:space="0" w:color="auto"/>
            <w:right w:val="none" w:sz="0" w:space="0" w:color="auto"/>
          </w:divBdr>
        </w:div>
        <w:div w:id="1525098291">
          <w:marLeft w:val="480"/>
          <w:marRight w:val="0"/>
          <w:marTop w:val="0"/>
          <w:marBottom w:val="0"/>
          <w:divBdr>
            <w:top w:val="none" w:sz="0" w:space="0" w:color="auto"/>
            <w:left w:val="none" w:sz="0" w:space="0" w:color="auto"/>
            <w:bottom w:val="none" w:sz="0" w:space="0" w:color="auto"/>
            <w:right w:val="none" w:sz="0" w:space="0" w:color="auto"/>
          </w:divBdr>
        </w:div>
        <w:div w:id="1765764323">
          <w:marLeft w:val="480"/>
          <w:marRight w:val="0"/>
          <w:marTop w:val="0"/>
          <w:marBottom w:val="0"/>
          <w:divBdr>
            <w:top w:val="none" w:sz="0" w:space="0" w:color="auto"/>
            <w:left w:val="none" w:sz="0" w:space="0" w:color="auto"/>
            <w:bottom w:val="none" w:sz="0" w:space="0" w:color="auto"/>
            <w:right w:val="none" w:sz="0" w:space="0" w:color="auto"/>
          </w:divBdr>
        </w:div>
        <w:div w:id="1069839399">
          <w:marLeft w:val="480"/>
          <w:marRight w:val="0"/>
          <w:marTop w:val="0"/>
          <w:marBottom w:val="0"/>
          <w:divBdr>
            <w:top w:val="none" w:sz="0" w:space="0" w:color="auto"/>
            <w:left w:val="none" w:sz="0" w:space="0" w:color="auto"/>
            <w:bottom w:val="none" w:sz="0" w:space="0" w:color="auto"/>
            <w:right w:val="none" w:sz="0" w:space="0" w:color="auto"/>
          </w:divBdr>
        </w:div>
        <w:div w:id="1950622034">
          <w:marLeft w:val="480"/>
          <w:marRight w:val="0"/>
          <w:marTop w:val="0"/>
          <w:marBottom w:val="0"/>
          <w:divBdr>
            <w:top w:val="none" w:sz="0" w:space="0" w:color="auto"/>
            <w:left w:val="none" w:sz="0" w:space="0" w:color="auto"/>
            <w:bottom w:val="none" w:sz="0" w:space="0" w:color="auto"/>
            <w:right w:val="none" w:sz="0" w:space="0" w:color="auto"/>
          </w:divBdr>
        </w:div>
        <w:div w:id="968392520">
          <w:marLeft w:val="480"/>
          <w:marRight w:val="0"/>
          <w:marTop w:val="0"/>
          <w:marBottom w:val="0"/>
          <w:divBdr>
            <w:top w:val="none" w:sz="0" w:space="0" w:color="auto"/>
            <w:left w:val="none" w:sz="0" w:space="0" w:color="auto"/>
            <w:bottom w:val="none" w:sz="0" w:space="0" w:color="auto"/>
            <w:right w:val="none" w:sz="0" w:space="0" w:color="auto"/>
          </w:divBdr>
        </w:div>
        <w:div w:id="1191650983">
          <w:marLeft w:val="480"/>
          <w:marRight w:val="0"/>
          <w:marTop w:val="0"/>
          <w:marBottom w:val="0"/>
          <w:divBdr>
            <w:top w:val="none" w:sz="0" w:space="0" w:color="auto"/>
            <w:left w:val="none" w:sz="0" w:space="0" w:color="auto"/>
            <w:bottom w:val="none" w:sz="0" w:space="0" w:color="auto"/>
            <w:right w:val="none" w:sz="0" w:space="0" w:color="auto"/>
          </w:divBdr>
        </w:div>
        <w:div w:id="1993870390">
          <w:marLeft w:val="480"/>
          <w:marRight w:val="0"/>
          <w:marTop w:val="0"/>
          <w:marBottom w:val="0"/>
          <w:divBdr>
            <w:top w:val="none" w:sz="0" w:space="0" w:color="auto"/>
            <w:left w:val="none" w:sz="0" w:space="0" w:color="auto"/>
            <w:bottom w:val="none" w:sz="0" w:space="0" w:color="auto"/>
            <w:right w:val="none" w:sz="0" w:space="0" w:color="auto"/>
          </w:divBdr>
        </w:div>
        <w:div w:id="121730737">
          <w:marLeft w:val="480"/>
          <w:marRight w:val="0"/>
          <w:marTop w:val="0"/>
          <w:marBottom w:val="0"/>
          <w:divBdr>
            <w:top w:val="none" w:sz="0" w:space="0" w:color="auto"/>
            <w:left w:val="none" w:sz="0" w:space="0" w:color="auto"/>
            <w:bottom w:val="none" w:sz="0" w:space="0" w:color="auto"/>
            <w:right w:val="none" w:sz="0" w:space="0" w:color="auto"/>
          </w:divBdr>
        </w:div>
        <w:div w:id="1722751018">
          <w:marLeft w:val="480"/>
          <w:marRight w:val="0"/>
          <w:marTop w:val="0"/>
          <w:marBottom w:val="0"/>
          <w:divBdr>
            <w:top w:val="none" w:sz="0" w:space="0" w:color="auto"/>
            <w:left w:val="none" w:sz="0" w:space="0" w:color="auto"/>
            <w:bottom w:val="none" w:sz="0" w:space="0" w:color="auto"/>
            <w:right w:val="none" w:sz="0" w:space="0" w:color="auto"/>
          </w:divBdr>
        </w:div>
        <w:div w:id="682632535">
          <w:marLeft w:val="480"/>
          <w:marRight w:val="0"/>
          <w:marTop w:val="0"/>
          <w:marBottom w:val="0"/>
          <w:divBdr>
            <w:top w:val="none" w:sz="0" w:space="0" w:color="auto"/>
            <w:left w:val="none" w:sz="0" w:space="0" w:color="auto"/>
            <w:bottom w:val="none" w:sz="0" w:space="0" w:color="auto"/>
            <w:right w:val="none" w:sz="0" w:space="0" w:color="auto"/>
          </w:divBdr>
        </w:div>
        <w:div w:id="682973547">
          <w:marLeft w:val="480"/>
          <w:marRight w:val="0"/>
          <w:marTop w:val="0"/>
          <w:marBottom w:val="0"/>
          <w:divBdr>
            <w:top w:val="none" w:sz="0" w:space="0" w:color="auto"/>
            <w:left w:val="none" w:sz="0" w:space="0" w:color="auto"/>
            <w:bottom w:val="none" w:sz="0" w:space="0" w:color="auto"/>
            <w:right w:val="none" w:sz="0" w:space="0" w:color="auto"/>
          </w:divBdr>
        </w:div>
        <w:div w:id="205875965">
          <w:marLeft w:val="480"/>
          <w:marRight w:val="0"/>
          <w:marTop w:val="0"/>
          <w:marBottom w:val="0"/>
          <w:divBdr>
            <w:top w:val="none" w:sz="0" w:space="0" w:color="auto"/>
            <w:left w:val="none" w:sz="0" w:space="0" w:color="auto"/>
            <w:bottom w:val="none" w:sz="0" w:space="0" w:color="auto"/>
            <w:right w:val="none" w:sz="0" w:space="0" w:color="auto"/>
          </w:divBdr>
        </w:div>
        <w:div w:id="745223265">
          <w:marLeft w:val="480"/>
          <w:marRight w:val="0"/>
          <w:marTop w:val="0"/>
          <w:marBottom w:val="0"/>
          <w:divBdr>
            <w:top w:val="none" w:sz="0" w:space="0" w:color="auto"/>
            <w:left w:val="none" w:sz="0" w:space="0" w:color="auto"/>
            <w:bottom w:val="none" w:sz="0" w:space="0" w:color="auto"/>
            <w:right w:val="none" w:sz="0" w:space="0" w:color="auto"/>
          </w:divBdr>
        </w:div>
        <w:div w:id="1383014465">
          <w:marLeft w:val="480"/>
          <w:marRight w:val="0"/>
          <w:marTop w:val="0"/>
          <w:marBottom w:val="0"/>
          <w:divBdr>
            <w:top w:val="none" w:sz="0" w:space="0" w:color="auto"/>
            <w:left w:val="none" w:sz="0" w:space="0" w:color="auto"/>
            <w:bottom w:val="none" w:sz="0" w:space="0" w:color="auto"/>
            <w:right w:val="none" w:sz="0" w:space="0" w:color="auto"/>
          </w:divBdr>
        </w:div>
        <w:div w:id="2073917988">
          <w:marLeft w:val="480"/>
          <w:marRight w:val="0"/>
          <w:marTop w:val="0"/>
          <w:marBottom w:val="0"/>
          <w:divBdr>
            <w:top w:val="none" w:sz="0" w:space="0" w:color="auto"/>
            <w:left w:val="none" w:sz="0" w:space="0" w:color="auto"/>
            <w:bottom w:val="none" w:sz="0" w:space="0" w:color="auto"/>
            <w:right w:val="none" w:sz="0" w:space="0" w:color="auto"/>
          </w:divBdr>
        </w:div>
        <w:div w:id="1927762386">
          <w:marLeft w:val="480"/>
          <w:marRight w:val="0"/>
          <w:marTop w:val="0"/>
          <w:marBottom w:val="0"/>
          <w:divBdr>
            <w:top w:val="none" w:sz="0" w:space="0" w:color="auto"/>
            <w:left w:val="none" w:sz="0" w:space="0" w:color="auto"/>
            <w:bottom w:val="none" w:sz="0" w:space="0" w:color="auto"/>
            <w:right w:val="none" w:sz="0" w:space="0" w:color="auto"/>
          </w:divBdr>
        </w:div>
        <w:div w:id="511725382">
          <w:marLeft w:val="480"/>
          <w:marRight w:val="0"/>
          <w:marTop w:val="0"/>
          <w:marBottom w:val="0"/>
          <w:divBdr>
            <w:top w:val="none" w:sz="0" w:space="0" w:color="auto"/>
            <w:left w:val="none" w:sz="0" w:space="0" w:color="auto"/>
            <w:bottom w:val="none" w:sz="0" w:space="0" w:color="auto"/>
            <w:right w:val="none" w:sz="0" w:space="0" w:color="auto"/>
          </w:divBdr>
        </w:div>
        <w:div w:id="1676373275">
          <w:marLeft w:val="480"/>
          <w:marRight w:val="0"/>
          <w:marTop w:val="0"/>
          <w:marBottom w:val="0"/>
          <w:divBdr>
            <w:top w:val="none" w:sz="0" w:space="0" w:color="auto"/>
            <w:left w:val="none" w:sz="0" w:space="0" w:color="auto"/>
            <w:bottom w:val="none" w:sz="0" w:space="0" w:color="auto"/>
            <w:right w:val="none" w:sz="0" w:space="0" w:color="auto"/>
          </w:divBdr>
        </w:div>
        <w:div w:id="1837727532">
          <w:marLeft w:val="480"/>
          <w:marRight w:val="0"/>
          <w:marTop w:val="0"/>
          <w:marBottom w:val="0"/>
          <w:divBdr>
            <w:top w:val="none" w:sz="0" w:space="0" w:color="auto"/>
            <w:left w:val="none" w:sz="0" w:space="0" w:color="auto"/>
            <w:bottom w:val="none" w:sz="0" w:space="0" w:color="auto"/>
            <w:right w:val="none" w:sz="0" w:space="0" w:color="auto"/>
          </w:divBdr>
        </w:div>
        <w:div w:id="441729286">
          <w:marLeft w:val="480"/>
          <w:marRight w:val="0"/>
          <w:marTop w:val="0"/>
          <w:marBottom w:val="0"/>
          <w:divBdr>
            <w:top w:val="none" w:sz="0" w:space="0" w:color="auto"/>
            <w:left w:val="none" w:sz="0" w:space="0" w:color="auto"/>
            <w:bottom w:val="none" w:sz="0" w:space="0" w:color="auto"/>
            <w:right w:val="none" w:sz="0" w:space="0" w:color="auto"/>
          </w:divBdr>
        </w:div>
      </w:divsChild>
    </w:div>
    <w:div w:id="759374607">
      <w:bodyDiv w:val="1"/>
      <w:marLeft w:val="0"/>
      <w:marRight w:val="0"/>
      <w:marTop w:val="0"/>
      <w:marBottom w:val="0"/>
      <w:divBdr>
        <w:top w:val="none" w:sz="0" w:space="0" w:color="auto"/>
        <w:left w:val="none" w:sz="0" w:space="0" w:color="auto"/>
        <w:bottom w:val="none" w:sz="0" w:space="0" w:color="auto"/>
        <w:right w:val="none" w:sz="0" w:space="0" w:color="auto"/>
      </w:divBdr>
    </w:div>
    <w:div w:id="760298261">
      <w:bodyDiv w:val="1"/>
      <w:marLeft w:val="0"/>
      <w:marRight w:val="0"/>
      <w:marTop w:val="0"/>
      <w:marBottom w:val="0"/>
      <w:divBdr>
        <w:top w:val="none" w:sz="0" w:space="0" w:color="auto"/>
        <w:left w:val="none" w:sz="0" w:space="0" w:color="auto"/>
        <w:bottom w:val="none" w:sz="0" w:space="0" w:color="auto"/>
        <w:right w:val="none" w:sz="0" w:space="0" w:color="auto"/>
      </w:divBdr>
      <w:divsChild>
        <w:div w:id="22171588">
          <w:marLeft w:val="480"/>
          <w:marRight w:val="0"/>
          <w:marTop w:val="0"/>
          <w:marBottom w:val="0"/>
          <w:divBdr>
            <w:top w:val="none" w:sz="0" w:space="0" w:color="auto"/>
            <w:left w:val="none" w:sz="0" w:space="0" w:color="auto"/>
            <w:bottom w:val="none" w:sz="0" w:space="0" w:color="auto"/>
            <w:right w:val="none" w:sz="0" w:space="0" w:color="auto"/>
          </w:divBdr>
        </w:div>
        <w:div w:id="1640647381">
          <w:marLeft w:val="480"/>
          <w:marRight w:val="0"/>
          <w:marTop w:val="0"/>
          <w:marBottom w:val="0"/>
          <w:divBdr>
            <w:top w:val="none" w:sz="0" w:space="0" w:color="auto"/>
            <w:left w:val="none" w:sz="0" w:space="0" w:color="auto"/>
            <w:bottom w:val="none" w:sz="0" w:space="0" w:color="auto"/>
            <w:right w:val="none" w:sz="0" w:space="0" w:color="auto"/>
          </w:divBdr>
        </w:div>
        <w:div w:id="1041247836">
          <w:marLeft w:val="480"/>
          <w:marRight w:val="0"/>
          <w:marTop w:val="0"/>
          <w:marBottom w:val="0"/>
          <w:divBdr>
            <w:top w:val="none" w:sz="0" w:space="0" w:color="auto"/>
            <w:left w:val="none" w:sz="0" w:space="0" w:color="auto"/>
            <w:bottom w:val="none" w:sz="0" w:space="0" w:color="auto"/>
            <w:right w:val="none" w:sz="0" w:space="0" w:color="auto"/>
          </w:divBdr>
        </w:div>
        <w:div w:id="702365523">
          <w:marLeft w:val="480"/>
          <w:marRight w:val="0"/>
          <w:marTop w:val="0"/>
          <w:marBottom w:val="0"/>
          <w:divBdr>
            <w:top w:val="none" w:sz="0" w:space="0" w:color="auto"/>
            <w:left w:val="none" w:sz="0" w:space="0" w:color="auto"/>
            <w:bottom w:val="none" w:sz="0" w:space="0" w:color="auto"/>
            <w:right w:val="none" w:sz="0" w:space="0" w:color="auto"/>
          </w:divBdr>
        </w:div>
        <w:div w:id="286864012">
          <w:marLeft w:val="480"/>
          <w:marRight w:val="0"/>
          <w:marTop w:val="0"/>
          <w:marBottom w:val="0"/>
          <w:divBdr>
            <w:top w:val="none" w:sz="0" w:space="0" w:color="auto"/>
            <w:left w:val="none" w:sz="0" w:space="0" w:color="auto"/>
            <w:bottom w:val="none" w:sz="0" w:space="0" w:color="auto"/>
            <w:right w:val="none" w:sz="0" w:space="0" w:color="auto"/>
          </w:divBdr>
        </w:div>
        <w:div w:id="1330520676">
          <w:marLeft w:val="480"/>
          <w:marRight w:val="0"/>
          <w:marTop w:val="0"/>
          <w:marBottom w:val="0"/>
          <w:divBdr>
            <w:top w:val="none" w:sz="0" w:space="0" w:color="auto"/>
            <w:left w:val="none" w:sz="0" w:space="0" w:color="auto"/>
            <w:bottom w:val="none" w:sz="0" w:space="0" w:color="auto"/>
            <w:right w:val="none" w:sz="0" w:space="0" w:color="auto"/>
          </w:divBdr>
        </w:div>
        <w:div w:id="1867133658">
          <w:marLeft w:val="480"/>
          <w:marRight w:val="0"/>
          <w:marTop w:val="0"/>
          <w:marBottom w:val="0"/>
          <w:divBdr>
            <w:top w:val="none" w:sz="0" w:space="0" w:color="auto"/>
            <w:left w:val="none" w:sz="0" w:space="0" w:color="auto"/>
            <w:bottom w:val="none" w:sz="0" w:space="0" w:color="auto"/>
            <w:right w:val="none" w:sz="0" w:space="0" w:color="auto"/>
          </w:divBdr>
        </w:div>
        <w:div w:id="1446847328">
          <w:marLeft w:val="480"/>
          <w:marRight w:val="0"/>
          <w:marTop w:val="0"/>
          <w:marBottom w:val="0"/>
          <w:divBdr>
            <w:top w:val="none" w:sz="0" w:space="0" w:color="auto"/>
            <w:left w:val="none" w:sz="0" w:space="0" w:color="auto"/>
            <w:bottom w:val="none" w:sz="0" w:space="0" w:color="auto"/>
            <w:right w:val="none" w:sz="0" w:space="0" w:color="auto"/>
          </w:divBdr>
        </w:div>
        <w:div w:id="905804825">
          <w:marLeft w:val="480"/>
          <w:marRight w:val="0"/>
          <w:marTop w:val="0"/>
          <w:marBottom w:val="0"/>
          <w:divBdr>
            <w:top w:val="none" w:sz="0" w:space="0" w:color="auto"/>
            <w:left w:val="none" w:sz="0" w:space="0" w:color="auto"/>
            <w:bottom w:val="none" w:sz="0" w:space="0" w:color="auto"/>
            <w:right w:val="none" w:sz="0" w:space="0" w:color="auto"/>
          </w:divBdr>
        </w:div>
        <w:div w:id="1186332836">
          <w:marLeft w:val="480"/>
          <w:marRight w:val="0"/>
          <w:marTop w:val="0"/>
          <w:marBottom w:val="0"/>
          <w:divBdr>
            <w:top w:val="none" w:sz="0" w:space="0" w:color="auto"/>
            <w:left w:val="none" w:sz="0" w:space="0" w:color="auto"/>
            <w:bottom w:val="none" w:sz="0" w:space="0" w:color="auto"/>
            <w:right w:val="none" w:sz="0" w:space="0" w:color="auto"/>
          </w:divBdr>
        </w:div>
        <w:div w:id="2074351934">
          <w:marLeft w:val="480"/>
          <w:marRight w:val="0"/>
          <w:marTop w:val="0"/>
          <w:marBottom w:val="0"/>
          <w:divBdr>
            <w:top w:val="none" w:sz="0" w:space="0" w:color="auto"/>
            <w:left w:val="none" w:sz="0" w:space="0" w:color="auto"/>
            <w:bottom w:val="none" w:sz="0" w:space="0" w:color="auto"/>
            <w:right w:val="none" w:sz="0" w:space="0" w:color="auto"/>
          </w:divBdr>
        </w:div>
        <w:div w:id="983511680">
          <w:marLeft w:val="480"/>
          <w:marRight w:val="0"/>
          <w:marTop w:val="0"/>
          <w:marBottom w:val="0"/>
          <w:divBdr>
            <w:top w:val="none" w:sz="0" w:space="0" w:color="auto"/>
            <w:left w:val="none" w:sz="0" w:space="0" w:color="auto"/>
            <w:bottom w:val="none" w:sz="0" w:space="0" w:color="auto"/>
            <w:right w:val="none" w:sz="0" w:space="0" w:color="auto"/>
          </w:divBdr>
        </w:div>
        <w:div w:id="1241987499">
          <w:marLeft w:val="480"/>
          <w:marRight w:val="0"/>
          <w:marTop w:val="0"/>
          <w:marBottom w:val="0"/>
          <w:divBdr>
            <w:top w:val="none" w:sz="0" w:space="0" w:color="auto"/>
            <w:left w:val="none" w:sz="0" w:space="0" w:color="auto"/>
            <w:bottom w:val="none" w:sz="0" w:space="0" w:color="auto"/>
            <w:right w:val="none" w:sz="0" w:space="0" w:color="auto"/>
          </w:divBdr>
        </w:div>
        <w:div w:id="1984001949">
          <w:marLeft w:val="480"/>
          <w:marRight w:val="0"/>
          <w:marTop w:val="0"/>
          <w:marBottom w:val="0"/>
          <w:divBdr>
            <w:top w:val="none" w:sz="0" w:space="0" w:color="auto"/>
            <w:left w:val="none" w:sz="0" w:space="0" w:color="auto"/>
            <w:bottom w:val="none" w:sz="0" w:space="0" w:color="auto"/>
            <w:right w:val="none" w:sz="0" w:space="0" w:color="auto"/>
          </w:divBdr>
        </w:div>
        <w:div w:id="1870337131">
          <w:marLeft w:val="480"/>
          <w:marRight w:val="0"/>
          <w:marTop w:val="0"/>
          <w:marBottom w:val="0"/>
          <w:divBdr>
            <w:top w:val="none" w:sz="0" w:space="0" w:color="auto"/>
            <w:left w:val="none" w:sz="0" w:space="0" w:color="auto"/>
            <w:bottom w:val="none" w:sz="0" w:space="0" w:color="auto"/>
            <w:right w:val="none" w:sz="0" w:space="0" w:color="auto"/>
          </w:divBdr>
        </w:div>
        <w:div w:id="807742827">
          <w:marLeft w:val="480"/>
          <w:marRight w:val="0"/>
          <w:marTop w:val="0"/>
          <w:marBottom w:val="0"/>
          <w:divBdr>
            <w:top w:val="none" w:sz="0" w:space="0" w:color="auto"/>
            <w:left w:val="none" w:sz="0" w:space="0" w:color="auto"/>
            <w:bottom w:val="none" w:sz="0" w:space="0" w:color="auto"/>
            <w:right w:val="none" w:sz="0" w:space="0" w:color="auto"/>
          </w:divBdr>
        </w:div>
        <w:div w:id="1630740432">
          <w:marLeft w:val="480"/>
          <w:marRight w:val="0"/>
          <w:marTop w:val="0"/>
          <w:marBottom w:val="0"/>
          <w:divBdr>
            <w:top w:val="none" w:sz="0" w:space="0" w:color="auto"/>
            <w:left w:val="none" w:sz="0" w:space="0" w:color="auto"/>
            <w:bottom w:val="none" w:sz="0" w:space="0" w:color="auto"/>
            <w:right w:val="none" w:sz="0" w:space="0" w:color="auto"/>
          </w:divBdr>
        </w:div>
        <w:div w:id="374545901">
          <w:marLeft w:val="480"/>
          <w:marRight w:val="0"/>
          <w:marTop w:val="0"/>
          <w:marBottom w:val="0"/>
          <w:divBdr>
            <w:top w:val="none" w:sz="0" w:space="0" w:color="auto"/>
            <w:left w:val="none" w:sz="0" w:space="0" w:color="auto"/>
            <w:bottom w:val="none" w:sz="0" w:space="0" w:color="auto"/>
            <w:right w:val="none" w:sz="0" w:space="0" w:color="auto"/>
          </w:divBdr>
        </w:div>
        <w:div w:id="1147935507">
          <w:marLeft w:val="480"/>
          <w:marRight w:val="0"/>
          <w:marTop w:val="0"/>
          <w:marBottom w:val="0"/>
          <w:divBdr>
            <w:top w:val="none" w:sz="0" w:space="0" w:color="auto"/>
            <w:left w:val="none" w:sz="0" w:space="0" w:color="auto"/>
            <w:bottom w:val="none" w:sz="0" w:space="0" w:color="auto"/>
            <w:right w:val="none" w:sz="0" w:space="0" w:color="auto"/>
          </w:divBdr>
        </w:div>
      </w:divsChild>
    </w:div>
    <w:div w:id="761876443">
      <w:bodyDiv w:val="1"/>
      <w:marLeft w:val="0"/>
      <w:marRight w:val="0"/>
      <w:marTop w:val="0"/>
      <w:marBottom w:val="0"/>
      <w:divBdr>
        <w:top w:val="none" w:sz="0" w:space="0" w:color="auto"/>
        <w:left w:val="none" w:sz="0" w:space="0" w:color="auto"/>
        <w:bottom w:val="none" w:sz="0" w:space="0" w:color="auto"/>
        <w:right w:val="none" w:sz="0" w:space="0" w:color="auto"/>
      </w:divBdr>
      <w:divsChild>
        <w:div w:id="103885818">
          <w:marLeft w:val="640"/>
          <w:marRight w:val="0"/>
          <w:marTop w:val="0"/>
          <w:marBottom w:val="0"/>
          <w:divBdr>
            <w:top w:val="none" w:sz="0" w:space="0" w:color="auto"/>
            <w:left w:val="none" w:sz="0" w:space="0" w:color="auto"/>
            <w:bottom w:val="none" w:sz="0" w:space="0" w:color="auto"/>
            <w:right w:val="none" w:sz="0" w:space="0" w:color="auto"/>
          </w:divBdr>
        </w:div>
        <w:div w:id="18439262">
          <w:marLeft w:val="640"/>
          <w:marRight w:val="0"/>
          <w:marTop w:val="0"/>
          <w:marBottom w:val="0"/>
          <w:divBdr>
            <w:top w:val="none" w:sz="0" w:space="0" w:color="auto"/>
            <w:left w:val="none" w:sz="0" w:space="0" w:color="auto"/>
            <w:bottom w:val="none" w:sz="0" w:space="0" w:color="auto"/>
            <w:right w:val="none" w:sz="0" w:space="0" w:color="auto"/>
          </w:divBdr>
        </w:div>
        <w:div w:id="214976158">
          <w:marLeft w:val="640"/>
          <w:marRight w:val="0"/>
          <w:marTop w:val="0"/>
          <w:marBottom w:val="0"/>
          <w:divBdr>
            <w:top w:val="none" w:sz="0" w:space="0" w:color="auto"/>
            <w:left w:val="none" w:sz="0" w:space="0" w:color="auto"/>
            <w:bottom w:val="none" w:sz="0" w:space="0" w:color="auto"/>
            <w:right w:val="none" w:sz="0" w:space="0" w:color="auto"/>
          </w:divBdr>
        </w:div>
        <w:div w:id="462775577">
          <w:marLeft w:val="640"/>
          <w:marRight w:val="0"/>
          <w:marTop w:val="0"/>
          <w:marBottom w:val="0"/>
          <w:divBdr>
            <w:top w:val="none" w:sz="0" w:space="0" w:color="auto"/>
            <w:left w:val="none" w:sz="0" w:space="0" w:color="auto"/>
            <w:bottom w:val="none" w:sz="0" w:space="0" w:color="auto"/>
            <w:right w:val="none" w:sz="0" w:space="0" w:color="auto"/>
          </w:divBdr>
        </w:div>
        <w:div w:id="1017466980">
          <w:marLeft w:val="640"/>
          <w:marRight w:val="0"/>
          <w:marTop w:val="0"/>
          <w:marBottom w:val="0"/>
          <w:divBdr>
            <w:top w:val="none" w:sz="0" w:space="0" w:color="auto"/>
            <w:left w:val="none" w:sz="0" w:space="0" w:color="auto"/>
            <w:bottom w:val="none" w:sz="0" w:space="0" w:color="auto"/>
            <w:right w:val="none" w:sz="0" w:space="0" w:color="auto"/>
          </w:divBdr>
        </w:div>
        <w:div w:id="902106509">
          <w:marLeft w:val="640"/>
          <w:marRight w:val="0"/>
          <w:marTop w:val="0"/>
          <w:marBottom w:val="0"/>
          <w:divBdr>
            <w:top w:val="none" w:sz="0" w:space="0" w:color="auto"/>
            <w:left w:val="none" w:sz="0" w:space="0" w:color="auto"/>
            <w:bottom w:val="none" w:sz="0" w:space="0" w:color="auto"/>
            <w:right w:val="none" w:sz="0" w:space="0" w:color="auto"/>
          </w:divBdr>
        </w:div>
        <w:div w:id="1047873167">
          <w:marLeft w:val="640"/>
          <w:marRight w:val="0"/>
          <w:marTop w:val="0"/>
          <w:marBottom w:val="0"/>
          <w:divBdr>
            <w:top w:val="none" w:sz="0" w:space="0" w:color="auto"/>
            <w:left w:val="none" w:sz="0" w:space="0" w:color="auto"/>
            <w:bottom w:val="none" w:sz="0" w:space="0" w:color="auto"/>
            <w:right w:val="none" w:sz="0" w:space="0" w:color="auto"/>
          </w:divBdr>
        </w:div>
        <w:div w:id="1662585263">
          <w:marLeft w:val="640"/>
          <w:marRight w:val="0"/>
          <w:marTop w:val="0"/>
          <w:marBottom w:val="0"/>
          <w:divBdr>
            <w:top w:val="none" w:sz="0" w:space="0" w:color="auto"/>
            <w:left w:val="none" w:sz="0" w:space="0" w:color="auto"/>
            <w:bottom w:val="none" w:sz="0" w:space="0" w:color="auto"/>
            <w:right w:val="none" w:sz="0" w:space="0" w:color="auto"/>
          </w:divBdr>
        </w:div>
        <w:div w:id="2089839369">
          <w:marLeft w:val="640"/>
          <w:marRight w:val="0"/>
          <w:marTop w:val="0"/>
          <w:marBottom w:val="0"/>
          <w:divBdr>
            <w:top w:val="none" w:sz="0" w:space="0" w:color="auto"/>
            <w:left w:val="none" w:sz="0" w:space="0" w:color="auto"/>
            <w:bottom w:val="none" w:sz="0" w:space="0" w:color="auto"/>
            <w:right w:val="none" w:sz="0" w:space="0" w:color="auto"/>
          </w:divBdr>
        </w:div>
        <w:div w:id="1170562790">
          <w:marLeft w:val="640"/>
          <w:marRight w:val="0"/>
          <w:marTop w:val="0"/>
          <w:marBottom w:val="0"/>
          <w:divBdr>
            <w:top w:val="none" w:sz="0" w:space="0" w:color="auto"/>
            <w:left w:val="none" w:sz="0" w:space="0" w:color="auto"/>
            <w:bottom w:val="none" w:sz="0" w:space="0" w:color="auto"/>
            <w:right w:val="none" w:sz="0" w:space="0" w:color="auto"/>
          </w:divBdr>
        </w:div>
        <w:div w:id="232931524">
          <w:marLeft w:val="640"/>
          <w:marRight w:val="0"/>
          <w:marTop w:val="0"/>
          <w:marBottom w:val="0"/>
          <w:divBdr>
            <w:top w:val="none" w:sz="0" w:space="0" w:color="auto"/>
            <w:left w:val="none" w:sz="0" w:space="0" w:color="auto"/>
            <w:bottom w:val="none" w:sz="0" w:space="0" w:color="auto"/>
            <w:right w:val="none" w:sz="0" w:space="0" w:color="auto"/>
          </w:divBdr>
        </w:div>
        <w:div w:id="181163587">
          <w:marLeft w:val="640"/>
          <w:marRight w:val="0"/>
          <w:marTop w:val="0"/>
          <w:marBottom w:val="0"/>
          <w:divBdr>
            <w:top w:val="none" w:sz="0" w:space="0" w:color="auto"/>
            <w:left w:val="none" w:sz="0" w:space="0" w:color="auto"/>
            <w:bottom w:val="none" w:sz="0" w:space="0" w:color="auto"/>
            <w:right w:val="none" w:sz="0" w:space="0" w:color="auto"/>
          </w:divBdr>
        </w:div>
        <w:div w:id="1389570927">
          <w:marLeft w:val="640"/>
          <w:marRight w:val="0"/>
          <w:marTop w:val="0"/>
          <w:marBottom w:val="0"/>
          <w:divBdr>
            <w:top w:val="none" w:sz="0" w:space="0" w:color="auto"/>
            <w:left w:val="none" w:sz="0" w:space="0" w:color="auto"/>
            <w:bottom w:val="none" w:sz="0" w:space="0" w:color="auto"/>
            <w:right w:val="none" w:sz="0" w:space="0" w:color="auto"/>
          </w:divBdr>
        </w:div>
        <w:div w:id="1963074496">
          <w:marLeft w:val="640"/>
          <w:marRight w:val="0"/>
          <w:marTop w:val="0"/>
          <w:marBottom w:val="0"/>
          <w:divBdr>
            <w:top w:val="none" w:sz="0" w:space="0" w:color="auto"/>
            <w:left w:val="none" w:sz="0" w:space="0" w:color="auto"/>
            <w:bottom w:val="none" w:sz="0" w:space="0" w:color="auto"/>
            <w:right w:val="none" w:sz="0" w:space="0" w:color="auto"/>
          </w:divBdr>
        </w:div>
        <w:div w:id="410125540">
          <w:marLeft w:val="640"/>
          <w:marRight w:val="0"/>
          <w:marTop w:val="0"/>
          <w:marBottom w:val="0"/>
          <w:divBdr>
            <w:top w:val="none" w:sz="0" w:space="0" w:color="auto"/>
            <w:left w:val="none" w:sz="0" w:space="0" w:color="auto"/>
            <w:bottom w:val="none" w:sz="0" w:space="0" w:color="auto"/>
            <w:right w:val="none" w:sz="0" w:space="0" w:color="auto"/>
          </w:divBdr>
        </w:div>
        <w:div w:id="1427848090">
          <w:marLeft w:val="640"/>
          <w:marRight w:val="0"/>
          <w:marTop w:val="0"/>
          <w:marBottom w:val="0"/>
          <w:divBdr>
            <w:top w:val="none" w:sz="0" w:space="0" w:color="auto"/>
            <w:left w:val="none" w:sz="0" w:space="0" w:color="auto"/>
            <w:bottom w:val="none" w:sz="0" w:space="0" w:color="auto"/>
            <w:right w:val="none" w:sz="0" w:space="0" w:color="auto"/>
          </w:divBdr>
        </w:div>
        <w:div w:id="587889225">
          <w:marLeft w:val="640"/>
          <w:marRight w:val="0"/>
          <w:marTop w:val="0"/>
          <w:marBottom w:val="0"/>
          <w:divBdr>
            <w:top w:val="none" w:sz="0" w:space="0" w:color="auto"/>
            <w:left w:val="none" w:sz="0" w:space="0" w:color="auto"/>
            <w:bottom w:val="none" w:sz="0" w:space="0" w:color="auto"/>
            <w:right w:val="none" w:sz="0" w:space="0" w:color="auto"/>
          </w:divBdr>
        </w:div>
        <w:div w:id="319627135">
          <w:marLeft w:val="640"/>
          <w:marRight w:val="0"/>
          <w:marTop w:val="0"/>
          <w:marBottom w:val="0"/>
          <w:divBdr>
            <w:top w:val="none" w:sz="0" w:space="0" w:color="auto"/>
            <w:left w:val="none" w:sz="0" w:space="0" w:color="auto"/>
            <w:bottom w:val="none" w:sz="0" w:space="0" w:color="auto"/>
            <w:right w:val="none" w:sz="0" w:space="0" w:color="auto"/>
          </w:divBdr>
        </w:div>
        <w:div w:id="337662898">
          <w:marLeft w:val="640"/>
          <w:marRight w:val="0"/>
          <w:marTop w:val="0"/>
          <w:marBottom w:val="0"/>
          <w:divBdr>
            <w:top w:val="none" w:sz="0" w:space="0" w:color="auto"/>
            <w:left w:val="none" w:sz="0" w:space="0" w:color="auto"/>
            <w:bottom w:val="none" w:sz="0" w:space="0" w:color="auto"/>
            <w:right w:val="none" w:sz="0" w:space="0" w:color="auto"/>
          </w:divBdr>
        </w:div>
        <w:div w:id="1543514750">
          <w:marLeft w:val="640"/>
          <w:marRight w:val="0"/>
          <w:marTop w:val="0"/>
          <w:marBottom w:val="0"/>
          <w:divBdr>
            <w:top w:val="none" w:sz="0" w:space="0" w:color="auto"/>
            <w:left w:val="none" w:sz="0" w:space="0" w:color="auto"/>
            <w:bottom w:val="none" w:sz="0" w:space="0" w:color="auto"/>
            <w:right w:val="none" w:sz="0" w:space="0" w:color="auto"/>
          </w:divBdr>
        </w:div>
        <w:div w:id="66660305">
          <w:marLeft w:val="640"/>
          <w:marRight w:val="0"/>
          <w:marTop w:val="0"/>
          <w:marBottom w:val="0"/>
          <w:divBdr>
            <w:top w:val="none" w:sz="0" w:space="0" w:color="auto"/>
            <w:left w:val="none" w:sz="0" w:space="0" w:color="auto"/>
            <w:bottom w:val="none" w:sz="0" w:space="0" w:color="auto"/>
            <w:right w:val="none" w:sz="0" w:space="0" w:color="auto"/>
          </w:divBdr>
        </w:div>
        <w:div w:id="1452675642">
          <w:marLeft w:val="640"/>
          <w:marRight w:val="0"/>
          <w:marTop w:val="0"/>
          <w:marBottom w:val="0"/>
          <w:divBdr>
            <w:top w:val="none" w:sz="0" w:space="0" w:color="auto"/>
            <w:left w:val="none" w:sz="0" w:space="0" w:color="auto"/>
            <w:bottom w:val="none" w:sz="0" w:space="0" w:color="auto"/>
            <w:right w:val="none" w:sz="0" w:space="0" w:color="auto"/>
          </w:divBdr>
        </w:div>
        <w:div w:id="953512631">
          <w:marLeft w:val="640"/>
          <w:marRight w:val="0"/>
          <w:marTop w:val="0"/>
          <w:marBottom w:val="0"/>
          <w:divBdr>
            <w:top w:val="none" w:sz="0" w:space="0" w:color="auto"/>
            <w:left w:val="none" w:sz="0" w:space="0" w:color="auto"/>
            <w:bottom w:val="none" w:sz="0" w:space="0" w:color="auto"/>
            <w:right w:val="none" w:sz="0" w:space="0" w:color="auto"/>
          </w:divBdr>
        </w:div>
        <w:div w:id="810253514">
          <w:marLeft w:val="640"/>
          <w:marRight w:val="0"/>
          <w:marTop w:val="0"/>
          <w:marBottom w:val="0"/>
          <w:divBdr>
            <w:top w:val="none" w:sz="0" w:space="0" w:color="auto"/>
            <w:left w:val="none" w:sz="0" w:space="0" w:color="auto"/>
            <w:bottom w:val="none" w:sz="0" w:space="0" w:color="auto"/>
            <w:right w:val="none" w:sz="0" w:space="0" w:color="auto"/>
          </w:divBdr>
        </w:div>
        <w:div w:id="141361443">
          <w:marLeft w:val="640"/>
          <w:marRight w:val="0"/>
          <w:marTop w:val="0"/>
          <w:marBottom w:val="0"/>
          <w:divBdr>
            <w:top w:val="none" w:sz="0" w:space="0" w:color="auto"/>
            <w:left w:val="none" w:sz="0" w:space="0" w:color="auto"/>
            <w:bottom w:val="none" w:sz="0" w:space="0" w:color="auto"/>
            <w:right w:val="none" w:sz="0" w:space="0" w:color="auto"/>
          </w:divBdr>
        </w:div>
        <w:div w:id="707027421">
          <w:marLeft w:val="640"/>
          <w:marRight w:val="0"/>
          <w:marTop w:val="0"/>
          <w:marBottom w:val="0"/>
          <w:divBdr>
            <w:top w:val="none" w:sz="0" w:space="0" w:color="auto"/>
            <w:left w:val="none" w:sz="0" w:space="0" w:color="auto"/>
            <w:bottom w:val="none" w:sz="0" w:space="0" w:color="auto"/>
            <w:right w:val="none" w:sz="0" w:space="0" w:color="auto"/>
          </w:divBdr>
        </w:div>
        <w:div w:id="1390883746">
          <w:marLeft w:val="640"/>
          <w:marRight w:val="0"/>
          <w:marTop w:val="0"/>
          <w:marBottom w:val="0"/>
          <w:divBdr>
            <w:top w:val="none" w:sz="0" w:space="0" w:color="auto"/>
            <w:left w:val="none" w:sz="0" w:space="0" w:color="auto"/>
            <w:bottom w:val="none" w:sz="0" w:space="0" w:color="auto"/>
            <w:right w:val="none" w:sz="0" w:space="0" w:color="auto"/>
          </w:divBdr>
        </w:div>
        <w:div w:id="1532189260">
          <w:marLeft w:val="640"/>
          <w:marRight w:val="0"/>
          <w:marTop w:val="0"/>
          <w:marBottom w:val="0"/>
          <w:divBdr>
            <w:top w:val="none" w:sz="0" w:space="0" w:color="auto"/>
            <w:left w:val="none" w:sz="0" w:space="0" w:color="auto"/>
            <w:bottom w:val="none" w:sz="0" w:space="0" w:color="auto"/>
            <w:right w:val="none" w:sz="0" w:space="0" w:color="auto"/>
          </w:divBdr>
        </w:div>
        <w:div w:id="98372812">
          <w:marLeft w:val="640"/>
          <w:marRight w:val="0"/>
          <w:marTop w:val="0"/>
          <w:marBottom w:val="0"/>
          <w:divBdr>
            <w:top w:val="none" w:sz="0" w:space="0" w:color="auto"/>
            <w:left w:val="none" w:sz="0" w:space="0" w:color="auto"/>
            <w:bottom w:val="none" w:sz="0" w:space="0" w:color="auto"/>
            <w:right w:val="none" w:sz="0" w:space="0" w:color="auto"/>
          </w:divBdr>
        </w:div>
        <w:div w:id="1437946745">
          <w:marLeft w:val="640"/>
          <w:marRight w:val="0"/>
          <w:marTop w:val="0"/>
          <w:marBottom w:val="0"/>
          <w:divBdr>
            <w:top w:val="none" w:sz="0" w:space="0" w:color="auto"/>
            <w:left w:val="none" w:sz="0" w:space="0" w:color="auto"/>
            <w:bottom w:val="none" w:sz="0" w:space="0" w:color="auto"/>
            <w:right w:val="none" w:sz="0" w:space="0" w:color="auto"/>
          </w:divBdr>
        </w:div>
        <w:div w:id="78137026">
          <w:marLeft w:val="640"/>
          <w:marRight w:val="0"/>
          <w:marTop w:val="0"/>
          <w:marBottom w:val="0"/>
          <w:divBdr>
            <w:top w:val="none" w:sz="0" w:space="0" w:color="auto"/>
            <w:left w:val="none" w:sz="0" w:space="0" w:color="auto"/>
            <w:bottom w:val="none" w:sz="0" w:space="0" w:color="auto"/>
            <w:right w:val="none" w:sz="0" w:space="0" w:color="auto"/>
          </w:divBdr>
        </w:div>
        <w:div w:id="920408853">
          <w:marLeft w:val="640"/>
          <w:marRight w:val="0"/>
          <w:marTop w:val="0"/>
          <w:marBottom w:val="0"/>
          <w:divBdr>
            <w:top w:val="none" w:sz="0" w:space="0" w:color="auto"/>
            <w:left w:val="none" w:sz="0" w:space="0" w:color="auto"/>
            <w:bottom w:val="none" w:sz="0" w:space="0" w:color="auto"/>
            <w:right w:val="none" w:sz="0" w:space="0" w:color="auto"/>
          </w:divBdr>
        </w:div>
        <w:div w:id="724568332">
          <w:marLeft w:val="640"/>
          <w:marRight w:val="0"/>
          <w:marTop w:val="0"/>
          <w:marBottom w:val="0"/>
          <w:divBdr>
            <w:top w:val="none" w:sz="0" w:space="0" w:color="auto"/>
            <w:left w:val="none" w:sz="0" w:space="0" w:color="auto"/>
            <w:bottom w:val="none" w:sz="0" w:space="0" w:color="auto"/>
            <w:right w:val="none" w:sz="0" w:space="0" w:color="auto"/>
          </w:divBdr>
        </w:div>
        <w:div w:id="1435708910">
          <w:marLeft w:val="640"/>
          <w:marRight w:val="0"/>
          <w:marTop w:val="0"/>
          <w:marBottom w:val="0"/>
          <w:divBdr>
            <w:top w:val="none" w:sz="0" w:space="0" w:color="auto"/>
            <w:left w:val="none" w:sz="0" w:space="0" w:color="auto"/>
            <w:bottom w:val="none" w:sz="0" w:space="0" w:color="auto"/>
            <w:right w:val="none" w:sz="0" w:space="0" w:color="auto"/>
          </w:divBdr>
        </w:div>
        <w:div w:id="57172553">
          <w:marLeft w:val="640"/>
          <w:marRight w:val="0"/>
          <w:marTop w:val="0"/>
          <w:marBottom w:val="0"/>
          <w:divBdr>
            <w:top w:val="none" w:sz="0" w:space="0" w:color="auto"/>
            <w:left w:val="none" w:sz="0" w:space="0" w:color="auto"/>
            <w:bottom w:val="none" w:sz="0" w:space="0" w:color="auto"/>
            <w:right w:val="none" w:sz="0" w:space="0" w:color="auto"/>
          </w:divBdr>
        </w:div>
        <w:div w:id="1421219795">
          <w:marLeft w:val="640"/>
          <w:marRight w:val="0"/>
          <w:marTop w:val="0"/>
          <w:marBottom w:val="0"/>
          <w:divBdr>
            <w:top w:val="none" w:sz="0" w:space="0" w:color="auto"/>
            <w:left w:val="none" w:sz="0" w:space="0" w:color="auto"/>
            <w:bottom w:val="none" w:sz="0" w:space="0" w:color="auto"/>
            <w:right w:val="none" w:sz="0" w:space="0" w:color="auto"/>
          </w:divBdr>
        </w:div>
        <w:div w:id="1108280730">
          <w:marLeft w:val="640"/>
          <w:marRight w:val="0"/>
          <w:marTop w:val="0"/>
          <w:marBottom w:val="0"/>
          <w:divBdr>
            <w:top w:val="none" w:sz="0" w:space="0" w:color="auto"/>
            <w:left w:val="none" w:sz="0" w:space="0" w:color="auto"/>
            <w:bottom w:val="none" w:sz="0" w:space="0" w:color="auto"/>
            <w:right w:val="none" w:sz="0" w:space="0" w:color="auto"/>
          </w:divBdr>
        </w:div>
        <w:div w:id="397171644">
          <w:marLeft w:val="640"/>
          <w:marRight w:val="0"/>
          <w:marTop w:val="0"/>
          <w:marBottom w:val="0"/>
          <w:divBdr>
            <w:top w:val="none" w:sz="0" w:space="0" w:color="auto"/>
            <w:left w:val="none" w:sz="0" w:space="0" w:color="auto"/>
            <w:bottom w:val="none" w:sz="0" w:space="0" w:color="auto"/>
            <w:right w:val="none" w:sz="0" w:space="0" w:color="auto"/>
          </w:divBdr>
        </w:div>
        <w:div w:id="2075153340">
          <w:marLeft w:val="640"/>
          <w:marRight w:val="0"/>
          <w:marTop w:val="0"/>
          <w:marBottom w:val="0"/>
          <w:divBdr>
            <w:top w:val="none" w:sz="0" w:space="0" w:color="auto"/>
            <w:left w:val="none" w:sz="0" w:space="0" w:color="auto"/>
            <w:bottom w:val="none" w:sz="0" w:space="0" w:color="auto"/>
            <w:right w:val="none" w:sz="0" w:space="0" w:color="auto"/>
          </w:divBdr>
        </w:div>
        <w:div w:id="981160017">
          <w:marLeft w:val="640"/>
          <w:marRight w:val="0"/>
          <w:marTop w:val="0"/>
          <w:marBottom w:val="0"/>
          <w:divBdr>
            <w:top w:val="none" w:sz="0" w:space="0" w:color="auto"/>
            <w:left w:val="none" w:sz="0" w:space="0" w:color="auto"/>
            <w:bottom w:val="none" w:sz="0" w:space="0" w:color="auto"/>
            <w:right w:val="none" w:sz="0" w:space="0" w:color="auto"/>
          </w:divBdr>
        </w:div>
        <w:div w:id="413479492">
          <w:marLeft w:val="640"/>
          <w:marRight w:val="0"/>
          <w:marTop w:val="0"/>
          <w:marBottom w:val="0"/>
          <w:divBdr>
            <w:top w:val="none" w:sz="0" w:space="0" w:color="auto"/>
            <w:left w:val="none" w:sz="0" w:space="0" w:color="auto"/>
            <w:bottom w:val="none" w:sz="0" w:space="0" w:color="auto"/>
            <w:right w:val="none" w:sz="0" w:space="0" w:color="auto"/>
          </w:divBdr>
        </w:div>
        <w:div w:id="1630017633">
          <w:marLeft w:val="640"/>
          <w:marRight w:val="0"/>
          <w:marTop w:val="0"/>
          <w:marBottom w:val="0"/>
          <w:divBdr>
            <w:top w:val="none" w:sz="0" w:space="0" w:color="auto"/>
            <w:left w:val="none" w:sz="0" w:space="0" w:color="auto"/>
            <w:bottom w:val="none" w:sz="0" w:space="0" w:color="auto"/>
            <w:right w:val="none" w:sz="0" w:space="0" w:color="auto"/>
          </w:divBdr>
        </w:div>
        <w:div w:id="1239902760">
          <w:marLeft w:val="640"/>
          <w:marRight w:val="0"/>
          <w:marTop w:val="0"/>
          <w:marBottom w:val="0"/>
          <w:divBdr>
            <w:top w:val="none" w:sz="0" w:space="0" w:color="auto"/>
            <w:left w:val="none" w:sz="0" w:space="0" w:color="auto"/>
            <w:bottom w:val="none" w:sz="0" w:space="0" w:color="auto"/>
            <w:right w:val="none" w:sz="0" w:space="0" w:color="auto"/>
          </w:divBdr>
        </w:div>
        <w:div w:id="1688363007">
          <w:marLeft w:val="640"/>
          <w:marRight w:val="0"/>
          <w:marTop w:val="0"/>
          <w:marBottom w:val="0"/>
          <w:divBdr>
            <w:top w:val="none" w:sz="0" w:space="0" w:color="auto"/>
            <w:left w:val="none" w:sz="0" w:space="0" w:color="auto"/>
            <w:bottom w:val="none" w:sz="0" w:space="0" w:color="auto"/>
            <w:right w:val="none" w:sz="0" w:space="0" w:color="auto"/>
          </w:divBdr>
        </w:div>
        <w:div w:id="1936329227">
          <w:marLeft w:val="640"/>
          <w:marRight w:val="0"/>
          <w:marTop w:val="0"/>
          <w:marBottom w:val="0"/>
          <w:divBdr>
            <w:top w:val="none" w:sz="0" w:space="0" w:color="auto"/>
            <w:left w:val="none" w:sz="0" w:space="0" w:color="auto"/>
            <w:bottom w:val="none" w:sz="0" w:space="0" w:color="auto"/>
            <w:right w:val="none" w:sz="0" w:space="0" w:color="auto"/>
          </w:divBdr>
        </w:div>
        <w:div w:id="405686771">
          <w:marLeft w:val="640"/>
          <w:marRight w:val="0"/>
          <w:marTop w:val="0"/>
          <w:marBottom w:val="0"/>
          <w:divBdr>
            <w:top w:val="none" w:sz="0" w:space="0" w:color="auto"/>
            <w:left w:val="none" w:sz="0" w:space="0" w:color="auto"/>
            <w:bottom w:val="none" w:sz="0" w:space="0" w:color="auto"/>
            <w:right w:val="none" w:sz="0" w:space="0" w:color="auto"/>
          </w:divBdr>
        </w:div>
        <w:div w:id="1892888310">
          <w:marLeft w:val="640"/>
          <w:marRight w:val="0"/>
          <w:marTop w:val="0"/>
          <w:marBottom w:val="0"/>
          <w:divBdr>
            <w:top w:val="none" w:sz="0" w:space="0" w:color="auto"/>
            <w:left w:val="none" w:sz="0" w:space="0" w:color="auto"/>
            <w:bottom w:val="none" w:sz="0" w:space="0" w:color="auto"/>
            <w:right w:val="none" w:sz="0" w:space="0" w:color="auto"/>
          </w:divBdr>
        </w:div>
        <w:div w:id="480854915">
          <w:marLeft w:val="640"/>
          <w:marRight w:val="0"/>
          <w:marTop w:val="0"/>
          <w:marBottom w:val="0"/>
          <w:divBdr>
            <w:top w:val="none" w:sz="0" w:space="0" w:color="auto"/>
            <w:left w:val="none" w:sz="0" w:space="0" w:color="auto"/>
            <w:bottom w:val="none" w:sz="0" w:space="0" w:color="auto"/>
            <w:right w:val="none" w:sz="0" w:space="0" w:color="auto"/>
          </w:divBdr>
        </w:div>
        <w:div w:id="204485818">
          <w:marLeft w:val="640"/>
          <w:marRight w:val="0"/>
          <w:marTop w:val="0"/>
          <w:marBottom w:val="0"/>
          <w:divBdr>
            <w:top w:val="none" w:sz="0" w:space="0" w:color="auto"/>
            <w:left w:val="none" w:sz="0" w:space="0" w:color="auto"/>
            <w:bottom w:val="none" w:sz="0" w:space="0" w:color="auto"/>
            <w:right w:val="none" w:sz="0" w:space="0" w:color="auto"/>
          </w:divBdr>
        </w:div>
        <w:div w:id="1590626282">
          <w:marLeft w:val="640"/>
          <w:marRight w:val="0"/>
          <w:marTop w:val="0"/>
          <w:marBottom w:val="0"/>
          <w:divBdr>
            <w:top w:val="none" w:sz="0" w:space="0" w:color="auto"/>
            <w:left w:val="none" w:sz="0" w:space="0" w:color="auto"/>
            <w:bottom w:val="none" w:sz="0" w:space="0" w:color="auto"/>
            <w:right w:val="none" w:sz="0" w:space="0" w:color="auto"/>
          </w:divBdr>
        </w:div>
        <w:div w:id="13264855">
          <w:marLeft w:val="640"/>
          <w:marRight w:val="0"/>
          <w:marTop w:val="0"/>
          <w:marBottom w:val="0"/>
          <w:divBdr>
            <w:top w:val="none" w:sz="0" w:space="0" w:color="auto"/>
            <w:left w:val="none" w:sz="0" w:space="0" w:color="auto"/>
            <w:bottom w:val="none" w:sz="0" w:space="0" w:color="auto"/>
            <w:right w:val="none" w:sz="0" w:space="0" w:color="auto"/>
          </w:divBdr>
        </w:div>
        <w:div w:id="1415855639">
          <w:marLeft w:val="640"/>
          <w:marRight w:val="0"/>
          <w:marTop w:val="0"/>
          <w:marBottom w:val="0"/>
          <w:divBdr>
            <w:top w:val="none" w:sz="0" w:space="0" w:color="auto"/>
            <w:left w:val="none" w:sz="0" w:space="0" w:color="auto"/>
            <w:bottom w:val="none" w:sz="0" w:space="0" w:color="auto"/>
            <w:right w:val="none" w:sz="0" w:space="0" w:color="auto"/>
          </w:divBdr>
        </w:div>
        <w:div w:id="1191260167">
          <w:marLeft w:val="640"/>
          <w:marRight w:val="0"/>
          <w:marTop w:val="0"/>
          <w:marBottom w:val="0"/>
          <w:divBdr>
            <w:top w:val="none" w:sz="0" w:space="0" w:color="auto"/>
            <w:left w:val="none" w:sz="0" w:space="0" w:color="auto"/>
            <w:bottom w:val="none" w:sz="0" w:space="0" w:color="auto"/>
            <w:right w:val="none" w:sz="0" w:space="0" w:color="auto"/>
          </w:divBdr>
        </w:div>
        <w:div w:id="1011107658">
          <w:marLeft w:val="640"/>
          <w:marRight w:val="0"/>
          <w:marTop w:val="0"/>
          <w:marBottom w:val="0"/>
          <w:divBdr>
            <w:top w:val="none" w:sz="0" w:space="0" w:color="auto"/>
            <w:left w:val="none" w:sz="0" w:space="0" w:color="auto"/>
            <w:bottom w:val="none" w:sz="0" w:space="0" w:color="auto"/>
            <w:right w:val="none" w:sz="0" w:space="0" w:color="auto"/>
          </w:divBdr>
        </w:div>
        <w:div w:id="1126922487">
          <w:marLeft w:val="640"/>
          <w:marRight w:val="0"/>
          <w:marTop w:val="0"/>
          <w:marBottom w:val="0"/>
          <w:divBdr>
            <w:top w:val="none" w:sz="0" w:space="0" w:color="auto"/>
            <w:left w:val="none" w:sz="0" w:space="0" w:color="auto"/>
            <w:bottom w:val="none" w:sz="0" w:space="0" w:color="auto"/>
            <w:right w:val="none" w:sz="0" w:space="0" w:color="auto"/>
          </w:divBdr>
        </w:div>
        <w:div w:id="2109308556">
          <w:marLeft w:val="640"/>
          <w:marRight w:val="0"/>
          <w:marTop w:val="0"/>
          <w:marBottom w:val="0"/>
          <w:divBdr>
            <w:top w:val="none" w:sz="0" w:space="0" w:color="auto"/>
            <w:left w:val="none" w:sz="0" w:space="0" w:color="auto"/>
            <w:bottom w:val="none" w:sz="0" w:space="0" w:color="auto"/>
            <w:right w:val="none" w:sz="0" w:space="0" w:color="auto"/>
          </w:divBdr>
        </w:div>
        <w:div w:id="1790976306">
          <w:marLeft w:val="640"/>
          <w:marRight w:val="0"/>
          <w:marTop w:val="0"/>
          <w:marBottom w:val="0"/>
          <w:divBdr>
            <w:top w:val="none" w:sz="0" w:space="0" w:color="auto"/>
            <w:left w:val="none" w:sz="0" w:space="0" w:color="auto"/>
            <w:bottom w:val="none" w:sz="0" w:space="0" w:color="auto"/>
            <w:right w:val="none" w:sz="0" w:space="0" w:color="auto"/>
          </w:divBdr>
        </w:div>
        <w:div w:id="1609504966">
          <w:marLeft w:val="640"/>
          <w:marRight w:val="0"/>
          <w:marTop w:val="0"/>
          <w:marBottom w:val="0"/>
          <w:divBdr>
            <w:top w:val="none" w:sz="0" w:space="0" w:color="auto"/>
            <w:left w:val="none" w:sz="0" w:space="0" w:color="auto"/>
            <w:bottom w:val="none" w:sz="0" w:space="0" w:color="auto"/>
            <w:right w:val="none" w:sz="0" w:space="0" w:color="auto"/>
          </w:divBdr>
        </w:div>
        <w:div w:id="452553047">
          <w:marLeft w:val="640"/>
          <w:marRight w:val="0"/>
          <w:marTop w:val="0"/>
          <w:marBottom w:val="0"/>
          <w:divBdr>
            <w:top w:val="none" w:sz="0" w:space="0" w:color="auto"/>
            <w:left w:val="none" w:sz="0" w:space="0" w:color="auto"/>
            <w:bottom w:val="none" w:sz="0" w:space="0" w:color="auto"/>
            <w:right w:val="none" w:sz="0" w:space="0" w:color="auto"/>
          </w:divBdr>
        </w:div>
        <w:div w:id="1592006448">
          <w:marLeft w:val="640"/>
          <w:marRight w:val="0"/>
          <w:marTop w:val="0"/>
          <w:marBottom w:val="0"/>
          <w:divBdr>
            <w:top w:val="none" w:sz="0" w:space="0" w:color="auto"/>
            <w:left w:val="none" w:sz="0" w:space="0" w:color="auto"/>
            <w:bottom w:val="none" w:sz="0" w:space="0" w:color="auto"/>
            <w:right w:val="none" w:sz="0" w:space="0" w:color="auto"/>
          </w:divBdr>
        </w:div>
        <w:div w:id="1320579395">
          <w:marLeft w:val="640"/>
          <w:marRight w:val="0"/>
          <w:marTop w:val="0"/>
          <w:marBottom w:val="0"/>
          <w:divBdr>
            <w:top w:val="none" w:sz="0" w:space="0" w:color="auto"/>
            <w:left w:val="none" w:sz="0" w:space="0" w:color="auto"/>
            <w:bottom w:val="none" w:sz="0" w:space="0" w:color="auto"/>
            <w:right w:val="none" w:sz="0" w:space="0" w:color="auto"/>
          </w:divBdr>
        </w:div>
        <w:div w:id="917250521">
          <w:marLeft w:val="640"/>
          <w:marRight w:val="0"/>
          <w:marTop w:val="0"/>
          <w:marBottom w:val="0"/>
          <w:divBdr>
            <w:top w:val="none" w:sz="0" w:space="0" w:color="auto"/>
            <w:left w:val="none" w:sz="0" w:space="0" w:color="auto"/>
            <w:bottom w:val="none" w:sz="0" w:space="0" w:color="auto"/>
            <w:right w:val="none" w:sz="0" w:space="0" w:color="auto"/>
          </w:divBdr>
        </w:div>
        <w:div w:id="1058171071">
          <w:marLeft w:val="640"/>
          <w:marRight w:val="0"/>
          <w:marTop w:val="0"/>
          <w:marBottom w:val="0"/>
          <w:divBdr>
            <w:top w:val="none" w:sz="0" w:space="0" w:color="auto"/>
            <w:left w:val="none" w:sz="0" w:space="0" w:color="auto"/>
            <w:bottom w:val="none" w:sz="0" w:space="0" w:color="auto"/>
            <w:right w:val="none" w:sz="0" w:space="0" w:color="auto"/>
          </w:divBdr>
        </w:div>
        <w:div w:id="1789275720">
          <w:marLeft w:val="640"/>
          <w:marRight w:val="0"/>
          <w:marTop w:val="0"/>
          <w:marBottom w:val="0"/>
          <w:divBdr>
            <w:top w:val="none" w:sz="0" w:space="0" w:color="auto"/>
            <w:left w:val="none" w:sz="0" w:space="0" w:color="auto"/>
            <w:bottom w:val="none" w:sz="0" w:space="0" w:color="auto"/>
            <w:right w:val="none" w:sz="0" w:space="0" w:color="auto"/>
          </w:divBdr>
        </w:div>
        <w:div w:id="2022506614">
          <w:marLeft w:val="640"/>
          <w:marRight w:val="0"/>
          <w:marTop w:val="0"/>
          <w:marBottom w:val="0"/>
          <w:divBdr>
            <w:top w:val="none" w:sz="0" w:space="0" w:color="auto"/>
            <w:left w:val="none" w:sz="0" w:space="0" w:color="auto"/>
            <w:bottom w:val="none" w:sz="0" w:space="0" w:color="auto"/>
            <w:right w:val="none" w:sz="0" w:space="0" w:color="auto"/>
          </w:divBdr>
        </w:div>
        <w:div w:id="329719063">
          <w:marLeft w:val="640"/>
          <w:marRight w:val="0"/>
          <w:marTop w:val="0"/>
          <w:marBottom w:val="0"/>
          <w:divBdr>
            <w:top w:val="none" w:sz="0" w:space="0" w:color="auto"/>
            <w:left w:val="none" w:sz="0" w:space="0" w:color="auto"/>
            <w:bottom w:val="none" w:sz="0" w:space="0" w:color="auto"/>
            <w:right w:val="none" w:sz="0" w:space="0" w:color="auto"/>
          </w:divBdr>
        </w:div>
        <w:div w:id="1322924948">
          <w:marLeft w:val="640"/>
          <w:marRight w:val="0"/>
          <w:marTop w:val="0"/>
          <w:marBottom w:val="0"/>
          <w:divBdr>
            <w:top w:val="none" w:sz="0" w:space="0" w:color="auto"/>
            <w:left w:val="none" w:sz="0" w:space="0" w:color="auto"/>
            <w:bottom w:val="none" w:sz="0" w:space="0" w:color="auto"/>
            <w:right w:val="none" w:sz="0" w:space="0" w:color="auto"/>
          </w:divBdr>
        </w:div>
        <w:div w:id="1016349908">
          <w:marLeft w:val="640"/>
          <w:marRight w:val="0"/>
          <w:marTop w:val="0"/>
          <w:marBottom w:val="0"/>
          <w:divBdr>
            <w:top w:val="none" w:sz="0" w:space="0" w:color="auto"/>
            <w:left w:val="none" w:sz="0" w:space="0" w:color="auto"/>
            <w:bottom w:val="none" w:sz="0" w:space="0" w:color="auto"/>
            <w:right w:val="none" w:sz="0" w:space="0" w:color="auto"/>
          </w:divBdr>
        </w:div>
        <w:div w:id="735860510">
          <w:marLeft w:val="640"/>
          <w:marRight w:val="0"/>
          <w:marTop w:val="0"/>
          <w:marBottom w:val="0"/>
          <w:divBdr>
            <w:top w:val="none" w:sz="0" w:space="0" w:color="auto"/>
            <w:left w:val="none" w:sz="0" w:space="0" w:color="auto"/>
            <w:bottom w:val="none" w:sz="0" w:space="0" w:color="auto"/>
            <w:right w:val="none" w:sz="0" w:space="0" w:color="auto"/>
          </w:divBdr>
        </w:div>
        <w:div w:id="575359949">
          <w:marLeft w:val="640"/>
          <w:marRight w:val="0"/>
          <w:marTop w:val="0"/>
          <w:marBottom w:val="0"/>
          <w:divBdr>
            <w:top w:val="none" w:sz="0" w:space="0" w:color="auto"/>
            <w:left w:val="none" w:sz="0" w:space="0" w:color="auto"/>
            <w:bottom w:val="none" w:sz="0" w:space="0" w:color="auto"/>
            <w:right w:val="none" w:sz="0" w:space="0" w:color="auto"/>
          </w:divBdr>
        </w:div>
        <w:div w:id="498665563">
          <w:marLeft w:val="640"/>
          <w:marRight w:val="0"/>
          <w:marTop w:val="0"/>
          <w:marBottom w:val="0"/>
          <w:divBdr>
            <w:top w:val="none" w:sz="0" w:space="0" w:color="auto"/>
            <w:left w:val="none" w:sz="0" w:space="0" w:color="auto"/>
            <w:bottom w:val="none" w:sz="0" w:space="0" w:color="auto"/>
            <w:right w:val="none" w:sz="0" w:space="0" w:color="auto"/>
          </w:divBdr>
        </w:div>
        <w:div w:id="1689016991">
          <w:marLeft w:val="640"/>
          <w:marRight w:val="0"/>
          <w:marTop w:val="0"/>
          <w:marBottom w:val="0"/>
          <w:divBdr>
            <w:top w:val="none" w:sz="0" w:space="0" w:color="auto"/>
            <w:left w:val="none" w:sz="0" w:space="0" w:color="auto"/>
            <w:bottom w:val="none" w:sz="0" w:space="0" w:color="auto"/>
            <w:right w:val="none" w:sz="0" w:space="0" w:color="auto"/>
          </w:divBdr>
        </w:div>
        <w:div w:id="1707606229">
          <w:marLeft w:val="640"/>
          <w:marRight w:val="0"/>
          <w:marTop w:val="0"/>
          <w:marBottom w:val="0"/>
          <w:divBdr>
            <w:top w:val="none" w:sz="0" w:space="0" w:color="auto"/>
            <w:left w:val="none" w:sz="0" w:space="0" w:color="auto"/>
            <w:bottom w:val="none" w:sz="0" w:space="0" w:color="auto"/>
            <w:right w:val="none" w:sz="0" w:space="0" w:color="auto"/>
          </w:divBdr>
        </w:div>
        <w:div w:id="1227229923">
          <w:marLeft w:val="640"/>
          <w:marRight w:val="0"/>
          <w:marTop w:val="0"/>
          <w:marBottom w:val="0"/>
          <w:divBdr>
            <w:top w:val="none" w:sz="0" w:space="0" w:color="auto"/>
            <w:left w:val="none" w:sz="0" w:space="0" w:color="auto"/>
            <w:bottom w:val="none" w:sz="0" w:space="0" w:color="auto"/>
            <w:right w:val="none" w:sz="0" w:space="0" w:color="auto"/>
          </w:divBdr>
        </w:div>
        <w:div w:id="1771706832">
          <w:marLeft w:val="640"/>
          <w:marRight w:val="0"/>
          <w:marTop w:val="0"/>
          <w:marBottom w:val="0"/>
          <w:divBdr>
            <w:top w:val="none" w:sz="0" w:space="0" w:color="auto"/>
            <w:left w:val="none" w:sz="0" w:space="0" w:color="auto"/>
            <w:bottom w:val="none" w:sz="0" w:space="0" w:color="auto"/>
            <w:right w:val="none" w:sz="0" w:space="0" w:color="auto"/>
          </w:divBdr>
        </w:div>
        <w:div w:id="1810174249">
          <w:marLeft w:val="640"/>
          <w:marRight w:val="0"/>
          <w:marTop w:val="0"/>
          <w:marBottom w:val="0"/>
          <w:divBdr>
            <w:top w:val="none" w:sz="0" w:space="0" w:color="auto"/>
            <w:left w:val="none" w:sz="0" w:space="0" w:color="auto"/>
            <w:bottom w:val="none" w:sz="0" w:space="0" w:color="auto"/>
            <w:right w:val="none" w:sz="0" w:space="0" w:color="auto"/>
          </w:divBdr>
        </w:div>
        <w:div w:id="751196594">
          <w:marLeft w:val="640"/>
          <w:marRight w:val="0"/>
          <w:marTop w:val="0"/>
          <w:marBottom w:val="0"/>
          <w:divBdr>
            <w:top w:val="none" w:sz="0" w:space="0" w:color="auto"/>
            <w:left w:val="none" w:sz="0" w:space="0" w:color="auto"/>
            <w:bottom w:val="none" w:sz="0" w:space="0" w:color="auto"/>
            <w:right w:val="none" w:sz="0" w:space="0" w:color="auto"/>
          </w:divBdr>
        </w:div>
        <w:div w:id="1205404205">
          <w:marLeft w:val="640"/>
          <w:marRight w:val="0"/>
          <w:marTop w:val="0"/>
          <w:marBottom w:val="0"/>
          <w:divBdr>
            <w:top w:val="none" w:sz="0" w:space="0" w:color="auto"/>
            <w:left w:val="none" w:sz="0" w:space="0" w:color="auto"/>
            <w:bottom w:val="none" w:sz="0" w:space="0" w:color="auto"/>
            <w:right w:val="none" w:sz="0" w:space="0" w:color="auto"/>
          </w:divBdr>
        </w:div>
        <w:div w:id="830365853">
          <w:marLeft w:val="640"/>
          <w:marRight w:val="0"/>
          <w:marTop w:val="0"/>
          <w:marBottom w:val="0"/>
          <w:divBdr>
            <w:top w:val="none" w:sz="0" w:space="0" w:color="auto"/>
            <w:left w:val="none" w:sz="0" w:space="0" w:color="auto"/>
            <w:bottom w:val="none" w:sz="0" w:space="0" w:color="auto"/>
            <w:right w:val="none" w:sz="0" w:space="0" w:color="auto"/>
          </w:divBdr>
        </w:div>
        <w:div w:id="1132283799">
          <w:marLeft w:val="640"/>
          <w:marRight w:val="0"/>
          <w:marTop w:val="0"/>
          <w:marBottom w:val="0"/>
          <w:divBdr>
            <w:top w:val="none" w:sz="0" w:space="0" w:color="auto"/>
            <w:left w:val="none" w:sz="0" w:space="0" w:color="auto"/>
            <w:bottom w:val="none" w:sz="0" w:space="0" w:color="auto"/>
            <w:right w:val="none" w:sz="0" w:space="0" w:color="auto"/>
          </w:divBdr>
        </w:div>
        <w:div w:id="881743984">
          <w:marLeft w:val="640"/>
          <w:marRight w:val="0"/>
          <w:marTop w:val="0"/>
          <w:marBottom w:val="0"/>
          <w:divBdr>
            <w:top w:val="none" w:sz="0" w:space="0" w:color="auto"/>
            <w:left w:val="none" w:sz="0" w:space="0" w:color="auto"/>
            <w:bottom w:val="none" w:sz="0" w:space="0" w:color="auto"/>
            <w:right w:val="none" w:sz="0" w:space="0" w:color="auto"/>
          </w:divBdr>
        </w:div>
        <w:div w:id="1110003825">
          <w:marLeft w:val="640"/>
          <w:marRight w:val="0"/>
          <w:marTop w:val="0"/>
          <w:marBottom w:val="0"/>
          <w:divBdr>
            <w:top w:val="none" w:sz="0" w:space="0" w:color="auto"/>
            <w:left w:val="none" w:sz="0" w:space="0" w:color="auto"/>
            <w:bottom w:val="none" w:sz="0" w:space="0" w:color="auto"/>
            <w:right w:val="none" w:sz="0" w:space="0" w:color="auto"/>
          </w:divBdr>
        </w:div>
        <w:div w:id="889533495">
          <w:marLeft w:val="640"/>
          <w:marRight w:val="0"/>
          <w:marTop w:val="0"/>
          <w:marBottom w:val="0"/>
          <w:divBdr>
            <w:top w:val="none" w:sz="0" w:space="0" w:color="auto"/>
            <w:left w:val="none" w:sz="0" w:space="0" w:color="auto"/>
            <w:bottom w:val="none" w:sz="0" w:space="0" w:color="auto"/>
            <w:right w:val="none" w:sz="0" w:space="0" w:color="auto"/>
          </w:divBdr>
        </w:div>
        <w:div w:id="1920600192">
          <w:marLeft w:val="640"/>
          <w:marRight w:val="0"/>
          <w:marTop w:val="0"/>
          <w:marBottom w:val="0"/>
          <w:divBdr>
            <w:top w:val="none" w:sz="0" w:space="0" w:color="auto"/>
            <w:left w:val="none" w:sz="0" w:space="0" w:color="auto"/>
            <w:bottom w:val="none" w:sz="0" w:space="0" w:color="auto"/>
            <w:right w:val="none" w:sz="0" w:space="0" w:color="auto"/>
          </w:divBdr>
        </w:div>
        <w:div w:id="1207454092">
          <w:marLeft w:val="640"/>
          <w:marRight w:val="0"/>
          <w:marTop w:val="0"/>
          <w:marBottom w:val="0"/>
          <w:divBdr>
            <w:top w:val="none" w:sz="0" w:space="0" w:color="auto"/>
            <w:left w:val="none" w:sz="0" w:space="0" w:color="auto"/>
            <w:bottom w:val="none" w:sz="0" w:space="0" w:color="auto"/>
            <w:right w:val="none" w:sz="0" w:space="0" w:color="auto"/>
          </w:divBdr>
        </w:div>
      </w:divsChild>
    </w:div>
    <w:div w:id="771318118">
      <w:bodyDiv w:val="1"/>
      <w:marLeft w:val="0"/>
      <w:marRight w:val="0"/>
      <w:marTop w:val="0"/>
      <w:marBottom w:val="0"/>
      <w:divBdr>
        <w:top w:val="none" w:sz="0" w:space="0" w:color="auto"/>
        <w:left w:val="none" w:sz="0" w:space="0" w:color="auto"/>
        <w:bottom w:val="none" w:sz="0" w:space="0" w:color="auto"/>
        <w:right w:val="none" w:sz="0" w:space="0" w:color="auto"/>
      </w:divBdr>
    </w:div>
    <w:div w:id="773481848">
      <w:bodyDiv w:val="1"/>
      <w:marLeft w:val="0"/>
      <w:marRight w:val="0"/>
      <w:marTop w:val="0"/>
      <w:marBottom w:val="0"/>
      <w:divBdr>
        <w:top w:val="none" w:sz="0" w:space="0" w:color="auto"/>
        <w:left w:val="none" w:sz="0" w:space="0" w:color="auto"/>
        <w:bottom w:val="none" w:sz="0" w:space="0" w:color="auto"/>
        <w:right w:val="none" w:sz="0" w:space="0" w:color="auto"/>
      </w:divBdr>
    </w:div>
    <w:div w:id="773785468">
      <w:bodyDiv w:val="1"/>
      <w:marLeft w:val="0"/>
      <w:marRight w:val="0"/>
      <w:marTop w:val="0"/>
      <w:marBottom w:val="0"/>
      <w:divBdr>
        <w:top w:val="none" w:sz="0" w:space="0" w:color="auto"/>
        <w:left w:val="none" w:sz="0" w:space="0" w:color="auto"/>
        <w:bottom w:val="none" w:sz="0" w:space="0" w:color="auto"/>
        <w:right w:val="none" w:sz="0" w:space="0" w:color="auto"/>
      </w:divBdr>
      <w:divsChild>
        <w:div w:id="1286548641">
          <w:marLeft w:val="480"/>
          <w:marRight w:val="0"/>
          <w:marTop w:val="0"/>
          <w:marBottom w:val="0"/>
          <w:divBdr>
            <w:top w:val="none" w:sz="0" w:space="0" w:color="auto"/>
            <w:left w:val="none" w:sz="0" w:space="0" w:color="auto"/>
            <w:bottom w:val="none" w:sz="0" w:space="0" w:color="auto"/>
            <w:right w:val="none" w:sz="0" w:space="0" w:color="auto"/>
          </w:divBdr>
        </w:div>
        <w:div w:id="1653172003">
          <w:marLeft w:val="480"/>
          <w:marRight w:val="0"/>
          <w:marTop w:val="0"/>
          <w:marBottom w:val="0"/>
          <w:divBdr>
            <w:top w:val="none" w:sz="0" w:space="0" w:color="auto"/>
            <w:left w:val="none" w:sz="0" w:space="0" w:color="auto"/>
            <w:bottom w:val="none" w:sz="0" w:space="0" w:color="auto"/>
            <w:right w:val="none" w:sz="0" w:space="0" w:color="auto"/>
          </w:divBdr>
        </w:div>
        <w:div w:id="1581912410">
          <w:marLeft w:val="480"/>
          <w:marRight w:val="0"/>
          <w:marTop w:val="0"/>
          <w:marBottom w:val="0"/>
          <w:divBdr>
            <w:top w:val="none" w:sz="0" w:space="0" w:color="auto"/>
            <w:left w:val="none" w:sz="0" w:space="0" w:color="auto"/>
            <w:bottom w:val="none" w:sz="0" w:space="0" w:color="auto"/>
            <w:right w:val="none" w:sz="0" w:space="0" w:color="auto"/>
          </w:divBdr>
        </w:div>
        <w:div w:id="2005548231">
          <w:marLeft w:val="480"/>
          <w:marRight w:val="0"/>
          <w:marTop w:val="0"/>
          <w:marBottom w:val="0"/>
          <w:divBdr>
            <w:top w:val="none" w:sz="0" w:space="0" w:color="auto"/>
            <w:left w:val="none" w:sz="0" w:space="0" w:color="auto"/>
            <w:bottom w:val="none" w:sz="0" w:space="0" w:color="auto"/>
            <w:right w:val="none" w:sz="0" w:space="0" w:color="auto"/>
          </w:divBdr>
        </w:div>
        <w:div w:id="410738766">
          <w:marLeft w:val="480"/>
          <w:marRight w:val="0"/>
          <w:marTop w:val="0"/>
          <w:marBottom w:val="0"/>
          <w:divBdr>
            <w:top w:val="none" w:sz="0" w:space="0" w:color="auto"/>
            <w:left w:val="none" w:sz="0" w:space="0" w:color="auto"/>
            <w:bottom w:val="none" w:sz="0" w:space="0" w:color="auto"/>
            <w:right w:val="none" w:sz="0" w:space="0" w:color="auto"/>
          </w:divBdr>
        </w:div>
        <w:div w:id="665014257">
          <w:marLeft w:val="480"/>
          <w:marRight w:val="0"/>
          <w:marTop w:val="0"/>
          <w:marBottom w:val="0"/>
          <w:divBdr>
            <w:top w:val="none" w:sz="0" w:space="0" w:color="auto"/>
            <w:left w:val="none" w:sz="0" w:space="0" w:color="auto"/>
            <w:bottom w:val="none" w:sz="0" w:space="0" w:color="auto"/>
            <w:right w:val="none" w:sz="0" w:space="0" w:color="auto"/>
          </w:divBdr>
        </w:div>
        <w:div w:id="95292409">
          <w:marLeft w:val="480"/>
          <w:marRight w:val="0"/>
          <w:marTop w:val="0"/>
          <w:marBottom w:val="0"/>
          <w:divBdr>
            <w:top w:val="none" w:sz="0" w:space="0" w:color="auto"/>
            <w:left w:val="none" w:sz="0" w:space="0" w:color="auto"/>
            <w:bottom w:val="none" w:sz="0" w:space="0" w:color="auto"/>
            <w:right w:val="none" w:sz="0" w:space="0" w:color="auto"/>
          </w:divBdr>
        </w:div>
        <w:div w:id="431633366">
          <w:marLeft w:val="480"/>
          <w:marRight w:val="0"/>
          <w:marTop w:val="0"/>
          <w:marBottom w:val="0"/>
          <w:divBdr>
            <w:top w:val="none" w:sz="0" w:space="0" w:color="auto"/>
            <w:left w:val="none" w:sz="0" w:space="0" w:color="auto"/>
            <w:bottom w:val="none" w:sz="0" w:space="0" w:color="auto"/>
            <w:right w:val="none" w:sz="0" w:space="0" w:color="auto"/>
          </w:divBdr>
        </w:div>
        <w:div w:id="570582776">
          <w:marLeft w:val="480"/>
          <w:marRight w:val="0"/>
          <w:marTop w:val="0"/>
          <w:marBottom w:val="0"/>
          <w:divBdr>
            <w:top w:val="none" w:sz="0" w:space="0" w:color="auto"/>
            <w:left w:val="none" w:sz="0" w:space="0" w:color="auto"/>
            <w:bottom w:val="none" w:sz="0" w:space="0" w:color="auto"/>
            <w:right w:val="none" w:sz="0" w:space="0" w:color="auto"/>
          </w:divBdr>
        </w:div>
        <w:div w:id="1413165317">
          <w:marLeft w:val="480"/>
          <w:marRight w:val="0"/>
          <w:marTop w:val="0"/>
          <w:marBottom w:val="0"/>
          <w:divBdr>
            <w:top w:val="none" w:sz="0" w:space="0" w:color="auto"/>
            <w:left w:val="none" w:sz="0" w:space="0" w:color="auto"/>
            <w:bottom w:val="none" w:sz="0" w:space="0" w:color="auto"/>
            <w:right w:val="none" w:sz="0" w:space="0" w:color="auto"/>
          </w:divBdr>
        </w:div>
        <w:div w:id="412508305">
          <w:marLeft w:val="480"/>
          <w:marRight w:val="0"/>
          <w:marTop w:val="0"/>
          <w:marBottom w:val="0"/>
          <w:divBdr>
            <w:top w:val="none" w:sz="0" w:space="0" w:color="auto"/>
            <w:left w:val="none" w:sz="0" w:space="0" w:color="auto"/>
            <w:bottom w:val="none" w:sz="0" w:space="0" w:color="auto"/>
            <w:right w:val="none" w:sz="0" w:space="0" w:color="auto"/>
          </w:divBdr>
        </w:div>
        <w:div w:id="1233732696">
          <w:marLeft w:val="480"/>
          <w:marRight w:val="0"/>
          <w:marTop w:val="0"/>
          <w:marBottom w:val="0"/>
          <w:divBdr>
            <w:top w:val="none" w:sz="0" w:space="0" w:color="auto"/>
            <w:left w:val="none" w:sz="0" w:space="0" w:color="auto"/>
            <w:bottom w:val="none" w:sz="0" w:space="0" w:color="auto"/>
            <w:right w:val="none" w:sz="0" w:space="0" w:color="auto"/>
          </w:divBdr>
        </w:div>
        <w:div w:id="905186186">
          <w:marLeft w:val="480"/>
          <w:marRight w:val="0"/>
          <w:marTop w:val="0"/>
          <w:marBottom w:val="0"/>
          <w:divBdr>
            <w:top w:val="none" w:sz="0" w:space="0" w:color="auto"/>
            <w:left w:val="none" w:sz="0" w:space="0" w:color="auto"/>
            <w:bottom w:val="none" w:sz="0" w:space="0" w:color="auto"/>
            <w:right w:val="none" w:sz="0" w:space="0" w:color="auto"/>
          </w:divBdr>
        </w:div>
        <w:div w:id="747383664">
          <w:marLeft w:val="480"/>
          <w:marRight w:val="0"/>
          <w:marTop w:val="0"/>
          <w:marBottom w:val="0"/>
          <w:divBdr>
            <w:top w:val="none" w:sz="0" w:space="0" w:color="auto"/>
            <w:left w:val="none" w:sz="0" w:space="0" w:color="auto"/>
            <w:bottom w:val="none" w:sz="0" w:space="0" w:color="auto"/>
            <w:right w:val="none" w:sz="0" w:space="0" w:color="auto"/>
          </w:divBdr>
        </w:div>
        <w:div w:id="1688749587">
          <w:marLeft w:val="480"/>
          <w:marRight w:val="0"/>
          <w:marTop w:val="0"/>
          <w:marBottom w:val="0"/>
          <w:divBdr>
            <w:top w:val="none" w:sz="0" w:space="0" w:color="auto"/>
            <w:left w:val="none" w:sz="0" w:space="0" w:color="auto"/>
            <w:bottom w:val="none" w:sz="0" w:space="0" w:color="auto"/>
            <w:right w:val="none" w:sz="0" w:space="0" w:color="auto"/>
          </w:divBdr>
        </w:div>
        <w:div w:id="1405224988">
          <w:marLeft w:val="480"/>
          <w:marRight w:val="0"/>
          <w:marTop w:val="0"/>
          <w:marBottom w:val="0"/>
          <w:divBdr>
            <w:top w:val="none" w:sz="0" w:space="0" w:color="auto"/>
            <w:left w:val="none" w:sz="0" w:space="0" w:color="auto"/>
            <w:bottom w:val="none" w:sz="0" w:space="0" w:color="auto"/>
            <w:right w:val="none" w:sz="0" w:space="0" w:color="auto"/>
          </w:divBdr>
        </w:div>
        <w:div w:id="1885100767">
          <w:marLeft w:val="480"/>
          <w:marRight w:val="0"/>
          <w:marTop w:val="0"/>
          <w:marBottom w:val="0"/>
          <w:divBdr>
            <w:top w:val="none" w:sz="0" w:space="0" w:color="auto"/>
            <w:left w:val="none" w:sz="0" w:space="0" w:color="auto"/>
            <w:bottom w:val="none" w:sz="0" w:space="0" w:color="auto"/>
            <w:right w:val="none" w:sz="0" w:space="0" w:color="auto"/>
          </w:divBdr>
        </w:div>
        <w:div w:id="229659374">
          <w:marLeft w:val="480"/>
          <w:marRight w:val="0"/>
          <w:marTop w:val="0"/>
          <w:marBottom w:val="0"/>
          <w:divBdr>
            <w:top w:val="none" w:sz="0" w:space="0" w:color="auto"/>
            <w:left w:val="none" w:sz="0" w:space="0" w:color="auto"/>
            <w:bottom w:val="none" w:sz="0" w:space="0" w:color="auto"/>
            <w:right w:val="none" w:sz="0" w:space="0" w:color="auto"/>
          </w:divBdr>
        </w:div>
        <w:div w:id="1946182220">
          <w:marLeft w:val="480"/>
          <w:marRight w:val="0"/>
          <w:marTop w:val="0"/>
          <w:marBottom w:val="0"/>
          <w:divBdr>
            <w:top w:val="none" w:sz="0" w:space="0" w:color="auto"/>
            <w:left w:val="none" w:sz="0" w:space="0" w:color="auto"/>
            <w:bottom w:val="none" w:sz="0" w:space="0" w:color="auto"/>
            <w:right w:val="none" w:sz="0" w:space="0" w:color="auto"/>
          </w:divBdr>
        </w:div>
        <w:div w:id="381367229">
          <w:marLeft w:val="480"/>
          <w:marRight w:val="0"/>
          <w:marTop w:val="0"/>
          <w:marBottom w:val="0"/>
          <w:divBdr>
            <w:top w:val="none" w:sz="0" w:space="0" w:color="auto"/>
            <w:left w:val="none" w:sz="0" w:space="0" w:color="auto"/>
            <w:bottom w:val="none" w:sz="0" w:space="0" w:color="auto"/>
            <w:right w:val="none" w:sz="0" w:space="0" w:color="auto"/>
          </w:divBdr>
        </w:div>
        <w:div w:id="1222475326">
          <w:marLeft w:val="480"/>
          <w:marRight w:val="0"/>
          <w:marTop w:val="0"/>
          <w:marBottom w:val="0"/>
          <w:divBdr>
            <w:top w:val="none" w:sz="0" w:space="0" w:color="auto"/>
            <w:left w:val="none" w:sz="0" w:space="0" w:color="auto"/>
            <w:bottom w:val="none" w:sz="0" w:space="0" w:color="auto"/>
            <w:right w:val="none" w:sz="0" w:space="0" w:color="auto"/>
          </w:divBdr>
        </w:div>
        <w:div w:id="37900027">
          <w:marLeft w:val="480"/>
          <w:marRight w:val="0"/>
          <w:marTop w:val="0"/>
          <w:marBottom w:val="0"/>
          <w:divBdr>
            <w:top w:val="none" w:sz="0" w:space="0" w:color="auto"/>
            <w:left w:val="none" w:sz="0" w:space="0" w:color="auto"/>
            <w:bottom w:val="none" w:sz="0" w:space="0" w:color="auto"/>
            <w:right w:val="none" w:sz="0" w:space="0" w:color="auto"/>
          </w:divBdr>
        </w:div>
        <w:div w:id="1171525090">
          <w:marLeft w:val="480"/>
          <w:marRight w:val="0"/>
          <w:marTop w:val="0"/>
          <w:marBottom w:val="0"/>
          <w:divBdr>
            <w:top w:val="none" w:sz="0" w:space="0" w:color="auto"/>
            <w:left w:val="none" w:sz="0" w:space="0" w:color="auto"/>
            <w:bottom w:val="none" w:sz="0" w:space="0" w:color="auto"/>
            <w:right w:val="none" w:sz="0" w:space="0" w:color="auto"/>
          </w:divBdr>
        </w:div>
      </w:divsChild>
    </w:div>
    <w:div w:id="776755544">
      <w:bodyDiv w:val="1"/>
      <w:marLeft w:val="0"/>
      <w:marRight w:val="0"/>
      <w:marTop w:val="0"/>
      <w:marBottom w:val="0"/>
      <w:divBdr>
        <w:top w:val="none" w:sz="0" w:space="0" w:color="auto"/>
        <w:left w:val="none" w:sz="0" w:space="0" w:color="auto"/>
        <w:bottom w:val="none" w:sz="0" w:space="0" w:color="auto"/>
        <w:right w:val="none" w:sz="0" w:space="0" w:color="auto"/>
      </w:divBdr>
      <w:divsChild>
        <w:div w:id="1538591506">
          <w:marLeft w:val="640"/>
          <w:marRight w:val="0"/>
          <w:marTop w:val="0"/>
          <w:marBottom w:val="0"/>
          <w:divBdr>
            <w:top w:val="none" w:sz="0" w:space="0" w:color="auto"/>
            <w:left w:val="none" w:sz="0" w:space="0" w:color="auto"/>
            <w:bottom w:val="none" w:sz="0" w:space="0" w:color="auto"/>
            <w:right w:val="none" w:sz="0" w:space="0" w:color="auto"/>
          </w:divBdr>
        </w:div>
        <w:div w:id="808329667">
          <w:marLeft w:val="640"/>
          <w:marRight w:val="0"/>
          <w:marTop w:val="0"/>
          <w:marBottom w:val="0"/>
          <w:divBdr>
            <w:top w:val="none" w:sz="0" w:space="0" w:color="auto"/>
            <w:left w:val="none" w:sz="0" w:space="0" w:color="auto"/>
            <w:bottom w:val="none" w:sz="0" w:space="0" w:color="auto"/>
            <w:right w:val="none" w:sz="0" w:space="0" w:color="auto"/>
          </w:divBdr>
        </w:div>
        <w:div w:id="1500925807">
          <w:marLeft w:val="640"/>
          <w:marRight w:val="0"/>
          <w:marTop w:val="0"/>
          <w:marBottom w:val="0"/>
          <w:divBdr>
            <w:top w:val="none" w:sz="0" w:space="0" w:color="auto"/>
            <w:left w:val="none" w:sz="0" w:space="0" w:color="auto"/>
            <w:bottom w:val="none" w:sz="0" w:space="0" w:color="auto"/>
            <w:right w:val="none" w:sz="0" w:space="0" w:color="auto"/>
          </w:divBdr>
        </w:div>
        <w:div w:id="545919032">
          <w:marLeft w:val="640"/>
          <w:marRight w:val="0"/>
          <w:marTop w:val="0"/>
          <w:marBottom w:val="0"/>
          <w:divBdr>
            <w:top w:val="none" w:sz="0" w:space="0" w:color="auto"/>
            <w:left w:val="none" w:sz="0" w:space="0" w:color="auto"/>
            <w:bottom w:val="none" w:sz="0" w:space="0" w:color="auto"/>
            <w:right w:val="none" w:sz="0" w:space="0" w:color="auto"/>
          </w:divBdr>
        </w:div>
        <w:div w:id="837309224">
          <w:marLeft w:val="640"/>
          <w:marRight w:val="0"/>
          <w:marTop w:val="0"/>
          <w:marBottom w:val="0"/>
          <w:divBdr>
            <w:top w:val="none" w:sz="0" w:space="0" w:color="auto"/>
            <w:left w:val="none" w:sz="0" w:space="0" w:color="auto"/>
            <w:bottom w:val="none" w:sz="0" w:space="0" w:color="auto"/>
            <w:right w:val="none" w:sz="0" w:space="0" w:color="auto"/>
          </w:divBdr>
        </w:div>
        <w:div w:id="1744834135">
          <w:marLeft w:val="640"/>
          <w:marRight w:val="0"/>
          <w:marTop w:val="0"/>
          <w:marBottom w:val="0"/>
          <w:divBdr>
            <w:top w:val="none" w:sz="0" w:space="0" w:color="auto"/>
            <w:left w:val="none" w:sz="0" w:space="0" w:color="auto"/>
            <w:bottom w:val="none" w:sz="0" w:space="0" w:color="auto"/>
            <w:right w:val="none" w:sz="0" w:space="0" w:color="auto"/>
          </w:divBdr>
        </w:div>
        <w:div w:id="759259338">
          <w:marLeft w:val="640"/>
          <w:marRight w:val="0"/>
          <w:marTop w:val="0"/>
          <w:marBottom w:val="0"/>
          <w:divBdr>
            <w:top w:val="none" w:sz="0" w:space="0" w:color="auto"/>
            <w:left w:val="none" w:sz="0" w:space="0" w:color="auto"/>
            <w:bottom w:val="none" w:sz="0" w:space="0" w:color="auto"/>
            <w:right w:val="none" w:sz="0" w:space="0" w:color="auto"/>
          </w:divBdr>
        </w:div>
        <w:div w:id="1542356083">
          <w:marLeft w:val="640"/>
          <w:marRight w:val="0"/>
          <w:marTop w:val="0"/>
          <w:marBottom w:val="0"/>
          <w:divBdr>
            <w:top w:val="none" w:sz="0" w:space="0" w:color="auto"/>
            <w:left w:val="none" w:sz="0" w:space="0" w:color="auto"/>
            <w:bottom w:val="none" w:sz="0" w:space="0" w:color="auto"/>
            <w:right w:val="none" w:sz="0" w:space="0" w:color="auto"/>
          </w:divBdr>
        </w:div>
        <w:div w:id="188031111">
          <w:marLeft w:val="640"/>
          <w:marRight w:val="0"/>
          <w:marTop w:val="0"/>
          <w:marBottom w:val="0"/>
          <w:divBdr>
            <w:top w:val="none" w:sz="0" w:space="0" w:color="auto"/>
            <w:left w:val="none" w:sz="0" w:space="0" w:color="auto"/>
            <w:bottom w:val="none" w:sz="0" w:space="0" w:color="auto"/>
            <w:right w:val="none" w:sz="0" w:space="0" w:color="auto"/>
          </w:divBdr>
        </w:div>
        <w:div w:id="117385185">
          <w:marLeft w:val="640"/>
          <w:marRight w:val="0"/>
          <w:marTop w:val="0"/>
          <w:marBottom w:val="0"/>
          <w:divBdr>
            <w:top w:val="none" w:sz="0" w:space="0" w:color="auto"/>
            <w:left w:val="none" w:sz="0" w:space="0" w:color="auto"/>
            <w:bottom w:val="none" w:sz="0" w:space="0" w:color="auto"/>
            <w:right w:val="none" w:sz="0" w:space="0" w:color="auto"/>
          </w:divBdr>
        </w:div>
        <w:div w:id="1962876040">
          <w:marLeft w:val="640"/>
          <w:marRight w:val="0"/>
          <w:marTop w:val="0"/>
          <w:marBottom w:val="0"/>
          <w:divBdr>
            <w:top w:val="none" w:sz="0" w:space="0" w:color="auto"/>
            <w:left w:val="none" w:sz="0" w:space="0" w:color="auto"/>
            <w:bottom w:val="none" w:sz="0" w:space="0" w:color="auto"/>
            <w:right w:val="none" w:sz="0" w:space="0" w:color="auto"/>
          </w:divBdr>
        </w:div>
        <w:div w:id="1046566660">
          <w:marLeft w:val="640"/>
          <w:marRight w:val="0"/>
          <w:marTop w:val="0"/>
          <w:marBottom w:val="0"/>
          <w:divBdr>
            <w:top w:val="none" w:sz="0" w:space="0" w:color="auto"/>
            <w:left w:val="none" w:sz="0" w:space="0" w:color="auto"/>
            <w:bottom w:val="none" w:sz="0" w:space="0" w:color="auto"/>
            <w:right w:val="none" w:sz="0" w:space="0" w:color="auto"/>
          </w:divBdr>
        </w:div>
        <w:div w:id="514733023">
          <w:marLeft w:val="640"/>
          <w:marRight w:val="0"/>
          <w:marTop w:val="0"/>
          <w:marBottom w:val="0"/>
          <w:divBdr>
            <w:top w:val="none" w:sz="0" w:space="0" w:color="auto"/>
            <w:left w:val="none" w:sz="0" w:space="0" w:color="auto"/>
            <w:bottom w:val="none" w:sz="0" w:space="0" w:color="auto"/>
            <w:right w:val="none" w:sz="0" w:space="0" w:color="auto"/>
          </w:divBdr>
        </w:div>
        <w:div w:id="655884388">
          <w:marLeft w:val="640"/>
          <w:marRight w:val="0"/>
          <w:marTop w:val="0"/>
          <w:marBottom w:val="0"/>
          <w:divBdr>
            <w:top w:val="none" w:sz="0" w:space="0" w:color="auto"/>
            <w:left w:val="none" w:sz="0" w:space="0" w:color="auto"/>
            <w:bottom w:val="none" w:sz="0" w:space="0" w:color="auto"/>
            <w:right w:val="none" w:sz="0" w:space="0" w:color="auto"/>
          </w:divBdr>
        </w:div>
        <w:div w:id="1766924382">
          <w:marLeft w:val="640"/>
          <w:marRight w:val="0"/>
          <w:marTop w:val="0"/>
          <w:marBottom w:val="0"/>
          <w:divBdr>
            <w:top w:val="none" w:sz="0" w:space="0" w:color="auto"/>
            <w:left w:val="none" w:sz="0" w:space="0" w:color="auto"/>
            <w:bottom w:val="none" w:sz="0" w:space="0" w:color="auto"/>
            <w:right w:val="none" w:sz="0" w:space="0" w:color="auto"/>
          </w:divBdr>
        </w:div>
        <w:div w:id="1583953035">
          <w:marLeft w:val="640"/>
          <w:marRight w:val="0"/>
          <w:marTop w:val="0"/>
          <w:marBottom w:val="0"/>
          <w:divBdr>
            <w:top w:val="none" w:sz="0" w:space="0" w:color="auto"/>
            <w:left w:val="none" w:sz="0" w:space="0" w:color="auto"/>
            <w:bottom w:val="none" w:sz="0" w:space="0" w:color="auto"/>
            <w:right w:val="none" w:sz="0" w:space="0" w:color="auto"/>
          </w:divBdr>
        </w:div>
        <w:div w:id="999230012">
          <w:marLeft w:val="640"/>
          <w:marRight w:val="0"/>
          <w:marTop w:val="0"/>
          <w:marBottom w:val="0"/>
          <w:divBdr>
            <w:top w:val="none" w:sz="0" w:space="0" w:color="auto"/>
            <w:left w:val="none" w:sz="0" w:space="0" w:color="auto"/>
            <w:bottom w:val="none" w:sz="0" w:space="0" w:color="auto"/>
            <w:right w:val="none" w:sz="0" w:space="0" w:color="auto"/>
          </w:divBdr>
        </w:div>
        <w:div w:id="1120880167">
          <w:marLeft w:val="640"/>
          <w:marRight w:val="0"/>
          <w:marTop w:val="0"/>
          <w:marBottom w:val="0"/>
          <w:divBdr>
            <w:top w:val="none" w:sz="0" w:space="0" w:color="auto"/>
            <w:left w:val="none" w:sz="0" w:space="0" w:color="auto"/>
            <w:bottom w:val="none" w:sz="0" w:space="0" w:color="auto"/>
            <w:right w:val="none" w:sz="0" w:space="0" w:color="auto"/>
          </w:divBdr>
        </w:div>
        <w:div w:id="1068454085">
          <w:marLeft w:val="640"/>
          <w:marRight w:val="0"/>
          <w:marTop w:val="0"/>
          <w:marBottom w:val="0"/>
          <w:divBdr>
            <w:top w:val="none" w:sz="0" w:space="0" w:color="auto"/>
            <w:left w:val="none" w:sz="0" w:space="0" w:color="auto"/>
            <w:bottom w:val="none" w:sz="0" w:space="0" w:color="auto"/>
            <w:right w:val="none" w:sz="0" w:space="0" w:color="auto"/>
          </w:divBdr>
        </w:div>
        <w:div w:id="338578106">
          <w:marLeft w:val="640"/>
          <w:marRight w:val="0"/>
          <w:marTop w:val="0"/>
          <w:marBottom w:val="0"/>
          <w:divBdr>
            <w:top w:val="none" w:sz="0" w:space="0" w:color="auto"/>
            <w:left w:val="none" w:sz="0" w:space="0" w:color="auto"/>
            <w:bottom w:val="none" w:sz="0" w:space="0" w:color="auto"/>
            <w:right w:val="none" w:sz="0" w:space="0" w:color="auto"/>
          </w:divBdr>
        </w:div>
        <w:div w:id="929972894">
          <w:marLeft w:val="640"/>
          <w:marRight w:val="0"/>
          <w:marTop w:val="0"/>
          <w:marBottom w:val="0"/>
          <w:divBdr>
            <w:top w:val="none" w:sz="0" w:space="0" w:color="auto"/>
            <w:left w:val="none" w:sz="0" w:space="0" w:color="auto"/>
            <w:bottom w:val="none" w:sz="0" w:space="0" w:color="auto"/>
            <w:right w:val="none" w:sz="0" w:space="0" w:color="auto"/>
          </w:divBdr>
        </w:div>
        <w:div w:id="1687949667">
          <w:marLeft w:val="640"/>
          <w:marRight w:val="0"/>
          <w:marTop w:val="0"/>
          <w:marBottom w:val="0"/>
          <w:divBdr>
            <w:top w:val="none" w:sz="0" w:space="0" w:color="auto"/>
            <w:left w:val="none" w:sz="0" w:space="0" w:color="auto"/>
            <w:bottom w:val="none" w:sz="0" w:space="0" w:color="auto"/>
            <w:right w:val="none" w:sz="0" w:space="0" w:color="auto"/>
          </w:divBdr>
        </w:div>
        <w:div w:id="974137437">
          <w:marLeft w:val="640"/>
          <w:marRight w:val="0"/>
          <w:marTop w:val="0"/>
          <w:marBottom w:val="0"/>
          <w:divBdr>
            <w:top w:val="none" w:sz="0" w:space="0" w:color="auto"/>
            <w:left w:val="none" w:sz="0" w:space="0" w:color="auto"/>
            <w:bottom w:val="none" w:sz="0" w:space="0" w:color="auto"/>
            <w:right w:val="none" w:sz="0" w:space="0" w:color="auto"/>
          </w:divBdr>
        </w:div>
        <w:div w:id="377045784">
          <w:marLeft w:val="640"/>
          <w:marRight w:val="0"/>
          <w:marTop w:val="0"/>
          <w:marBottom w:val="0"/>
          <w:divBdr>
            <w:top w:val="none" w:sz="0" w:space="0" w:color="auto"/>
            <w:left w:val="none" w:sz="0" w:space="0" w:color="auto"/>
            <w:bottom w:val="none" w:sz="0" w:space="0" w:color="auto"/>
            <w:right w:val="none" w:sz="0" w:space="0" w:color="auto"/>
          </w:divBdr>
        </w:div>
        <w:div w:id="2109109601">
          <w:marLeft w:val="640"/>
          <w:marRight w:val="0"/>
          <w:marTop w:val="0"/>
          <w:marBottom w:val="0"/>
          <w:divBdr>
            <w:top w:val="none" w:sz="0" w:space="0" w:color="auto"/>
            <w:left w:val="none" w:sz="0" w:space="0" w:color="auto"/>
            <w:bottom w:val="none" w:sz="0" w:space="0" w:color="auto"/>
            <w:right w:val="none" w:sz="0" w:space="0" w:color="auto"/>
          </w:divBdr>
        </w:div>
        <w:div w:id="1970671351">
          <w:marLeft w:val="640"/>
          <w:marRight w:val="0"/>
          <w:marTop w:val="0"/>
          <w:marBottom w:val="0"/>
          <w:divBdr>
            <w:top w:val="none" w:sz="0" w:space="0" w:color="auto"/>
            <w:left w:val="none" w:sz="0" w:space="0" w:color="auto"/>
            <w:bottom w:val="none" w:sz="0" w:space="0" w:color="auto"/>
            <w:right w:val="none" w:sz="0" w:space="0" w:color="auto"/>
          </w:divBdr>
        </w:div>
        <w:div w:id="585381933">
          <w:marLeft w:val="640"/>
          <w:marRight w:val="0"/>
          <w:marTop w:val="0"/>
          <w:marBottom w:val="0"/>
          <w:divBdr>
            <w:top w:val="none" w:sz="0" w:space="0" w:color="auto"/>
            <w:left w:val="none" w:sz="0" w:space="0" w:color="auto"/>
            <w:bottom w:val="none" w:sz="0" w:space="0" w:color="auto"/>
            <w:right w:val="none" w:sz="0" w:space="0" w:color="auto"/>
          </w:divBdr>
        </w:div>
        <w:div w:id="522943467">
          <w:marLeft w:val="640"/>
          <w:marRight w:val="0"/>
          <w:marTop w:val="0"/>
          <w:marBottom w:val="0"/>
          <w:divBdr>
            <w:top w:val="none" w:sz="0" w:space="0" w:color="auto"/>
            <w:left w:val="none" w:sz="0" w:space="0" w:color="auto"/>
            <w:bottom w:val="none" w:sz="0" w:space="0" w:color="auto"/>
            <w:right w:val="none" w:sz="0" w:space="0" w:color="auto"/>
          </w:divBdr>
        </w:div>
        <w:div w:id="241111228">
          <w:marLeft w:val="640"/>
          <w:marRight w:val="0"/>
          <w:marTop w:val="0"/>
          <w:marBottom w:val="0"/>
          <w:divBdr>
            <w:top w:val="none" w:sz="0" w:space="0" w:color="auto"/>
            <w:left w:val="none" w:sz="0" w:space="0" w:color="auto"/>
            <w:bottom w:val="none" w:sz="0" w:space="0" w:color="auto"/>
            <w:right w:val="none" w:sz="0" w:space="0" w:color="auto"/>
          </w:divBdr>
        </w:div>
        <w:div w:id="1084499367">
          <w:marLeft w:val="640"/>
          <w:marRight w:val="0"/>
          <w:marTop w:val="0"/>
          <w:marBottom w:val="0"/>
          <w:divBdr>
            <w:top w:val="none" w:sz="0" w:space="0" w:color="auto"/>
            <w:left w:val="none" w:sz="0" w:space="0" w:color="auto"/>
            <w:bottom w:val="none" w:sz="0" w:space="0" w:color="auto"/>
            <w:right w:val="none" w:sz="0" w:space="0" w:color="auto"/>
          </w:divBdr>
        </w:div>
        <w:div w:id="969821352">
          <w:marLeft w:val="640"/>
          <w:marRight w:val="0"/>
          <w:marTop w:val="0"/>
          <w:marBottom w:val="0"/>
          <w:divBdr>
            <w:top w:val="none" w:sz="0" w:space="0" w:color="auto"/>
            <w:left w:val="none" w:sz="0" w:space="0" w:color="auto"/>
            <w:bottom w:val="none" w:sz="0" w:space="0" w:color="auto"/>
            <w:right w:val="none" w:sz="0" w:space="0" w:color="auto"/>
          </w:divBdr>
        </w:div>
        <w:div w:id="2111922652">
          <w:marLeft w:val="640"/>
          <w:marRight w:val="0"/>
          <w:marTop w:val="0"/>
          <w:marBottom w:val="0"/>
          <w:divBdr>
            <w:top w:val="none" w:sz="0" w:space="0" w:color="auto"/>
            <w:left w:val="none" w:sz="0" w:space="0" w:color="auto"/>
            <w:bottom w:val="none" w:sz="0" w:space="0" w:color="auto"/>
            <w:right w:val="none" w:sz="0" w:space="0" w:color="auto"/>
          </w:divBdr>
        </w:div>
        <w:div w:id="1068309834">
          <w:marLeft w:val="640"/>
          <w:marRight w:val="0"/>
          <w:marTop w:val="0"/>
          <w:marBottom w:val="0"/>
          <w:divBdr>
            <w:top w:val="none" w:sz="0" w:space="0" w:color="auto"/>
            <w:left w:val="none" w:sz="0" w:space="0" w:color="auto"/>
            <w:bottom w:val="none" w:sz="0" w:space="0" w:color="auto"/>
            <w:right w:val="none" w:sz="0" w:space="0" w:color="auto"/>
          </w:divBdr>
        </w:div>
        <w:div w:id="715349776">
          <w:marLeft w:val="640"/>
          <w:marRight w:val="0"/>
          <w:marTop w:val="0"/>
          <w:marBottom w:val="0"/>
          <w:divBdr>
            <w:top w:val="none" w:sz="0" w:space="0" w:color="auto"/>
            <w:left w:val="none" w:sz="0" w:space="0" w:color="auto"/>
            <w:bottom w:val="none" w:sz="0" w:space="0" w:color="auto"/>
            <w:right w:val="none" w:sz="0" w:space="0" w:color="auto"/>
          </w:divBdr>
        </w:div>
        <w:div w:id="179050298">
          <w:marLeft w:val="640"/>
          <w:marRight w:val="0"/>
          <w:marTop w:val="0"/>
          <w:marBottom w:val="0"/>
          <w:divBdr>
            <w:top w:val="none" w:sz="0" w:space="0" w:color="auto"/>
            <w:left w:val="none" w:sz="0" w:space="0" w:color="auto"/>
            <w:bottom w:val="none" w:sz="0" w:space="0" w:color="auto"/>
            <w:right w:val="none" w:sz="0" w:space="0" w:color="auto"/>
          </w:divBdr>
        </w:div>
        <w:div w:id="1653287874">
          <w:marLeft w:val="640"/>
          <w:marRight w:val="0"/>
          <w:marTop w:val="0"/>
          <w:marBottom w:val="0"/>
          <w:divBdr>
            <w:top w:val="none" w:sz="0" w:space="0" w:color="auto"/>
            <w:left w:val="none" w:sz="0" w:space="0" w:color="auto"/>
            <w:bottom w:val="none" w:sz="0" w:space="0" w:color="auto"/>
            <w:right w:val="none" w:sz="0" w:space="0" w:color="auto"/>
          </w:divBdr>
        </w:div>
        <w:div w:id="1678843100">
          <w:marLeft w:val="640"/>
          <w:marRight w:val="0"/>
          <w:marTop w:val="0"/>
          <w:marBottom w:val="0"/>
          <w:divBdr>
            <w:top w:val="none" w:sz="0" w:space="0" w:color="auto"/>
            <w:left w:val="none" w:sz="0" w:space="0" w:color="auto"/>
            <w:bottom w:val="none" w:sz="0" w:space="0" w:color="auto"/>
            <w:right w:val="none" w:sz="0" w:space="0" w:color="auto"/>
          </w:divBdr>
        </w:div>
        <w:div w:id="1698578410">
          <w:marLeft w:val="640"/>
          <w:marRight w:val="0"/>
          <w:marTop w:val="0"/>
          <w:marBottom w:val="0"/>
          <w:divBdr>
            <w:top w:val="none" w:sz="0" w:space="0" w:color="auto"/>
            <w:left w:val="none" w:sz="0" w:space="0" w:color="auto"/>
            <w:bottom w:val="none" w:sz="0" w:space="0" w:color="auto"/>
            <w:right w:val="none" w:sz="0" w:space="0" w:color="auto"/>
          </w:divBdr>
        </w:div>
        <w:div w:id="351491359">
          <w:marLeft w:val="640"/>
          <w:marRight w:val="0"/>
          <w:marTop w:val="0"/>
          <w:marBottom w:val="0"/>
          <w:divBdr>
            <w:top w:val="none" w:sz="0" w:space="0" w:color="auto"/>
            <w:left w:val="none" w:sz="0" w:space="0" w:color="auto"/>
            <w:bottom w:val="none" w:sz="0" w:space="0" w:color="auto"/>
            <w:right w:val="none" w:sz="0" w:space="0" w:color="auto"/>
          </w:divBdr>
        </w:div>
        <w:div w:id="310326716">
          <w:marLeft w:val="640"/>
          <w:marRight w:val="0"/>
          <w:marTop w:val="0"/>
          <w:marBottom w:val="0"/>
          <w:divBdr>
            <w:top w:val="none" w:sz="0" w:space="0" w:color="auto"/>
            <w:left w:val="none" w:sz="0" w:space="0" w:color="auto"/>
            <w:bottom w:val="none" w:sz="0" w:space="0" w:color="auto"/>
            <w:right w:val="none" w:sz="0" w:space="0" w:color="auto"/>
          </w:divBdr>
        </w:div>
        <w:div w:id="893976673">
          <w:marLeft w:val="640"/>
          <w:marRight w:val="0"/>
          <w:marTop w:val="0"/>
          <w:marBottom w:val="0"/>
          <w:divBdr>
            <w:top w:val="none" w:sz="0" w:space="0" w:color="auto"/>
            <w:left w:val="none" w:sz="0" w:space="0" w:color="auto"/>
            <w:bottom w:val="none" w:sz="0" w:space="0" w:color="auto"/>
            <w:right w:val="none" w:sz="0" w:space="0" w:color="auto"/>
          </w:divBdr>
        </w:div>
        <w:div w:id="128011070">
          <w:marLeft w:val="640"/>
          <w:marRight w:val="0"/>
          <w:marTop w:val="0"/>
          <w:marBottom w:val="0"/>
          <w:divBdr>
            <w:top w:val="none" w:sz="0" w:space="0" w:color="auto"/>
            <w:left w:val="none" w:sz="0" w:space="0" w:color="auto"/>
            <w:bottom w:val="none" w:sz="0" w:space="0" w:color="auto"/>
            <w:right w:val="none" w:sz="0" w:space="0" w:color="auto"/>
          </w:divBdr>
        </w:div>
        <w:div w:id="366488756">
          <w:marLeft w:val="640"/>
          <w:marRight w:val="0"/>
          <w:marTop w:val="0"/>
          <w:marBottom w:val="0"/>
          <w:divBdr>
            <w:top w:val="none" w:sz="0" w:space="0" w:color="auto"/>
            <w:left w:val="none" w:sz="0" w:space="0" w:color="auto"/>
            <w:bottom w:val="none" w:sz="0" w:space="0" w:color="auto"/>
            <w:right w:val="none" w:sz="0" w:space="0" w:color="auto"/>
          </w:divBdr>
        </w:div>
        <w:div w:id="1334261745">
          <w:marLeft w:val="640"/>
          <w:marRight w:val="0"/>
          <w:marTop w:val="0"/>
          <w:marBottom w:val="0"/>
          <w:divBdr>
            <w:top w:val="none" w:sz="0" w:space="0" w:color="auto"/>
            <w:left w:val="none" w:sz="0" w:space="0" w:color="auto"/>
            <w:bottom w:val="none" w:sz="0" w:space="0" w:color="auto"/>
            <w:right w:val="none" w:sz="0" w:space="0" w:color="auto"/>
          </w:divBdr>
        </w:div>
        <w:div w:id="164248076">
          <w:marLeft w:val="640"/>
          <w:marRight w:val="0"/>
          <w:marTop w:val="0"/>
          <w:marBottom w:val="0"/>
          <w:divBdr>
            <w:top w:val="none" w:sz="0" w:space="0" w:color="auto"/>
            <w:left w:val="none" w:sz="0" w:space="0" w:color="auto"/>
            <w:bottom w:val="none" w:sz="0" w:space="0" w:color="auto"/>
            <w:right w:val="none" w:sz="0" w:space="0" w:color="auto"/>
          </w:divBdr>
        </w:div>
        <w:div w:id="1421177500">
          <w:marLeft w:val="640"/>
          <w:marRight w:val="0"/>
          <w:marTop w:val="0"/>
          <w:marBottom w:val="0"/>
          <w:divBdr>
            <w:top w:val="none" w:sz="0" w:space="0" w:color="auto"/>
            <w:left w:val="none" w:sz="0" w:space="0" w:color="auto"/>
            <w:bottom w:val="none" w:sz="0" w:space="0" w:color="auto"/>
            <w:right w:val="none" w:sz="0" w:space="0" w:color="auto"/>
          </w:divBdr>
        </w:div>
        <w:div w:id="1947734075">
          <w:marLeft w:val="640"/>
          <w:marRight w:val="0"/>
          <w:marTop w:val="0"/>
          <w:marBottom w:val="0"/>
          <w:divBdr>
            <w:top w:val="none" w:sz="0" w:space="0" w:color="auto"/>
            <w:left w:val="none" w:sz="0" w:space="0" w:color="auto"/>
            <w:bottom w:val="none" w:sz="0" w:space="0" w:color="auto"/>
            <w:right w:val="none" w:sz="0" w:space="0" w:color="auto"/>
          </w:divBdr>
        </w:div>
        <w:div w:id="202451968">
          <w:marLeft w:val="640"/>
          <w:marRight w:val="0"/>
          <w:marTop w:val="0"/>
          <w:marBottom w:val="0"/>
          <w:divBdr>
            <w:top w:val="none" w:sz="0" w:space="0" w:color="auto"/>
            <w:left w:val="none" w:sz="0" w:space="0" w:color="auto"/>
            <w:bottom w:val="none" w:sz="0" w:space="0" w:color="auto"/>
            <w:right w:val="none" w:sz="0" w:space="0" w:color="auto"/>
          </w:divBdr>
        </w:div>
        <w:div w:id="1955482485">
          <w:marLeft w:val="640"/>
          <w:marRight w:val="0"/>
          <w:marTop w:val="0"/>
          <w:marBottom w:val="0"/>
          <w:divBdr>
            <w:top w:val="none" w:sz="0" w:space="0" w:color="auto"/>
            <w:left w:val="none" w:sz="0" w:space="0" w:color="auto"/>
            <w:bottom w:val="none" w:sz="0" w:space="0" w:color="auto"/>
            <w:right w:val="none" w:sz="0" w:space="0" w:color="auto"/>
          </w:divBdr>
        </w:div>
        <w:div w:id="980309086">
          <w:marLeft w:val="640"/>
          <w:marRight w:val="0"/>
          <w:marTop w:val="0"/>
          <w:marBottom w:val="0"/>
          <w:divBdr>
            <w:top w:val="none" w:sz="0" w:space="0" w:color="auto"/>
            <w:left w:val="none" w:sz="0" w:space="0" w:color="auto"/>
            <w:bottom w:val="none" w:sz="0" w:space="0" w:color="auto"/>
            <w:right w:val="none" w:sz="0" w:space="0" w:color="auto"/>
          </w:divBdr>
        </w:div>
        <w:div w:id="142430238">
          <w:marLeft w:val="640"/>
          <w:marRight w:val="0"/>
          <w:marTop w:val="0"/>
          <w:marBottom w:val="0"/>
          <w:divBdr>
            <w:top w:val="none" w:sz="0" w:space="0" w:color="auto"/>
            <w:left w:val="none" w:sz="0" w:space="0" w:color="auto"/>
            <w:bottom w:val="none" w:sz="0" w:space="0" w:color="auto"/>
            <w:right w:val="none" w:sz="0" w:space="0" w:color="auto"/>
          </w:divBdr>
        </w:div>
        <w:div w:id="1095786152">
          <w:marLeft w:val="640"/>
          <w:marRight w:val="0"/>
          <w:marTop w:val="0"/>
          <w:marBottom w:val="0"/>
          <w:divBdr>
            <w:top w:val="none" w:sz="0" w:space="0" w:color="auto"/>
            <w:left w:val="none" w:sz="0" w:space="0" w:color="auto"/>
            <w:bottom w:val="none" w:sz="0" w:space="0" w:color="auto"/>
            <w:right w:val="none" w:sz="0" w:space="0" w:color="auto"/>
          </w:divBdr>
        </w:div>
        <w:div w:id="1286160715">
          <w:marLeft w:val="640"/>
          <w:marRight w:val="0"/>
          <w:marTop w:val="0"/>
          <w:marBottom w:val="0"/>
          <w:divBdr>
            <w:top w:val="none" w:sz="0" w:space="0" w:color="auto"/>
            <w:left w:val="none" w:sz="0" w:space="0" w:color="auto"/>
            <w:bottom w:val="none" w:sz="0" w:space="0" w:color="auto"/>
            <w:right w:val="none" w:sz="0" w:space="0" w:color="auto"/>
          </w:divBdr>
        </w:div>
        <w:div w:id="253637451">
          <w:marLeft w:val="640"/>
          <w:marRight w:val="0"/>
          <w:marTop w:val="0"/>
          <w:marBottom w:val="0"/>
          <w:divBdr>
            <w:top w:val="none" w:sz="0" w:space="0" w:color="auto"/>
            <w:left w:val="none" w:sz="0" w:space="0" w:color="auto"/>
            <w:bottom w:val="none" w:sz="0" w:space="0" w:color="auto"/>
            <w:right w:val="none" w:sz="0" w:space="0" w:color="auto"/>
          </w:divBdr>
        </w:div>
        <w:div w:id="581254116">
          <w:marLeft w:val="640"/>
          <w:marRight w:val="0"/>
          <w:marTop w:val="0"/>
          <w:marBottom w:val="0"/>
          <w:divBdr>
            <w:top w:val="none" w:sz="0" w:space="0" w:color="auto"/>
            <w:left w:val="none" w:sz="0" w:space="0" w:color="auto"/>
            <w:bottom w:val="none" w:sz="0" w:space="0" w:color="auto"/>
            <w:right w:val="none" w:sz="0" w:space="0" w:color="auto"/>
          </w:divBdr>
        </w:div>
        <w:div w:id="1362976359">
          <w:marLeft w:val="640"/>
          <w:marRight w:val="0"/>
          <w:marTop w:val="0"/>
          <w:marBottom w:val="0"/>
          <w:divBdr>
            <w:top w:val="none" w:sz="0" w:space="0" w:color="auto"/>
            <w:left w:val="none" w:sz="0" w:space="0" w:color="auto"/>
            <w:bottom w:val="none" w:sz="0" w:space="0" w:color="auto"/>
            <w:right w:val="none" w:sz="0" w:space="0" w:color="auto"/>
          </w:divBdr>
        </w:div>
        <w:div w:id="831334916">
          <w:marLeft w:val="640"/>
          <w:marRight w:val="0"/>
          <w:marTop w:val="0"/>
          <w:marBottom w:val="0"/>
          <w:divBdr>
            <w:top w:val="none" w:sz="0" w:space="0" w:color="auto"/>
            <w:left w:val="none" w:sz="0" w:space="0" w:color="auto"/>
            <w:bottom w:val="none" w:sz="0" w:space="0" w:color="auto"/>
            <w:right w:val="none" w:sz="0" w:space="0" w:color="auto"/>
          </w:divBdr>
        </w:div>
        <w:div w:id="1477382904">
          <w:marLeft w:val="640"/>
          <w:marRight w:val="0"/>
          <w:marTop w:val="0"/>
          <w:marBottom w:val="0"/>
          <w:divBdr>
            <w:top w:val="none" w:sz="0" w:space="0" w:color="auto"/>
            <w:left w:val="none" w:sz="0" w:space="0" w:color="auto"/>
            <w:bottom w:val="none" w:sz="0" w:space="0" w:color="auto"/>
            <w:right w:val="none" w:sz="0" w:space="0" w:color="auto"/>
          </w:divBdr>
        </w:div>
        <w:div w:id="368116456">
          <w:marLeft w:val="640"/>
          <w:marRight w:val="0"/>
          <w:marTop w:val="0"/>
          <w:marBottom w:val="0"/>
          <w:divBdr>
            <w:top w:val="none" w:sz="0" w:space="0" w:color="auto"/>
            <w:left w:val="none" w:sz="0" w:space="0" w:color="auto"/>
            <w:bottom w:val="none" w:sz="0" w:space="0" w:color="auto"/>
            <w:right w:val="none" w:sz="0" w:space="0" w:color="auto"/>
          </w:divBdr>
        </w:div>
        <w:div w:id="1837771058">
          <w:marLeft w:val="640"/>
          <w:marRight w:val="0"/>
          <w:marTop w:val="0"/>
          <w:marBottom w:val="0"/>
          <w:divBdr>
            <w:top w:val="none" w:sz="0" w:space="0" w:color="auto"/>
            <w:left w:val="none" w:sz="0" w:space="0" w:color="auto"/>
            <w:bottom w:val="none" w:sz="0" w:space="0" w:color="auto"/>
            <w:right w:val="none" w:sz="0" w:space="0" w:color="auto"/>
          </w:divBdr>
        </w:div>
        <w:div w:id="1667786244">
          <w:marLeft w:val="640"/>
          <w:marRight w:val="0"/>
          <w:marTop w:val="0"/>
          <w:marBottom w:val="0"/>
          <w:divBdr>
            <w:top w:val="none" w:sz="0" w:space="0" w:color="auto"/>
            <w:left w:val="none" w:sz="0" w:space="0" w:color="auto"/>
            <w:bottom w:val="none" w:sz="0" w:space="0" w:color="auto"/>
            <w:right w:val="none" w:sz="0" w:space="0" w:color="auto"/>
          </w:divBdr>
        </w:div>
        <w:div w:id="638847855">
          <w:marLeft w:val="640"/>
          <w:marRight w:val="0"/>
          <w:marTop w:val="0"/>
          <w:marBottom w:val="0"/>
          <w:divBdr>
            <w:top w:val="none" w:sz="0" w:space="0" w:color="auto"/>
            <w:left w:val="none" w:sz="0" w:space="0" w:color="auto"/>
            <w:bottom w:val="none" w:sz="0" w:space="0" w:color="auto"/>
            <w:right w:val="none" w:sz="0" w:space="0" w:color="auto"/>
          </w:divBdr>
        </w:div>
        <w:div w:id="952369675">
          <w:marLeft w:val="640"/>
          <w:marRight w:val="0"/>
          <w:marTop w:val="0"/>
          <w:marBottom w:val="0"/>
          <w:divBdr>
            <w:top w:val="none" w:sz="0" w:space="0" w:color="auto"/>
            <w:left w:val="none" w:sz="0" w:space="0" w:color="auto"/>
            <w:bottom w:val="none" w:sz="0" w:space="0" w:color="auto"/>
            <w:right w:val="none" w:sz="0" w:space="0" w:color="auto"/>
          </w:divBdr>
        </w:div>
        <w:div w:id="733820417">
          <w:marLeft w:val="640"/>
          <w:marRight w:val="0"/>
          <w:marTop w:val="0"/>
          <w:marBottom w:val="0"/>
          <w:divBdr>
            <w:top w:val="none" w:sz="0" w:space="0" w:color="auto"/>
            <w:left w:val="none" w:sz="0" w:space="0" w:color="auto"/>
            <w:bottom w:val="none" w:sz="0" w:space="0" w:color="auto"/>
            <w:right w:val="none" w:sz="0" w:space="0" w:color="auto"/>
          </w:divBdr>
        </w:div>
        <w:div w:id="886379169">
          <w:marLeft w:val="640"/>
          <w:marRight w:val="0"/>
          <w:marTop w:val="0"/>
          <w:marBottom w:val="0"/>
          <w:divBdr>
            <w:top w:val="none" w:sz="0" w:space="0" w:color="auto"/>
            <w:left w:val="none" w:sz="0" w:space="0" w:color="auto"/>
            <w:bottom w:val="none" w:sz="0" w:space="0" w:color="auto"/>
            <w:right w:val="none" w:sz="0" w:space="0" w:color="auto"/>
          </w:divBdr>
        </w:div>
        <w:div w:id="1088422014">
          <w:marLeft w:val="640"/>
          <w:marRight w:val="0"/>
          <w:marTop w:val="0"/>
          <w:marBottom w:val="0"/>
          <w:divBdr>
            <w:top w:val="none" w:sz="0" w:space="0" w:color="auto"/>
            <w:left w:val="none" w:sz="0" w:space="0" w:color="auto"/>
            <w:bottom w:val="none" w:sz="0" w:space="0" w:color="auto"/>
            <w:right w:val="none" w:sz="0" w:space="0" w:color="auto"/>
          </w:divBdr>
        </w:div>
        <w:div w:id="203368526">
          <w:marLeft w:val="640"/>
          <w:marRight w:val="0"/>
          <w:marTop w:val="0"/>
          <w:marBottom w:val="0"/>
          <w:divBdr>
            <w:top w:val="none" w:sz="0" w:space="0" w:color="auto"/>
            <w:left w:val="none" w:sz="0" w:space="0" w:color="auto"/>
            <w:bottom w:val="none" w:sz="0" w:space="0" w:color="auto"/>
            <w:right w:val="none" w:sz="0" w:space="0" w:color="auto"/>
          </w:divBdr>
        </w:div>
        <w:div w:id="417293230">
          <w:marLeft w:val="640"/>
          <w:marRight w:val="0"/>
          <w:marTop w:val="0"/>
          <w:marBottom w:val="0"/>
          <w:divBdr>
            <w:top w:val="none" w:sz="0" w:space="0" w:color="auto"/>
            <w:left w:val="none" w:sz="0" w:space="0" w:color="auto"/>
            <w:bottom w:val="none" w:sz="0" w:space="0" w:color="auto"/>
            <w:right w:val="none" w:sz="0" w:space="0" w:color="auto"/>
          </w:divBdr>
        </w:div>
        <w:div w:id="1957134171">
          <w:marLeft w:val="640"/>
          <w:marRight w:val="0"/>
          <w:marTop w:val="0"/>
          <w:marBottom w:val="0"/>
          <w:divBdr>
            <w:top w:val="none" w:sz="0" w:space="0" w:color="auto"/>
            <w:left w:val="none" w:sz="0" w:space="0" w:color="auto"/>
            <w:bottom w:val="none" w:sz="0" w:space="0" w:color="auto"/>
            <w:right w:val="none" w:sz="0" w:space="0" w:color="auto"/>
          </w:divBdr>
        </w:div>
        <w:div w:id="193537764">
          <w:marLeft w:val="640"/>
          <w:marRight w:val="0"/>
          <w:marTop w:val="0"/>
          <w:marBottom w:val="0"/>
          <w:divBdr>
            <w:top w:val="none" w:sz="0" w:space="0" w:color="auto"/>
            <w:left w:val="none" w:sz="0" w:space="0" w:color="auto"/>
            <w:bottom w:val="none" w:sz="0" w:space="0" w:color="auto"/>
            <w:right w:val="none" w:sz="0" w:space="0" w:color="auto"/>
          </w:divBdr>
        </w:div>
        <w:div w:id="1280183931">
          <w:marLeft w:val="640"/>
          <w:marRight w:val="0"/>
          <w:marTop w:val="0"/>
          <w:marBottom w:val="0"/>
          <w:divBdr>
            <w:top w:val="none" w:sz="0" w:space="0" w:color="auto"/>
            <w:left w:val="none" w:sz="0" w:space="0" w:color="auto"/>
            <w:bottom w:val="none" w:sz="0" w:space="0" w:color="auto"/>
            <w:right w:val="none" w:sz="0" w:space="0" w:color="auto"/>
          </w:divBdr>
        </w:div>
        <w:div w:id="716899972">
          <w:marLeft w:val="640"/>
          <w:marRight w:val="0"/>
          <w:marTop w:val="0"/>
          <w:marBottom w:val="0"/>
          <w:divBdr>
            <w:top w:val="none" w:sz="0" w:space="0" w:color="auto"/>
            <w:left w:val="none" w:sz="0" w:space="0" w:color="auto"/>
            <w:bottom w:val="none" w:sz="0" w:space="0" w:color="auto"/>
            <w:right w:val="none" w:sz="0" w:space="0" w:color="auto"/>
          </w:divBdr>
        </w:div>
        <w:div w:id="1305626998">
          <w:marLeft w:val="640"/>
          <w:marRight w:val="0"/>
          <w:marTop w:val="0"/>
          <w:marBottom w:val="0"/>
          <w:divBdr>
            <w:top w:val="none" w:sz="0" w:space="0" w:color="auto"/>
            <w:left w:val="none" w:sz="0" w:space="0" w:color="auto"/>
            <w:bottom w:val="none" w:sz="0" w:space="0" w:color="auto"/>
            <w:right w:val="none" w:sz="0" w:space="0" w:color="auto"/>
          </w:divBdr>
        </w:div>
        <w:div w:id="1078092818">
          <w:marLeft w:val="640"/>
          <w:marRight w:val="0"/>
          <w:marTop w:val="0"/>
          <w:marBottom w:val="0"/>
          <w:divBdr>
            <w:top w:val="none" w:sz="0" w:space="0" w:color="auto"/>
            <w:left w:val="none" w:sz="0" w:space="0" w:color="auto"/>
            <w:bottom w:val="none" w:sz="0" w:space="0" w:color="auto"/>
            <w:right w:val="none" w:sz="0" w:space="0" w:color="auto"/>
          </w:divBdr>
        </w:div>
        <w:div w:id="36054268">
          <w:marLeft w:val="640"/>
          <w:marRight w:val="0"/>
          <w:marTop w:val="0"/>
          <w:marBottom w:val="0"/>
          <w:divBdr>
            <w:top w:val="none" w:sz="0" w:space="0" w:color="auto"/>
            <w:left w:val="none" w:sz="0" w:space="0" w:color="auto"/>
            <w:bottom w:val="none" w:sz="0" w:space="0" w:color="auto"/>
            <w:right w:val="none" w:sz="0" w:space="0" w:color="auto"/>
          </w:divBdr>
        </w:div>
        <w:div w:id="1480419718">
          <w:marLeft w:val="640"/>
          <w:marRight w:val="0"/>
          <w:marTop w:val="0"/>
          <w:marBottom w:val="0"/>
          <w:divBdr>
            <w:top w:val="none" w:sz="0" w:space="0" w:color="auto"/>
            <w:left w:val="none" w:sz="0" w:space="0" w:color="auto"/>
            <w:bottom w:val="none" w:sz="0" w:space="0" w:color="auto"/>
            <w:right w:val="none" w:sz="0" w:space="0" w:color="auto"/>
          </w:divBdr>
        </w:div>
        <w:div w:id="1583371054">
          <w:marLeft w:val="640"/>
          <w:marRight w:val="0"/>
          <w:marTop w:val="0"/>
          <w:marBottom w:val="0"/>
          <w:divBdr>
            <w:top w:val="none" w:sz="0" w:space="0" w:color="auto"/>
            <w:left w:val="none" w:sz="0" w:space="0" w:color="auto"/>
            <w:bottom w:val="none" w:sz="0" w:space="0" w:color="auto"/>
            <w:right w:val="none" w:sz="0" w:space="0" w:color="auto"/>
          </w:divBdr>
        </w:div>
        <w:div w:id="707611338">
          <w:marLeft w:val="640"/>
          <w:marRight w:val="0"/>
          <w:marTop w:val="0"/>
          <w:marBottom w:val="0"/>
          <w:divBdr>
            <w:top w:val="none" w:sz="0" w:space="0" w:color="auto"/>
            <w:left w:val="none" w:sz="0" w:space="0" w:color="auto"/>
            <w:bottom w:val="none" w:sz="0" w:space="0" w:color="auto"/>
            <w:right w:val="none" w:sz="0" w:space="0" w:color="auto"/>
          </w:divBdr>
        </w:div>
        <w:div w:id="833691427">
          <w:marLeft w:val="640"/>
          <w:marRight w:val="0"/>
          <w:marTop w:val="0"/>
          <w:marBottom w:val="0"/>
          <w:divBdr>
            <w:top w:val="none" w:sz="0" w:space="0" w:color="auto"/>
            <w:left w:val="none" w:sz="0" w:space="0" w:color="auto"/>
            <w:bottom w:val="none" w:sz="0" w:space="0" w:color="auto"/>
            <w:right w:val="none" w:sz="0" w:space="0" w:color="auto"/>
          </w:divBdr>
        </w:div>
        <w:div w:id="644362345">
          <w:marLeft w:val="640"/>
          <w:marRight w:val="0"/>
          <w:marTop w:val="0"/>
          <w:marBottom w:val="0"/>
          <w:divBdr>
            <w:top w:val="none" w:sz="0" w:space="0" w:color="auto"/>
            <w:left w:val="none" w:sz="0" w:space="0" w:color="auto"/>
            <w:bottom w:val="none" w:sz="0" w:space="0" w:color="auto"/>
            <w:right w:val="none" w:sz="0" w:space="0" w:color="auto"/>
          </w:divBdr>
        </w:div>
        <w:div w:id="1798523601">
          <w:marLeft w:val="640"/>
          <w:marRight w:val="0"/>
          <w:marTop w:val="0"/>
          <w:marBottom w:val="0"/>
          <w:divBdr>
            <w:top w:val="none" w:sz="0" w:space="0" w:color="auto"/>
            <w:left w:val="none" w:sz="0" w:space="0" w:color="auto"/>
            <w:bottom w:val="none" w:sz="0" w:space="0" w:color="auto"/>
            <w:right w:val="none" w:sz="0" w:space="0" w:color="auto"/>
          </w:divBdr>
        </w:div>
        <w:div w:id="554775588">
          <w:marLeft w:val="640"/>
          <w:marRight w:val="0"/>
          <w:marTop w:val="0"/>
          <w:marBottom w:val="0"/>
          <w:divBdr>
            <w:top w:val="none" w:sz="0" w:space="0" w:color="auto"/>
            <w:left w:val="none" w:sz="0" w:space="0" w:color="auto"/>
            <w:bottom w:val="none" w:sz="0" w:space="0" w:color="auto"/>
            <w:right w:val="none" w:sz="0" w:space="0" w:color="auto"/>
          </w:divBdr>
        </w:div>
        <w:div w:id="1136680381">
          <w:marLeft w:val="640"/>
          <w:marRight w:val="0"/>
          <w:marTop w:val="0"/>
          <w:marBottom w:val="0"/>
          <w:divBdr>
            <w:top w:val="none" w:sz="0" w:space="0" w:color="auto"/>
            <w:left w:val="none" w:sz="0" w:space="0" w:color="auto"/>
            <w:bottom w:val="none" w:sz="0" w:space="0" w:color="auto"/>
            <w:right w:val="none" w:sz="0" w:space="0" w:color="auto"/>
          </w:divBdr>
        </w:div>
        <w:div w:id="779379037">
          <w:marLeft w:val="640"/>
          <w:marRight w:val="0"/>
          <w:marTop w:val="0"/>
          <w:marBottom w:val="0"/>
          <w:divBdr>
            <w:top w:val="none" w:sz="0" w:space="0" w:color="auto"/>
            <w:left w:val="none" w:sz="0" w:space="0" w:color="auto"/>
            <w:bottom w:val="none" w:sz="0" w:space="0" w:color="auto"/>
            <w:right w:val="none" w:sz="0" w:space="0" w:color="auto"/>
          </w:divBdr>
        </w:div>
        <w:div w:id="341005924">
          <w:marLeft w:val="640"/>
          <w:marRight w:val="0"/>
          <w:marTop w:val="0"/>
          <w:marBottom w:val="0"/>
          <w:divBdr>
            <w:top w:val="none" w:sz="0" w:space="0" w:color="auto"/>
            <w:left w:val="none" w:sz="0" w:space="0" w:color="auto"/>
            <w:bottom w:val="none" w:sz="0" w:space="0" w:color="auto"/>
            <w:right w:val="none" w:sz="0" w:space="0" w:color="auto"/>
          </w:divBdr>
        </w:div>
      </w:divsChild>
    </w:div>
    <w:div w:id="780758236">
      <w:bodyDiv w:val="1"/>
      <w:marLeft w:val="0"/>
      <w:marRight w:val="0"/>
      <w:marTop w:val="0"/>
      <w:marBottom w:val="0"/>
      <w:divBdr>
        <w:top w:val="none" w:sz="0" w:space="0" w:color="auto"/>
        <w:left w:val="none" w:sz="0" w:space="0" w:color="auto"/>
        <w:bottom w:val="none" w:sz="0" w:space="0" w:color="auto"/>
        <w:right w:val="none" w:sz="0" w:space="0" w:color="auto"/>
      </w:divBdr>
      <w:divsChild>
        <w:div w:id="1992639047">
          <w:marLeft w:val="480"/>
          <w:marRight w:val="0"/>
          <w:marTop w:val="0"/>
          <w:marBottom w:val="0"/>
          <w:divBdr>
            <w:top w:val="none" w:sz="0" w:space="0" w:color="auto"/>
            <w:left w:val="none" w:sz="0" w:space="0" w:color="auto"/>
            <w:bottom w:val="none" w:sz="0" w:space="0" w:color="auto"/>
            <w:right w:val="none" w:sz="0" w:space="0" w:color="auto"/>
          </w:divBdr>
        </w:div>
        <w:div w:id="886913230">
          <w:marLeft w:val="480"/>
          <w:marRight w:val="0"/>
          <w:marTop w:val="0"/>
          <w:marBottom w:val="0"/>
          <w:divBdr>
            <w:top w:val="none" w:sz="0" w:space="0" w:color="auto"/>
            <w:left w:val="none" w:sz="0" w:space="0" w:color="auto"/>
            <w:bottom w:val="none" w:sz="0" w:space="0" w:color="auto"/>
            <w:right w:val="none" w:sz="0" w:space="0" w:color="auto"/>
          </w:divBdr>
        </w:div>
        <w:div w:id="626544140">
          <w:marLeft w:val="480"/>
          <w:marRight w:val="0"/>
          <w:marTop w:val="0"/>
          <w:marBottom w:val="0"/>
          <w:divBdr>
            <w:top w:val="none" w:sz="0" w:space="0" w:color="auto"/>
            <w:left w:val="none" w:sz="0" w:space="0" w:color="auto"/>
            <w:bottom w:val="none" w:sz="0" w:space="0" w:color="auto"/>
            <w:right w:val="none" w:sz="0" w:space="0" w:color="auto"/>
          </w:divBdr>
        </w:div>
        <w:div w:id="104932972">
          <w:marLeft w:val="480"/>
          <w:marRight w:val="0"/>
          <w:marTop w:val="0"/>
          <w:marBottom w:val="0"/>
          <w:divBdr>
            <w:top w:val="none" w:sz="0" w:space="0" w:color="auto"/>
            <w:left w:val="none" w:sz="0" w:space="0" w:color="auto"/>
            <w:bottom w:val="none" w:sz="0" w:space="0" w:color="auto"/>
            <w:right w:val="none" w:sz="0" w:space="0" w:color="auto"/>
          </w:divBdr>
        </w:div>
        <w:div w:id="177737525">
          <w:marLeft w:val="480"/>
          <w:marRight w:val="0"/>
          <w:marTop w:val="0"/>
          <w:marBottom w:val="0"/>
          <w:divBdr>
            <w:top w:val="none" w:sz="0" w:space="0" w:color="auto"/>
            <w:left w:val="none" w:sz="0" w:space="0" w:color="auto"/>
            <w:bottom w:val="none" w:sz="0" w:space="0" w:color="auto"/>
            <w:right w:val="none" w:sz="0" w:space="0" w:color="auto"/>
          </w:divBdr>
        </w:div>
        <w:div w:id="418604703">
          <w:marLeft w:val="480"/>
          <w:marRight w:val="0"/>
          <w:marTop w:val="0"/>
          <w:marBottom w:val="0"/>
          <w:divBdr>
            <w:top w:val="none" w:sz="0" w:space="0" w:color="auto"/>
            <w:left w:val="none" w:sz="0" w:space="0" w:color="auto"/>
            <w:bottom w:val="none" w:sz="0" w:space="0" w:color="auto"/>
            <w:right w:val="none" w:sz="0" w:space="0" w:color="auto"/>
          </w:divBdr>
        </w:div>
        <w:div w:id="74321691">
          <w:marLeft w:val="480"/>
          <w:marRight w:val="0"/>
          <w:marTop w:val="0"/>
          <w:marBottom w:val="0"/>
          <w:divBdr>
            <w:top w:val="none" w:sz="0" w:space="0" w:color="auto"/>
            <w:left w:val="none" w:sz="0" w:space="0" w:color="auto"/>
            <w:bottom w:val="none" w:sz="0" w:space="0" w:color="auto"/>
            <w:right w:val="none" w:sz="0" w:space="0" w:color="auto"/>
          </w:divBdr>
        </w:div>
        <w:div w:id="1344742828">
          <w:marLeft w:val="480"/>
          <w:marRight w:val="0"/>
          <w:marTop w:val="0"/>
          <w:marBottom w:val="0"/>
          <w:divBdr>
            <w:top w:val="none" w:sz="0" w:space="0" w:color="auto"/>
            <w:left w:val="none" w:sz="0" w:space="0" w:color="auto"/>
            <w:bottom w:val="none" w:sz="0" w:space="0" w:color="auto"/>
            <w:right w:val="none" w:sz="0" w:space="0" w:color="auto"/>
          </w:divBdr>
        </w:div>
        <w:div w:id="1007514870">
          <w:marLeft w:val="480"/>
          <w:marRight w:val="0"/>
          <w:marTop w:val="0"/>
          <w:marBottom w:val="0"/>
          <w:divBdr>
            <w:top w:val="none" w:sz="0" w:space="0" w:color="auto"/>
            <w:left w:val="none" w:sz="0" w:space="0" w:color="auto"/>
            <w:bottom w:val="none" w:sz="0" w:space="0" w:color="auto"/>
            <w:right w:val="none" w:sz="0" w:space="0" w:color="auto"/>
          </w:divBdr>
        </w:div>
        <w:div w:id="1987196319">
          <w:marLeft w:val="480"/>
          <w:marRight w:val="0"/>
          <w:marTop w:val="0"/>
          <w:marBottom w:val="0"/>
          <w:divBdr>
            <w:top w:val="none" w:sz="0" w:space="0" w:color="auto"/>
            <w:left w:val="none" w:sz="0" w:space="0" w:color="auto"/>
            <w:bottom w:val="none" w:sz="0" w:space="0" w:color="auto"/>
            <w:right w:val="none" w:sz="0" w:space="0" w:color="auto"/>
          </w:divBdr>
        </w:div>
        <w:div w:id="1619487734">
          <w:marLeft w:val="480"/>
          <w:marRight w:val="0"/>
          <w:marTop w:val="0"/>
          <w:marBottom w:val="0"/>
          <w:divBdr>
            <w:top w:val="none" w:sz="0" w:space="0" w:color="auto"/>
            <w:left w:val="none" w:sz="0" w:space="0" w:color="auto"/>
            <w:bottom w:val="none" w:sz="0" w:space="0" w:color="auto"/>
            <w:right w:val="none" w:sz="0" w:space="0" w:color="auto"/>
          </w:divBdr>
        </w:div>
        <w:div w:id="653266868">
          <w:marLeft w:val="480"/>
          <w:marRight w:val="0"/>
          <w:marTop w:val="0"/>
          <w:marBottom w:val="0"/>
          <w:divBdr>
            <w:top w:val="none" w:sz="0" w:space="0" w:color="auto"/>
            <w:left w:val="none" w:sz="0" w:space="0" w:color="auto"/>
            <w:bottom w:val="none" w:sz="0" w:space="0" w:color="auto"/>
            <w:right w:val="none" w:sz="0" w:space="0" w:color="auto"/>
          </w:divBdr>
        </w:div>
        <w:div w:id="104496277">
          <w:marLeft w:val="480"/>
          <w:marRight w:val="0"/>
          <w:marTop w:val="0"/>
          <w:marBottom w:val="0"/>
          <w:divBdr>
            <w:top w:val="none" w:sz="0" w:space="0" w:color="auto"/>
            <w:left w:val="none" w:sz="0" w:space="0" w:color="auto"/>
            <w:bottom w:val="none" w:sz="0" w:space="0" w:color="auto"/>
            <w:right w:val="none" w:sz="0" w:space="0" w:color="auto"/>
          </w:divBdr>
        </w:div>
        <w:div w:id="1311248517">
          <w:marLeft w:val="480"/>
          <w:marRight w:val="0"/>
          <w:marTop w:val="0"/>
          <w:marBottom w:val="0"/>
          <w:divBdr>
            <w:top w:val="none" w:sz="0" w:space="0" w:color="auto"/>
            <w:left w:val="none" w:sz="0" w:space="0" w:color="auto"/>
            <w:bottom w:val="none" w:sz="0" w:space="0" w:color="auto"/>
            <w:right w:val="none" w:sz="0" w:space="0" w:color="auto"/>
          </w:divBdr>
        </w:div>
        <w:div w:id="1851992977">
          <w:marLeft w:val="480"/>
          <w:marRight w:val="0"/>
          <w:marTop w:val="0"/>
          <w:marBottom w:val="0"/>
          <w:divBdr>
            <w:top w:val="none" w:sz="0" w:space="0" w:color="auto"/>
            <w:left w:val="none" w:sz="0" w:space="0" w:color="auto"/>
            <w:bottom w:val="none" w:sz="0" w:space="0" w:color="auto"/>
            <w:right w:val="none" w:sz="0" w:space="0" w:color="auto"/>
          </w:divBdr>
        </w:div>
        <w:div w:id="1835796127">
          <w:marLeft w:val="480"/>
          <w:marRight w:val="0"/>
          <w:marTop w:val="0"/>
          <w:marBottom w:val="0"/>
          <w:divBdr>
            <w:top w:val="none" w:sz="0" w:space="0" w:color="auto"/>
            <w:left w:val="none" w:sz="0" w:space="0" w:color="auto"/>
            <w:bottom w:val="none" w:sz="0" w:space="0" w:color="auto"/>
            <w:right w:val="none" w:sz="0" w:space="0" w:color="auto"/>
          </w:divBdr>
        </w:div>
        <w:div w:id="553128234">
          <w:marLeft w:val="480"/>
          <w:marRight w:val="0"/>
          <w:marTop w:val="0"/>
          <w:marBottom w:val="0"/>
          <w:divBdr>
            <w:top w:val="none" w:sz="0" w:space="0" w:color="auto"/>
            <w:left w:val="none" w:sz="0" w:space="0" w:color="auto"/>
            <w:bottom w:val="none" w:sz="0" w:space="0" w:color="auto"/>
            <w:right w:val="none" w:sz="0" w:space="0" w:color="auto"/>
          </w:divBdr>
        </w:div>
        <w:div w:id="1868323754">
          <w:marLeft w:val="480"/>
          <w:marRight w:val="0"/>
          <w:marTop w:val="0"/>
          <w:marBottom w:val="0"/>
          <w:divBdr>
            <w:top w:val="none" w:sz="0" w:space="0" w:color="auto"/>
            <w:left w:val="none" w:sz="0" w:space="0" w:color="auto"/>
            <w:bottom w:val="none" w:sz="0" w:space="0" w:color="auto"/>
            <w:right w:val="none" w:sz="0" w:space="0" w:color="auto"/>
          </w:divBdr>
        </w:div>
        <w:div w:id="1916476095">
          <w:marLeft w:val="480"/>
          <w:marRight w:val="0"/>
          <w:marTop w:val="0"/>
          <w:marBottom w:val="0"/>
          <w:divBdr>
            <w:top w:val="none" w:sz="0" w:space="0" w:color="auto"/>
            <w:left w:val="none" w:sz="0" w:space="0" w:color="auto"/>
            <w:bottom w:val="none" w:sz="0" w:space="0" w:color="auto"/>
            <w:right w:val="none" w:sz="0" w:space="0" w:color="auto"/>
          </w:divBdr>
        </w:div>
        <w:div w:id="167185158">
          <w:marLeft w:val="480"/>
          <w:marRight w:val="0"/>
          <w:marTop w:val="0"/>
          <w:marBottom w:val="0"/>
          <w:divBdr>
            <w:top w:val="none" w:sz="0" w:space="0" w:color="auto"/>
            <w:left w:val="none" w:sz="0" w:space="0" w:color="auto"/>
            <w:bottom w:val="none" w:sz="0" w:space="0" w:color="auto"/>
            <w:right w:val="none" w:sz="0" w:space="0" w:color="auto"/>
          </w:divBdr>
        </w:div>
        <w:div w:id="234972824">
          <w:marLeft w:val="480"/>
          <w:marRight w:val="0"/>
          <w:marTop w:val="0"/>
          <w:marBottom w:val="0"/>
          <w:divBdr>
            <w:top w:val="none" w:sz="0" w:space="0" w:color="auto"/>
            <w:left w:val="none" w:sz="0" w:space="0" w:color="auto"/>
            <w:bottom w:val="none" w:sz="0" w:space="0" w:color="auto"/>
            <w:right w:val="none" w:sz="0" w:space="0" w:color="auto"/>
          </w:divBdr>
        </w:div>
        <w:div w:id="1708799145">
          <w:marLeft w:val="480"/>
          <w:marRight w:val="0"/>
          <w:marTop w:val="0"/>
          <w:marBottom w:val="0"/>
          <w:divBdr>
            <w:top w:val="none" w:sz="0" w:space="0" w:color="auto"/>
            <w:left w:val="none" w:sz="0" w:space="0" w:color="auto"/>
            <w:bottom w:val="none" w:sz="0" w:space="0" w:color="auto"/>
            <w:right w:val="none" w:sz="0" w:space="0" w:color="auto"/>
          </w:divBdr>
        </w:div>
        <w:div w:id="1416897710">
          <w:marLeft w:val="480"/>
          <w:marRight w:val="0"/>
          <w:marTop w:val="0"/>
          <w:marBottom w:val="0"/>
          <w:divBdr>
            <w:top w:val="none" w:sz="0" w:space="0" w:color="auto"/>
            <w:left w:val="none" w:sz="0" w:space="0" w:color="auto"/>
            <w:bottom w:val="none" w:sz="0" w:space="0" w:color="auto"/>
            <w:right w:val="none" w:sz="0" w:space="0" w:color="auto"/>
          </w:divBdr>
        </w:div>
        <w:div w:id="792869488">
          <w:marLeft w:val="480"/>
          <w:marRight w:val="0"/>
          <w:marTop w:val="0"/>
          <w:marBottom w:val="0"/>
          <w:divBdr>
            <w:top w:val="none" w:sz="0" w:space="0" w:color="auto"/>
            <w:left w:val="none" w:sz="0" w:space="0" w:color="auto"/>
            <w:bottom w:val="none" w:sz="0" w:space="0" w:color="auto"/>
            <w:right w:val="none" w:sz="0" w:space="0" w:color="auto"/>
          </w:divBdr>
        </w:div>
        <w:div w:id="1219559438">
          <w:marLeft w:val="480"/>
          <w:marRight w:val="0"/>
          <w:marTop w:val="0"/>
          <w:marBottom w:val="0"/>
          <w:divBdr>
            <w:top w:val="none" w:sz="0" w:space="0" w:color="auto"/>
            <w:left w:val="none" w:sz="0" w:space="0" w:color="auto"/>
            <w:bottom w:val="none" w:sz="0" w:space="0" w:color="auto"/>
            <w:right w:val="none" w:sz="0" w:space="0" w:color="auto"/>
          </w:divBdr>
        </w:div>
        <w:div w:id="881864133">
          <w:marLeft w:val="480"/>
          <w:marRight w:val="0"/>
          <w:marTop w:val="0"/>
          <w:marBottom w:val="0"/>
          <w:divBdr>
            <w:top w:val="none" w:sz="0" w:space="0" w:color="auto"/>
            <w:left w:val="none" w:sz="0" w:space="0" w:color="auto"/>
            <w:bottom w:val="none" w:sz="0" w:space="0" w:color="auto"/>
            <w:right w:val="none" w:sz="0" w:space="0" w:color="auto"/>
          </w:divBdr>
        </w:div>
        <w:div w:id="1339776298">
          <w:marLeft w:val="480"/>
          <w:marRight w:val="0"/>
          <w:marTop w:val="0"/>
          <w:marBottom w:val="0"/>
          <w:divBdr>
            <w:top w:val="none" w:sz="0" w:space="0" w:color="auto"/>
            <w:left w:val="none" w:sz="0" w:space="0" w:color="auto"/>
            <w:bottom w:val="none" w:sz="0" w:space="0" w:color="auto"/>
            <w:right w:val="none" w:sz="0" w:space="0" w:color="auto"/>
          </w:divBdr>
        </w:div>
        <w:div w:id="611742739">
          <w:marLeft w:val="480"/>
          <w:marRight w:val="0"/>
          <w:marTop w:val="0"/>
          <w:marBottom w:val="0"/>
          <w:divBdr>
            <w:top w:val="none" w:sz="0" w:space="0" w:color="auto"/>
            <w:left w:val="none" w:sz="0" w:space="0" w:color="auto"/>
            <w:bottom w:val="none" w:sz="0" w:space="0" w:color="auto"/>
            <w:right w:val="none" w:sz="0" w:space="0" w:color="auto"/>
          </w:divBdr>
        </w:div>
        <w:div w:id="6102854">
          <w:marLeft w:val="480"/>
          <w:marRight w:val="0"/>
          <w:marTop w:val="0"/>
          <w:marBottom w:val="0"/>
          <w:divBdr>
            <w:top w:val="none" w:sz="0" w:space="0" w:color="auto"/>
            <w:left w:val="none" w:sz="0" w:space="0" w:color="auto"/>
            <w:bottom w:val="none" w:sz="0" w:space="0" w:color="auto"/>
            <w:right w:val="none" w:sz="0" w:space="0" w:color="auto"/>
          </w:divBdr>
        </w:div>
        <w:div w:id="1577745854">
          <w:marLeft w:val="480"/>
          <w:marRight w:val="0"/>
          <w:marTop w:val="0"/>
          <w:marBottom w:val="0"/>
          <w:divBdr>
            <w:top w:val="none" w:sz="0" w:space="0" w:color="auto"/>
            <w:left w:val="none" w:sz="0" w:space="0" w:color="auto"/>
            <w:bottom w:val="none" w:sz="0" w:space="0" w:color="auto"/>
            <w:right w:val="none" w:sz="0" w:space="0" w:color="auto"/>
          </w:divBdr>
        </w:div>
        <w:div w:id="363404086">
          <w:marLeft w:val="480"/>
          <w:marRight w:val="0"/>
          <w:marTop w:val="0"/>
          <w:marBottom w:val="0"/>
          <w:divBdr>
            <w:top w:val="none" w:sz="0" w:space="0" w:color="auto"/>
            <w:left w:val="none" w:sz="0" w:space="0" w:color="auto"/>
            <w:bottom w:val="none" w:sz="0" w:space="0" w:color="auto"/>
            <w:right w:val="none" w:sz="0" w:space="0" w:color="auto"/>
          </w:divBdr>
        </w:div>
        <w:div w:id="1084452622">
          <w:marLeft w:val="480"/>
          <w:marRight w:val="0"/>
          <w:marTop w:val="0"/>
          <w:marBottom w:val="0"/>
          <w:divBdr>
            <w:top w:val="none" w:sz="0" w:space="0" w:color="auto"/>
            <w:left w:val="none" w:sz="0" w:space="0" w:color="auto"/>
            <w:bottom w:val="none" w:sz="0" w:space="0" w:color="auto"/>
            <w:right w:val="none" w:sz="0" w:space="0" w:color="auto"/>
          </w:divBdr>
        </w:div>
        <w:div w:id="154299710">
          <w:marLeft w:val="480"/>
          <w:marRight w:val="0"/>
          <w:marTop w:val="0"/>
          <w:marBottom w:val="0"/>
          <w:divBdr>
            <w:top w:val="none" w:sz="0" w:space="0" w:color="auto"/>
            <w:left w:val="none" w:sz="0" w:space="0" w:color="auto"/>
            <w:bottom w:val="none" w:sz="0" w:space="0" w:color="auto"/>
            <w:right w:val="none" w:sz="0" w:space="0" w:color="auto"/>
          </w:divBdr>
        </w:div>
        <w:div w:id="824207234">
          <w:marLeft w:val="480"/>
          <w:marRight w:val="0"/>
          <w:marTop w:val="0"/>
          <w:marBottom w:val="0"/>
          <w:divBdr>
            <w:top w:val="none" w:sz="0" w:space="0" w:color="auto"/>
            <w:left w:val="none" w:sz="0" w:space="0" w:color="auto"/>
            <w:bottom w:val="none" w:sz="0" w:space="0" w:color="auto"/>
            <w:right w:val="none" w:sz="0" w:space="0" w:color="auto"/>
          </w:divBdr>
        </w:div>
        <w:div w:id="1757358773">
          <w:marLeft w:val="480"/>
          <w:marRight w:val="0"/>
          <w:marTop w:val="0"/>
          <w:marBottom w:val="0"/>
          <w:divBdr>
            <w:top w:val="none" w:sz="0" w:space="0" w:color="auto"/>
            <w:left w:val="none" w:sz="0" w:space="0" w:color="auto"/>
            <w:bottom w:val="none" w:sz="0" w:space="0" w:color="auto"/>
            <w:right w:val="none" w:sz="0" w:space="0" w:color="auto"/>
          </w:divBdr>
        </w:div>
        <w:div w:id="200166826">
          <w:marLeft w:val="480"/>
          <w:marRight w:val="0"/>
          <w:marTop w:val="0"/>
          <w:marBottom w:val="0"/>
          <w:divBdr>
            <w:top w:val="none" w:sz="0" w:space="0" w:color="auto"/>
            <w:left w:val="none" w:sz="0" w:space="0" w:color="auto"/>
            <w:bottom w:val="none" w:sz="0" w:space="0" w:color="auto"/>
            <w:right w:val="none" w:sz="0" w:space="0" w:color="auto"/>
          </w:divBdr>
        </w:div>
        <w:div w:id="2139950225">
          <w:marLeft w:val="480"/>
          <w:marRight w:val="0"/>
          <w:marTop w:val="0"/>
          <w:marBottom w:val="0"/>
          <w:divBdr>
            <w:top w:val="none" w:sz="0" w:space="0" w:color="auto"/>
            <w:left w:val="none" w:sz="0" w:space="0" w:color="auto"/>
            <w:bottom w:val="none" w:sz="0" w:space="0" w:color="auto"/>
            <w:right w:val="none" w:sz="0" w:space="0" w:color="auto"/>
          </w:divBdr>
        </w:div>
        <w:div w:id="1246188638">
          <w:marLeft w:val="480"/>
          <w:marRight w:val="0"/>
          <w:marTop w:val="0"/>
          <w:marBottom w:val="0"/>
          <w:divBdr>
            <w:top w:val="none" w:sz="0" w:space="0" w:color="auto"/>
            <w:left w:val="none" w:sz="0" w:space="0" w:color="auto"/>
            <w:bottom w:val="none" w:sz="0" w:space="0" w:color="auto"/>
            <w:right w:val="none" w:sz="0" w:space="0" w:color="auto"/>
          </w:divBdr>
        </w:div>
        <w:div w:id="1399093030">
          <w:marLeft w:val="480"/>
          <w:marRight w:val="0"/>
          <w:marTop w:val="0"/>
          <w:marBottom w:val="0"/>
          <w:divBdr>
            <w:top w:val="none" w:sz="0" w:space="0" w:color="auto"/>
            <w:left w:val="none" w:sz="0" w:space="0" w:color="auto"/>
            <w:bottom w:val="none" w:sz="0" w:space="0" w:color="auto"/>
            <w:right w:val="none" w:sz="0" w:space="0" w:color="auto"/>
          </w:divBdr>
        </w:div>
        <w:div w:id="713232650">
          <w:marLeft w:val="480"/>
          <w:marRight w:val="0"/>
          <w:marTop w:val="0"/>
          <w:marBottom w:val="0"/>
          <w:divBdr>
            <w:top w:val="none" w:sz="0" w:space="0" w:color="auto"/>
            <w:left w:val="none" w:sz="0" w:space="0" w:color="auto"/>
            <w:bottom w:val="none" w:sz="0" w:space="0" w:color="auto"/>
            <w:right w:val="none" w:sz="0" w:space="0" w:color="auto"/>
          </w:divBdr>
        </w:div>
        <w:div w:id="1110272127">
          <w:marLeft w:val="480"/>
          <w:marRight w:val="0"/>
          <w:marTop w:val="0"/>
          <w:marBottom w:val="0"/>
          <w:divBdr>
            <w:top w:val="none" w:sz="0" w:space="0" w:color="auto"/>
            <w:left w:val="none" w:sz="0" w:space="0" w:color="auto"/>
            <w:bottom w:val="none" w:sz="0" w:space="0" w:color="auto"/>
            <w:right w:val="none" w:sz="0" w:space="0" w:color="auto"/>
          </w:divBdr>
        </w:div>
        <w:div w:id="994186817">
          <w:marLeft w:val="480"/>
          <w:marRight w:val="0"/>
          <w:marTop w:val="0"/>
          <w:marBottom w:val="0"/>
          <w:divBdr>
            <w:top w:val="none" w:sz="0" w:space="0" w:color="auto"/>
            <w:left w:val="none" w:sz="0" w:space="0" w:color="auto"/>
            <w:bottom w:val="none" w:sz="0" w:space="0" w:color="auto"/>
            <w:right w:val="none" w:sz="0" w:space="0" w:color="auto"/>
          </w:divBdr>
        </w:div>
        <w:div w:id="1257011137">
          <w:marLeft w:val="480"/>
          <w:marRight w:val="0"/>
          <w:marTop w:val="0"/>
          <w:marBottom w:val="0"/>
          <w:divBdr>
            <w:top w:val="none" w:sz="0" w:space="0" w:color="auto"/>
            <w:left w:val="none" w:sz="0" w:space="0" w:color="auto"/>
            <w:bottom w:val="none" w:sz="0" w:space="0" w:color="auto"/>
            <w:right w:val="none" w:sz="0" w:space="0" w:color="auto"/>
          </w:divBdr>
        </w:div>
        <w:div w:id="1169835699">
          <w:marLeft w:val="480"/>
          <w:marRight w:val="0"/>
          <w:marTop w:val="0"/>
          <w:marBottom w:val="0"/>
          <w:divBdr>
            <w:top w:val="none" w:sz="0" w:space="0" w:color="auto"/>
            <w:left w:val="none" w:sz="0" w:space="0" w:color="auto"/>
            <w:bottom w:val="none" w:sz="0" w:space="0" w:color="auto"/>
            <w:right w:val="none" w:sz="0" w:space="0" w:color="auto"/>
          </w:divBdr>
        </w:div>
        <w:div w:id="1846553378">
          <w:marLeft w:val="480"/>
          <w:marRight w:val="0"/>
          <w:marTop w:val="0"/>
          <w:marBottom w:val="0"/>
          <w:divBdr>
            <w:top w:val="none" w:sz="0" w:space="0" w:color="auto"/>
            <w:left w:val="none" w:sz="0" w:space="0" w:color="auto"/>
            <w:bottom w:val="none" w:sz="0" w:space="0" w:color="auto"/>
            <w:right w:val="none" w:sz="0" w:space="0" w:color="auto"/>
          </w:divBdr>
        </w:div>
        <w:div w:id="1446995316">
          <w:marLeft w:val="480"/>
          <w:marRight w:val="0"/>
          <w:marTop w:val="0"/>
          <w:marBottom w:val="0"/>
          <w:divBdr>
            <w:top w:val="none" w:sz="0" w:space="0" w:color="auto"/>
            <w:left w:val="none" w:sz="0" w:space="0" w:color="auto"/>
            <w:bottom w:val="none" w:sz="0" w:space="0" w:color="auto"/>
            <w:right w:val="none" w:sz="0" w:space="0" w:color="auto"/>
          </w:divBdr>
        </w:div>
        <w:div w:id="1391079011">
          <w:marLeft w:val="480"/>
          <w:marRight w:val="0"/>
          <w:marTop w:val="0"/>
          <w:marBottom w:val="0"/>
          <w:divBdr>
            <w:top w:val="none" w:sz="0" w:space="0" w:color="auto"/>
            <w:left w:val="none" w:sz="0" w:space="0" w:color="auto"/>
            <w:bottom w:val="none" w:sz="0" w:space="0" w:color="auto"/>
            <w:right w:val="none" w:sz="0" w:space="0" w:color="auto"/>
          </w:divBdr>
        </w:div>
        <w:div w:id="535240794">
          <w:marLeft w:val="480"/>
          <w:marRight w:val="0"/>
          <w:marTop w:val="0"/>
          <w:marBottom w:val="0"/>
          <w:divBdr>
            <w:top w:val="none" w:sz="0" w:space="0" w:color="auto"/>
            <w:left w:val="none" w:sz="0" w:space="0" w:color="auto"/>
            <w:bottom w:val="none" w:sz="0" w:space="0" w:color="auto"/>
            <w:right w:val="none" w:sz="0" w:space="0" w:color="auto"/>
          </w:divBdr>
        </w:div>
        <w:div w:id="951324358">
          <w:marLeft w:val="480"/>
          <w:marRight w:val="0"/>
          <w:marTop w:val="0"/>
          <w:marBottom w:val="0"/>
          <w:divBdr>
            <w:top w:val="none" w:sz="0" w:space="0" w:color="auto"/>
            <w:left w:val="none" w:sz="0" w:space="0" w:color="auto"/>
            <w:bottom w:val="none" w:sz="0" w:space="0" w:color="auto"/>
            <w:right w:val="none" w:sz="0" w:space="0" w:color="auto"/>
          </w:divBdr>
        </w:div>
        <w:div w:id="686099271">
          <w:marLeft w:val="480"/>
          <w:marRight w:val="0"/>
          <w:marTop w:val="0"/>
          <w:marBottom w:val="0"/>
          <w:divBdr>
            <w:top w:val="none" w:sz="0" w:space="0" w:color="auto"/>
            <w:left w:val="none" w:sz="0" w:space="0" w:color="auto"/>
            <w:bottom w:val="none" w:sz="0" w:space="0" w:color="auto"/>
            <w:right w:val="none" w:sz="0" w:space="0" w:color="auto"/>
          </w:divBdr>
        </w:div>
        <w:div w:id="984356374">
          <w:marLeft w:val="480"/>
          <w:marRight w:val="0"/>
          <w:marTop w:val="0"/>
          <w:marBottom w:val="0"/>
          <w:divBdr>
            <w:top w:val="none" w:sz="0" w:space="0" w:color="auto"/>
            <w:left w:val="none" w:sz="0" w:space="0" w:color="auto"/>
            <w:bottom w:val="none" w:sz="0" w:space="0" w:color="auto"/>
            <w:right w:val="none" w:sz="0" w:space="0" w:color="auto"/>
          </w:divBdr>
        </w:div>
        <w:div w:id="2040544234">
          <w:marLeft w:val="480"/>
          <w:marRight w:val="0"/>
          <w:marTop w:val="0"/>
          <w:marBottom w:val="0"/>
          <w:divBdr>
            <w:top w:val="none" w:sz="0" w:space="0" w:color="auto"/>
            <w:left w:val="none" w:sz="0" w:space="0" w:color="auto"/>
            <w:bottom w:val="none" w:sz="0" w:space="0" w:color="auto"/>
            <w:right w:val="none" w:sz="0" w:space="0" w:color="auto"/>
          </w:divBdr>
        </w:div>
        <w:div w:id="1119255335">
          <w:marLeft w:val="480"/>
          <w:marRight w:val="0"/>
          <w:marTop w:val="0"/>
          <w:marBottom w:val="0"/>
          <w:divBdr>
            <w:top w:val="none" w:sz="0" w:space="0" w:color="auto"/>
            <w:left w:val="none" w:sz="0" w:space="0" w:color="auto"/>
            <w:bottom w:val="none" w:sz="0" w:space="0" w:color="auto"/>
            <w:right w:val="none" w:sz="0" w:space="0" w:color="auto"/>
          </w:divBdr>
        </w:div>
        <w:div w:id="633146886">
          <w:marLeft w:val="480"/>
          <w:marRight w:val="0"/>
          <w:marTop w:val="0"/>
          <w:marBottom w:val="0"/>
          <w:divBdr>
            <w:top w:val="none" w:sz="0" w:space="0" w:color="auto"/>
            <w:left w:val="none" w:sz="0" w:space="0" w:color="auto"/>
            <w:bottom w:val="none" w:sz="0" w:space="0" w:color="auto"/>
            <w:right w:val="none" w:sz="0" w:space="0" w:color="auto"/>
          </w:divBdr>
        </w:div>
        <w:div w:id="1038509190">
          <w:marLeft w:val="480"/>
          <w:marRight w:val="0"/>
          <w:marTop w:val="0"/>
          <w:marBottom w:val="0"/>
          <w:divBdr>
            <w:top w:val="none" w:sz="0" w:space="0" w:color="auto"/>
            <w:left w:val="none" w:sz="0" w:space="0" w:color="auto"/>
            <w:bottom w:val="none" w:sz="0" w:space="0" w:color="auto"/>
            <w:right w:val="none" w:sz="0" w:space="0" w:color="auto"/>
          </w:divBdr>
        </w:div>
        <w:div w:id="1600940756">
          <w:marLeft w:val="480"/>
          <w:marRight w:val="0"/>
          <w:marTop w:val="0"/>
          <w:marBottom w:val="0"/>
          <w:divBdr>
            <w:top w:val="none" w:sz="0" w:space="0" w:color="auto"/>
            <w:left w:val="none" w:sz="0" w:space="0" w:color="auto"/>
            <w:bottom w:val="none" w:sz="0" w:space="0" w:color="auto"/>
            <w:right w:val="none" w:sz="0" w:space="0" w:color="auto"/>
          </w:divBdr>
        </w:div>
        <w:div w:id="2064062454">
          <w:marLeft w:val="480"/>
          <w:marRight w:val="0"/>
          <w:marTop w:val="0"/>
          <w:marBottom w:val="0"/>
          <w:divBdr>
            <w:top w:val="none" w:sz="0" w:space="0" w:color="auto"/>
            <w:left w:val="none" w:sz="0" w:space="0" w:color="auto"/>
            <w:bottom w:val="none" w:sz="0" w:space="0" w:color="auto"/>
            <w:right w:val="none" w:sz="0" w:space="0" w:color="auto"/>
          </w:divBdr>
        </w:div>
        <w:div w:id="2019890304">
          <w:marLeft w:val="480"/>
          <w:marRight w:val="0"/>
          <w:marTop w:val="0"/>
          <w:marBottom w:val="0"/>
          <w:divBdr>
            <w:top w:val="none" w:sz="0" w:space="0" w:color="auto"/>
            <w:left w:val="none" w:sz="0" w:space="0" w:color="auto"/>
            <w:bottom w:val="none" w:sz="0" w:space="0" w:color="auto"/>
            <w:right w:val="none" w:sz="0" w:space="0" w:color="auto"/>
          </w:divBdr>
        </w:div>
        <w:div w:id="1295479650">
          <w:marLeft w:val="480"/>
          <w:marRight w:val="0"/>
          <w:marTop w:val="0"/>
          <w:marBottom w:val="0"/>
          <w:divBdr>
            <w:top w:val="none" w:sz="0" w:space="0" w:color="auto"/>
            <w:left w:val="none" w:sz="0" w:space="0" w:color="auto"/>
            <w:bottom w:val="none" w:sz="0" w:space="0" w:color="auto"/>
            <w:right w:val="none" w:sz="0" w:space="0" w:color="auto"/>
          </w:divBdr>
        </w:div>
        <w:div w:id="1096291072">
          <w:marLeft w:val="480"/>
          <w:marRight w:val="0"/>
          <w:marTop w:val="0"/>
          <w:marBottom w:val="0"/>
          <w:divBdr>
            <w:top w:val="none" w:sz="0" w:space="0" w:color="auto"/>
            <w:left w:val="none" w:sz="0" w:space="0" w:color="auto"/>
            <w:bottom w:val="none" w:sz="0" w:space="0" w:color="auto"/>
            <w:right w:val="none" w:sz="0" w:space="0" w:color="auto"/>
          </w:divBdr>
        </w:div>
        <w:div w:id="259531113">
          <w:marLeft w:val="480"/>
          <w:marRight w:val="0"/>
          <w:marTop w:val="0"/>
          <w:marBottom w:val="0"/>
          <w:divBdr>
            <w:top w:val="none" w:sz="0" w:space="0" w:color="auto"/>
            <w:left w:val="none" w:sz="0" w:space="0" w:color="auto"/>
            <w:bottom w:val="none" w:sz="0" w:space="0" w:color="auto"/>
            <w:right w:val="none" w:sz="0" w:space="0" w:color="auto"/>
          </w:divBdr>
        </w:div>
        <w:div w:id="397679470">
          <w:marLeft w:val="480"/>
          <w:marRight w:val="0"/>
          <w:marTop w:val="0"/>
          <w:marBottom w:val="0"/>
          <w:divBdr>
            <w:top w:val="none" w:sz="0" w:space="0" w:color="auto"/>
            <w:left w:val="none" w:sz="0" w:space="0" w:color="auto"/>
            <w:bottom w:val="none" w:sz="0" w:space="0" w:color="auto"/>
            <w:right w:val="none" w:sz="0" w:space="0" w:color="auto"/>
          </w:divBdr>
        </w:div>
        <w:div w:id="2138602579">
          <w:marLeft w:val="480"/>
          <w:marRight w:val="0"/>
          <w:marTop w:val="0"/>
          <w:marBottom w:val="0"/>
          <w:divBdr>
            <w:top w:val="none" w:sz="0" w:space="0" w:color="auto"/>
            <w:left w:val="none" w:sz="0" w:space="0" w:color="auto"/>
            <w:bottom w:val="none" w:sz="0" w:space="0" w:color="auto"/>
            <w:right w:val="none" w:sz="0" w:space="0" w:color="auto"/>
          </w:divBdr>
        </w:div>
        <w:div w:id="91947555">
          <w:marLeft w:val="480"/>
          <w:marRight w:val="0"/>
          <w:marTop w:val="0"/>
          <w:marBottom w:val="0"/>
          <w:divBdr>
            <w:top w:val="none" w:sz="0" w:space="0" w:color="auto"/>
            <w:left w:val="none" w:sz="0" w:space="0" w:color="auto"/>
            <w:bottom w:val="none" w:sz="0" w:space="0" w:color="auto"/>
            <w:right w:val="none" w:sz="0" w:space="0" w:color="auto"/>
          </w:divBdr>
        </w:div>
        <w:div w:id="587736434">
          <w:marLeft w:val="480"/>
          <w:marRight w:val="0"/>
          <w:marTop w:val="0"/>
          <w:marBottom w:val="0"/>
          <w:divBdr>
            <w:top w:val="none" w:sz="0" w:space="0" w:color="auto"/>
            <w:left w:val="none" w:sz="0" w:space="0" w:color="auto"/>
            <w:bottom w:val="none" w:sz="0" w:space="0" w:color="auto"/>
            <w:right w:val="none" w:sz="0" w:space="0" w:color="auto"/>
          </w:divBdr>
        </w:div>
        <w:div w:id="935751355">
          <w:marLeft w:val="480"/>
          <w:marRight w:val="0"/>
          <w:marTop w:val="0"/>
          <w:marBottom w:val="0"/>
          <w:divBdr>
            <w:top w:val="none" w:sz="0" w:space="0" w:color="auto"/>
            <w:left w:val="none" w:sz="0" w:space="0" w:color="auto"/>
            <w:bottom w:val="none" w:sz="0" w:space="0" w:color="auto"/>
            <w:right w:val="none" w:sz="0" w:space="0" w:color="auto"/>
          </w:divBdr>
        </w:div>
        <w:div w:id="559905467">
          <w:marLeft w:val="480"/>
          <w:marRight w:val="0"/>
          <w:marTop w:val="0"/>
          <w:marBottom w:val="0"/>
          <w:divBdr>
            <w:top w:val="none" w:sz="0" w:space="0" w:color="auto"/>
            <w:left w:val="none" w:sz="0" w:space="0" w:color="auto"/>
            <w:bottom w:val="none" w:sz="0" w:space="0" w:color="auto"/>
            <w:right w:val="none" w:sz="0" w:space="0" w:color="auto"/>
          </w:divBdr>
        </w:div>
        <w:div w:id="753749552">
          <w:marLeft w:val="480"/>
          <w:marRight w:val="0"/>
          <w:marTop w:val="0"/>
          <w:marBottom w:val="0"/>
          <w:divBdr>
            <w:top w:val="none" w:sz="0" w:space="0" w:color="auto"/>
            <w:left w:val="none" w:sz="0" w:space="0" w:color="auto"/>
            <w:bottom w:val="none" w:sz="0" w:space="0" w:color="auto"/>
            <w:right w:val="none" w:sz="0" w:space="0" w:color="auto"/>
          </w:divBdr>
        </w:div>
        <w:div w:id="463929705">
          <w:marLeft w:val="480"/>
          <w:marRight w:val="0"/>
          <w:marTop w:val="0"/>
          <w:marBottom w:val="0"/>
          <w:divBdr>
            <w:top w:val="none" w:sz="0" w:space="0" w:color="auto"/>
            <w:left w:val="none" w:sz="0" w:space="0" w:color="auto"/>
            <w:bottom w:val="none" w:sz="0" w:space="0" w:color="auto"/>
            <w:right w:val="none" w:sz="0" w:space="0" w:color="auto"/>
          </w:divBdr>
        </w:div>
        <w:div w:id="2037655381">
          <w:marLeft w:val="480"/>
          <w:marRight w:val="0"/>
          <w:marTop w:val="0"/>
          <w:marBottom w:val="0"/>
          <w:divBdr>
            <w:top w:val="none" w:sz="0" w:space="0" w:color="auto"/>
            <w:left w:val="none" w:sz="0" w:space="0" w:color="auto"/>
            <w:bottom w:val="none" w:sz="0" w:space="0" w:color="auto"/>
            <w:right w:val="none" w:sz="0" w:space="0" w:color="auto"/>
          </w:divBdr>
        </w:div>
        <w:div w:id="766461412">
          <w:marLeft w:val="480"/>
          <w:marRight w:val="0"/>
          <w:marTop w:val="0"/>
          <w:marBottom w:val="0"/>
          <w:divBdr>
            <w:top w:val="none" w:sz="0" w:space="0" w:color="auto"/>
            <w:left w:val="none" w:sz="0" w:space="0" w:color="auto"/>
            <w:bottom w:val="none" w:sz="0" w:space="0" w:color="auto"/>
            <w:right w:val="none" w:sz="0" w:space="0" w:color="auto"/>
          </w:divBdr>
        </w:div>
        <w:div w:id="1623221663">
          <w:marLeft w:val="480"/>
          <w:marRight w:val="0"/>
          <w:marTop w:val="0"/>
          <w:marBottom w:val="0"/>
          <w:divBdr>
            <w:top w:val="none" w:sz="0" w:space="0" w:color="auto"/>
            <w:left w:val="none" w:sz="0" w:space="0" w:color="auto"/>
            <w:bottom w:val="none" w:sz="0" w:space="0" w:color="auto"/>
            <w:right w:val="none" w:sz="0" w:space="0" w:color="auto"/>
          </w:divBdr>
        </w:div>
        <w:div w:id="1694846215">
          <w:marLeft w:val="480"/>
          <w:marRight w:val="0"/>
          <w:marTop w:val="0"/>
          <w:marBottom w:val="0"/>
          <w:divBdr>
            <w:top w:val="none" w:sz="0" w:space="0" w:color="auto"/>
            <w:left w:val="none" w:sz="0" w:space="0" w:color="auto"/>
            <w:bottom w:val="none" w:sz="0" w:space="0" w:color="auto"/>
            <w:right w:val="none" w:sz="0" w:space="0" w:color="auto"/>
          </w:divBdr>
        </w:div>
        <w:div w:id="618073936">
          <w:marLeft w:val="480"/>
          <w:marRight w:val="0"/>
          <w:marTop w:val="0"/>
          <w:marBottom w:val="0"/>
          <w:divBdr>
            <w:top w:val="none" w:sz="0" w:space="0" w:color="auto"/>
            <w:left w:val="none" w:sz="0" w:space="0" w:color="auto"/>
            <w:bottom w:val="none" w:sz="0" w:space="0" w:color="auto"/>
            <w:right w:val="none" w:sz="0" w:space="0" w:color="auto"/>
          </w:divBdr>
        </w:div>
        <w:div w:id="1903101440">
          <w:marLeft w:val="480"/>
          <w:marRight w:val="0"/>
          <w:marTop w:val="0"/>
          <w:marBottom w:val="0"/>
          <w:divBdr>
            <w:top w:val="none" w:sz="0" w:space="0" w:color="auto"/>
            <w:left w:val="none" w:sz="0" w:space="0" w:color="auto"/>
            <w:bottom w:val="none" w:sz="0" w:space="0" w:color="auto"/>
            <w:right w:val="none" w:sz="0" w:space="0" w:color="auto"/>
          </w:divBdr>
        </w:div>
        <w:div w:id="759374907">
          <w:marLeft w:val="480"/>
          <w:marRight w:val="0"/>
          <w:marTop w:val="0"/>
          <w:marBottom w:val="0"/>
          <w:divBdr>
            <w:top w:val="none" w:sz="0" w:space="0" w:color="auto"/>
            <w:left w:val="none" w:sz="0" w:space="0" w:color="auto"/>
            <w:bottom w:val="none" w:sz="0" w:space="0" w:color="auto"/>
            <w:right w:val="none" w:sz="0" w:space="0" w:color="auto"/>
          </w:divBdr>
        </w:div>
        <w:div w:id="1807429418">
          <w:marLeft w:val="480"/>
          <w:marRight w:val="0"/>
          <w:marTop w:val="0"/>
          <w:marBottom w:val="0"/>
          <w:divBdr>
            <w:top w:val="none" w:sz="0" w:space="0" w:color="auto"/>
            <w:left w:val="none" w:sz="0" w:space="0" w:color="auto"/>
            <w:bottom w:val="none" w:sz="0" w:space="0" w:color="auto"/>
            <w:right w:val="none" w:sz="0" w:space="0" w:color="auto"/>
          </w:divBdr>
        </w:div>
        <w:div w:id="885333321">
          <w:marLeft w:val="480"/>
          <w:marRight w:val="0"/>
          <w:marTop w:val="0"/>
          <w:marBottom w:val="0"/>
          <w:divBdr>
            <w:top w:val="none" w:sz="0" w:space="0" w:color="auto"/>
            <w:left w:val="none" w:sz="0" w:space="0" w:color="auto"/>
            <w:bottom w:val="none" w:sz="0" w:space="0" w:color="auto"/>
            <w:right w:val="none" w:sz="0" w:space="0" w:color="auto"/>
          </w:divBdr>
        </w:div>
        <w:div w:id="449083054">
          <w:marLeft w:val="480"/>
          <w:marRight w:val="0"/>
          <w:marTop w:val="0"/>
          <w:marBottom w:val="0"/>
          <w:divBdr>
            <w:top w:val="none" w:sz="0" w:space="0" w:color="auto"/>
            <w:left w:val="none" w:sz="0" w:space="0" w:color="auto"/>
            <w:bottom w:val="none" w:sz="0" w:space="0" w:color="auto"/>
            <w:right w:val="none" w:sz="0" w:space="0" w:color="auto"/>
          </w:divBdr>
        </w:div>
      </w:divsChild>
    </w:div>
    <w:div w:id="788857303">
      <w:bodyDiv w:val="1"/>
      <w:marLeft w:val="0"/>
      <w:marRight w:val="0"/>
      <w:marTop w:val="0"/>
      <w:marBottom w:val="0"/>
      <w:divBdr>
        <w:top w:val="none" w:sz="0" w:space="0" w:color="auto"/>
        <w:left w:val="none" w:sz="0" w:space="0" w:color="auto"/>
        <w:bottom w:val="none" w:sz="0" w:space="0" w:color="auto"/>
        <w:right w:val="none" w:sz="0" w:space="0" w:color="auto"/>
      </w:divBdr>
      <w:divsChild>
        <w:div w:id="1509322499">
          <w:marLeft w:val="480"/>
          <w:marRight w:val="0"/>
          <w:marTop w:val="0"/>
          <w:marBottom w:val="0"/>
          <w:divBdr>
            <w:top w:val="none" w:sz="0" w:space="0" w:color="auto"/>
            <w:left w:val="none" w:sz="0" w:space="0" w:color="auto"/>
            <w:bottom w:val="none" w:sz="0" w:space="0" w:color="auto"/>
            <w:right w:val="none" w:sz="0" w:space="0" w:color="auto"/>
          </w:divBdr>
        </w:div>
        <w:div w:id="1994530948">
          <w:marLeft w:val="480"/>
          <w:marRight w:val="0"/>
          <w:marTop w:val="0"/>
          <w:marBottom w:val="0"/>
          <w:divBdr>
            <w:top w:val="none" w:sz="0" w:space="0" w:color="auto"/>
            <w:left w:val="none" w:sz="0" w:space="0" w:color="auto"/>
            <w:bottom w:val="none" w:sz="0" w:space="0" w:color="auto"/>
            <w:right w:val="none" w:sz="0" w:space="0" w:color="auto"/>
          </w:divBdr>
        </w:div>
        <w:div w:id="811143045">
          <w:marLeft w:val="480"/>
          <w:marRight w:val="0"/>
          <w:marTop w:val="0"/>
          <w:marBottom w:val="0"/>
          <w:divBdr>
            <w:top w:val="none" w:sz="0" w:space="0" w:color="auto"/>
            <w:left w:val="none" w:sz="0" w:space="0" w:color="auto"/>
            <w:bottom w:val="none" w:sz="0" w:space="0" w:color="auto"/>
            <w:right w:val="none" w:sz="0" w:space="0" w:color="auto"/>
          </w:divBdr>
        </w:div>
        <w:div w:id="1313294053">
          <w:marLeft w:val="480"/>
          <w:marRight w:val="0"/>
          <w:marTop w:val="0"/>
          <w:marBottom w:val="0"/>
          <w:divBdr>
            <w:top w:val="none" w:sz="0" w:space="0" w:color="auto"/>
            <w:left w:val="none" w:sz="0" w:space="0" w:color="auto"/>
            <w:bottom w:val="none" w:sz="0" w:space="0" w:color="auto"/>
            <w:right w:val="none" w:sz="0" w:space="0" w:color="auto"/>
          </w:divBdr>
        </w:div>
        <w:div w:id="2133864650">
          <w:marLeft w:val="480"/>
          <w:marRight w:val="0"/>
          <w:marTop w:val="0"/>
          <w:marBottom w:val="0"/>
          <w:divBdr>
            <w:top w:val="none" w:sz="0" w:space="0" w:color="auto"/>
            <w:left w:val="none" w:sz="0" w:space="0" w:color="auto"/>
            <w:bottom w:val="none" w:sz="0" w:space="0" w:color="auto"/>
            <w:right w:val="none" w:sz="0" w:space="0" w:color="auto"/>
          </w:divBdr>
        </w:div>
        <w:div w:id="1432820631">
          <w:marLeft w:val="480"/>
          <w:marRight w:val="0"/>
          <w:marTop w:val="0"/>
          <w:marBottom w:val="0"/>
          <w:divBdr>
            <w:top w:val="none" w:sz="0" w:space="0" w:color="auto"/>
            <w:left w:val="none" w:sz="0" w:space="0" w:color="auto"/>
            <w:bottom w:val="none" w:sz="0" w:space="0" w:color="auto"/>
            <w:right w:val="none" w:sz="0" w:space="0" w:color="auto"/>
          </w:divBdr>
        </w:div>
        <w:div w:id="861014590">
          <w:marLeft w:val="480"/>
          <w:marRight w:val="0"/>
          <w:marTop w:val="0"/>
          <w:marBottom w:val="0"/>
          <w:divBdr>
            <w:top w:val="none" w:sz="0" w:space="0" w:color="auto"/>
            <w:left w:val="none" w:sz="0" w:space="0" w:color="auto"/>
            <w:bottom w:val="none" w:sz="0" w:space="0" w:color="auto"/>
            <w:right w:val="none" w:sz="0" w:space="0" w:color="auto"/>
          </w:divBdr>
        </w:div>
        <w:div w:id="1197473818">
          <w:marLeft w:val="480"/>
          <w:marRight w:val="0"/>
          <w:marTop w:val="0"/>
          <w:marBottom w:val="0"/>
          <w:divBdr>
            <w:top w:val="none" w:sz="0" w:space="0" w:color="auto"/>
            <w:left w:val="none" w:sz="0" w:space="0" w:color="auto"/>
            <w:bottom w:val="none" w:sz="0" w:space="0" w:color="auto"/>
            <w:right w:val="none" w:sz="0" w:space="0" w:color="auto"/>
          </w:divBdr>
        </w:div>
        <w:div w:id="253591407">
          <w:marLeft w:val="480"/>
          <w:marRight w:val="0"/>
          <w:marTop w:val="0"/>
          <w:marBottom w:val="0"/>
          <w:divBdr>
            <w:top w:val="none" w:sz="0" w:space="0" w:color="auto"/>
            <w:left w:val="none" w:sz="0" w:space="0" w:color="auto"/>
            <w:bottom w:val="none" w:sz="0" w:space="0" w:color="auto"/>
            <w:right w:val="none" w:sz="0" w:space="0" w:color="auto"/>
          </w:divBdr>
        </w:div>
        <w:div w:id="1023744889">
          <w:marLeft w:val="480"/>
          <w:marRight w:val="0"/>
          <w:marTop w:val="0"/>
          <w:marBottom w:val="0"/>
          <w:divBdr>
            <w:top w:val="none" w:sz="0" w:space="0" w:color="auto"/>
            <w:left w:val="none" w:sz="0" w:space="0" w:color="auto"/>
            <w:bottom w:val="none" w:sz="0" w:space="0" w:color="auto"/>
            <w:right w:val="none" w:sz="0" w:space="0" w:color="auto"/>
          </w:divBdr>
        </w:div>
        <w:div w:id="215555099">
          <w:marLeft w:val="480"/>
          <w:marRight w:val="0"/>
          <w:marTop w:val="0"/>
          <w:marBottom w:val="0"/>
          <w:divBdr>
            <w:top w:val="none" w:sz="0" w:space="0" w:color="auto"/>
            <w:left w:val="none" w:sz="0" w:space="0" w:color="auto"/>
            <w:bottom w:val="none" w:sz="0" w:space="0" w:color="auto"/>
            <w:right w:val="none" w:sz="0" w:space="0" w:color="auto"/>
          </w:divBdr>
        </w:div>
        <w:div w:id="1627543496">
          <w:marLeft w:val="480"/>
          <w:marRight w:val="0"/>
          <w:marTop w:val="0"/>
          <w:marBottom w:val="0"/>
          <w:divBdr>
            <w:top w:val="none" w:sz="0" w:space="0" w:color="auto"/>
            <w:left w:val="none" w:sz="0" w:space="0" w:color="auto"/>
            <w:bottom w:val="none" w:sz="0" w:space="0" w:color="auto"/>
            <w:right w:val="none" w:sz="0" w:space="0" w:color="auto"/>
          </w:divBdr>
        </w:div>
        <w:div w:id="203492893">
          <w:marLeft w:val="480"/>
          <w:marRight w:val="0"/>
          <w:marTop w:val="0"/>
          <w:marBottom w:val="0"/>
          <w:divBdr>
            <w:top w:val="none" w:sz="0" w:space="0" w:color="auto"/>
            <w:left w:val="none" w:sz="0" w:space="0" w:color="auto"/>
            <w:bottom w:val="none" w:sz="0" w:space="0" w:color="auto"/>
            <w:right w:val="none" w:sz="0" w:space="0" w:color="auto"/>
          </w:divBdr>
        </w:div>
        <w:div w:id="1575361513">
          <w:marLeft w:val="480"/>
          <w:marRight w:val="0"/>
          <w:marTop w:val="0"/>
          <w:marBottom w:val="0"/>
          <w:divBdr>
            <w:top w:val="none" w:sz="0" w:space="0" w:color="auto"/>
            <w:left w:val="none" w:sz="0" w:space="0" w:color="auto"/>
            <w:bottom w:val="none" w:sz="0" w:space="0" w:color="auto"/>
            <w:right w:val="none" w:sz="0" w:space="0" w:color="auto"/>
          </w:divBdr>
        </w:div>
        <w:div w:id="109203104">
          <w:marLeft w:val="480"/>
          <w:marRight w:val="0"/>
          <w:marTop w:val="0"/>
          <w:marBottom w:val="0"/>
          <w:divBdr>
            <w:top w:val="none" w:sz="0" w:space="0" w:color="auto"/>
            <w:left w:val="none" w:sz="0" w:space="0" w:color="auto"/>
            <w:bottom w:val="none" w:sz="0" w:space="0" w:color="auto"/>
            <w:right w:val="none" w:sz="0" w:space="0" w:color="auto"/>
          </w:divBdr>
        </w:div>
        <w:div w:id="1856185474">
          <w:marLeft w:val="480"/>
          <w:marRight w:val="0"/>
          <w:marTop w:val="0"/>
          <w:marBottom w:val="0"/>
          <w:divBdr>
            <w:top w:val="none" w:sz="0" w:space="0" w:color="auto"/>
            <w:left w:val="none" w:sz="0" w:space="0" w:color="auto"/>
            <w:bottom w:val="none" w:sz="0" w:space="0" w:color="auto"/>
            <w:right w:val="none" w:sz="0" w:space="0" w:color="auto"/>
          </w:divBdr>
        </w:div>
        <w:div w:id="760298878">
          <w:marLeft w:val="480"/>
          <w:marRight w:val="0"/>
          <w:marTop w:val="0"/>
          <w:marBottom w:val="0"/>
          <w:divBdr>
            <w:top w:val="none" w:sz="0" w:space="0" w:color="auto"/>
            <w:left w:val="none" w:sz="0" w:space="0" w:color="auto"/>
            <w:bottom w:val="none" w:sz="0" w:space="0" w:color="auto"/>
            <w:right w:val="none" w:sz="0" w:space="0" w:color="auto"/>
          </w:divBdr>
        </w:div>
        <w:div w:id="1201474104">
          <w:marLeft w:val="480"/>
          <w:marRight w:val="0"/>
          <w:marTop w:val="0"/>
          <w:marBottom w:val="0"/>
          <w:divBdr>
            <w:top w:val="none" w:sz="0" w:space="0" w:color="auto"/>
            <w:left w:val="none" w:sz="0" w:space="0" w:color="auto"/>
            <w:bottom w:val="none" w:sz="0" w:space="0" w:color="auto"/>
            <w:right w:val="none" w:sz="0" w:space="0" w:color="auto"/>
          </w:divBdr>
        </w:div>
        <w:div w:id="1812597281">
          <w:marLeft w:val="480"/>
          <w:marRight w:val="0"/>
          <w:marTop w:val="0"/>
          <w:marBottom w:val="0"/>
          <w:divBdr>
            <w:top w:val="none" w:sz="0" w:space="0" w:color="auto"/>
            <w:left w:val="none" w:sz="0" w:space="0" w:color="auto"/>
            <w:bottom w:val="none" w:sz="0" w:space="0" w:color="auto"/>
            <w:right w:val="none" w:sz="0" w:space="0" w:color="auto"/>
          </w:divBdr>
        </w:div>
        <w:div w:id="1909876367">
          <w:marLeft w:val="480"/>
          <w:marRight w:val="0"/>
          <w:marTop w:val="0"/>
          <w:marBottom w:val="0"/>
          <w:divBdr>
            <w:top w:val="none" w:sz="0" w:space="0" w:color="auto"/>
            <w:left w:val="none" w:sz="0" w:space="0" w:color="auto"/>
            <w:bottom w:val="none" w:sz="0" w:space="0" w:color="auto"/>
            <w:right w:val="none" w:sz="0" w:space="0" w:color="auto"/>
          </w:divBdr>
        </w:div>
        <w:div w:id="783042354">
          <w:marLeft w:val="480"/>
          <w:marRight w:val="0"/>
          <w:marTop w:val="0"/>
          <w:marBottom w:val="0"/>
          <w:divBdr>
            <w:top w:val="none" w:sz="0" w:space="0" w:color="auto"/>
            <w:left w:val="none" w:sz="0" w:space="0" w:color="auto"/>
            <w:bottom w:val="none" w:sz="0" w:space="0" w:color="auto"/>
            <w:right w:val="none" w:sz="0" w:space="0" w:color="auto"/>
          </w:divBdr>
        </w:div>
        <w:div w:id="458256888">
          <w:marLeft w:val="480"/>
          <w:marRight w:val="0"/>
          <w:marTop w:val="0"/>
          <w:marBottom w:val="0"/>
          <w:divBdr>
            <w:top w:val="none" w:sz="0" w:space="0" w:color="auto"/>
            <w:left w:val="none" w:sz="0" w:space="0" w:color="auto"/>
            <w:bottom w:val="none" w:sz="0" w:space="0" w:color="auto"/>
            <w:right w:val="none" w:sz="0" w:space="0" w:color="auto"/>
          </w:divBdr>
        </w:div>
        <w:div w:id="2130853639">
          <w:marLeft w:val="480"/>
          <w:marRight w:val="0"/>
          <w:marTop w:val="0"/>
          <w:marBottom w:val="0"/>
          <w:divBdr>
            <w:top w:val="none" w:sz="0" w:space="0" w:color="auto"/>
            <w:left w:val="none" w:sz="0" w:space="0" w:color="auto"/>
            <w:bottom w:val="none" w:sz="0" w:space="0" w:color="auto"/>
            <w:right w:val="none" w:sz="0" w:space="0" w:color="auto"/>
          </w:divBdr>
        </w:div>
        <w:div w:id="1405908708">
          <w:marLeft w:val="480"/>
          <w:marRight w:val="0"/>
          <w:marTop w:val="0"/>
          <w:marBottom w:val="0"/>
          <w:divBdr>
            <w:top w:val="none" w:sz="0" w:space="0" w:color="auto"/>
            <w:left w:val="none" w:sz="0" w:space="0" w:color="auto"/>
            <w:bottom w:val="none" w:sz="0" w:space="0" w:color="auto"/>
            <w:right w:val="none" w:sz="0" w:space="0" w:color="auto"/>
          </w:divBdr>
        </w:div>
        <w:div w:id="200557175">
          <w:marLeft w:val="480"/>
          <w:marRight w:val="0"/>
          <w:marTop w:val="0"/>
          <w:marBottom w:val="0"/>
          <w:divBdr>
            <w:top w:val="none" w:sz="0" w:space="0" w:color="auto"/>
            <w:left w:val="none" w:sz="0" w:space="0" w:color="auto"/>
            <w:bottom w:val="none" w:sz="0" w:space="0" w:color="auto"/>
            <w:right w:val="none" w:sz="0" w:space="0" w:color="auto"/>
          </w:divBdr>
        </w:div>
        <w:div w:id="313604988">
          <w:marLeft w:val="480"/>
          <w:marRight w:val="0"/>
          <w:marTop w:val="0"/>
          <w:marBottom w:val="0"/>
          <w:divBdr>
            <w:top w:val="none" w:sz="0" w:space="0" w:color="auto"/>
            <w:left w:val="none" w:sz="0" w:space="0" w:color="auto"/>
            <w:bottom w:val="none" w:sz="0" w:space="0" w:color="auto"/>
            <w:right w:val="none" w:sz="0" w:space="0" w:color="auto"/>
          </w:divBdr>
        </w:div>
        <w:div w:id="871380798">
          <w:marLeft w:val="480"/>
          <w:marRight w:val="0"/>
          <w:marTop w:val="0"/>
          <w:marBottom w:val="0"/>
          <w:divBdr>
            <w:top w:val="none" w:sz="0" w:space="0" w:color="auto"/>
            <w:left w:val="none" w:sz="0" w:space="0" w:color="auto"/>
            <w:bottom w:val="none" w:sz="0" w:space="0" w:color="auto"/>
            <w:right w:val="none" w:sz="0" w:space="0" w:color="auto"/>
          </w:divBdr>
        </w:div>
        <w:div w:id="1360594261">
          <w:marLeft w:val="480"/>
          <w:marRight w:val="0"/>
          <w:marTop w:val="0"/>
          <w:marBottom w:val="0"/>
          <w:divBdr>
            <w:top w:val="none" w:sz="0" w:space="0" w:color="auto"/>
            <w:left w:val="none" w:sz="0" w:space="0" w:color="auto"/>
            <w:bottom w:val="none" w:sz="0" w:space="0" w:color="auto"/>
            <w:right w:val="none" w:sz="0" w:space="0" w:color="auto"/>
          </w:divBdr>
        </w:div>
        <w:div w:id="1789665258">
          <w:marLeft w:val="480"/>
          <w:marRight w:val="0"/>
          <w:marTop w:val="0"/>
          <w:marBottom w:val="0"/>
          <w:divBdr>
            <w:top w:val="none" w:sz="0" w:space="0" w:color="auto"/>
            <w:left w:val="none" w:sz="0" w:space="0" w:color="auto"/>
            <w:bottom w:val="none" w:sz="0" w:space="0" w:color="auto"/>
            <w:right w:val="none" w:sz="0" w:space="0" w:color="auto"/>
          </w:divBdr>
        </w:div>
        <w:div w:id="884873412">
          <w:marLeft w:val="480"/>
          <w:marRight w:val="0"/>
          <w:marTop w:val="0"/>
          <w:marBottom w:val="0"/>
          <w:divBdr>
            <w:top w:val="none" w:sz="0" w:space="0" w:color="auto"/>
            <w:left w:val="none" w:sz="0" w:space="0" w:color="auto"/>
            <w:bottom w:val="none" w:sz="0" w:space="0" w:color="auto"/>
            <w:right w:val="none" w:sz="0" w:space="0" w:color="auto"/>
          </w:divBdr>
        </w:div>
        <w:div w:id="477578148">
          <w:marLeft w:val="480"/>
          <w:marRight w:val="0"/>
          <w:marTop w:val="0"/>
          <w:marBottom w:val="0"/>
          <w:divBdr>
            <w:top w:val="none" w:sz="0" w:space="0" w:color="auto"/>
            <w:left w:val="none" w:sz="0" w:space="0" w:color="auto"/>
            <w:bottom w:val="none" w:sz="0" w:space="0" w:color="auto"/>
            <w:right w:val="none" w:sz="0" w:space="0" w:color="auto"/>
          </w:divBdr>
        </w:div>
        <w:div w:id="1445609449">
          <w:marLeft w:val="480"/>
          <w:marRight w:val="0"/>
          <w:marTop w:val="0"/>
          <w:marBottom w:val="0"/>
          <w:divBdr>
            <w:top w:val="none" w:sz="0" w:space="0" w:color="auto"/>
            <w:left w:val="none" w:sz="0" w:space="0" w:color="auto"/>
            <w:bottom w:val="none" w:sz="0" w:space="0" w:color="auto"/>
            <w:right w:val="none" w:sz="0" w:space="0" w:color="auto"/>
          </w:divBdr>
        </w:div>
        <w:div w:id="1852718117">
          <w:marLeft w:val="480"/>
          <w:marRight w:val="0"/>
          <w:marTop w:val="0"/>
          <w:marBottom w:val="0"/>
          <w:divBdr>
            <w:top w:val="none" w:sz="0" w:space="0" w:color="auto"/>
            <w:left w:val="none" w:sz="0" w:space="0" w:color="auto"/>
            <w:bottom w:val="none" w:sz="0" w:space="0" w:color="auto"/>
            <w:right w:val="none" w:sz="0" w:space="0" w:color="auto"/>
          </w:divBdr>
        </w:div>
        <w:div w:id="968515192">
          <w:marLeft w:val="480"/>
          <w:marRight w:val="0"/>
          <w:marTop w:val="0"/>
          <w:marBottom w:val="0"/>
          <w:divBdr>
            <w:top w:val="none" w:sz="0" w:space="0" w:color="auto"/>
            <w:left w:val="none" w:sz="0" w:space="0" w:color="auto"/>
            <w:bottom w:val="none" w:sz="0" w:space="0" w:color="auto"/>
            <w:right w:val="none" w:sz="0" w:space="0" w:color="auto"/>
          </w:divBdr>
        </w:div>
        <w:div w:id="1103573694">
          <w:marLeft w:val="480"/>
          <w:marRight w:val="0"/>
          <w:marTop w:val="0"/>
          <w:marBottom w:val="0"/>
          <w:divBdr>
            <w:top w:val="none" w:sz="0" w:space="0" w:color="auto"/>
            <w:left w:val="none" w:sz="0" w:space="0" w:color="auto"/>
            <w:bottom w:val="none" w:sz="0" w:space="0" w:color="auto"/>
            <w:right w:val="none" w:sz="0" w:space="0" w:color="auto"/>
          </w:divBdr>
        </w:div>
        <w:div w:id="1333143188">
          <w:marLeft w:val="480"/>
          <w:marRight w:val="0"/>
          <w:marTop w:val="0"/>
          <w:marBottom w:val="0"/>
          <w:divBdr>
            <w:top w:val="none" w:sz="0" w:space="0" w:color="auto"/>
            <w:left w:val="none" w:sz="0" w:space="0" w:color="auto"/>
            <w:bottom w:val="none" w:sz="0" w:space="0" w:color="auto"/>
            <w:right w:val="none" w:sz="0" w:space="0" w:color="auto"/>
          </w:divBdr>
        </w:div>
        <w:div w:id="726420888">
          <w:marLeft w:val="480"/>
          <w:marRight w:val="0"/>
          <w:marTop w:val="0"/>
          <w:marBottom w:val="0"/>
          <w:divBdr>
            <w:top w:val="none" w:sz="0" w:space="0" w:color="auto"/>
            <w:left w:val="none" w:sz="0" w:space="0" w:color="auto"/>
            <w:bottom w:val="none" w:sz="0" w:space="0" w:color="auto"/>
            <w:right w:val="none" w:sz="0" w:space="0" w:color="auto"/>
          </w:divBdr>
        </w:div>
        <w:div w:id="123279107">
          <w:marLeft w:val="480"/>
          <w:marRight w:val="0"/>
          <w:marTop w:val="0"/>
          <w:marBottom w:val="0"/>
          <w:divBdr>
            <w:top w:val="none" w:sz="0" w:space="0" w:color="auto"/>
            <w:left w:val="none" w:sz="0" w:space="0" w:color="auto"/>
            <w:bottom w:val="none" w:sz="0" w:space="0" w:color="auto"/>
            <w:right w:val="none" w:sz="0" w:space="0" w:color="auto"/>
          </w:divBdr>
        </w:div>
        <w:div w:id="1780563418">
          <w:marLeft w:val="480"/>
          <w:marRight w:val="0"/>
          <w:marTop w:val="0"/>
          <w:marBottom w:val="0"/>
          <w:divBdr>
            <w:top w:val="none" w:sz="0" w:space="0" w:color="auto"/>
            <w:left w:val="none" w:sz="0" w:space="0" w:color="auto"/>
            <w:bottom w:val="none" w:sz="0" w:space="0" w:color="auto"/>
            <w:right w:val="none" w:sz="0" w:space="0" w:color="auto"/>
          </w:divBdr>
        </w:div>
        <w:div w:id="1861696182">
          <w:marLeft w:val="480"/>
          <w:marRight w:val="0"/>
          <w:marTop w:val="0"/>
          <w:marBottom w:val="0"/>
          <w:divBdr>
            <w:top w:val="none" w:sz="0" w:space="0" w:color="auto"/>
            <w:left w:val="none" w:sz="0" w:space="0" w:color="auto"/>
            <w:bottom w:val="none" w:sz="0" w:space="0" w:color="auto"/>
            <w:right w:val="none" w:sz="0" w:space="0" w:color="auto"/>
          </w:divBdr>
        </w:div>
        <w:div w:id="186527490">
          <w:marLeft w:val="480"/>
          <w:marRight w:val="0"/>
          <w:marTop w:val="0"/>
          <w:marBottom w:val="0"/>
          <w:divBdr>
            <w:top w:val="none" w:sz="0" w:space="0" w:color="auto"/>
            <w:left w:val="none" w:sz="0" w:space="0" w:color="auto"/>
            <w:bottom w:val="none" w:sz="0" w:space="0" w:color="auto"/>
            <w:right w:val="none" w:sz="0" w:space="0" w:color="auto"/>
          </w:divBdr>
        </w:div>
        <w:div w:id="2121947062">
          <w:marLeft w:val="480"/>
          <w:marRight w:val="0"/>
          <w:marTop w:val="0"/>
          <w:marBottom w:val="0"/>
          <w:divBdr>
            <w:top w:val="none" w:sz="0" w:space="0" w:color="auto"/>
            <w:left w:val="none" w:sz="0" w:space="0" w:color="auto"/>
            <w:bottom w:val="none" w:sz="0" w:space="0" w:color="auto"/>
            <w:right w:val="none" w:sz="0" w:space="0" w:color="auto"/>
          </w:divBdr>
        </w:div>
        <w:div w:id="792602151">
          <w:marLeft w:val="480"/>
          <w:marRight w:val="0"/>
          <w:marTop w:val="0"/>
          <w:marBottom w:val="0"/>
          <w:divBdr>
            <w:top w:val="none" w:sz="0" w:space="0" w:color="auto"/>
            <w:left w:val="none" w:sz="0" w:space="0" w:color="auto"/>
            <w:bottom w:val="none" w:sz="0" w:space="0" w:color="auto"/>
            <w:right w:val="none" w:sz="0" w:space="0" w:color="auto"/>
          </w:divBdr>
        </w:div>
        <w:div w:id="820929106">
          <w:marLeft w:val="480"/>
          <w:marRight w:val="0"/>
          <w:marTop w:val="0"/>
          <w:marBottom w:val="0"/>
          <w:divBdr>
            <w:top w:val="none" w:sz="0" w:space="0" w:color="auto"/>
            <w:left w:val="none" w:sz="0" w:space="0" w:color="auto"/>
            <w:bottom w:val="none" w:sz="0" w:space="0" w:color="auto"/>
            <w:right w:val="none" w:sz="0" w:space="0" w:color="auto"/>
          </w:divBdr>
        </w:div>
        <w:div w:id="660931779">
          <w:marLeft w:val="480"/>
          <w:marRight w:val="0"/>
          <w:marTop w:val="0"/>
          <w:marBottom w:val="0"/>
          <w:divBdr>
            <w:top w:val="none" w:sz="0" w:space="0" w:color="auto"/>
            <w:left w:val="none" w:sz="0" w:space="0" w:color="auto"/>
            <w:bottom w:val="none" w:sz="0" w:space="0" w:color="auto"/>
            <w:right w:val="none" w:sz="0" w:space="0" w:color="auto"/>
          </w:divBdr>
        </w:div>
        <w:div w:id="421683330">
          <w:marLeft w:val="480"/>
          <w:marRight w:val="0"/>
          <w:marTop w:val="0"/>
          <w:marBottom w:val="0"/>
          <w:divBdr>
            <w:top w:val="none" w:sz="0" w:space="0" w:color="auto"/>
            <w:left w:val="none" w:sz="0" w:space="0" w:color="auto"/>
            <w:bottom w:val="none" w:sz="0" w:space="0" w:color="auto"/>
            <w:right w:val="none" w:sz="0" w:space="0" w:color="auto"/>
          </w:divBdr>
        </w:div>
        <w:div w:id="588776981">
          <w:marLeft w:val="480"/>
          <w:marRight w:val="0"/>
          <w:marTop w:val="0"/>
          <w:marBottom w:val="0"/>
          <w:divBdr>
            <w:top w:val="none" w:sz="0" w:space="0" w:color="auto"/>
            <w:left w:val="none" w:sz="0" w:space="0" w:color="auto"/>
            <w:bottom w:val="none" w:sz="0" w:space="0" w:color="auto"/>
            <w:right w:val="none" w:sz="0" w:space="0" w:color="auto"/>
          </w:divBdr>
        </w:div>
        <w:div w:id="1057049317">
          <w:marLeft w:val="480"/>
          <w:marRight w:val="0"/>
          <w:marTop w:val="0"/>
          <w:marBottom w:val="0"/>
          <w:divBdr>
            <w:top w:val="none" w:sz="0" w:space="0" w:color="auto"/>
            <w:left w:val="none" w:sz="0" w:space="0" w:color="auto"/>
            <w:bottom w:val="none" w:sz="0" w:space="0" w:color="auto"/>
            <w:right w:val="none" w:sz="0" w:space="0" w:color="auto"/>
          </w:divBdr>
        </w:div>
        <w:div w:id="1806502349">
          <w:marLeft w:val="480"/>
          <w:marRight w:val="0"/>
          <w:marTop w:val="0"/>
          <w:marBottom w:val="0"/>
          <w:divBdr>
            <w:top w:val="none" w:sz="0" w:space="0" w:color="auto"/>
            <w:left w:val="none" w:sz="0" w:space="0" w:color="auto"/>
            <w:bottom w:val="none" w:sz="0" w:space="0" w:color="auto"/>
            <w:right w:val="none" w:sz="0" w:space="0" w:color="auto"/>
          </w:divBdr>
        </w:div>
        <w:div w:id="1720474178">
          <w:marLeft w:val="480"/>
          <w:marRight w:val="0"/>
          <w:marTop w:val="0"/>
          <w:marBottom w:val="0"/>
          <w:divBdr>
            <w:top w:val="none" w:sz="0" w:space="0" w:color="auto"/>
            <w:left w:val="none" w:sz="0" w:space="0" w:color="auto"/>
            <w:bottom w:val="none" w:sz="0" w:space="0" w:color="auto"/>
            <w:right w:val="none" w:sz="0" w:space="0" w:color="auto"/>
          </w:divBdr>
        </w:div>
        <w:div w:id="1523395424">
          <w:marLeft w:val="480"/>
          <w:marRight w:val="0"/>
          <w:marTop w:val="0"/>
          <w:marBottom w:val="0"/>
          <w:divBdr>
            <w:top w:val="none" w:sz="0" w:space="0" w:color="auto"/>
            <w:left w:val="none" w:sz="0" w:space="0" w:color="auto"/>
            <w:bottom w:val="none" w:sz="0" w:space="0" w:color="auto"/>
            <w:right w:val="none" w:sz="0" w:space="0" w:color="auto"/>
          </w:divBdr>
        </w:div>
        <w:div w:id="250165210">
          <w:marLeft w:val="480"/>
          <w:marRight w:val="0"/>
          <w:marTop w:val="0"/>
          <w:marBottom w:val="0"/>
          <w:divBdr>
            <w:top w:val="none" w:sz="0" w:space="0" w:color="auto"/>
            <w:left w:val="none" w:sz="0" w:space="0" w:color="auto"/>
            <w:bottom w:val="none" w:sz="0" w:space="0" w:color="auto"/>
            <w:right w:val="none" w:sz="0" w:space="0" w:color="auto"/>
          </w:divBdr>
        </w:div>
        <w:div w:id="720597138">
          <w:marLeft w:val="480"/>
          <w:marRight w:val="0"/>
          <w:marTop w:val="0"/>
          <w:marBottom w:val="0"/>
          <w:divBdr>
            <w:top w:val="none" w:sz="0" w:space="0" w:color="auto"/>
            <w:left w:val="none" w:sz="0" w:space="0" w:color="auto"/>
            <w:bottom w:val="none" w:sz="0" w:space="0" w:color="auto"/>
            <w:right w:val="none" w:sz="0" w:space="0" w:color="auto"/>
          </w:divBdr>
        </w:div>
        <w:div w:id="827593576">
          <w:marLeft w:val="480"/>
          <w:marRight w:val="0"/>
          <w:marTop w:val="0"/>
          <w:marBottom w:val="0"/>
          <w:divBdr>
            <w:top w:val="none" w:sz="0" w:space="0" w:color="auto"/>
            <w:left w:val="none" w:sz="0" w:space="0" w:color="auto"/>
            <w:bottom w:val="none" w:sz="0" w:space="0" w:color="auto"/>
            <w:right w:val="none" w:sz="0" w:space="0" w:color="auto"/>
          </w:divBdr>
        </w:div>
        <w:div w:id="389112054">
          <w:marLeft w:val="480"/>
          <w:marRight w:val="0"/>
          <w:marTop w:val="0"/>
          <w:marBottom w:val="0"/>
          <w:divBdr>
            <w:top w:val="none" w:sz="0" w:space="0" w:color="auto"/>
            <w:left w:val="none" w:sz="0" w:space="0" w:color="auto"/>
            <w:bottom w:val="none" w:sz="0" w:space="0" w:color="auto"/>
            <w:right w:val="none" w:sz="0" w:space="0" w:color="auto"/>
          </w:divBdr>
        </w:div>
        <w:div w:id="302737654">
          <w:marLeft w:val="480"/>
          <w:marRight w:val="0"/>
          <w:marTop w:val="0"/>
          <w:marBottom w:val="0"/>
          <w:divBdr>
            <w:top w:val="none" w:sz="0" w:space="0" w:color="auto"/>
            <w:left w:val="none" w:sz="0" w:space="0" w:color="auto"/>
            <w:bottom w:val="none" w:sz="0" w:space="0" w:color="auto"/>
            <w:right w:val="none" w:sz="0" w:space="0" w:color="auto"/>
          </w:divBdr>
        </w:div>
        <w:div w:id="2131510164">
          <w:marLeft w:val="480"/>
          <w:marRight w:val="0"/>
          <w:marTop w:val="0"/>
          <w:marBottom w:val="0"/>
          <w:divBdr>
            <w:top w:val="none" w:sz="0" w:space="0" w:color="auto"/>
            <w:left w:val="none" w:sz="0" w:space="0" w:color="auto"/>
            <w:bottom w:val="none" w:sz="0" w:space="0" w:color="auto"/>
            <w:right w:val="none" w:sz="0" w:space="0" w:color="auto"/>
          </w:divBdr>
        </w:div>
        <w:div w:id="836728920">
          <w:marLeft w:val="480"/>
          <w:marRight w:val="0"/>
          <w:marTop w:val="0"/>
          <w:marBottom w:val="0"/>
          <w:divBdr>
            <w:top w:val="none" w:sz="0" w:space="0" w:color="auto"/>
            <w:left w:val="none" w:sz="0" w:space="0" w:color="auto"/>
            <w:bottom w:val="none" w:sz="0" w:space="0" w:color="auto"/>
            <w:right w:val="none" w:sz="0" w:space="0" w:color="auto"/>
          </w:divBdr>
        </w:div>
        <w:div w:id="193537822">
          <w:marLeft w:val="480"/>
          <w:marRight w:val="0"/>
          <w:marTop w:val="0"/>
          <w:marBottom w:val="0"/>
          <w:divBdr>
            <w:top w:val="none" w:sz="0" w:space="0" w:color="auto"/>
            <w:left w:val="none" w:sz="0" w:space="0" w:color="auto"/>
            <w:bottom w:val="none" w:sz="0" w:space="0" w:color="auto"/>
            <w:right w:val="none" w:sz="0" w:space="0" w:color="auto"/>
          </w:divBdr>
        </w:div>
        <w:div w:id="1664234791">
          <w:marLeft w:val="480"/>
          <w:marRight w:val="0"/>
          <w:marTop w:val="0"/>
          <w:marBottom w:val="0"/>
          <w:divBdr>
            <w:top w:val="none" w:sz="0" w:space="0" w:color="auto"/>
            <w:left w:val="none" w:sz="0" w:space="0" w:color="auto"/>
            <w:bottom w:val="none" w:sz="0" w:space="0" w:color="auto"/>
            <w:right w:val="none" w:sz="0" w:space="0" w:color="auto"/>
          </w:divBdr>
        </w:div>
        <w:div w:id="1094519523">
          <w:marLeft w:val="480"/>
          <w:marRight w:val="0"/>
          <w:marTop w:val="0"/>
          <w:marBottom w:val="0"/>
          <w:divBdr>
            <w:top w:val="none" w:sz="0" w:space="0" w:color="auto"/>
            <w:left w:val="none" w:sz="0" w:space="0" w:color="auto"/>
            <w:bottom w:val="none" w:sz="0" w:space="0" w:color="auto"/>
            <w:right w:val="none" w:sz="0" w:space="0" w:color="auto"/>
          </w:divBdr>
        </w:div>
        <w:div w:id="790243437">
          <w:marLeft w:val="480"/>
          <w:marRight w:val="0"/>
          <w:marTop w:val="0"/>
          <w:marBottom w:val="0"/>
          <w:divBdr>
            <w:top w:val="none" w:sz="0" w:space="0" w:color="auto"/>
            <w:left w:val="none" w:sz="0" w:space="0" w:color="auto"/>
            <w:bottom w:val="none" w:sz="0" w:space="0" w:color="auto"/>
            <w:right w:val="none" w:sz="0" w:space="0" w:color="auto"/>
          </w:divBdr>
        </w:div>
        <w:div w:id="651563344">
          <w:marLeft w:val="480"/>
          <w:marRight w:val="0"/>
          <w:marTop w:val="0"/>
          <w:marBottom w:val="0"/>
          <w:divBdr>
            <w:top w:val="none" w:sz="0" w:space="0" w:color="auto"/>
            <w:left w:val="none" w:sz="0" w:space="0" w:color="auto"/>
            <w:bottom w:val="none" w:sz="0" w:space="0" w:color="auto"/>
            <w:right w:val="none" w:sz="0" w:space="0" w:color="auto"/>
          </w:divBdr>
        </w:div>
        <w:div w:id="871265990">
          <w:marLeft w:val="480"/>
          <w:marRight w:val="0"/>
          <w:marTop w:val="0"/>
          <w:marBottom w:val="0"/>
          <w:divBdr>
            <w:top w:val="none" w:sz="0" w:space="0" w:color="auto"/>
            <w:left w:val="none" w:sz="0" w:space="0" w:color="auto"/>
            <w:bottom w:val="none" w:sz="0" w:space="0" w:color="auto"/>
            <w:right w:val="none" w:sz="0" w:space="0" w:color="auto"/>
          </w:divBdr>
        </w:div>
        <w:div w:id="339045893">
          <w:marLeft w:val="480"/>
          <w:marRight w:val="0"/>
          <w:marTop w:val="0"/>
          <w:marBottom w:val="0"/>
          <w:divBdr>
            <w:top w:val="none" w:sz="0" w:space="0" w:color="auto"/>
            <w:left w:val="none" w:sz="0" w:space="0" w:color="auto"/>
            <w:bottom w:val="none" w:sz="0" w:space="0" w:color="auto"/>
            <w:right w:val="none" w:sz="0" w:space="0" w:color="auto"/>
          </w:divBdr>
        </w:div>
        <w:div w:id="9111585">
          <w:marLeft w:val="480"/>
          <w:marRight w:val="0"/>
          <w:marTop w:val="0"/>
          <w:marBottom w:val="0"/>
          <w:divBdr>
            <w:top w:val="none" w:sz="0" w:space="0" w:color="auto"/>
            <w:left w:val="none" w:sz="0" w:space="0" w:color="auto"/>
            <w:bottom w:val="none" w:sz="0" w:space="0" w:color="auto"/>
            <w:right w:val="none" w:sz="0" w:space="0" w:color="auto"/>
          </w:divBdr>
        </w:div>
        <w:div w:id="826941215">
          <w:marLeft w:val="480"/>
          <w:marRight w:val="0"/>
          <w:marTop w:val="0"/>
          <w:marBottom w:val="0"/>
          <w:divBdr>
            <w:top w:val="none" w:sz="0" w:space="0" w:color="auto"/>
            <w:left w:val="none" w:sz="0" w:space="0" w:color="auto"/>
            <w:bottom w:val="none" w:sz="0" w:space="0" w:color="auto"/>
            <w:right w:val="none" w:sz="0" w:space="0" w:color="auto"/>
          </w:divBdr>
        </w:div>
        <w:div w:id="881865637">
          <w:marLeft w:val="480"/>
          <w:marRight w:val="0"/>
          <w:marTop w:val="0"/>
          <w:marBottom w:val="0"/>
          <w:divBdr>
            <w:top w:val="none" w:sz="0" w:space="0" w:color="auto"/>
            <w:left w:val="none" w:sz="0" w:space="0" w:color="auto"/>
            <w:bottom w:val="none" w:sz="0" w:space="0" w:color="auto"/>
            <w:right w:val="none" w:sz="0" w:space="0" w:color="auto"/>
          </w:divBdr>
        </w:div>
        <w:div w:id="48307064">
          <w:marLeft w:val="480"/>
          <w:marRight w:val="0"/>
          <w:marTop w:val="0"/>
          <w:marBottom w:val="0"/>
          <w:divBdr>
            <w:top w:val="none" w:sz="0" w:space="0" w:color="auto"/>
            <w:left w:val="none" w:sz="0" w:space="0" w:color="auto"/>
            <w:bottom w:val="none" w:sz="0" w:space="0" w:color="auto"/>
            <w:right w:val="none" w:sz="0" w:space="0" w:color="auto"/>
          </w:divBdr>
        </w:div>
        <w:div w:id="1237589719">
          <w:marLeft w:val="480"/>
          <w:marRight w:val="0"/>
          <w:marTop w:val="0"/>
          <w:marBottom w:val="0"/>
          <w:divBdr>
            <w:top w:val="none" w:sz="0" w:space="0" w:color="auto"/>
            <w:left w:val="none" w:sz="0" w:space="0" w:color="auto"/>
            <w:bottom w:val="none" w:sz="0" w:space="0" w:color="auto"/>
            <w:right w:val="none" w:sz="0" w:space="0" w:color="auto"/>
          </w:divBdr>
        </w:div>
        <w:div w:id="1114442480">
          <w:marLeft w:val="480"/>
          <w:marRight w:val="0"/>
          <w:marTop w:val="0"/>
          <w:marBottom w:val="0"/>
          <w:divBdr>
            <w:top w:val="none" w:sz="0" w:space="0" w:color="auto"/>
            <w:left w:val="none" w:sz="0" w:space="0" w:color="auto"/>
            <w:bottom w:val="none" w:sz="0" w:space="0" w:color="auto"/>
            <w:right w:val="none" w:sz="0" w:space="0" w:color="auto"/>
          </w:divBdr>
        </w:div>
        <w:div w:id="1354723151">
          <w:marLeft w:val="480"/>
          <w:marRight w:val="0"/>
          <w:marTop w:val="0"/>
          <w:marBottom w:val="0"/>
          <w:divBdr>
            <w:top w:val="none" w:sz="0" w:space="0" w:color="auto"/>
            <w:left w:val="none" w:sz="0" w:space="0" w:color="auto"/>
            <w:bottom w:val="none" w:sz="0" w:space="0" w:color="auto"/>
            <w:right w:val="none" w:sz="0" w:space="0" w:color="auto"/>
          </w:divBdr>
        </w:div>
        <w:div w:id="1595475432">
          <w:marLeft w:val="480"/>
          <w:marRight w:val="0"/>
          <w:marTop w:val="0"/>
          <w:marBottom w:val="0"/>
          <w:divBdr>
            <w:top w:val="none" w:sz="0" w:space="0" w:color="auto"/>
            <w:left w:val="none" w:sz="0" w:space="0" w:color="auto"/>
            <w:bottom w:val="none" w:sz="0" w:space="0" w:color="auto"/>
            <w:right w:val="none" w:sz="0" w:space="0" w:color="auto"/>
          </w:divBdr>
        </w:div>
        <w:div w:id="286543890">
          <w:marLeft w:val="480"/>
          <w:marRight w:val="0"/>
          <w:marTop w:val="0"/>
          <w:marBottom w:val="0"/>
          <w:divBdr>
            <w:top w:val="none" w:sz="0" w:space="0" w:color="auto"/>
            <w:left w:val="none" w:sz="0" w:space="0" w:color="auto"/>
            <w:bottom w:val="none" w:sz="0" w:space="0" w:color="auto"/>
            <w:right w:val="none" w:sz="0" w:space="0" w:color="auto"/>
          </w:divBdr>
        </w:div>
        <w:div w:id="32119734">
          <w:marLeft w:val="480"/>
          <w:marRight w:val="0"/>
          <w:marTop w:val="0"/>
          <w:marBottom w:val="0"/>
          <w:divBdr>
            <w:top w:val="none" w:sz="0" w:space="0" w:color="auto"/>
            <w:left w:val="none" w:sz="0" w:space="0" w:color="auto"/>
            <w:bottom w:val="none" w:sz="0" w:space="0" w:color="auto"/>
            <w:right w:val="none" w:sz="0" w:space="0" w:color="auto"/>
          </w:divBdr>
        </w:div>
        <w:div w:id="1137920437">
          <w:marLeft w:val="480"/>
          <w:marRight w:val="0"/>
          <w:marTop w:val="0"/>
          <w:marBottom w:val="0"/>
          <w:divBdr>
            <w:top w:val="none" w:sz="0" w:space="0" w:color="auto"/>
            <w:left w:val="none" w:sz="0" w:space="0" w:color="auto"/>
            <w:bottom w:val="none" w:sz="0" w:space="0" w:color="auto"/>
            <w:right w:val="none" w:sz="0" w:space="0" w:color="auto"/>
          </w:divBdr>
        </w:div>
        <w:div w:id="1853377523">
          <w:marLeft w:val="480"/>
          <w:marRight w:val="0"/>
          <w:marTop w:val="0"/>
          <w:marBottom w:val="0"/>
          <w:divBdr>
            <w:top w:val="none" w:sz="0" w:space="0" w:color="auto"/>
            <w:left w:val="none" w:sz="0" w:space="0" w:color="auto"/>
            <w:bottom w:val="none" w:sz="0" w:space="0" w:color="auto"/>
            <w:right w:val="none" w:sz="0" w:space="0" w:color="auto"/>
          </w:divBdr>
        </w:div>
        <w:div w:id="1458449800">
          <w:marLeft w:val="480"/>
          <w:marRight w:val="0"/>
          <w:marTop w:val="0"/>
          <w:marBottom w:val="0"/>
          <w:divBdr>
            <w:top w:val="none" w:sz="0" w:space="0" w:color="auto"/>
            <w:left w:val="none" w:sz="0" w:space="0" w:color="auto"/>
            <w:bottom w:val="none" w:sz="0" w:space="0" w:color="auto"/>
            <w:right w:val="none" w:sz="0" w:space="0" w:color="auto"/>
          </w:divBdr>
        </w:div>
        <w:div w:id="1746607167">
          <w:marLeft w:val="480"/>
          <w:marRight w:val="0"/>
          <w:marTop w:val="0"/>
          <w:marBottom w:val="0"/>
          <w:divBdr>
            <w:top w:val="none" w:sz="0" w:space="0" w:color="auto"/>
            <w:left w:val="none" w:sz="0" w:space="0" w:color="auto"/>
            <w:bottom w:val="none" w:sz="0" w:space="0" w:color="auto"/>
            <w:right w:val="none" w:sz="0" w:space="0" w:color="auto"/>
          </w:divBdr>
        </w:div>
        <w:div w:id="507525052">
          <w:marLeft w:val="480"/>
          <w:marRight w:val="0"/>
          <w:marTop w:val="0"/>
          <w:marBottom w:val="0"/>
          <w:divBdr>
            <w:top w:val="none" w:sz="0" w:space="0" w:color="auto"/>
            <w:left w:val="none" w:sz="0" w:space="0" w:color="auto"/>
            <w:bottom w:val="none" w:sz="0" w:space="0" w:color="auto"/>
            <w:right w:val="none" w:sz="0" w:space="0" w:color="auto"/>
          </w:divBdr>
        </w:div>
        <w:div w:id="1983926215">
          <w:marLeft w:val="480"/>
          <w:marRight w:val="0"/>
          <w:marTop w:val="0"/>
          <w:marBottom w:val="0"/>
          <w:divBdr>
            <w:top w:val="none" w:sz="0" w:space="0" w:color="auto"/>
            <w:left w:val="none" w:sz="0" w:space="0" w:color="auto"/>
            <w:bottom w:val="none" w:sz="0" w:space="0" w:color="auto"/>
            <w:right w:val="none" w:sz="0" w:space="0" w:color="auto"/>
          </w:divBdr>
        </w:div>
        <w:div w:id="1625622624">
          <w:marLeft w:val="480"/>
          <w:marRight w:val="0"/>
          <w:marTop w:val="0"/>
          <w:marBottom w:val="0"/>
          <w:divBdr>
            <w:top w:val="none" w:sz="0" w:space="0" w:color="auto"/>
            <w:left w:val="none" w:sz="0" w:space="0" w:color="auto"/>
            <w:bottom w:val="none" w:sz="0" w:space="0" w:color="auto"/>
            <w:right w:val="none" w:sz="0" w:space="0" w:color="auto"/>
          </w:divBdr>
        </w:div>
        <w:div w:id="821655638">
          <w:marLeft w:val="480"/>
          <w:marRight w:val="0"/>
          <w:marTop w:val="0"/>
          <w:marBottom w:val="0"/>
          <w:divBdr>
            <w:top w:val="none" w:sz="0" w:space="0" w:color="auto"/>
            <w:left w:val="none" w:sz="0" w:space="0" w:color="auto"/>
            <w:bottom w:val="none" w:sz="0" w:space="0" w:color="auto"/>
            <w:right w:val="none" w:sz="0" w:space="0" w:color="auto"/>
          </w:divBdr>
        </w:div>
      </w:divsChild>
    </w:div>
    <w:div w:id="790247491">
      <w:bodyDiv w:val="1"/>
      <w:marLeft w:val="0"/>
      <w:marRight w:val="0"/>
      <w:marTop w:val="0"/>
      <w:marBottom w:val="0"/>
      <w:divBdr>
        <w:top w:val="none" w:sz="0" w:space="0" w:color="auto"/>
        <w:left w:val="none" w:sz="0" w:space="0" w:color="auto"/>
        <w:bottom w:val="none" w:sz="0" w:space="0" w:color="auto"/>
        <w:right w:val="none" w:sz="0" w:space="0" w:color="auto"/>
      </w:divBdr>
    </w:div>
    <w:div w:id="791675545">
      <w:bodyDiv w:val="1"/>
      <w:marLeft w:val="0"/>
      <w:marRight w:val="0"/>
      <w:marTop w:val="0"/>
      <w:marBottom w:val="0"/>
      <w:divBdr>
        <w:top w:val="none" w:sz="0" w:space="0" w:color="auto"/>
        <w:left w:val="none" w:sz="0" w:space="0" w:color="auto"/>
        <w:bottom w:val="none" w:sz="0" w:space="0" w:color="auto"/>
        <w:right w:val="none" w:sz="0" w:space="0" w:color="auto"/>
      </w:divBdr>
      <w:divsChild>
        <w:div w:id="504788079">
          <w:marLeft w:val="480"/>
          <w:marRight w:val="0"/>
          <w:marTop w:val="0"/>
          <w:marBottom w:val="0"/>
          <w:divBdr>
            <w:top w:val="none" w:sz="0" w:space="0" w:color="auto"/>
            <w:left w:val="none" w:sz="0" w:space="0" w:color="auto"/>
            <w:bottom w:val="none" w:sz="0" w:space="0" w:color="auto"/>
            <w:right w:val="none" w:sz="0" w:space="0" w:color="auto"/>
          </w:divBdr>
        </w:div>
        <w:div w:id="1472752489">
          <w:marLeft w:val="480"/>
          <w:marRight w:val="0"/>
          <w:marTop w:val="0"/>
          <w:marBottom w:val="0"/>
          <w:divBdr>
            <w:top w:val="none" w:sz="0" w:space="0" w:color="auto"/>
            <w:left w:val="none" w:sz="0" w:space="0" w:color="auto"/>
            <w:bottom w:val="none" w:sz="0" w:space="0" w:color="auto"/>
            <w:right w:val="none" w:sz="0" w:space="0" w:color="auto"/>
          </w:divBdr>
        </w:div>
        <w:div w:id="573903263">
          <w:marLeft w:val="480"/>
          <w:marRight w:val="0"/>
          <w:marTop w:val="0"/>
          <w:marBottom w:val="0"/>
          <w:divBdr>
            <w:top w:val="none" w:sz="0" w:space="0" w:color="auto"/>
            <w:left w:val="none" w:sz="0" w:space="0" w:color="auto"/>
            <w:bottom w:val="none" w:sz="0" w:space="0" w:color="auto"/>
            <w:right w:val="none" w:sz="0" w:space="0" w:color="auto"/>
          </w:divBdr>
        </w:div>
        <w:div w:id="1887568607">
          <w:marLeft w:val="480"/>
          <w:marRight w:val="0"/>
          <w:marTop w:val="0"/>
          <w:marBottom w:val="0"/>
          <w:divBdr>
            <w:top w:val="none" w:sz="0" w:space="0" w:color="auto"/>
            <w:left w:val="none" w:sz="0" w:space="0" w:color="auto"/>
            <w:bottom w:val="none" w:sz="0" w:space="0" w:color="auto"/>
            <w:right w:val="none" w:sz="0" w:space="0" w:color="auto"/>
          </w:divBdr>
        </w:div>
        <w:div w:id="180362966">
          <w:marLeft w:val="480"/>
          <w:marRight w:val="0"/>
          <w:marTop w:val="0"/>
          <w:marBottom w:val="0"/>
          <w:divBdr>
            <w:top w:val="none" w:sz="0" w:space="0" w:color="auto"/>
            <w:left w:val="none" w:sz="0" w:space="0" w:color="auto"/>
            <w:bottom w:val="none" w:sz="0" w:space="0" w:color="auto"/>
            <w:right w:val="none" w:sz="0" w:space="0" w:color="auto"/>
          </w:divBdr>
        </w:div>
        <w:div w:id="2020694338">
          <w:marLeft w:val="480"/>
          <w:marRight w:val="0"/>
          <w:marTop w:val="0"/>
          <w:marBottom w:val="0"/>
          <w:divBdr>
            <w:top w:val="none" w:sz="0" w:space="0" w:color="auto"/>
            <w:left w:val="none" w:sz="0" w:space="0" w:color="auto"/>
            <w:bottom w:val="none" w:sz="0" w:space="0" w:color="auto"/>
            <w:right w:val="none" w:sz="0" w:space="0" w:color="auto"/>
          </w:divBdr>
        </w:div>
        <w:div w:id="1864399530">
          <w:marLeft w:val="480"/>
          <w:marRight w:val="0"/>
          <w:marTop w:val="0"/>
          <w:marBottom w:val="0"/>
          <w:divBdr>
            <w:top w:val="none" w:sz="0" w:space="0" w:color="auto"/>
            <w:left w:val="none" w:sz="0" w:space="0" w:color="auto"/>
            <w:bottom w:val="none" w:sz="0" w:space="0" w:color="auto"/>
            <w:right w:val="none" w:sz="0" w:space="0" w:color="auto"/>
          </w:divBdr>
        </w:div>
        <w:div w:id="237714600">
          <w:marLeft w:val="480"/>
          <w:marRight w:val="0"/>
          <w:marTop w:val="0"/>
          <w:marBottom w:val="0"/>
          <w:divBdr>
            <w:top w:val="none" w:sz="0" w:space="0" w:color="auto"/>
            <w:left w:val="none" w:sz="0" w:space="0" w:color="auto"/>
            <w:bottom w:val="none" w:sz="0" w:space="0" w:color="auto"/>
            <w:right w:val="none" w:sz="0" w:space="0" w:color="auto"/>
          </w:divBdr>
        </w:div>
        <w:div w:id="971330090">
          <w:marLeft w:val="480"/>
          <w:marRight w:val="0"/>
          <w:marTop w:val="0"/>
          <w:marBottom w:val="0"/>
          <w:divBdr>
            <w:top w:val="none" w:sz="0" w:space="0" w:color="auto"/>
            <w:left w:val="none" w:sz="0" w:space="0" w:color="auto"/>
            <w:bottom w:val="none" w:sz="0" w:space="0" w:color="auto"/>
            <w:right w:val="none" w:sz="0" w:space="0" w:color="auto"/>
          </w:divBdr>
        </w:div>
        <w:div w:id="1043016001">
          <w:marLeft w:val="480"/>
          <w:marRight w:val="0"/>
          <w:marTop w:val="0"/>
          <w:marBottom w:val="0"/>
          <w:divBdr>
            <w:top w:val="none" w:sz="0" w:space="0" w:color="auto"/>
            <w:left w:val="none" w:sz="0" w:space="0" w:color="auto"/>
            <w:bottom w:val="none" w:sz="0" w:space="0" w:color="auto"/>
            <w:right w:val="none" w:sz="0" w:space="0" w:color="auto"/>
          </w:divBdr>
        </w:div>
        <w:div w:id="1472484788">
          <w:marLeft w:val="480"/>
          <w:marRight w:val="0"/>
          <w:marTop w:val="0"/>
          <w:marBottom w:val="0"/>
          <w:divBdr>
            <w:top w:val="none" w:sz="0" w:space="0" w:color="auto"/>
            <w:left w:val="none" w:sz="0" w:space="0" w:color="auto"/>
            <w:bottom w:val="none" w:sz="0" w:space="0" w:color="auto"/>
            <w:right w:val="none" w:sz="0" w:space="0" w:color="auto"/>
          </w:divBdr>
        </w:div>
        <w:div w:id="987436432">
          <w:marLeft w:val="480"/>
          <w:marRight w:val="0"/>
          <w:marTop w:val="0"/>
          <w:marBottom w:val="0"/>
          <w:divBdr>
            <w:top w:val="none" w:sz="0" w:space="0" w:color="auto"/>
            <w:left w:val="none" w:sz="0" w:space="0" w:color="auto"/>
            <w:bottom w:val="none" w:sz="0" w:space="0" w:color="auto"/>
            <w:right w:val="none" w:sz="0" w:space="0" w:color="auto"/>
          </w:divBdr>
        </w:div>
        <w:div w:id="945389093">
          <w:marLeft w:val="480"/>
          <w:marRight w:val="0"/>
          <w:marTop w:val="0"/>
          <w:marBottom w:val="0"/>
          <w:divBdr>
            <w:top w:val="none" w:sz="0" w:space="0" w:color="auto"/>
            <w:left w:val="none" w:sz="0" w:space="0" w:color="auto"/>
            <w:bottom w:val="none" w:sz="0" w:space="0" w:color="auto"/>
            <w:right w:val="none" w:sz="0" w:space="0" w:color="auto"/>
          </w:divBdr>
        </w:div>
        <w:div w:id="2120176093">
          <w:marLeft w:val="480"/>
          <w:marRight w:val="0"/>
          <w:marTop w:val="0"/>
          <w:marBottom w:val="0"/>
          <w:divBdr>
            <w:top w:val="none" w:sz="0" w:space="0" w:color="auto"/>
            <w:left w:val="none" w:sz="0" w:space="0" w:color="auto"/>
            <w:bottom w:val="none" w:sz="0" w:space="0" w:color="auto"/>
            <w:right w:val="none" w:sz="0" w:space="0" w:color="auto"/>
          </w:divBdr>
        </w:div>
        <w:div w:id="2145852732">
          <w:marLeft w:val="480"/>
          <w:marRight w:val="0"/>
          <w:marTop w:val="0"/>
          <w:marBottom w:val="0"/>
          <w:divBdr>
            <w:top w:val="none" w:sz="0" w:space="0" w:color="auto"/>
            <w:left w:val="none" w:sz="0" w:space="0" w:color="auto"/>
            <w:bottom w:val="none" w:sz="0" w:space="0" w:color="auto"/>
            <w:right w:val="none" w:sz="0" w:space="0" w:color="auto"/>
          </w:divBdr>
        </w:div>
        <w:div w:id="1861971527">
          <w:marLeft w:val="480"/>
          <w:marRight w:val="0"/>
          <w:marTop w:val="0"/>
          <w:marBottom w:val="0"/>
          <w:divBdr>
            <w:top w:val="none" w:sz="0" w:space="0" w:color="auto"/>
            <w:left w:val="none" w:sz="0" w:space="0" w:color="auto"/>
            <w:bottom w:val="none" w:sz="0" w:space="0" w:color="auto"/>
            <w:right w:val="none" w:sz="0" w:space="0" w:color="auto"/>
          </w:divBdr>
        </w:div>
        <w:div w:id="8139691">
          <w:marLeft w:val="480"/>
          <w:marRight w:val="0"/>
          <w:marTop w:val="0"/>
          <w:marBottom w:val="0"/>
          <w:divBdr>
            <w:top w:val="none" w:sz="0" w:space="0" w:color="auto"/>
            <w:left w:val="none" w:sz="0" w:space="0" w:color="auto"/>
            <w:bottom w:val="none" w:sz="0" w:space="0" w:color="auto"/>
            <w:right w:val="none" w:sz="0" w:space="0" w:color="auto"/>
          </w:divBdr>
        </w:div>
        <w:div w:id="1660189186">
          <w:marLeft w:val="480"/>
          <w:marRight w:val="0"/>
          <w:marTop w:val="0"/>
          <w:marBottom w:val="0"/>
          <w:divBdr>
            <w:top w:val="none" w:sz="0" w:space="0" w:color="auto"/>
            <w:left w:val="none" w:sz="0" w:space="0" w:color="auto"/>
            <w:bottom w:val="none" w:sz="0" w:space="0" w:color="auto"/>
            <w:right w:val="none" w:sz="0" w:space="0" w:color="auto"/>
          </w:divBdr>
        </w:div>
        <w:div w:id="1930385873">
          <w:marLeft w:val="480"/>
          <w:marRight w:val="0"/>
          <w:marTop w:val="0"/>
          <w:marBottom w:val="0"/>
          <w:divBdr>
            <w:top w:val="none" w:sz="0" w:space="0" w:color="auto"/>
            <w:left w:val="none" w:sz="0" w:space="0" w:color="auto"/>
            <w:bottom w:val="none" w:sz="0" w:space="0" w:color="auto"/>
            <w:right w:val="none" w:sz="0" w:space="0" w:color="auto"/>
          </w:divBdr>
        </w:div>
        <w:div w:id="1962685870">
          <w:marLeft w:val="480"/>
          <w:marRight w:val="0"/>
          <w:marTop w:val="0"/>
          <w:marBottom w:val="0"/>
          <w:divBdr>
            <w:top w:val="none" w:sz="0" w:space="0" w:color="auto"/>
            <w:left w:val="none" w:sz="0" w:space="0" w:color="auto"/>
            <w:bottom w:val="none" w:sz="0" w:space="0" w:color="auto"/>
            <w:right w:val="none" w:sz="0" w:space="0" w:color="auto"/>
          </w:divBdr>
        </w:div>
        <w:div w:id="1957171580">
          <w:marLeft w:val="480"/>
          <w:marRight w:val="0"/>
          <w:marTop w:val="0"/>
          <w:marBottom w:val="0"/>
          <w:divBdr>
            <w:top w:val="none" w:sz="0" w:space="0" w:color="auto"/>
            <w:left w:val="none" w:sz="0" w:space="0" w:color="auto"/>
            <w:bottom w:val="none" w:sz="0" w:space="0" w:color="auto"/>
            <w:right w:val="none" w:sz="0" w:space="0" w:color="auto"/>
          </w:divBdr>
        </w:div>
        <w:div w:id="2061394218">
          <w:marLeft w:val="480"/>
          <w:marRight w:val="0"/>
          <w:marTop w:val="0"/>
          <w:marBottom w:val="0"/>
          <w:divBdr>
            <w:top w:val="none" w:sz="0" w:space="0" w:color="auto"/>
            <w:left w:val="none" w:sz="0" w:space="0" w:color="auto"/>
            <w:bottom w:val="none" w:sz="0" w:space="0" w:color="auto"/>
            <w:right w:val="none" w:sz="0" w:space="0" w:color="auto"/>
          </w:divBdr>
        </w:div>
        <w:div w:id="404298867">
          <w:marLeft w:val="480"/>
          <w:marRight w:val="0"/>
          <w:marTop w:val="0"/>
          <w:marBottom w:val="0"/>
          <w:divBdr>
            <w:top w:val="none" w:sz="0" w:space="0" w:color="auto"/>
            <w:left w:val="none" w:sz="0" w:space="0" w:color="auto"/>
            <w:bottom w:val="none" w:sz="0" w:space="0" w:color="auto"/>
            <w:right w:val="none" w:sz="0" w:space="0" w:color="auto"/>
          </w:divBdr>
        </w:div>
        <w:div w:id="616834245">
          <w:marLeft w:val="480"/>
          <w:marRight w:val="0"/>
          <w:marTop w:val="0"/>
          <w:marBottom w:val="0"/>
          <w:divBdr>
            <w:top w:val="none" w:sz="0" w:space="0" w:color="auto"/>
            <w:left w:val="none" w:sz="0" w:space="0" w:color="auto"/>
            <w:bottom w:val="none" w:sz="0" w:space="0" w:color="auto"/>
            <w:right w:val="none" w:sz="0" w:space="0" w:color="auto"/>
          </w:divBdr>
        </w:div>
        <w:div w:id="954867461">
          <w:marLeft w:val="480"/>
          <w:marRight w:val="0"/>
          <w:marTop w:val="0"/>
          <w:marBottom w:val="0"/>
          <w:divBdr>
            <w:top w:val="none" w:sz="0" w:space="0" w:color="auto"/>
            <w:left w:val="none" w:sz="0" w:space="0" w:color="auto"/>
            <w:bottom w:val="none" w:sz="0" w:space="0" w:color="auto"/>
            <w:right w:val="none" w:sz="0" w:space="0" w:color="auto"/>
          </w:divBdr>
        </w:div>
        <w:div w:id="58215679">
          <w:marLeft w:val="480"/>
          <w:marRight w:val="0"/>
          <w:marTop w:val="0"/>
          <w:marBottom w:val="0"/>
          <w:divBdr>
            <w:top w:val="none" w:sz="0" w:space="0" w:color="auto"/>
            <w:left w:val="none" w:sz="0" w:space="0" w:color="auto"/>
            <w:bottom w:val="none" w:sz="0" w:space="0" w:color="auto"/>
            <w:right w:val="none" w:sz="0" w:space="0" w:color="auto"/>
          </w:divBdr>
        </w:div>
        <w:div w:id="501239036">
          <w:marLeft w:val="480"/>
          <w:marRight w:val="0"/>
          <w:marTop w:val="0"/>
          <w:marBottom w:val="0"/>
          <w:divBdr>
            <w:top w:val="none" w:sz="0" w:space="0" w:color="auto"/>
            <w:left w:val="none" w:sz="0" w:space="0" w:color="auto"/>
            <w:bottom w:val="none" w:sz="0" w:space="0" w:color="auto"/>
            <w:right w:val="none" w:sz="0" w:space="0" w:color="auto"/>
          </w:divBdr>
        </w:div>
        <w:div w:id="582177752">
          <w:marLeft w:val="480"/>
          <w:marRight w:val="0"/>
          <w:marTop w:val="0"/>
          <w:marBottom w:val="0"/>
          <w:divBdr>
            <w:top w:val="none" w:sz="0" w:space="0" w:color="auto"/>
            <w:left w:val="none" w:sz="0" w:space="0" w:color="auto"/>
            <w:bottom w:val="none" w:sz="0" w:space="0" w:color="auto"/>
            <w:right w:val="none" w:sz="0" w:space="0" w:color="auto"/>
          </w:divBdr>
        </w:div>
        <w:div w:id="1638143499">
          <w:marLeft w:val="480"/>
          <w:marRight w:val="0"/>
          <w:marTop w:val="0"/>
          <w:marBottom w:val="0"/>
          <w:divBdr>
            <w:top w:val="none" w:sz="0" w:space="0" w:color="auto"/>
            <w:left w:val="none" w:sz="0" w:space="0" w:color="auto"/>
            <w:bottom w:val="none" w:sz="0" w:space="0" w:color="auto"/>
            <w:right w:val="none" w:sz="0" w:space="0" w:color="auto"/>
          </w:divBdr>
        </w:div>
        <w:div w:id="1104426592">
          <w:marLeft w:val="480"/>
          <w:marRight w:val="0"/>
          <w:marTop w:val="0"/>
          <w:marBottom w:val="0"/>
          <w:divBdr>
            <w:top w:val="none" w:sz="0" w:space="0" w:color="auto"/>
            <w:left w:val="none" w:sz="0" w:space="0" w:color="auto"/>
            <w:bottom w:val="none" w:sz="0" w:space="0" w:color="auto"/>
            <w:right w:val="none" w:sz="0" w:space="0" w:color="auto"/>
          </w:divBdr>
        </w:div>
        <w:div w:id="1069424133">
          <w:marLeft w:val="480"/>
          <w:marRight w:val="0"/>
          <w:marTop w:val="0"/>
          <w:marBottom w:val="0"/>
          <w:divBdr>
            <w:top w:val="none" w:sz="0" w:space="0" w:color="auto"/>
            <w:left w:val="none" w:sz="0" w:space="0" w:color="auto"/>
            <w:bottom w:val="none" w:sz="0" w:space="0" w:color="auto"/>
            <w:right w:val="none" w:sz="0" w:space="0" w:color="auto"/>
          </w:divBdr>
        </w:div>
        <w:div w:id="1108424118">
          <w:marLeft w:val="480"/>
          <w:marRight w:val="0"/>
          <w:marTop w:val="0"/>
          <w:marBottom w:val="0"/>
          <w:divBdr>
            <w:top w:val="none" w:sz="0" w:space="0" w:color="auto"/>
            <w:left w:val="none" w:sz="0" w:space="0" w:color="auto"/>
            <w:bottom w:val="none" w:sz="0" w:space="0" w:color="auto"/>
            <w:right w:val="none" w:sz="0" w:space="0" w:color="auto"/>
          </w:divBdr>
        </w:div>
        <w:div w:id="563758706">
          <w:marLeft w:val="480"/>
          <w:marRight w:val="0"/>
          <w:marTop w:val="0"/>
          <w:marBottom w:val="0"/>
          <w:divBdr>
            <w:top w:val="none" w:sz="0" w:space="0" w:color="auto"/>
            <w:left w:val="none" w:sz="0" w:space="0" w:color="auto"/>
            <w:bottom w:val="none" w:sz="0" w:space="0" w:color="auto"/>
            <w:right w:val="none" w:sz="0" w:space="0" w:color="auto"/>
          </w:divBdr>
        </w:div>
        <w:div w:id="1422726625">
          <w:marLeft w:val="480"/>
          <w:marRight w:val="0"/>
          <w:marTop w:val="0"/>
          <w:marBottom w:val="0"/>
          <w:divBdr>
            <w:top w:val="none" w:sz="0" w:space="0" w:color="auto"/>
            <w:left w:val="none" w:sz="0" w:space="0" w:color="auto"/>
            <w:bottom w:val="none" w:sz="0" w:space="0" w:color="auto"/>
            <w:right w:val="none" w:sz="0" w:space="0" w:color="auto"/>
          </w:divBdr>
        </w:div>
        <w:div w:id="1032917780">
          <w:marLeft w:val="480"/>
          <w:marRight w:val="0"/>
          <w:marTop w:val="0"/>
          <w:marBottom w:val="0"/>
          <w:divBdr>
            <w:top w:val="none" w:sz="0" w:space="0" w:color="auto"/>
            <w:left w:val="none" w:sz="0" w:space="0" w:color="auto"/>
            <w:bottom w:val="none" w:sz="0" w:space="0" w:color="auto"/>
            <w:right w:val="none" w:sz="0" w:space="0" w:color="auto"/>
          </w:divBdr>
        </w:div>
        <w:div w:id="876939655">
          <w:marLeft w:val="480"/>
          <w:marRight w:val="0"/>
          <w:marTop w:val="0"/>
          <w:marBottom w:val="0"/>
          <w:divBdr>
            <w:top w:val="none" w:sz="0" w:space="0" w:color="auto"/>
            <w:left w:val="none" w:sz="0" w:space="0" w:color="auto"/>
            <w:bottom w:val="none" w:sz="0" w:space="0" w:color="auto"/>
            <w:right w:val="none" w:sz="0" w:space="0" w:color="auto"/>
          </w:divBdr>
        </w:div>
        <w:div w:id="2112166097">
          <w:marLeft w:val="480"/>
          <w:marRight w:val="0"/>
          <w:marTop w:val="0"/>
          <w:marBottom w:val="0"/>
          <w:divBdr>
            <w:top w:val="none" w:sz="0" w:space="0" w:color="auto"/>
            <w:left w:val="none" w:sz="0" w:space="0" w:color="auto"/>
            <w:bottom w:val="none" w:sz="0" w:space="0" w:color="auto"/>
            <w:right w:val="none" w:sz="0" w:space="0" w:color="auto"/>
          </w:divBdr>
        </w:div>
        <w:div w:id="1335958714">
          <w:marLeft w:val="480"/>
          <w:marRight w:val="0"/>
          <w:marTop w:val="0"/>
          <w:marBottom w:val="0"/>
          <w:divBdr>
            <w:top w:val="none" w:sz="0" w:space="0" w:color="auto"/>
            <w:left w:val="none" w:sz="0" w:space="0" w:color="auto"/>
            <w:bottom w:val="none" w:sz="0" w:space="0" w:color="auto"/>
            <w:right w:val="none" w:sz="0" w:space="0" w:color="auto"/>
          </w:divBdr>
        </w:div>
        <w:div w:id="1913733846">
          <w:marLeft w:val="480"/>
          <w:marRight w:val="0"/>
          <w:marTop w:val="0"/>
          <w:marBottom w:val="0"/>
          <w:divBdr>
            <w:top w:val="none" w:sz="0" w:space="0" w:color="auto"/>
            <w:left w:val="none" w:sz="0" w:space="0" w:color="auto"/>
            <w:bottom w:val="none" w:sz="0" w:space="0" w:color="auto"/>
            <w:right w:val="none" w:sz="0" w:space="0" w:color="auto"/>
          </w:divBdr>
        </w:div>
        <w:div w:id="770245344">
          <w:marLeft w:val="480"/>
          <w:marRight w:val="0"/>
          <w:marTop w:val="0"/>
          <w:marBottom w:val="0"/>
          <w:divBdr>
            <w:top w:val="none" w:sz="0" w:space="0" w:color="auto"/>
            <w:left w:val="none" w:sz="0" w:space="0" w:color="auto"/>
            <w:bottom w:val="none" w:sz="0" w:space="0" w:color="auto"/>
            <w:right w:val="none" w:sz="0" w:space="0" w:color="auto"/>
          </w:divBdr>
        </w:div>
        <w:div w:id="277610915">
          <w:marLeft w:val="480"/>
          <w:marRight w:val="0"/>
          <w:marTop w:val="0"/>
          <w:marBottom w:val="0"/>
          <w:divBdr>
            <w:top w:val="none" w:sz="0" w:space="0" w:color="auto"/>
            <w:left w:val="none" w:sz="0" w:space="0" w:color="auto"/>
            <w:bottom w:val="none" w:sz="0" w:space="0" w:color="auto"/>
            <w:right w:val="none" w:sz="0" w:space="0" w:color="auto"/>
          </w:divBdr>
        </w:div>
        <w:div w:id="1000692985">
          <w:marLeft w:val="480"/>
          <w:marRight w:val="0"/>
          <w:marTop w:val="0"/>
          <w:marBottom w:val="0"/>
          <w:divBdr>
            <w:top w:val="none" w:sz="0" w:space="0" w:color="auto"/>
            <w:left w:val="none" w:sz="0" w:space="0" w:color="auto"/>
            <w:bottom w:val="none" w:sz="0" w:space="0" w:color="auto"/>
            <w:right w:val="none" w:sz="0" w:space="0" w:color="auto"/>
          </w:divBdr>
        </w:div>
        <w:div w:id="1858813636">
          <w:marLeft w:val="480"/>
          <w:marRight w:val="0"/>
          <w:marTop w:val="0"/>
          <w:marBottom w:val="0"/>
          <w:divBdr>
            <w:top w:val="none" w:sz="0" w:space="0" w:color="auto"/>
            <w:left w:val="none" w:sz="0" w:space="0" w:color="auto"/>
            <w:bottom w:val="none" w:sz="0" w:space="0" w:color="auto"/>
            <w:right w:val="none" w:sz="0" w:space="0" w:color="auto"/>
          </w:divBdr>
        </w:div>
        <w:div w:id="1719624375">
          <w:marLeft w:val="480"/>
          <w:marRight w:val="0"/>
          <w:marTop w:val="0"/>
          <w:marBottom w:val="0"/>
          <w:divBdr>
            <w:top w:val="none" w:sz="0" w:space="0" w:color="auto"/>
            <w:left w:val="none" w:sz="0" w:space="0" w:color="auto"/>
            <w:bottom w:val="none" w:sz="0" w:space="0" w:color="auto"/>
            <w:right w:val="none" w:sz="0" w:space="0" w:color="auto"/>
          </w:divBdr>
        </w:div>
        <w:div w:id="1995261621">
          <w:marLeft w:val="480"/>
          <w:marRight w:val="0"/>
          <w:marTop w:val="0"/>
          <w:marBottom w:val="0"/>
          <w:divBdr>
            <w:top w:val="none" w:sz="0" w:space="0" w:color="auto"/>
            <w:left w:val="none" w:sz="0" w:space="0" w:color="auto"/>
            <w:bottom w:val="none" w:sz="0" w:space="0" w:color="auto"/>
            <w:right w:val="none" w:sz="0" w:space="0" w:color="auto"/>
          </w:divBdr>
        </w:div>
        <w:div w:id="1982538423">
          <w:marLeft w:val="480"/>
          <w:marRight w:val="0"/>
          <w:marTop w:val="0"/>
          <w:marBottom w:val="0"/>
          <w:divBdr>
            <w:top w:val="none" w:sz="0" w:space="0" w:color="auto"/>
            <w:left w:val="none" w:sz="0" w:space="0" w:color="auto"/>
            <w:bottom w:val="none" w:sz="0" w:space="0" w:color="auto"/>
            <w:right w:val="none" w:sz="0" w:space="0" w:color="auto"/>
          </w:divBdr>
        </w:div>
        <w:div w:id="490173668">
          <w:marLeft w:val="480"/>
          <w:marRight w:val="0"/>
          <w:marTop w:val="0"/>
          <w:marBottom w:val="0"/>
          <w:divBdr>
            <w:top w:val="none" w:sz="0" w:space="0" w:color="auto"/>
            <w:left w:val="none" w:sz="0" w:space="0" w:color="auto"/>
            <w:bottom w:val="none" w:sz="0" w:space="0" w:color="auto"/>
            <w:right w:val="none" w:sz="0" w:space="0" w:color="auto"/>
          </w:divBdr>
        </w:div>
        <w:div w:id="614680750">
          <w:marLeft w:val="480"/>
          <w:marRight w:val="0"/>
          <w:marTop w:val="0"/>
          <w:marBottom w:val="0"/>
          <w:divBdr>
            <w:top w:val="none" w:sz="0" w:space="0" w:color="auto"/>
            <w:left w:val="none" w:sz="0" w:space="0" w:color="auto"/>
            <w:bottom w:val="none" w:sz="0" w:space="0" w:color="auto"/>
            <w:right w:val="none" w:sz="0" w:space="0" w:color="auto"/>
          </w:divBdr>
        </w:div>
        <w:div w:id="27148398">
          <w:marLeft w:val="480"/>
          <w:marRight w:val="0"/>
          <w:marTop w:val="0"/>
          <w:marBottom w:val="0"/>
          <w:divBdr>
            <w:top w:val="none" w:sz="0" w:space="0" w:color="auto"/>
            <w:left w:val="none" w:sz="0" w:space="0" w:color="auto"/>
            <w:bottom w:val="none" w:sz="0" w:space="0" w:color="auto"/>
            <w:right w:val="none" w:sz="0" w:space="0" w:color="auto"/>
          </w:divBdr>
        </w:div>
        <w:div w:id="1104301163">
          <w:marLeft w:val="480"/>
          <w:marRight w:val="0"/>
          <w:marTop w:val="0"/>
          <w:marBottom w:val="0"/>
          <w:divBdr>
            <w:top w:val="none" w:sz="0" w:space="0" w:color="auto"/>
            <w:left w:val="none" w:sz="0" w:space="0" w:color="auto"/>
            <w:bottom w:val="none" w:sz="0" w:space="0" w:color="auto"/>
            <w:right w:val="none" w:sz="0" w:space="0" w:color="auto"/>
          </w:divBdr>
        </w:div>
      </w:divsChild>
    </w:div>
    <w:div w:id="792597821">
      <w:bodyDiv w:val="1"/>
      <w:marLeft w:val="0"/>
      <w:marRight w:val="0"/>
      <w:marTop w:val="0"/>
      <w:marBottom w:val="0"/>
      <w:divBdr>
        <w:top w:val="none" w:sz="0" w:space="0" w:color="auto"/>
        <w:left w:val="none" w:sz="0" w:space="0" w:color="auto"/>
        <w:bottom w:val="none" w:sz="0" w:space="0" w:color="auto"/>
        <w:right w:val="none" w:sz="0" w:space="0" w:color="auto"/>
      </w:divBdr>
      <w:divsChild>
        <w:div w:id="1701011873">
          <w:marLeft w:val="640"/>
          <w:marRight w:val="0"/>
          <w:marTop w:val="0"/>
          <w:marBottom w:val="0"/>
          <w:divBdr>
            <w:top w:val="none" w:sz="0" w:space="0" w:color="auto"/>
            <w:left w:val="none" w:sz="0" w:space="0" w:color="auto"/>
            <w:bottom w:val="none" w:sz="0" w:space="0" w:color="auto"/>
            <w:right w:val="none" w:sz="0" w:space="0" w:color="auto"/>
          </w:divBdr>
        </w:div>
        <w:div w:id="345862739">
          <w:marLeft w:val="640"/>
          <w:marRight w:val="0"/>
          <w:marTop w:val="0"/>
          <w:marBottom w:val="0"/>
          <w:divBdr>
            <w:top w:val="none" w:sz="0" w:space="0" w:color="auto"/>
            <w:left w:val="none" w:sz="0" w:space="0" w:color="auto"/>
            <w:bottom w:val="none" w:sz="0" w:space="0" w:color="auto"/>
            <w:right w:val="none" w:sz="0" w:space="0" w:color="auto"/>
          </w:divBdr>
        </w:div>
        <w:div w:id="2016837380">
          <w:marLeft w:val="640"/>
          <w:marRight w:val="0"/>
          <w:marTop w:val="0"/>
          <w:marBottom w:val="0"/>
          <w:divBdr>
            <w:top w:val="none" w:sz="0" w:space="0" w:color="auto"/>
            <w:left w:val="none" w:sz="0" w:space="0" w:color="auto"/>
            <w:bottom w:val="none" w:sz="0" w:space="0" w:color="auto"/>
            <w:right w:val="none" w:sz="0" w:space="0" w:color="auto"/>
          </w:divBdr>
        </w:div>
        <w:div w:id="1366061625">
          <w:marLeft w:val="640"/>
          <w:marRight w:val="0"/>
          <w:marTop w:val="0"/>
          <w:marBottom w:val="0"/>
          <w:divBdr>
            <w:top w:val="none" w:sz="0" w:space="0" w:color="auto"/>
            <w:left w:val="none" w:sz="0" w:space="0" w:color="auto"/>
            <w:bottom w:val="none" w:sz="0" w:space="0" w:color="auto"/>
            <w:right w:val="none" w:sz="0" w:space="0" w:color="auto"/>
          </w:divBdr>
        </w:div>
        <w:div w:id="1395465639">
          <w:marLeft w:val="640"/>
          <w:marRight w:val="0"/>
          <w:marTop w:val="0"/>
          <w:marBottom w:val="0"/>
          <w:divBdr>
            <w:top w:val="none" w:sz="0" w:space="0" w:color="auto"/>
            <w:left w:val="none" w:sz="0" w:space="0" w:color="auto"/>
            <w:bottom w:val="none" w:sz="0" w:space="0" w:color="auto"/>
            <w:right w:val="none" w:sz="0" w:space="0" w:color="auto"/>
          </w:divBdr>
        </w:div>
        <w:div w:id="1218321102">
          <w:marLeft w:val="640"/>
          <w:marRight w:val="0"/>
          <w:marTop w:val="0"/>
          <w:marBottom w:val="0"/>
          <w:divBdr>
            <w:top w:val="none" w:sz="0" w:space="0" w:color="auto"/>
            <w:left w:val="none" w:sz="0" w:space="0" w:color="auto"/>
            <w:bottom w:val="none" w:sz="0" w:space="0" w:color="auto"/>
            <w:right w:val="none" w:sz="0" w:space="0" w:color="auto"/>
          </w:divBdr>
        </w:div>
        <w:div w:id="1302540956">
          <w:marLeft w:val="640"/>
          <w:marRight w:val="0"/>
          <w:marTop w:val="0"/>
          <w:marBottom w:val="0"/>
          <w:divBdr>
            <w:top w:val="none" w:sz="0" w:space="0" w:color="auto"/>
            <w:left w:val="none" w:sz="0" w:space="0" w:color="auto"/>
            <w:bottom w:val="none" w:sz="0" w:space="0" w:color="auto"/>
            <w:right w:val="none" w:sz="0" w:space="0" w:color="auto"/>
          </w:divBdr>
        </w:div>
        <w:div w:id="1315717482">
          <w:marLeft w:val="640"/>
          <w:marRight w:val="0"/>
          <w:marTop w:val="0"/>
          <w:marBottom w:val="0"/>
          <w:divBdr>
            <w:top w:val="none" w:sz="0" w:space="0" w:color="auto"/>
            <w:left w:val="none" w:sz="0" w:space="0" w:color="auto"/>
            <w:bottom w:val="none" w:sz="0" w:space="0" w:color="auto"/>
            <w:right w:val="none" w:sz="0" w:space="0" w:color="auto"/>
          </w:divBdr>
        </w:div>
        <w:div w:id="1523589563">
          <w:marLeft w:val="640"/>
          <w:marRight w:val="0"/>
          <w:marTop w:val="0"/>
          <w:marBottom w:val="0"/>
          <w:divBdr>
            <w:top w:val="none" w:sz="0" w:space="0" w:color="auto"/>
            <w:left w:val="none" w:sz="0" w:space="0" w:color="auto"/>
            <w:bottom w:val="none" w:sz="0" w:space="0" w:color="auto"/>
            <w:right w:val="none" w:sz="0" w:space="0" w:color="auto"/>
          </w:divBdr>
        </w:div>
        <w:div w:id="2067291482">
          <w:marLeft w:val="640"/>
          <w:marRight w:val="0"/>
          <w:marTop w:val="0"/>
          <w:marBottom w:val="0"/>
          <w:divBdr>
            <w:top w:val="none" w:sz="0" w:space="0" w:color="auto"/>
            <w:left w:val="none" w:sz="0" w:space="0" w:color="auto"/>
            <w:bottom w:val="none" w:sz="0" w:space="0" w:color="auto"/>
            <w:right w:val="none" w:sz="0" w:space="0" w:color="auto"/>
          </w:divBdr>
        </w:div>
        <w:div w:id="1968583835">
          <w:marLeft w:val="640"/>
          <w:marRight w:val="0"/>
          <w:marTop w:val="0"/>
          <w:marBottom w:val="0"/>
          <w:divBdr>
            <w:top w:val="none" w:sz="0" w:space="0" w:color="auto"/>
            <w:left w:val="none" w:sz="0" w:space="0" w:color="auto"/>
            <w:bottom w:val="none" w:sz="0" w:space="0" w:color="auto"/>
            <w:right w:val="none" w:sz="0" w:space="0" w:color="auto"/>
          </w:divBdr>
        </w:div>
        <w:div w:id="230241665">
          <w:marLeft w:val="640"/>
          <w:marRight w:val="0"/>
          <w:marTop w:val="0"/>
          <w:marBottom w:val="0"/>
          <w:divBdr>
            <w:top w:val="none" w:sz="0" w:space="0" w:color="auto"/>
            <w:left w:val="none" w:sz="0" w:space="0" w:color="auto"/>
            <w:bottom w:val="none" w:sz="0" w:space="0" w:color="auto"/>
            <w:right w:val="none" w:sz="0" w:space="0" w:color="auto"/>
          </w:divBdr>
        </w:div>
        <w:div w:id="623314046">
          <w:marLeft w:val="640"/>
          <w:marRight w:val="0"/>
          <w:marTop w:val="0"/>
          <w:marBottom w:val="0"/>
          <w:divBdr>
            <w:top w:val="none" w:sz="0" w:space="0" w:color="auto"/>
            <w:left w:val="none" w:sz="0" w:space="0" w:color="auto"/>
            <w:bottom w:val="none" w:sz="0" w:space="0" w:color="auto"/>
            <w:right w:val="none" w:sz="0" w:space="0" w:color="auto"/>
          </w:divBdr>
        </w:div>
        <w:div w:id="1991714687">
          <w:marLeft w:val="640"/>
          <w:marRight w:val="0"/>
          <w:marTop w:val="0"/>
          <w:marBottom w:val="0"/>
          <w:divBdr>
            <w:top w:val="none" w:sz="0" w:space="0" w:color="auto"/>
            <w:left w:val="none" w:sz="0" w:space="0" w:color="auto"/>
            <w:bottom w:val="none" w:sz="0" w:space="0" w:color="auto"/>
            <w:right w:val="none" w:sz="0" w:space="0" w:color="auto"/>
          </w:divBdr>
        </w:div>
        <w:div w:id="343287908">
          <w:marLeft w:val="640"/>
          <w:marRight w:val="0"/>
          <w:marTop w:val="0"/>
          <w:marBottom w:val="0"/>
          <w:divBdr>
            <w:top w:val="none" w:sz="0" w:space="0" w:color="auto"/>
            <w:left w:val="none" w:sz="0" w:space="0" w:color="auto"/>
            <w:bottom w:val="none" w:sz="0" w:space="0" w:color="auto"/>
            <w:right w:val="none" w:sz="0" w:space="0" w:color="auto"/>
          </w:divBdr>
        </w:div>
        <w:div w:id="778912579">
          <w:marLeft w:val="640"/>
          <w:marRight w:val="0"/>
          <w:marTop w:val="0"/>
          <w:marBottom w:val="0"/>
          <w:divBdr>
            <w:top w:val="none" w:sz="0" w:space="0" w:color="auto"/>
            <w:left w:val="none" w:sz="0" w:space="0" w:color="auto"/>
            <w:bottom w:val="none" w:sz="0" w:space="0" w:color="auto"/>
            <w:right w:val="none" w:sz="0" w:space="0" w:color="auto"/>
          </w:divBdr>
        </w:div>
        <w:div w:id="2079009997">
          <w:marLeft w:val="640"/>
          <w:marRight w:val="0"/>
          <w:marTop w:val="0"/>
          <w:marBottom w:val="0"/>
          <w:divBdr>
            <w:top w:val="none" w:sz="0" w:space="0" w:color="auto"/>
            <w:left w:val="none" w:sz="0" w:space="0" w:color="auto"/>
            <w:bottom w:val="none" w:sz="0" w:space="0" w:color="auto"/>
            <w:right w:val="none" w:sz="0" w:space="0" w:color="auto"/>
          </w:divBdr>
        </w:div>
        <w:div w:id="408187423">
          <w:marLeft w:val="640"/>
          <w:marRight w:val="0"/>
          <w:marTop w:val="0"/>
          <w:marBottom w:val="0"/>
          <w:divBdr>
            <w:top w:val="none" w:sz="0" w:space="0" w:color="auto"/>
            <w:left w:val="none" w:sz="0" w:space="0" w:color="auto"/>
            <w:bottom w:val="none" w:sz="0" w:space="0" w:color="auto"/>
            <w:right w:val="none" w:sz="0" w:space="0" w:color="auto"/>
          </w:divBdr>
        </w:div>
        <w:div w:id="2030908836">
          <w:marLeft w:val="640"/>
          <w:marRight w:val="0"/>
          <w:marTop w:val="0"/>
          <w:marBottom w:val="0"/>
          <w:divBdr>
            <w:top w:val="none" w:sz="0" w:space="0" w:color="auto"/>
            <w:left w:val="none" w:sz="0" w:space="0" w:color="auto"/>
            <w:bottom w:val="none" w:sz="0" w:space="0" w:color="auto"/>
            <w:right w:val="none" w:sz="0" w:space="0" w:color="auto"/>
          </w:divBdr>
        </w:div>
        <w:div w:id="875316068">
          <w:marLeft w:val="640"/>
          <w:marRight w:val="0"/>
          <w:marTop w:val="0"/>
          <w:marBottom w:val="0"/>
          <w:divBdr>
            <w:top w:val="none" w:sz="0" w:space="0" w:color="auto"/>
            <w:left w:val="none" w:sz="0" w:space="0" w:color="auto"/>
            <w:bottom w:val="none" w:sz="0" w:space="0" w:color="auto"/>
            <w:right w:val="none" w:sz="0" w:space="0" w:color="auto"/>
          </w:divBdr>
        </w:div>
        <w:div w:id="846940019">
          <w:marLeft w:val="640"/>
          <w:marRight w:val="0"/>
          <w:marTop w:val="0"/>
          <w:marBottom w:val="0"/>
          <w:divBdr>
            <w:top w:val="none" w:sz="0" w:space="0" w:color="auto"/>
            <w:left w:val="none" w:sz="0" w:space="0" w:color="auto"/>
            <w:bottom w:val="none" w:sz="0" w:space="0" w:color="auto"/>
            <w:right w:val="none" w:sz="0" w:space="0" w:color="auto"/>
          </w:divBdr>
        </w:div>
        <w:div w:id="1296058000">
          <w:marLeft w:val="640"/>
          <w:marRight w:val="0"/>
          <w:marTop w:val="0"/>
          <w:marBottom w:val="0"/>
          <w:divBdr>
            <w:top w:val="none" w:sz="0" w:space="0" w:color="auto"/>
            <w:left w:val="none" w:sz="0" w:space="0" w:color="auto"/>
            <w:bottom w:val="none" w:sz="0" w:space="0" w:color="auto"/>
            <w:right w:val="none" w:sz="0" w:space="0" w:color="auto"/>
          </w:divBdr>
        </w:div>
        <w:div w:id="1219853385">
          <w:marLeft w:val="640"/>
          <w:marRight w:val="0"/>
          <w:marTop w:val="0"/>
          <w:marBottom w:val="0"/>
          <w:divBdr>
            <w:top w:val="none" w:sz="0" w:space="0" w:color="auto"/>
            <w:left w:val="none" w:sz="0" w:space="0" w:color="auto"/>
            <w:bottom w:val="none" w:sz="0" w:space="0" w:color="auto"/>
            <w:right w:val="none" w:sz="0" w:space="0" w:color="auto"/>
          </w:divBdr>
        </w:div>
        <w:div w:id="1767580643">
          <w:marLeft w:val="640"/>
          <w:marRight w:val="0"/>
          <w:marTop w:val="0"/>
          <w:marBottom w:val="0"/>
          <w:divBdr>
            <w:top w:val="none" w:sz="0" w:space="0" w:color="auto"/>
            <w:left w:val="none" w:sz="0" w:space="0" w:color="auto"/>
            <w:bottom w:val="none" w:sz="0" w:space="0" w:color="auto"/>
            <w:right w:val="none" w:sz="0" w:space="0" w:color="auto"/>
          </w:divBdr>
        </w:div>
        <w:div w:id="1205212490">
          <w:marLeft w:val="640"/>
          <w:marRight w:val="0"/>
          <w:marTop w:val="0"/>
          <w:marBottom w:val="0"/>
          <w:divBdr>
            <w:top w:val="none" w:sz="0" w:space="0" w:color="auto"/>
            <w:left w:val="none" w:sz="0" w:space="0" w:color="auto"/>
            <w:bottom w:val="none" w:sz="0" w:space="0" w:color="auto"/>
            <w:right w:val="none" w:sz="0" w:space="0" w:color="auto"/>
          </w:divBdr>
        </w:div>
        <w:div w:id="1410275303">
          <w:marLeft w:val="640"/>
          <w:marRight w:val="0"/>
          <w:marTop w:val="0"/>
          <w:marBottom w:val="0"/>
          <w:divBdr>
            <w:top w:val="none" w:sz="0" w:space="0" w:color="auto"/>
            <w:left w:val="none" w:sz="0" w:space="0" w:color="auto"/>
            <w:bottom w:val="none" w:sz="0" w:space="0" w:color="auto"/>
            <w:right w:val="none" w:sz="0" w:space="0" w:color="auto"/>
          </w:divBdr>
        </w:div>
        <w:div w:id="990910630">
          <w:marLeft w:val="640"/>
          <w:marRight w:val="0"/>
          <w:marTop w:val="0"/>
          <w:marBottom w:val="0"/>
          <w:divBdr>
            <w:top w:val="none" w:sz="0" w:space="0" w:color="auto"/>
            <w:left w:val="none" w:sz="0" w:space="0" w:color="auto"/>
            <w:bottom w:val="none" w:sz="0" w:space="0" w:color="auto"/>
            <w:right w:val="none" w:sz="0" w:space="0" w:color="auto"/>
          </w:divBdr>
        </w:div>
        <w:div w:id="289828523">
          <w:marLeft w:val="640"/>
          <w:marRight w:val="0"/>
          <w:marTop w:val="0"/>
          <w:marBottom w:val="0"/>
          <w:divBdr>
            <w:top w:val="none" w:sz="0" w:space="0" w:color="auto"/>
            <w:left w:val="none" w:sz="0" w:space="0" w:color="auto"/>
            <w:bottom w:val="none" w:sz="0" w:space="0" w:color="auto"/>
            <w:right w:val="none" w:sz="0" w:space="0" w:color="auto"/>
          </w:divBdr>
        </w:div>
        <w:div w:id="944653949">
          <w:marLeft w:val="640"/>
          <w:marRight w:val="0"/>
          <w:marTop w:val="0"/>
          <w:marBottom w:val="0"/>
          <w:divBdr>
            <w:top w:val="none" w:sz="0" w:space="0" w:color="auto"/>
            <w:left w:val="none" w:sz="0" w:space="0" w:color="auto"/>
            <w:bottom w:val="none" w:sz="0" w:space="0" w:color="auto"/>
            <w:right w:val="none" w:sz="0" w:space="0" w:color="auto"/>
          </w:divBdr>
        </w:div>
        <w:div w:id="1771851329">
          <w:marLeft w:val="640"/>
          <w:marRight w:val="0"/>
          <w:marTop w:val="0"/>
          <w:marBottom w:val="0"/>
          <w:divBdr>
            <w:top w:val="none" w:sz="0" w:space="0" w:color="auto"/>
            <w:left w:val="none" w:sz="0" w:space="0" w:color="auto"/>
            <w:bottom w:val="none" w:sz="0" w:space="0" w:color="auto"/>
            <w:right w:val="none" w:sz="0" w:space="0" w:color="auto"/>
          </w:divBdr>
        </w:div>
        <w:div w:id="593318288">
          <w:marLeft w:val="640"/>
          <w:marRight w:val="0"/>
          <w:marTop w:val="0"/>
          <w:marBottom w:val="0"/>
          <w:divBdr>
            <w:top w:val="none" w:sz="0" w:space="0" w:color="auto"/>
            <w:left w:val="none" w:sz="0" w:space="0" w:color="auto"/>
            <w:bottom w:val="none" w:sz="0" w:space="0" w:color="auto"/>
            <w:right w:val="none" w:sz="0" w:space="0" w:color="auto"/>
          </w:divBdr>
        </w:div>
        <w:div w:id="1638147397">
          <w:marLeft w:val="640"/>
          <w:marRight w:val="0"/>
          <w:marTop w:val="0"/>
          <w:marBottom w:val="0"/>
          <w:divBdr>
            <w:top w:val="none" w:sz="0" w:space="0" w:color="auto"/>
            <w:left w:val="none" w:sz="0" w:space="0" w:color="auto"/>
            <w:bottom w:val="none" w:sz="0" w:space="0" w:color="auto"/>
            <w:right w:val="none" w:sz="0" w:space="0" w:color="auto"/>
          </w:divBdr>
        </w:div>
        <w:div w:id="2091805420">
          <w:marLeft w:val="640"/>
          <w:marRight w:val="0"/>
          <w:marTop w:val="0"/>
          <w:marBottom w:val="0"/>
          <w:divBdr>
            <w:top w:val="none" w:sz="0" w:space="0" w:color="auto"/>
            <w:left w:val="none" w:sz="0" w:space="0" w:color="auto"/>
            <w:bottom w:val="none" w:sz="0" w:space="0" w:color="auto"/>
            <w:right w:val="none" w:sz="0" w:space="0" w:color="auto"/>
          </w:divBdr>
        </w:div>
        <w:div w:id="237250254">
          <w:marLeft w:val="640"/>
          <w:marRight w:val="0"/>
          <w:marTop w:val="0"/>
          <w:marBottom w:val="0"/>
          <w:divBdr>
            <w:top w:val="none" w:sz="0" w:space="0" w:color="auto"/>
            <w:left w:val="none" w:sz="0" w:space="0" w:color="auto"/>
            <w:bottom w:val="none" w:sz="0" w:space="0" w:color="auto"/>
            <w:right w:val="none" w:sz="0" w:space="0" w:color="auto"/>
          </w:divBdr>
        </w:div>
        <w:div w:id="228855196">
          <w:marLeft w:val="640"/>
          <w:marRight w:val="0"/>
          <w:marTop w:val="0"/>
          <w:marBottom w:val="0"/>
          <w:divBdr>
            <w:top w:val="none" w:sz="0" w:space="0" w:color="auto"/>
            <w:left w:val="none" w:sz="0" w:space="0" w:color="auto"/>
            <w:bottom w:val="none" w:sz="0" w:space="0" w:color="auto"/>
            <w:right w:val="none" w:sz="0" w:space="0" w:color="auto"/>
          </w:divBdr>
        </w:div>
        <w:div w:id="674113620">
          <w:marLeft w:val="640"/>
          <w:marRight w:val="0"/>
          <w:marTop w:val="0"/>
          <w:marBottom w:val="0"/>
          <w:divBdr>
            <w:top w:val="none" w:sz="0" w:space="0" w:color="auto"/>
            <w:left w:val="none" w:sz="0" w:space="0" w:color="auto"/>
            <w:bottom w:val="none" w:sz="0" w:space="0" w:color="auto"/>
            <w:right w:val="none" w:sz="0" w:space="0" w:color="auto"/>
          </w:divBdr>
        </w:div>
        <w:div w:id="107970435">
          <w:marLeft w:val="640"/>
          <w:marRight w:val="0"/>
          <w:marTop w:val="0"/>
          <w:marBottom w:val="0"/>
          <w:divBdr>
            <w:top w:val="none" w:sz="0" w:space="0" w:color="auto"/>
            <w:left w:val="none" w:sz="0" w:space="0" w:color="auto"/>
            <w:bottom w:val="none" w:sz="0" w:space="0" w:color="auto"/>
            <w:right w:val="none" w:sz="0" w:space="0" w:color="auto"/>
          </w:divBdr>
        </w:div>
        <w:div w:id="1085767345">
          <w:marLeft w:val="640"/>
          <w:marRight w:val="0"/>
          <w:marTop w:val="0"/>
          <w:marBottom w:val="0"/>
          <w:divBdr>
            <w:top w:val="none" w:sz="0" w:space="0" w:color="auto"/>
            <w:left w:val="none" w:sz="0" w:space="0" w:color="auto"/>
            <w:bottom w:val="none" w:sz="0" w:space="0" w:color="auto"/>
            <w:right w:val="none" w:sz="0" w:space="0" w:color="auto"/>
          </w:divBdr>
        </w:div>
        <w:div w:id="1948581986">
          <w:marLeft w:val="640"/>
          <w:marRight w:val="0"/>
          <w:marTop w:val="0"/>
          <w:marBottom w:val="0"/>
          <w:divBdr>
            <w:top w:val="none" w:sz="0" w:space="0" w:color="auto"/>
            <w:left w:val="none" w:sz="0" w:space="0" w:color="auto"/>
            <w:bottom w:val="none" w:sz="0" w:space="0" w:color="auto"/>
            <w:right w:val="none" w:sz="0" w:space="0" w:color="auto"/>
          </w:divBdr>
        </w:div>
        <w:div w:id="1684241724">
          <w:marLeft w:val="640"/>
          <w:marRight w:val="0"/>
          <w:marTop w:val="0"/>
          <w:marBottom w:val="0"/>
          <w:divBdr>
            <w:top w:val="none" w:sz="0" w:space="0" w:color="auto"/>
            <w:left w:val="none" w:sz="0" w:space="0" w:color="auto"/>
            <w:bottom w:val="none" w:sz="0" w:space="0" w:color="auto"/>
            <w:right w:val="none" w:sz="0" w:space="0" w:color="auto"/>
          </w:divBdr>
        </w:div>
        <w:div w:id="526598223">
          <w:marLeft w:val="640"/>
          <w:marRight w:val="0"/>
          <w:marTop w:val="0"/>
          <w:marBottom w:val="0"/>
          <w:divBdr>
            <w:top w:val="none" w:sz="0" w:space="0" w:color="auto"/>
            <w:left w:val="none" w:sz="0" w:space="0" w:color="auto"/>
            <w:bottom w:val="none" w:sz="0" w:space="0" w:color="auto"/>
            <w:right w:val="none" w:sz="0" w:space="0" w:color="auto"/>
          </w:divBdr>
        </w:div>
        <w:div w:id="379332285">
          <w:marLeft w:val="640"/>
          <w:marRight w:val="0"/>
          <w:marTop w:val="0"/>
          <w:marBottom w:val="0"/>
          <w:divBdr>
            <w:top w:val="none" w:sz="0" w:space="0" w:color="auto"/>
            <w:left w:val="none" w:sz="0" w:space="0" w:color="auto"/>
            <w:bottom w:val="none" w:sz="0" w:space="0" w:color="auto"/>
            <w:right w:val="none" w:sz="0" w:space="0" w:color="auto"/>
          </w:divBdr>
        </w:div>
        <w:div w:id="106241504">
          <w:marLeft w:val="640"/>
          <w:marRight w:val="0"/>
          <w:marTop w:val="0"/>
          <w:marBottom w:val="0"/>
          <w:divBdr>
            <w:top w:val="none" w:sz="0" w:space="0" w:color="auto"/>
            <w:left w:val="none" w:sz="0" w:space="0" w:color="auto"/>
            <w:bottom w:val="none" w:sz="0" w:space="0" w:color="auto"/>
            <w:right w:val="none" w:sz="0" w:space="0" w:color="auto"/>
          </w:divBdr>
        </w:div>
        <w:div w:id="13849722">
          <w:marLeft w:val="640"/>
          <w:marRight w:val="0"/>
          <w:marTop w:val="0"/>
          <w:marBottom w:val="0"/>
          <w:divBdr>
            <w:top w:val="none" w:sz="0" w:space="0" w:color="auto"/>
            <w:left w:val="none" w:sz="0" w:space="0" w:color="auto"/>
            <w:bottom w:val="none" w:sz="0" w:space="0" w:color="auto"/>
            <w:right w:val="none" w:sz="0" w:space="0" w:color="auto"/>
          </w:divBdr>
        </w:div>
        <w:div w:id="66659793">
          <w:marLeft w:val="640"/>
          <w:marRight w:val="0"/>
          <w:marTop w:val="0"/>
          <w:marBottom w:val="0"/>
          <w:divBdr>
            <w:top w:val="none" w:sz="0" w:space="0" w:color="auto"/>
            <w:left w:val="none" w:sz="0" w:space="0" w:color="auto"/>
            <w:bottom w:val="none" w:sz="0" w:space="0" w:color="auto"/>
            <w:right w:val="none" w:sz="0" w:space="0" w:color="auto"/>
          </w:divBdr>
        </w:div>
        <w:div w:id="1588343571">
          <w:marLeft w:val="640"/>
          <w:marRight w:val="0"/>
          <w:marTop w:val="0"/>
          <w:marBottom w:val="0"/>
          <w:divBdr>
            <w:top w:val="none" w:sz="0" w:space="0" w:color="auto"/>
            <w:left w:val="none" w:sz="0" w:space="0" w:color="auto"/>
            <w:bottom w:val="none" w:sz="0" w:space="0" w:color="auto"/>
            <w:right w:val="none" w:sz="0" w:space="0" w:color="auto"/>
          </w:divBdr>
        </w:div>
        <w:div w:id="1287002829">
          <w:marLeft w:val="640"/>
          <w:marRight w:val="0"/>
          <w:marTop w:val="0"/>
          <w:marBottom w:val="0"/>
          <w:divBdr>
            <w:top w:val="none" w:sz="0" w:space="0" w:color="auto"/>
            <w:left w:val="none" w:sz="0" w:space="0" w:color="auto"/>
            <w:bottom w:val="none" w:sz="0" w:space="0" w:color="auto"/>
            <w:right w:val="none" w:sz="0" w:space="0" w:color="auto"/>
          </w:divBdr>
        </w:div>
        <w:div w:id="1505633886">
          <w:marLeft w:val="640"/>
          <w:marRight w:val="0"/>
          <w:marTop w:val="0"/>
          <w:marBottom w:val="0"/>
          <w:divBdr>
            <w:top w:val="none" w:sz="0" w:space="0" w:color="auto"/>
            <w:left w:val="none" w:sz="0" w:space="0" w:color="auto"/>
            <w:bottom w:val="none" w:sz="0" w:space="0" w:color="auto"/>
            <w:right w:val="none" w:sz="0" w:space="0" w:color="auto"/>
          </w:divBdr>
        </w:div>
        <w:div w:id="1089082317">
          <w:marLeft w:val="640"/>
          <w:marRight w:val="0"/>
          <w:marTop w:val="0"/>
          <w:marBottom w:val="0"/>
          <w:divBdr>
            <w:top w:val="none" w:sz="0" w:space="0" w:color="auto"/>
            <w:left w:val="none" w:sz="0" w:space="0" w:color="auto"/>
            <w:bottom w:val="none" w:sz="0" w:space="0" w:color="auto"/>
            <w:right w:val="none" w:sz="0" w:space="0" w:color="auto"/>
          </w:divBdr>
        </w:div>
        <w:div w:id="918755628">
          <w:marLeft w:val="640"/>
          <w:marRight w:val="0"/>
          <w:marTop w:val="0"/>
          <w:marBottom w:val="0"/>
          <w:divBdr>
            <w:top w:val="none" w:sz="0" w:space="0" w:color="auto"/>
            <w:left w:val="none" w:sz="0" w:space="0" w:color="auto"/>
            <w:bottom w:val="none" w:sz="0" w:space="0" w:color="auto"/>
            <w:right w:val="none" w:sz="0" w:space="0" w:color="auto"/>
          </w:divBdr>
        </w:div>
        <w:div w:id="1294016147">
          <w:marLeft w:val="640"/>
          <w:marRight w:val="0"/>
          <w:marTop w:val="0"/>
          <w:marBottom w:val="0"/>
          <w:divBdr>
            <w:top w:val="none" w:sz="0" w:space="0" w:color="auto"/>
            <w:left w:val="none" w:sz="0" w:space="0" w:color="auto"/>
            <w:bottom w:val="none" w:sz="0" w:space="0" w:color="auto"/>
            <w:right w:val="none" w:sz="0" w:space="0" w:color="auto"/>
          </w:divBdr>
        </w:div>
        <w:div w:id="2047638933">
          <w:marLeft w:val="640"/>
          <w:marRight w:val="0"/>
          <w:marTop w:val="0"/>
          <w:marBottom w:val="0"/>
          <w:divBdr>
            <w:top w:val="none" w:sz="0" w:space="0" w:color="auto"/>
            <w:left w:val="none" w:sz="0" w:space="0" w:color="auto"/>
            <w:bottom w:val="none" w:sz="0" w:space="0" w:color="auto"/>
            <w:right w:val="none" w:sz="0" w:space="0" w:color="auto"/>
          </w:divBdr>
        </w:div>
        <w:div w:id="2019388655">
          <w:marLeft w:val="640"/>
          <w:marRight w:val="0"/>
          <w:marTop w:val="0"/>
          <w:marBottom w:val="0"/>
          <w:divBdr>
            <w:top w:val="none" w:sz="0" w:space="0" w:color="auto"/>
            <w:left w:val="none" w:sz="0" w:space="0" w:color="auto"/>
            <w:bottom w:val="none" w:sz="0" w:space="0" w:color="auto"/>
            <w:right w:val="none" w:sz="0" w:space="0" w:color="auto"/>
          </w:divBdr>
        </w:div>
        <w:div w:id="1422023911">
          <w:marLeft w:val="640"/>
          <w:marRight w:val="0"/>
          <w:marTop w:val="0"/>
          <w:marBottom w:val="0"/>
          <w:divBdr>
            <w:top w:val="none" w:sz="0" w:space="0" w:color="auto"/>
            <w:left w:val="none" w:sz="0" w:space="0" w:color="auto"/>
            <w:bottom w:val="none" w:sz="0" w:space="0" w:color="auto"/>
            <w:right w:val="none" w:sz="0" w:space="0" w:color="auto"/>
          </w:divBdr>
        </w:div>
        <w:div w:id="845748017">
          <w:marLeft w:val="640"/>
          <w:marRight w:val="0"/>
          <w:marTop w:val="0"/>
          <w:marBottom w:val="0"/>
          <w:divBdr>
            <w:top w:val="none" w:sz="0" w:space="0" w:color="auto"/>
            <w:left w:val="none" w:sz="0" w:space="0" w:color="auto"/>
            <w:bottom w:val="none" w:sz="0" w:space="0" w:color="auto"/>
            <w:right w:val="none" w:sz="0" w:space="0" w:color="auto"/>
          </w:divBdr>
        </w:div>
        <w:div w:id="2048530560">
          <w:marLeft w:val="640"/>
          <w:marRight w:val="0"/>
          <w:marTop w:val="0"/>
          <w:marBottom w:val="0"/>
          <w:divBdr>
            <w:top w:val="none" w:sz="0" w:space="0" w:color="auto"/>
            <w:left w:val="none" w:sz="0" w:space="0" w:color="auto"/>
            <w:bottom w:val="none" w:sz="0" w:space="0" w:color="auto"/>
            <w:right w:val="none" w:sz="0" w:space="0" w:color="auto"/>
          </w:divBdr>
        </w:div>
        <w:div w:id="1963266308">
          <w:marLeft w:val="640"/>
          <w:marRight w:val="0"/>
          <w:marTop w:val="0"/>
          <w:marBottom w:val="0"/>
          <w:divBdr>
            <w:top w:val="none" w:sz="0" w:space="0" w:color="auto"/>
            <w:left w:val="none" w:sz="0" w:space="0" w:color="auto"/>
            <w:bottom w:val="none" w:sz="0" w:space="0" w:color="auto"/>
            <w:right w:val="none" w:sz="0" w:space="0" w:color="auto"/>
          </w:divBdr>
        </w:div>
        <w:div w:id="846410842">
          <w:marLeft w:val="640"/>
          <w:marRight w:val="0"/>
          <w:marTop w:val="0"/>
          <w:marBottom w:val="0"/>
          <w:divBdr>
            <w:top w:val="none" w:sz="0" w:space="0" w:color="auto"/>
            <w:left w:val="none" w:sz="0" w:space="0" w:color="auto"/>
            <w:bottom w:val="none" w:sz="0" w:space="0" w:color="auto"/>
            <w:right w:val="none" w:sz="0" w:space="0" w:color="auto"/>
          </w:divBdr>
        </w:div>
        <w:div w:id="339435838">
          <w:marLeft w:val="640"/>
          <w:marRight w:val="0"/>
          <w:marTop w:val="0"/>
          <w:marBottom w:val="0"/>
          <w:divBdr>
            <w:top w:val="none" w:sz="0" w:space="0" w:color="auto"/>
            <w:left w:val="none" w:sz="0" w:space="0" w:color="auto"/>
            <w:bottom w:val="none" w:sz="0" w:space="0" w:color="auto"/>
            <w:right w:val="none" w:sz="0" w:space="0" w:color="auto"/>
          </w:divBdr>
        </w:div>
        <w:div w:id="220485374">
          <w:marLeft w:val="640"/>
          <w:marRight w:val="0"/>
          <w:marTop w:val="0"/>
          <w:marBottom w:val="0"/>
          <w:divBdr>
            <w:top w:val="none" w:sz="0" w:space="0" w:color="auto"/>
            <w:left w:val="none" w:sz="0" w:space="0" w:color="auto"/>
            <w:bottom w:val="none" w:sz="0" w:space="0" w:color="auto"/>
            <w:right w:val="none" w:sz="0" w:space="0" w:color="auto"/>
          </w:divBdr>
        </w:div>
        <w:div w:id="1634292682">
          <w:marLeft w:val="640"/>
          <w:marRight w:val="0"/>
          <w:marTop w:val="0"/>
          <w:marBottom w:val="0"/>
          <w:divBdr>
            <w:top w:val="none" w:sz="0" w:space="0" w:color="auto"/>
            <w:left w:val="none" w:sz="0" w:space="0" w:color="auto"/>
            <w:bottom w:val="none" w:sz="0" w:space="0" w:color="auto"/>
            <w:right w:val="none" w:sz="0" w:space="0" w:color="auto"/>
          </w:divBdr>
        </w:div>
        <w:div w:id="477771390">
          <w:marLeft w:val="640"/>
          <w:marRight w:val="0"/>
          <w:marTop w:val="0"/>
          <w:marBottom w:val="0"/>
          <w:divBdr>
            <w:top w:val="none" w:sz="0" w:space="0" w:color="auto"/>
            <w:left w:val="none" w:sz="0" w:space="0" w:color="auto"/>
            <w:bottom w:val="none" w:sz="0" w:space="0" w:color="auto"/>
            <w:right w:val="none" w:sz="0" w:space="0" w:color="auto"/>
          </w:divBdr>
        </w:div>
        <w:div w:id="1481968186">
          <w:marLeft w:val="640"/>
          <w:marRight w:val="0"/>
          <w:marTop w:val="0"/>
          <w:marBottom w:val="0"/>
          <w:divBdr>
            <w:top w:val="none" w:sz="0" w:space="0" w:color="auto"/>
            <w:left w:val="none" w:sz="0" w:space="0" w:color="auto"/>
            <w:bottom w:val="none" w:sz="0" w:space="0" w:color="auto"/>
            <w:right w:val="none" w:sz="0" w:space="0" w:color="auto"/>
          </w:divBdr>
        </w:div>
        <w:div w:id="15085565">
          <w:marLeft w:val="640"/>
          <w:marRight w:val="0"/>
          <w:marTop w:val="0"/>
          <w:marBottom w:val="0"/>
          <w:divBdr>
            <w:top w:val="none" w:sz="0" w:space="0" w:color="auto"/>
            <w:left w:val="none" w:sz="0" w:space="0" w:color="auto"/>
            <w:bottom w:val="none" w:sz="0" w:space="0" w:color="auto"/>
            <w:right w:val="none" w:sz="0" w:space="0" w:color="auto"/>
          </w:divBdr>
        </w:div>
        <w:div w:id="1529830449">
          <w:marLeft w:val="640"/>
          <w:marRight w:val="0"/>
          <w:marTop w:val="0"/>
          <w:marBottom w:val="0"/>
          <w:divBdr>
            <w:top w:val="none" w:sz="0" w:space="0" w:color="auto"/>
            <w:left w:val="none" w:sz="0" w:space="0" w:color="auto"/>
            <w:bottom w:val="none" w:sz="0" w:space="0" w:color="auto"/>
            <w:right w:val="none" w:sz="0" w:space="0" w:color="auto"/>
          </w:divBdr>
        </w:div>
        <w:div w:id="994407794">
          <w:marLeft w:val="640"/>
          <w:marRight w:val="0"/>
          <w:marTop w:val="0"/>
          <w:marBottom w:val="0"/>
          <w:divBdr>
            <w:top w:val="none" w:sz="0" w:space="0" w:color="auto"/>
            <w:left w:val="none" w:sz="0" w:space="0" w:color="auto"/>
            <w:bottom w:val="none" w:sz="0" w:space="0" w:color="auto"/>
            <w:right w:val="none" w:sz="0" w:space="0" w:color="auto"/>
          </w:divBdr>
        </w:div>
        <w:div w:id="2018580417">
          <w:marLeft w:val="640"/>
          <w:marRight w:val="0"/>
          <w:marTop w:val="0"/>
          <w:marBottom w:val="0"/>
          <w:divBdr>
            <w:top w:val="none" w:sz="0" w:space="0" w:color="auto"/>
            <w:left w:val="none" w:sz="0" w:space="0" w:color="auto"/>
            <w:bottom w:val="none" w:sz="0" w:space="0" w:color="auto"/>
            <w:right w:val="none" w:sz="0" w:space="0" w:color="auto"/>
          </w:divBdr>
        </w:div>
        <w:div w:id="1417092644">
          <w:marLeft w:val="640"/>
          <w:marRight w:val="0"/>
          <w:marTop w:val="0"/>
          <w:marBottom w:val="0"/>
          <w:divBdr>
            <w:top w:val="none" w:sz="0" w:space="0" w:color="auto"/>
            <w:left w:val="none" w:sz="0" w:space="0" w:color="auto"/>
            <w:bottom w:val="none" w:sz="0" w:space="0" w:color="auto"/>
            <w:right w:val="none" w:sz="0" w:space="0" w:color="auto"/>
          </w:divBdr>
        </w:div>
        <w:div w:id="42559665">
          <w:marLeft w:val="640"/>
          <w:marRight w:val="0"/>
          <w:marTop w:val="0"/>
          <w:marBottom w:val="0"/>
          <w:divBdr>
            <w:top w:val="none" w:sz="0" w:space="0" w:color="auto"/>
            <w:left w:val="none" w:sz="0" w:space="0" w:color="auto"/>
            <w:bottom w:val="none" w:sz="0" w:space="0" w:color="auto"/>
            <w:right w:val="none" w:sz="0" w:space="0" w:color="auto"/>
          </w:divBdr>
        </w:div>
        <w:div w:id="909195264">
          <w:marLeft w:val="640"/>
          <w:marRight w:val="0"/>
          <w:marTop w:val="0"/>
          <w:marBottom w:val="0"/>
          <w:divBdr>
            <w:top w:val="none" w:sz="0" w:space="0" w:color="auto"/>
            <w:left w:val="none" w:sz="0" w:space="0" w:color="auto"/>
            <w:bottom w:val="none" w:sz="0" w:space="0" w:color="auto"/>
            <w:right w:val="none" w:sz="0" w:space="0" w:color="auto"/>
          </w:divBdr>
        </w:div>
        <w:div w:id="1942758562">
          <w:marLeft w:val="640"/>
          <w:marRight w:val="0"/>
          <w:marTop w:val="0"/>
          <w:marBottom w:val="0"/>
          <w:divBdr>
            <w:top w:val="none" w:sz="0" w:space="0" w:color="auto"/>
            <w:left w:val="none" w:sz="0" w:space="0" w:color="auto"/>
            <w:bottom w:val="none" w:sz="0" w:space="0" w:color="auto"/>
            <w:right w:val="none" w:sz="0" w:space="0" w:color="auto"/>
          </w:divBdr>
        </w:div>
        <w:div w:id="2050446630">
          <w:marLeft w:val="640"/>
          <w:marRight w:val="0"/>
          <w:marTop w:val="0"/>
          <w:marBottom w:val="0"/>
          <w:divBdr>
            <w:top w:val="none" w:sz="0" w:space="0" w:color="auto"/>
            <w:left w:val="none" w:sz="0" w:space="0" w:color="auto"/>
            <w:bottom w:val="none" w:sz="0" w:space="0" w:color="auto"/>
            <w:right w:val="none" w:sz="0" w:space="0" w:color="auto"/>
          </w:divBdr>
        </w:div>
        <w:div w:id="851841028">
          <w:marLeft w:val="640"/>
          <w:marRight w:val="0"/>
          <w:marTop w:val="0"/>
          <w:marBottom w:val="0"/>
          <w:divBdr>
            <w:top w:val="none" w:sz="0" w:space="0" w:color="auto"/>
            <w:left w:val="none" w:sz="0" w:space="0" w:color="auto"/>
            <w:bottom w:val="none" w:sz="0" w:space="0" w:color="auto"/>
            <w:right w:val="none" w:sz="0" w:space="0" w:color="auto"/>
          </w:divBdr>
        </w:div>
        <w:div w:id="1914046688">
          <w:marLeft w:val="640"/>
          <w:marRight w:val="0"/>
          <w:marTop w:val="0"/>
          <w:marBottom w:val="0"/>
          <w:divBdr>
            <w:top w:val="none" w:sz="0" w:space="0" w:color="auto"/>
            <w:left w:val="none" w:sz="0" w:space="0" w:color="auto"/>
            <w:bottom w:val="none" w:sz="0" w:space="0" w:color="auto"/>
            <w:right w:val="none" w:sz="0" w:space="0" w:color="auto"/>
          </w:divBdr>
        </w:div>
        <w:div w:id="1763253928">
          <w:marLeft w:val="640"/>
          <w:marRight w:val="0"/>
          <w:marTop w:val="0"/>
          <w:marBottom w:val="0"/>
          <w:divBdr>
            <w:top w:val="none" w:sz="0" w:space="0" w:color="auto"/>
            <w:left w:val="none" w:sz="0" w:space="0" w:color="auto"/>
            <w:bottom w:val="none" w:sz="0" w:space="0" w:color="auto"/>
            <w:right w:val="none" w:sz="0" w:space="0" w:color="auto"/>
          </w:divBdr>
        </w:div>
        <w:div w:id="877352303">
          <w:marLeft w:val="640"/>
          <w:marRight w:val="0"/>
          <w:marTop w:val="0"/>
          <w:marBottom w:val="0"/>
          <w:divBdr>
            <w:top w:val="none" w:sz="0" w:space="0" w:color="auto"/>
            <w:left w:val="none" w:sz="0" w:space="0" w:color="auto"/>
            <w:bottom w:val="none" w:sz="0" w:space="0" w:color="auto"/>
            <w:right w:val="none" w:sz="0" w:space="0" w:color="auto"/>
          </w:divBdr>
        </w:div>
        <w:div w:id="1275476747">
          <w:marLeft w:val="640"/>
          <w:marRight w:val="0"/>
          <w:marTop w:val="0"/>
          <w:marBottom w:val="0"/>
          <w:divBdr>
            <w:top w:val="none" w:sz="0" w:space="0" w:color="auto"/>
            <w:left w:val="none" w:sz="0" w:space="0" w:color="auto"/>
            <w:bottom w:val="none" w:sz="0" w:space="0" w:color="auto"/>
            <w:right w:val="none" w:sz="0" w:space="0" w:color="auto"/>
          </w:divBdr>
        </w:div>
        <w:div w:id="1706372359">
          <w:marLeft w:val="640"/>
          <w:marRight w:val="0"/>
          <w:marTop w:val="0"/>
          <w:marBottom w:val="0"/>
          <w:divBdr>
            <w:top w:val="none" w:sz="0" w:space="0" w:color="auto"/>
            <w:left w:val="none" w:sz="0" w:space="0" w:color="auto"/>
            <w:bottom w:val="none" w:sz="0" w:space="0" w:color="auto"/>
            <w:right w:val="none" w:sz="0" w:space="0" w:color="auto"/>
          </w:divBdr>
        </w:div>
        <w:div w:id="1035303041">
          <w:marLeft w:val="640"/>
          <w:marRight w:val="0"/>
          <w:marTop w:val="0"/>
          <w:marBottom w:val="0"/>
          <w:divBdr>
            <w:top w:val="none" w:sz="0" w:space="0" w:color="auto"/>
            <w:left w:val="none" w:sz="0" w:space="0" w:color="auto"/>
            <w:bottom w:val="none" w:sz="0" w:space="0" w:color="auto"/>
            <w:right w:val="none" w:sz="0" w:space="0" w:color="auto"/>
          </w:divBdr>
        </w:div>
        <w:div w:id="1590961258">
          <w:marLeft w:val="640"/>
          <w:marRight w:val="0"/>
          <w:marTop w:val="0"/>
          <w:marBottom w:val="0"/>
          <w:divBdr>
            <w:top w:val="none" w:sz="0" w:space="0" w:color="auto"/>
            <w:left w:val="none" w:sz="0" w:space="0" w:color="auto"/>
            <w:bottom w:val="none" w:sz="0" w:space="0" w:color="auto"/>
            <w:right w:val="none" w:sz="0" w:space="0" w:color="auto"/>
          </w:divBdr>
        </w:div>
        <w:div w:id="681933520">
          <w:marLeft w:val="640"/>
          <w:marRight w:val="0"/>
          <w:marTop w:val="0"/>
          <w:marBottom w:val="0"/>
          <w:divBdr>
            <w:top w:val="none" w:sz="0" w:space="0" w:color="auto"/>
            <w:left w:val="none" w:sz="0" w:space="0" w:color="auto"/>
            <w:bottom w:val="none" w:sz="0" w:space="0" w:color="auto"/>
            <w:right w:val="none" w:sz="0" w:space="0" w:color="auto"/>
          </w:divBdr>
        </w:div>
        <w:div w:id="379978918">
          <w:marLeft w:val="640"/>
          <w:marRight w:val="0"/>
          <w:marTop w:val="0"/>
          <w:marBottom w:val="0"/>
          <w:divBdr>
            <w:top w:val="none" w:sz="0" w:space="0" w:color="auto"/>
            <w:left w:val="none" w:sz="0" w:space="0" w:color="auto"/>
            <w:bottom w:val="none" w:sz="0" w:space="0" w:color="auto"/>
            <w:right w:val="none" w:sz="0" w:space="0" w:color="auto"/>
          </w:divBdr>
        </w:div>
        <w:div w:id="1667056619">
          <w:marLeft w:val="640"/>
          <w:marRight w:val="0"/>
          <w:marTop w:val="0"/>
          <w:marBottom w:val="0"/>
          <w:divBdr>
            <w:top w:val="none" w:sz="0" w:space="0" w:color="auto"/>
            <w:left w:val="none" w:sz="0" w:space="0" w:color="auto"/>
            <w:bottom w:val="none" w:sz="0" w:space="0" w:color="auto"/>
            <w:right w:val="none" w:sz="0" w:space="0" w:color="auto"/>
          </w:divBdr>
        </w:div>
        <w:div w:id="1142889091">
          <w:marLeft w:val="640"/>
          <w:marRight w:val="0"/>
          <w:marTop w:val="0"/>
          <w:marBottom w:val="0"/>
          <w:divBdr>
            <w:top w:val="none" w:sz="0" w:space="0" w:color="auto"/>
            <w:left w:val="none" w:sz="0" w:space="0" w:color="auto"/>
            <w:bottom w:val="none" w:sz="0" w:space="0" w:color="auto"/>
            <w:right w:val="none" w:sz="0" w:space="0" w:color="auto"/>
          </w:divBdr>
        </w:div>
        <w:div w:id="640692256">
          <w:marLeft w:val="640"/>
          <w:marRight w:val="0"/>
          <w:marTop w:val="0"/>
          <w:marBottom w:val="0"/>
          <w:divBdr>
            <w:top w:val="none" w:sz="0" w:space="0" w:color="auto"/>
            <w:left w:val="none" w:sz="0" w:space="0" w:color="auto"/>
            <w:bottom w:val="none" w:sz="0" w:space="0" w:color="auto"/>
            <w:right w:val="none" w:sz="0" w:space="0" w:color="auto"/>
          </w:divBdr>
        </w:div>
      </w:divsChild>
    </w:div>
    <w:div w:id="794059547">
      <w:bodyDiv w:val="1"/>
      <w:marLeft w:val="0"/>
      <w:marRight w:val="0"/>
      <w:marTop w:val="0"/>
      <w:marBottom w:val="0"/>
      <w:divBdr>
        <w:top w:val="none" w:sz="0" w:space="0" w:color="auto"/>
        <w:left w:val="none" w:sz="0" w:space="0" w:color="auto"/>
        <w:bottom w:val="none" w:sz="0" w:space="0" w:color="auto"/>
        <w:right w:val="none" w:sz="0" w:space="0" w:color="auto"/>
      </w:divBdr>
      <w:divsChild>
        <w:div w:id="1132987778">
          <w:marLeft w:val="480"/>
          <w:marRight w:val="0"/>
          <w:marTop w:val="0"/>
          <w:marBottom w:val="0"/>
          <w:divBdr>
            <w:top w:val="none" w:sz="0" w:space="0" w:color="auto"/>
            <w:left w:val="none" w:sz="0" w:space="0" w:color="auto"/>
            <w:bottom w:val="none" w:sz="0" w:space="0" w:color="auto"/>
            <w:right w:val="none" w:sz="0" w:space="0" w:color="auto"/>
          </w:divBdr>
        </w:div>
        <w:div w:id="404256026">
          <w:marLeft w:val="480"/>
          <w:marRight w:val="0"/>
          <w:marTop w:val="0"/>
          <w:marBottom w:val="0"/>
          <w:divBdr>
            <w:top w:val="none" w:sz="0" w:space="0" w:color="auto"/>
            <w:left w:val="none" w:sz="0" w:space="0" w:color="auto"/>
            <w:bottom w:val="none" w:sz="0" w:space="0" w:color="auto"/>
            <w:right w:val="none" w:sz="0" w:space="0" w:color="auto"/>
          </w:divBdr>
        </w:div>
        <w:div w:id="1656183999">
          <w:marLeft w:val="480"/>
          <w:marRight w:val="0"/>
          <w:marTop w:val="0"/>
          <w:marBottom w:val="0"/>
          <w:divBdr>
            <w:top w:val="none" w:sz="0" w:space="0" w:color="auto"/>
            <w:left w:val="none" w:sz="0" w:space="0" w:color="auto"/>
            <w:bottom w:val="none" w:sz="0" w:space="0" w:color="auto"/>
            <w:right w:val="none" w:sz="0" w:space="0" w:color="auto"/>
          </w:divBdr>
        </w:div>
        <w:div w:id="230695583">
          <w:marLeft w:val="480"/>
          <w:marRight w:val="0"/>
          <w:marTop w:val="0"/>
          <w:marBottom w:val="0"/>
          <w:divBdr>
            <w:top w:val="none" w:sz="0" w:space="0" w:color="auto"/>
            <w:left w:val="none" w:sz="0" w:space="0" w:color="auto"/>
            <w:bottom w:val="none" w:sz="0" w:space="0" w:color="auto"/>
            <w:right w:val="none" w:sz="0" w:space="0" w:color="auto"/>
          </w:divBdr>
        </w:div>
        <w:div w:id="1104615893">
          <w:marLeft w:val="480"/>
          <w:marRight w:val="0"/>
          <w:marTop w:val="0"/>
          <w:marBottom w:val="0"/>
          <w:divBdr>
            <w:top w:val="none" w:sz="0" w:space="0" w:color="auto"/>
            <w:left w:val="none" w:sz="0" w:space="0" w:color="auto"/>
            <w:bottom w:val="none" w:sz="0" w:space="0" w:color="auto"/>
            <w:right w:val="none" w:sz="0" w:space="0" w:color="auto"/>
          </w:divBdr>
        </w:div>
        <w:div w:id="301470088">
          <w:marLeft w:val="480"/>
          <w:marRight w:val="0"/>
          <w:marTop w:val="0"/>
          <w:marBottom w:val="0"/>
          <w:divBdr>
            <w:top w:val="none" w:sz="0" w:space="0" w:color="auto"/>
            <w:left w:val="none" w:sz="0" w:space="0" w:color="auto"/>
            <w:bottom w:val="none" w:sz="0" w:space="0" w:color="auto"/>
            <w:right w:val="none" w:sz="0" w:space="0" w:color="auto"/>
          </w:divBdr>
        </w:div>
        <w:div w:id="1545017669">
          <w:marLeft w:val="480"/>
          <w:marRight w:val="0"/>
          <w:marTop w:val="0"/>
          <w:marBottom w:val="0"/>
          <w:divBdr>
            <w:top w:val="none" w:sz="0" w:space="0" w:color="auto"/>
            <w:left w:val="none" w:sz="0" w:space="0" w:color="auto"/>
            <w:bottom w:val="none" w:sz="0" w:space="0" w:color="auto"/>
            <w:right w:val="none" w:sz="0" w:space="0" w:color="auto"/>
          </w:divBdr>
        </w:div>
        <w:div w:id="1451827157">
          <w:marLeft w:val="480"/>
          <w:marRight w:val="0"/>
          <w:marTop w:val="0"/>
          <w:marBottom w:val="0"/>
          <w:divBdr>
            <w:top w:val="none" w:sz="0" w:space="0" w:color="auto"/>
            <w:left w:val="none" w:sz="0" w:space="0" w:color="auto"/>
            <w:bottom w:val="none" w:sz="0" w:space="0" w:color="auto"/>
            <w:right w:val="none" w:sz="0" w:space="0" w:color="auto"/>
          </w:divBdr>
        </w:div>
        <w:div w:id="1037395488">
          <w:marLeft w:val="480"/>
          <w:marRight w:val="0"/>
          <w:marTop w:val="0"/>
          <w:marBottom w:val="0"/>
          <w:divBdr>
            <w:top w:val="none" w:sz="0" w:space="0" w:color="auto"/>
            <w:left w:val="none" w:sz="0" w:space="0" w:color="auto"/>
            <w:bottom w:val="none" w:sz="0" w:space="0" w:color="auto"/>
            <w:right w:val="none" w:sz="0" w:space="0" w:color="auto"/>
          </w:divBdr>
        </w:div>
        <w:div w:id="2074353065">
          <w:marLeft w:val="480"/>
          <w:marRight w:val="0"/>
          <w:marTop w:val="0"/>
          <w:marBottom w:val="0"/>
          <w:divBdr>
            <w:top w:val="none" w:sz="0" w:space="0" w:color="auto"/>
            <w:left w:val="none" w:sz="0" w:space="0" w:color="auto"/>
            <w:bottom w:val="none" w:sz="0" w:space="0" w:color="auto"/>
            <w:right w:val="none" w:sz="0" w:space="0" w:color="auto"/>
          </w:divBdr>
        </w:div>
        <w:div w:id="213741269">
          <w:marLeft w:val="480"/>
          <w:marRight w:val="0"/>
          <w:marTop w:val="0"/>
          <w:marBottom w:val="0"/>
          <w:divBdr>
            <w:top w:val="none" w:sz="0" w:space="0" w:color="auto"/>
            <w:left w:val="none" w:sz="0" w:space="0" w:color="auto"/>
            <w:bottom w:val="none" w:sz="0" w:space="0" w:color="auto"/>
            <w:right w:val="none" w:sz="0" w:space="0" w:color="auto"/>
          </w:divBdr>
        </w:div>
        <w:div w:id="1882400972">
          <w:marLeft w:val="480"/>
          <w:marRight w:val="0"/>
          <w:marTop w:val="0"/>
          <w:marBottom w:val="0"/>
          <w:divBdr>
            <w:top w:val="none" w:sz="0" w:space="0" w:color="auto"/>
            <w:left w:val="none" w:sz="0" w:space="0" w:color="auto"/>
            <w:bottom w:val="none" w:sz="0" w:space="0" w:color="auto"/>
            <w:right w:val="none" w:sz="0" w:space="0" w:color="auto"/>
          </w:divBdr>
        </w:div>
        <w:div w:id="142701400">
          <w:marLeft w:val="480"/>
          <w:marRight w:val="0"/>
          <w:marTop w:val="0"/>
          <w:marBottom w:val="0"/>
          <w:divBdr>
            <w:top w:val="none" w:sz="0" w:space="0" w:color="auto"/>
            <w:left w:val="none" w:sz="0" w:space="0" w:color="auto"/>
            <w:bottom w:val="none" w:sz="0" w:space="0" w:color="auto"/>
            <w:right w:val="none" w:sz="0" w:space="0" w:color="auto"/>
          </w:divBdr>
        </w:div>
        <w:div w:id="1502812798">
          <w:marLeft w:val="480"/>
          <w:marRight w:val="0"/>
          <w:marTop w:val="0"/>
          <w:marBottom w:val="0"/>
          <w:divBdr>
            <w:top w:val="none" w:sz="0" w:space="0" w:color="auto"/>
            <w:left w:val="none" w:sz="0" w:space="0" w:color="auto"/>
            <w:bottom w:val="none" w:sz="0" w:space="0" w:color="auto"/>
            <w:right w:val="none" w:sz="0" w:space="0" w:color="auto"/>
          </w:divBdr>
        </w:div>
        <w:div w:id="689063167">
          <w:marLeft w:val="480"/>
          <w:marRight w:val="0"/>
          <w:marTop w:val="0"/>
          <w:marBottom w:val="0"/>
          <w:divBdr>
            <w:top w:val="none" w:sz="0" w:space="0" w:color="auto"/>
            <w:left w:val="none" w:sz="0" w:space="0" w:color="auto"/>
            <w:bottom w:val="none" w:sz="0" w:space="0" w:color="auto"/>
            <w:right w:val="none" w:sz="0" w:space="0" w:color="auto"/>
          </w:divBdr>
        </w:div>
        <w:div w:id="1590193439">
          <w:marLeft w:val="480"/>
          <w:marRight w:val="0"/>
          <w:marTop w:val="0"/>
          <w:marBottom w:val="0"/>
          <w:divBdr>
            <w:top w:val="none" w:sz="0" w:space="0" w:color="auto"/>
            <w:left w:val="none" w:sz="0" w:space="0" w:color="auto"/>
            <w:bottom w:val="none" w:sz="0" w:space="0" w:color="auto"/>
            <w:right w:val="none" w:sz="0" w:space="0" w:color="auto"/>
          </w:divBdr>
        </w:div>
        <w:div w:id="893345700">
          <w:marLeft w:val="480"/>
          <w:marRight w:val="0"/>
          <w:marTop w:val="0"/>
          <w:marBottom w:val="0"/>
          <w:divBdr>
            <w:top w:val="none" w:sz="0" w:space="0" w:color="auto"/>
            <w:left w:val="none" w:sz="0" w:space="0" w:color="auto"/>
            <w:bottom w:val="none" w:sz="0" w:space="0" w:color="auto"/>
            <w:right w:val="none" w:sz="0" w:space="0" w:color="auto"/>
          </w:divBdr>
        </w:div>
      </w:divsChild>
    </w:div>
    <w:div w:id="794328482">
      <w:bodyDiv w:val="1"/>
      <w:marLeft w:val="0"/>
      <w:marRight w:val="0"/>
      <w:marTop w:val="0"/>
      <w:marBottom w:val="0"/>
      <w:divBdr>
        <w:top w:val="none" w:sz="0" w:space="0" w:color="auto"/>
        <w:left w:val="none" w:sz="0" w:space="0" w:color="auto"/>
        <w:bottom w:val="none" w:sz="0" w:space="0" w:color="auto"/>
        <w:right w:val="none" w:sz="0" w:space="0" w:color="auto"/>
      </w:divBdr>
    </w:div>
    <w:div w:id="800852835">
      <w:bodyDiv w:val="1"/>
      <w:marLeft w:val="0"/>
      <w:marRight w:val="0"/>
      <w:marTop w:val="0"/>
      <w:marBottom w:val="0"/>
      <w:divBdr>
        <w:top w:val="none" w:sz="0" w:space="0" w:color="auto"/>
        <w:left w:val="none" w:sz="0" w:space="0" w:color="auto"/>
        <w:bottom w:val="none" w:sz="0" w:space="0" w:color="auto"/>
        <w:right w:val="none" w:sz="0" w:space="0" w:color="auto"/>
      </w:divBdr>
    </w:div>
    <w:div w:id="800998279">
      <w:bodyDiv w:val="1"/>
      <w:marLeft w:val="0"/>
      <w:marRight w:val="0"/>
      <w:marTop w:val="0"/>
      <w:marBottom w:val="0"/>
      <w:divBdr>
        <w:top w:val="none" w:sz="0" w:space="0" w:color="auto"/>
        <w:left w:val="none" w:sz="0" w:space="0" w:color="auto"/>
        <w:bottom w:val="none" w:sz="0" w:space="0" w:color="auto"/>
        <w:right w:val="none" w:sz="0" w:space="0" w:color="auto"/>
      </w:divBdr>
      <w:divsChild>
        <w:div w:id="692998321">
          <w:marLeft w:val="480"/>
          <w:marRight w:val="0"/>
          <w:marTop w:val="0"/>
          <w:marBottom w:val="0"/>
          <w:divBdr>
            <w:top w:val="none" w:sz="0" w:space="0" w:color="auto"/>
            <w:left w:val="none" w:sz="0" w:space="0" w:color="auto"/>
            <w:bottom w:val="none" w:sz="0" w:space="0" w:color="auto"/>
            <w:right w:val="none" w:sz="0" w:space="0" w:color="auto"/>
          </w:divBdr>
        </w:div>
        <w:div w:id="879048877">
          <w:marLeft w:val="480"/>
          <w:marRight w:val="0"/>
          <w:marTop w:val="0"/>
          <w:marBottom w:val="0"/>
          <w:divBdr>
            <w:top w:val="none" w:sz="0" w:space="0" w:color="auto"/>
            <w:left w:val="none" w:sz="0" w:space="0" w:color="auto"/>
            <w:bottom w:val="none" w:sz="0" w:space="0" w:color="auto"/>
            <w:right w:val="none" w:sz="0" w:space="0" w:color="auto"/>
          </w:divBdr>
        </w:div>
        <w:div w:id="933438786">
          <w:marLeft w:val="480"/>
          <w:marRight w:val="0"/>
          <w:marTop w:val="0"/>
          <w:marBottom w:val="0"/>
          <w:divBdr>
            <w:top w:val="none" w:sz="0" w:space="0" w:color="auto"/>
            <w:left w:val="none" w:sz="0" w:space="0" w:color="auto"/>
            <w:bottom w:val="none" w:sz="0" w:space="0" w:color="auto"/>
            <w:right w:val="none" w:sz="0" w:space="0" w:color="auto"/>
          </w:divBdr>
        </w:div>
        <w:div w:id="100102769">
          <w:marLeft w:val="480"/>
          <w:marRight w:val="0"/>
          <w:marTop w:val="0"/>
          <w:marBottom w:val="0"/>
          <w:divBdr>
            <w:top w:val="none" w:sz="0" w:space="0" w:color="auto"/>
            <w:left w:val="none" w:sz="0" w:space="0" w:color="auto"/>
            <w:bottom w:val="none" w:sz="0" w:space="0" w:color="auto"/>
            <w:right w:val="none" w:sz="0" w:space="0" w:color="auto"/>
          </w:divBdr>
        </w:div>
        <w:div w:id="1355376584">
          <w:marLeft w:val="480"/>
          <w:marRight w:val="0"/>
          <w:marTop w:val="0"/>
          <w:marBottom w:val="0"/>
          <w:divBdr>
            <w:top w:val="none" w:sz="0" w:space="0" w:color="auto"/>
            <w:left w:val="none" w:sz="0" w:space="0" w:color="auto"/>
            <w:bottom w:val="none" w:sz="0" w:space="0" w:color="auto"/>
            <w:right w:val="none" w:sz="0" w:space="0" w:color="auto"/>
          </w:divBdr>
        </w:div>
        <w:div w:id="1437865732">
          <w:marLeft w:val="480"/>
          <w:marRight w:val="0"/>
          <w:marTop w:val="0"/>
          <w:marBottom w:val="0"/>
          <w:divBdr>
            <w:top w:val="none" w:sz="0" w:space="0" w:color="auto"/>
            <w:left w:val="none" w:sz="0" w:space="0" w:color="auto"/>
            <w:bottom w:val="none" w:sz="0" w:space="0" w:color="auto"/>
            <w:right w:val="none" w:sz="0" w:space="0" w:color="auto"/>
          </w:divBdr>
        </w:div>
        <w:div w:id="1180507920">
          <w:marLeft w:val="480"/>
          <w:marRight w:val="0"/>
          <w:marTop w:val="0"/>
          <w:marBottom w:val="0"/>
          <w:divBdr>
            <w:top w:val="none" w:sz="0" w:space="0" w:color="auto"/>
            <w:left w:val="none" w:sz="0" w:space="0" w:color="auto"/>
            <w:bottom w:val="none" w:sz="0" w:space="0" w:color="auto"/>
            <w:right w:val="none" w:sz="0" w:space="0" w:color="auto"/>
          </w:divBdr>
        </w:div>
        <w:div w:id="436026044">
          <w:marLeft w:val="480"/>
          <w:marRight w:val="0"/>
          <w:marTop w:val="0"/>
          <w:marBottom w:val="0"/>
          <w:divBdr>
            <w:top w:val="none" w:sz="0" w:space="0" w:color="auto"/>
            <w:left w:val="none" w:sz="0" w:space="0" w:color="auto"/>
            <w:bottom w:val="none" w:sz="0" w:space="0" w:color="auto"/>
            <w:right w:val="none" w:sz="0" w:space="0" w:color="auto"/>
          </w:divBdr>
        </w:div>
        <w:div w:id="1977568880">
          <w:marLeft w:val="480"/>
          <w:marRight w:val="0"/>
          <w:marTop w:val="0"/>
          <w:marBottom w:val="0"/>
          <w:divBdr>
            <w:top w:val="none" w:sz="0" w:space="0" w:color="auto"/>
            <w:left w:val="none" w:sz="0" w:space="0" w:color="auto"/>
            <w:bottom w:val="none" w:sz="0" w:space="0" w:color="auto"/>
            <w:right w:val="none" w:sz="0" w:space="0" w:color="auto"/>
          </w:divBdr>
        </w:div>
        <w:div w:id="1336154446">
          <w:marLeft w:val="480"/>
          <w:marRight w:val="0"/>
          <w:marTop w:val="0"/>
          <w:marBottom w:val="0"/>
          <w:divBdr>
            <w:top w:val="none" w:sz="0" w:space="0" w:color="auto"/>
            <w:left w:val="none" w:sz="0" w:space="0" w:color="auto"/>
            <w:bottom w:val="none" w:sz="0" w:space="0" w:color="auto"/>
            <w:right w:val="none" w:sz="0" w:space="0" w:color="auto"/>
          </w:divBdr>
        </w:div>
        <w:div w:id="43067118">
          <w:marLeft w:val="480"/>
          <w:marRight w:val="0"/>
          <w:marTop w:val="0"/>
          <w:marBottom w:val="0"/>
          <w:divBdr>
            <w:top w:val="none" w:sz="0" w:space="0" w:color="auto"/>
            <w:left w:val="none" w:sz="0" w:space="0" w:color="auto"/>
            <w:bottom w:val="none" w:sz="0" w:space="0" w:color="auto"/>
            <w:right w:val="none" w:sz="0" w:space="0" w:color="auto"/>
          </w:divBdr>
        </w:div>
        <w:div w:id="1475756576">
          <w:marLeft w:val="480"/>
          <w:marRight w:val="0"/>
          <w:marTop w:val="0"/>
          <w:marBottom w:val="0"/>
          <w:divBdr>
            <w:top w:val="none" w:sz="0" w:space="0" w:color="auto"/>
            <w:left w:val="none" w:sz="0" w:space="0" w:color="auto"/>
            <w:bottom w:val="none" w:sz="0" w:space="0" w:color="auto"/>
            <w:right w:val="none" w:sz="0" w:space="0" w:color="auto"/>
          </w:divBdr>
        </w:div>
        <w:div w:id="2081050368">
          <w:marLeft w:val="480"/>
          <w:marRight w:val="0"/>
          <w:marTop w:val="0"/>
          <w:marBottom w:val="0"/>
          <w:divBdr>
            <w:top w:val="none" w:sz="0" w:space="0" w:color="auto"/>
            <w:left w:val="none" w:sz="0" w:space="0" w:color="auto"/>
            <w:bottom w:val="none" w:sz="0" w:space="0" w:color="auto"/>
            <w:right w:val="none" w:sz="0" w:space="0" w:color="auto"/>
          </w:divBdr>
        </w:div>
      </w:divsChild>
    </w:div>
    <w:div w:id="809446274">
      <w:bodyDiv w:val="1"/>
      <w:marLeft w:val="0"/>
      <w:marRight w:val="0"/>
      <w:marTop w:val="0"/>
      <w:marBottom w:val="0"/>
      <w:divBdr>
        <w:top w:val="none" w:sz="0" w:space="0" w:color="auto"/>
        <w:left w:val="none" w:sz="0" w:space="0" w:color="auto"/>
        <w:bottom w:val="none" w:sz="0" w:space="0" w:color="auto"/>
        <w:right w:val="none" w:sz="0" w:space="0" w:color="auto"/>
      </w:divBdr>
    </w:div>
    <w:div w:id="809635587">
      <w:bodyDiv w:val="1"/>
      <w:marLeft w:val="0"/>
      <w:marRight w:val="0"/>
      <w:marTop w:val="0"/>
      <w:marBottom w:val="0"/>
      <w:divBdr>
        <w:top w:val="none" w:sz="0" w:space="0" w:color="auto"/>
        <w:left w:val="none" w:sz="0" w:space="0" w:color="auto"/>
        <w:bottom w:val="none" w:sz="0" w:space="0" w:color="auto"/>
        <w:right w:val="none" w:sz="0" w:space="0" w:color="auto"/>
      </w:divBdr>
      <w:divsChild>
        <w:div w:id="1233392989">
          <w:marLeft w:val="640"/>
          <w:marRight w:val="0"/>
          <w:marTop w:val="0"/>
          <w:marBottom w:val="0"/>
          <w:divBdr>
            <w:top w:val="none" w:sz="0" w:space="0" w:color="auto"/>
            <w:left w:val="none" w:sz="0" w:space="0" w:color="auto"/>
            <w:bottom w:val="none" w:sz="0" w:space="0" w:color="auto"/>
            <w:right w:val="none" w:sz="0" w:space="0" w:color="auto"/>
          </w:divBdr>
        </w:div>
        <w:div w:id="1986469780">
          <w:marLeft w:val="640"/>
          <w:marRight w:val="0"/>
          <w:marTop w:val="0"/>
          <w:marBottom w:val="0"/>
          <w:divBdr>
            <w:top w:val="none" w:sz="0" w:space="0" w:color="auto"/>
            <w:left w:val="none" w:sz="0" w:space="0" w:color="auto"/>
            <w:bottom w:val="none" w:sz="0" w:space="0" w:color="auto"/>
            <w:right w:val="none" w:sz="0" w:space="0" w:color="auto"/>
          </w:divBdr>
        </w:div>
        <w:div w:id="1664238926">
          <w:marLeft w:val="640"/>
          <w:marRight w:val="0"/>
          <w:marTop w:val="0"/>
          <w:marBottom w:val="0"/>
          <w:divBdr>
            <w:top w:val="none" w:sz="0" w:space="0" w:color="auto"/>
            <w:left w:val="none" w:sz="0" w:space="0" w:color="auto"/>
            <w:bottom w:val="none" w:sz="0" w:space="0" w:color="auto"/>
            <w:right w:val="none" w:sz="0" w:space="0" w:color="auto"/>
          </w:divBdr>
        </w:div>
        <w:div w:id="1918441093">
          <w:marLeft w:val="640"/>
          <w:marRight w:val="0"/>
          <w:marTop w:val="0"/>
          <w:marBottom w:val="0"/>
          <w:divBdr>
            <w:top w:val="none" w:sz="0" w:space="0" w:color="auto"/>
            <w:left w:val="none" w:sz="0" w:space="0" w:color="auto"/>
            <w:bottom w:val="none" w:sz="0" w:space="0" w:color="auto"/>
            <w:right w:val="none" w:sz="0" w:space="0" w:color="auto"/>
          </w:divBdr>
        </w:div>
        <w:div w:id="1180043457">
          <w:marLeft w:val="640"/>
          <w:marRight w:val="0"/>
          <w:marTop w:val="0"/>
          <w:marBottom w:val="0"/>
          <w:divBdr>
            <w:top w:val="none" w:sz="0" w:space="0" w:color="auto"/>
            <w:left w:val="none" w:sz="0" w:space="0" w:color="auto"/>
            <w:bottom w:val="none" w:sz="0" w:space="0" w:color="auto"/>
            <w:right w:val="none" w:sz="0" w:space="0" w:color="auto"/>
          </w:divBdr>
        </w:div>
        <w:div w:id="1038161584">
          <w:marLeft w:val="640"/>
          <w:marRight w:val="0"/>
          <w:marTop w:val="0"/>
          <w:marBottom w:val="0"/>
          <w:divBdr>
            <w:top w:val="none" w:sz="0" w:space="0" w:color="auto"/>
            <w:left w:val="none" w:sz="0" w:space="0" w:color="auto"/>
            <w:bottom w:val="none" w:sz="0" w:space="0" w:color="auto"/>
            <w:right w:val="none" w:sz="0" w:space="0" w:color="auto"/>
          </w:divBdr>
        </w:div>
        <w:div w:id="79107044">
          <w:marLeft w:val="640"/>
          <w:marRight w:val="0"/>
          <w:marTop w:val="0"/>
          <w:marBottom w:val="0"/>
          <w:divBdr>
            <w:top w:val="none" w:sz="0" w:space="0" w:color="auto"/>
            <w:left w:val="none" w:sz="0" w:space="0" w:color="auto"/>
            <w:bottom w:val="none" w:sz="0" w:space="0" w:color="auto"/>
            <w:right w:val="none" w:sz="0" w:space="0" w:color="auto"/>
          </w:divBdr>
        </w:div>
        <w:div w:id="856503583">
          <w:marLeft w:val="640"/>
          <w:marRight w:val="0"/>
          <w:marTop w:val="0"/>
          <w:marBottom w:val="0"/>
          <w:divBdr>
            <w:top w:val="none" w:sz="0" w:space="0" w:color="auto"/>
            <w:left w:val="none" w:sz="0" w:space="0" w:color="auto"/>
            <w:bottom w:val="none" w:sz="0" w:space="0" w:color="auto"/>
            <w:right w:val="none" w:sz="0" w:space="0" w:color="auto"/>
          </w:divBdr>
        </w:div>
        <w:div w:id="2034914104">
          <w:marLeft w:val="640"/>
          <w:marRight w:val="0"/>
          <w:marTop w:val="0"/>
          <w:marBottom w:val="0"/>
          <w:divBdr>
            <w:top w:val="none" w:sz="0" w:space="0" w:color="auto"/>
            <w:left w:val="none" w:sz="0" w:space="0" w:color="auto"/>
            <w:bottom w:val="none" w:sz="0" w:space="0" w:color="auto"/>
            <w:right w:val="none" w:sz="0" w:space="0" w:color="auto"/>
          </w:divBdr>
        </w:div>
        <w:div w:id="2069306548">
          <w:marLeft w:val="640"/>
          <w:marRight w:val="0"/>
          <w:marTop w:val="0"/>
          <w:marBottom w:val="0"/>
          <w:divBdr>
            <w:top w:val="none" w:sz="0" w:space="0" w:color="auto"/>
            <w:left w:val="none" w:sz="0" w:space="0" w:color="auto"/>
            <w:bottom w:val="none" w:sz="0" w:space="0" w:color="auto"/>
            <w:right w:val="none" w:sz="0" w:space="0" w:color="auto"/>
          </w:divBdr>
        </w:div>
        <w:div w:id="2009596798">
          <w:marLeft w:val="640"/>
          <w:marRight w:val="0"/>
          <w:marTop w:val="0"/>
          <w:marBottom w:val="0"/>
          <w:divBdr>
            <w:top w:val="none" w:sz="0" w:space="0" w:color="auto"/>
            <w:left w:val="none" w:sz="0" w:space="0" w:color="auto"/>
            <w:bottom w:val="none" w:sz="0" w:space="0" w:color="auto"/>
            <w:right w:val="none" w:sz="0" w:space="0" w:color="auto"/>
          </w:divBdr>
        </w:div>
        <w:div w:id="24330069">
          <w:marLeft w:val="640"/>
          <w:marRight w:val="0"/>
          <w:marTop w:val="0"/>
          <w:marBottom w:val="0"/>
          <w:divBdr>
            <w:top w:val="none" w:sz="0" w:space="0" w:color="auto"/>
            <w:left w:val="none" w:sz="0" w:space="0" w:color="auto"/>
            <w:bottom w:val="none" w:sz="0" w:space="0" w:color="auto"/>
            <w:right w:val="none" w:sz="0" w:space="0" w:color="auto"/>
          </w:divBdr>
        </w:div>
        <w:div w:id="1049762516">
          <w:marLeft w:val="640"/>
          <w:marRight w:val="0"/>
          <w:marTop w:val="0"/>
          <w:marBottom w:val="0"/>
          <w:divBdr>
            <w:top w:val="none" w:sz="0" w:space="0" w:color="auto"/>
            <w:left w:val="none" w:sz="0" w:space="0" w:color="auto"/>
            <w:bottom w:val="none" w:sz="0" w:space="0" w:color="auto"/>
            <w:right w:val="none" w:sz="0" w:space="0" w:color="auto"/>
          </w:divBdr>
        </w:div>
        <w:div w:id="2027100815">
          <w:marLeft w:val="640"/>
          <w:marRight w:val="0"/>
          <w:marTop w:val="0"/>
          <w:marBottom w:val="0"/>
          <w:divBdr>
            <w:top w:val="none" w:sz="0" w:space="0" w:color="auto"/>
            <w:left w:val="none" w:sz="0" w:space="0" w:color="auto"/>
            <w:bottom w:val="none" w:sz="0" w:space="0" w:color="auto"/>
            <w:right w:val="none" w:sz="0" w:space="0" w:color="auto"/>
          </w:divBdr>
        </w:div>
        <w:div w:id="1000621424">
          <w:marLeft w:val="640"/>
          <w:marRight w:val="0"/>
          <w:marTop w:val="0"/>
          <w:marBottom w:val="0"/>
          <w:divBdr>
            <w:top w:val="none" w:sz="0" w:space="0" w:color="auto"/>
            <w:left w:val="none" w:sz="0" w:space="0" w:color="auto"/>
            <w:bottom w:val="none" w:sz="0" w:space="0" w:color="auto"/>
            <w:right w:val="none" w:sz="0" w:space="0" w:color="auto"/>
          </w:divBdr>
        </w:div>
        <w:div w:id="415790616">
          <w:marLeft w:val="640"/>
          <w:marRight w:val="0"/>
          <w:marTop w:val="0"/>
          <w:marBottom w:val="0"/>
          <w:divBdr>
            <w:top w:val="none" w:sz="0" w:space="0" w:color="auto"/>
            <w:left w:val="none" w:sz="0" w:space="0" w:color="auto"/>
            <w:bottom w:val="none" w:sz="0" w:space="0" w:color="auto"/>
            <w:right w:val="none" w:sz="0" w:space="0" w:color="auto"/>
          </w:divBdr>
        </w:div>
        <w:div w:id="1889535827">
          <w:marLeft w:val="640"/>
          <w:marRight w:val="0"/>
          <w:marTop w:val="0"/>
          <w:marBottom w:val="0"/>
          <w:divBdr>
            <w:top w:val="none" w:sz="0" w:space="0" w:color="auto"/>
            <w:left w:val="none" w:sz="0" w:space="0" w:color="auto"/>
            <w:bottom w:val="none" w:sz="0" w:space="0" w:color="auto"/>
            <w:right w:val="none" w:sz="0" w:space="0" w:color="auto"/>
          </w:divBdr>
        </w:div>
        <w:div w:id="673728546">
          <w:marLeft w:val="640"/>
          <w:marRight w:val="0"/>
          <w:marTop w:val="0"/>
          <w:marBottom w:val="0"/>
          <w:divBdr>
            <w:top w:val="none" w:sz="0" w:space="0" w:color="auto"/>
            <w:left w:val="none" w:sz="0" w:space="0" w:color="auto"/>
            <w:bottom w:val="none" w:sz="0" w:space="0" w:color="auto"/>
            <w:right w:val="none" w:sz="0" w:space="0" w:color="auto"/>
          </w:divBdr>
        </w:div>
        <w:div w:id="1278293858">
          <w:marLeft w:val="640"/>
          <w:marRight w:val="0"/>
          <w:marTop w:val="0"/>
          <w:marBottom w:val="0"/>
          <w:divBdr>
            <w:top w:val="none" w:sz="0" w:space="0" w:color="auto"/>
            <w:left w:val="none" w:sz="0" w:space="0" w:color="auto"/>
            <w:bottom w:val="none" w:sz="0" w:space="0" w:color="auto"/>
            <w:right w:val="none" w:sz="0" w:space="0" w:color="auto"/>
          </w:divBdr>
        </w:div>
        <w:div w:id="435564780">
          <w:marLeft w:val="640"/>
          <w:marRight w:val="0"/>
          <w:marTop w:val="0"/>
          <w:marBottom w:val="0"/>
          <w:divBdr>
            <w:top w:val="none" w:sz="0" w:space="0" w:color="auto"/>
            <w:left w:val="none" w:sz="0" w:space="0" w:color="auto"/>
            <w:bottom w:val="none" w:sz="0" w:space="0" w:color="auto"/>
            <w:right w:val="none" w:sz="0" w:space="0" w:color="auto"/>
          </w:divBdr>
        </w:div>
        <w:div w:id="1537308474">
          <w:marLeft w:val="640"/>
          <w:marRight w:val="0"/>
          <w:marTop w:val="0"/>
          <w:marBottom w:val="0"/>
          <w:divBdr>
            <w:top w:val="none" w:sz="0" w:space="0" w:color="auto"/>
            <w:left w:val="none" w:sz="0" w:space="0" w:color="auto"/>
            <w:bottom w:val="none" w:sz="0" w:space="0" w:color="auto"/>
            <w:right w:val="none" w:sz="0" w:space="0" w:color="auto"/>
          </w:divBdr>
        </w:div>
        <w:div w:id="1354184429">
          <w:marLeft w:val="640"/>
          <w:marRight w:val="0"/>
          <w:marTop w:val="0"/>
          <w:marBottom w:val="0"/>
          <w:divBdr>
            <w:top w:val="none" w:sz="0" w:space="0" w:color="auto"/>
            <w:left w:val="none" w:sz="0" w:space="0" w:color="auto"/>
            <w:bottom w:val="none" w:sz="0" w:space="0" w:color="auto"/>
            <w:right w:val="none" w:sz="0" w:space="0" w:color="auto"/>
          </w:divBdr>
        </w:div>
        <w:div w:id="22287972">
          <w:marLeft w:val="640"/>
          <w:marRight w:val="0"/>
          <w:marTop w:val="0"/>
          <w:marBottom w:val="0"/>
          <w:divBdr>
            <w:top w:val="none" w:sz="0" w:space="0" w:color="auto"/>
            <w:left w:val="none" w:sz="0" w:space="0" w:color="auto"/>
            <w:bottom w:val="none" w:sz="0" w:space="0" w:color="auto"/>
            <w:right w:val="none" w:sz="0" w:space="0" w:color="auto"/>
          </w:divBdr>
        </w:div>
        <w:div w:id="1257982178">
          <w:marLeft w:val="640"/>
          <w:marRight w:val="0"/>
          <w:marTop w:val="0"/>
          <w:marBottom w:val="0"/>
          <w:divBdr>
            <w:top w:val="none" w:sz="0" w:space="0" w:color="auto"/>
            <w:left w:val="none" w:sz="0" w:space="0" w:color="auto"/>
            <w:bottom w:val="none" w:sz="0" w:space="0" w:color="auto"/>
            <w:right w:val="none" w:sz="0" w:space="0" w:color="auto"/>
          </w:divBdr>
        </w:div>
        <w:div w:id="377168208">
          <w:marLeft w:val="640"/>
          <w:marRight w:val="0"/>
          <w:marTop w:val="0"/>
          <w:marBottom w:val="0"/>
          <w:divBdr>
            <w:top w:val="none" w:sz="0" w:space="0" w:color="auto"/>
            <w:left w:val="none" w:sz="0" w:space="0" w:color="auto"/>
            <w:bottom w:val="none" w:sz="0" w:space="0" w:color="auto"/>
            <w:right w:val="none" w:sz="0" w:space="0" w:color="auto"/>
          </w:divBdr>
        </w:div>
        <w:div w:id="1092240695">
          <w:marLeft w:val="640"/>
          <w:marRight w:val="0"/>
          <w:marTop w:val="0"/>
          <w:marBottom w:val="0"/>
          <w:divBdr>
            <w:top w:val="none" w:sz="0" w:space="0" w:color="auto"/>
            <w:left w:val="none" w:sz="0" w:space="0" w:color="auto"/>
            <w:bottom w:val="none" w:sz="0" w:space="0" w:color="auto"/>
            <w:right w:val="none" w:sz="0" w:space="0" w:color="auto"/>
          </w:divBdr>
        </w:div>
        <w:div w:id="270554749">
          <w:marLeft w:val="640"/>
          <w:marRight w:val="0"/>
          <w:marTop w:val="0"/>
          <w:marBottom w:val="0"/>
          <w:divBdr>
            <w:top w:val="none" w:sz="0" w:space="0" w:color="auto"/>
            <w:left w:val="none" w:sz="0" w:space="0" w:color="auto"/>
            <w:bottom w:val="none" w:sz="0" w:space="0" w:color="auto"/>
            <w:right w:val="none" w:sz="0" w:space="0" w:color="auto"/>
          </w:divBdr>
        </w:div>
        <w:div w:id="1939095920">
          <w:marLeft w:val="640"/>
          <w:marRight w:val="0"/>
          <w:marTop w:val="0"/>
          <w:marBottom w:val="0"/>
          <w:divBdr>
            <w:top w:val="none" w:sz="0" w:space="0" w:color="auto"/>
            <w:left w:val="none" w:sz="0" w:space="0" w:color="auto"/>
            <w:bottom w:val="none" w:sz="0" w:space="0" w:color="auto"/>
            <w:right w:val="none" w:sz="0" w:space="0" w:color="auto"/>
          </w:divBdr>
        </w:div>
        <w:div w:id="1217399822">
          <w:marLeft w:val="640"/>
          <w:marRight w:val="0"/>
          <w:marTop w:val="0"/>
          <w:marBottom w:val="0"/>
          <w:divBdr>
            <w:top w:val="none" w:sz="0" w:space="0" w:color="auto"/>
            <w:left w:val="none" w:sz="0" w:space="0" w:color="auto"/>
            <w:bottom w:val="none" w:sz="0" w:space="0" w:color="auto"/>
            <w:right w:val="none" w:sz="0" w:space="0" w:color="auto"/>
          </w:divBdr>
        </w:div>
        <w:div w:id="1957637808">
          <w:marLeft w:val="640"/>
          <w:marRight w:val="0"/>
          <w:marTop w:val="0"/>
          <w:marBottom w:val="0"/>
          <w:divBdr>
            <w:top w:val="none" w:sz="0" w:space="0" w:color="auto"/>
            <w:left w:val="none" w:sz="0" w:space="0" w:color="auto"/>
            <w:bottom w:val="none" w:sz="0" w:space="0" w:color="auto"/>
            <w:right w:val="none" w:sz="0" w:space="0" w:color="auto"/>
          </w:divBdr>
        </w:div>
        <w:div w:id="1411343021">
          <w:marLeft w:val="640"/>
          <w:marRight w:val="0"/>
          <w:marTop w:val="0"/>
          <w:marBottom w:val="0"/>
          <w:divBdr>
            <w:top w:val="none" w:sz="0" w:space="0" w:color="auto"/>
            <w:left w:val="none" w:sz="0" w:space="0" w:color="auto"/>
            <w:bottom w:val="none" w:sz="0" w:space="0" w:color="auto"/>
            <w:right w:val="none" w:sz="0" w:space="0" w:color="auto"/>
          </w:divBdr>
        </w:div>
        <w:div w:id="59250777">
          <w:marLeft w:val="640"/>
          <w:marRight w:val="0"/>
          <w:marTop w:val="0"/>
          <w:marBottom w:val="0"/>
          <w:divBdr>
            <w:top w:val="none" w:sz="0" w:space="0" w:color="auto"/>
            <w:left w:val="none" w:sz="0" w:space="0" w:color="auto"/>
            <w:bottom w:val="none" w:sz="0" w:space="0" w:color="auto"/>
            <w:right w:val="none" w:sz="0" w:space="0" w:color="auto"/>
          </w:divBdr>
        </w:div>
        <w:div w:id="330718353">
          <w:marLeft w:val="640"/>
          <w:marRight w:val="0"/>
          <w:marTop w:val="0"/>
          <w:marBottom w:val="0"/>
          <w:divBdr>
            <w:top w:val="none" w:sz="0" w:space="0" w:color="auto"/>
            <w:left w:val="none" w:sz="0" w:space="0" w:color="auto"/>
            <w:bottom w:val="none" w:sz="0" w:space="0" w:color="auto"/>
            <w:right w:val="none" w:sz="0" w:space="0" w:color="auto"/>
          </w:divBdr>
        </w:div>
        <w:div w:id="1039354702">
          <w:marLeft w:val="640"/>
          <w:marRight w:val="0"/>
          <w:marTop w:val="0"/>
          <w:marBottom w:val="0"/>
          <w:divBdr>
            <w:top w:val="none" w:sz="0" w:space="0" w:color="auto"/>
            <w:left w:val="none" w:sz="0" w:space="0" w:color="auto"/>
            <w:bottom w:val="none" w:sz="0" w:space="0" w:color="auto"/>
            <w:right w:val="none" w:sz="0" w:space="0" w:color="auto"/>
          </w:divBdr>
        </w:div>
        <w:div w:id="49350433">
          <w:marLeft w:val="640"/>
          <w:marRight w:val="0"/>
          <w:marTop w:val="0"/>
          <w:marBottom w:val="0"/>
          <w:divBdr>
            <w:top w:val="none" w:sz="0" w:space="0" w:color="auto"/>
            <w:left w:val="none" w:sz="0" w:space="0" w:color="auto"/>
            <w:bottom w:val="none" w:sz="0" w:space="0" w:color="auto"/>
            <w:right w:val="none" w:sz="0" w:space="0" w:color="auto"/>
          </w:divBdr>
        </w:div>
        <w:div w:id="1998611247">
          <w:marLeft w:val="640"/>
          <w:marRight w:val="0"/>
          <w:marTop w:val="0"/>
          <w:marBottom w:val="0"/>
          <w:divBdr>
            <w:top w:val="none" w:sz="0" w:space="0" w:color="auto"/>
            <w:left w:val="none" w:sz="0" w:space="0" w:color="auto"/>
            <w:bottom w:val="none" w:sz="0" w:space="0" w:color="auto"/>
            <w:right w:val="none" w:sz="0" w:space="0" w:color="auto"/>
          </w:divBdr>
        </w:div>
        <w:div w:id="735664569">
          <w:marLeft w:val="640"/>
          <w:marRight w:val="0"/>
          <w:marTop w:val="0"/>
          <w:marBottom w:val="0"/>
          <w:divBdr>
            <w:top w:val="none" w:sz="0" w:space="0" w:color="auto"/>
            <w:left w:val="none" w:sz="0" w:space="0" w:color="auto"/>
            <w:bottom w:val="none" w:sz="0" w:space="0" w:color="auto"/>
            <w:right w:val="none" w:sz="0" w:space="0" w:color="auto"/>
          </w:divBdr>
        </w:div>
        <w:div w:id="758403956">
          <w:marLeft w:val="640"/>
          <w:marRight w:val="0"/>
          <w:marTop w:val="0"/>
          <w:marBottom w:val="0"/>
          <w:divBdr>
            <w:top w:val="none" w:sz="0" w:space="0" w:color="auto"/>
            <w:left w:val="none" w:sz="0" w:space="0" w:color="auto"/>
            <w:bottom w:val="none" w:sz="0" w:space="0" w:color="auto"/>
            <w:right w:val="none" w:sz="0" w:space="0" w:color="auto"/>
          </w:divBdr>
        </w:div>
        <w:div w:id="5835968">
          <w:marLeft w:val="640"/>
          <w:marRight w:val="0"/>
          <w:marTop w:val="0"/>
          <w:marBottom w:val="0"/>
          <w:divBdr>
            <w:top w:val="none" w:sz="0" w:space="0" w:color="auto"/>
            <w:left w:val="none" w:sz="0" w:space="0" w:color="auto"/>
            <w:bottom w:val="none" w:sz="0" w:space="0" w:color="auto"/>
            <w:right w:val="none" w:sz="0" w:space="0" w:color="auto"/>
          </w:divBdr>
        </w:div>
        <w:div w:id="989940229">
          <w:marLeft w:val="640"/>
          <w:marRight w:val="0"/>
          <w:marTop w:val="0"/>
          <w:marBottom w:val="0"/>
          <w:divBdr>
            <w:top w:val="none" w:sz="0" w:space="0" w:color="auto"/>
            <w:left w:val="none" w:sz="0" w:space="0" w:color="auto"/>
            <w:bottom w:val="none" w:sz="0" w:space="0" w:color="auto"/>
            <w:right w:val="none" w:sz="0" w:space="0" w:color="auto"/>
          </w:divBdr>
        </w:div>
        <w:div w:id="732889283">
          <w:marLeft w:val="640"/>
          <w:marRight w:val="0"/>
          <w:marTop w:val="0"/>
          <w:marBottom w:val="0"/>
          <w:divBdr>
            <w:top w:val="none" w:sz="0" w:space="0" w:color="auto"/>
            <w:left w:val="none" w:sz="0" w:space="0" w:color="auto"/>
            <w:bottom w:val="none" w:sz="0" w:space="0" w:color="auto"/>
            <w:right w:val="none" w:sz="0" w:space="0" w:color="auto"/>
          </w:divBdr>
        </w:div>
        <w:div w:id="2094664165">
          <w:marLeft w:val="640"/>
          <w:marRight w:val="0"/>
          <w:marTop w:val="0"/>
          <w:marBottom w:val="0"/>
          <w:divBdr>
            <w:top w:val="none" w:sz="0" w:space="0" w:color="auto"/>
            <w:left w:val="none" w:sz="0" w:space="0" w:color="auto"/>
            <w:bottom w:val="none" w:sz="0" w:space="0" w:color="auto"/>
            <w:right w:val="none" w:sz="0" w:space="0" w:color="auto"/>
          </w:divBdr>
        </w:div>
        <w:div w:id="1208839124">
          <w:marLeft w:val="640"/>
          <w:marRight w:val="0"/>
          <w:marTop w:val="0"/>
          <w:marBottom w:val="0"/>
          <w:divBdr>
            <w:top w:val="none" w:sz="0" w:space="0" w:color="auto"/>
            <w:left w:val="none" w:sz="0" w:space="0" w:color="auto"/>
            <w:bottom w:val="none" w:sz="0" w:space="0" w:color="auto"/>
            <w:right w:val="none" w:sz="0" w:space="0" w:color="auto"/>
          </w:divBdr>
        </w:div>
        <w:div w:id="267855288">
          <w:marLeft w:val="640"/>
          <w:marRight w:val="0"/>
          <w:marTop w:val="0"/>
          <w:marBottom w:val="0"/>
          <w:divBdr>
            <w:top w:val="none" w:sz="0" w:space="0" w:color="auto"/>
            <w:left w:val="none" w:sz="0" w:space="0" w:color="auto"/>
            <w:bottom w:val="none" w:sz="0" w:space="0" w:color="auto"/>
            <w:right w:val="none" w:sz="0" w:space="0" w:color="auto"/>
          </w:divBdr>
        </w:div>
        <w:div w:id="1693991487">
          <w:marLeft w:val="640"/>
          <w:marRight w:val="0"/>
          <w:marTop w:val="0"/>
          <w:marBottom w:val="0"/>
          <w:divBdr>
            <w:top w:val="none" w:sz="0" w:space="0" w:color="auto"/>
            <w:left w:val="none" w:sz="0" w:space="0" w:color="auto"/>
            <w:bottom w:val="none" w:sz="0" w:space="0" w:color="auto"/>
            <w:right w:val="none" w:sz="0" w:space="0" w:color="auto"/>
          </w:divBdr>
        </w:div>
        <w:div w:id="1719090268">
          <w:marLeft w:val="640"/>
          <w:marRight w:val="0"/>
          <w:marTop w:val="0"/>
          <w:marBottom w:val="0"/>
          <w:divBdr>
            <w:top w:val="none" w:sz="0" w:space="0" w:color="auto"/>
            <w:left w:val="none" w:sz="0" w:space="0" w:color="auto"/>
            <w:bottom w:val="none" w:sz="0" w:space="0" w:color="auto"/>
            <w:right w:val="none" w:sz="0" w:space="0" w:color="auto"/>
          </w:divBdr>
        </w:div>
        <w:div w:id="464203291">
          <w:marLeft w:val="640"/>
          <w:marRight w:val="0"/>
          <w:marTop w:val="0"/>
          <w:marBottom w:val="0"/>
          <w:divBdr>
            <w:top w:val="none" w:sz="0" w:space="0" w:color="auto"/>
            <w:left w:val="none" w:sz="0" w:space="0" w:color="auto"/>
            <w:bottom w:val="none" w:sz="0" w:space="0" w:color="auto"/>
            <w:right w:val="none" w:sz="0" w:space="0" w:color="auto"/>
          </w:divBdr>
        </w:div>
        <w:div w:id="507603886">
          <w:marLeft w:val="640"/>
          <w:marRight w:val="0"/>
          <w:marTop w:val="0"/>
          <w:marBottom w:val="0"/>
          <w:divBdr>
            <w:top w:val="none" w:sz="0" w:space="0" w:color="auto"/>
            <w:left w:val="none" w:sz="0" w:space="0" w:color="auto"/>
            <w:bottom w:val="none" w:sz="0" w:space="0" w:color="auto"/>
            <w:right w:val="none" w:sz="0" w:space="0" w:color="auto"/>
          </w:divBdr>
        </w:div>
        <w:div w:id="1317877490">
          <w:marLeft w:val="640"/>
          <w:marRight w:val="0"/>
          <w:marTop w:val="0"/>
          <w:marBottom w:val="0"/>
          <w:divBdr>
            <w:top w:val="none" w:sz="0" w:space="0" w:color="auto"/>
            <w:left w:val="none" w:sz="0" w:space="0" w:color="auto"/>
            <w:bottom w:val="none" w:sz="0" w:space="0" w:color="auto"/>
            <w:right w:val="none" w:sz="0" w:space="0" w:color="auto"/>
          </w:divBdr>
        </w:div>
        <w:div w:id="600996695">
          <w:marLeft w:val="640"/>
          <w:marRight w:val="0"/>
          <w:marTop w:val="0"/>
          <w:marBottom w:val="0"/>
          <w:divBdr>
            <w:top w:val="none" w:sz="0" w:space="0" w:color="auto"/>
            <w:left w:val="none" w:sz="0" w:space="0" w:color="auto"/>
            <w:bottom w:val="none" w:sz="0" w:space="0" w:color="auto"/>
            <w:right w:val="none" w:sz="0" w:space="0" w:color="auto"/>
          </w:divBdr>
        </w:div>
        <w:div w:id="249125987">
          <w:marLeft w:val="640"/>
          <w:marRight w:val="0"/>
          <w:marTop w:val="0"/>
          <w:marBottom w:val="0"/>
          <w:divBdr>
            <w:top w:val="none" w:sz="0" w:space="0" w:color="auto"/>
            <w:left w:val="none" w:sz="0" w:space="0" w:color="auto"/>
            <w:bottom w:val="none" w:sz="0" w:space="0" w:color="auto"/>
            <w:right w:val="none" w:sz="0" w:space="0" w:color="auto"/>
          </w:divBdr>
        </w:div>
        <w:div w:id="958412337">
          <w:marLeft w:val="640"/>
          <w:marRight w:val="0"/>
          <w:marTop w:val="0"/>
          <w:marBottom w:val="0"/>
          <w:divBdr>
            <w:top w:val="none" w:sz="0" w:space="0" w:color="auto"/>
            <w:left w:val="none" w:sz="0" w:space="0" w:color="auto"/>
            <w:bottom w:val="none" w:sz="0" w:space="0" w:color="auto"/>
            <w:right w:val="none" w:sz="0" w:space="0" w:color="auto"/>
          </w:divBdr>
        </w:div>
        <w:div w:id="469178299">
          <w:marLeft w:val="640"/>
          <w:marRight w:val="0"/>
          <w:marTop w:val="0"/>
          <w:marBottom w:val="0"/>
          <w:divBdr>
            <w:top w:val="none" w:sz="0" w:space="0" w:color="auto"/>
            <w:left w:val="none" w:sz="0" w:space="0" w:color="auto"/>
            <w:bottom w:val="none" w:sz="0" w:space="0" w:color="auto"/>
            <w:right w:val="none" w:sz="0" w:space="0" w:color="auto"/>
          </w:divBdr>
        </w:div>
        <w:div w:id="1315185866">
          <w:marLeft w:val="640"/>
          <w:marRight w:val="0"/>
          <w:marTop w:val="0"/>
          <w:marBottom w:val="0"/>
          <w:divBdr>
            <w:top w:val="none" w:sz="0" w:space="0" w:color="auto"/>
            <w:left w:val="none" w:sz="0" w:space="0" w:color="auto"/>
            <w:bottom w:val="none" w:sz="0" w:space="0" w:color="auto"/>
            <w:right w:val="none" w:sz="0" w:space="0" w:color="auto"/>
          </w:divBdr>
        </w:div>
        <w:div w:id="1361124620">
          <w:marLeft w:val="640"/>
          <w:marRight w:val="0"/>
          <w:marTop w:val="0"/>
          <w:marBottom w:val="0"/>
          <w:divBdr>
            <w:top w:val="none" w:sz="0" w:space="0" w:color="auto"/>
            <w:left w:val="none" w:sz="0" w:space="0" w:color="auto"/>
            <w:bottom w:val="none" w:sz="0" w:space="0" w:color="auto"/>
            <w:right w:val="none" w:sz="0" w:space="0" w:color="auto"/>
          </w:divBdr>
        </w:div>
        <w:div w:id="1028020577">
          <w:marLeft w:val="640"/>
          <w:marRight w:val="0"/>
          <w:marTop w:val="0"/>
          <w:marBottom w:val="0"/>
          <w:divBdr>
            <w:top w:val="none" w:sz="0" w:space="0" w:color="auto"/>
            <w:left w:val="none" w:sz="0" w:space="0" w:color="auto"/>
            <w:bottom w:val="none" w:sz="0" w:space="0" w:color="auto"/>
            <w:right w:val="none" w:sz="0" w:space="0" w:color="auto"/>
          </w:divBdr>
        </w:div>
        <w:div w:id="1402019792">
          <w:marLeft w:val="640"/>
          <w:marRight w:val="0"/>
          <w:marTop w:val="0"/>
          <w:marBottom w:val="0"/>
          <w:divBdr>
            <w:top w:val="none" w:sz="0" w:space="0" w:color="auto"/>
            <w:left w:val="none" w:sz="0" w:space="0" w:color="auto"/>
            <w:bottom w:val="none" w:sz="0" w:space="0" w:color="auto"/>
            <w:right w:val="none" w:sz="0" w:space="0" w:color="auto"/>
          </w:divBdr>
        </w:div>
        <w:div w:id="1091968428">
          <w:marLeft w:val="640"/>
          <w:marRight w:val="0"/>
          <w:marTop w:val="0"/>
          <w:marBottom w:val="0"/>
          <w:divBdr>
            <w:top w:val="none" w:sz="0" w:space="0" w:color="auto"/>
            <w:left w:val="none" w:sz="0" w:space="0" w:color="auto"/>
            <w:bottom w:val="none" w:sz="0" w:space="0" w:color="auto"/>
            <w:right w:val="none" w:sz="0" w:space="0" w:color="auto"/>
          </w:divBdr>
        </w:div>
        <w:div w:id="45490418">
          <w:marLeft w:val="640"/>
          <w:marRight w:val="0"/>
          <w:marTop w:val="0"/>
          <w:marBottom w:val="0"/>
          <w:divBdr>
            <w:top w:val="none" w:sz="0" w:space="0" w:color="auto"/>
            <w:left w:val="none" w:sz="0" w:space="0" w:color="auto"/>
            <w:bottom w:val="none" w:sz="0" w:space="0" w:color="auto"/>
            <w:right w:val="none" w:sz="0" w:space="0" w:color="auto"/>
          </w:divBdr>
        </w:div>
        <w:div w:id="551575952">
          <w:marLeft w:val="640"/>
          <w:marRight w:val="0"/>
          <w:marTop w:val="0"/>
          <w:marBottom w:val="0"/>
          <w:divBdr>
            <w:top w:val="none" w:sz="0" w:space="0" w:color="auto"/>
            <w:left w:val="none" w:sz="0" w:space="0" w:color="auto"/>
            <w:bottom w:val="none" w:sz="0" w:space="0" w:color="auto"/>
            <w:right w:val="none" w:sz="0" w:space="0" w:color="auto"/>
          </w:divBdr>
        </w:div>
        <w:div w:id="393622499">
          <w:marLeft w:val="640"/>
          <w:marRight w:val="0"/>
          <w:marTop w:val="0"/>
          <w:marBottom w:val="0"/>
          <w:divBdr>
            <w:top w:val="none" w:sz="0" w:space="0" w:color="auto"/>
            <w:left w:val="none" w:sz="0" w:space="0" w:color="auto"/>
            <w:bottom w:val="none" w:sz="0" w:space="0" w:color="auto"/>
            <w:right w:val="none" w:sz="0" w:space="0" w:color="auto"/>
          </w:divBdr>
        </w:div>
        <w:div w:id="355421674">
          <w:marLeft w:val="640"/>
          <w:marRight w:val="0"/>
          <w:marTop w:val="0"/>
          <w:marBottom w:val="0"/>
          <w:divBdr>
            <w:top w:val="none" w:sz="0" w:space="0" w:color="auto"/>
            <w:left w:val="none" w:sz="0" w:space="0" w:color="auto"/>
            <w:bottom w:val="none" w:sz="0" w:space="0" w:color="auto"/>
            <w:right w:val="none" w:sz="0" w:space="0" w:color="auto"/>
          </w:divBdr>
        </w:div>
        <w:div w:id="2138597434">
          <w:marLeft w:val="640"/>
          <w:marRight w:val="0"/>
          <w:marTop w:val="0"/>
          <w:marBottom w:val="0"/>
          <w:divBdr>
            <w:top w:val="none" w:sz="0" w:space="0" w:color="auto"/>
            <w:left w:val="none" w:sz="0" w:space="0" w:color="auto"/>
            <w:bottom w:val="none" w:sz="0" w:space="0" w:color="auto"/>
            <w:right w:val="none" w:sz="0" w:space="0" w:color="auto"/>
          </w:divBdr>
        </w:div>
        <w:div w:id="688260670">
          <w:marLeft w:val="640"/>
          <w:marRight w:val="0"/>
          <w:marTop w:val="0"/>
          <w:marBottom w:val="0"/>
          <w:divBdr>
            <w:top w:val="none" w:sz="0" w:space="0" w:color="auto"/>
            <w:left w:val="none" w:sz="0" w:space="0" w:color="auto"/>
            <w:bottom w:val="none" w:sz="0" w:space="0" w:color="auto"/>
            <w:right w:val="none" w:sz="0" w:space="0" w:color="auto"/>
          </w:divBdr>
        </w:div>
        <w:div w:id="653754008">
          <w:marLeft w:val="640"/>
          <w:marRight w:val="0"/>
          <w:marTop w:val="0"/>
          <w:marBottom w:val="0"/>
          <w:divBdr>
            <w:top w:val="none" w:sz="0" w:space="0" w:color="auto"/>
            <w:left w:val="none" w:sz="0" w:space="0" w:color="auto"/>
            <w:bottom w:val="none" w:sz="0" w:space="0" w:color="auto"/>
            <w:right w:val="none" w:sz="0" w:space="0" w:color="auto"/>
          </w:divBdr>
        </w:div>
        <w:div w:id="1364284401">
          <w:marLeft w:val="640"/>
          <w:marRight w:val="0"/>
          <w:marTop w:val="0"/>
          <w:marBottom w:val="0"/>
          <w:divBdr>
            <w:top w:val="none" w:sz="0" w:space="0" w:color="auto"/>
            <w:left w:val="none" w:sz="0" w:space="0" w:color="auto"/>
            <w:bottom w:val="none" w:sz="0" w:space="0" w:color="auto"/>
            <w:right w:val="none" w:sz="0" w:space="0" w:color="auto"/>
          </w:divBdr>
        </w:div>
        <w:div w:id="941034568">
          <w:marLeft w:val="640"/>
          <w:marRight w:val="0"/>
          <w:marTop w:val="0"/>
          <w:marBottom w:val="0"/>
          <w:divBdr>
            <w:top w:val="none" w:sz="0" w:space="0" w:color="auto"/>
            <w:left w:val="none" w:sz="0" w:space="0" w:color="auto"/>
            <w:bottom w:val="none" w:sz="0" w:space="0" w:color="auto"/>
            <w:right w:val="none" w:sz="0" w:space="0" w:color="auto"/>
          </w:divBdr>
        </w:div>
        <w:div w:id="408189551">
          <w:marLeft w:val="640"/>
          <w:marRight w:val="0"/>
          <w:marTop w:val="0"/>
          <w:marBottom w:val="0"/>
          <w:divBdr>
            <w:top w:val="none" w:sz="0" w:space="0" w:color="auto"/>
            <w:left w:val="none" w:sz="0" w:space="0" w:color="auto"/>
            <w:bottom w:val="none" w:sz="0" w:space="0" w:color="auto"/>
            <w:right w:val="none" w:sz="0" w:space="0" w:color="auto"/>
          </w:divBdr>
        </w:div>
        <w:div w:id="364059737">
          <w:marLeft w:val="640"/>
          <w:marRight w:val="0"/>
          <w:marTop w:val="0"/>
          <w:marBottom w:val="0"/>
          <w:divBdr>
            <w:top w:val="none" w:sz="0" w:space="0" w:color="auto"/>
            <w:left w:val="none" w:sz="0" w:space="0" w:color="auto"/>
            <w:bottom w:val="none" w:sz="0" w:space="0" w:color="auto"/>
            <w:right w:val="none" w:sz="0" w:space="0" w:color="auto"/>
          </w:divBdr>
        </w:div>
        <w:div w:id="1002271100">
          <w:marLeft w:val="640"/>
          <w:marRight w:val="0"/>
          <w:marTop w:val="0"/>
          <w:marBottom w:val="0"/>
          <w:divBdr>
            <w:top w:val="none" w:sz="0" w:space="0" w:color="auto"/>
            <w:left w:val="none" w:sz="0" w:space="0" w:color="auto"/>
            <w:bottom w:val="none" w:sz="0" w:space="0" w:color="auto"/>
            <w:right w:val="none" w:sz="0" w:space="0" w:color="auto"/>
          </w:divBdr>
        </w:div>
        <w:div w:id="1158181944">
          <w:marLeft w:val="640"/>
          <w:marRight w:val="0"/>
          <w:marTop w:val="0"/>
          <w:marBottom w:val="0"/>
          <w:divBdr>
            <w:top w:val="none" w:sz="0" w:space="0" w:color="auto"/>
            <w:left w:val="none" w:sz="0" w:space="0" w:color="auto"/>
            <w:bottom w:val="none" w:sz="0" w:space="0" w:color="auto"/>
            <w:right w:val="none" w:sz="0" w:space="0" w:color="auto"/>
          </w:divBdr>
        </w:div>
        <w:div w:id="1296369486">
          <w:marLeft w:val="640"/>
          <w:marRight w:val="0"/>
          <w:marTop w:val="0"/>
          <w:marBottom w:val="0"/>
          <w:divBdr>
            <w:top w:val="none" w:sz="0" w:space="0" w:color="auto"/>
            <w:left w:val="none" w:sz="0" w:space="0" w:color="auto"/>
            <w:bottom w:val="none" w:sz="0" w:space="0" w:color="auto"/>
            <w:right w:val="none" w:sz="0" w:space="0" w:color="auto"/>
          </w:divBdr>
        </w:div>
        <w:div w:id="594169569">
          <w:marLeft w:val="640"/>
          <w:marRight w:val="0"/>
          <w:marTop w:val="0"/>
          <w:marBottom w:val="0"/>
          <w:divBdr>
            <w:top w:val="none" w:sz="0" w:space="0" w:color="auto"/>
            <w:left w:val="none" w:sz="0" w:space="0" w:color="auto"/>
            <w:bottom w:val="none" w:sz="0" w:space="0" w:color="auto"/>
            <w:right w:val="none" w:sz="0" w:space="0" w:color="auto"/>
          </w:divBdr>
        </w:div>
        <w:div w:id="1843856841">
          <w:marLeft w:val="640"/>
          <w:marRight w:val="0"/>
          <w:marTop w:val="0"/>
          <w:marBottom w:val="0"/>
          <w:divBdr>
            <w:top w:val="none" w:sz="0" w:space="0" w:color="auto"/>
            <w:left w:val="none" w:sz="0" w:space="0" w:color="auto"/>
            <w:bottom w:val="none" w:sz="0" w:space="0" w:color="auto"/>
            <w:right w:val="none" w:sz="0" w:space="0" w:color="auto"/>
          </w:divBdr>
        </w:div>
        <w:div w:id="1350641203">
          <w:marLeft w:val="640"/>
          <w:marRight w:val="0"/>
          <w:marTop w:val="0"/>
          <w:marBottom w:val="0"/>
          <w:divBdr>
            <w:top w:val="none" w:sz="0" w:space="0" w:color="auto"/>
            <w:left w:val="none" w:sz="0" w:space="0" w:color="auto"/>
            <w:bottom w:val="none" w:sz="0" w:space="0" w:color="auto"/>
            <w:right w:val="none" w:sz="0" w:space="0" w:color="auto"/>
          </w:divBdr>
        </w:div>
        <w:div w:id="180508490">
          <w:marLeft w:val="640"/>
          <w:marRight w:val="0"/>
          <w:marTop w:val="0"/>
          <w:marBottom w:val="0"/>
          <w:divBdr>
            <w:top w:val="none" w:sz="0" w:space="0" w:color="auto"/>
            <w:left w:val="none" w:sz="0" w:space="0" w:color="auto"/>
            <w:bottom w:val="none" w:sz="0" w:space="0" w:color="auto"/>
            <w:right w:val="none" w:sz="0" w:space="0" w:color="auto"/>
          </w:divBdr>
        </w:div>
        <w:div w:id="1564372224">
          <w:marLeft w:val="640"/>
          <w:marRight w:val="0"/>
          <w:marTop w:val="0"/>
          <w:marBottom w:val="0"/>
          <w:divBdr>
            <w:top w:val="none" w:sz="0" w:space="0" w:color="auto"/>
            <w:left w:val="none" w:sz="0" w:space="0" w:color="auto"/>
            <w:bottom w:val="none" w:sz="0" w:space="0" w:color="auto"/>
            <w:right w:val="none" w:sz="0" w:space="0" w:color="auto"/>
          </w:divBdr>
        </w:div>
        <w:div w:id="698315346">
          <w:marLeft w:val="640"/>
          <w:marRight w:val="0"/>
          <w:marTop w:val="0"/>
          <w:marBottom w:val="0"/>
          <w:divBdr>
            <w:top w:val="none" w:sz="0" w:space="0" w:color="auto"/>
            <w:left w:val="none" w:sz="0" w:space="0" w:color="auto"/>
            <w:bottom w:val="none" w:sz="0" w:space="0" w:color="auto"/>
            <w:right w:val="none" w:sz="0" w:space="0" w:color="auto"/>
          </w:divBdr>
        </w:div>
        <w:div w:id="1276791399">
          <w:marLeft w:val="640"/>
          <w:marRight w:val="0"/>
          <w:marTop w:val="0"/>
          <w:marBottom w:val="0"/>
          <w:divBdr>
            <w:top w:val="none" w:sz="0" w:space="0" w:color="auto"/>
            <w:left w:val="none" w:sz="0" w:space="0" w:color="auto"/>
            <w:bottom w:val="none" w:sz="0" w:space="0" w:color="auto"/>
            <w:right w:val="none" w:sz="0" w:space="0" w:color="auto"/>
          </w:divBdr>
        </w:div>
        <w:div w:id="331765278">
          <w:marLeft w:val="640"/>
          <w:marRight w:val="0"/>
          <w:marTop w:val="0"/>
          <w:marBottom w:val="0"/>
          <w:divBdr>
            <w:top w:val="none" w:sz="0" w:space="0" w:color="auto"/>
            <w:left w:val="none" w:sz="0" w:space="0" w:color="auto"/>
            <w:bottom w:val="none" w:sz="0" w:space="0" w:color="auto"/>
            <w:right w:val="none" w:sz="0" w:space="0" w:color="auto"/>
          </w:divBdr>
        </w:div>
        <w:div w:id="1556309909">
          <w:marLeft w:val="640"/>
          <w:marRight w:val="0"/>
          <w:marTop w:val="0"/>
          <w:marBottom w:val="0"/>
          <w:divBdr>
            <w:top w:val="none" w:sz="0" w:space="0" w:color="auto"/>
            <w:left w:val="none" w:sz="0" w:space="0" w:color="auto"/>
            <w:bottom w:val="none" w:sz="0" w:space="0" w:color="auto"/>
            <w:right w:val="none" w:sz="0" w:space="0" w:color="auto"/>
          </w:divBdr>
        </w:div>
        <w:div w:id="2060545021">
          <w:marLeft w:val="640"/>
          <w:marRight w:val="0"/>
          <w:marTop w:val="0"/>
          <w:marBottom w:val="0"/>
          <w:divBdr>
            <w:top w:val="none" w:sz="0" w:space="0" w:color="auto"/>
            <w:left w:val="none" w:sz="0" w:space="0" w:color="auto"/>
            <w:bottom w:val="none" w:sz="0" w:space="0" w:color="auto"/>
            <w:right w:val="none" w:sz="0" w:space="0" w:color="auto"/>
          </w:divBdr>
        </w:div>
        <w:div w:id="1914972021">
          <w:marLeft w:val="640"/>
          <w:marRight w:val="0"/>
          <w:marTop w:val="0"/>
          <w:marBottom w:val="0"/>
          <w:divBdr>
            <w:top w:val="none" w:sz="0" w:space="0" w:color="auto"/>
            <w:left w:val="none" w:sz="0" w:space="0" w:color="auto"/>
            <w:bottom w:val="none" w:sz="0" w:space="0" w:color="auto"/>
            <w:right w:val="none" w:sz="0" w:space="0" w:color="auto"/>
          </w:divBdr>
        </w:div>
        <w:div w:id="1980304361">
          <w:marLeft w:val="640"/>
          <w:marRight w:val="0"/>
          <w:marTop w:val="0"/>
          <w:marBottom w:val="0"/>
          <w:divBdr>
            <w:top w:val="none" w:sz="0" w:space="0" w:color="auto"/>
            <w:left w:val="none" w:sz="0" w:space="0" w:color="auto"/>
            <w:bottom w:val="none" w:sz="0" w:space="0" w:color="auto"/>
            <w:right w:val="none" w:sz="0" w:space="0" w:color="auto"/>
          </w:divBdr>
        </w:div>
        <w:div w:id="38633124">
          <w:marLeft w:val="640"/>
          <w:marRight w:val="0"/>
          <w:marTop w:val="0"/>
          <w:marBottom w:val="0"/>
          <w:divBdr>
            <w:top w:val="none" w:sz="0" w:space="0" w:color="auto"/>
            <w:left w:val="none" w:sz="0" w:space="0" w:color="auto"/>
            <w:bottom w:val="none" w:sz="0" w:space="0" w:color="auto"/>
            <w:right w:val="none" w:sz="0" w:space="0" w:color="auto"/>
          </w:divBdr>
        </w:div>
      </w:divsChild>
    </w:div>
    <w:div w:id="811825557">
      <w:bodyDiv w:val="1"/>
      <w:marLeft w:val="0"/>
      <w:marRight w:val="0"/>
      <w:marTop w:val="0"/>
      <w:marBottom w:val="0"/>
      <w:divBdr>
        <w:top w:val="none" w:sz="0" w:space="0" w:color="auto"/>
        <w:left w:val="none" w:sz="0" w:space="0" w:color="auto"/>
        <w:bottom w:val="none" w:sz="0" w:space="0" w:color="auto"/>
        <w:right w:val="none" w:sz="0" w:space="0" w:color="auto"/>
      </w:divBdr>
    </w:div>
    <w:div w:id="814184075">
      <w:bodyDiv w:val="1"/>
      <w:marLeft w:val="0"/>
      <w:marRight w:val="0"/>
      <w:marTop w:val="0"/>
      <w:marBottom w:val="0"/>
      <w:divBdr>
        <w:top w:val="none" w:sz="0" w:space="0" w:color="auto"/>
        <w:left w:val="none" w:sz="0" w:space="0" w:color="auto"/>
        <w:bottom w:val="none" w:sz="0" w:space="0" w:color="auto"/>
        <w:right w:val="none" w:sz="0" w:space="0" w:color="auto"/>
      </w:divBdr>
    </w:div>
    <w:div w:id="816072890">
      <w:bodyDiv w:val="1"/>
      <w:marLeft w:val="0"/>
      <w:marRight w:val="0"/>
      <w:marTop w:val="0"/>
      <w:marBottom w:val="0"/>
      <w:divBdr>
        <w:top w:val="none" w:sz="0" w:space="0" w:color="auto"/>
        <w:left w:val="none" w:sz="0" w:space="0" w:color="auto"/>
        <w:bottom w:val="none" w:sz="0" w:space="0" w:color="auto"/>
        <w:right w:val="none" w:sz="0" w:space="0" w:color="auto"/>
      </w:divBdr>
      <w:divsChild>
        <w:div w:id="91752159">
          <w:marLeft w:val="480"/>
          <w:marRight w:val="0"/>
          <w:marTop w:val="0"/>
          <w:marBottom w:val="0"/>
          <w:divBdr>
            <w:top w:val="none" w:sz="0" w:space="0" w:color="auto"/>
            <w:left w:val="none" w:sz="0" w:space="0" w:color="auto"/>
            <w:bottom w:val="none" w:sz="0" w:space="0" w:color="auto"/>
            <w:right w:val="none" w:sz="0" w:space="0" w:color="auto"/>
          </w:divBdr>
        </w:div>
        <w:div w:id="1753233957">
          <w:marLeft w:val="480"/>
          <w:marRight w:val="0"/>
          <w:marTop w:val="0"/>
          <w:marBottom w:val="0"/>
          <w:divBdr>
            <w:top w:val="none" w:sz="0" w:space="0" w:color="auto"/>
            <w:left w:val="none" w:sz="0" w:space="0" w:color="auto"/>
            <w:bottom w:val="none" w:sz="0" w:space="0" w:color="auto"/>
            <w:right w:val="none" w:sz="0" w:space="0" w:color="auto"/>
          </w:divBdr>
        </w:div>
        <w:div w:id="2050915321">
          <w:marLeft w:val="480"/>
          <w:marRight w:val="0"/>
          <w:marTop w:val="0"/>
          <w:marBottom w:val="0"/>
          <w:divBdr>
            <w:top w:val="none" w:sz="0" w:space="0" w:color="auto"/>
            <w:left w:val="none" w:sz="0" w:space="0" w:color="auto"/>
            <w:bottom w:val="none" w:sz="0" w:space="0" w:color="auto"/>
            <w:right w:val="none" w:sz="0" w:space="0" w:color="auto"/>
          </w:divBdr>
        </w:div>
        <w:div w:id="558520725">
          <w:marLeft w:val="480"/>
          <w:marRight w:val="0"/>
          <w:marTop w:val="0"/>
          <w:marBottom w:val="0"/>
          <w:divBdr>
            <w:top w:val="none" w:sz="0" w:space="0" w:color="auto"/>
            <w:left w:val="none" w:sz="0" w:space="0" w:color="auto"/>
            <w:bottom w:val="none" w:sz="0" w:space="0" w:color="auto"/>
            <w:right w:val="none" w:sz="0" w:space="0" w:color="auto"/>
          </w:divBdr>
        </w:div>
        <w:div w:id="953098785">
          <w:marLeft w:val="480"/>
          <w:marRight w:val="0"/>
          <w:marTop w:val="0"/>
          <w:marBottom w:val="0"/>
          <w:divBdr>
            <w:top w:val="none" w:sz="0" w:space="0" w:color="auto"/>
            <w:left w:val="none" w:sz="0" w:space="0" w:color="auto"/>
            <w:bottom w:val="none" w:sz="0" w:space="0" w:color="auto"/>
            <w:right w:val="none" w:sz="0" w:space="0" w:color="auto"/>
          </w:divBdr>
        </w:div>
        <w:div w:id="2024940373">
          <w:marLeft w:val="480"/>
          <w:marRight w:val="0"/>
          <w:marTop w:val="0"/>
          <w:marBottom w:val="0"/>
          <w:divBdr>
            <w:top w:val="none" w:sz="0" w:space="0" w:color="auto"/>
            <w:left w:val="none" w:sz="0" w:space="0" w:color="auto"/>
            <w:bottom w:val="none" w:sz="0" w:space="0" w:color="auto"/>
            <w:right w:val="none" w:sz="0" w:space="0" w:color="auto"/>
          </w:divBdr>
        </w:div>
        <w:div w:id="1147476790">
          <w:marLeft w:val="480"/>
          <w:marRight w:val="0"/>
          <w:marTop w:val="0"/>
          <w:marBottom w:val="0"/>
          <w:divBdr>
            <w:top w:val="none" w:sz="0" w:space="0" w:color="auto"/>
            <w:left w:val="none" w:sz="0" w:space="0" w:color="auto"/>
            <w:bottom w:val="none" w:sz="0" w:space="0" w:color="auto"/>
            <w:right w:val="none" w:sz="0" w:space="0" w:color="auto"/>
          </w:divBdr>
        </w:div>
        <w:div w:id="1723212648">
          <w:marLeft w:val="480"/>
          <w:marRight w:val="0"/>
          <w:marTop w:val="0"/>
          <w:marBottom w:val="0"/>
          <w:divBdr>
            <w:top w:val="none" w:sz="0" w:space="0" w:color="auto"/>
            <w:left w:val="none" w:sz="0" w:space="0" w:color="auto"/>
            <w:bottom w:val="none" w:sz="0" w:space="0" w:color="auto"/>
            <w:right w:val="none" w:sz="0" w:space="0" w:color="auto"/>
          </w:divBdr>
        </w:div>
        <w:div w:id="1995716687">
          <w:marLeft w:val="480"/>
          <w:marRight w:val="0"/>
          <w:marTop w:val="0"/>
          <w:marBottom w:val="0"/>
          <w:divBdr>
            <w:top w:val="none" w:sz="0" w:space="0" w:color="auto"/>
            <w:left w:val="none" w:sz="0" w:space="0" w:color="auto"/>
            <w:bottom w:val="none" w:sz="0" w:space="0" w:color="auto"/>
            <w:right w:val="none" w:sz="0" w:space="0" w:color="auto"/>
          </w:divBdr>
        </w:div>
        <w:div w:id="341586149">
          <w:marLeft w:val="480"/>
          <w:marRight w:val="0"/>
          <w:marTop w:val="0"/>
          <w:marBottom w:val="0"/>
          <w:divBdr>
            <w:top w:val="none" w:sz="0" w:space="0" w:color="auto"/>
            <w:left w:val="none" w:sz="0" w:space="0" w:color="auto"/>
            <w:bottom w:val="none" w:sz="0" w:space="0" w:color="auto"/>
            <w:right w:val="none" w:sz="0" w:space="0" w:color="auto"/>
          </w:divBdr>
        </w:div>
        <w:div w:id="1468400629">
          <w:marLeft w:val="480"/>
          <w:marRight w:val="0"/>
          <w:marTop w:val="0"/>
          <w:marBottom w:val="0"/>
          <w:divBdr>
            <w:top w:val="none" w:sz="0" w:space="0" w:color="auto"/>
            <w:left w:val="none" w:sz="0" w:space="0" w:color="auto"/>
            <w:bottom w:val="none" w:sz="0" w:space="0" w:color="auto"/>
            <w:right w:val="none" w:sz="0" w:space="0" w:color="auto"/>
          </w:divBdr>
        </w:div>
        <w:div w:id="1195921106">
          <w:marLeft w:val="480"/>
          <w:marRight w:val="0"/>
          <w:marTop w:val="0"/>
          <w:marBottom w:val="0"/>
          <w:divBdr>
            <w:top w:val="none" w:sz="0" w:space="0" w:color="auto"/>
            <w:left w:val="none" w:sz="0" w:space="0" w:color="auto"/>
            <w:bottom w:val="none" w:sz="0" w:space="0" w:color="auto"/>
            <w:right w:val="none" w:sz="0" w:space="0" w:color="auto"/>
          </w:divBdr>
        </w:div>
        <w:div w:id="118227063">
          <w:marLeft w:val="480"/>
          <w:marRight w:val="0"/>
          <w:marTop w:val="0"/>
          <w:marBottom w:val="0"/>
          <w:divBdr>
            <w:top w:val="none" w:sz="0" w:space="0" w:color="auto"/>
            <w:left w:val="none" w:sz="0" w:space="0" w:color="auto"/>
            <w:bottom w:val="none" w:sz="0" w:space="0" w:color="auto"/>
            <w:right w:val="none" w:sz="0" w:space="0" w:color="auto"/>
          </w:divBdr>
        </w:div>
        <w:div w:id="1876648670">
          <w:marLeft w:val="480"/>
          <w:marRight w:val="0"/>
          <w:marTop w:val="0"/>
          <w:marBottom w:val="0"/>
          <w:divBdr>
            <w:top w:val="none" w:sz="0" w:space="0" w:color="auto"/>
            <w:left w:val="none" w:sz="0" w:space="0" w:color="auto"/>
            <w:bottom w:val="none" w:sz="0" w:space="0" w:color="auto"/>
            <w:right w:val="none" w:sz="0" w:space="0" w:color="auto"/>
          </w:divBdr>
        </w:div>
        <w:div w:id="1704939833">
          <w:marLeft w:val="480"/>
          <w:marRight w:val="0"/>
          <w:marTop w:val="0"/>
          <w:marBottom w:val="0"/>
          <w:divBdr>
            <w:top w:val="none" w:sz="0" w:space="0" w:color="auto"/>
            <w:left w:val="none" w:sz="0" w:space="0" w:color="auto"/>
            <w:bottom w:val="none" w:sz="0" w:space="0" w:color="auto"/>
            <w:right w:val="none" w:sz="0" w:space="0" w:color="auto"/>
          </w:divBdr>
        </w:div>
        <w:div w:id="1620449282">
          <w:marLeft w:val="480"/>
          <w:marRight w:val="0"/>
          <w:marTop w:val="0"/>
          <w:marBottom w:val="0"/>
          <w:divBdr>
            <w:top w:val="none" w:sz="0" w:space="0" w:color="auto"/>
            <w:left w:val="none" w:sz="0" w:space="0" w:color="auto"/>
            <w:bottom w:val="none" w:sz="0" w:space="0" w:color="auto"/>
            <w:right w:val="none" w:sz="0" w:space="0" w:color="auto"/>
          </w:divBdr>
        </w:div>
        <w:div w:id="225804034">
          <w:marLeft w:val="480"/>
          <w:marRight w:val="0"/>
          <w:marTop w:val="0"/>
          <w:marBottom w:val="0"/>
          <w:divBdr>
            <w:top w:val="none" w:sz="0" w:space="0" w:color="auto"/>
            <w:left w:val="none" w:sz="0" w:space="0" w:color="auto"/>
            <w:bottom w:val="none" w:sz="0" w:space="0" w:color="auto"/>
            <w:right w:val="none" w:sz="0" w:space="0" w:color="auto"/>
          </w:divBdr>
        </w:div>
        <w:div w:id="626199190">
          <w:marLeft w:val="480"/>
          <w:marRight w:val="0"/>
          <w:marTop w:val="0"/>
          <w:marBottom w:val="0"/>
          <w:divBdr>
            <w:top w:val="none" w:sz="0" w:space="0" w:color="auto"/>
            <w:left w:val="none" w:sz="0" w:space="0" w:color="auto"/>
            <w:bottom w:val="none" w:sz="0" w:space="0" w:color="auto"/>
            <w:right w:val="none" w:sz="0" w:space="0" w:color="auto"/>
          </w:divBdr>
        </w:div>
        <w:div w:id="2006787101">
          <w:marLeft w:val="480"/>
          <w:marRight w:val="0"/>
          <w:marTop w:val="0"/>
          <w:marBottom w:val="0"/>
          <w:divBdr>
            <w:top w:val="none" w:sz="0" w:space="0" w:color="auto"/>
            <w:left w:val="none" w:sz="0" w:space="0" w:color="auto"/>
            <w:bottom w:val="none" w:sz="0" w:space="0" w:color="auto"/>
            <w:right w:val="none" w:sz="0" w:space="0" w:color="auto"/>
          </w:divBdr>
        </w:div>
        <w:div w:id="65154704">
          <w:marLeft w:val="480"/>
          <w:marRight w:val="0"/>
          <w:marTop w:val="0"/>
          <w:marBottom w:val="0"/>
          <w:divBdr>
            <w:top w:val="none" w:sz="0" w:space="0" w:color="auto"/>
            <w:left w:val="none" w:sz="0" w:space="0" w:color="auto"/>
            <w:bottom w:val="none" w:sz="0" w:space="0" w:color="auto"/>
            <w:right w:val="none" w:sz="0" w:space="0" w:color="auto"/>
          </w:divBdr>
        </w:div>
        <w:div w:id="2137946236">
          <w:marLeft w:val="480"/>
          <w:marRight w:val="0"/>
          <w:marTop w:val="0"/>
          <w:marBottom w:val="0"/>
          <w:divBdr>
            <w:top w:val="none" w:sz="0" w:space="0" w:color="auto"/>
            <w:left w:val="none" w:sz="0" w:space="0" w:color="auto"/>
            <w:bottom w:val="none" w:sz="0" w:space="0" w:color="auto"/>
            <w:right w:val="none" w:sz="0" w:space="0" w:color="auto"/>
          </w:divBdr>
        </w:div>
        <w:div w:id="1878422792">
          <w:marLeft w:val="480"/>
          <w:marRight w:val="0"/>
          <w:marTop w:val="0"/>
          <w:marBottom w:val="0"/>
          <w:divBdr>
            <w:top w:val="none" w:sz="0" w:space="0" w:color="auto"/>
            <w:left w:val="none" w:sz="0" w:space="0" w:color="auto"/>
            <w:bottom w:val="none" w:sz="0" w:space="0" w:color="auto"/>
            <w:right w:val="none" w:sz="0" w:space="0" w:color="auto"/>
          </w:divBdr>
        </w:div>
        <w:div w:id="2129733437">
          <w:marLeft w:val="480"/>
          <w:marRight w:val="0"/>
          <w:marTop w:val="0"/>
          <w:marBottom w:val="0"/>
          <w:divBdr>
            <w:top w:val="none" w:sz="0" w:space="0" w:color="auto"/>
            <w:left w:val="none" w:sz="0" w:space="0" w:color="auto"/>
            <w:bottom w:val="none" w:sz="0" w:space="0" w:color="auto"/>
            <w:right w:val="none" w:sz="0" w:space="0" w:color="auto"/>
          </w:divBdr>
        </w:div>
        <w:div w:id="1082681398">
          <w:marLeft w:val="480"/>
          <w:marRight w:val="0"/>
          <w:marTop w:val="0"/>
          <w:marBottom w:val="0"/>
          <w:divBdr>
            <w:top w:val="none" w:sz="0" w:space="0" w:color="auto"/>
            <w:left w:val="none" w:sz="0" w:space="0" w:color="auto"/>
            <w:bottom w:val="none" w:sz="0" w:space="0" w:color="auto"/>
            <w:right w:val="none" w:sz="0" w:space="0" w:color="auto"/>
          </w:divBdr>
        </w:div>
        <w:div w:id="1491481349">
          <w:marLeft w:val="480"/>
          <w:marRight w:val="0"/>
          <w:marTop w:val="0"/>
          <w:marBottom w:val="0"/>
          <w:divBdr>
            <w:top w:val="none" w:sz="0" w:space="0" w:color="auto"/>
            <w:left w:val="none" w:sz="0" w:space="0" w:color="auto"/>
            <w:bottom w:val="none" w:sz="0" w:space="0" w:color="auto"/>
            <w:right w:val="none" w:sz="0" w:space="0" w:color="auto"/>
          </w:divBdr>
        </w:div>
        <w:div w:id="1438139744">
          <w:marLeft w:val="480"/>
          <w:marRight w:val="0"/>
          <w:marTop w:val="0"/>
          <w:marBottom w:val="0"/>
          <w:divBdr>
            <w:top w:val="none" w:sz="0" w:space="0" w:color="auto"/>
            <w:left w:val="none" w:sz="0" w:space="0" w:color="auto"/>
            <w:bottom w:val="none" w:sz="0" w:space="0" w:color="auto"/>
            <w:right w:val="none" w:sz="0" w:space="0" w:color="auto"/>
          </w:divBdr>
        </w:div>
        <w:div w:id="1631787386">
          <w:marLeft w:val="480"/>
          <w:marRight w:val="0"/>
          <w:marTop w:val="0"/>
          <w:marBottom w:val="0"/>
          <w:divBdr>
            <w:top w:val="none" w:sz="0" w:space="0" w:color="auto"/>
            <w:left w:val="none" w:sz="0" w:space="0" w:color="auto"/>
            <w:bottom w:val="none" w:sz="0" w:space="0" w:color="auto"/>
            <w:right w:val="none" w:sz="0" w:space="0" w:color="auto"/>
          </w:divBdr>
        </w:div>
        <w:div w:id="901134249">
          <w:marLeft w:val="480"/>
          <w:marRight w:val="0"/>
          <w:marTop w:val="0"/>
          <w:marBottom w:val="0"/>
          <w:divBdr>
            <w:top w:val="none" w:sz="0" w:space="0" w:color="auto"/>
            <w:left w:val="none" w:sz="0" w:space="0" w:color="auto"/>
            <w:bottom w:val="none" w:sz="0" w:space="0" w:color="auto"/>
            <w:right w:val="none" w:sz="0" w:space="0" w:color="auto"/>
          </w:divBdr>
        </w:div>
        <w:div w:id="1995448182">
          <w:marLeft w:val="480"/>
          <w:marRight w:val="0"/>
          <w:marTop w:val="0"/>
          <w:marBottom w:val="0"/>
          <w:divBdr>
            <w:top w:val="none" w:sz="0" w:space="0" w:color="auto"/>
            <w:left w:val="none" w:sz="0" w:space="0" w:color="auto"/>
            <w:bottom w:val="none" w:sz="0" w:space="0" w:color="auto"/>
            <w:right w:val="none" w:sz="0" w:space="0" w:color="auto"/>
          </w:divBdr>
        </w:div>
        <w:div w:id="321740936">
          <w:marLeft w:val="480"/>
          <w:marRight w:val="0"/>
          <w:marTop w:val="0"/>
          <w:marBottom w:val="0"/>
          <w:divBdr>
            <w:top w:val="none" w:sz="0" w:space="0" w:color="auto"/>
            <w:left w:val="none" w:sz="0" w:space="0" w:color="auto"/>
            <w:bottom w:val="none" w:sz="0" w:space="0" w:color="auto"/>
            <w:right w:val="none" w:sz="0" w:space="0" w:color="auto"/>
          </w:divBdr>
        </w:div>
        <w:div w:id="209538883">
          <w:marLeft w:val="480"/>
          <w:marRight w:val="0"/>
          <w:marTop w:val="0"/>
          <w:marBottom w:val="0"/>
          <w:divBdr>
            <w:top w:val="none" w:sz="0" w:space="0" w:color="auto"/>
            <w:left w:val="none" w:sz="0" w:space="0" w:color="auto"/>
            <w:bottom w:val="none" w:sz="0" w:space="0" w:color="auto"/>
            <w:right w:val="none" w:sz="0" w:space="0" w:color="auto"/>
          </w:divBdr>
        </w:div>
        <w:div w:id="894850734">
          <w:marLeft w:val="480"/>
          <w:marRight w:val="0"/>
          <w:marTop w:val="0"/>
          <w:marBottom w:val="0"/>
          <w:divBdr>
            <w:top w:val="none" w:sz="0" w:space="0" w:color="auto"/>
            <w:left w:val="none" w:sz="0" w:space="0" w:color="auto"/>
            <w:bottom w:val="none" w:sz="0" w:space="0" w:color="auto"/>
            <w:right w:val="none" w:sz="0" w:space="0" w:color="auto"/>
          </w:divBdr>
        </w:div>
        <w:div w:id="1363093699">
          <w:marLeft w:val="480"/>
          <w:marRight w:val="0"/>
          <w:marTop w:val="0"/>
          <w:marBottom w:val="0"/>
          <w:divBdr>
            <w:top w:val="none" w:sz="0" w:space="0" w:color="auto"/>
            <w:left w:val="none" w:sz="0" w:space="0" w:color="auto"/>
            <w:bottom w:val="none" w:sz="0" w:space="0" w:color="auto"/>
            <w:right w:val="none" w:sz="0" w:space="0" w:color="auto"/>
          </w:divBdr>
        </w:div>
        <w:div w:id="696463286">
          <w:marLeft w:val="480"/>
          <w:marRight w:val="0"/>
          <w:marTop w:val="0"/>
          <w:marBottom w:val="0"/>
          <w:divBdr>
            <w:top w:val="none" w:sz="0" w:space="0" w:color="auto"/>
            <w:left w:val="none" w:sz="0" w:space="0" w:color="auto"/>
            <w:bottom w:val="none" w:sz="0" w:space="0" w:color="auto"/>
            <w:right w:val="none" w:sz="0" w:space="0" w:color="auto"/>
          </w:divBdr>
        </w:div>
        <w:div w:id="478769163">
          <w:marLeft w:val="480"/>
          <w:marRight w:val="0"/>
          <w:marTop w:val="0"/>
          <w:marBottom w:val="0"/>
          <w:divBdr>
            <w:top w:val="none" w:sz="0" w:space="0" w:color="auto"/>
            <w:left w:val="none" w:sz="0" w:space="0" w:color="auto"/>
            <w:bottom w:val="none" w:sz="0" w:space="0" w:color="auto"/>
            <w:right w:val="none" w:sz="0" w:space="0" w:color="auto"/>
          </w:divBdr>
        </w:div>
        <w:div w:id="713888919">
          <w:marLeft w:val="480"/>
          <w:marRight w:val="0"/>
          <w:marTop w:val="0"/>
          <w:marBottom w:val="0"/>
          <w:divBdr>
            <w:top w:val="none" w:sz="0" w:space="0" w:color="auto"/>
            <w:left w:val="none" w:sz="0" w:space="0" w:color="auto"/>
            <w:bottom w:val="none" w:sz="0" w:space="0" w:color="auto"/>
            <w:right w:val="none" w:sz="0" w:space="0" w:color="auto"/>
          </w:divBdr>
        </w:div>
        <w:div w:id="2122265343">
          <w:marLeft w:val="480"/>
          <w:marRight w:val="0"/>
          <w:marTop w:val="0"/>
          <w:marBottom w:val="0"/>
          <w:divBdr>
            <w:top w:val="none" w:sz="0" w:space="0" w:color="auto"/>
            <w:left w:val="none" w:sz="0" w:space="0" w:color="auto"/>
            <w:bottom w:val="none" w:sz="0" w:space="0" w:color="auto"/>
            <w:right w:val="none" w:sz="0" w:space="0" w:color="auto"/>
          </w:divBdr>
        </w:div>
        <w:div w:id="933324453">
          <w:marLeft w:val="480"/>
          <w:marRight w:val="0"/>
          <w:marTop w:val="0"/>
          <w:marBottom w:val="0"/>
          <w:divBdr>
            <w:top w:val="none" w:sz="0" w:space="0" w:color="auto"/>
            <w:left w:val="none" w:sz="0" w:space="0" w:color="auto"/>
            <w:bottom w:val="none" w:sz="0" w:space="0" w:color="auto"/>
            <w:right w:val="none" w:sz="0" w:space="0" w:color="auto"/>
          </w:divBdr>
        </w:div>
        <w:div w:id="1770157451">
          <w:marLeft w:val="480"/>
          <w:marRight w:val="0"/>
          <w:marTop w:val="0"/>
          <w:marBottom w:val="0"/>
          <w:divBdr>
            <w:top w:val="none" w:sz="0" w:space="0" w:color="auto"/>
            <w:left w:val="none" w:sz="0" w:space="0" w:color="auto"/>
            <w:bottom w:val="none" w:sz="0" w:space="0" w:color="auto"/>
            <w:right w:val="none" w:sz="0" w:space="0" w:color="auto"/>
          </w:divBdr>
        </w:div>
        <w:div w:id="1767732089">
          <w:marLeft w:val="480"/>
          <w:marRight w:val="0"/>
          <w:marTop w:val="0"/>
          <w:marBottom w:val="0"/>
          <w:divBdr>
            <w:top w:val="none" w:sz="0" w:space="0" w:color="auto"/>
            <w:left w:val="none" w:sz="0" w:space="0" w:color="auto"/>
            <w:bottom w:val="none" w:sz="0" w:space="0" w:color="auto"/>
            <w:right w:val="none" w:sz="0" w:space="0" w:color="auto"/>
          </w:divBdr>
        </w:div>
        <w:div w:id="537360159">
          <w:marLeft w:val="480"/>
          <w:marRight w:val="0"/>
          <w:marTop w:val="0"/>
          <w:marBottom w:val="0"/>
          <w:divBdr>
            <w:top w:val="none" w:sz="0" w:space="0" w:color="auto"/>
            <w:left w:val="none" w:sz="0" w:space="0" w:color="auto"/>
            <w:bottom w:val="none" w:sz="0" w:space="0" w:color="auto"/>
            <w:right w:val="none" w:sz="0" w:space="0" w:color="auto"/>
          </w:divBdr>
        </w:div>
        <w:div w:id="1046104990">
          <w:marLeft w:val="480"/>
          <w:marRight w:val="0"/>
          <w:marTop w:val="0"/>
          <w:marBottom w:val="0"/>
          <w:divBdr>
            <w:top w:val="none" w:sz="0" w:space="0" w:color="auto"/>
            <w:left w:val="none" w:sz="0" w:space="0" w:color="auto"/>
            <w:bottom w:val="none" w:sz="0" w:space="0" w:color="auto"/>
            <w:right w:val="none" w:sz="0" w:space="0" w:color="auto"/>
          </w:divBdr>
        </w:div>
        <w:div w:id="647632352">
          <w:marLeft w:val="480"/>
          <w:marRight w:val="0"/>
          <w:marTop w:val="0"/>
          <w:marBottom w:val="0"/>
          <w:divBdr>
            <w:top w:val="none" w:sz="0" w:space="0" w:color="auto"/>
            <w:left w:val="none" w:sz="0" w:space="0" w:color="auto"/>
            <w:bottom w:val="none" w:sz="0" w:space="0" w:color="auto"/>
            <w:right w:val="none" w:sz="0" w:space="0" w:color="auto"/>
          </w:divBdr>
        </w:div>
        <w:div w:id="939919983">
          <w:marLeft w:val="480"/>
          <w:marRight w:val="0"/>
          <w:marTop w:val="0"/>
          <w:marBottom w:val="0"/>
          <w:divBdr>
            <w:top w:val="none" w:sz="0" w:space="0" w:color="auto"/>
            <w:left w:val="none" w:sz="0" w:space="0" w:color="auto"/>
            <w:bottom w:val="none" w:sz="0" w:space="0" w:color="auto"/>
            <w:right w:val="none" w:sz="0" w:space="0" w:color="auto"/>
          </w:divBdr>
        </w:div>
        <w:div w:id="1856069673">
          <w:marLeft w:val="480"/>
          <w:marRight w:val="0"/>
          <w:marTop w:val="0"/>
          <w:marBottom w:val="0"/>
          <w:divBdr>
            <w:top w:val="none" w:sz="0" w:space="0" w:color="auto"/>
            <w:left w:val="none" w:sz="0" w:space="0" w:color="auto"/>
            <w:bottom w:val="none" w:sz="0" w:space="0" w:color="auto"/>
            <w:right w:val="none" w:sz="0" w:space="0" w:color="auto"/>
          </w:divBdr>
        </w:div>
        <w:div w:id="1919056364">
          <w:marLeft w:val="480"/>
          <w:marRight w:val="0"/>
          <w:marTop w:val="0"/>
          <w:marBottom w:val="0"/>
          <w:divBdr>
            <w:top w:val="none" w:sz="0" w:space="0" w:color="auto"/>
            <w:left w:val="none" w:sz="0" w:space="0" w:color="auto"/>
            <w:bottom w:val="none" w:sz="0" w:space="0" w:color="auto"/>
            <w:right w:val="none" w:sz="0" w:space="0" w:color="auto"/>
          </w:divBdr>
        </w:div>
        <w:div w:id="1351031416">
          <w:marLeft w:val="480"/>
          <w:marRight w:val="0"/>
          <w:marTop w:val="0"/>
          <w:marBottom w:val="0"/>
          <w:divBdr>
            <w:top w:val="none" w:sz="0" w:space="0" w:color="auto"/>
            <w:left w:val="none" w:sz="0" w:space="0" w:color="auto"/>
            <w:bottom w:val="none" w:sz="0" w:space="0" w:color="auto"/>
            <w:right w:val="none" w:sz="0" w:space="0" w:color="auto"/>
          </w:divBdr>
        </w:div>
        <w:div w:id="1645698495">
          <w:marLeft w:val="480"/>
          <w:marRight w:val="0"/>
          <w:marTop w:val="0"/>
          <w:marBottom w:val="0"/>
          <w:divBdr>
            <w:top w:val="none" w:sz="0" w:space="0" w:color="auto"/>
            <w:left w:val="none" w:sz="0" w:space="0" w:color="auto"/>
            <w:bottom w:val="none" w:sz="0" w:space="0" w:color="auto"/>
            <w:right w:val="none" w:sz="0" w:space="0" w:color="auto"/>
          </w:divBdr>
        </w:div>
        <w:div w:id="2010594966">
          <w:marLeft w:val="480"/>
          <w:marRight w:val="0"/>
          <w:marTop w:val="0"/>
          <w:marBottom w:val="0"/>
          <w:divBdr>
            <w:top w:val="none" w:sz="0" w:space="0" w:color="auto"/>
            <w:left w:val="none" w:sz="0" w:space="0" w:color="auto"/>
            <w:bottom w:val="none" w:sz="0" w:space="0" w:color="auto"/>
            <w:right w:val="none" w:sz="0" w:space="0" w:color="auto"/>
          </w:divBdr>
        </w:div>
        <w:div w:id="416563445">
          <w:marLeft w:val="480"/>
          <w:marRight w:val="0"/>
          <w:marTop w:val="0"/>
          <w:marBottom w:val="0"/>
          <w:divBdr>
            <w:top w:val="none" w:sz="0" w:space="0" w:color="auto"/>
            <w:left w:val="none" w:sz="0" w:space="0" w:color="auto"/>
            <w:bottom w:val="none" w:sz="0" w:space="0" w:color="auto"/>
            <w:right w:val="none" w:sz="0" w:space="0" w:color="auto"/>
          </w:divBdr>
        </w:div>
        <w:div w:id="1233736331">
          <w:marLeft w:val="480"/>
          <w:marRight w:val="0"/>
          <w:marTop w:val="0"/>
          <w:marBottom w:val="0"/>
          <w:divBdr>
            <w:top w:val="none" w:sz="0" w:space="0" w:color="auto"/>
            <w:left w:val="none" w:sz="0" w:space="0" w:color="auto"/>
            <w:bottom w:val="none" w:sz="0" w:space="0" w:color="auto"/>
            <w:right w:val="none" w:sz="0" w:space="0" w:color="auto"/>
          </w:divBdr>
        </w:div>
        <w:div w:id="2043479189">
          <w:marLeft w:val="480"/>
          <w:marRight w:val="0"/>
          <w:marTop w:val="0"/>
          <w:marBottom w:val="0"/>
          <w:divBdr>
            <w:top w:val="none" w:sz="0" w:space="0" w:color="auto"/>
            <w:left w:val="none" w:sz="0" w:space="0" w:color="auto"/>
            <w:bottom w:val="none" w:sz="0" w:space="0" w:color="auto"/>
            <w:right w:val="none" w:sz="0" w:space="0" w:color="auto"/>
          </w:divBdr>
        </w:div>
        <w:div w:id="1641224301">
          <w:marLeft w:val="480"/>
          <w:marRight w:val="0"/>
          <w:marTop w:val="0"/>
          <w:marBottom w:val="0"/>
          <w:divBdr>
            <w:top w:val="none" w:sz="0" w:space="0" w:color="auto"/>
            <w:left w:val="none" w:sz="0" w:space="0" w:color="auto"/>
            <w:bottom w:val="none" w:sz="0" w:space="0" w:color="auto"/>
            <w:right w:val="none" w:sz="0" w:space="0" w:color="auto"/>
          </w:divBdr>
        </w:div>
        <w:div w:id="1590500396">
          <w:marLeft w:val="480"/>
          <w:marRight w:val="0"/>
          <w:marTop w:val="0"/>
          <w:marBottom w:val="0"/>
          <w:divBdr>
            <w:top w:val="none" w:sz="0" w:space="0" w:color="auto"/>
            <w:left w:val="none" w:sz="0" w:space="0" w:color="auto"/>
            <w:bottom w:val="none" w:sz="0" w:space="0" w:color="auto"/>
            <w:right w:val="none" w:sz="0" w:space="0" w:color="auto"/>
          </w:divBdr>
        </w:div>
        <w:div w:id="250700345">
          <w:marLeft w:val="480"/>
          <w:marRight w:val="0"/>
          <w:marTop w:val="0"/>
          <w:marBottom w:val="0"/>
          <w:divBdr>
            <w:top w:val="none" w:sz="0" w:space="0" w:color="auto"/>
            <w:left w:val="none" w:sz="0" w:space="0" w:color="auto"/>
            <w:bottom w:val="none" w:sz="0" w:space="0" w:color="auto"/>
            <w:right w:val="none" w:sz="0" w:space="0" w:color="auto"/>
          </w:divBdr>
        </w:div>
        <w:div w:id="1436829922">
          <w:marLeft w:val="480"/>
          <w:marRight w:val="0"/>
          <w:marTop w:val="0"/>
          <w:marBottom w:val="0"/>
          <w:divBdr>
            <w:top w:val="none" w:sz="0" w:space="0" w:color="auto"/>
            <w:left w:val="none" w:sz="0" w:space="0" w:color="auto"/>
            <w:bottom w:val="none" w:sz="0" w:space="0" w:color="auto"/>
            <w:right w:val="none" w:sz="0" w:space="0" w:color="auto"/>
          </w:divBdr>
        </w:div>
        <w:div w:id="461657322">
          <w:marLeft w:val="480"/>
          <w:marRight w:val="0"/>
          <w:marTop w:val="0"/>
          <w:marBottom w:val="0"/>
          <w:divBdr>
            <w:top w:val="none" w:sz="0" w:space="0" w:color="auto"/>
            <w:left w:val="none" w:sz="0" w:space="0" w:color="auto"/>
            <w:bottom w:val="none" w:sz="0" w:space="0" w:color="auto"/>
            <w:right w:val="none" w:sz="0" w:space="0" w:color="auto"/>
          </w:divBdr>
        </w:div>
        <w:div w:id="163980487">
          <w:marLeft w:val="480"/>
          <w:marRight w:val="0"/>
          <w:marTop w:val="0"/>
          <w:marBottom w:val="0"/>
          <w:divBdr>
            <w:top w:val="none" w:sz="0" w:space="0" w:color="auto"/>
            <w:left w:val="none" w:sz="0" w:space="0" w:color="auto"/>
            <w:bottom w:val="none" w:sz="0" w:space="0" w:color="auto"/>
            <w:right w:val="none" w:sz="0" w:space="0" w:color="auto"/>
          </w:divBdr>
        </w:div>
        <w:div w:id="1829712951">
          <w:marLeft w:val="480"/>
          <w:marRight w:val="0"/>
          <w:marTop w:val="0"/>
          <w:marBottom w:val="0"/>
          <w:divBdr>
            <w:top w:val="none" w:sz="0" w:space="0" w:color="auto"/>
            <w:left w:val="none" w:sz="0" w:space="0" w:color="auto"/>
            <w:bottom w:val="none" w:sz="0" w:space="0" w:color="auto"/>
            <w:right w:val="none" w:sz="0" w:space="0" w:color="auto"/>
          </w:divBdr>
        </w:div>
        <w:div w:id="592125412">
          <w:marLeft w:val="480"/>
          <w:marRight w:val="0"/>
          <w:marTop w:val="0"/>
          <w:marBottom w:val="0"/>
          <w:divBdr>
            <w:top w:val="none" w:sz="0" w:space="0" w:color="auto"/>
            <w:left w:val="none" w:sz="0" w:space="0" w:color="auto"/>
            <w:bottom w:val="none" w:sz="0" w:space="0" w:color="auto"/>
            <w:right w:val="none" w:sz="0" w:space="0" w:color="auto"/>
          </w:divBdr>
        </w:div>
        <w:div w:id="15423093">
          <w:marLeft w:val="480"/>
          <w:marRight w:val="0"/>
          <w:marTop w:val="0"/>
          <w:marBottom w:val="0"/>
          <w:divBdr>
            <w:top w:val="none" w:sz="0" w:space="0" w:color="auto"/>
            <w:left w:val="none" w:sz="0" w:space="0" w:color="auto"/>
            <w:bottom w:val="none" w:sz="0" w:space="0" w:color="auto"/>
            <w:right w:val="none" w:sz="0" w:space="0" w:color="auto"/>
          </w:divBdr>
        </w:div>
        <w:div w:id="722601691">
          <w:marLeft w:val="480"/>
          <w:marRight w:val="0"/>
          <w:marTop w:val="0"/>
          <w:marBottom w:val="0"/>
          <w:divBdr>
            <w:top w:val="none" w:sz="0" w:space="0" w:color="auto"/>
            <w:left w:val="none" w:sz="0" w:space="0" w:color="auto"/>
            <w:bottom w:val="none" w:sz="0" w:space="0" w:color="auto"/>
            <w:right w:val="none" w:sz="0" w:space="0" w:color="auto"/>
          </w:divBdr>
        </w:div>
        <w:div w:id="1366708339">
          <w:marLeft w:val="480"/>
          <w:marRight w:val="0"/>
          <w:marTop w:val="0"/>
          <w:marBottom w:val="0"/>
          <w:divBdr>
            <w:top w:val="none" w:sz="0" w:space="0" w:color="auto"/>
            <w:left w:val="none" w:sz="0" w:space="0" w:color="auto"/>
            <w:bottom w:val="none" w:sz="0" w:space="0" w:color="auto"/>
            <w:right w:val="none" w:sz="0" w:space="0" w:color="auto"/>
          </w:divBdr>
        </w:div>
        <w:div w:id="1307588501">
          <w:marLeft w:val="480"/>
          <w:marRight w:val="0"/>
          <w:marTop w:val="0"/>
          <w:marBottom w:val="0"/>
          <w:divBdr>
            <w:top w:val="none" w:sz="0" w:space="0" w:color="auto"/>
            <w:left w:val="none" w:sz="0" w:space="0" w:color="auto"/>
            <w:bottom w:val="none" w:sz="0" w:space="0" w:color="auto"/>
            <w:right w:val="none" w:sz="0" w:space="0" w:color="auto"/>
          </w:divBdr>
        </w:div>
        <w:div w:id="2065254641">
          <w:marLeft w:val="480"/>
          <w:marRight w:val="0"/>
          <w:marTop w:val="0"/>
          <w:marBottom w:val="0"/>
          <w:divBdr>
            <w:top w:val="none" w:sz="0" w:space="0" w:color="auto"/>
            <w:left w:val="none" w:sz="0" w:space="0" w:color="auto"/>
            <w:bottom w:val="none" w:sz="0" w:space="0" w:color="auto"/>
            <w:right w:val="none" w:sz="0" w:space="0" w:color="auto"/>
          </w:divBdr>
        </w:div>
        <w:div w:id="825707951">
          <w:marLeft w:val="480"/>
          <w:marRight w:val="0"/>
          <w:marTop w:val="0"/>
          <w:marBottom w:val="0"/>
          <w:divBdr>
            <w:top w:val="none" w:sz="0" w:space="0" w:color="auto"/>
            <w:left w:val="none" w:sz="0" w:space="0" w:color="auto"/>
            <w:bottom w:val="none" w:sz="0" w:space="0" w:color="auto"/>
            <w:right w:val="none" w:sz="0" w:space="0" w:color="auto"/>
          </w:divBdr>
        </w:div>
        <w:div w:id="435439745">
          <w:marLeft w:val="480"/>
          <w:marRight w:val="0"/>
          <w:marTop w:val="0"/>
          <w:marBottom w:val="0"/>
          <w:divBdr>
            <w:top w:val="none" w:sz="0" w:space="0" w:color="auto"/>
            <w:left w:val="none" w:sz="0" w:space="0" w:color="auto"/>
            <w:bottom w:val="none" w:sz="0" w:space="0" w:color="auto"/>
            <w:right w:val="none" w:sz="0" w:space="0" w:color="auto"/>
          </w:divBdr>
        </w:div>
        <w:div w:id="24062525">
          <w:marLeft w:val="480"/>
          <w:marRight w:val="0"/>
          <w:marTop w:val="0"/>
          <w:marBottom w:val="0"/>
          <w:divBdr>
            <w:top w:val="none" w:sz="0" w:space="0" w:color="auto"/>
            <w:left w:val="none" w:sz="0" w:space="0" w:color="auto"/>
            <w:bottom w:val="none" w:sz="0" w:space="0" w:color="auto"/>
            <w:right w:val="none" w:sz="0" w:space="0" w:color="auto"/>
          </w:divBdr>
        </w:div>
        <w:div w:id="1685209558">
          <w:marLeft w:val="480"/>
          <w:marRight w:val="0"/>
          <w:marTop w:val="0"/>
          <w:marBottom w:val="0"/>
          <w:divBdr>
            <w:top w:val="none" w:sz="0" w:space="0" w:color="auto"/>
            <w:left w:val="none" w:sz="0" w:space="0" w:color="auto"/>
            <w:bottom w:val="none" w:sz="0" w:space="0" w:color="auto"/>
            <w:right w:val="none" w:sz="0" w:space="0" w:color="auto"/>
          </w:divBdr>
        </w:div>
        <w:div w:id="1000743172">
          <w:marLeft w:val="480"/>
          <w:marRight w:val="0"/>
          <w:marTop w:val="0"/>
          <w:marBottom w:val="0"/>
          <w:divBdr>
            <w:top w:val="none" w:sz="0" w:space="0" w:color="auto"/>
            <w:left w:val="none" w:sz="0" w:space="0" w:color="auto"/>
            <w:bottom w:val="none" w:sz="0" w:space="0" w:color="auto"/>
            <w:right w:val="none" w:sz="0" w:space="0" w:color="auto"/>
          </w:divBdr>
        </w:div>
        <w:div w:id="1416241280">
          <w:marLeft w:val="480"/>
          <w:marRight w:val="0"/>
          <w:marTop w:val="0"/>
          <w:marBottom w:val="0"/>
          <w:divBdr>
            <w:top w:val="none" w:sz="0" w:space="0" w:color="auto"/>
            <w:left w:val="none" w:sz="0" w:space="0" w:color="auto"/>
            <w:bottom w:val="none" w:sz="0" w:space="0" w:color="auto"/>
            <w:right w:val="none" w:sz="0" w:space="0" w:color="auto"/>
          </w:divBdr>
        </w:div>
        <w:div w:id="1313219143">
          <w:marLeft w:val="480"/>
          <w:marRight w:val="0"/>
          <w:marTop w:val="0"/>
          <w:marBottom w:val="0"/>
          <w:divBdr>
            <w:top w:val="none" w:sz="0" w:space="0" w:color="auto"/>
            <w:left w:val="none" w:sz="0" w:space="0" w:color="auto"/>
            <w:bottom w:val="none" w:sz="0" w:space="0" w:color="auto"/>
            <w:right w:val="none" w:sz="0" w:space="0" w:color="auto"/>
          </w:divBdr>
        </w:div>
        <w:div w:id="1418475180">
          <w:marLeft w:val="480"/>
          <w:marRight w:val="0"/>
          <w:marTop w:val="0"/>
          <w:marBottom w:val="0"/>
          <w:divBdr>
            <w:top w:val="none" w:sz="0" w:space="0" w:color="auto"/>
            <w:left w:val="none" w:sz="0" w:space="0" w:color="auto"/>
            <w:bottom w:val="none" w:sz="0" w:space="0" w:color="auto"/>
            <w:right w:val="none" w:sz="0" w:space="0" w:color="auto"/>
          </w:divBdr>
        </w:div>
      </w:divsChild>
    </w:div>
    <w:div w:id="818958787">
      <w:bodyDiv w:val="1"/>
      <w:marLeft w:val="0"/>
      <w:marRight w:val="0"/>
      <w:marTop w:val="0"/>
      <w:marBottom w:val="0"/>
      <w:divBdr>
        <w:top w:val="none" w:sz="0" w:space="0" w:color="auto"/>
        <w:left w:val="none" w:sz="0" w:space="0" w:color="auto"/>
        <w:bottom w:val="none" w:sz="0" w:space="0" w:color="auto"/>
        <w:right w:val="none" w:sz="0" w:space="0" w:color="auto"/>
      </w:divBdr>
    </w:div>
    <w:div w:id="821311041">
      <w:bodyDiv w:val="1"/>
      <w:marLeft w:val="0"/>
      <w:marRight w:val="0"/>
      <w:marTop w:val="0"/>
      <w:marBottom w:val="0"/>
      <w:divBdr>
        <w:top w:val="none" w:sz="0" w:space="0" w:color="auto"/>
        <w:left w:val="none" w:sz="0" w:space="0" w:color="auto"/>
        <w:bottom w:val="none" w:sz="0" w:space="0" w:color="auto"/>
        <w:right w:val="none" w:sz="0" w:space="0" w:color="auto"/>
      </w:divBdr>
    </w:div>
    <w:div w:id="821893705">
      <w:bodyDiv w:val="1"/>
      <w:marLeft w:val="0"/>
      <w:marRight w:val="0"/>
      <w:marTop w:val="0"/>
      <w:marBottom w:val="0"/>
      <w:divBdr>
        <w:top w:val="none" w:sz="0" w:space="0" w:color="auto"/>
        <w:left w:val="none" w:sz="0" w:space="0" w:color="auto"/>
        <w:bottom w:val="none" w:sz="0" w:space="0" w:color="auto"/>
        <w:right w:val="none" w:sz="0" w:space="0" w:color="auto"/>
      </w:divBdr>
    </w:div>
    <w:div w:id="822240358">
      <w:bodyDiv w:val="1"/>
      <w:marLeft w:val="0"/>
      <w:marRight w:val="0"/>
      <w:marTop w:val="0"/>
      <w:marBottom w:val="0"/>
      <w:divBdr>
        <w:top w:val="none" w:sz="0" w:space="0" w:color="auto"/>
        <w:left w:val="none" w:sz="0" w:space="0" w:color="auto"/>
        <w:bottom w:val="none" w:sz="0" w:space="0" w:color="auto"/>
        <w:right w:val="none" w:sz="0" w:space="0" w:color="auto"/>
      </w:divBdr>
      <w:divsChild>
        <w:div w:id="421874651">
          <w:marLeft w:val="640"/>
          <w:marRight w:val="0"/>
          <w:marTop w:val="0"/>
          <w:marBottom w:val="0"/>
          <w:divBdr>
            <w:top w:val="none" w:sz="0" w:space="0" w:color="auto"/>
            <w:left w:val="none" w:sz="0" w:space="0" w:color="auto"/>
            <w:bottom w:val="none" w:sz="0" w:space="0" w:color="auto"/>
            <w:right w:val="none" w:sz="0" w:space="0" w:color="auto"/>
          </w:divBdr>
        </w:div>
        <w:div w:id="419447009">
          <w:marLeft w:val="640"/>
          <w:marRight w:val="0"/>
          <w:marTop w:val="0"/>
          <w:marBottom w:val="0"/>
          <w:divBdr>
            <w:top w:val="none" w:sz="0" w:space="0" w:color="auto"/>
            <w:left w:val="none" w:sz="0" w:space="0" w:color="auto"/>
            <w:bottom w:val="none" w:sz="0" w:space="0" w:color="auto"/>
            <w:right w:val="none" w:sz="0" w:space="0" w:color="auto"/>
          </w:divBdr>
        </w:div>
        <w:div w:id="1776485797">
          <w:marLeft w:val="640"/>
          <w:marRight w:val="0"/>
          <w:marTop w:val="0"/>
          <w:marBottom w:val="0"/>
          <w:divBdr>
            <w:top w:val="none" w:sz="0" w:space="0" w:color="auto"/>
            <w:left w:val="none" w:sz="0" w:space="0" w:color="auto"/>
            <w:bottom w:val="none" w:sz="0" w:space="0" w:color="auto"/>
            <w:right w:val="none" w:sz="0" w:space="0" w:color="auto"/>
          </w:divBdr>
        </w:div>
        <w:div w:id="1721975053">
          <w:marLeft w:val="640"/>
          <w:marRight w:val="0"/>
          <w:marTop w:val="0"/>
          <w:marBottom w:val="0"/>
          <w:divBdr>
            <w:top w:val="none" w:sz="0" w:space="0" w:color="auto"/>
            <w:left w:val="none" w:sz="0" w:space="0" w:color="auto"/>
            <w:bottom w:val="none" w:sz="0" w:space="0" w:color="auto"/>
            <w:right w:val="none" w:sz="0" w:space="0" w:color="auto"/>
          </w:divBdr>
        </w:div>
        <w:div w:id="1195270153">
          <w:marLeft w:val="640"/>
          <w:marRight w:val="0"/>
          <w:marTop w:val="0"/>
          <w:marBottom w:val="0"/>
          <w:divBdr>
            <w:top w:val="none" w:sz="0" w:space="0" w:color="auto"/>
            <w:left w:val="none" w:sz="0" w:space="0" w:color="auto"/>
            <w:bottom w:val="none" w:sz="0" w:space="0" w:color="auto"/>
            <w:right w:val="none" w:sz="0" w:space="0" w:color="auto"/>
          </w:divBdr>
        </w:div>
        <w:div w:id="706682136">
          <w:marLeft w:val="640"/>
          <w:marRight w:val="0"/>
          <w:marTop w:val="0"/>
          <w:marBottom w:val="0"/>
          <w:divBdr>
            <w:top w:val="none" w:sz="0" w:space="0" w:color="auto"/>
            <w:left w:val="none" w:sz="0" w:space="0" w:color="auto"/>
            <w:bottom w:val="none" w:sz="0" w:space="0" w:color="auto"/>
            <w:right w:val="none" w:sz="0" w:space="0" w:color="auto"/>
          </w:divBdr>
        </w:div>
        <w:div w:id="1435782411">
          <w:marLeft w:val="640"/>
          <w:marRight w:val="0"/>
          <w:marTop w:val="0"/>
          <w:marBottom w:val="0"/>
          <w:divBdr>
            <w:top w:val="none" w:sz="0" w:space="0" w:color="auto"/>
            <w:left w:val="none" w:sz="0" w:space="0" w:color="auto"/>
            <w:bottom w:val="none" w:sz="0" w:space="0" w:color="auto"/>
            <w:right w:val="none" w:sz="0" w:space="0" w:color="auto"/>
          </w:divBdr>
        </w:div>
        <w:div w:id="2017460785">
          <w:marLeft w:val="640"/>
          <w:marRight w:val="0"/>
          <w:marTop w:val="0"/>
          <w:marBottom w:val="0"/>
          <w:divBdr>
            <w:top w:val="none" w:sz="0" w:space="0" w:color="auto"/>
            <w:left w:val="none" w:sz="0" w:space="0" w:color="auto"/>
            <w:bottom w:val="none" w:sz="0" w:space="0" w:color="auto"/>
            <w:right w:val="none" w:sz="0" w:space="0" w:color="auto"/>
          </w:divBdr>
        </w:div>
        <w:div w:id="1414863149">
          <w:marLeft w:val="640"/>
          <w:marRight w:val="0"/>
          <w:marTop w:val="0"/>
          <w:marBottom w:val="0"/>
          <w:divBdr>
            <w:top w:val="none" w:sz="0" w:space="0" w:color="auto"/>
            <w:left w:val="none" w:sz="0" w:space="0" w:color="auto"/>
            <w:bottom w:val="none" w:sz="0" w:space="0" w:color="auto"/>
            <w:right w:val="none" w:sz="0" w:space="0" w:color="auto"/>
          </w:divBdr>
        </w:div>
        <w:div w:id="1538162400">
          <w:marLeft w:val="640"/>
          <w:marRight w:val="0"/>
          <w:marTop w:val="0"/>
          <w:marBottom w:val="0"/>
          <w:divBdr>
            <w:top w:val="none" w:sz="0" w:space="0" w:color="auto"/>
            <w:left w:val="none" w:sz="0" w:space="0" w:color="auto"/>
            <w:bottom w:val="none" w:sz="0" w:space="0" w:color="auto"/>
            <w:right w:val="none" w:sz="0" w:space="0" w:color="auto"/>
          </w:divBdr>
        </w:div>
        <w:div w:id="1703047280">
          <w:marLeft w:val="640"/>
          <w:marRight w:val="0"/>
          <w:marTop w:val="0"/>
          <w:marBottom w:val="0"/>
          <w:divBdr>
            <w:top w:val="none" w:sz="0" w:space="0" w:color="auto"/>
            <w:left w:val="none" w:sz="0" w:space="0" w:color="auto"/>
            <w:bottom w:val="none" w:sz="0" w:space="0" w:color="auto"/>
            <w:right w:val="none" w:sz="0" w:space="0" w:color="auto"/>
          </w:divBdr>
        </w:div>
        <w:div w:id="1619726509">
          <w:marLeft w:val="640"/>
          <w:marRight w:val="0"/>
          <w:marTop w:val="0"/>
          <w:marBottom w:val="0"/>
          <w:divBdr>
            <w:top w:val="none" w:sz="0" w:space="0" w:color="auto"/>
            <w:left w:val="none" w:sz="0" w:space="0" w:color="auto"/>
            <w:bottom w:val="none" w:sz="0" w:space="0" w:color="auto"/>
            <w:right w:val="none" w:sz="0" w:space="0" w:color="auto"/>
          </w:divBdr>
        </w:div>
        <w:div w:id="1513303028">
          <w:marLeft w:val="640"/>
          <w:marRight w:val="0"/>
          <w:marTop w:val="0"/>
          <w:marBottom w:val="0"/>
          <w:divBdr>
            <w:top w:val="none" w:sz="0" w:space="0" w:color="auto"/>
            <w:left w:val="none" w:sz="0" w:space="0" w:color="auto"/>
            <w:bottom w:val="none" w:sz="0" w:space="0" w:color="auto"/>
            <w:right w:val="none" w:sz="0" w:space="0" w:color="auto"/>
          </w:divBdr>
        </w:div>
        <w:div w:id="1178352901">
          <w:marLeft w:val="640"/>
          <w:marRight w:val="0"/>
          <w:marTop w:val="0"/>
          <w:marBottom w:val="0"/>
          <w:divBdr>
            <w:top w:val="none" w:sz="0" w:space="0" w:color="auto"/>
            <w:left w:val="none" w:sz="0" w:space="0" w:color="auto"/>
            <w:bottom w:val="none" w:sz="0" w:space="0" w:color="auto"/>
            <w:right w:val="none" w:sz="0" w:space="0" w:color="auto"/>
          </w:divBdr>
        </w:div>
        <w:div w:id="367685944">
          <w:marLeft w:val="640"/>
          <w:marRight w:val="0"/>
          <w:marTop w:val="0"/>
          <w:marBottom w:val="0"/>
          <w:divBdr>
            <w:top w:val="none" w:sz="0" w:space="0" w:color="auto"/>
            <w:left w:val="none" w:sz="0" w:space="0" w:color="auto"/>
            <w:bottom w:val="none" w:sz="0" w:space="0" w:color="auto"/>
            <w:right w:val="none" w:sz="0" w:space="0" w:color="auto"/>
          </w:divBdr>
        </w:div>
        <w:div w:id="1612662457">
          <w:marLeft w:val="640"/>
          <w:marRight w:val="0"/>
          <w:marTop w:val="0"/>
          <w:marBottom w:val="0"/>
          <w:divBdr>
            <w:top w:val="none" w:sz="0" w:space="0" w:color="auto"/>
            <w:left w:val="none" w:sz="0" w:space="0" w:color="auto"/>
            <w:bottom w:val="none" w:sz="0" w:space="0" w:color="auto"/>
            <w:right w:val="none" w:sz="0" w:space="0" w:color="auto"/>
          </w:divBdr>
        </w:div>
        <w:div w:id="569458981">
          <w:marLeft w:val="640"/>
          <w:marRight w:val="0"/>
          <w:marTop w:val="0"/>
          <w:marBottom w:val="0"/>
          <w:divBdr>
            <w:top w:val="none" w:sz="0" w:space="0" w:color="auto"/>
            <w:left w:val="none" w:sz="0" w:space="0" w:color="auto"/>
            <w:bottom w:val="none" w:sz="0" w:space="0" w:color="auto"/>
            <w:right w:val="none" w:sz="0" w:space="0" w:color="auto"/>
          </w:divBdr>
        </w:div>
        <w:div w:id="1748261176">
          <w:marLeft w:val="640"/>
          <w:marRight w:val="0"/>
          <w:marTop w:val="0"/>
          <w:marBottom w:val="0"/>
          <w:divBdr>
            <w:top w:val="none" w:sz="0" w:space="0" w:color="auto"/>
            <w:left w:val="none" w:sz="0" w:space="0" w:color="auto"/>
            <w:bottom w:val="none" w:sz="0" w:space="0" w:color="auto"/>
            <w:right w:val="none" w:sz="0" w:space="0" w:color="auto"/>
          </w:divBdr>
        </w:div>
        <w:div w:id="861675054">
          <w:marLeft w:val="640"/>
          <w:marRight w:val="0"/>
          <w:marTop w:val="0"/>
          <w:marBottom w:val="0"/>
          <w:divBdr>
            <w:top w:val="none" w:sz="0" w:space="0" w:color="auto"/>
            <w:left w:val="none" w:sz="0" w:space="0" w:color="auto"/>
            <w:bottom w:val="none" w:sz="0" w:space="0" w:color="auto"/>
            <w:right w:val="none" w:sz="0" w:space="0" w:color="auto"/>
          </w:divBdr>
        </w:div>
        <w:div w:id="246306192">
          <w:marLeft w:val="640"/>
          <w:marRight w:val="0"/>
          <w:marTop w:val="0"/>
          <w:marBottom w:val="0"/>
          <w:divBdr>
            <w:top w:val="none" w:sz="0" w:space="0" w:color="auto"/>
            <w:left w:val="none" w:sz="0" w:space="0" w:color="auto"/>
            <w:bottom w:val="none" w:sz="0" w:space="0" w:color="auto"/>
            <w:right w:val="none" w:sz="0" w:space="0" w:color="auto"/>
          </w:divBdr>
        </w:div>
        <w:div w:id="202140683">
          <w:marLeft w:val="640"/>
          <w:marRight w:val="0"/>
          <w:marTop w:val="0"/>
          <w:marBottom w:val="0"/>
          <w:divBdr>
            <w:top w:val="none" w:sz="0" w:space="0" w:color="auto"/>
            <w:left w:val="none" w:sz="0" w:space="0" w:color="auto"/>
            <w:bottom w:val="none" w:sz="0" w:space="0" w:color="auto"/>
            <w:right w:val="none" w:sz="0" w:space="0" w:color="auto"/>
          </w:divBdr>
        </w:div>
        <w:div w:id="421031080">
          <w:marLeft w:val="640"/>
          <w:marRight w:val="0"/>
          <w:marTop w:val="0"/>
          <w:marBottom w:val="0"/>
          <w:divBdr>
            <w:top w:val="none" w:sz="0" w:space="0" w:color="auto"/>
            <w:left w:val="none" w:sz="0" w:space="0" w:color="auto"/>
            <w:bottom w:val="none" w:sz="0" w:space="0" w:color="auto"/>
            <w:right w:val="none" w:sz="0" w:space="0" w:color="auto"/>
          </w:divBdr>
        </w:div>
        <w:div w:id="1920485494">
          <w:marLeft w:val="640"/>
          <w:marRight w:val="0"/>
          <w:marTop w:val="0"/>
          <w:marBottom w:val="0"/>
          <w:divBdr>
            <w:top w:val="none" w:sz="0" w:space="0" w:color="auto"/>
            <w:left w:val="none" w:sz="0" w:space="0" w:color="auto"/>
            <w:bottom w:val="none" w:sz="0" w:space="0" w:color="auto"/>
            <w:right w:val="none" w:sz="0" w:space="0" w:color="auto"/>
          </w:divBdr>
        </w:div>
        <w:div w:id="1913932818">
          <w:marLeft w:val="640"/>
          <w:marRight w:val="0"/>
          <w:marTop w:val="0"/>
          <w:marBottom w:val="0"/>
          <w:divBdr>
            <w:top w:val="none" w:sz="0" w:space="0" w:color="auto"/>
            <w:left w:val="none" w:sz="0" w:space="0" w:color="auto"/>
            <w:bottom w:val="none" w:sz="0" w:space="0" w:color="auto"/>
            <w:right w:val="none" w:sz="0" w:space="0" w:color="auto"/>
          </w:divBdr>
        </w:div>
        <w:div w:id="1972708160">
          <w:marLeft w:val="640"/>
          <w:marRight w:val="0"/>
          <w:marTop w:val="0"/>
          <w:marBottom w:val="0"/>
          <w:divBdr>
            <w:top w:val="none" w:sz="0" w:space="0" w:color="auto"/>
            <w:left w:val="none" w:sz="0" w:space="0" w:color="auto"/>
            <w:bottom w:val="none" w:sz="0" w:space="0" w:color="auto"/>
            <w:right w:val="none" w:sz="0" w:space="0" w:color="auto"/>
          </w:divBdr>
        </w:div>
        <w:div w:id="411198679">
          <w:marLeft w:val="640"/>
          <w:marRight w:val="0"/>
          <w:marTop w:val="0"/>
          <w:marBottom w:val="0"/>
          <w:divBdr>
            <w:top w:val="none" w:sz="0" w:space="0" w:color="auto"/>
            <w:left w:val="none" w:sz="0" w:space="0" w:color="auto"/>
            <w:bottom w:val="none" w:sz="0" w:space="0" w:color="auto"/>
            <w:right w:val="none" w:sz="0" w:space="0" w:color="auto"/>
          </w:divBdr>
        </w:div>
        <w:div w:id="854266132">
          <w:marLeft w:val="640"/>
          <w:marRight w:val="0"/>
          <w:marTop w:val="0"/>
          <w:marBottom w:val="0"/>
          <w:divBdr>
            <w:top w:val="none" w:sz="0" w:space="0" w:color="auto"/>
            <w:left w:val="none" w:sz="0" w:space="0" w:color="auto"/>
            <w:bottom w:val="none" w:sz="0" w:space="0" w:color="auto"/>
            <w:right w:val="none" w:sz="0" w:space="0" w:color="auto"/>
          </w:divBdr>
        </w:div>
        <w:div w:id="722020269">
          <w:marLeft w:val="640"/>
          <w:marRight w:val="0"/>
          <w:marTop w:val="0"/>
          <w:marBottom w:val="0"/>
          <w:divBdr>
            <w:top w:val="none" w:sz="0" w:space="0" w:color="auto"/>
            <w:left w:val="none" w:sz="0" w:space="0" w:color="auto"/>
            <w:bottom w:val="none" w:sz="0" w:space="0" w:color="auto"/>
            <w:right w:val="none" w:sz="0" w:space="0" w:color="auto"/>
          </w:divBdr>
        </w:div>
        <w:div w:id="1158964801">
          <w:marLeft w:val="640"/>
          <w:marRight w:val="0"/>
          <w:marTop w:val="0"/>
          <w:marBottom w:val="0"/>
          <w:divBdr>
            <w:top w:val="none" w:sz="0" w:space="0" w:color="auto"/>
            <w:left w:val="none" w:sz="0" w:space="0" w:color="auto"/>
            <w:bottom w:val="none" w:sz="0" w:space="0" w:color="auto"/>
            <w:right w:val="none" w:sz="0" w:space="0" w:color="auto"/>
          </w:divBdr>
        </w:div>
        <w:div w:id="461120915">
          <w:marLeft w:val="640"/>
          <w:marRight w:val="0"/>
          <w:marTop w:val="0"/>
          <w:marBottom w:val="0"/>
          <w:divBdr>
            <w:top w:val="none" w:sz="0" w:space="0" w:color="auto"/>
            <w:left w:val="none" w:sz="0" w:space="0" w:color="auto"/>
            <w:bottom w:val="none" w:sz="0" w:space="0" w:color="auto"/>
            <w:right w:val="none" w:sz="0" w:space="0" w:color="auto"/>
          </w:divBdr>
        </w:div>
        <w:div w:id="864750632">
          <w:marLeft w:val="640"/>
          <w:marRight w:val="0"/>
          <w:marTop w:val="0"/>
          <w:marBottom w:val="0"/>
          <w:divBdr>
            <w:top w:val="none" w:sz="0" w:space="0" w:color="auto"/>
            <w:left w:val="none" w:sz="0" w:space="0" w:color="auto"/>
            <w:bottom w:val="none" w:sz="0" w:space="0" w:color="auto"/>
            <w:right w:val="none" w:sz="0" w:space="0" w:color="auto"/>
          </w:divBdr>
        </w:div>
        <w:div w:id="1866942204">
          <w:marLeft w:val="640"/>
          <w:marRight w:val="0"/>
          <w:marTop w:val="0"/>
          <w:marBottom w:val="0"/>
          <w:divBdr>
            <w:top w:val="none" w:sz="0" w:space="0" w:color="auto"/>
            <w:left w:val="none" w:sz="0" w:space="0" w:color="auto"/>
            <w:bottom w:val="none" w:sz="0" w:space="0" w:color="auto"/>
            <w:right w:val="none" w:sz="0" w:space="0" w:color="auto"/>
          </w:divBdr>
        </w:div>
        <w:div w:id="312564989">
          <w:marLeft w:val="640"/>
          <w:marRight w:val="0"/>
          <w:marTop w:val="0"/>
          <w:marBottom w:val="0"/>
          <w:divBdr>
            <w:top w:val="none" w:sz="0" w:space="0" w:color="auto"/>
            <w:left w:val="none" w:sz="0" w:space="0" w:color="auto"/>
            <w:bottom w:val="none" w:sz="0" w:space="0" w:color="auto"/>
            <w:right w:val="none" w:sz="0" w:space="0" w:color="auto"/>
          </w:divBdr>
        </w:div>
        <w:div w:id="421337853">
          <w:marLeft w:val="640"/>
          <w:marRight w:val="0"/>
          <w:marTop w:val="0"/>
          <w:marBottom w:val="0"/>
          <w:divBdr>
            <w:top w:val="none" w:sz="0" w:space="0" w:color="auto"/>
            <w:left w:val="none" w:sz="0" w:space="0" w:color="auto"/>
            <w:bottom w:val="none" w:sz="0" w:space="0" w:color="auto"/>
            <w:right w:val="none" w:sz="0" w:space="0" w:color="auto"/>
          </w:divBdr>
        </w:div>
        <w:div w:id="1258099608">
          <w:marLeft w:val="640"/>
          <w:marRight w:val="0"/>
          <w:marTop w:val="0"/>
          <w:marBottom w:val="0"/>
          <w:divBdr>
            <w:top w:val="none" w:sz="0" w:space="0" w:color="auto"/>
            <w:left w:val="none" w:sz="0" w:space="0" w:color="auto"/>
            <w:bottom w:val="none" w:sz="0" w:space="0" w:color="auto"/>
            <w:right w:val="none" w:sz="0" w:space="0" w:color="auto"/>
          </w:divBdr>
        </w:div>
        <w:div w:id="727073605">
          <w:marLeft w:val="640"/>
          <w:marRight w:val="0"/>
          <w:marTop w:val="0"/>
          <w:marBottom w:val="0"/>
          <w:divBdr>
            <w:top w:val="none" w:sz="0" w:space="0" w:color="auto"/>
            <w:left w:val="none" w:sz="0" w:space="0" w:color="auto"/>
            <w:bottom w:val="none" w:sz="0" w:space="0" w:color="auto"/>
            <w:right w:val="none" w:sz="0" w:space="0" w:color="auto"/>
          </w:divBdr>
        </w:div>
        <w:div w:id="11147662">
          <w:marLeft w:val="640"/>
          <w:marRight w:val="0"/>
          <w:marTop w:val="0"/>
          <w:marBottom w:val="0"/>
          <w:divBdr>
            <w:top w:val="none" w:sz="0" w:space="0" w:color="auto"/>
            <w:left w:val="none" w:sz="0" w:space="0" w:color="auto"/>
            <w:bottom w:val="none" w:sz="0" w:space="0" w:color="auto"/>
            <w:right w:val="none" w:sz="0" w:space="0" w:color="auto"/>
          </w:divBdr>
        </w:div>
        <w:div w:id="1110781752">
          <w:marLeft w:val="640"/>
          <w:marRight w:val="0"/>
          <w:marTop w:val="0"/>
          <w:marBottom w:val="0"/>
          <w:divBdr>
            <w:top w:val="none" w:sz="0" w:space="0" w:color="auto"/>
            <w:left w:val="none" w:sz="0" w:space="0" w:color="auto"/>
            <w:bottom w:val="none" w:sz="0" w:space="0" w:color="auto"/>
            <w:right w:val="none" w:sz="0" w:space="0" w:color="auto"/>
          </w:divBdr>
        </w:div>
        <w:div w:id="1619985966">
          <w:marLeft w:val="640"/>
          <w:marRight w:val="0"/>
          <w:marTop w:val="0"/>
          <w:marBottom w:val="0"/>
          <w:divBdr>
            <w:top w:val="none" w:sz="0" w:space="0" w:color="auto"/>
            <w:left w:val="none" w:sz="0" w:space="0" w:color="auto"/>
            <w:bottom w:val="none" w:sz="0" w:space="0" w:color="auto"/>
            <w:right w:val="none" w:sz="0" w:space="0" w:color="auto"/>
          </w:divBdr>
        </w:div>
        <w:div w:id="198590777">
          <w:marLeft w:val="640"/>
          <w:marRight w:val="0"/>
          <w:marTop w:val="0"/>
          <w:marBottom w:val="0"/>
          <w:divBdr>
            <w:top w:val="none" w:sz="0" w:space="0" w:color="auto"/>
            <w:left w:val="none" w:sz="0" w:space="0" w:color="auto"/>
            <w:bottom w:val="none" w:sz="0" w:space="0" w:color="auto"/>
            <w:right w:val="none" w:sz="0" w:space="0" w:color="auto"/>
          </w:divBdr>
        </w:div>
        <w:div w:id="1899002984">
          <w:marLeft w:val="640"/>
          <w:marRight w:val="0"/>
          <w:marTop w:val="0"/>
          <w:marBottom w:val="0"/>
          <w:divBdr>
            <w:top w:val="none" w:sz="0" w:space="0" w:color="auto"/>
            <w:left w:val="none" w:sz="0" w:space="0" w:color="auto"/>
            <w:bottom w:val="none" w:sz="0" w:space="0" w:color="auto"/>
            <w:right w:val="none" w:sz="0" w:space="0" w:color="auto"/>
          </w:divBdr>
        </w:div>
        <w:div w:id="1895121738">
          <w:marLeft w:val="640"/>
          <w:marRight w:val="0"/>
          <w:marTop w:val="0"/>
          <w:marBottom w:val="0"/>
          <w:divBdr>
            <w:top w:val="none" w:sz="0" w:space="0" w:color="auto"/>
            <w:left w:val="none" w:sz="0" w:space="0" w:color="auto"/>
            <w:bottom w:val="none" w:sz="0" w:space="0" w:color="auto"/>
            <w:right w:val="none" w:sz="0" w:space="0" w:color="auto"/>
          </w:divBdr>
        </w:div>
        <w:div w:id="1602370841">
          <w:marLeft w:val="640"/>
          <w:marRight w:val="0"/>
          <w:marTop w:val="0"/>
          <w:marBottom w:val="0"/>
          <w:divBdr>
            <w:top w:val="none" w:sz="0" w:space="0" w:color="auto"/>
            <w:left w:val="none" w:sz="0" w:space="0" w:color="auto"/>
            <w:bottom w:val="none" w:sz="0" w:space="0" w:color="auto"/>
            <w:right w:val="none" w:sz="0" w:space="0" w:color="auto"/>
          </w:divBdr>
        </w:div>
        <w:div w:id="631131453">
          <w:marLeft w:val="640"/>
          <w:marRight w:val="0"/>
          <w:marTop w:val="0"/>
          <w:marBottom w:val="0"/>
          <w:divBdr>
            <w:top w:val="none" w:sz="0" w:space="0" w:color="auto"/>
            <w:left w:val="none" w:sz="0" w:space="0" w:color="auto"/>
            <w:bottom w:val="none" w:sz="0" w:space="0" w:color="auto"/>
            <w:right w:val="none" w:sz="0" w:space="0" w:color="auto"/>
          </w:divBdr>
        </w:div>
        <w:div w:id="1217208082">
          <w:marLeft w:val="640"/>
          <w:marRight w:val="0"/>
          <w:marTop w:val="0"/>
          <w:marBottom w:val="0"/>
          <w:divBdr>
            <w:top w:val="none" w:sz="0" w:space="0" w:color="auto"/>
            <w:left w:val="none" w:sz="0" w:space="0" w:color="auto"/>
            <w:bottom w:val="none" w:sz="0" w:space="0" w:color="auto"/>
            <w:right w:val="none" w:sz="0" w:space="0" w:color="auto"/>
          </w:divBdr>
        </w:div>
        <w:div w:id="865368128">
          <w:marLeft w:val="640"/>
          <w:marRight w:val="0"/>
          <w:marTop w:val="0"/>
          <w:marBottom w:val="0"/>
          <w:divBdr>
            <w:top w:val="none" w:sz="0" w:space="0" w:color="auto"/>
            <w:left w:val="none" w:sz="0" w:space="0" w:color="auto"/>
            <w:bottom w:val="none" w:sz="0" w:space="0" w:color="auto"/>
            <w:right w:val="none" w:sz="0" w:space="0" w:color="auto"/>
          </w:divBdr>
        </w:div>
        <w:div w:id="1394741816">
          <w:marLeft w:val="640"/>
          <w:marRight w:val="0"/>
          <w:marTop w:val="0"/>
          <w:marBottom w:val="0"/>
          <w:divBdr>
            <w:top w:val="none" w:sz="0" w:space="0" w:color="auto"/>
            <w:left w:val="none" w:sz="0" w:space="0" w:color="auto"/>
            <w:bottom w:val="none" w:sz="0" w:space="0" w:color="auto"/>
            <w:right w:val="none" w:sz="0" w:space="0" w:color="auto"/>
          </w:divBdr>
        </w:div>
        <w:div w:id="671224520">
          <w:marLeft w:val="640"/>
          <w:marRight w:val="0"/>
          <w:marTop w:val="0"/>
          <w:marBottom w:val="0"/>
          <w:divBdr>
            <w:top w:val="none" w:sz="0" w:space="0" w:color="auto"/>
            <w:left w:val="none" w:sz="0" w:space="0" w:color="auto"/>
            <w:bottom w:val="none" w:sz="0" w:space="0" w:color="auto"/>
            <w:right w:val="none" w:sz="0" w:space="0" w:color="auto"/>
          </w:divBdr>
        </w:div>
        <w:div w:id="1714311488">
          <w:marLeft w:val="640"/>
          <w:marRight w:val="0"/>
          <w:marTop w:val="0"/>
          <w:marBottom w:val="0"/>
          <w:divBdr>
            <w:top w:val="none" w:sz="0" w:space="0" w:color="auto"/>
            <w:left w:val="none" w:sz="0" w:space="0" w:color="auto"/>
            <w:bottom w:val="none" w:sz="0" w:space="0" w:color="auto"/>
            <w:right w:val="none" w:sz="0" w:space="0" w:color="auto"/>
          </w:divBdr>
        </w:div>
        <w:div w:id="1331176735">
          <w:marLeft w:val="640"/>
          <w:marRight w:val="0"/>
          <w:marTop w:val="0"/>
          <w:marBottom w:val="0"/>
          <w:divBdr>
            <w:top w:val="none" w:sz="0" w:space="0" w:color="auto"/>
            <w:left w:val="none" w:sz="0" w:space="0" w:color="auto"/>
            <w:bottom w:val="none" w:sz="0" w:space="0" w:color="auto"/>
            <w:right w:val="none" w:sz="0" w:space="0" w:color="auto"/>
          </w:divBdr>
        </w:div>
        <w:div w:id="1980767076">
          <w:marLeft w:val="640"/>
          <w:marRight w:val="0"/>
          <w:marTop w:val="0"/>
          <w:marBottom w:val="0"/>
          <w:divBdr>
            <w:top w:val="none" w:sz="0" w:space="0" w:color="auto"/>
            <w:left w:val="none" w:sz="0" w:space="0" w:color="auto"/>
            <w:bottom w:val="none" w:sz="0" w:space="0" w:color="auto"/>
            <w:right w:val="none" w:sz="0" w:space="0" w:color="auto"/>
          </w:divBdr>
        </w:div>
        <w:div w:id="34552312">
          <w:marLeft w:val="640"/>
          <w:marRight w:val="0"/>
          <w:marTop w:val="0"/>
          <w:marBottom w:val="0"/>
          <w:divBdr>
            <w:top w:val="none" w:sz="0" w:space="0" w:color="auto"/>
            <w:left w:val="none" w:sz="0" w:space="0" w:color="auto"/>
            <w:bottom w:val="none" w:sz="0" w:space="0" w:color="auto"/>
            <w:right w:val="none" w:sz="0" w:space="0" w:color="auto"/>
          </w:divBdr>
        </w:div>
        <w:div w:id="588926521">
          <w:marLeft w:val="640"/>
          <w:marRight w:val="0"/>
          <w:marTop w:val="0"/>
          <w:marBottom w:val="0"/>
          <w:divBdr>
            <w:top w:val="none" w:sz="0" w:space="0" w:color="auto"/>
            <w:left w:val="none" w:sz="0" w:space="0" w:color="auto"/>
            <w:bottom w:val="none" w:sz="0" w:space="0" w:color="auto"/>
            <w:right w:val="none" w:sz="0" w:space="0" w:color="auto"/>
          </w:divBdr>
        </w:div>
        <w:div w:id="1267496550">
          <w:marLeft w:val="640"/>
          <w:marRight w:val="0"/>
          <w:marTop w:val="0"/>
          <w:marBottom w:val="0"/>
          <w:divBdr>
            <w:top w:val="none" w:sz="0" w:space="0" w:color="auto"/>
            <w:left w:val="none" w:sz="0" w:space="0" w:color="auto"/>
            <w:bottom w:val="none" w:sz="0" w:space="0" w:color="auto"/>
            <w:right w:val="none" w:sz="0" w:space="0" w:color="auto"/>
          </w:divBdr>
        </w:div>
        <w:div w:id="1907455010">
          <w:marLeft w:val="640"/>
          <w:marRight w:val="0"/>
          <w:marTop w:val="0"/>
          <w:marBottom w:val="0"/>
          <w:divBdr>
            <w:top w:val="none" w:sz="0" w:space="0" w:color="auto"/>
            <w:left w:val="none" w:sz="0" w:space="0" w:color="auto"/>
            <w:bottom w:val="none" w:sz="0" w:space="0" w:color="auto"/>
            <w:right w:val="none" w:sz="0" w:space="0" w:color="auto"/>
          </w:divBdr>
        </w:div>
        <w:div w:id="922493984">
          <w:marLeft w:val="640"/>
          <w:marRight w:val="0"/>
          <w:marTop w:val="0"/>
          <w:marBottom w:val="0"/>
          <w:divBdr>
            <w:top w:val="none" w:sz="0" w:space="0" w:color="auto"/>
            <w:left w:val="none" w:sz="0" w:space="0" w:color="auto"/>
            <w:bottom w:val="none" w:sz="0" w:space="0" w:color="auto"/>
            <w:right w:val="none" w:sz="0" w:space="0" w:color="auto"/>
          </w:divBdr>
        </w:div>
        <w:div w:id="1182012559">
          <w:marLeft w:val="640"/>
          <w:marRight w:val="0"/>
          <w:marTop w:val="0"/>
          <w:marBottom w:val="0"/>
          <w:divBdr>
            <w:top w:val="none" w:sz="0" w:space="0" w:color="auto"/>
            <w:left w:val="none" w:sz="0" w:space="0" w:color="auto"/>
            <w:bottom w:val="none" w:sz="0" w:space="0" w:color="auto"/>
            <w:right w:val="none" w:sz="0" w:space="0" w:color="auto"/>
          </w:divBdr>
        </w:div>
        <w:div w:id="1068696596">
          <w:marLeft w:val="640"/>
          <w:marRight w:val="0"/>
          <w:marTop w:val="0"/>
          <w:marBottom w:val="0"/>
          <w:divBdr>
            <w:top w:val="none" w:sz="0" w:space="0" w:color="auto"/>
            <w:left w:val="none" w:sz="0" w:space="0" w:color="auto"/>
            <w:bottom w:val="none" w:sz="0" w:space="0" w:color="auto"/>
            <w:right w:val="none" w:sz="0" w:space="0" w:color="auto"/>
          </w:divBdr>
        </w:div>
        <w:div w:id="1773820904">
          <w:marLeft w:val="640"/>
          <w:marRight w:val="0"/>
          <w:marTop w:val="0"/>
          <w:marBottom w:val="0"/>
          <w:divBdr>
            <w:top w:val="none" w:sz="0" w:space="0" w:color="auto"/>
            <w:left w:val="none" w:sz="0" w:space="0" w:color="auto"/>
            <w:bottom w:val="none" w:sz="0" w:space="0" w:color="auto"/>
            <w:right w:val="none" w:sz="0" w:space="0" w:color="auto"/>
          </w:divBdr>
        </w:div>
        <w:div w:id="1106313914">
          <w:marLeft w:val="640"/>
          <w:marRight w:val="0"/>
          <w:marTop w:val="0"/>
          <w:marBottom w:val="0"/>
          <w:divBdr>
            <w:top w:val="none" w:sz="0" w:space="0" w:color="auto"/>
            <w:left w:val="none" w:sz="0" w:space="0" w:color="auto"/>
            <w:bottom w:val="none" w:sz="0" w:space="0" w:color="auto"/>
            <w:right w:val="none" w:sz="0" w:space="0" w:color="auto"/>
          </w:divBdr>
        </w:div>
        <w:div w:id="1230117466">
          <w:marLeft w:val="640"/>
          <w:marRight w:val="0"/>
          <w:marTop w:val="0"/>
          <w:marBottom w:val="0"/>
          <w:divBdr>
            <w:top w:val="none" w:sz="0" w:space="0" w:color="auto"/>
            <w:left w:val="none" w:sz="0" w:space="0" w:color="auto"/>
            <w:bottom w:val="none" w:sz="0" w:space="0" w:color="auto"/>
            <w:right w:val="none" w:sz="0" w:space="0" w:color="auto"/>
          </w:divBdr>
        </w:div>
        <w:div w:id="2087334557">
          <w:marLeft w:val="640"/>
          <w:marRight w:val="0"/>
          <w:marTop w:val="0"/>
          <w:marBottom w:val="0"/>
          <w:divBdr>
            <w:top w:val="none" w:sz="0" w:space="0" w:color="auto"/>
            <w:left w:val="none" w:sz="0" w:space="0" w:color="auto"/>
            <w:bottom w:val="none" w:sz="0" w:space="0" w:color="auto"/>
            <w:right w:val="none" w:sz="0" w:space="0" w:color="auto"/>
          </w:divBdr>
        </w:div>
        <w:div w:id="967587770">
          <w:marLeft w:val="640"/>
          <w:marRight w:val="0"/>
          <w:marTop w:val="0"/>
          <w:marBottom w:val="0"/>
          <w:divBdr>
            <w:top w:val="none" w:sz="0" w:space="0" w:color="auto"/>
            <w:left w:val="none" w:sz="0" w:space="0" w:color="auto"/>
            <w:bottom w:val="none" w:sz="0" w:space="0" w:color="auto"/>
            <w:right w:val="none" w:sz="0" w:space="0" w:color="auto"/>
          </w:divBdr>
        </w:div>
        <w:div w:id="1239553594">
          <w:marLeft w:val="640"/>
          <w:marRight w:val="0"/>
          <w:marTop w:val="0"/>
          <w:marBottom w:val="0"/>
          <w:divBdr>
            <w:top w:val="none" w:sz="0" w:space="0" w:color="auto"/>
            <w:left w:val="none" w:sz="0" w:space="0" w:color="auto"/>
            <w:bottom w:val="none" w:sz="0" w:space="0" w:color="auto"/>
            <w:right w:val="none" w:sz="0" w:space="0" w:color="auto"/>
          </w:divBdr>
        </w:div>
        <w:div w:id="1734694951">
          <w:marLeft w:val="640"/>
          <w:marRight w:val="0"/>
          <w:marTop w:val="0"/>
          <w:marBottom w:val="0"/>
          <w:divBdr>
            <w:top w:val="none" w:sz="0" w:space="0" w:color="auto"/>
            <w:left w:val="none" w:sz="0" w:space="0" w:color="auto"/>
            <w:bottom w:val="none" w:sz="0" w:space="0" w:color="auto"/>
            <w:right w:val="none" w:sz="0" w:space="0" w:color="auto"/>
          </w:divBdr>
        </w:div>
        <w:div w:id="1031346725">
          <w:marLeft w:val="640"/>
          <w:marRight w:val="0"/>
          <w:marTop w:val="0"/>
          <w:marBottom w:val="0"/>
          <w:divBdr>
            <w:top w:val="none" w:sz="0" w:space="0" w:color="auto"/>
            <w:left w:val="none" w:sz="0" w:space="0" w:color="auto"/>
            <w:bottom w:val="none" w:sz="0" w:space="0" w:color="auto"/>
            <w:right w:val="none" w:sz="0" w:space="0" w:color="auto"/>
          </w:divBdr>
        </w:div>
        <w:div w:id="2012249013">
          <w:marLeft w:val="640"/>
          <w:marRight w:val="0"/>
          <w:marTop w:val="0"/>
          <w:marBottom w:val="0"/>
          <w:divBdr>
            <w:top w:val="none" w:sz="0" w:space="0" w:color="auto"/>
            <w:left w:val="none" w:sz="0" w:space="0" w:color="auto"/>
            <w:bottom w:val="none" w:sz="0" w:space="0" w:color="auto"/>
            <w:right w:val="none" w:sz="0" w:space="0" w:color="auto"/>
          </w:divBdr>
        </w:div>
        <w:div w:id="1151563307">
          <w:marLeft w:val="640"/>
          <w:marRight w:val="0"/>
          <w:marTop w:val="0"/>
          <w:marBottom w:val="0"/>
          <w:divBdr>
            <w:top w:val="none" w:sz="0" w:space="0" w:color="auto"/>
            <w:left w:val="none" w:sz="0" w:space="0" w:color="auto"/>
            <w:bottom w:val="none" w:sz="0" w:space="0" w:color="auto"/>
            <w:right w:val="none" w:sz="0" w:space="0" w:color="auto"/>
          </w:divBdr>
        </w:div>
        <w:div w:id="873468594">
          <w:marLeft w:val="640"/>
          <w:marRight w:val="0"/>
          <w:marTop w:val="0"/>
          <w:marBottom w:val="0"/>
          <w:divBdr>
            <w:top w:val="none" w:sz="0" w:space="0" w:color="auto"/>
            <w:left w:val="none" w:sz="0" w:space="0" w:color="auto"/>
            <w:bottom w:val="none" w:sz="0" w:space="0" w:color="auto"/>
            <w:right w:val="none" w:sz="0" w:space="0" w:color="auto"/>
          </w:divBdr>
        </w:div>
        <w:div w:id="458257123">
          <w:marLeft w:val="640"/>
          <w:marRight w:val="0"/>
          <w:marTop w:val="0"/>
          <w:marBottom w:val="0"/>
          <w:divBdr>
            <w:top w:val="none" w:sz="0" w:space="0" w:color="auto"/>
            <w:left w:val="none" w:sz="0" w:space="0" w:color="auto"/>
            <w:bottom w:val="none" w:sz="0" w:space="0" w:color="auto"/>
            <w:right w:val="none" w:sz="0" w:space="0" w:color="auto"/>
          </w:divBdr>
        </w:div>
        <w:div w:id="1902327896">
          <w:marLeft w:val="640"/>
          <w:marRight w:val="0"/>
          <w:marTop w:val="0"/>
          <w:marBottom w:val="0"/>
          <w:divBdr>
            <w:top w:val="none" w:sz="0" w:space="0" w:color="auto"/>
            <w:left w:val="none" w:sz="0" w:space="0" w:color="auto"/>
            <w:bottom w:val="none" w:sz="0" w:space="0" w:color="auto"/>
            <w:right w:val="none" w:sz="0" w:space="0" w:color="auto"/>
          </w:divBdr>
        </w:div>
        <w:div w:id="1341390947">
          <w:marLeft w:val="640"/>
          <w:marRight w:val="0"/>
          <w:marTop w:val="0"/>
          <w:marBottom w:val="0"/>
          <w:divBdr>
            <w:top w:val="none" w:sz="0" w:space="0" w:color="auto"/>
            <w:left w:val="none" w:sz="0" w:space="0" w:color="auto"/>
            <w:bottom w:val="none" w:sz="0" w:space="0" w:color="auto"/>
            <w:right w:val="none" w:sz="0" w:space="0" w:color="auto"/>
          </w:divBdr>
        </w:div>
        <w:div w:id="1106196135">
          <w:marLeft w:val="640"/>
          <w:marRight w:val="0"/>
          <w:marTop w:val="0"/>
          <w:marBottom w:val="0"/>
          <w:divBdr>
            <w:top w:val="none" w:sz="0" w:space="0" w:color="auto"/>
            <w:left w:val="none" w:sz="0" w:space="0" w:color="auto"/>
            <w:bottom w:val="none" w:sz="0" w:space="0" w:color="auto"/>
            <w:right w:val="none" w:sz="0" w:space="0" w:color="auto"/>
          </w:divBdr>
        </w:div>
        <w:div w:id="946231662">
          <w:marLeft w:val="640"/>
          <w:marRight w:val="0"/>
          <w:marTop w:val="0"/>
          <w:marBottom w:val="0"/>
          <w:divBdr>
            <w:top w:val="none" w:sz="0" w:space="0" w:color="auto"/>
            <w:left w:val="none" w:sz="0" w:space="0" w:color="auto"/>
            <w:bottom w:val="none" w:sz="0" w:space="0" w:color="auto"/>
            <w:right w:val="none" w:sz="0" w:space="0" w:color="auto"/>
          </w:divBdr>
        </w:div>
        <w:div w:id="15156325">
          <w:marLeft w:val="640"/>
          <w:marRight w:val="0"/>
          <w:marTop w:val="0"/>
          <w:marBottom w:val="0"/>
          <w:divBdr>
            <w:top w:val="none" w:sz="0" w:space="0" w:color="auto"/>
            <w:left w:val="none" w:sz="0" w:space="0" w:color="auto"/>
            <w:bottom w:val="none" w:sz="0" w:space="0" w:color="auto"/>
            <w:right w:val="none" w:sz="0" w:space="0" w:color="auto"/>
          </w:divBdr>
        </w:div>
        <w:div w:id="1519805642">
          <w:marLeft w:val="640"/>
          <w:marRight w:val="0"/>
          <w:marTop w:val="0"/>
          <w:marBottom w:val="0"/>
          <w:divBdr>
            <w:top w:val="none" w:sz="0" w:space="0" w:color="auto"/>
            <w:left w:val="none" w:sz="0" w:space="0" w:color="auto"/>
            <w:bottom w:val="none" w:sz="0" w:space="0" w:color="auto"/>
            <w:right w:val="none" w:sz="0" w:space="0" w:color="auto"/>
          </w:divBdr>
        </w:div>
        <w:div w:id="227886224">
          <w:marLeft w:val="640"/>
          <w:marRight w:val="0"/>
          <w:marTop w:val="0"/>
          <w:marBottom w:val="0"/>
          <w:divBdr>
            <w:top w:val="none" w:sz="0" w:space="0" w:color="auto"/>
            <w:left w:val="none" w:sz="0" w:space="0" w:color="auto"/>
            <w:bottom w:val="none" w:sz="0" w:space="0" w:color="auto"/>
            <w:right w:val="none" w:sz="0" w:space="0" w:color="auto"/>
          </w:divBdr>
        </w:div>
        <w:div w:id="1899710209">
          <w:marLeft w:val="640"/>
          <w:marRight w:val="0"/>
          <w:marTop w:val="0"/>
          <w:marBottom w:val="0"/>
          <w:divBdr>
            <w:top w:val="none" w:sz="0" w:space="0" w:color="auto"/>
            <w:left w:val="none" w:sz="0" w:space="0" w:color="auto"/>
            <w:bottom w:val="none" w:sz="0" w:space="0" w:color="auto"/>
            <w:right w:val="none" w:sz="0" w:space="0" w:color="auto"/>
          </w:divBdr>
        </w:div>
        <w:div w:id="2113546002">
          <w:marLeft w:val="640"/>
          <w:marRight w:val="0"/>
          <w:marTop w:val="0"/>
          <w:marBottom w:val="0"/>
          <w:divBdr>
            <w:top w:val="none" w:sz="0" w:space="0" w:color="auto"/>
            <w:left w:val="none" w:sz="0" w:space="0" w:color="auto"/>
            <w:bottom w:val="none" w:sz="0" w:space="0" w:color="auto"/>
            <w:right w:val="none" w:sz="0" w:space="0" w:color="auto"/>
          </w:divBdr>
        </w:div>
        <w:div w:id="1709866903">
          <w:marLeft w:val="640"/>
          <w:marRight w:val="0"/>
          <w:marTop w:val="0"/>
          <w:marBottom w:val="0"/>
          <w:divBdr>
            <w:top w:val="none" w:sz="0" w:space="0" w:color="auto"/>
            <w:left w:val="none" w:sz="0" w:space="0" w:color="auto"/>
            <w:bottom w:val="none" w:sz="0" w:space="0" w:color="auto"/>
            <w:right w:val="none" w:sz="0" w:space="0" w:color="auto"/>
          </w:divBdr>
        </w:div>
        <w:div w:id="1659193180">
          <w:marLeft w:val="640"/>
          <w:marRight w:val="0"/>
          <w:marTop w:val="0"/>
          <w:marBottom w:val="0"/>
          <w:divBdr>
            <w:top w:val="none" w:sz="0" w:space="0" w:color="auto"/>
            <w:left w:val="none" w:sz="0" w:space="0" w:color="auto"/>
            <w:bottom w:val="none" w:sz="0" w:space="0" w:color="auto"/>
            <w:right w:val="none" w:sz="0" w:space="0" w:color="auto"/>
          </w:divBdr>
        </w:div>
        <w:div w:id="2115201808">
          <w:marLeft w:val="640"/>
          <w:marRight w:val="0"/>
          <w:marTop w:val="0"/>
          <w:marBottom w:val="0"/>
          <w:divBdr>
            <w:top w:val="none" w:sz="0" w:space="0" w:color="auto"/>
            <w:left w:val="none" w:sz="0" w:space="0" w:color="auto"/>
            <w:bottom w:val="none" w:sz="0" w:space="0" w:color="auto"/>
            <w:right w:val="none" w:sz="0" w:space="0" w:color="auto"/>
          </w:divBdr>
        </w:div>
        <w:div w:id="1530221495">
          <w:marLeft w:val="640"/>
          <w:marRight w:val="0"/>
          <w:marTop w:val="0"/>
          <w:marBottom w:val="0"/>
          <w:divBdr>
            <w:top w:val="none" w:sz="0" w:space="0" w:color="auto"/>
            <w:left w:val="none" w:sz="0" w:space="0" w:color="auto"/>
            <w:bottom w:val="none" w:sz="0" w:space="0" w:color="auto"/>
            <w:right w:val="none" w:sz="0" w:space="0" w:color="auto"/>
          </w:divBdr>
        </w:div>
        <w:div w:id="894466896">
          <w:marLeft w:val="640"/>
          <w:marRight w:val="0"/>
          <w:marTop w:val="0"/>
          <w:marBottom w:val="0"/>
          <w:divBdr>
            <w:top w:val="none" w:sz="0" w:space="0" w:color="auto"/>
            <w:left w:val="none" w:sz="0" w:space="0" w:color="auto"/>
            <w:bottom w:val="none" w:sz="0" w:space="0" w:color="auto"/>
            <w:right w:val="none" w:sz="0" w:space="0" w:color="auto"/>
          </w:divBdr>
        </w:div>
        <w:div w:id="2121560188">
          <w:marLeft w:val="640"/>
          <w:marRight w:val="0"/>
          <w:marTop w:val="0"/>
          <w:marBottom w:val="0"/>
          <w:divBdr>
            <w:top w:val="none" w:sz="0" w:space="0" w:color="auto"/>
            <w:left w:val="none" w:sz="0" w:space="0" w:color="auto"/>
            <w:bottom w:val="none" w:sz="0" w:space="0" w:color="auto"/>
            <w:right w:val="none" w:sz="0" w:space="0" w:color="auto"/>
          </w:divBdr>
        </w:div>
      </w:divsChild>
    </w:div>
    <w:div w:id="826172370">
      <w:bodyDiv w:val="1"/>
      <w:marLeft w:val="0"/>
      <w:marRight w:val="0"/>
      <w:marTop w:val="0"/>
      <w:marBottom w:val="0"/>
      <w:divBdr>
        <w:top w:val="none" w:sz="0" w:space="0" w:color="auto"/>
        <w:left w:val="none" w:sz="0" w:space="0" w:color="auto"/>
        <w:bottom w:val="none" w:sz="0" w:space="0" w:color="auto"/>
        <w:right w:val="none" w:sz="0" w:space="0" w:color="auto"/>
      </w:divBdr>
      <w:divsChild>
        <w:div w:id="451828732">
          <w:marLeft w:val="480"/>
          <w:marRight w:val="0"/>
          <w:marTop w:val="0"/>
          <w:marBottom w:val="0"/>
          <w:divBdr>
            <w:top w:val="none" w:sz="0" w:space="0" w:color="auto"/>
            <w:left w:val="none" w:sz="0" w:space="0" w:color="auto"/>
            <w:bottom w:val="none" w:sz="0" w:space="0" w:color="auto"/>
            <w:right w:val="none" w:sz="0" w:space="0" w:color="auto"/>
          </w:divBdr>
        </w:div>
        <w:div w:id="1739669994">
          <w:marLeft w:val="480"/>
          <w:marRight w:val="0"/>
          <w:marTop w:val="0"/>
          <w:marBottom w:val="0"/>
          <w:divBdr>
            <w:top w:val="none" w:sz="0" w:space="0" w:color="auto"/>
            <w:left w:val="none" w:sz="0" w:space="0" w:color="auto"/>
            <w:bottom w:val="none" w:sz="0" w:space="0" w:color="auto"/>
            <w:right w:val="none" w:sz="0" w:space="0" w:color="auto"/>
          </w:divBdr>
        </w:div>
        <w:div w:id="1584996391">
          <w:marLeft w:val="480"/>
          <w:marRight w:val="0"/>
          <w:marTop w:val="0"/>
          <w:marBottom w:val="0"/>
          <w:divBdr>
            <w:top w:val="none" w:sz="0" w:space="0" w:color="auto"/>
            <w:left w:val="none" w:sz="0" w:space="0" w:color="auto"/>
            <w:bottom w:val="none" w:sz="0" w:space="0" w:color="auto"/>
            <w:right w:val="none" w:sz="0" w:space="0" w:color="auto"/>
          </w:divBdr>
        </w:div>
        <w:div w:id="1766340296">
          <w:marLeft w:val="480"/>
          <w:marRight w:val="0"/>
          <w:marTop w:val="0"/>
          <w:marBottom w:val="0"/>
          <w:divBdr>
            <w:top w:val="none" w:sz="0" w:space="0" w:color="auto"/>
            <w:left w:val="none" w:sz="0" w:space="0" w:color="auto"/>
            <w:bottom w:val="none" w:sz="0" w:space="0" w:color="auto"/>
            <w:right w:val="none" w:sz="0" w:space="0" w:color="auto"/>
          </w:divBdr>
        </w:div>
        <w:div w:id="295641534">
          <w:marLeft w:val="480"/>
          <w:marRight w:val="0"/>
          <w:marTop w:val="0"/>
          <w:marBottom w:val="0"/>
          <w:divBdr>
            <w:top w:val="none" w:sz="0" w:space="0" w:color="auto"/>
            <w:left w:val="none" w:sz="0" w:space="0" w:color="auto"/>
            <w:bottom w:val="none" w:sz="0" w:space="0" w:color="auto"/>
            <w:right w:val="none" w:sz="0" w:space="0" w:color="auto"/>
          </w:divBdr>
        </w:div>
        <w:div w:id="847643656">
          <w:marLeft w:val="480"/>
          <w:marRight w:val="0"/>
          <w:marTop w:val="0"/>
          <w:marBottom w:val="0"/>
          <w:divBdr>
            <w:top w:val="none" w:sz="0" w:space="0" w:color="auto"/>
            <w:left w:val="none" w:sz="0" w:space="0" w:color="auto"/>
            <w:bottom w:val="none" w:sz="0" w:space="0" w:color="auto"/>
            <w:right w:val="none" w:sz="0" w:space="0" w:color="auto"/>
          </w:divBdr>
        </w:div>
        <w:div w:id="1303122272">
          <w:marLeft w:val="480"/>
          <w:marRight w:val="0"/>
          <w:marTop w:val="0"/>
          <w:marBottom w:val="0"/>
          <w:divBdr>
            <w:top w:val="none" w:sz="0" w:space="0" w:color="auto"/>
            <w:left w:val="none" w:sz="0" w:space="0" w:color="auto"/>
            <w:bottom w:val="none" w:sz="0" w:space="0" w:color="auto"/>
            <w:right w:val="none" w:sz="0" w:space="0" w:color="auto"/>
          </w:divBdr>
        </w:div>
        <w:div w:id="502622946">
          <w:marLeft w:val="480"/>
          <w:marRight w:val="0"/>
          <w:marTop w:val="0"/>
          <w:marBottom w:val="0"/>
          <w:divBdr>
            <w:top w:val="none" w:sz="0" w:space="0" w:color="auto"/>
            <w:left w:val="none" w:sz="0" w:space="0" w:color="auto"/>
            <w:bottom w:val="none" w:sz="0" w:space="0" w:color="auto"/>
            <w:right w:val="none" w:sz="0" w:space="0" w:color="auto"/>
          </w:divBdr>
        </w:div>
        <w:div w:id="1014578203">
          <w:marLeft w:val="480"/>
          <w:marRight w:val="0"/>
          <w:marTop w:val="0"/>
          <w:marBottom w:val="0"/>
          <w:divBdr>
            <w:top w:val="none" w:sz="0" w:space="0" w:color="auto"/>
            <w:left w:val="none" w:sz="0" w:space="0" w:color="auto"/>
            <w:bottom w:val="none" w:sz="0" w:space="0" w:color="auto"/>
            <w:right w:val="none" w:sz="0" w:space="0" w:color="auto"/>
          </w:divBdr>
        </w:div>
        <w:div w:id="1116094541">
          <w:marLeft w:val="480"/>
          <w:marRight w:val="0"/>
          <w:marTop w:val="0"/>
          <w:marBottom w:val="0"/>
          <w:divBdr>
            <w:top w:val="none" w:sz="0" w:space="0" w:color="auto"/>
            <w:left w:val="none" w:sz="0" w:space="0" w:color="auto"/>
            <w:bottom w:val="none" w:sz="0" w:space="0" w:color="auto"/>
            <w:right w:val="none" w:sz="0" w:space="0" w:color="auto"/>
          </w:divBdr>
        </w:div>
        <w:div w:id="1255938984">
          <w:marLeft w:val="480"/>
          <w:marRight w:val="0"/>
          <w:marTop w:val="0"/>
          <w:marBottom w:val="0"/>
          <w:divBdr>
            <w:top w:val="none" w:sz="0" w:space="0" w:color="auto"/>
            <w:left w:val="none" w:sz="0" w:space="0" w:color="auto"/>
            <w:bottom w:val="none" w:sz="0" w:space="0" w:color="auto"/>
            <w:right w:val="none" w:sz="0" w:space="0" w:color="auto"/>
          </w:divBdr>
        </w:div>
        <w:div w:id="1233344441">
          <w:marLeft w:val="480"/>
          <w:marRight w:val="0"/>
          <w:marTop w:val="0"/>
          <w:marBottom w:val="0"/>
          <w:divBdr>
            <w:top w:val="none" w:sz="0" w:space="0" w:color="auto"/>
            <w:left w:val="none" w:sz="0" w:space="0" w:color="auto"/>
            <w:bottom w:val="none" w:sz="0" w:space="0" w:color="auto"/>
            <w:right w:val="none" w:sz="0" w:space="0" w:color="auto"/>
          </w:divBdr>
        </w:div>
        <w:div w:id="1657878346">
          <w:marLeft w:val="480"/>
          <w:marRight w:val="0"/>
          <w:marTop w:val="0"/>
          <w:marBottom w:val="0"/>
          <w:divBdr>
            <w:top w:val="none" w:sz="0" w:space="0" w:color="auto"/>
            <w:left w:val="none" w:sz="0" w:space="0" w:color="auto"/>
            <w:bottom w:val="none" w:sz="0" w:space="0" w:color="auto"/>
            <w:right w:val="none" w:sz="0" w:space="0" w:color="auto"/>
          </w:divBdr>
        </w:div>
        <w:div w:id="1881474201">
          <w:marLeft w:val="480"/>
          <w:marRight w:val="0"/>
          <w:marTop w:val="0"/>
          <w:marBottom w:val="0"/>
          <w:divBdr>
            <w:top w:val="none" w:sz="0" w:space="0" w:color="auto"/>
            <w:left w:val="none" w:sz="0" w:space="0" w:color="auto"/>
            <w:bottom w:val="none" w:sz="0" w:space="0" w:color="auto"/>
            <w:right w:val="none" w:sz="0" w:space="0" w:color="auto"/>
          </w:divBdr>
        </w:div>
        <w:div w:id="1357270161">
          <w:marLeft w:val="480"/>
          <w:marRight w:val="0"/>
          <w:marTop w:val="0"/>
          <w:marBottom w:val="0"/>
          <w:divBdr>
            <w:top w:val="none" w:sz="0" w:space="0" w:color="auto"/>
            <w:left w:val="none" w:sz="0" w:space="0" w:color="auto"/>
            <w:bottom w:val="none" w:sz="0" w:space="0" w:color="auto"/>
            <w:right w:val="none" w:sz="0" w:space="0" w:color="auto"/>
          </w:divBdr>
        </w:div>
        <w:div w:id="702560177">
          <w:marLeft w:val="480"/>
          <w:marRight w:val="0"/>
          <w:marTop w:val="0"/>
          <w:marBottom w:val="0"/>
          <w:divBdr>
            <w:top w:val="none" w:sz="0" w:space="0" w:color="auto"/>
            <w:left w:val="none" w:sz="0" w:space="0" w:color="auto"/>
            <w:bottom w:val="none" w:sz="0" w:space="0" w:color="auto"/>
            <w:right w:val="none" w:sz="0" w:space="0" w:color="auto"/>
          </w:divBdr>
        </w:div>
        <w:div w:id="1757052857">
          <w:marLeft w:val="480"/>
          <w:marRight w:val="0"/>
          <w:marTop w:val="0"/>
          <w:marBottom w:val="0"/>
          <w:divBdr>
            <w:top w:val="none" w:sz="0" w:space="0" w:color="auto"/>
            <w:left w:val="none" w:sz="0" w:space="0" w:color="auto"/>
            <w:bottom w:val="none" w:sz="0" w:space="0" w:color="auto"/>
            <w:right w:val="none" w:sz="0" w:space="0" w:color="auto"/>
          </w:divBdr>
        </w:div>
        <w:div w:id="830871184">
          <w:marLeft w:val="480"/>
          <w:marRight w:val="0"/>
          <w:marTop w:val="0"/>
          <w:marBottom w:val="0"/>
          <w:divBdr>
            <w:top w:val="none" w:sz="0" w:space="0" w:color="auto"/>
            <w:left w:val="none" w:sz="0" w:space="0" w:color="auto"/>
            <w:bottom w:val="none" w:sz="0" w:space="0" w:color="auto"/>
            <w:right w:val="none" w:sz="0" w:space="0" w:color="auto"/>
          </w:divBdr>
        </w:div>
        <w:div w:id="1500386428">
          <w:marLeft w:val="480"/>
          <w:marRight w:val="0"/>
          <w:marTop w:val="0"/>
          <w:marBottom w:val="0"/>
          <w:divBdr>
            <w:top w:val="none" w:sz="0" w:space="0" w:color="auto"/>
            <w:left w:val="none" w:sz="0" w:space="0" w:color="auto"/>
            <w:bottom w:val="none" w:sz="0" w:space="0" w:color="auto"/>
            <w:right w:val="none" w:sz="0" w:space="0" w:color="auto"/>
          </w:divBdr>
        </w:div>
        <w:div w:id="687411596">
          <w:marLeft w:val="480"/>
          <w:marRight w:val="0"/>
          <w:marTop w:val="0"/>
          <w:marBottom w:val="0"/>
          <w:divBdr>
            <w:top w:val="none" w:sz="0" w:space="0" w:color="auto"/>
            <w:left w:val="none" w:sz="0" w:space="0" w:color="auto"/>
            <w:bottom w:val="none" w:sz="0" w:space="0" w:color="auto"/>
            <w:right w:val="none" w:sz="0" w:space="0" w:color="auto"/>
          </w:divBdr>
        </w:div>
        <w:div w:id="1883395834">
          <w:marLeft w:val="480"/>
          <w:marRight w:val="0"/>
          <w:marTop w:val="0"/>
          <w:marBottom w:val="0"/>
          <w:divBdr>
            <w:top w:val="none" w:sz="0" w:space="0" w:color="auto"/>
            <w:left w:val="none" w:sz="0" w:space="0" w:color="auto"/>
            <w:bottom w:val="none" w:sz="0" w:space="0" w:color="auto"/>
            <w:right w:val="none" w:sz="0" w:space="0" w:color="auto"/>
          </w:divBdr>
        </w:div>
        <w:div w:id="1666085538">
          <w:marLeft w:val="480"/>
          <w:marRight w:val="0"/>
          <w:marTop w:val="0"/>
          <w:marBottom w:val="0"/>
          <w:divBdr>
            <w:top w:val="none" w:sz="0" w:space="0" w:color="auto"/>
            <w:left w:val="none" w:sz="0" w:space="0" w:color="auto"/>
            <w:bottom w:val="none" w:sz="0" w:space="0" w:color="auto"/>
            <w:right w:val="none" w:sz="0" w:space="0" w:color="auto"/>
          </w:divBdr>
        </w:div>
        <w:div w:id="1916550753">
          <w:marLeft w:val="480"/>
          <w:marRight w:val="0"/>
          <w:marTop w:val="0"/>
          <w:marBottom w:val="0"/>
          <w:divBdr>
            <w:top w:val="none" w:sz="0" w:space="0" w:color="auto"/>
            <w:left w:val="none" w:sz="0" w:space="0" w:color="auto"/>
            <w:bottom w:val="none" w:sz="0" w:space="0" w:color="auto"/>
            <w:right w:val="none" w:sz="0" w:space="0" w:color="auto"/>
          </w:divBdr>
        </w:div>
        <w:div w:id="269699683">
          <w:marLeft w:val="480"/>
          <w:marRight w:val="0"/>
          <w:marTop w:val="0"/>
          <w:marBottom w:val="0"/>
          <w:divBdr>
            <w:top w:val="none" w:sz="0" w:space="0" w:color="auto"/>
            <w:left w:val="none" w:sz="0" w:space="0" w:color="auto"/>
            <w:bottom w:val="none" w:sz="0" w:space="0" w:color="auto"/>
            <w:right w:val="none" w:sz="0" w:space="0" w:color="auto"/>
          </w:divBdr>
        </w:div>
        <w:div w:id="1670479523">
          <w:marLeft w:val="480"/>
          <w:marRight w:val="0"/>
          <w:marTop w:val="0"/>
          <w:marBottom w:val="0"/>
          <w:divBdr>
            <w:top w:val="none" w:sz="0" w:space="0" w:color="auto"/>
            <w:left w:val="none" w:sz="0" w:space="0" w:color="auto"/>
            <w:bottom w:val="none" w:sz="0" w:space="0" w:color="auto"/>
            <w:right w:val="none" w:sz="0" w:space="0" w:color="auto"/>
          </w:divBdr>
        </w:div>
        <w:div w:id="1312640106">
          <w:marLeft w:val="480"/>
          <w:marRight w:val="0"/>
          <w:marTop w:val="0"/>
          <w:marBottom w:val="0"/>
          <w:divBdr>
            <w:top w:val="none" w:sz="0" w:space="0" w:color="auto"/>
            <w:left w:val="none" w:sz="0" w:space="0" w:color="auto"/>
            <w:bottom w:val="none" w:sz="0" w:space="0" w:color="auto"/>
            <w:right w:val="none" w:sz="0" w:space="0" w:color="auto"/>
          </w:divBdr>
        </w:div>
        <w:div w:id="1476485377">
          <w:marLeft w:val="480"/>
          <w:marRight w:val="0"/>
          <w:marTop w:val="0"/>
          <w:marBottom w:val="0"/>
          <w:divBdr>
            <w:top w:val="none" w:sz="0" w:space="0" w:color="auto"/>
            <w:left w:val="none" w:sz="0" w:space="0" w:color="auto"/>
            <w:bottom w:val="none" w:sz="0" w:space="0" w:color="auto"/>
            <w:right w:val="none" w:sz="0" w:space="0" w:color="auto"/>
          </w:divBdr>
        </w:div>
        <w:div w:id="815493420">
          <w:marLeft w:val="480"/>
          <w:marRight w:val="0"/>
          <w:marTop w:val="0"/>
          <w:marBottom w:val="0"/>
          <w:divBdr>
            <w:top w:val="none" w:sz="0" w:space="0" w:color="auto"/>
            <w:left w:val="none" w:sz="0" w:space="0" w:color="auto"/>
            <w:bottom w:val="none" w:sz="0" w:space="0" w:color="auto"/>
            <w:right w:val="none" w:sz="0" w:space="0" w:color="auto"/>
          </w:divBdr>
        </w:div>
        <w:div w:id="678393094">
          <w:marLeft w:val="480"/>
          <w:marRight w:val="0"/>
          <w:marTop w:val="0"/>
          <w:marBottom w:val="0"/>
          <w:divBdr>
            <w:top w:val="none" w:sz="0" w:space="0" w:color="auto"/>
            <w:left w:val="none" w:sz="0" w:space="0" w:color="auto"/>
            <w:bottom w:val="none" w:sz="0" w:space="0" w:color="auto"/>
            <w:right w:val="none" w:sz="0" w:space="0" w:color="auto"/>
          </w:divBdr>
        </w:div>
        <w:div w:id="1093015508">
          <w:marLeft w:val="480"/>
          <w:marRight w:val="0"/>
          <w:marTop w:val="0"/>
          <w:marBottom w:val="0"/>
          <w:divBdr>
            <w:top w:val="none" w:sz="0" w:space="0" w:color="auto"/>
            <w:left w:val="none" w:sz="0" w:space="0" w:color="auto"/>
            <w:bottom w:val="none" w:sz="0" w:space="0" w:color="auto"/>
            <w:right w:val="none" w:sz="0" w:space="0" w:color="auto"/>
          </w:divBdr>
        </w:div>
        <w:div w:id="532351915">
          <w:marLeft w:val="480"/>
          <w:marRight w:val="0"/>
          <w:marTop w:val="0"/>
          <w:marBottom w:val="0"/>
          <w:divBdr>
            <w:top w:val="none" w:sz="0" w:space="0" w:color="auto"/>
            <w:left w:val="none" w:sz="0" w:space="0" w:color="auto"/>
            <w:bottom w:val="none" w:sz="0" w:space="0" w:color="auto"/>
            <w:right w:val="none" w:sz="0" w:space="0" w:color="auto"/>
          </w:divBdr>
        </w:div>
        <w:div w:id="367950756">
          <w:marLeft w:val="480"/>
          <w:marRight w:val="0"/>
          <w:marTop w:val="0"/>
          <w:marBottom w:val="0"/>
          <w:divBdr>
            <w:top w:val="none" w:sz="0" w:space="0" w:color="auto"/>
            <w:left w:val="none" w:sz="0" w:space="0" w:color="auto"/>
            <w:bottom w:val="none" w:sz="0" w:space="0" w:color="auto"/>
            <w:right w:val="none" w:sz="0" w:space="0" w:color="auto"/>
          </w:divBdr>
        </w:div>
        <w:div w:id="332994933">
          <w:marLeft w:val="480"/>
          <w:marRight w:val="0"/>
          <w:marTop w:val="0"/>
          <w:marBottom w:val="0"/>
          <w:divBdr>
            <w:top w:val="none" w:sz="0" w:space="0" w:color="auto"/>
            <w:left w:val="none" w:sz="0" w:space="0" w:color="auto"/>
            <w:bottom w:val="none" w:sz="0" w:space="0" w:color="auto"/>
            <w:right w:val="none" w:sz="0" w:space="0" w:color="auto"/>
          </w:divBdr>
        </w:div>
        <w:div w:id="2015451753">
          <w:marLeft w:val="480"/>
          <w:marRight w:val="0"/>
          <w:marTop w:val="0"/>
          <w:marBottom w:val="0"/>
          <w:divBdr>
            <w:top w:val="none" w:sz="0" w:space="0" w:color="auto"/>
            <w:left w:val="none" w:sz="0" w:space="0" w:color="auto"/>
            <w:bottom w:val="none" w:sz="0" w:space="0" w:color="auto"/>
            <w:right w:val="none" w:sz="0" w:space="0" w:color="auto"/>
          </w:divBdr>
        </w:div>
        <w:div w:id="160780088">
          <w:marLeft w:val="480"/>
          <w:marRight w:val="0"/>
          <w:marTop w:val="0"/>
          <w:marBottom w:val="0"/>
          <w:divBdr>
            <w:top w:val="none" w:sz="0" w:space="0" w:color="auto"/>
            <w:left w:val="none" w:sz="0" w:space="0" w:color="auto"/>
            <w:bottom w:val="none" w:sz="0" w:space="0" w:color="auto"/>
            <w:right w:val="none" w:sz="0" w:space="0" w:color="auto"/>
          </w:divBdr>
        </w:div>
        <w:div w:id="984234415">
          <w:marLeft w:val="480"/>
          <w:marRight w:val="0"/>
          <w:marTop w:val="0"/>
          <w:marBottom w:val="0"/>
          <w:divBdr>
            <w:top w:val="none" w:sz="0" w:space="0" w:color="auto"/>
            <w:left w:val="none" w:sz="0" w:space="0" w:color="auto"/>
            <w:bottom w:val="none" w:sz="0" w:space="0" w:color="auto"/>
            <w:right w:val="none" w:sz="0" w:space="0" w:color="auto"/>
          </w:divBdr>
        </w:div>
        <w:div w:id="1566136001">
          <w:marLeft w:val="480"/>
          <w:marRight w:val="0"/>
          <w:marTop w:val="0"/>
          <w:marBottom w:val="0"/>
          <w:divBdr>
            <w:top w:val="none" w:sz="0" w:space="0" w:color="auto"/>
            <w:left w:val="none" w:sz="0" w:space="0" w:color="auto"/>
            <w:bottom w:val="none" w:sz="0" w:space="0" w:color="auto"/>
            <w:right w:val="none" w:sz="0" w:space="0" w:color="auto"/>
          </w:divBdr>
        </w:div>
        <w:div w:id="317391940">
          <w:marLeft w:val="480"/>
          <w:marRight w:val="0"/>
          <w:marTop w:val="0"/>
          <w:marBottom w:val="0"/>
          <w:divBdr>
            <w:top w:val="none" w:sz="0" w:space="0" w:color="auto"/>
            <w:left w:val="none" w:sz="0" w:space="0" w:color="auto"/>
            <w:bottom w:val="none" w:sz="0" w:space="0" w:color="auto"/>
            <w:right w:val="none" w:sz="0" w:space="0" w:color="auto"/>
          </w:divBdr>
        </w:div>
        <w:div w:id="472868138">
          <w:marLeft w:val="480"/>
          <w:marRight w:val="0"/>
          <w:marTop w:val="0"/>
          <w:marBottom w:val="0"/>
          <w:divBdr>
            <w:top w:val="none" w:sz="0" w:space="0" w:color="auto"/>
            <w:left w:val="none" w:sz="0" w:space="0" w:color="auto"/>
            <w:bottom w:val="none" w:sz="0" w:space="0" w:color="auto"/>
            <w:right w:val="none" w:sz="0" w:space="0" w:color="auto"/>
          </w:divBdr>
        </w:div>
        <w:div w:id="1115708150">
          <w:marLeft w:val="480"/>
          <w:marRight w:val="0"/>
          <w:marTop w:val="0"/>
          <w:marBottom w:val="0"/>
          <w:divBdr>
            <w:top w:val="none" w:sz="0" w:space="0" w:color="auto"/>
            <w:left w:val="none" w:sz="0" w:space="0" w:color="auto"/>
            <w:bottom w:val="none" w:sz="0" w:space="0" w:color="auto"/>
            <w:right w:val="none" w:sz="0" w:space="0" w:color="auto"/>
          </w:divBdr>
        </w:div>
        <w:div w:id="1696885691">
          <w:marLeft w:val="480"/>
          <w:marRight w:val="0"/>
          <w:marTop w:val="0"/>
          <w:marBottom w:val="0"/>
          <w:divBdr>
            <w:top w:val="none" w:sz="0" w:space="0" w:color="auto"/>
            <w:left w:val="none" w:sz="0" w:space="0" w:color="auto"/>
            <w:bottom w:val="none" w:sz="0" w:space="0" w:color="auto"/>
            <w:right w:val="none" w:sz="0" w:space="0" w:color="auto"/>
          </w:divBdr>
        </w:div>
        <w:div w:id="621500801">
          <w:marLeft w:val="480"/>
          <w:marRight w:val="0"/>
          <w:marTop w:val="0"/>
          <w:marBottom w:val="0"/>
          <w:divBdr>
            <w:top w:val="none" w:sz="0" w:space="0" w:color="auto"/>
            <w:left w:val="none" w:sz="0" w:space="0" w:color="auto"/>
            <w:bottom w:val="none" w:sz="0" w:space="0" w:color="auto"/>
            <w:right w:val="none" w:sz="0" w:space="0" w:color="auto"/>
          </w:divBdr>
        </w:div>
        <w:div w:id="2046564600">
          <w:marLeft w:val="480"/>
          <w:marRight w:val="0"/>
          <w:marTop w:val="0"/>
          <w:marBottom w:val="0"/>
          <w:divBdr>
            <w:top w:val="none" w:sz="0" w:space="0" w:color="auto"/>
            <w:left w:val="none" w:sz="0" w:space="0" w:color="auto"/>
            <w:bottom w:val="none" w:sz="0" w:space="0" w:color="auto"/>
            <w:right w:val="none" w:sz="0" w:space="0" w:color="auto"/>
          </w:divBdr>
        </w:div>
        <w:div w:id="160389660">
          <w:marLeft w:val="480"/>
          <w:marRight w:val="0"/>
          <w:marTop w:val="0"/>
          <w:marBottom w:val="0"/>
          <w:divBdr>
            <w:top w:val="none" w:sz="0" w:space="0" w:color="auto"/>
            <w:left w:val="none" w:sz="0" w:space="0" w:color="auto"/>
            <w:bottom w:val="none" w:sz="0" w:space="0" w:color="auto"/>
            <w:right w:val="none" w:sz="0" w:space="0" w:color="auto"/>
          </w:divBdr>
        </w:div>
        <w:div w:id="1839613456">
          <w:marLeft w:val="480"/>
          <w:marRight w:val="0"/>
          <w:marTop w:val="0"/>
          <w:marBottom w:val="0"/>
          <w:divBdr>
            <w:top w:val="none" w:sz="0" w:space="0" w:color="auto"/>
            <w:left w:val="none" w:sz="0" w:space="0" w:color="auto"/>
            <w:bottom w:val="none" w:sz="0" w:space="0" w:color="auto"/>
            <w:right w:val="none" w:sz="0" w:space="0" w:color="auto"/>
          </w:divBdr>
        </w:div>
        <w:div w:id="864363110">
          <w:marLeft w:val="480"/>
          <w:marRight w:val="0"/>
          <w:marTop w:val="0"/>
          <w:marBottom w:val="0"/>
          <w:divBdr>
            <w:top w:val="none" w:sz="0" w:space="0" w:color="auto"/>
            <w:left w:val="none" w:sz="0" w:space="0" w:color="auto"/>
            <w:bottom w:val="none" w:sz="0" w:space="0" w:color="auto"/>
            <w:right w:val="none" w:sz="0" w:space="0" w:color="auto"/>
          </w:divBdr>
        </w:div>
        <w:div w:id="196892388">
          <w:marLeft w:val="480"/>
          <w:marRight w:val="0"/>
          <w:marTop w:val="0"/>
          <w:marBottom w:val="0"/>
          <w:divBdr>
            <w:top w:val="none" w:sz="0" w:space="0" w:color="auto"/>
            <w:left w:val="none" w:sz="0" w:space="0" w:color="auto"/>
            <w:bottom w:val="none" w:sz="0" w:space="0" w:color="auto"/>
            <w:right w:val="none" w:sz="0" w:space="0" w:color="auto"/>
          </w:divBdr>
        </w:div>
        <w:div w:id="1482504688">
          <w:marLeft w:val="480"/>
          <w:marRight w:val="0"/>
          <w:marTop w:val="0"/>
          <w:marBottom w:val="0"/>
          <w:divBdr>
            <w:top w:val="none" w:sz="0" w:space="0" w:color="auto"/>
            <w:left w:val="none" w:sz="0" w:space="0" w:color="auto"/>
            <w:bottom w:val="none" w:sz="0" w:space="0" w:color="auto"/>
            <w:right w:val="none" w:sz="0" w:space="0" w:color="auto"/>
          </w:divBdr>
        </w:div>
        <w:div w:id="1441489881">
          <w:marLeft w:val="480"/>
          <w:marRight w:val="0"/>
          <w:marTop w:val="0"/>
          <w:marBottom w:val="0"/>
          <w:divBdr>
            <w:top w:val="none" w:sz="0" w:space="0" w:color="auto"/>
            <w:left w:val="none" w:sz="0" w:space="0" w:color="auto"/>
            <w:bottom w:val="none" w:sz="0" w:space="0" w:color="auto"/>
            <w:right w:val="none" w:sz="0" w:space="0" w:color="auto"/>
          </w:divBdr>
        </w:div>
        <w:div w:id="279072762">
          <w:marLeft w:val="480"/>
          <w:marRight w:val="0"/>
          <w:marTop w:val="0"/>
          <w:marBottom w:val="0"/>
          <w:divBdr>
            <w:top w:val="none" w:sz="0" w:space="0" w:color="auto"/>
            <w:left w:val="none" w:sz="0" w:space="0" w:color="auto"/>
            <w:bottom w:val="none" w:sz="0" w:space="0" w:color="auto"/>
            <w:right w:val="none" w:sz="0" w:space="0" w:color="auto"/>
          </w:divBdr>
        </w:div>
        <w:div w:id="509954163">
          <w:marLeft w:val="480"/>
          <w:marRight w:val="0"/>
          <w:marTop w:val="0"/>
          <w:marBottom w:val="0"/>
          <w:divBdr>
            <w:top w:val="none" w:sz="0" w:space="0" w:color="auto"/>
            <w:left w:val="none" w:sz="0" w:space="0" w:color="auto"/>
            <w:bottom w:val="none" w:sz="0" w:space="0" w:color="auto"/>
            <w:right w:val="none" w:sz="0" w:space="0" w:color="auto"/>
          </w:divBdr>
        </w:div>
      </w:divsChild>
    </w:div>
    <w:div w:id="826215868">
      <w:bodyDiv w:val="1"/>
      <w:marLeft w:val="0"/>
      <w:marRight w:val="0"/>
      <w:marTop w:val="0"/>
      <w:marBottom w:val="0"/>
      <w:divBdr>
        <w:top w:val="none" w:sz="0" w:space="0" w:color="auto"/>
        <w:left w:val="none" w:sz="0" w:space="0" w:color="auto"/>
        <w:bottom w:val="none" w:sz="0" w:space="0" w:color="auto"/>
        <w:right w:val="none" w:sz="0" w:space="0" w:color="auto"/>
      </w:divBdr>
    </w:div>
    <w:div w:id="828256783">
      <w:bodyDiv w:val="1"/>
      <w:marLeft w:val="0"/>
      <w:marRight w:val="0"/>
      <w:marTop w:val="0"/>
      <w:marBottom w:val="0"/>
      <w:divBdr>
        <w:top w:val="none" w:sz="0" w:space="0" w:color="auto"/>
        <w:left w:val="none" w:sz="0" w:space="0" w:color="auto"/>
        <w:bottom w:val="none" w:sz="0" w:space="0" w:color="auto"/>
        <w:right w:val="none" w:sz="0" w:space="0" w:color="auto"/>
      </w:divBdr>
      <w:divsChild>
        <w:div w:id="1811054313">
          <w:marLeft w:val="480"/>
          <w:marRight w:val="0"/>
          <w:marTop w:val="0"/>
          <w:marBottom w:val="0"/>
          <w:divBdr>
            <w:top w:val="none" w:sz="0" w:space="0" w:color="auto"/>
            <w:left w:val="none" w:sz="0" w:space="0" w:color="auto"/>
            <w:bottom w:val="none" w:sz="0" w:space="0" w:color="auto"/>
            <w:right w:val="none" w:sz="0" w:space="0" w:color="auto"/>
          </w:divBdr>
        </w:div>
        <w:div w:id="1379433743">
          <w:marLeft w:val="480"/>
          <w:marRight w:val="0"/>
          <w:marTop w:val="0"/>
          <w:marBottom w:val="0"/>
          <w:divBdr>
            <w:top w:val="none" w:sz="0" w:space="0" w:color="auto"/>
            <w:left w:val="none" w:sz="0" w:space="0" w:color="auto"/>
            <w:bottom w:val="none" w:sz="0" w:space="0" w:color="auto"/>
            <w:right w:val="none" w:sz="0" w:space="0" w:color="auto"/>
          </w:divBdr>
        </w:div>
        <w:div w:id="679545379">
          <w:marLeft w:val="480"/>
          <w:marRight w:val="0"/>
          <w:marTop w:val="0"/>
          <w:marBottom w:val="0"/>
          <w:divBdr>
            <w:top w:val="none" w:sz="0" w:space="0" w:color="auto"/>
            <w:left w:val="none" w:sz="0" w:space="0" w:color="auto"/>
            <w:bottom w:val="none" w:sz="0" w:space="0" w:color="auto"/>
            <w:right w:val="none" w:sz="0" w:space="0" w:color="auto"/>
          </w:divBdr>
        </w:div>
        <w:div w:id="1505701399">
          <w:marLeft w:val="480"/>
          <w:marRight w:val="0"/>
          <w:marTop w:val="0"/>
          <w:marBottom w:val="0"/>
          <w:divBdr>
            <w:top w:val="none" w:sz="0" w:space="0" w:color="auto"/>
            <w:left w:val="none" w:sz="0" w:space="0" w:color="auto"/>
            <w:bottom w:val="none" w:sz="0" w:space="0" w:color="auto"/>
            <w:right w:val="none" w:sz="0" w:space="0" w:color="auto"/>
          </w:divBdr>
        </w:div>
        <w:div w:id="24990089">
          <w:marLeft w:val="480"/>
          <w:marRight w:val="0"/>
          <w:marTop w:val="0"/>
          <w:marBottom w:val="0"/>
          <w:divBdr>
            <w:top w:val="none" w:sz="0" w:space="0" w:color="auto"/>
            <w:left w:val="none" w:sz="0" w:space="0" w:color="auto"/>
            <w:bottom w:val="none" w:sz="0" w:space="0" w:color="auto"/>
            <w:right w:val="none" w:sz="0" w:space="0" w:color="auto"/>
          </w:divBdr>
        </w:div>
        <w:div w:id="1203326898">
          <w:marLeft w:val="480"/>
          <w:marRight w:val="0"/>
          <w:marTop w:val="0"/>
          <w:marBottom w:val="0"/>
          <w:divBdr>
            <w:top w:val="none" w:sz="0" w:space="0" w:color="auto"/>
            <w:left w:val="none" w:sz="0" w:space="0" w:color="auto"/>
            <w:bottom w:val="none" w:sz="0" w:space="0" w:color="auto"/>
            <w:right w:val="none" w:sz="0" w:space="0" w:color="auto"/>
          </w:divBdr>
        </w:div>
        <w:div w:id="33694973">
          <w:marLeft w:val="480"/>
          <w:marRight w:val="0"/>
          <w:marTop w:val="0"/>
          <w:marBottom w:val="0"/>
          <w:divBdr>
            <w:top w:val="none" w:sz="0" w:space="0" w:color="auto"/>
            <w:left w:val="none" w:sz="0" w:space="0" w:color="auto"/>
            <w:bottom w:val="none" w:sz="0" w:space="0" w:color="auto"/>
            <w:right w:val="none" w:sz="0" w:space="0" w:color="auto"/>
          </w:divBdr>
        </w:div>
        <w:div w:id="480464074">
          <w:marLeft w:val="480"/>
          <w:marRight w:val="0"/>
          <w:marTop w:val="0"/>
          <w:marBottom w:val="0"/>
          <w:divBdr>
            <w:top w:val="none" w:sz="0" w:space="0" w:color="auto"/>
            <w:left w:val="none" w:sz="0" w:space="0" w:color="auto"/>
            <w:bottom w:val="none" w:sz="0" w:space="0" w:color="auto"/>
            <w:right w:val="none" w:sz="0" w:space="0" w:color="auto"/>
          </w:divBdr>
        </w:div>
        <w:div w:id="1519929194">
          <w:marLeft w:val="480"/>
          <w:marRight w:val="0"/>
          <w:marTop w:val="0"/>
          <w:marBottom w:val="0"/>
          <w:divBdr>
            <w:top w:val="none" w:sz="0" w:space="0" w:color="auto"/>
            <w:left w:val="none" w:sz="0" w:space="0" w:color="auto"/>
            <w:bottom w:val="none" w:sz="0" w:space="0" w:color="auto"/>
            <w:right w:val="none" w:sz="0" w:space="0" w:color="auto"/>
          </w:divBdr>
        </w:div>
        <w:div w:id="1141312201">
          <w:marLeft w:val="480"/>
          <w:marRight w:val="0"/>
          <w:marTop w:val="0"/>
          <w:marBottom w:val="0"/>
          <w:divBdr>
            <w:top w:val="none" w:sz="0" w:space="0" w:color="auto"/>
            <w:left w:val="none" w:sz="0" w:space="0" w:color="auto"/>
            <w:bottom w:val="none" w:sz="0" w:space="0" w:color="auto"/>
            <w:right w:val="none" w:sz="0" w:space="0" w:color="auto"/>
          </w:divBdr>
        </w:div>
        <w:div w:id="1195919193">
          <w:marLeft w:val="480"/>
          <w:marRight w:val="0"/>
          <w:marTop w:val="0"/>
          <w:marBottom w:val="0"/>
          <w:divBdr>
            <w:top w:val="none" w:sz="0" w:space="0" w:color="auto"/>
            <w:left w:val="none" w:sz="0" w:space="0" w:color="auto"/>
            <w:bottom w:val="none" w:sz="0" w:space="0" w:color="auto"/>
            <w:right w:val="none" w:sz="0" w:space="0" w:color="auto"/>
          </w:divBdr>
        </w:div>
        <w:div w:id="550266679">
          <w:marLeft w:val="480"/>
          <w:marRight w:val="0"/>
          <w:marTop w:val="0"/>
          <w:marBottom w:val="0"/>
          <w:divBdr>
            <w:top w:val="none" w:sz="0" w:space="0" w:color="auto"/>
            <w:left w:val="none" w:sz="0" w:space="0" w:color="auto"/>
            <w:bottom w:val="none" w:sz="0" w:space="0" w:color="auto"/>
            <w:right w:val="none" w:sz="0" w:space="0" w:color="auto"/>
          </w:divBdr>
        </w:div>
        <w:div w:id="1488668207">
          <w:marLeft w:val="480"/>
          <w:marRight w:val="0"/>
          <w:marTop w:val="0"/>
          <w:marBottom w:val="0"/>
          <w:divBdr>
            <w:top w:val="none" w:sz="0" w:space="0" w:color="auto"/>
            <w:left w:val="none" w:sz="0" w:space="0" w:color="auto"/>
            <w:bottom w:val="none" w:sz="0" w:space="0" w:color="auto"/>
            <w:right w:val="none" w:sz="0" w:space="0" w:color="auto"/>
          </w:divBdr>
        </w:div>
        <w:div w:id="2022276836">
          <w:marLeft w:val="480"/>
          <w:marRight w:val="0"/>
          <w:marTop w:val="0"/>
          <w:marBottom w:val="0"/>
          <w:divBdr>
            <w:top w:val="none" w:sz="0" w:space="0" w:color="auto"/>
            <w:left w:val="none" w:sz="0" w:space="0" w:color="auto"/>
            <w:bottom w:val="none" w:sz="0" w:space="0" w:color="auto"/>
            <w:right w:val="none" w:sz="0" w:space="0" w:color="auto"/>
          </w:divBdr>
        </w:div>
        <w:div w:id="1854801425">
          <w:marLeft w:val="480"/>
          <w:marRight w:val="0"/>
          <w:marTop w:val="0"/>
          <w:marBottom w:val="0"/>
          <w:divBdr>
            <w:top w:val="none" w:sz="0" w:space="0" w:color="auto"/>
            <w:left w:val="none" w:sz="0" w:space="0" w:color="auto"/>
            <w:bottom w:val="none" w:sz="0" w:space="0" w:color="auto"/>
            <w:right w:val="none" w:sz="0" w:space="0" w:color="auto"/>
          </w:divBdr>
        </w:div>
        <w:div w:id="1056588941">
          <w:marLeft w:val="480"/>
          <w:marRight w:val="0"/>
          <w:marTop w:val="0"/>
          <w:marBottom w:val="0"/>
          <w:divBdr>
            <w:top w:val="none" w:sz="0" w:space="0" w:color="auto"/>
            <w:left w:val="none" w:sz="0" w:space="0" w:color="auto"/>
            <w:bottom w:val="none" w:sz="0" w:space="0" w:color="auto"/>
            <w:right w:val="none" w:sz="0" w:space="0" w:color="auto"/>
          </w:divBdr>
        </w:div>
        <w:div w:id="137455170">
          <w:marLeft w:val="480"/>
          <w:marRight w:val="0"/>
          <w:marTop w:val="0"/>
          <w:marBottom w:val="0"/>
          <w:divBdr>
            <w:top w:val="none" w:sz="0" w:space="0" w:color="auto"/>
            <w:left w:val="none" w:sz="0" w:space="0" w:color="auto"/>
            <w:bottom w:val="none" w:sz="0" w:space="0" w:color="auto"/>
            <w:right w:val="none" w:sz="0" w:space="0" w:color="auto"/>
          </w:divBdr>
        </w:div>
        <w:div w:id="713967123">
          <w:marLeft w:val="480"/>
          <w:marRight w:val="0"/>
          <w:marTop w:val="0"/>
          <w:marBottom w:val="0"/>
          <w:divBdr>
            <w:top w:val="none" w:sz="0" w:space="0" w:color="auto"/>
            <w:left w:val="none" w:sz="0" w:space="0" w:color="auto"/>
            <w:bottom w:val="none" w:sz="0" w:space="0" w:color="auto"/>
            <w:right w:val="none" w:sz="0" w:space="0" w:color="auto"/>
          </w:divBdr>
        </w:div>
        <w:div w:id="598877940">
          <w:marLeft w:val="480"/>
          <w:marRight w:val="0"/>
          <w:marTop w:val="0"/>
          <w:marBottom w:val="0"/>
          <w:divBdr>
            <w:top w:val="none" w:sz="0" w:space="0" w:color="auto"/>
            <w:left w:val="none" w:sz="0" w:space="0" w:color="auto"/>
            <w:bottom w:val="none" w:sz="0" w:space="0" w:color="auto"/>
            <w:right w:val="none" w:sz="0" w:space="0" w:color="auto"/>
          </w:divBdr>
        </w:div>
        <w:div w:id="1113330283">
          <w:marLeft w:val="480"/>
          <w:marRight w:val="0"/>
          <w:marTop w:val="0"/>
          <w:marBottom w:val="0"/>
          <w:divBdr>
            <w:top w:val="none" w:sz="0" w:space="0" w:color="auto"/>
            <w:left w:val="none" w:sz="0" w:space="0" w:color="auto"/>
            <w:bottom w:val="none" w:sz="0" w:space="0" w:color="auto"/>
            <w:right w:val="none" w:sz="0" w:space="0" w:color="auto"/>
          </w:divBdr>
        </w:div>
        <w:div w:id="53818406">
          <w:marLeft w:val="480"/>
          <w:marRight w:val="0"/>
          <w:marTop w:val="0"/>
          <w:marBottom w:val="0"/>
          <w:divBdr>
            <w:top w:val="none" w:sz="0" w:space="0" w:color="auto"/>
            <w:left w:val="none" w:sz="0" w:space="0" w:color="auto"/>
            <w:bottom w:val="none" w:sz="0" w:space="0" w:color="auto"/>
            <w:right w:val="none" w:sz="0" w:space="0" w:color="auto"/>
          </w:divBdr>
        </w:div>
        <w:div w:id="704133857">
          <w:marLeft w:val="480"/>
          <w:marRight w:val="0"/>
          <w:marTop w:val="0"/>
          <w:marBottom w:val="0"/>
          <w:divBdr>
            <w:top w:val="none" w:sz="0" w:space="0" w:color="auto"/>
            <w:left w:val="none" w:sz="0" w:space="0" w:color="auto"/>
            <w:bottom w:val="none" w:sz="0" w:space="0" w:color="auto"/>
            <w:right w:val="none" w:sz="0" w:space="0" w:color="auto"/>
          </w:divBdr>
        </w:div>
      </w:divsChild>
    </w:div>
    <w:div w:id="830366986">
      <w:bodyDiv w:val="1"/>
      <w:marLeft w:val="0"/>
      <w:marRight w:val="0"/>
      <w:marTop w:val="0"/>
      <w:marBottom w:val="0"/>
      <w:divBdr>
        <w:top w:val="none" w:sz="0" w:space="0" w:color="auto"/>
        <w:left w:val="none" w:sz="0" w:space="0" w:color="auto"/>
        <w:bottom w:val="none" w:sz="0" w:space="0" w:color="auto"/>
        <w:right w:val="none" w:sz="0" w:space="0" w:color="auto"/>
      </w:divBdr>
    </w:div>
    <w:div w:id="838810321">
      <w:bodyDiv w:val="1"/>
      <w:marLeft w:val="0"/>
      <w:marRight w:val="0"/>
      <w:marTop w:val="0"/>
      <w:marBottom w:val="0"/>
      <w:divBdr>
        <w:top w:val="none" w:sz="0" w:space="0" w:color="auto"/>
        <w:left w:val="none" w:sz="0" w:space="0" w:color="auto"/>
        <w:bottom w:val="none" w:sz="0" w:space="0" w:color="auto"/>
        <w:right w:val="none" w:sz="0" w:space="0" w:color="auto"/>
      </w:divBdr>
      <w:divsChild>
        <w:div w:id="970523810">
          <w:marLeft w:val="640"/>
          <w:marRight w:val="0"/>
          <w:marTop w:val="0"/>
          <w:marBottom w:val="0"/>
          <w:divBdr>
            <w:top w:val="none" w:sz="0" w:space="0" w:color="auto"/>
            <w:left w:val="none" w:sz="0" w:space="0" w:color="auto"/>
            <w:bottom w:val="none" w:sz="0" w:space="0" w:color="auto"/>
            <w:right w:val="none" w:sz="0" w:space="0" w:color="auto"/>
          </w:divBdr>
        </w:div>
        <w:div w:id="236212436">
          <w:marLeft w:val="640"/>
          <w:marRight w:val="0"/>
          <w:marTop w:val="0"/>
          <w:marBottom w:val="0"/>
          <w:divBdr>
            <w:top w:val="none" w:sz="0" w:space="0" w:color="auto"/>
            <w:left w:val="none" w:sz="0" w:space="0" w:color="auto"/>
            <w:bottom w:val="none" w:sz="0" w:space="0" w:color="auto"/>
            <w:right w:val="none" w:sz="0" w:space="0" w:color="auto"/>
          </w:divBdr>
        </w:div>
        <w:div w:id="919027407">
          <w:marLeft w:val="640"/>
          <w:marRight w:val="0"/>
          <w:marTop w:val="0"/>
          <w:marBottom w:val="0"/>
          <w:divBdr>
            <w:top w:val="none" w:sz="0" w:space="0" w:color="auto"/>
            <w:left w:val="none" w:sz="0" w:space="0" w:color="auto"/>
            <w:bottom w:val="none" w:sz="0" w:space="0" w:color="auto"/>
            <w:right w:val="none" w:sz="0" w:space="0" w:color="auto"/>
          </w:divBdr>
        </w:div>
        <w:div w:id="1861702994">
          <w:marLeft w:val="640"/>
          <w:marRight w:val="0"/>
          <w:marTop w:val="0"/>
          <w:marBottom w:val="0"/>
          <w:divBdr>
            <w:top w:val="none" w:sz="0" w:space="0" w:color="auto"/>
            <w:left w:val="none" w:sz="0" w:space="0" w:color="auto"/>
            <w:bottom w:val="none" w:sz="0" w:space="0" w:color="auto"/>
            <w:right w:val="none" w:sz="0" w:space="0" w:color="auto"/>
          </w:divBdr>
        </w:div>
        <w:div w:id="1756777197">
          <w:marLeft w:val="640"/>
          <w:marRight w:val="0"/>
          <w:marTop w:val="0"/>
          <w:marBottom w:val="0"/>
          <w:divBdr>
            <w:top w:val="none" w:sz="0" w:space="0" w:color="auto"/>
            <w:left w:val="none" w:sz="0" w:space="0" w:color="auto"/>
            <w:bottom w:val="none" w:sz="0" w:space="0" w:color="auto"/>
            <w:right w:val="none" w:sz="0" w:space="0" w:color="auto"/>
          </w:divBdr>
        </w:div>
        <w:div w:id="2088653546">
          <w:marLeft w:val="640"/>
          <w:marRight w:val="0"/>
          <w:marTop w:val="0"/>
          <w:marBottom w:val="0"/>
          <w:divBdr>
            <w:top w:val="none" w:sz="0" w:space="0" w:color="auto"/>
            <w:left w:val="none" w:sz="0" w:space="0" w:color="auto"/>
            <w:bottom w:val="none" w:sz="0" w:space="0" w:color="auto"/>
            <w:right w:val="none" w:sz="0" w:space="0" w:color="auto"/>
          </w:divBdr>
        </w:div>
        <w:div w:id="1414669570">
          <w:marLeft w:val="640"/>
          <w:marRight w:val="0"/>
          <w:marTop w:val="0"/>
          <w:marBottom w:val="0"/>
          <w:divBdr>
            <w:top w:val="none" w:sz="0" w:space="0" w:color="auto"/>
            <w:left w:val="none" w:sz="0" w:space="0" w:color="auto"/>
            <w:bottom w:val="none" w:sz="0" w:space="0" w:color="auto"/>
            <w:right w:val="none" w:sz="0" w:space="0" w:color="auto"/>
          </w:divBdr>
        </w:div>
        <w:div w:id="1303802914">
          <w:marLeft w:val="640"/>
          <w:marRight w:val="0"/>
          <w:marTop w:val="0"/>
          <w:marBottom w:val="0"/>
          <w:divBdr>
            <w:top w:val="none" w:sz="0" w:space="0" w:color="auto"/>
            <w:left w:val="none" w:sz="0" w:space="0" w:color="auto"/>
            <w:bottom w:val="none" w:sz="0" w:space="0" w:color="auto"/>
            <w:right w:val="none" w:sz="0" w:space="0" w:color="auto"/>
          </w:divBdr>
        </w:div>
        <w:div w:id="240142992">
          <w:marLeft w:val="640"/>
          <w:marRight w:val="0"/>
          <w:marTop w:val="0"/>
          <w:marBottom w:val="0"/>
          <w:divBdr>
            <w:top w:val="none" w:sz="0" w:space="0" w:color="auto"/>
            <w:left w:val="none" w:sz="0" w:space="0" w:color="auto"/>
            <w:bottom w:val="none" w:sz="0" w:space="0" w:color="auto"/>
            <w:right w:val="none" w:sz="0" w:space="0" w:color="auto"/>
          </w:divBdr>
        </w:div>
        <w:div w:id="1650088178">
          <w:marLeft w:val="640"/>
          <w:marRight w:val="0"/>
          <w:marTop w:val="0"/>
          <w:marBottom w:val="0"/>
          <w:divBdr>
            <w:top w:val="none" w:sz="0" w:space="0" w:color="auto"/>
            <w:left w:val="none" w:sz="0" w:space="0" w:color="auto"/>
            <w:bottom w:val="none" w:sz="0" w:space="0" w:color="auto"/>
            <w:right w:val="none" w:sz="0" w:space="0" w:color="auto"/>
          </w:divBdr>
        </w:div>
        <w:div w:id="268781115">
          <w:marLeft w:val="640"/>
          <w:marRight w:val="0"/>
          <w:marTop w:val="0"/>
          <w:marBottom w:val="0"/>
          <w:divBdr>
            <w:top w:val="none" w:sz="0" w:space="0" w:color="auto"/>
            <w:left w:val="none" w:sz="0" w:space="0" w:color="auto"/>
            <w:bottom w:val="none" w:sz="0" w:space="0" w:color="auto"/>
            <w:right w:val="none" w:sz="0" w:space="0" w:color="auto"/>
          </w:divBdr>
        </w:div>
        <w:div w:id="242104453">
          <w:marLeft w:val="640"/>
          <w:marRight w:val="0"/>
          <w:marTop w:val="0"/>
          <w:marBottom w:val="0"/>
          <w:divBdr>
            <w:top w:val="none" w:sz="0" w:space="0" w:color="auto"/>
            <w:left w:val="none" w:sz="0" w:space="0" w:color="auto"/>
            <w:bottom w:val="none" w:sz="0" w:space="0" w:color="auto"/>
            <w:right w:val="none" w:sz="0" w:space="0" w:color="auto"/>
          </w:divBdr>
        </w:div>
        <w:div w:id="296641120">
          <w:marLeft w:val="640"/>
          <w:marRight w:val="0"/>
          <w:marTop w:val="0"/>
          <w:marBottom w:val="0"/>
          <w:divBdr>
            <w:top w:val="none" w:sz="0" w:space="0" w:color="auto"/>
            <w:left w:val="none" w:sz="0" w:space="0" w:color="auto"/>
            <w:bottom w:val="none" w:sz="0" w:space="0" w:color="auto"/>
            <w:right w:val="none" w:sz="0" w:space="0" w:color="auto"/>
          </w:divBdr>
        </w:div>
        <w:div w:id="1083911607">
          <w:marLeft w:val="640"/>
          <w:marRight w:val="0"/>
          <w:marTop w:val="0"/>
          <w:marBottom w:val="0"/>
          <w:divBdr>
            <w:top w:val="none" w:sz="0" w:space="0" w:color="auto"/>
            <w:left w:val="none" w:sz="0" w:space="0" w:color="auto"/>
            <w:bottom w:val="none" w:sz="0" w:space="0" w:color="auto"/>
            <w:right w:val="none" w:sz="0" w:space="0" w:color="auto"/>
          </w:divBdr>
        </w:div>
        <w:div w:id="341863619">
          <w:marLeft w:val="640"/>
          <w:marRight w:val="0"/>
          <w:marTop w:val="0"/>
          <w:marBottom w:val="0"/>
          <w:divBdr>
            <w:top w:val="none" w:sz="0" w:space="0" w:color="auto"/>
            <w:left w:val="none" w:sz="0" w:space="0" w:color="auto"/>
            <w:bottom w:val="none" w:sz="0" w:space="0" w:color="auto"/>
            <w:right w:val="none" w:sz="0" w:space="0" w:color="auto"/>
          </w:divBdr>
        </w:div>
        <w:div w:id="1327324097">
          <w:marLeft w:val="640"/>
          <w:marRight w:val="0"/>
          <w:marTop w:val="0"/>
          <w:marBottom w:val="0"/>
          <w:divBdr>
            <w:top w:val="none" w:sz="0" w:space="0" w:color="auto"/>
            <w:left w:val="none" w:sz="0" w:space="0" w:color="auto"/>
            <w:bottom w:val="none" w:sz="0" w:space="0" w:color="auto"/>
            <w:right w:val="none" w:sz="0" w:space="0" w:color="auto"/>
          </w:divBdr>
        </w:div>
        <w:div w:id="1840464130">
          <w:marLeft w:val="640"/>
          <w:marRight w:val="0"/>
          <w:marTop w:val="0"/>
          <w:marBottom w:val="0"/>
          <w:divBdr>
            <w:top w:val="none" w:sz="0" w:space="0" w:color="auto"/>
            <w:left w:val="none" w:sz="0" w:space="0" w:color="auto"/>
            <w:bottom w:val="none" w:sz="0" w:space="0" w:color="auto"/>
            <w:right w:val="none" w:sz="0" w:space="0" w:color="auto"/>
          </w:divBdr>
        </w:div>
        <w:div w:id="712115697">
          <w:marLeft w:val="640"/>
          <w:marRight w:val="0"/>
          <w:marTop w:val="0"/>
          <w:marBottom w:val="0"/>
          <w:divBdr>
            <w:top w:val="none" w:sz="0" w:space="0" w:color="auto"/>
            <w:left w:val="none" w:sz="0" w:space="0" w:color="auto"/>
            <w:bottom w:val="none" w:sz="0" w:space="0" w:color="auto"/>
            <w:right w:val="none" w:sz="0" w:space="0" w:color="auto"/>
          </w:divBdr>
        </w:div>
        <w:div w:id="1234240775">
          <w:marLeft w:val="640"/>
          <w:marRight w:val="0"/>
          <w:marTop w:val="0"/>
          <w:marBottom w:val="0"/>
          <w:divBdr>
            <w:top w:val="none" w:sz="0" w:space="0" w:color="auto"/>
            <w:left w:val="none" w:sz="0" w:space="0" w:color="auto"/>
            <w:bottom w:val="none" w:sz="0" w:space="0" w:color="auto"/>
            <w:right w:val="none" w:sz="0" w:space="0" w:color="auto"/>
          </w:divBdr>
        </w:div>
        <w:div w:id="312494595">
          <w:marLeft w:val="640"/>
          <w:marRight w:val="0"/>
          <w:marTop w:val="0"/>
          <w:marBottom w:val="0"/>
          <w:divBdr>
            <w:top w:val="none" w:sz="0" w:space="0" w:color="auto"/>
            <w:left w:val="none" w:sz="0" w:space="0" w:color="auto"/>
            <w:bottom w:val="none" w:sz="0" w:space="0" w:color="auto"/>
            <w:right w:val="none" w:sz="0" w:space="0" w:color="auto"/>
          </w:divBdr>
        </w:div>
        <w:div w:id="252666615">
          <w:marLeft w:val="640"/>
          <w:marRight w:val="0"/>
          <w:marTop w:val="0"/>
          <w:marBottom w:val="0"/>
          <w:divBdr>
            <w:top w:val="none" w:sz="0" w:space="0" w:color="auto"/>
            <w:left w:val="none" w:sz="0" w:space="0" w:color="auto"/>
            <w:bottom w:val="none" w:sz="0" w:space="0" w:color="auto"/>
            <w:right w:val="none" w:sz="0" w:space="0" w:color="auto"/>
          </w:divBdr>
        </w:div>
        <w:div w:id="1638796508">
          <w:marLeft w:val="640"/>
          <w:marRight w:val="0"/>
          <w:marTop w:val="0"/>
          <w:marBottom w:val="0"/>
          <w:divBdr>
            <w:top w:val="none" w:sz="0" w:space="0" w:color="auto"/>
            <w:left w:val="none" w:sz="0" w:space="0" w:color="auto"/>
            <w:bottom w:val="none" w:sz="0" w:space="0" w:color="auto"/>
            <w:right w:val="none" w:sz="0" w:space="0" w:color="auto"/>
          </w:divBdr>
        </w:div>
        <w:div w:id="1056390944">
          <w:marLeft w:val="640"/>
          <w:marRight w:val="0"/>
          <w:marTop w:val="0"/>
          <w:marBottom w:val="0"/>
          <w:divBdr>
            <w:top w:val="none" w:sz="0" w:space="0" w:color="auto"/>
            <w:left w:val="none" w:sz="0" w:space="0" w:color="auto"/>
            <w:bottom w:val="none" w:sz="0" w:space="0" w:color="auto"/>
            <w:right w:val="none" w:sz="0" w:space="0" w:color="auto"/>
          </w:divBdr>
        </w:div>
        <w:div w:id="1525091173">
          <w:marLeft w:val="640"/>
          <w:marRight w:val="0"/>
          <w:marTop w:val="0"/>
          <w:marBottom w:val="0"/>
          <w:divBdr>
            <w:top w:val="none" w:sz="0" w:space="0" w:color="auto"/>
            <w:left w:val="none" w:sz="0" w:space="0" w:color="auto"/>
            <w:bottom w:val="none" w:sz="0" w:space="0" w:color="auto"/>
            <w:right w:val="none" w:sz="0" w:space="0" w:color="auto"/>
          </w:divBdr>
        </w:div>
        <w:div w:id="291832833">
          <w:marLeft w:val="640"/>
          <w:marRight w:val="0"/>
          <w:marTop w:val="0"/>
          <w:marBottom w:val="0"/>
          <w:divBdr>
            <w:top w:val="none" w:sz="0" w:space="0" w:color="auto"/>
            <w:left w:val="none" w:sz="0" w:space="0" w:color="auto"/>
            <w:bottom w:val="none" w:sz="0" w:space="0" w:color="auto"/>
            <w:right w:val="none" w:sz="0" w:space="0" w:color="auto"/>
          </w:divBdr>
        </w:div>
        <w:div w:id="1171607052">
          <w:marLeft w:val="640"/>
          <w:marRight w:val="0"/>
          <w:marTop w:val="0"/>
          <w:marBottom w:val="0"/>
          <w:divBdr>
            <w:top w:val="none" w:sz="0" w:space="0" w:color="auto"/>
            <w:left w:val="none" w:sz="0" w:space="0" w:color="auto"/>
            <w:bottom w:val="none" w:sz="0" w:space="0" w:color="auto"/>
            <w:right w:val="none" w:sz="0" w:space="0" w:color="auto"/>
          </w:divBdr>
        </w:div>
        <w:div w:id="115564916">
          <w:marLeft w:val="640"/>
          <w:marRight w:val="0"/>
          <w:marTop w:val="0"/>
          <w:marBottom w:val="0"/>
          <w:divBdr>
            <w:top w:val="none" w:sz="0" w:space="0" w:color="auto"/>
            <w:left w:val="none" w:sz="0" w:space="0" w:color="auto"/>
            <w:bottom w:val="none" w:sz="0" w:space="0" w:color="auto"/>
            <w:right w:val="none" w:sz="0" w:space="0" w:color="auto"/>
          </w:divBdr>
        </w:div>
        <w:div w:id="906112139">
          <w:marLeft w:val="640"/>
          <w:marRight w:val="0"/>
          <w:marTop w:val="0"/>
          <w:marBottom w:val="0"/>
          <w:divBdr>
            <w:top w:val="none" w:sz="0" w:space="0" w:color="auto"/>
            <w:left w:val="none" w:sz="0" w:space="0" w:color="auto"/>
            <w:bottom w:val="none" w:sz="0" w:space="0" w:color="auto"/>
            <w:right w:val="none" w:sz="0" w:space="0" w:color="auto"/>
          </w:divBdr>
        </w:div>
        <w:div w:id="1715302909">
          <w:marLeft w:val="640"/>
          <w:marRight w:val="0"/>
          <w:marTop w:val="0"/>
          <w:marBottom w:val="0"/>
          <w:divBdr>
            <w:top w:val="none" w:sz="0" w:space="0" w:color="auto"/>
            <w:left w:val="none" w:sz="0" w:space="0" w:color="auto"/>
            <w:bottom w:val="none" w:sz="0" w:space="0" w:color="auto"/>
            <w:right w:val="none" w:sz="0" w:space="0" w:color="auto"/>
          </w:divBdr>
        </w:div>
        <w:div w:id="648560257">
          <w:marLeft w:val="640"/>
          <w:marRight w:val="0"/>
          <w:marTop w:val="0"/>
          <w:marBottom w:val="0"/>
          <w:divBdr>
            <w:top w:val="none" w:sz="0" w:space="0" w:color="auto"/>
            <w:left w:val="none" w:sz="0" w:space="0" w:color="auto"/>
            <w:bottom w:val="none" w:sz="0" w:space="0" w:color="auto"/>
            <w:right w:val="none" w:sz="0" w:space="0" w:color="auto"/>
          </w:divBdr>
        </w:div>
        <w:div w:id="1013648916">
          <w:marLeft w:val="640"/>
          <w:marRight w:val="0"/>
          <w:marTop w:val="0"/>
          <w:marBottom w:val="0"/>
          <w:divBdr>
            <w:top w:val="none" w:sz="0" w:space="0" w:color="auto"/>
            <w:left w:val="none" w:sz="0" w:space="0" w:color="auto"/>
            <w:bottom w:val="none" w:sz="0" w:space="0" w:color="auto"/>
            <w:right w:val="none" w:sz="0" w:space="0" w:color="auto"/>
          </w:divBdr>
        </w:div>
        <w:div w:id="794370651">
          <w:marLeft w:val="640"/>
          <w:marRight w:val="0"/>
          <w:marTop w:val="0"/>
          <w:marBottom w:val="0"/>
          <w:divBdr>
            <w:top w:val="none" w:sz="0" w:space="0" w:color="auto"/>
            <w:left w:val="none" w:sz="0" w:space="0" w:color="auto"/>
            <w:bottom w:val="none" w:sz="0" w:space="0" w:color="auto"/>
            <w:right w:val="none" w:sz="0" w:space="0" w:color="auto"/>
          </w:divBdr>
        </w:div>
        <w:div w:id="624970052">
          <w:marLeft w:val="640"/>
          <w:marRight w:val="0"/>
          <w:marTop w:val="0"/>
          <w:marBottom w:val="0"/>
          <w:divBdr>
            <w:top w:val="none" w:sz="0" w:space="0" w:color="auto"/>
            <w:left w:val="none" w:sz="0" w:space="0" w:color="auto"/>
            <w:bottom w:val="none" w:sz="0" w:space="0" w:color="auto"/>
            <w:right w:val="none" w:sz="0" w:space="0" w:color="auto"/>
          </w:divBdr>
        </w:div>
        <w:div w:id="1843162474">
          <w:marLeft w:val="640"/>
          <w:marRight w:val="0"/>
          <w:marTop w:val="0"/>
          <w:marBottom w:val="0"/>
          <w:divBdr>
            <w:top w:val="none" w:sz="0" w:space="0" w:color="auto"/>
            <w:left w:val="none" w:sz="0" w:space="0" w:color="auto"/>
            <w:bottom w:val="none" w:sz="0" w:space="0" w:color="auto"/>
            <w:right w:val="none" w:sz="0" w:space="0" w:color="auto"/>
          </w:divBdr>
        </w:div>
        <w:div w:id="819468054">
          <w:marLeft w:val="640"/>
          <w:marRight w:val="0"/>
          <w:marTop w:val="0"/>
          <w:marBottom w:val="0"/>
          <w:divBdr>
            <w:top w:val="none" w:sz="0" w:space="0" w:color="auto"/>
            <w:left w:val="none" w:sz="0" w:space="0" w:color="auto"/>
            <w:bottom w:val="none" w:sz="0" w:space="0" w:color="auto"/>
            <w:right w:val="none" w:sz="0" w:space="0" w:color="auto"/>
          </w:divBdr>
        </w:div>
        <w:div w:id="1920405925">
          <w:marLeft w:val="640"/>
          <w:marRight w:val="0"/>
          <w:marTop w:val="0"/>
          <w:marBottom w:val="0"/>
          <w:divBdr>
            <w:top w:val="none" w:sz="0" w:space="0" w:color="auto"/>
            <w:left w:val="none" w:sz="0" w:space="0" w:color="auto"/>
            <w:bottom w:val="none" w:sz="0" w:space="0" w:color="auto"/>
            <w:right w:val="none" w:sz="0" w:space="0" w:color="auto"/>
          </w:divBdr>
        </w:div>
        <w:div w:id="1178278463">
          <w:marLeft w:val="640"/>
          <w:marRight w:val="0"/>
          <w:marTop w:val="0"/>
          <w:marBottom w:val="0"/>
          <w:divBdr>
            <w:top w:val="none" w:sz="0" w:space="0" w:color="auto"/>
            <w:left w:val="none" w:sz="0" w:space="0" w:color="auto"/>
            <w:bottom w:val="none" w:sz="0" w:space="0" w:color="auto"/>
            <w:right w:val="none" w:sz="0" w:space="0" w:color="auto"/>
          </w:divBdr>
        </w:div>
        <w:div w:id="1667514303">
          <w:marLeft w:val="640"/>
          <w:marRight w:val="0"/>
          <w:marTop w:val="0"/>
          <w:marBottom w:val="0"/>
          <w:divBdr>
            <w:top w:val="none" w:sz="0" w:space="0" w:color="auto"/>
            <w:left w:val="none" w:sz="0" w:space="0" w:color="auto"/>
            <w:bottom w:val="none" w:sz="0" w:space="0" w:color="auto"/>
            <w:right w:val="none" w:sz="0" w:space="0" w:color="auto"/>
          </w:divBdr>
        </w:div>
        <w:div w:id="1581017310">
          <w:marLeft w:val="640"/>
          <w:marRight w:val="0"/>
          <w:marTop w:val="0"/>
          <w:marBottom w:val="0"/>
          <w:divBdr>
            <w:top w:val="none" w:sz="0" w:space="0" w:color="auto"/>
            <w:left w:val="none" w:sz="0" w:space="0" w:color="auto"/>
            <w:bottom w:val="none" w:sz="0" w:space="0" w:color="auto"/>
            <w:right w:val="none" w:sz="0" w:space="0" w:color="auto"/>
          </w:divBdr>
        </w:div>
        <w:div w:id="2072583036">
          <w:marLeft w:val="640"/>
          <w:marRight w:val="0"/>
          <w:marTop w:val="0"/>
          <w:marBottom w:val="0"/>
          <w:divBdr>
            <w:top w:val="none" w:sz="0" w:space="0" w:color="auto"/>
            <w:left w:val="none" w:sz="0" w:space="0" w:color="auto"/>
            <w:bottom w:val="none" w:sz="0" w:space="0" w:color="auto"/>
            <w:right w:val="none" w:sz="0" w:space="0" w:color="auto"/>
          </w:divBdr>
        </w:div>
        <w:div w:id="1323392982">
          <w:marLeft w:val="640"/>
          <w:marRight w:val="0"/>
          <w:marTop w:val="0"/>
          <w:marBottom w:val="0"/>
          <w:divBdr>
            <w:top w:val="none" w:sz="0" w:space="0" w:color="auto"/>
            <w:left w:val="none" w:sz="0" w:space="0" w:color="auto"/>
            <w:bottom w:val="none" w:sz="0" w:space="0" w:color="auto"/>
            <w:right w:val="none" w:sz="0" w:space="0" w:color="auto"/>
          </w:divBdr>
        </w:div>
        <w:div w:id="2100055269">
          <w:marLeft w:val="640"/>
          <w:marRight w:val="0"/>
          <w:marTop w:val="0"/>
          <w:marBottom w:val="0"/>
          <w:divBdr>
            <w:top w:val="none" w:sz="0" w:space="0" w:color="auto"/>
            <w:left w:val="none" w:sz="0" w:space="0" w:color="auto"/>
            <w:bottom w:val="none" w:sz="0" w:space="0" w:color="auto"/>
            <w:right w:val="none" w:sz="0" w:space="0" w:color="auto"/>
          </w:divBdr>
        </w:div>
        <w:div w:id="1347514552">
          <w:marLeft w:val="640"/>
          <w:marRight w:val="0"/>
          <w:marTop w:val="0"/>
          <w:marBottom w:val="0"/>
          <w:divBdr>
            <w:top w:val="none" w:sz="0" w:space="0" w:color="auto"/>
            <w:left w:val="none" w:sz="0" w:space="0" w:color="auto"/>
            <w:bottom w:val="none" w:sz="0" w:space="0" w:color="auto"/>
            <w:right w:val="none" w:sz="0" w:space="0" w:color="auto"/>
          </w:divBdr>
        </w:div>
        <w:div w:id="122503353">
          <w:marLeft w:val="640"/>
          <w:marRight w:val="0"/>
          <w:marTop w:val="0"/>
          <w:marBottom w:val="0"/>
          <w:divBdr>
            <w:top w:val="none" w:sz="0" w:space="0" w:color="auto"/>
            <w:left w:val="none" w:sz="0" w:space="0" w:color="auto"/>
            <w:bottom w:val="none" w:sz="0" w:space="0" w:color="auto"/>
            <w:right w:val="none" w:sz="0" w:space="0" w:color="auto"/>
          </w:divBdr>
        </w:div>
        <w:div w:id="18438896">
          <w:marLeft w:val="640"/>
          <w:marRight w:val="0"/>
          <w:marTop w:val="0"/>
          <w:marBottom w:val="0"/>
          <w:divBdr>
            <w:top w:val="none" w:sz="0" w:space="0" w:color="auto"/>
            <w:left w:val="none" w:sz="0" w:space="0" w:color="auto"/>
            <w:bottom w:val="none" w:sz="0" w:space="0" w:color="auto"/>
            <w:right w:val="none" w:sz="0" w:space="0" w:color="auto"/>
          </w:divBdr>
        </w:div>
        <w:div w:id="504831766">
          <w:marLeft w:val="640"/>
          <w:marRight w:val="0"/>
          <w:marTop w:val="0"/>
          <w:marBottom w:val="0"/>
          <w:divBdr>
            <w:top w:val="none" w:sz="0" w:space="0" w:color="auto"/>
            <w:left w:val="none" w:sz="0" w:space="0" w:color="auto"/>
            <w:bottom w:val="none" w:sz="0" w:space="0" w:color="auto"/>
            <w:right w:val="none" w:sz="0" w:space="0" w:color="auto"/>
          </w:divBdr>
        </w:div>
        <w:div w:id="1920865420">
          <w:marLeft w:val="640"/>
          <w:marRight w:val="0"/>
          <w:marTop w:val="0"/>
          <w:marBottom w:val="0"/>
          <w:divBdr>
            <w:top w:val="none" w:sz="0" w:space="0" w:color="auto"/>
            <w:left w:val="none" w:sz="0" w:space="0" w:color="auto"/>
            <w:bottom w:val="none" w:sz="0" w:space="0" w:color="auto"/>
            <w:right w:val="none" w:sz="0" w:space="0" w:color="auto"/>
          </w:divBdr>
        </w:div>
        <w:div w:id="524052654">
          <w:marLeft w:val="640"/>
          <w:marRight w:val="0"/>
          <w:marTop w:val="0"/>
          <w:marBottom w:val="0"/>
          <w:divBdr>
            <w:top w:val="none" w:sz="0" w:space="0" w:color="auto"/>
            <w:left w:val="none" w:sz="0" w:space="0" w:color="auto"/>
            <w:bottom w:val="none" w:sz="0" w:space="0" w:color="auto"/>
            <w:right w:val="none" w:sz="0" w:space="0" w:color="auto"/>
          </w:divBdr>
        </w:div>
        <w:div w:id="1065686008">
          <w:marLeft w:val="640"/>
          <w:marRight w:val="0"/>
          <w:marTop w:val="0"/>
          <w:marBottom w:val="0"/>
          <w:divBdr>
            <w:top w:val="none" w:sz="0" w:space="0" w:color="auto"/>
            <w:left w:val="none" w:sz="0" w:space="0" w:color="auto"/>
            <w:bottom w:val="none" w:sz="0" w:space="0" w:color="auto"/>
            <w:right w:val="none" w:sz="0" w:space="0" w:color="auto"/>
          </w:divBdr>
        </w:div>
        <w:div w:id="316569406">
          <w:marLeft w:val="640"/>
          <w:marRight w:val="0"/>
          <w:marTop w:val="0"/>
          <w:marBottom w:val="0"/>
          <w:divBdr>
            <w:top w:val="none" w:sz="0" w:space="0" w:color="auto"/>
            <w:left w:val="none" w:sz="0" w:space="0" w:color="auto"/>
            <w:bottom w:val="none" w:sz="0" w:space="0" w:color="auto"/>
            <w:right w:val="none" w:sz="0" w:space="0" w:color="auto"/>
          </w:divBdr>
        </w:div>
        <w:div w:id="1238904006">
          <w:marLeft w:val="640"/>
          <w:marRight w:val="0"/>
          <w:marTop w:val="0"/>
          <w:marBottom w:val="0"/>
          <w:divBdr>
            <w:top w:val="none" w:sz="0" w:space="0" w:color="auto"/>
            <w:left w:val="none" w:sz="0" w:space="0" w:color="auto"/>
            <w:bottom w:val="none" w:sz="0" w:space="0" w:color="auto"/>
            <w:right w:val="none" w:sz="0" w:space="0" w:color="auto"/>
          </w:divBdr>
        </w:div>
        <w:div w:id="15430354">
          <w:marLeft w:val="640"/>
          <w:marRight w:val="0"/>
          <w:marTop w:val="0"/>
          <w:marBottom w:val="0"/>
          <w:divBdr>
            <w:top w:val="none" w:sz="0" w:space="0" w:color="auto"/>
            <w:left w:val="none" w:sz="0" w:space="0" w:color="auto"/>
            <w:bottom w:val="none" w:sz="0" w:space="0" w:color="auto"/>
            <w:right w:val="none" w:sz="0" w:space="0" w:color="auto"/>
          </w:divBdr>
        </w:div>
        <w:div w:id="670067691">
          <w:marLeft w:val="640"/>
          <w:marRight w:val="0"/>
          <w:marTop w:val="0"/>
          <w:marBottom w:val="0"/>
          <w:divBdr>
            <w:top w:val="none" w:sz="0" w:space="0" w:color="auto"/>
            <w:left w:val="none" w:sz="0" w:space="0" w:color="auto"/>
            <w:bottom w:val="none" w:sz="0" w:space="0" w:color="auto"/>
            <w:right w:val="none" w:sz="0" w:space="0" w:color="auto"/>
          </w:divBdr>
        </w:div>
        <w:div w:id="512571166">
          <w:marLeft w:val="640"/>
          <w:marRight w:val="0"/>
          <w:marTop w:val="0"/>
          <w:marBottom w:val="0"/>
          <w:divBdr>
            <w:top w:val="none" w:sz="0" w:space="0" w:color="auto"/>
            <w:left w:val="none" w:sz="0" w:space="0" w:color="auto"/>
            <w:bottom w:val="none" w:sz="0" w:space="0" w:color="auto"/>
            <w:right w:val="none" w:sz="0" w:space="0" w:color="auto"/>
          </w:divBdr>
        </w:div>
        <w:div w:id="1696344323">
          <w:marLeft w:val="640"/>
          <w:marRight w:val="0"/>
          <w:marTop w:val="0"/>
          <w:marBottom w:val="0"/>
          <w:divBdr>
            <w:top w:val="none" w:sz="0" w:space="0" w:color="auto"/>
            <w:left w:val="none" w:sz="0" w:space="0" w:color="auto"/>
            <w:bottom w:val="none" w:sz="0" w:space="0" w:color="auto"/>
            <w:right w:val="none" w:sz="0" w:space="0" w:color="auto"/>
          </w:divBdr>
        </w:div>
        <w:div w:id="975253727">
          <w:marLeft w:val="640"/>
          <w:marRight w:val="0"/>
          <w:marTop w:val="0"/>
          <w:marBottom w:val="0"/>
          <w:divBdr>
            <w:top w:val="none" w:sz="0" w:space="0" w:color="auto"/>
            <w:left w:val="none" w:sz="0" w:space="0" w:color="auto"/>
            <w:bottom w:val="none" w:sz="0" w:space="0" w:color="auto"/>
            <w:right w:val="none" w:sz="0" w:space="0" w:color="auto"/>
          </w:divBdr>
        </w:div>
        <w:div w:id="336545084">
          <w:marLeft w:val="640"/>
          <w:marRight w:val="0"/>
          <w:marTop w:val="0"/>
          <w:marBottom w:val="0"/>
          <w:divBdr>
            <w:top w:val="none" w:sz="0" w:space="0" w:color="auto"/>
            <w:left w:val="none" w:sz="0" w:space="0" w:color="auto"/>
            <w:bottom w:val="none" w:sz="0" w:space="0" w:color="auto"/>
            <w:right w:val="none" w:sz="0" w:space="0" w:color="auto"/>
          </w:divBdr>
        </w:div>
        <w:div w:id="1064328829">
          <w:marLeft w:val="640"/>
          <w:marRight w:val="0"/>
          <w:marTop w:val="0"/>
          <w:marBottom w:val="0"/>
          <w:divBdr>
            <w:top w:val="none" w:sz="0" w:space="0" w:color="auto"/>
            <w:left w:val="none" w:sz="0" w:space="0" w:color="auto"/>
            <w:bottom w:val="none" w:sz="0" w:space="0" w:color="auto"/>
            <w:right w:val="none" w:sz="0" w:space="0" w:color="auto"/>
          </w:divBdr>
        </w:div>
        <w:div w:id="788552894">
          <w:marLeft w:val="640"/>
          <w:marRight w:val="0"/>
          <w:marTop w:val="0"/>
          <w:marBottom w:val="0"/>
          <w:divBdr>
            <w:top w:val="none" w:sz="0" w:space="0" w:color="auto"/>
            <w:left w:val="none" w:sz="0" w:space="0" w:color="auto"/>
            <w:bottom w:val="none" w:sz="0" w:space="0" w:color="auto"/>
            <w:right w:val="none" w:sz="0" w:space="0" w:color="auto"/>
          </w:divBdr>
        </w:div>
        <w:div w:id="2138252634">
          <w:marLeft w:val="640"/>
          <w:marRight w:val="0"/>
          <w:marTop w:val="0"/>
          <w:marBottom w:val="0"/>
          <w:divBdr>
            <w:top w:val="none" w:sz="0" w:space="0" w:color="auto"/>
            <w:left w:val="none" w:sz="0" w:space="0" w:color="auto"/>
            <w:bottom w:val="none" w:sz="0" w:space="0" w:color="auto"/>
            <w:right w:val="none" w:sz="0" w:space="0" w:color="auto"/>
          </w:divBdr>
        </w:div>
        <w:div w:id="413942703">
          <w:marLeft w:val="640"/>
          <w:marRight w:val="0"/>
          <w:marTop w:val="0"/>
          <w:marBottom w:val="0"/>
          <w:divBdr>
            <w:top w:val="none" w:sz="0" w:space="0" w:color="auto"/>
            <w:left w:val="none" w:sz="0" w:space="0" w:color="auto"/>
            <w:bottom w:val="none" w:sz="0" w:space="0" w:color="auto"/>
            <w:right w:val="none" w:sz="0" w:space="0" w:color="auto"/>
          </w:divBdr>
        </w:div>
        <w:div w:id="1018583887">
          <w:marLeft w:val="640"/>
          <w:marRight w:val="0"/>
          <w:marTop w:val="0"/>
          <w:marBottom w:val="0"/>
          <w:divBdr>
            <w:top w:val="none" w:sz="0" w:space="0" w:color="auto"/>
            <w:left w:val="none" w:sz="0" w:space="0" w:color="auto"/>
            <w:bottom w:val="none" w:sz="0" w:space="0" w:color="auto"/>
            <w:right w:val="none" w:sz="0" w:space="0" w:color="auto"/>
          </w:divBdr>
        </w:div>
        <w:div w:id="1273901861">
          <w:marLeft w:val="640"/>
          <w:marRight w:val="0"/>
          <w:marTop w:val="0"/>
          <w:marBottom w:val="0"/>
          <w:divBdr>
            <w:top w:val="none" w:sz="0" w:space="0" w:color="auto"/>
            <w:left w:val="none" w:sz="0" w:space="0" w:color="auto"/>
            <w:bottom w:val="none" w:sz="0" w:space="0" w:color="auto"/>
            <w:right w:val="none" w:sz="0" w:space="0" w:color="auto"/>
          </w:divBdr>
        </w:div>
        <w:div w:id="1889101697">
          <w:marLeft w:val="640"/>
          <w:marRight w:val="0"/>
          <w:marTop w:val="0"/>
          <w:marBottom w:val="0"/>
          <w:divBdr>
            <w:top w:val="none" w:sz="0" w:space="0" w:color="auto"/>
            <w:left w:val="none" w:sz="0" w:space="0" w:color="auto"/>
            <w:bottom w:val="none" w:sz="0" w:space="0" w:color="auto"/>
            <w:right w:val="none" w:sz="0" w:space="0" w:color="auto"/>
          </w:divBdr>
        </w:div>
        <w:div w:id="274751145">
          <w:marLeft w:val="640"/>
          <w:marRight w:val="0"/>
          <w:marTop w:val="0"/>
          <w:marBottom w:val="0"/>
          <w:divBdr>
            <w:top w:val="none" w:sz="0" w:space="0" w:color="auto"/>
            <w:left w:val="none" w:sz="0" w:space="0" w:color="auto"/>
            <w:bottom w:val="none" w:sz="0" w:space="0" w:color="auto"/>
            <w:right w:val="none" w:sz="0" w:space="0" w:color="auto"/>
          </w:divBdr>
        </w:div>
        <w:div w:id="2079862255">
          <w:marLeft w:val="640"/>
          <w:marRight w:val="0"/>
          <w:marTop w:val="0"/>
          <w:marBottom w:val="0"/>
          <w:divBdr>
            <w:top w:val="none" w:sz="0" w:space="0" w:color="auto"/>
            <w:left w:val="none" w:sz="0" w:space="0" w:color="auto"/>
            <w:bottom w:val="none" w:sz="0" w:space="0" w:color="auto"/>
            <w:right w:val="none" w:sz="0" w:space="0" w:color="auto"/>
          </w:divBdr>
        </w:div>
        <w:div w:id="1933932868">
          <w:marLeft w:val="640"/>
          <w:marRight w:val="0"/>
          <w:marTop w:val="0"/>
          <w:marBottom w:val="0"/>
          <w:divBdr>
            <w:top w:val="none" w:sz="0" w:space="0" w:color="auto"/>
            <w:left w:val="none" w:sz="0" w:space="0" w:color="auto"/>
            <w:bottom w:val="none" w:sz="0" w:space="0" w:color="auto"/>
            <w:right w:val="none" w:sz="0" w:space="0" w:color="auto"/>
          </w:divBdr>
        </w:div>
        <w:div w:id="1091896508">
          <w:marLeft w:val="640"/>
          <w:marRight w:val="0"/>
          <w:marTop w:val="0"/>
          <w:marBottom w:val="0"/>
          <w:divBdr>
            <w:top w:val="none" w:sz="0" w:space="0" w:color="auto"/>
            <w:left w:val="none" w:sz="0" w:space="0" w:color="auto"/>
            <w:bottom w:val="none" w:sz="0" w:space="0" w:color="auto"/>
            <w:right w:val="none" w:sz="0" w:space="0" w:color="auto"/>
          </w:divBdr>
        </w:div>
        <w:div w:id="369499646">
          <w:marLeft w:val="640"/>
          <w:marRight w:val="0"/>
          <w:marTop w:val="0"/>
          <w:marBottom w:val="0"/>
          <w:divBdr>
            <w:top w:val="none" w:sz="0" w:space="0" w:color="auto"/>
            <w:left w:val="none" w:sz="0" w:space="0" w:color="auto"/>
            <w:bottom w:val="none" w:sz="0" w:space="0" w:color="auto"/>
            <w:right w:val="none" w:sz="0" w:space="0" w:color="auto"/>
          </w:divBdr>
        </w:div>
        <w:div w:id="107045312">
          <w:marLeft w:val="640"/>
          <w:marRight w:val="0"/>
          <w:marTop w:val="0"/>
          <w:marBottom w:val="0"/>
          <w:divBdr>
            <w:top w:val="none" w:sz="0" w:space="0" w:color="auto"/>
            <w:left w:val="none" w:sz="0" w:space="0" w:color="auto"/>
            <w:bottom w:val="none" w:sz="0" w:space="0" w:color="auto"/>
            <w:right w:val="none" w:sz="0" w:space="0" w:color="auto"/>
          </w:divBdr>
        </w:div>
        <w:div w:id="2048483234">
          <w:marLeft w:val="640"/>
          <w:marRight w:val="0"/>
          <w:marTop w:val="0"/>
          <w:marBottom w:val="0"/>
          <w:divBdr>
            <w:top w:val="none" w:sz="0" w:space="0" w:color="auto"/>
            <w:left w:val="none" w:sz="0" w:space="0" w:color="auto"/>
            <w:bottom w:val="none" w:sz="0" w:space="0" w:color="auto"/>
            <w:right w:val="none" w:sz="0" w:space="0" w:color="auto"/>
          </w:divBdr>
        </w:div>
        <w:div w:id="1988783405">
          <w:marLeft w:val="640"/>
          <w:marRight w:val="0"/>
          <w:marTop w:val="0"/>
          <w:marBottom w:val="0"/>
          <w:divBdr>
            <w:top w:val="none" w:sz="0" w:space="0" w:color="auto"/>
            <w:left w:val="none" w:sz="0" w:space="0" w:color="auto"/>
            <w:bottom w:val="none" w:sz="0" w:space="0" w:color="auto"/>
            <w:right w:val="none" w:sz="0" w:space="0" w:color="auto"/>
          </w:divBdr>
        </w:div>
        <w:div w:id="302740323">
          <w:marLeft w:val="640"/>
          <w:marRight w:val="0"/>
          <w:marTop w:val="0"/>
          <w:marBottom w:val="0"/>
          <w:divBdr>
            <w:top w:val="none" w:sz="0" w:space="0" w:color="auto"/>
            <w:left w:val="none" w:sz="0" w:space="0" w:color="auto"/>
            <w:bottom w:val="none" w:sz="0" w:space="0" w:color="auto"/>
            <w:right w:val="none" w:sz="0" w:space="0" w:color="auto"/>
          </w:divBdr>
        </w:div>
        <w:div w:id="300119760">
          <w:marLeft w:val="640"/>
          <w:marRight w:val="0"/>
          <w:marTop w:val="0"/>
          <w:marBottom w:val="0"/>
          <w:divBdr>
            <w:top w:val="none" w:sz="0" w:space="0" w:color="auto"/>
            <w:left w:val="none" w:sz="0" w:space="0" w:color="auto"/>
            <w:bottom w:val="none" w:sz="0" w:space="0" w:color="auto"/>
            <w:right w:val="none" w:sz="0" w:space="0" w:color="auto"/>
          </w:divBdr>
        </w:div>
        <w:div w:id="1638366841">
          <w:marLeft w:val="640"/>
          <w:marRight w:val="0"/>
          <w:marTop w:val="0"/>
          <w:marBottom w:val="0"/>
          <w:divBdr>
            <w:top w:val="none" w:sz="0" w:space="0" w:color="auto"/>
            <w:left w:val="none" w:sz="0" w:space="0" w:color="auto"/>
            <w:bottom w:val="none" w:sz="0" w:space="0" w:color="auto"/>
            <w:right w:val="none" w:sz="0" w:space="0" w:color="auto"/>
          </w:divBdr>
        </w:div>
        <w:div w:id="1193764074">
          <w:marLeft w:val="640"/>
          <w:marRight w:val="0"/>
          <w:marTop w:val="0"/>
          <w:marBottom w:val="0"/>
          <w:divBdr>
            <w:top w:val="none" w:sz="0" w:space="0" w:color="auto"/>
            <w:left w:val="none" w:sz="0" w:space="0" w:color="auto"/>
            <w:bottom w:val="none" w:sz="0" w:space="0" w:color="auto"/>
            <w:right w:val="none" w:sz="0" w:space="0" w:color="auto"/>
          </w:divBdr>
        </w:div>
        <w:div w:id="307243216">
          <w:marLeft w:val="640"/>
          <w:marRight w:val="0"/>
          <w:marTop w:val="0"/>
          <w:marBottom w:val="0"/>
          <w:divBdr>
            <w:top w:val="none" w:sz="0" w:space="0" w:color="auto"/>
            <w:left w:val="none" w:sz="0" w:space="0" w:color="auto"/>
            <w:bottom w:val="none" w:sz="0" w:space="0" w:color="auto"/>
            <w:right w:val="none" w:sz="0" w:space="0" w:color="auto"/>
          </w:divBdr>
        </w:div>
        <w:div w:id="1163816302">
          <w:marLeft w:val="640"/>
          <w:marRight w:val="0"/>
          <w:marTop w:val="0"/>
          <w:marBottom w:val="0"/>
          <w:divBdr>
            <w:top w:val="none" w:sz="0" w:space="0" w:color="auto"/>
            <w:left w:val="none" w:sz="0" w:space="0" w:color="auto"/>
            <w:bottom w:val="none" w:sz="0" w:space="0" w:color="auto"/>
            <w:right w:val="none" w:sz="0" w:space="0" w:color="auto"/>
          </w:divBdr>
        </w:div>
        <w:div w:id="1712457440">
          <w:marLeft w:val="640"/>
          <w:marRight w:val="0"/>
          <w:marTop w:val="0"/>
          <w:marBottom w:val="0"/>
          <w:divBdr>
            <w:top w:val="none" w:sz="0" w:space="0" w:color="auto"/>
            <w:left w:val="none" w:sz="0" w:space="0" w:color="auto"/>
            <w:bottom w:val="none" w:sz="0" w:space="0" w:color="auto"/>
            <w:right w:val="none" w:sz="0" w:space="0" w:color="auto"/>
          </w:divBdr>
        </w:div>
        <w:div w:id="703479624">
          <w:marLeft w:val="640"/>
          <w:marRight w:val="0"/>
          <w:marTop w:val="0"/>
          <w:marBottom w:val="0"/>
          <w:divBdr>
            <w:top w:val="none" w:sz="0" w:space="0" w:color="auto"/>
            <w:left w:val="none" w:sz="0" w:space="0" w:color="auto"/>
            <w:bottom w:val="none" w:sz="0" w:space="0" w:color="auto"/>
            <w:right w:val="none" w:sz="0" w:space="0" w:color="auto"/>
          </w:divBdr>
        </w:div>
        <w:div w:id="1462721727">
          <w:marLeft w:val="640"/>
          <w:marRight w:val="0"/>
          <w:marTop w:val="0"/>
          <w:marBottom w:val="0"/>
          <w:divBdr>
            <w:top w:val="none" w:sz="0" w:space="0" w:color="auto"/>
            <w:left w:val="none" w:sz="0" w:space="0" w:color="auto"/>
            <w:bottom w:val="none" w:sz="0" w:space="0" w:color="auto"/>
            <w:right w:val="none" w:sz="0" w:space="0" w:color="auto"/>
          </w:divBdr>
        </w:div>
        <w:div w:id="1064530728">
          <w:marLeft w:val="640"/>
          <w:marRight w:val="0"/>
          <w:marTop w:val="0"/>
          <w:marBottom w:val="0"/>
          <w:divBdr>
            <w:top w:val="none" w:sz="0" w:space="0" w:color="auto"/>
            <w:left w:val="none" w:sz="0" w:space="0" w:color="auto"/>
            <w:bottom w:val="none" w:sz="0" w:space="0" w:color="auto"/>
            <w:right w:val="none" w:sz="0" w:space="0" w:color="auto"/>
          </w:divBdr>
        </w:div>
        <w:div w:id="841042855">
          <w:marLeft w:val="640"/>
          <w:marRight w:val="0"/>
          <w:marTop w:val="0"/>
          <w:marBottom w:val="0"/>
          <w:divBdr>
            <w:top w:val="none" w:sz="0" w:space="0" w:color="auto"/>
            <w:left w:val="none" w:sz="0" w:space="0" w:color="auto"/>
            <w:bottom w:val="none" w:sz="0" w:space="0" w:color="auto"/>
            <w:right w:val="none" w:sz="0" w:space="0" w:color="auto"/>
          </w:divBdr>
        </w:div>
        <w:div w:id="1485971350">
          <w:marLeft w:val="640"/>
          <w:marRight w:val="0"/>
          <w:marTop w:val="0"/>
          <w:marBottom w:val="0"/>
          <w:divBdr>
            <w:top w:val="none" w:sz="0" w:space="0" w:color="auto"/>
            <w:left w:val="none" w:sz="0" w:space="0" w:color="auto"/>
            <w:bottom w:val="none" w:sz="0" w:space="0" w:color="auto"/>
            <w:right w:val="none" w:sz="0" w:space="0" w:color="auto"/>
          </w:divBdr>
        </w:div>
        <w:div w:id="1140995312">
          <w:marLeft w:val="640"/>
          <w:marRight w:val="0"/>
          <w:marTop w:val="0"/>
          <w:marBottom w:val="0"/>
          <w:divBdr>
            <w:top w:val="none" w:sz="0" w:space="0" w:color="auto"/>
            <w:left w:val="none" w:sz="0" w:space="0" w:color="auto"/>
            <w:bottom w:val="none" w:sz="0" w:space="0" w:color="auto"/>
            <w:right w:val="none" w:sz="0" w:space="0" w:color="auto"/>
          </w:divBdr>
        </w:div>
      </w:divsChild>
    </w:div>
    <w:div w:id="841164444">
      <w:bodyDiv w:val="1"/>
      <w:marLeft w:val="0"/>
      <w:marRight w:val="0"/>
      <w:marTop w:val="0"/>
      <w:marBottom w:val="0"/>
      <w:divBdr>
        <w:top w:val="none" w:sz="0" w:space="0" w:color="auto"/>
        <w:left w:val="none" w:sz="0" w:space="0" w:color="auto"/>
        <w:bottom w:val="none" w:sz="0" w:space="0" w:color="auto"/>
        <w:right w:val="none" w:sz="0" w:space="0" w:color="auto"/>
      </w:divBdr>
    </w:div>
    <w:div w:id="848983704">
      <w:bodyDiv w:val="1"/>
      <w:marLeft w:val="0"/>
      <w:marRight w:val="0"/>
      <w:marTop w:val="0"/>
      <w:marBottom w:val="0"/>
      <w:divBdr>
        <w:top w:val="none" w:sz="0" w:space="0" w:color="auto"/>
        <w:left w:val="none" w:sz="0" w:space="0" w:color="auto"/>
        <w:bottom w:val="none" w:sz="0" w:space="0" w:color="auto"/>
        <w:right w:val="none" w:sz="0" w:space="0" w:color="auto"/>
      </w:divBdr>
    </w:div>
    <w:div w:id="862207345">
      <w:bodyDiv w:val="1"/>
      <w:marLeft w:val="0"/>
      <w:marRight w:val="0"/>
      <w:marTop w:val="0"/>
      <w:marBottom w:val="0"/>
      <w:divBdr>
        <w:top w:val="none" w:sz="0" w:space="0" w:color="auto"/>
        <w:left w:val="none" w:sz="0" w:space="0" w:color="auto"/>
        <w:bottom w:val="none" w:sz="0" w:space="0" w:color="auto"/>
        <w:right w:val="none" w:sz="0" w:space="0" w:color="auto"/>
      </w:divBdr>
      <w:divsChild>
        <w:div w:id="566963198">
          <w:marLeft w:val="480"/>
          <w:marRight w:val="0"/>
          <w:marTop w:val="0"/>
          <w:marBottom w:val="0"/>
          <w:divBdr>
            <w:top w:val="none" w:sz="0" w:space="0" w:color="auto"/>
            <w:left w:val="none" w:sz="0" w:space="0" w:color="auto"/>
            <w:bottom w:val="none" w:sz="0" w:space="0" w:color="auto"/>
            <w:right w:val="none" w:sz="0" w:space="0" w:color="auto"/>
          </w:divBdr>
        </w:div>
        <w:div w:id="1740130690">
          <w:marLeft w:val="480"/>
          <w:marRight w:val="0"/>
          <w:marTop w:val="0"/>
          <w:marBottom w:val="0"/>
          <w:divBdr>
            <w:top w:val="none" w:sz="0" w:space="0" w:color="auto"/>
            <w:left w:val="none" w:sz="0" w:space="0" w:color="auto"/>
            <w:bottom w:val="none" w:sz="0" w:space="0" w:color="auto"/>
            <w:right w:val="none" w:sz="0" w:space="0" w:color="auto"/>
          </w:divBdr>
        </w:div>
        <w:div w:id="476533767">
          <w:marLeft w:val="480"/>
          <w:marRight w:val="0"/>
          <w:marTop w:val="0"/>
          <w:marBottom w:val="0"/>
          <w:divBdr>
            <w:top w:val="none" w:sz="0" w:space="0" w:color="auto"/>
            <w:left w:val="none" w:sz="0" w:space="0" w:color="auto"/>
            <w:bottom w:val="none" w:sz="0" w:space="0" w:color="auto"/>
            <w:right w:val="none" w:sz="0" w:space="0" w:color="auto"/>
          </w:divBdr>
        </w:div>
        <w:div w:id="1961568073">
          <w:marLeft w:val="480"/>
          <w:marRight w:val="0"/>
          <w:marTop w:val="0"/>
          <w:marBottom w:val="0"/>
          <w:divBdr>
            <w:top w:val="none" w:sz="0" w:space="0" w:color="auto"/>
            <w:left w:val="none" w:sz="0" w:space="0" w:color="auto"/>
            <w:bottom w:val="none" w:sz="0" w:space="0" w:color="auto"/>
            <w:right w:val="none" w:sz="0" w:space="0" w:color="auto"/>
          </w:divBdr>
        </w:div>
        <w:div w:id="897278131">
          <w:marLeft w:val="480"/>
          <w:marRight w:val="0"/>
          <w:marTop w:val="0"/>
          <w:marBottom w:val="0"/>
          <w:divBdr>
            <w:top w:val="none" w:sz="0" w:space="0" w:color="auto"/>
            <w:left w:val="none" w:sz="0" w:space="0" w:color="auto"/>
            <w:bottom w:val="none" w:sz="0" w:space="0" w:color="auto"/>
            <w:right w:val="none" w:sz="0" w:space="0" w:color="auto"/>
          </w:divBdr>
        </w:div>
        <w:div w:id="487525792">
          <w:marLeft w:val="480"/>
          <w:marRight w:val="0"/>
          <w:marTop w:val="0"/>
          <w:marBottom w:val="0"/>
          <w:divBdr>
            <w:top w:val="none" w:sz="0" w:space="0" w:color="auto"/>
            <w:left w:val="none" w:sz="0" w:space="0" w:color="auto"/>
            <w:bottom w:val="none" w:sz="0" w:space="0" w:color="auto"/>
            <w:right w:val="none" w:sz="0" w:space="0" w:color="auto"/>
          </w:divBdr>
        </w:div>
        <w:div w:id="932937593">
          <w:marLeft w:val="480"/>
          <w:marRight w:val="0"/>
          <w:marTop w:val="0"/>
          <w:marBottom w:val="0"/>
          <w:divBdr>
            <w:top w:val="none" w:sz="0" w:space="0" w:color="auto"/>
            <w:left w:val="none" w:sz="0" w:space="0" w:color="auto"/>
            <w:bottom w:val="none" w:sz="0" w:space="0" w:color="auto"/>
            <w:right w:val="none" w:sz="0" w:space="0" w:color="auto"/>
          </w:divBdr>
        </w:div>
        <w:div w:id="1355613862">
          <w:marLeft w:val="480"/>
          <w:marRight w:val="0"/>
          <w:marTop w:val="0"/>
          <w:marBottom w:val="0"/>
          <w:divBdr>
            <w:top w:val="none" w:sz="0" w:space="0" w:color="auto"/>
            <w:left w:val="none" w:sz="0" w:space="0" w:color="auto"/>
            <w:bottom w:val="none" w:sz="0" w:space="0" w:color="auto"/>
            <w:right w:val="none" w:sz="0" w:space="0" w:color="auto"/>
          </w:divBdr>
        </w:div>
        <w:div w:id="88739134">
          <w:marLeft w:val="480"/>
          <w:marRight w:val="0"/>
          <w:marTop w:val="0"/>
          <w:marBottom w:val="0"/>
          <w:divBdr>
            <w:top w:val="none" w:sz="0" w:space="0" w:color="auto"/>
            <w:left w:val="none" w:sz="0" w:space="0" w:color="auto"/>
            <w:bottom w:val="none" w:sz="0" w:space="0" w:color="auto"/>
            <w:right w:val="none" w:sz="0" w:space="0" w:color="auto"/>
          </w:divBdr>
        </w:div>
        <w:div w:id="1921253936">
          <w:marLeft w:val="480"/>
          <w:marRight w:val="0"/>
          <w:marTop w:val="0"/>
          <w:marBottom w:val="0"/>
          <w:divBdr>
            <w:top w:val="none" w:sz="0" w:space="0" w:color="auto"/>
            <w:left w:val="none" w:sz="0" w:space="0" w:color="auto"/>
            <w:bottom w:val="none" w:sz="0" w:space="0" w:color="auto"/>
            <w:right w:val="none" w:sz="0" w:space="0" w:color="auto"/>
          </w:divBdr>
        </w:div>
        <w:div w:id="560560536">
          <w:marLeft w:val="480"/>
          <w:marRight w:val="0"/>
          <w:marTop w:val="0"/>
          <w:marBottom w:val="0"/>
          <w:divBdr>
            <w:top w:val="none" w:sz="0" w:space="0" w:color="auto"/>
            <w:left w:val="none" w:sz="0" w:space="0" w:color="auto"/>
            <w:bottom w:val="none" w:sz="0" w:space="0" w:color="auto"/>
            <w:right w:val="none" w:sz="0" w:space="0" w:color="auto"/>
          </w:divBdr>
        </w:div>
        <w:div w:id="920017825">
          <w:marLeft w:val="480"/>
          <w:marRight w:val="0"/>
          <w:marTop w:val="0"/>
          <w:marBottom w:val="0"/>
          <w:divBdr>
            <w:top w:val="none" w:sz="0" w:space="0" w:color="auto"/>
            <w:left w:val="none" w:sz="0" w:space="0" w:color="auto"/>
            <w:bottom w:val="none" w:sz="0" w:space="0" w:color="auto"/>
            <w:right w:val="none" w:sz="0" w:space="0" w:color="auto"/>
          </w:divBdr>
        </w:div>
        <w:div w:id="1881816201">
          <w:marLeft w:val="480"/>
          <w:marRight w:val="0"/>
          <w:marTop w:val="0"/>
          <w:marBottom w:val="0"/>
          <w:divBdr>
            <w:top w:val="none" w:sz="0" w:space="0" w:color="auto"/>
            <w:left w:val="none" w:sz="0" w:space="0" w:color="auto"/>
            <w:bottom w:val="none" w:sz="0" w:space="0" w:color="auto"/>
            <w:right w:val="none" w:sz="0" w:space="0" w:color="auto"/>
          </w:divBdr>
        </w:div>
        <w:div w:id="285745446">
          <w:marLeft w:val="480"/>
          <w:marRight w:val="0"/>
          <w:marTop w:val="0"/>
          <w:marBottom w:val="0"/>
          <w:divBdr>
            <w:top w:val="none" w:sz="0" w:space="0" w:color="auto"/>
            <w:left w:val="none" w:sz="0" w:space="0" w:color="auto"/>
            <w:bottom w:val="none" w:sz="0" w:space="0" w:color="auto"/>
            <w:right w:val="none" w:sz="0" w:space="0" w:color="auto"/>
          </w:divBdr>
        </w:div>
        <w:div w:id="1181043452">
          <w:marLeft w:val="480"/>
          <w:marRight w:val="0"/>
          <w:marTop w:val="0"/>
          <w:marBottom w:val="0"/>
          <w:divBdr>
            <w:top w:val="none" w:sz="0" w:space="0" w:color="auto"/>
            <w:left w:val="none" w:sz="0" w:space="0" w:color="auto"/>
            <w:bottom w:val="none" w:sz="0" w:space="0" w:color="auto"/>
            <w:right w:val="none" w:sz="0" w:space="0" w:color="auto"/>
          </w:divBdr>
        </w:div>
        <w:div w:id="1127623828">
          <w:marLeft w:val="480"/>
          <w:marRight w:val="0"/>
          <w:marTop w:val="0"/>
          <w:marBottom w:val="0"/>
          <w:divBdr>
            <w:top w:val="none" w:sz="0" w:space="0" w:color="auto"/>
            <w:left w:val="none" w:sz="0" w:space="0" w:color="auto"/>
            <w:bottom w:val="none" w:sz="0" w:space="0" w:color="auto"/>
            <w:right w:val="none" w:sz="0" w:space="0" w:color="auto"/>
          </w:divBdr>
        </w:div>
        <w:div w:id="1113548624">
          <w:marLeft w:val="480"/>
          <w:marRight w:val="0"/>
          <w:marTop w:val="0"/>
          <w:marBottom w:val="0"/>
          <w:divBdr>
            <w:top w:val="none" w:sz="0" w:space="0" w:color="auto"/>
            <w:left w:val="none" w:sz="0" w:space="0" w:color="auto"/>
            <w:bottom w:val="none" w:sz="0" w:space="0" w:color="auto"/>
            <w:right w:val="none" w:sz="0" w:space="0" w:color="auto"/>
          </w:divBdr>
        </w:div>
        <w:div w:id="1172184666">
          <w:marLeft w:val="480"/>
          <w:marRight w:val="0"/>
          <w:marTop w:val="0"/>
          <w:marBottom w:val="0"/>
          <w:divBdr>
            <w:top w:val="none" w:sz="0" w:space="0" w:color="auto"/>
            <w:left w:val="none" w:sz="0" w:space="0" w:color="auto"/>
            <w:bottom w:val="none" w:sz="0" w:space="0" w:color="auto"/>
            <w:right w:val="none" w:sz="0" w:space="0" w:color="auto"/>
          </w:divBdr>
        </w:div>
        <w:div w:id="1658726897">
          <w:marLeft w:val="480"/>
          <w:marRight w:val="0"/>
          <w:marTop w:val="0"/>
          <w:marBottom w:val="0"/>
          <w:divBdr>
            <w:top w:val="none" w:sz="0" w:space="0" w:color="auto"/>
            <w:left w:val="none" w:sz="0" w:space="0" w:color="auto"/>
            <w:bottom w:val="none" w:sz="0" w:space="0" w:color="auto"/>
            <w:right w:val="none" w:sz="0" w:space="0" w:color="auto"/>
          </w:divBdr>
        </w:div>
        <w:div w:id="1396120884">
          <w:marLeft w:val="480"/>
          <w:marRight w:val="0"/>
          <w:marTop w:val="0"/>
          <w:marBottom w:val="0"/>
          <w:divBdr>
            <w:top w:val="none" w:sz="0" w:space="0" w:color="auto"/>
            <w:left w:val="none" w:sz="0" w:space="0" w:color="auto"/>
            <w:bottom w:val="none" w:sz="0" w:space="0" w:color="auto"/>
            <w:right w:val="none" w:sz="0" w:space="0" w:color="auto"/>
          </w:divBdr>
        </w:div>
        <w:div w:id="1348756289">
          <w:marLeft w:val="480"/>
          <w:marRight w:val="0"/>
          <w:marTop w:val="0"/>
          <w:marBottom w:val="0"/>
          <w:divBdr>
            <w:top w:val="none" w:sz="0" w:space="0" w:color="auto"/>
            <w:left w:val="none" w:sz="0" w:space="0" w:color="auto"/>
            <w:bottom w:val="none" w:sz="0" w:space="0" w:color="auto"/>
            <w:right w:val="none" w:sz="0" w:space="0" w:color="auto"/>
          </w:divBdr>
        </w:div>
        <w:div w:id="1734427787">
          <w:marLeft w:val="480"/>
          <w:marRight w:val="0"/>
          <w:marTop w:val="0"/>
          <w:marBottom w:val="0"/>
          <w:divBdr>
            <w:top w:val="none" w:sz="0" w:space="0" w:color="auto"/>
            <w:left w:val="none" w:sz="0" w:space="0" w:color="auto"/>
            <w:bottom w:val="none" w:sz="0" w:space="0" w:color="auto"/>
            <w:right w:val="none" w:sz="0" w:space="0" w:color="auto"/>
          </w:divBdr>
        </w:div>
        <w:div w:id="1498039174">
          <w:marLeft w:val="480"/>
          <w:marRight w:val="0"/>
          <w:marTop w:val="0"/>
          <w:marBottom w:val="0"/>
          <w:divBdr>
            <w:top w:val="none" w:sz="0" w:space="0" w:color="auto"/>
            <w:left w:val="none" w:sz="0" w:space="0" w:color="auto"/>
            <w:bottom w:val="none" w:sz="0" w:space="0" w:color="auto"/>
            <w:right w:val="none" w:sz="0" w:space="0" w:color="auto"/>
          </w:divBdr>
        </w:div>
        <w:div w:id="951977932">
          <w:marLeft w:val="480"/>
          <w:marRight w:val="0"/>
          <w:marTop w:val="0"/>
          <w:marBottom w:val="0"/>
          <w:divBdr>
            <w:top w:val="none" w:sz="0" w:space="0" w:color="auto"/>
            <w:left w:val="none" w:sz="0" w:space="0" w:color="auto"/>
            <w:bottom w:val="none" w:sz="0" w:space="0" w:color="auto"/>
            <w:right w:val="none" w:sz="0" w:space="0" w:color="auto"/>
          </w:divBdr>
        </w:div>
        <w:div w:id="2064088732">
          <w:marLeft w:val="480"/>
          <w:marRight w:val="0"/>
          <w:marTop w:val="0"/>
          <w:marBottom w:val="0"/>
          <w:divBdr>
            <w:top w:val="none" w:sz="0" w:space="0" w:color="auto"/>
            <w:left w:val="none" w:sz="0" w:space="0" w:color="auto"/>
            <w:bottom w:val="none" w:sz="0" w:space="0" w:color="auto"/>
            <w:right w:val="none" w:sz="0" w:space="0" w:color="auto"/>
          </w:divBdr>
        </w:div>
        <w:div w:id="1913271679">
          <w:marLeft w:val="480"/>
          <w:marRight w:val="0"/>
          <w:marTop w:val="0"/>
          <w:marBottom w:val="0"/>
          <w:divBdr>
            <w:top w:val="none" w:sz="0" w:space="0" w:color="auto"/>
            <w:left w:val="none" w:sz="0" w:space="0" w:color="auto"/>
            <w:bottom w:val="none" w:sz="0" w:space="0" w:color="auto"/>
            <w:right w:val="none" w:sz="0" w:space="0" w:color="auto"/>
          </w:divBdr>
        </w:div>
      </w:divsChild>
    </w:div>
    <w:div w:id="863783003">
      <w:bodyDiv w:val="1"/>
      <w:marLeft w:val="0"/>
      <w:marRight w:val="0"/>
      <w:marTop w:val="0"/>
      <w:marBottom w:val="0"/>
      <w:divBdr>
        <w:top w:val="none" w:sz="0" w:space="0" w:color="auto"/>
        <w:left w:val="none" w:sz="0" w:space="0" w:color="auto"/>
        <w:bottom w:val="none" w:sz="0" w:space="0" w:color="auto"/>
        <w:right w:val="none" w:sz="0" w:space="0" w:color="auto"/>
      </w:divBdr>
    </w:div>
    <w:div w:id="864756549">
      <w:bodyDiv w:val="1"/>
      <w:marLeft w:val="0"/>
      <w:marRight w:val="0"/>
      <w:marTop w:val="0"/>
      <w:marBottom w:val="0"/>
      <w:divBdr>
        <w:top w:val="none" w:sz="0" w:space="0" w:color="auto"/>
        <w:left w:val="none" w:sz="0" w:space="0" w:color="auto"/>
        <w:bottom w:val="none" w:sz="0" w:space="0" w:color="auto"/>
        <w:right w:val="none" w:sz="0" w:space="0" w:color="auto"/>
      </w:divBdr>
    </w:div>
    <w:div w:id="867839366">
      <w:bodyDiv w:val="1"/>
      <w:marLeft w:val="0"/>
      <w:marRight w:val="0"/>
      <w:marTop w:val="0"/>
      <w:marBottom w:val="0"/>
      <w:divBdr>
        <w:top w:val="none" w:sz="0" w:space="0" w:color="auto"/>
        <w:left w:val="none" w:sz="0" w:space="0" w:color="auto"/>
        <w:bottom w:val="none" w:sz="0" w:space="0" w:color="auto"/>
        <w:right w:val="none" w:sz="0" w:space="0" w:color="auto"/>
      </w:divBdr>
      <w:divsChild>
        <w:div w:id="1597980796">
          <w:marLeft w:val="480"/>
          <w:marRight w:val="0"/>
          <w:marTop w:val="0"/>
          <w:marBottom w:val="0"/>
          <w:divBdr>
            <w:top w:val="none" w:sz="0" w:space="0" w:color="auto"/>
            <w:left w:val="none" w:sz="0" w:space="0" w:color="auto"/>
            <w:bottom w:val="none" w:sz="0" w:space="0" w:color="auto"/>
            <w:right w:val="none" w:sz="0" w:space="0" w:color="auto"/>
          </w:divBdr>
        </w:div>
        <w:div w:id="1488400163">
          <w:marLeft w:val="480"/>
          <w:marRight w:val="0"/>
          <w:marTop w:val="0"/>
          <w:marBottom w:val="0"/>
          <w:divBdr>
            <w:top w:val="none" w:sz="0" w:space="0" w:color="auto"/>
            <w:left w:val="none" w:sz="0" w:space="0" w:color="auto"/>
            <w:bottom w:val="none" w:sz="0" w:space="0" w:color="auto"/>
            <w:right w:val="none" w:sz="0" w:space="0" w:color="auto"/>
          </w:divBdr>
        </w:div>
        <w:div w:id="614142638">
          <w:marLeft w:val="480"/>
          <w:marRight w:val="0"/>
          <w:marTop w:val="0"/>
          <w:marBottom w:val="0"/>
          <w:divBdr>
            <w:top w:val="none" w:sz="0" w:space="0" w:color="auto"/>
            <w:left w:val="none" w:sz="0" w:space="0" w:color="auto"/>
            <w:bottom w:val="none" w:sz="0" w:space="0" w:color="auto"/>
            <w:right w:val="none" w:sz="0" w:space="0" w:color="auto"/>
          </w:divBdr>
        </w:div>
        <w:div w:id="1225795920">
          <w:marLeft w:val="480"/>
          <w:marRight w:val="0"/>
          <w:marTop w:val="0"/>
          <w:marBottom w:val="0"/>
          <w:divBdr>
            <w:top w:val="none" w:sz="0" w:space="0" w:color="auto"/>
            <w:left w:val="none" w:sz="0" w:space="0" w:color="auto"/>
            <w:bottom w:val="none" w:sz="0" w:space="0" w:color="auto"/>
            <w:right w:val="none" w:sz="0" w:space="0" w:color="auto"/>
          </w:divBdr>
        </w:div>
        <w:div w:id="1989089894">
          <w:marLeft w:val="480"/>
          <w:marRight w:val="0"/>
          <w:marTop w:val="0"/>
          <w:marBottom w:val="0"/>
          <w:divBdr>
            <w:top w:val="none" w:sz="0" w:space="0" w:color="auto"/>
            <w:left w:val="none" w:sz="0" w:space="0" w:color="auto"/>
            <w:bottom w:val="none" w:sz="0" w:space="0" w:color="auto"/>
            <w:right w:val="none" w:sz="0" w:space="0" w:color="auto"/>
          </w:divBdr>
        </w:div>
        <w:div w:id="294797748">
          <w:marLeft w:val="480"/>
          <w:marRight w:val="0"/>
          <w:marTop w:val="0"/>
          <w:marBottom w:val="0"/>
          <w:divBdr>
            <w:top w:val="none" w:sz="0" w:space="0" w:color="auto"/>
            <w:left w:val="none" w:sz="0" w:space="0" w:color="auto"/>
            <w:bottom w:val="none" w:sz="0" w:space="0" w:color="auto"/>
            <w:right w:val="none" w:sz="0" w:space="0" w:color="auto"/>
          </w:divBdr>
        </w:div>
        <w:div w:id="791360336">
          <w:marLeft w:val="480"/>
          <w:marRight w:val="0"/>
          <w:marTop w:val="0"/>
          <w:marBottom w:val="0"/>
          <w:divBdr>
            <w:top w:val="none" w:sz="0" w:space="0" w:color="auto"/>
            <w:left w:val="none" w:sz="0" w:space="0" w:color="auto"/>
            <w:bottom w:val="none" w:sz="0" w:space="0" w:color="auto"/>
            <w:right w:val="none" w:sz="0" w:space="0" w:color="auto"/>
          </w:divBdr>
        </w:div>
        <w:div w:id="1915428534">
          <w:marLeft w:val="480"/>
          <w:marRight w:val="0"/>
          <w:marTop w:val="0"/>
          <w:marBottom w:val="0"/>
          <w:divBdr>
            <w:top w:val="none" w:sz="0" w:space="0" w:color="auto"/>
            <w:left w:val="none" w:sz="0" w:space="0" w:color="auto"/>
            <w:bottom w:val="none" w:sz="0" w:space="0" w:color="auto"/>
            <w:right w:val="none" w:sz="0" w:space="0" w:color="auto"/>
          </w:divBdr>
        </w:div>
        <w:div w:id="1481455712">
          <w:marLeft w:val="480"/>
          <w:marRight w:val="0"/>
          <w:marTop w:val="0"/>
          <w:marBottom w:val="0"/>
          <w:divBdr>
            <w:top w:val="none" w:sz="0" w:space="0" w:color="auto"/>
            <w:left w:val="none" w:sz="0" w:space="0" w:color="auto"/>
            <w:bottom w:val="none" w:sz="0" w:space="0" w:color="auto"/>
            <w:right w:val="none" w:sz="0" w:space="0" w:color="auto"/>
          </w:divBdr>
        </w:div>
        <w:div w:id="1767651535">
          <w:marLeft w:val="480"/>
          <w:marRight w:val="0"/>
          <w:marTop w:val="0"/>
          <w:marBottom w:val="0"/>
          <w:divBdr>
            <w:top w:val="none" w:sz="0" w:space="0" w:color="auto"/>
            <w:left w:val="none" w:sz="0" w:space="0" w:color="auto"/>
            <w:bottom w:val="none" w:sz="0" w:space="0" w:color="auto"/>
            <w:right w:val="none" w:sz="0" w:space="0" w:color="auto"/>
          </w:divBdr>
        </w:div>
        <w:div w:id="1098140335">
          <w:marLeft w:val="480"/>
          <w:marRight w:val="0"/>
          <w:marTop w:val="0"/>
          <w:marBottom w:val="0"/>
          <w:divBdr>
            <w:top w:val="none" w:sz="0" w:space="0" w:color="auto"/>
            <w:left w:val="none" w:sz="0" w:space="0" w:color="auto"/>
            <w:bottom w:val="none" w:sz="0" w:space="0" w:color="auto"/>
            <w:right w:val="none" w:sz="0" w:space="0" w:color="auto"/>
          </w:divBdr>
        </w:div>
        <w:div w:id="153567128">
          <w:marLeft w:val="480"/>
          <w:marRight w:val="0"/>
          <w:marTop w:val="0"/>
          <w:marBottom w:val="0"/>
          <w:divBdr>
            <w:top w:val="none" w:sz="0" w:space="0" w:color="auto"/>
            <w:left w:val="none" w:sz="0" w:space="0" w:color="auto"/>
            <w:bottom w:val="none" w:sz="0" w:space="0" w:color="auto"/>
            <w:right w:val="none" w:sz="0" w:space="0" w:color="auto"/>
          </w:divBdr>
        </w:div>
        <w:div w:id="74521865">
          <w:marLeft w:val="480"/>
          <w:marRight w:val="0"/>
          <w:marTop w:val="0"/>
          <w:marBottom w:val="0"/>
          <w:divBdr>
            <w:top w:val="none" w:sz="0" w:space="0" w:color="auto"/>
            <w:left w:val="none" w:sz="0" w:space="0" w:color="auto"/>
            <w:bottom w:val="none" w:sz="0" w:space="0" w:color="auto"/>
            <w:right w:val="none" w:sz="0" w:space="0" w:color="auto"/>
          </w:divBdr>
        </w:div>
      </w:divsChild>
    </w:div>
    <w:div w:id="870606533">
      <w:bodyDiv w:val="1"/>
      <w:marLeft w:val="0"/>
      <w:marRight w:val="0"/>
      <w:marTop w:val="0"/>
      <w:marBottom w:val="0"/>
      <w:divBdr>
        <w:top w:val="none" w:sz="0" w:space="0" w:color="auto"/>
        <w:left w:val="none" w:sz="0" w:space="0" w:color="auto"/>
        <w:bottom w:val="none" w:sz="0" w:space="0" w:color="auto"/>
        <w:right w:val="none" w:sz="0" w:space="0" w:color="auto"/>
      </w:divBdr>
    </w:div>
    <w:div w:id="882867376">
      <w:bodyDiv w:val="1"/>
      <w:marLeft w:val="0"/>
      <w:marRight w:val="0"/>
      <w:marTop w:val="0"/>
      <w:marBottom w:val="0"/>
      <w:divBdr>
        <w:top w:val="none" w:sz="0" w:space="0" w:color="auto"/>
        <w:left w:val="none" w:sz="0" w:space="0" w:color="auto"/>
        <w:bottom w:val="none" w:sz="0" w:space="0" w:color="auto"/>
        <w:right w:val="none" w:sz="0" w:space="0" w:color="auto"/>
      </w:divBdr>
    </w:div>
    <w:div w:id="885990001">
      <w:bodyDiv w:val="1"/>
      <w:marLeft w:val="0"/>
      <w:marRight w:val="0"/>
      <w:marTop w:val="0"/>
      <w:marBottom w:val="0"/>
      <w:divBdr>
        <w:top w:val="none" w:sz="0" w:space="0" w:color="auto"/>
        <w:left w:val="none" w:sz="0" w:space="0" w:color="auto"/>
        <w:bottom w:val="none" w:sz="0" w:space="0" w:color="auto"/>
        <w:right w:val="none" w:sz="0" w:space="0" w:color="auto"/>
      </w:divBdr>
    </w:div>
    <w:div w:id="886140507">
      <w:bodyDiv w:val="1"/>
      <w:marLeft w:val="0"/>
      <w:marRight w:val="0"/>
      <w:marTop w:val="0"/>
      <w:marBottom w:val="0"/>
      <w:divBdr>
        <w:top w:val="none" w:sz="0" w:space="0" w:color="auto"/>
        <w:left w:val="none" w:sz="0" w:space="0" w:color="auto"/>
        <w:bottom w:val="none" w:sz="0" w:space="0" w:color="auto"/>
        <w:right w:val="none" w:sz="0" w:space="0" w:color="auto"/>
      </w:divBdr>
      <w:divsChild>
        <w:div w:id="753471446">
          <w:marLeft w:val="480"/>
          <w:marRight w:val="0"/>
          <w:marTop w:val="0"/>
          <w:marBottom w:val="0"/>
          <w:divBdr>
            <w:top w:val="none" w:sz="0" w:space="0" w:color="auto"/>
            <w:left w:val="none" w:sz="0" w:space="0" w:color="auto"/>
            <w:bottom w:val="none" w:sz="0" w:space="0" w:color="auto"/>
            <w:right w:val="none" w:sz="0" w:space="0" w:color="auto"/>
          </w:divBdr>
        </w:div>
        <w:div w:id="1541822961">
          <w:marLeft w:val="480"/>
          <w:marRight w:val="0"/>
          <w:marTop w:val="0"/>
          <w:marBottom w:val="0"/>
          <w:divBdr>
            <w:top w:val="none" w:sz="0" w:space="0" w:color="auto"/>
            <w:left w:val="none" w:sz="0" w:space="0" w:color="auto"/>
            <w:bottom w:val="none" w:sz="0" w:space="0" w:color="auto"/>
            <w:right w:val="none" w:sz="0" w:space="0" w:color="auto"/>
          </w:divBdr>
        </w:div>
        <w:div w:id="1572425607">
          <w:marLeft w:val="480"/>
          <w:marRight w:val="0"/>
          <w:marTop w:val="0"/>
          <w:marBottom w:val="0"/>
          <w:divBdr>
            <w:top w:val="none" w:sz="0" w:space="0" w:color="auto"/>
            <w:left w:val="none" w:sz="0" w:space="0" w:color="auto"/>
            <w:bottom w:val="none" w:sz="0" w:space="0" w:color="auto"/>
            <w:right w:val="none" w:sz="0" w:space="0" w:color="auto"/>
          </w:divBdr>
        </w:div>
        <w:div w:id="460463499">
          <w:marLeft w:val="480"/>
          <w:marRight w:val="0"/>
          <w:marTop w:val="0"/>
          <w:marBottom w:val="0"/>
          <w:divBdr>
            <w:top w:val="none" w:sz="0" w:space="0" w:color="auto"/>
            <w:left w:val="none" w:sz="0" w:space="0" w:color="auto"/>
            <w:bottom w:val="none" w:sz="0" w:space="0" w:color="auto"/>
            <w:right w:val="none" w:sz="0" w:space="0" w:color="auto"/>
          </w:divBdr>
        </w:div>
        <w:div w:id="1562397674">
          <w:marLeft w:val="480"/>
          <w:marRight w:val="0"/>
          <w:marTop w:val="0"/>
          <w:marBottom w:val="0"/>
          <w:divBdr>
            <w:top w:val="none" w:sz="0" w:space="0" w:color="auto"/>
            <w:left w:val="none" w:sz="0" w:space="0" w:color="auto"/>
            <w:bottom w:val="none" w:sz="0" w:space="0" w:color="auto"/>
            <w:right w:val="none" w:sz="0" w:space="0" w:color="auto"/>
          </w:divBdr>
        </w:div>
        <w:div w:id="439687015">
          <w:marLeft w:val="480"/>
          <w:marRight w:val="0"/>
          <w:marTop w:val="0"/>
          <w:marBottom w:val="0"/>
          <w:divBdr>
            <w:top w:val="none" w:sz="0" w:space="0" w:color="auto"/>
            <w:left w:val="none" w:sz="0" w:space="0" w:color="auto"/>
            <w:bottom w:val="none" w:sz="0" w:space="0" w:color="auto"/>
            <w:right w:val="none" w:sz="0" w:space="0" w:color="auto"/>
          </w:divBdr>
        </w:div>
        <w:div w:id="1842087681">
          <w:marLeft w:val="480"/>
          <w:marRight w:val="0"/>
          <w:marTop w:val="0"/>
          <w:marBottom w:val="0"/>
          <w:divBdr>
            <w:top w:val="none" w:sz="0" w:space="0" w:color="auto"/>
            <w:left w:val="none" w:sz="0" w:space="0" w:color="auto"/>
            <w:bottom w:val="none" w:sz="0" w:space="0" w:color="auto"/>
            <w:right w:val="none" w:sz="0" w:space="0" w:color="auto"/>
          </w:divBdr>
        </w:div>
        <w:div w:id="1817723905">
          <w:marLeft w:val="480"/>
          <w:marRight w:val="0"/>
          <w:marTop w:val="0"/>
          <w:marBottom w:val="0"/>
          <w:divBdr>
            <w:top w:val="none" w:sz="0" w:space="0" w:color="auto"/>
            <w:left w:val="none" w:sz="0" w:space="0" w:color="auto"/>
            <w:bottom w:val="none" w:sz="0" w:space="0" w:color="auto"/>
            <w:right w:val="none" w:sz="0" w:space="0" w:color="auto"/>
          </w:divBdr>
        </w:div>
        <w:div w:id="557857323">
          <w:marLeft w:val="480"/>
          <w:marRight w:val="0"/>
          <w:marTop w:val="0"/>
          <w:marBottom w:val="0"/>
          <w:divBdr>
            <w:top w:val="none" w:sz="0" w:space="0" w:color="auto"/>
            <w:left w:val="none" w:sz="0" w:space="0" w:color="auto"/>
            <w:bottom w:val="none" w:sz="0" w:space="0" w:color="auto"/>
            <w:right w:val="none" w:sz="0" w:space="0" w:color="auto"/>
          </w:divBdr>
        </w:div>
        <w:div w:id="2087992871">
          <w:marLeft w:val="480"/>
          <w:marRight w:val="0"/>
          <w:marTop w:val="0"/>
          <w:marBottom w:val="0"/>
          <w:divBdr>
            <w:top w:val="none" w:sz="0" w:space="0" w:color="auto"/>
            <w:left w:val="none" w:sz="0" w:space="0" w:color="auto"/>
            <w:bottom w:val="none" w:sz="0" w:space="0" w:color="auto"/>
            <w:right w:val="none" w:sz="0" w:space="0" w:color="auto"/>
          </w:divBdr>
        </w:div>
        <w:div w:id="994453479">
          <w:marLeft w:val="480"/>
          <w:marRight w:val="0"/>
          <w:marTop w:val="0"/>
          <w:marBottom w:val="0"/>
          <w:divBdr>
            <w:top w:val="none" w:sz="0" w:space="0" w:color="auto"/>
            <w:left w:val="none" w:sz="0" w:space="0" w:color="auto"/>
            <w:bottom w:val="none" w:sz="0" w:space="0" w:color="auto"/>
            <w:right w:val="none" w:sz="0" w:space="0" w:color="auto"/>
          </w:divBdr>
        </w:div>
        <w:div w:id="1461651056">
          <w:marLeft w:val="480"/>
          <w:marRight w:val="0"/>
          <w:marTop w:val="0"/>
          <w:marBottom w:val="0"/>
          <w:divBdr>
            <w:top w:val="none" w:sz="0" w:space="0" w:color="auto"/>
            <w:left w:val="none" w:sz="0" w:space="0" w:color="auto"/>
            <w:bottom w:val="none" w:sz="0" w:space="0" w:color="auto"/>
            <w:right w:val="none" w:sz="0" w:space="0" w:color="auto"/>
          </w:divBdr>
        </w:div>
        <w:div w:id="1590775960">
          <w:marLeft w:val="480"/>
          <w:marRight w:val="0"/>
          <w:marTop w:val="0"/>
          <w:marBottom w:val="0"/>
          <w:divBdr>
            <w:top w:val="none" w:sz="0" w:space="0" w:color="auto"/>
            <w:left w:val="none" w:sz="0" w:space="0" w:color="auto"/>
            <w:bottom w:val="none" w:sz="0" w:space="0" w:color="auto"/>
            <w:right w:val="none" w:sz="0" w:space="0" w:color="auto"/>
          </w:divBdr>
        </w:div>
        <w:div w:id="620379558">
          <w:marLeft w:val="480"/>
          <w:marRight w:val="0"/>
          <w:marTop w:val="0"/>
          <w:marBottom w:val="0"/>
          <w:divBdr>
            <w:top w:val="none" w:sz="0" w:space="0" w:color="auto"/>
            <w:left w:val="none" w:sz="0" w:space="0" w:color="auto"/>
            <w:bottom w:val="none" w:sz="0" w:space="0" w:color="auto"/>
            <w:right w:val="none" w:sz="0" w:space="0" w:color="auto"/>
          </w:divBdr>
        </w:div>
        <w:div w:id="2001157846">
          <w:marLeft w:val="480"/>
          <w:marRight w:val="0"/>
          <w:marTop w:val="0"/>
          <w:marBottom w:val="0"/>
          <w:divBdr>
            <w:top w:val="none" w:sz="0" w:space="0" w:color="auto"/>
            <w:left w:val="none" w:sz="0" w:space="0" w:color="auto"/>
            <w:bottom w:val="none" w:sz="0" w:space="0" w:color="auto"/>
            <w:right w:val="none" w:sz="0" w:space="0" w:color="auto"/>
          </w:divBdr>
        </w:div>
        <w:div w:id="2063360232">
          <w:marLeft w:val="480"/>
          <w:marRight w:val="0"/>
          <w:marTop w:val="0"/>
          <w:marBottom w:val="0"/>
          <w:divBdr>
            <w:top w:val="none" w:sz="0" w:space="0" w:color="auto"/>
            <w:left w:val="none" w:sz="0" w:space="0" w:color="auto"/>
            <w:bottom w:val="none" w:sz="0" w:space="0" w:color="auto"/>
            <w:right w:val="none" w:sz="0" w:space="0" w:color="auto"/>
          </w:divBdr>
        </w:div>
        <w:div w:id="1813866250">
          <w:marLeft w:val="480"/>
          <w:marRight w:val="0"/>
          <w:marTop w:val="0"/>
          <w:marBottom w:val="0"/>
          <w:divBdr>
            <w:top w:val="none" w:sz="0" w:space="0" w:color="auto"/>
            <w:left w:val="none" w:sz="0" w:space="0" w:color="auto"/>
            <w:bottom w:val="none" w:sz="0" w:space="0" w:color="auto"/>
            <w:right w:val="none" w:sz="0" w:space="0" w:color="auto"/>
          </w:divBdr>
        </w:div>
        <w:div w:id="116997285">
          <w:marLeft w:val="480"/>
          <w:marRight w:val="0"/>
          <w:marTop w:val="0"/>
          <w:marBottom w:val="0"/>
          <w:divBdr>
            <w:top w:val="none" w:sz="0" w:space="0" w:color="auto"/>
            <w:left w:val="none" w:sz="0" w:space="0" w:color="auto"/>
            <w:bottom w:val="none" w:sz="0" w:space="0" w:color="auto"/>
            <w:right w:val="none" w:sz="0" w:space="0" w:color="auto"/>
          </w:divBdr>
        </w:div>
        <w:div w:id="610480512">
          <w:marLeft w:val="480"/>
          <w:marRight w:val="0"/>
          <w:marTop w:val="0"/>
          <w:marBottom w:val="0"/>
          <w:divBdr>
            <w:top w:val="none" w:sz="0" w:space="0" w:color="auto"/>
            <w:left w:val="none" w:sz="0" w:space="0" w:color="auto"/>
            <w:bottom w:val="none" w:sz="0" w:space="0" w:color="auto"/>
            <w:right w:val="none" w:sz="0" w:space="0" w:color="auto"/>
          </w:divBdr>
        </w:div>
        <w:div w:id="1472794815">
          <w:marLeft w:val="480"/>
          <w:marRight w:val="0"/>
          <w:marTop w:val="0"/>
          <w:marBottom w:val="0"/>
          <w:divBdr>
            <w:top w:val="none" w:sz="0" w:space="0" w:color="auto"/>
            <w:left w:val="none" w:sz="0" w:space="0" w:color="auto"/>
            <w:bottom w:val="none" w:sz="0" w:space="0" w:color="auto"/>
            <w:right w:val="none" w:sz="0" w:space="0" w:color="auto"/>
          </w:divBdr>
        </w:div>
        <w:div w:id="1484783731">
          <w:marLeft w:val="480"/>
          <w:marRight w:val="0"/>
          <w:marTop w:val="0"/>
          <w:marBottom w:val="0"/>
          <w:divBdr>
            <w:top w:val="none" w:sz="0" w:space="0" w:color="auto"/>
            <w:left w:val="none" w:sz="0" w:space="0" w:color="auto"/>
            <w:bottom w:val="none" w:sz="0" w:space="0" w:color="auto"/>
            <w:right w:val="none" w:sz="0" w:space="0" w:color="auto"/>
          </w:divBdr>
        </w:div>
        <w:div w:id="932467930">
          <w:marLeft w:val="480"/>
          <w:marRight w:val="0"/>
          <w:marTop w:val="0"/>
          <w:marBottom w:val="0"/>
          <w:divBdr>
            <w:top w:val="none" w:sz="0" w:space="0" w:color="auto"/>
            <w:left w:val="none" w:sz="0" w:space="0" w:color="auto"/>
            <w:bottom w:val="none" w:sz="0" w:space="0" w:color="auto"/>
            <w:right w:val="none" w:sz="0" w:space="0" w:color="auto"/>
          </w:divBdr>
        </w:div>
        <w:div w:id="1689256333">
          <w:marLeft w:val="480"/>
          <w:marRight w:val="0"/>
          <w:marTop w:val="0"/>
          <w:marBottom w:val="0"/>
          <w:divBdr>
            <w:top w:val="none" w:sz="0" w:space="0" w:color="auto"/>
            <w:left w:val="none" w:sz="0" w:space="0" w:color="auto"/>
            <w:bottom w:val="none" w:sz="0" w:space="0" w:color="auto"/>
            <w:right w:val="none" w:sz="0" w:space="0" w:color="auto"/>
          </w:divBdr>
        </w:div>
        <w:div w:id="1028144218">
          <w:marLeft w:val="480"/>
          <w:marRight w:val="0"/>
          <w:marTop w:val="0"/>
          <w:marBottom w:val="0"/>
          <w:divBdr>
            <w:top w:val="none" w:sz="0" w:space="0" w:color="auto"/>
            <w:left w:val="none" w:sz="0" w:space="0" w:color="auto"/>
            <w:bottom w:val="none" w:sz="0" w:space="0" w:color="auto"/>
            <w:right w:val="none" w:sz="0" w:space="0" w:color="auto"/>
          </w:divBdr>
        </w:div>
        <w:div w:id="234055776">
          <w:marLeft w:val="480"/>
          <w:marRight w:val="0"/>
          <w:marTop w:val="0"/>
          <w:marBottom w:val="0"/>
          <w:divBdr>
            <w:top w:val="none" w:sz="0" w:space="0" w:color="auto"/>
            <w:left w:val="none" w:sz="0" w:space="0" w:color="auto"/>
            <w:bottom w:val="none" w:sz="0" w:space="0" w:color="auto"/>
            <w:right w:val="none" w:sz="0" w:space="0" w:color="auto"/>
          </w:divBdr>
        </w:div>
      </w:divsChild>
    </w:div>
    <w:div w:id="893857755">
      <w:bodyDiv w:val="1"/>
      <w:marLeft w:val="0"/>
      <w:marRight w:val="0"/>
      <w:marTop w:val="0"/>
      <w:marBottom w:val="0"/>
      <w:divBdr>
        <w:top w:val="none" w:sz="0" w:space="0" w:color="auto"/>
        <w:left w:val="none" w:sz="0" w:space="0" w:color="auto"/>
        <w:bottom w:val="none" w:sz="0" w:space="0" w:color="auto"/>
        <w:right w:val="none" w:sz="0" w:space="0" w:color="auto"/>
      </w:divBdr>
      <w:divsChild>
        <w:div w:id="1339893963">
          <w:marLeft w:val="480"/>
          <w:marRight w:val="0"/>
          <w:marTop w:val="0"/>
          <w:marBottom w:val="0"/>
          <w:divBdr>
            <w:top w:val="none" w:sz="0" w:space="0" w:color="auto"/>
            <w:left w:val="none" w:sz="0" w:space="0" w:color="auto"/>
            <w:bottom w:val="none" w:sz="0" w:space="0" w:color="auto"/>
            <w:right w:val="none" w:sz="0" w:space="0" w:color="auto"/>
          </w:divBdr>
        </w:div>
        <w:div w:id="107043621">
          <w:marLeft w:val="480"/>
          <w:marRight w:val="0"/>
          <w:marTop w:val="0"/>
          <w:marBottom w:val="0"/>
          <w:divBdr>
            <w:top w:val="none" w:sz="0" w:space="0" w:color="auto"/>
            <w:left w:val="none" w:sz="0" w:space="0" w:color="auto"/>
            <w:bottom w:val="none" w:sz="0" w:space="0" w:color="auto"/>
            <w:right w:val="none" w:sz="0" w:space="0" w:color="auto"/>
          </w:divBdr>
        </w:div>
        <w:div w:id="109477089">
          <w:marLeft w:val="480"/>
          <w:marRight w:val="0"/>
          <w:marTop w:val="0"/>
          <w:marBottom w:val="0"/>
          <w:divBdr>
            <w:top w:val="none" w:sz="0" w:space="0" w:color="auto"/>
            <w:left w:val="none" w:sz="0" w:space="0" w:color="auto"/>
            <w:bottom w:val="none" w:sz="0" w:space="0" w:color="auto"/>
            <w:right w:val="none" w:sz="0" w:space="0" w:color="auto"/>
          </w:divBdr>
        </w:div>
        <w:div w:id="1305813325">
          <w:marLeft w:val="480"/>
          <w:marRight w:val="0"/>
          <w:marTop w:val="0"/>
          <w:marBottom w:val="0"/>
          <w:divBdr>
            <w:top w:val="none" w:sz="0" w:space="0" w:color="auto"/>
            <w:left w:val="none" w:sz="0" w:space="0" w:color="auto"/>
            <w:bottom w:val="none" w:sz="0" w:space="0" w:color="auto"/>
            <w:right w:val="none" w:sz="0" w:space="0" w:color="auto"/>
          </w:divBdr>
        </w:div>
        <w:div w:id="805897228">
          <w:marLeft w:val="480"/>
          <w:marRight w:val="0"/>
          <w:marTop w:val="0"/>
          <w:marBottom w:val="0"/>
          <w:divBdr>
            <w:top w:val="none" w:sz="0" w:space="0" w:color="auto"/>
            <w:left w:val="none" w:sz="0" w:space="0" w:color="auto"/>
            <w:bottom w:val="none" w:sz="0" w:space="0" w:color="auto"/>
            <w:right w:val="none" w:sz="0" w:space="0" w:color="auto"/>
          </w:divBdr>
        </w:div>
        <w:div w:id="636450262">
          <w:marLeft w:val="480"/>
          <w:marRight w:val="0"/>
          <w:marTop w:val="0"/>
          <w:marBottom w:val="0"/>
          <w:divBdr>
            <w:top w:val="none" w:sz="0" w:space="0" w:color="auto"/>
            <w:left w:val="none" w:sz="0" w:space="0" w:color="auto"/>
            <w:bottom w:val="none" w:sz="0" w:space="0" w:color="auto"/>
            <w:right w:val="none" w:sz="0" w:space="0" w:color="auto"/>
          </w:divBdr>
        </w:div>
        <w:div w:id="204603635">
          <w:marLeft w:val="480"/>
          <w:marRight w:val="0"/>
          <w:marTop w:val="0"/>
          <w:marBottom w:val="0"/>
          <w:divBdr>
            <w:top w:val="none" w:sz="0" w:space="0" w:color="auto"/>
            <w:left w:val="none" w:sz="0" w:space="0" w:color="auto"/>
            <w:bottom w:val="none" w:sz="0" w:space="0" w:color="auto"/>
            <w:right w:val="none" w:sz="0" w:space="0" w:color="auto"/>
          </w:divBdr>
        </w:div>
        <w:div w:id="921336839">
          <w:marLeft w:val="480"/>
          <w:marRight w:val="0"/>
          <w:marTop w:val="0"/>
          <w:marBottom w:val="0"/>
          <w:divBdr>
            <w:top w:val="none" w:sz="0" w:space="0" w:color="auto"/>
            <w:left w:val="none" w:sz="0" w:space="0" w:color="auto"/>
            <w:bottom w:val="none" w:sz="0" w:space="0" w:color="auto"/>
            <w:right w:val="none" w:sz="0" w:space="0" w:color="auto"/>
          </w:divBdr>
        </w:div>
        <w:div w:id="1726562381">
          <w:marLeft w:val="480"/>
          <w:marRight w:val="0"/>
          <w:marTop w:val="0"/>
          <w:marBottom w:val="0"/>
          <w:divBdr>
            <w:top w:val="none" w:sz="0" w:space="0" w:color="auto"/>
            <w:left w:val="none" w:sz="0" w:space="0" w:color="auto"/>
            <w:bottom w:val="none" w:sz="0" w:space="0" w:color="auto"/>
            <w:right w:val="none" w:sz="0" w:space="0" w:color="auto"/>
          </w:divBdr>
        </w:div>
        <w:div w:id="20984010">
          <w:marLeft w:val="480"/>
          <w:marRight w:val="0"/>
          <w:marTop w:val="0"/>
          <w:marBottom w:val="0"/>
          <w:divBdr>
            <w:top w:val="none" w:sz="0" w:space="0" w:color="auto"/>
            <w:left w:val="none" w:sz="0" w:space="0" w:color="auto"/>
            <w:bottom w:val="none" w:sz="0" w:space="0" w:color="auto"/>
            <w:right w:val="none" w:sz="0" w:space="0" w:color="auto"/>
          </w:divBdr>
        </w:div>
        <w:div w:id="1096172380">
          <w:marLeft w:val="480"/>
          <w:marRight w:val="0"/>
          <w:marTop w:val="0"/>
          <w:marBottom w:val="0"/>
          <w:divBdr>
            <w:top w:val="none" w:sz="0" w:space="0" w:color="auto"/>
            <w:left w:val="none" w:sz="0" w:space="0" w:color="auto"/>
            <w:bottom w:val="none" w:sz="0" w:space="0" w:color="auto"/>
            <w:right w:val="none" w:sz="0" w:space="0" w:color="auto"/>
          </w:divBdr>
        </w:div>
        <w:div w:id="876939749">
          <w:marLeft w:val="480"/>
          <w:marRight w:val="0"/>
          <w:marTop w:val="0"/>
          <w:marBottom w:val="0"/>
          <w:divBdr>
            <w:top w:val="none" w:sz="0" w:space="0" w:color="auto"/>
            <w:left w:val="none" w:sz="0" w:space="0" w:color="auto"/>
            <w:bottom w:val="none" w:sz="0" w:space="0" w:color="auto"/>
            <w:right w:val="none" w:sz="0" w:space="0" w:color="auto"/>
          </w:divBdr>
        </w:div>
        <w:div w:id="1539122681">
          <w:marLeft w:val="480"/>
          <w:marRight w:val="0"/>
          <w:marTop w:val="0"/>
          <w:marBottom w:val="0"/>
          <w:divBdr>
            <w:top w:val="none" w:sz="0" w:space="0" w:color="auto"/>
            <w:left w:val="none" w:sz="0" w:space="0" w:color="auto"/>
            <w:bottom w:val="none" w:sz="0" w:space="0" w:color="auto"/>
            <w:right w:val="none" w:sz="0" w:space="0" w:color="auto"/>
          </w:divBdr>
        </w:div>
        <w:div w:id="587810434">
          <w:marLeft w:val="480"/>
          <w:marRight w:val="0"/>
          <w:marTop w:val="0"/>
          <w:marBottom w:val="0"/>
          <w:divBdr>
            <w:top w:val="none" w:sz="0" w:space="0" w:color="auto"/>
            <w:left w:val="none" w:sz="0" w:space="0" w:color="auto"/>
            <w:bottom w:val="none" w:sz="0" w:space="0" w:color="auto"/>
            <w:right w:val="none" w:sz="0" w:space="0" w:color="auto"/>
          </w:divBdr>
        </w:div>
        <w:div w:id="1294212355">
          <w:marLeft w:val="480"/>
          <w:marRight w:val="0"/>
          <w:marTop w:val="0"/>
          <w:marBottom w:val="0"/>
          <w:divBdr>
            <w:top w:val="none" w:sz="0" w:space="0" w:color="auto"/>
            <w:left w:val="none" w:sz="0" w:space="0" w:color="auto"/>
            <w:bottom w:val="none" w:sz="0" w:space="0" w:color="auto"/>
            <w:right w:val="none" w:sz="0" w:space="0" w:color="auto"/>
          </w:divBdr>
        </w:div>
        <w:div w:id="1634870131">
          <w:marLeft w:val="480"/>
          <w:marRight w:val="0"/>
          <w:marTop w:val="0"/>
          <w:marBottom w:val="0"/>
          <w:divBdr>
            <w:top w:val="none" w:sz="0" w:space="0" w:color="auto"/>
            <w:left w:val="none" w:sz="0" w:space="0" w:color="auto"/>
            <w:bottom w:val="none" w:sz="0" w:space="0" w:color="auto"/>
            <w:right w:val="none" w:sz="0" w:space="0" w:color="auto"/>
          </w:divBdr>
        </w:div>
        <w:div w:id="1925070916">
          <w:marLeft w:val="480"/>
          <w:marRight w:val="0"/>
          <w:marTop w:val="0"/>
          <w:marBottom w:val="0"/>
          <w:divBdr>
            <w:top w:val="none" w:sz="0" w:space="0" w:color="auto"/>
            <w:left w:val="none" w:sz="0" w:space="0" w:color="auto"/>
            <w:bottom w:val="none" w:sz="0" w:space="0" w:color="auto"/>
            <w:right w:val="none" w:sz="0" w:space="0" w:color="auto"/>
          </w:divBdr>
        </w:div>
        <w:div w:id="1400010535">
          <w:marLeft w:val="480"/>
          <w:marRight w:val="0"/>
          <w:marTop w:val="0"/>
          <w:marBottom w:val="0"/>
          <w:divBdr>
            <w:top w:val="none" w:sz="0" w:space="0" w:color="auto"/>
            <w:left w:val="none" w:sz="0" w:space="0" w:color="auto"/>
            <w:bottom w:val="none" w:sz="0" w:space="0" w:color="auto"/>
            <w:right w:val="none" w:sz="0" w:space="0" w:color="auto"/>
          </w:divBdr>
        </w:div>
        <w:div w:id="127625307">
          <w:marLeft w:val="480"/>
          <w:marRight w:val="0"/>
          <w:marTop w:val="0"/>
          <w:marBottom w:val="0"/>
          <w:divBdr>
            <w:top w:val="none" w:sz="0" w:space="0" w:color="auto"/>
            <w:left w:val="none" w:sz="0" w:space="0" w:color="auto"/>
            <w:bottom w:val="none" w:sz="0" w:space="0" w:color="auto"/>
            <w:right w:val="none" w:sz="0" w:space="0" w:color="auto"/>
          </w:divBdr>
        </w:div>
        <w:div w:id="20516394">
          <w:marLeft w:val="480"/>
          <w:marRight w:val="0"/>
          <w:marTop w:val="0"/>
          <w:marBottom w:val="0"/>
          <w:divBdr>
            <w:top w:val="none" w:sz="0" w:space="0" w:color="auto"/>
            <w:left w:val="none" w:sz="0" w:space="0" w:color="auto"/>
            <w:bottom w:val="none" w:sz="0" w:space="0" w:color="auto"/>
            <w:right w:val="none" w:sz="0" w:space="0" w:color="auto"/>
          </w:divBdr>
        </w:div>
        <w:div w:id="1509641839">
          <w:marLeft w:val="480"/>
          <w:marRight w:val="0"/>
          <w:marTop w:val="0"/>
          <w:marBottom w:val="0"/>
          <w:divBdr>
            <w:top w:val="none" w:sz="0" w:space="0" w:color="auto"/>
            <w:left w:val="none" w:sz="0" w:space="0" w:color="auto"/>
            <w:bottom w:val="none" w:sz="0" w:space="0" w:color="auto"/>
            <w:right w:val="none" w:sz="0" w:space="0" w:color="auto"/>
          </w:divBdr>
        </w:div>
        <w:div w:id="1269854867">
          <w:marLeft w:val="480"/>
          <w:marRight w:val="0"/>
          <w:marTop w:val="0"/>
          <w:marBottom w:val="0"/>
          <w:divBdr>
            <w:top w:val="none" w:sz="0" w:space="0" w:color="auto"/>
            <w:left w:val="none" w:sz="0" w:space="0" w:color="auto"/>
            <w:bottom w:val="none" w:sz="0" w:space="0" w:color="auto"/>
            <w:right w:val="none" w:sz="0" w:space="0" w:color="auto"/>
          </w:divBdr>
        </w:div>
        <w:div w:id="1515417902">
          <w:marLeft w:val="480"/>
          <w:marRight w:val="0"/>
          <w:marTop w:val="0"/>
          <w:marBottom w:val="0"/>
          <w:divBdr>
            <w:top w:val="none" w:sz="0" w:space="0" w:color="auto"/>
            <w:left w:val="none" w:sz="0" w:space="0" w:color="auto"/>
            <w:bottom w:val="none" w:sz="0" w:space="0" w:color="auto"/>
            <w:right w:val="none" w:sz="0" w:space="0" w:color="auto"/>
          </w:divBdr>
        </w:div>
        <w:div w:id="1808279710">
          <w:marLeft w:val="480"/>
          <w:marRight w:val="0"/>
          <w:marTop w:val="0"/>
          <w:marBottom w:val="0"/>
          <w:divBdr>
            <w:top w:val="none" w:sz="0" w:space="0" w:color="auto"/>
            <w:left w:val="none" w:sz="0" w:space="0" w:color="auto"/>
            <w:bottom w:val="none" w:sz="0" w:space="0" w:color="auto"/>
            <w:right w:val="none" w:sz="0" w:space="0" w:color="auto"/>
          </w:divBdr>
        </w:div>
        <w:div w:id="682051273">
          <w:marLeft w:val="480"/>
          <w:marRight w:val="0"/>
          <w:marTop w:val="0"/>
          <w:marBottom w:val="0"/>
          <w:divBdr>
            <w:top w:val="none" w:sz="0" w:space="0" w:color="auto"/>
            <w:left w:val="none" w:sz="0" w:space="0" w:color="auto"/>
            <w:bottom w:val="none" w:sz="0" w:space="0" w:color="auto"/>
            <w:right w:val="none" w:sz="0" w:space="0" w:color="auto"/>
          </w:divBdr>
        </w:div>
        <w:div w:id="1785999831">
          <w:marLeft w:val="480"/>
          <w:marRight w:val="0"/>
          <w:marTop w:val="0"/>
          <w:marBottom w:val="0"/>
          <w:divBdr>
            <w:top w:val="none" w:sz="0" w:space="0" w:color="auto"/>
            <w:left w:val="none" w:sz="0" w:space="0" w:color="auto"/>
            <w:bottom w:val="none" w:sz="0" w:space="0" w:color="auto"/>
            <w:right w:val="none" w:sz="0" w:space="0" w:color="auto"/>
          </w:divBdr>
        </w:div>
        <w:div w:id="1897008731">
          <w:marLeft w:val="480"/>
          <w:marRight w:val="0"/>
          <w:marTop w:val="0"/>
          <w:marBottom w:val="0"/>
          <w:divBdr>
            <w:top w:val="none" w:sz="0" w:space="0" w:color="auto"/>
            <w:left w:val="none" w:sz="0" w:space="0" w:color="auto"/>
            <w:bottom w:val="none" w:sz="0" w:space="0" w:color="auto"/>
            <w:right w:val="none" w:sz="0" w:space="0" w:color="auto"/>
          </w:divBdr>
        </w:div>
        <w:div w:id="360018247">
          <w:marLeft w:val="480"/>
          <w:marRight w:val="0"/>
          <w:marTop w:val="0"/>
          <w:marBottom w:val="0"/>
          <w:divBdr>
            <w:top w:val="none" w:sz="0" w:space="0" w:color="auto"/>
            <w:left w:val="none" w:sz="0" w:space="0" w:color="auto"/>
            <w:bottom w:val="none" w:sz="0" w:space="0" w:color="auto"/>
            <w:right w:val="none" w:sz="0" w:space="0" w:color="auto"/>
          </w:divBdr>
        </w:div>
        <w:div w:id="1906604803">
          <w:marLeft w:val="480"/>
          <w:marRight w:val="0"/>
          <w:marTop w:val="0"/>
          <w:marBottom w:val="0"/>
          <w:divBdr>
            <w:top w:val="none" w:sz="0" w:space="0" w:color="auto"/>
            <w:left w:val="none" w:sz="0" w:space="0" w:color="auto"/>
            <w:bottom w:val="none" w:sz="0" w:space="0" w:color="auto"/>
            <w:right w:val="none" w:sz="0" w:space="0" w:color="auto"/>
          </w:divBdr>
        </w:div>
        <w:div w:id="372507409">
          <w:marLeft w:val="480"/>
          <w:marRight w:val="0"/>
          <w:marTop w:val="0"/>
          <w:marBottom w:val="0"/>
          <w:divBdr>
            <w:top w:val="none" w:sz="0" w:space="0" w:color="auto"/>
            <w:left w:val="none" w:sz="0" w:space="0" w:color="auto"/>
            <w:bottom w:val="none" w:sz="0" w:space="0" w:color="auto"/>
            <w:right w:val="none" w:sz="0" w:space="0" w:color="auto"/>
          </w:divBdr>
        </w:div>
        <w:div w:id="1190338438">
          <w:marLeft w:val="480"/>
          <w:marRight w:val="0"/>
          <w:marTop w:val="0"/>
          <w:marBottom w:val="0"/>
          <w:divBdr>
            <w:top w:val="none" w:sz="0" w:space="0" w:color="auto"/>
            <w:left w:val="none" w:sz="0" w:space="0" w:color="auto"/>
            <w:bottom w:val="none" w:sz="0" w:space="0" w:color="auto"/>
            <w:right w:val="none" w:sz="0" w:space="0" w:color="auto"/>
          </w:divBdr>
        </w:div>
        <w:div w:id="1143621183">
          <w:marLeft w:val="480"/>
          <w:marRight w:val="0"/>
          <w:marTop w:val="0"/>
          <w:marBottom w:val="0"/>
          <w:divBdr>
            <w:top w:val="none" w:sz="0" w:space="0" w:color="auto"/>
            <w:left w:val="none" w:sz="0" w:space="0" w:color="auto"/>
            <w:bottom w:val="none" w:sz="0" w:space="0" w:color="auto"/>
            <w:right w:val="none" w:sz="0" w:space="0" w:color="auto"/>
          </w:divBdr>
        </w:div>
        <w:div w:id="1487670935">
          <w:marLeft w:val="480"/>
          <w:marRight w:val="0"/>
          <w:marTop w:val="0"/>
          <w:marBottom w:val="0"/>
          <w:divBdr>
            <w:top w:val="none" w:sz="0" w:space="0" w:color="auto"/>
            <w:left w:val="none" w:sz="0" w:space="0" w:color="auto"/>
            <w:bottom w:val="none" w:sz="0" w:space="0" w:color="auto"/>
            <w:right w:val="none" w:sz="0" w:space="0" w:color="auto"/>
          </w:divBdr>
        </w:div>
        <w:div w:id="36704909">
          <w:marLeft w:val="480"/>
          <w:marRight w:val="0"/>
          <w:marTop w:val="0"/>
          <w:marBottom w:val="0"/>
          <w:divBdr>
            <w:top w:val="none" w:sz="0" w:space="0" w:color="auto"/>
            <w:left w:val="none" w:sz="0" w:space="0" w:color="auto"/>
            <w:bottom w:val="none" w:sz="0" w:space="0" w:color="auto"/>
            <w:right w:val="none" w:sz="0" w:space="0" w:color="auto"/>
          </w:divBdr>
        </w:div>
        <w:div w:id="1322151095">
          <w:marLeft w:val="480"/>
          <w:marRight w:val="0"/>
          <w:marTop w:val="0"/>
          <w:marBottom w:val="0"/>
          <w:divBdr>
            <w:top w:val="none" w:sz="0" w:space="0" w:color="auto"/>
            <w:left w:val="none" w:sz="0" w:space="0" w:color="auto"/>
            <w:bottom w:val="none" w:sz="0" w:space="0" w:color="auto"/>
            <w:right w:val="none" w:sz="0" w:space="0" w:color="auto"/>
          </w:divBdr>
        </w:div>
        <w:div w:id="1939949634">
          <w:marLeft w:val="480"/>
          <w:marRight w:val="0"/>
          <w:marTop w:val="0"/>
          <w:marBottom w:val="0"/>
          <w:divBdr>
            <w:top w:val="none" w:sz="0" w:space="0" w:color="auto"/>
            <w:left w:val="none" w:sz="0" w:space="0" w:color="auto"/>
            <w:bottom w:val="none" w:sz="0" w:space="0" w:color="auto"/>
            <w:right w:val="none" w:sz="0" w:space="0" w:color="auto"/>
          </w:divBdr>
        </w:div>
        <w:div w:id="1018198371">
          <w:marLeft w:val="480"/>
          <w:marRight w:val="0"/>
          <w:marTop w:val="0"/>
          <w:marBottom w:val="0"/>
          <w:divBdr>
            <w:top w:val="none" w:sz="0" w:space="0" w:color="auto"/>
            <w:left w:val="none" w:sz="0" w:space="0" w:color="auto"/>
            <w:bottom w:val="none" w:sz="0" w:space="0" w:color="auto"/>
            <w:right w:val="none" w:sz="0" w:space="0" w:color="auto"/>
          </w:divBdr>
        </w:div>
        <w:div w:id="1766610718">
          <w:marLeft w:val="480"/>
          <w:marRight w:val="0"/>
          <w:marTop w:val="0"/>
          <w:marBottom w:val="0"/>
          <w:divBdr>
            <w:top w:val="none" w:sz="0" w:space="0" w:color="auto"/>
            <w:left w:val="none" w:sz="0" w:space="0" w:color="auto"/>
            <w:bottom w:val="none" w:sz="0" w:space="0" w:color="auto"/>
            <w:right w:val="none" w:sz="0" w:space="0" w:color="auto"/>
          </w:divBdr>
        </w:div>
        <w:div w:id="1759130866">
          <w:marLeft w:val="480"/>
          <w:marRight w:val="0"/>
          <w:marTop w:val="0"/>
          <w:marBottom w:val="0"/>
          <w:divBdr>
            <w:top w:val="none" w:sz="0" w:space="0" w:color="auto"/>
            <w:left w:val="none" w:sz="0" w:space="0" w:color="auto"/>
            <w:bottom w:val="none" w:sz="0" w:space="0" w:color="auto"/>
            <w:right w:val="none" w:sz="0" w:space="0" w:color="auto"/>
          </w:divBdr>
        </w:div>
        <w:div w:id="2100371979">
          <w:marLeft w:val="480"/>
          <w:marRight w:val="0"/>
          <w:marTop w:val="0"/>
          <w:marBottom w:val="0"/>
          <w:divBdr>
            <w:top w:val="none" w:sz="0" w:space="0" w:color="auto"/>
            <w:left w:val="none" w:sz="0" w:space="0" w:color="auto"/>
            <w:bottom w:val="none" w:sz="0" w:space="0" w:color="auto"/>
            <w:right w:val="none" w:sz="0" w:space="0" w:color="auto"/>
          </w:divBdr>
        </w:div>
        <w:div w:id="1183086627">
          <w:marLeft w:val="480"/>
          <w:marRight w:val="0"/>
          <w:marTop w:val="0"/>
          <w:marBottom w:val="0"/>
          <w:divBdr>
            <w:top w:val="none" w:sz="0" w:space="0" w:color="auto"/>
            <w:left w:val="none" w:sz="0" w:space="0" w:color="auto"/>
            <w:bottom w:val="none" w:sz="0" w:space="0" w:color="auto"/>
            <w:right w:val="none" w:sz="0" w:space="0" w:color="auto"/>
          </w:divBdr>
        </w:div>
        <w:div w:id="1949508754">
          <w:marLeft w:val="480"/>
          <w:marRight w:val="0"/>
          <w:marTop w:val="0"/>
          <w:marBottom w:val="0"/>
          <w:divBdr>
            <w:top w:val="none" w:sz="0" w:space="0" w:color="auto"/>
            <w:left w:val="none" w:sz="0" w:space="0" w:color="auto"/>
            <w:bottom w:val="none" w:sz="0" w:space="0" w:color="auto"/>
            <w:right w:val="none" w:sz="0" w:space="0" w:color="auto"/>
          </w:divBdr>
        </w:div>
        <w:div w:id="812481742">
          <w:marLeft w:val="480"/>
          <w:marRight w:val="0"/>
          <w:marTop w:val="0"/>
          <w:marBottom w:val="0"/>
          <w:divBdr>
            <w:top w:val="none" w:sz="0" w:space="0" w:color="auto"/>
            <w:left w:val="none" w:sz="0" w:space="0" w:color="auto"/>
            <w:bottom w:val="none" w:sz="0" w:space="0" w:color="auto"/>
            <w:right w:val="none" w:sz="0" w:space="0" w:color="auto"/>
          </w:divBdr>
        </w:div>
        <w:div w:id="595015137">
          <w:marLeft w:val="480"/>
          <w:marRight w:val="0"/>
          <w:marTop w:val="0"/>
          <w:marBottom w:val="0"/>
          <w:divBdr>
            <w:top w:val="none" w:sz="0" w:space="0" w:color="auto"/>
            <w:left w:val="none" w:sz="0" w:space="0" w:color="auto"/>
            <w:bottom w:val="none" w:sz="0" w:space="0" w:color="auto"/>
            <w:right w:val="none" w:sz="0" w:space="0" w:color="auto"/>
          </w:divBdr>
        </w:div>
        <w:div w:id="1259866818">
          <w:marLeft w:val="480"/>
          <w:marRight w:val="0"/>
          <w:marTop w:val="0"/>
          <w:marBottom w:val="0"/>
          <w:divBdr>
            <w:top w:val="none" w:sz="0" w:space="0" w:color="auto"/>
            <w:left w:val="none" w:sz="0" w:space="0" w:color="auto"/>
            <w:bottom w:val="none" w:sz="0" w:space="0" w:color="auto"/>
            <w:right w:val="none" w:sz="0" w:space="0" w:color="auto"/>
          </w:divBdr>
        </w:div>
        <w:div w:id="150484509">
          <w:marLeft w:val="480"/>
          <w:marRight w:val="0"/>
          <w:marTop w:val="0"/>
          <w:marBottom w:val="0"/>
          <w:divBdr>
            <w:top w:val="none" w:sz="0" w:space="0" w:color="auto"/>
            <w:left w:val="none" w:sz="0" w:space="0" w:color="auto"/>
            <w:bottom w:val="none" w:sz="0" w:space="0" w:color="auto"/>
            <w:right w:val="none" w:sz="0" w:space="0" w:color="auto"/>
          </w:divBdr>
        </w:div>
        <w:div w:id="551039053">
          <w:marLeft w:val="480"/>
          <w:marRight w:val="0"/>
          <w:marTop w:val="0"/>
          <w:marBottom w:val="0"/>
          <w:divBdr>
            <w:top w:val="none" w:sz="0" w:space="0" w:color="auto"/>
            <w:left w:val="none" w:sz="0" w:space="0" w:color="auto"/>
            <w:bottom w:val="none" w:sz="0" w:space="0" w:color="auto"/>
            <w:right w:val="none" w:sz="0" w:space="0" w:color="auto"/>
          </w:divBdr>
        </w:div>
        <w:div w:id="779379146">
          <w:marLeft w:val="480"/>
          <w:marRight w:val="0"/>
          <w:marTop w:val="0"/>
          <w:marBottom w:val="0"/>
          <w:divBdr>
            <w:top w:val="none" w:sz="0" w:space="0" w:color="auto"/>
            <w:left w:val="none" w:sz="0" w:space="0" w:color="auto"/>
            <w:bottom w:val="none" w:sz="0" w:space="0" w:color="auto"/>
            <w:right w:val="none" w:sz="0" w:space="0" w:color="auto"/>
          </w:divBdr>
        </w:div>
        <w:div w:id="1021126502">
          <w:marLeft w:val="480"/>
          <w:marRight w:val="0"/>
          <w:marTop w:val="0"/>
          <w:marBottom w:val="0"/>
          <w:divBdr>
            <w:top w:val="none" w:sz="0" w:space="0" w:color="auto"/>
            <w:left w:val="none" w:sz="0" w:space="0" w:color="auto"/>
            <w:bottom w:val="none" w:sz="0" w:space="0" w:color="auto"/>
            <w:right w:val="none" w:sz="0" w:space="0" w:color="auto"/>
          </w:divBdr>
        </w:div>
        <w:div w:id="1173691474">
          <w:marLeft w:val="480"/>
          <w:marRight w:val="0"/>
          <w:marTop w:val="0"/>
          <w:marBottom w:val="0"/>
          <w:divBdr>
            <w:top w:val="none" w:sz="0" w:space="0" w:color="auto"/>
            <w:left w:val="none" w:sz="0" w:space="0" w:color="auto"/>
            <w:bottom w:val="none" w:sz="0" w:space="0" w:color="auto"/>
            <w:right w:val="none" w:sz="0" w:space="0" w:color="auto"/>
          </w:divBdr>
        </w:div>
        <w:div w:id="1980262092">
          <w:marLeft w:val="480"/>
          <w:marRight w:val="0"/>
          <w:marTop w:val="0"/>
          <w:marBottom w:val="0"/>
          <w:divBdr>
            <w:top w:val="none" w:sz="0" w:space="0" w:color="auto"/>
            <w:left w:val="none" w:sz="0" w:space="0" w:color="auto"/>
            <w:bottom w:val="none" w:sz="0" w:space="0" w:color="auto"/>
            <w:right w:val="none" w:sz="0" w:space="0" w:color="auto"/>
          </w:divBdr>
        </w:div>
        <w:div w:id="405540513">
          <w:marLeft w:val="480"/>
          <w:marRight w:val="0"/>
          <w:marTop w:val="0"/>
          <w:marBottom w:val="0"/>
          <w:divBdr>
            <w:top w:val="none" w:sz="0" w:space="0" w:color="auto"/>
            <w:left w:val="none" w:sz="0" w:space="0" w:color="auto"/>
            <w:bottom w:val="none" w:sz="0" w:space="0" w:color="auto"/>
            <w:right w:val="none" w:sz="0" w:space="0" w:color="auto"/>
          </w:divBdr>
        </w:div>
        <w:div w:id="2145998018">
          <w:marLeft w:val="480"/>
          <w:marRight w:val="0"/>
          <w:marTop w:val="0"/>
          <w:marBottom w:val="0"/>
          <w:divBdr>
            <w:top w:val="none" w:sz="0" w:space="0" w:color="auto"/>
            <w:left w:val="none" w:sz="0" w:space="0" w:color="auto"/>
            <w:bottom w:val="none" w:sz="0" w:space="0" w:color="auto"/>
            <w:right w:val="none" w:sz="0" w:space="0" w:color="auto"/>
          </w:divBdr>
        </w:div>
        <w:div w:id="1822648502">
          <w:marLeft w:val="480"/>
          <w:marRight w:val="0"/>
          <w:marTop w:val="0"/>
          <w:marBottom w:val="0"/>
          <w:divBdr>
            <w:top w:val="none" w:sz="0" w:space="0" w:color="auto"/>
            <w:left w:val="none" w:sz="0" w:space="0" w:color="auto"/>
            <w:bottom w:val="none" w:sz="0" w:space="0" w:color="auto"/>
            <w:right w:val="none" w:sz="0" w:space="0" w:color="auto"/>
          </w:divBdr>
        </w:div>
        <w:div w:id="1699240617">
          <w:marLeft w:val="480"/>
          <w:marRight w:val="0"/>
          <w:marTop w:val="0"/>
          <w:marBottom w:val="0"/>
          <w:divBdr>
            <w:top w:val="none" w:sz="0" w:space="0" w:color="auto"/>
            <w:left w:val="none" w:sz="0" w:space="0" w:color="auto"/>
            <w:bottom w:val="none" w:sz="0" w:space="0" w:color="auto"/>
            <w:right w:val="none" w:sz="0" w:space="0" w:color="auto"/>
          </w:divBdr>
        </w:div>
        <w:div w:id="2027635295">
          <w:marLeft w:val="480"/>
          <w:marRight w:val="0"/>
          <w:marTop w:val="0"/>
          <w:marBottom w:val="0"/>
          <w:divBdr>
            <w:top w:val="none" w:sz="0" w:space="0" w:color="auto"/>
            <w:left w:val="none" w:sz="0" w:space="0" w:color="auto"/>
            <w:bottom w:val="none" w:sz="0" w:space="0" w:color="auto"/>
            <w:right w:val="none" w:sz="0" w:space="0" w:color="auto"/>
          </w:divBdr>
        </w:div>
        <w:div w:id="1206453156">
          <w:marLeft w:val="480"/>
          <w:marRight w:val="0"/>
          <w:marTop w:val="0"/>
          <w:marBottom w:val="0"/>
          <w:divBdr>
            <w:top w:val="none" w:sz="0" w:space="0" w:color="auto"/>
            <w:left w:val="none" w:sz="0" w:space="0" w:color="auto"/>
            <w:bottom w:val="none" w:sz="0" w:space="0" w:color="auto"/>
            <w:right w:val="none" w:sz="0" w:space="0" w:color="auto"/>
          </w:divBdr>
        </w:div>
        <w:div w:id="1320116807">
          <w:marLeft w:val="480"/>
          <w:marRight w:val="0"/>
          <w:marTop w:val="0"/>
          <w:marBottom w:val="0"/>
          <w:divBdr>
            <w:top w:val="none" w:sz="0" w:space="0" w:color="auto"/>
            <w:left w:val="none" w:sz="0" w:space="0" w:color="auto"/>
            <w:bottom w:val="none" w:sz="0" w:space="0" w:color="auto"/>
            <w:right w:val="none" w:sz="0" w:space="0" w:color="auto"/>
          </w:divBdr>
        </w:div>
        <w:div w:id="759525320">
          <w:marLeft w:val="480"/>
          <w:marRight w:val="0"/>
          <w:marTop w:val="0"/>
          <w:marBottom w:val="0"/>
          <w:divBdr>
            <w:top w:val="none" w:sz="0" w:space="0" w:color="auto"/>
            <w:left w:val="none" w:sz="0" w:space="0" w:color="auto"/>
            <w:bottom w:val="none" w:sz="0" w:space="0" w:color="auto"/>
            <w:right w:val="none" w:sz="0" w:space="0" w:color="auto"/>
          </w:divBdr>
        </w:div>
        <w:div w:id="1809586278">
          <w:marLeft w:val="480"/>
          <w:marRight w:val="0"/>
          <w:marTop w:val="0"/>
          <w:marBottom w:val="0"/>
          <w:divBdr>
            <w:top w:val="none" w:sz="0" w:space="0" w:color="auto"/>
            <w:left w:val="none" w:sz="0" w:space="0" w:color="auto"/>
            <w:bottom w:val="none" w:sz="0" w:space="0" w:color="auto"/>
            <w:right w:val="none" w:sz="0" w:space="0" w:color="auto"/>
          </w:divBdr>
        </w:div>
        <w:div w:id="1231618652">
          <w:marLeft w:val="480"/>
          <w:marRight w:val="0"/>
          <w:marTop w:val="0"/>
          <w:marBottom w:val="0"/>
          <w:divBdr>
            <w:top w:val="none" w:sz="0" w:space="0" w:color="auto"/>
            <w:left w:val="none" w:sz="0" w:space="0" w:color="auto"/>
            <w:bottom w:val="none" w:sz="0" w:space="0" w:color="auto"/>
            <w:right w:val="none" w:sz="0" w:space="0" w:color="auto"/>
          </w:divBdr>
        </w:div>
        <w:div w:id="1120535310">
          <w:marLeft w:val="480"/>
          <w:marRight w:val="0"/>
          <w:marTop w:val="0"/>
          <w:marBottom w:val="0"/>
          <w:divBdr>
            <w:top w:val="none" w:sz="0" w:space="0" w:color="auto"/>
            <w:left w:val="none" w:sz="0" w:space="0" w:color="auto"/>
            <w:bottom w:val="none" w:sz="0" w:space="0" w:color="auto"/>
            <w:right w:val="none" w:sz="0" w:space="0" w:color="auto"/>
          </w:divBdr>
        </w:div>
        <w:div w:id="346636536">
          <w:marLeft w:val="480"/>
          <w:marRight w:val="0"/>
          <w:marTop w:val="0"/>
          <w:marBottom w:val="0"/>
          <w:divBdr>
            <w:top w:val="none" w:sz="0" w:space="0" w:color="auto"/>
            <w:left w:val="none" w:sz="0" w:space="0" w:color="auto"/>
            <w:bottom w:val="none" w:sz="0" w:space="0" w:color="auto"/>
            <w:right w:val="none" w:sz="0" w:space="0" w:color="auto"/>
          </w:divBdr>
        </w:div>
        <w:div w:id="1784108185">
          <w:marLeft w:val="480"/>
          <w:marRight w:val="0"/>
          <w:marTop w:val="0"/>
          <w:marBottom w:val="0"/>
          <w:divBdr>
            <w:top w:val="none" w:sz="0" w:space="0" w:color="auto"/>
            <w:left w:val="none" w:sz="0" w:space="0" w:color="auto"/>
            <w:bottom w:val="none" w:sz="0" w:space="0" w:color="auto"/>
            <w:right w:val="none" w:sz="0" w:space="0" w:color="auto"/>
          </w:divBdr>
        </w:div>
      </w:divsChild>
    </w:div>
    <w:div w:id="896548393">
      <w:bodyDiv w:val="1"/>
      <w:marLeft w:val="0"/>
      <w:marRight w:val="0"/>
      <w:marTop w:val="0"/>
      <w:marBottom w:val="0"/>
      <w:divBdr>
        <w:top w:val="none" w:sz="0" w:space="0" w:color="auto"/>
        <w:left w:val="none" w:sz="0" w:space="0" w:color="auto"/>
        <w:bottom w:val="none" w:sz="0" w:space="0" w:color="auto"/>
        <w:right w:val="none" w:sz="0" w:space="0" w:color="auto"/>
      </w:divBdr>
      <w:divsChild>
        <w:div w:id="889414140">
          <w:marLeft w:val="480"/>
          <w:marRight w:val="0"/>
          <w:marTop w:val="0"/>
          <w:marBottom w:val="0"/>
          <w:divBdr>
            <w:top w:val="none" w:sz="0" w:space="0" w:color="auto"/>
            <w:left w:val="none" w:sz="0" w:space="0" w:color="auto"/>
            <w:bottom w:val="none" w:sz="0" w:space="0" w:color="auto"/>
            <w:right w:val="none" w:sz="0" w:space="0" w:color="auto"/>
          </w:divBdr>
        </w:div>
        <w:div w:id="964894470">
          <w:marLeft w:val="480"/>
          <w:marRight w:val="0"/>
          <w:marTop w:val="0"/>
          <w:marBottom w:val="0"/>
          <w:divBdr>
            <w:top w:val="none" w:sz="0" w:space="0" w:color="auto"/>
            <w:left w:val="none" w:sz="0" w:space="0" w:color="auto"/>
            <w:bottom w:val="none" w:sz="0" w:space="0" w:color="auto"/>
            <w:right w:val="none" w:sz="0" w:space="0" w:color="auto"/>
          </w:divBdr>
        </w:div>
        <w:div w:id="1318418261">
          <w:marLeft w:val="480"/>
          <w:marRight w:val="0"/>
          <w:marTop w:val="0"/>
          <w:marBottom w:val="0"/>
          <w:divBdr>
            <w:top w:val="none" w:sz="0" w:space="0" w:color="auto"/>
            <w:left w:val="none" w:sz="0" w:space="0" w:color="auto"/>
            <w:bottom w:val="none" w:sz="0" w:space="0" w:color="auto"/>
            <w:right w:val="none" w:sz="0" w:space="0" w:color="auto"/>
          </w:divBdr>
        </w:div>
        <w:div w:id="1324163497">
          <w:marLeft w:val="480"/>
          <w:marRight w:val="0"/>
          <w:marTop w:val="0"/>
          <w:marBottom w:val="0"/>
          <w:divBdr>
            <w:top w:val="none" w:sz="0" w:space="0" w:color="auto"/>
            <w:left w:val="none" w:sz="0" w:space="0" w:color="auto"/>
            <w:bottom w:val="none" w:sz="0" w:space="0" w:color="auto"/>
            <w:right w:val="none" w:sz="0" w:space="0" w:color="auto"/>
          </w:divBdr>
        </w:div>
        <w:div w:id="2095005543">
          <w:marLeft w:val="480"/>
          <w:marRight w:val="0"/>
          <w:marTop w:val="0"/>
          <w:marBottom w:val="0"/>
          <w:divBdr>
            <w:top w:val="none" w:sz="0" w:space="0" w:color="auto"/>
            <w:left w:val="none" w:sz="0" w:space="0" w:color="auto"/>
            <w:bottom w:val="none" w:sz="0" w:space="0" w:color="auto"/>
            <w:right w:val="none" w:sz="0" w:space="0" w:color="auto"/>
          </w:divBdr>
        </w:div>
        <w:div w:id="110320634">
          <w:marLeft w:val="480"/>
          <w:marRight w:val="0"/>
          <w:marTop w:val="0"/>
          <w:marBottom w:val="0"/>
          <w:divBdr>
            <w:top w:val="none" w:sz="0" w:space="0" w:color="auto"/>
            <w:left w:val="none" w:sz="0" w:space="0" w:color="auto"/>
            <w:bottom w:val="none" w:sz="0" w:space="0" w:color="auto"/>
            <w:right w:val="none" w:sz="0" w:space="0" w:color="auto"/>
          </w:divBdr>
        </w:div>
        <w:div w:id="817528368">
          <w:marLeft w:val="480"/>
          <w:marRight w:val="0"/>
          <w:marTop w:val="0"/>
          <w:marBottom w:val="0"/>
          <w:divBdr>
            <w:top w:val="none" w:sz="0" w:space="0" w:color="auto"/>
            <w:left w:val="none" w:sz="0" w:space="0" w:color="auto"/>
            <w:bottom w:val="none" w:sz="0" w:space="0" w:color="auto"/>
            <w:right w:val="none" w:sz="0" w:space="0" w:color="auto"/>
          </w:divBdr>
        </w:div>
        <w:div w:id="899097116">
          <w:marLeft w:val="480"/>
          <w:marRight w:val="0"/>
          <w:marTop w:val="0"/>
          <w:marBottom w:val="0"/>
          <w:divBdr>
            <w:top w:val="none" w:sz="0" w:space="0" w:color="auto"/>
            <w:left w:val="none" w:sz="0" w:space="0" w:color="auto"/>
            <w:bottom w:val="none" w:sz="0" w:space="0" w:color="auto"/>
            <w:right w:val="none" w:sz="0" w:space="0" w:color="auto"/>
          </w:divBdr>
        </w:div>
        <w:div w:id="1590385760">
          <w:marLeft w:val="480"/>
          <w:marRight w:val="0"/>
          <w:marTop w:val="0"/>
          <w:marBottom w:val="0"/>
          <w:divBdr>
            <w:top w:val="none" w:sz="0" w:space="0" w:color="auto"/>
            <w:left w:val="none" w:sz="0" w:space="0" w:color="auto"/>
            <w:bottom w:val="none" w:sz="0" w:space="0" w:color="auto"/>
            <w:right w:val="none" w:sz="0" w:space="0" w:color="auto"/>
          </w:divBdr>
        </w:div>
        <w:div w:id="1289508193">
          <w:marLeft w:val="480"/>
          <w:marRight w:val="0"/>
          <w:marTop w:val="0"/>
          <w:marBottom w:val="0"/>
          <w:divBdr>
            <w:top w:val="none" w:sz="0" w:space="0" w:color="auto"/>
            <w:left w:val="none" w:sz="0" w:space="0" w:color="auto"/>
            <w:bottom w:val="none" w:sz="0" w:space="0" w:color="auto"/>
            <w:right w:val="none" w:sz="0" w:space="0" w:color="auto"/>
          </w:divBdr>
        </w:div>
        <w:div w:id="993029333">
          <w:marLeft w:val="480"/>
          <w:marRight w:val="0"/>
          <w:marTop w:val="0"/>
          <w:marBottom w:val="0"/>
          <w:divBdr>
            <w:top w:val="none" w:sz="0" w:space="0" w:color="auto"/>
            <w:left w:val="none" w:sz="0" w:space="0" w:color="auto"/>
            <w:bottom w:val="none" w:sz="0" w:space="0" w:color="auto"/>
            <w:right w:val="none" w:sz="0" w:space="0" w:color="auto"/>
          </w:divBdr>
        </w:div>
        <w:div w:id="650449880">
          <w:marLeft w:val="480"/>
          <w:marRight w:val="0"/>
          <w:marTop w:val="0"/>
          <w:marBottom w:val="0"/>
          <w:divBdr>
            <w:top w:val="none" w:sz="0" w:space="0" w:color="auto"/>
            <w:left w:val="none" w:sz="0" w:space="0" w:color="auto"/>
            <w:bottom w:val="none" w:sz="0" w:space="0" w:color="auto"/>
            <w:right w:val="none" w:sz="0" w:space="0" w:color="auto"/>
          </w:divBdr>
        </w:div>
        <w:div w:id="1730028692">
          <w:marLeft w:val="480"/>
          <w:marRight w:val="0"/>
          <w:marTop w:val="0"/>
          <w:marBottom w:val="0"/>
          <w:divBdr>
            <w:top w:val="none" w:sz="0" w:space="0" w:color="auto"/>
            <w:left w:val="none" w:sz="0" w:space="0" w:color="auto"/>
            <w:bottom w:val="none" w:sz="0" w:space="0" w:color="auto"/>
            <w:right w:val="none" w:sz="0" w:space="0" w:color="auto"/>
          </w:divBdr>
        </w:div>
        <w:div w:id="2030132366">
          <w:marLeft w:val="480"/>
          <w:marRight w:val="0"/>
          <w:marTop w:val="0"/>
          <w:marBottom w:val="0"/>
          <w:divBdr>
            <w:top w:val="none" w:sz="0" w:space="0" w:color="auto"/>
            <w:left w:val="none" w:sz="0" w:space="0" w:color="auto"/>
            <w:bottom w:val="none" w:sz="0" w:space="0" w:color="auto"/>
            <w:right w:val="none" w:sz="0" w:space="0" w:color="auto"/>
          </w:divBdr>
        </w:div>
        <w:div w:id="395514563">
          <w:marLeft w:val="480"/>
          <w:marRight w:val="0"/>
          <w:marTop w:val="0"/>
          <w:marBottom w:val="0"/>
          <w:divBdr>
            <w:top w:val="none" w:sz="0" w:space="0" w:color="auto"/>
            <w:left w:val="none" w:sz="0" w:space="0" w:color="auto"/>
            <w:bottom w:val="none" w:sz="0" w:space="0" w:color="auto"/>
            <w:right w:val="none" w:sz="0" w:space="0" w:color="auto"/>
          </w:divBdr>
        </w:div>
        <w:div w:id="237834855">
          <w:marLeft w:val="480"/>
          <w:marRight w:val="0"/>
          <w:marTop w:val="0"/>
          <w:marBottom w:val="0"/>
          <w:divBdr>
            <w:top w:val="none" w:sz="0" w:space="0" w:color="auto"/>
            <w:left w:val="none" w:sz="0" w:space="0" w:color="auto"/>
            <w:bottom w:val="none" w:sz="0" w:space="0" w:color="auto"/>
            <w:right w:val="none" w:sz="0" w:space="0" w:color="auto"/>
          </w:divBdr>
        </w:div>
        <w:div w:id="1892645135">
          <w:marLeft w:val="480"/>
          <w:marRight w:val="0"/>
          <w:marTop w:val="0"/>
          <w:marBottom w:val="0"/>
          <w:divBdr>
            <w:top w:val="none" w:sz="0" w:space="0" w:color="auto"/>
            <w:left w:val="none" w:sz="0" w:space="0" w:color="auto"/>
            <w:bottom w:val="none" w:sz="0" w:space="0" w:color="auto"/>
            <w:right w:val="none" w:sz="0" w:space="0" w:color="auto"/>
          </w:divBdr>
        </w:div>
        <w:div w:id="20011972">
          <w:marLeft w:val="480"/>
          <w:marRight w:val="0"/>
          <w:marTop w:val="0"/>
          <w:marBottom w:val="0"/>
          <w:divBdr>
            <w:top w:val="none" w:sz="0" w:space="0" w:color="auto"/>
            <w:left w:val="none" w:sz="0" w:space="0" w:color="auto"/>
            <w:bottom w:val="none" w:sz="0" w:space="0" w:color="auto"/>
            <w:right w:val="none" w:sz="0" w:space="0" w:color="auto"/>
          </w:divBdr>
        </w:div>
        <w:div w:id="230702978">
          <w:marLeft w:val="480"/>
          <w:marRight w:val="0"/>
          <w:marTop w:val="0"/>
          <w:marBottom w:val="0"/>
          <w:divBdr>
            <w:top w:val="none" w:sz="0" w:space="0" w:color="auto"/>
            <w:left w:val="none" w:sz="0" w:space="0" w:color="auto"/>
            <w:bottom w:val="none" w:sz="0" w:space="0" w:color="auto"/>
            <w:right w:val="none" w:sz="0" w:space="0" w:color="auto"/>
          </w:divBdr>
        </w:div>
        <w:div w:id="1633092803">
          <w:marLeft w:val="480"/>
          <w:marRight w:val="0"/>
          <w:marTop w:val="0"/>
          <w:marBottom w:val="0"/>
          <w:divBdr>
            <w:top w:val="none" w:sz="0" w:space="0" w:color="auto"/>
            <w:left w:val="none" w:sz="0" w:space="0" w:color="auto"/>
            <w:bottom w:val="none" w:sz="0" w:space="0" w:color="auto"/>
            <w:right w:val="none" w:sz="0" w:space="0" w:color="auto"/>
          </w:divBdr>
        </w:div>
        <w:div w:id="2085905921">
          <w:marLeft w:val="480"/>
          <w:marRight w:val="0"/>
          <w:marTop w:val="0"/>
          <w:marBottom w:val="0"/>
          <w:divBdr>
            <w:top w:val="none" w:sz="0" w:space="0" w:color="auto"/>
            <w:left w:val="none" w:sz="0" w:space="0" w:color="auto"/>
            <w:bottom w:val="none" w:sz="0" w:space="0" w:color="auto"/>
            <w:right w:val="none" w:sz="0" w:space="0" w:color="auto"/>
          </w:divBdr>
        </w:div>
        <w:div w:id="388768610">
          <w:marLeft w:val="480"/>
          <w:marRight w:val="0"/>
          <w:marTop w:val="0"/>
          <w:marBottom w:val="0"/>
          <w:divBdr>
            <w:top w:val="none" w:sz="0" w:space="0" w:color="auto"/>
            <w:left w:val="none" w:sz="0" w:space="0" w:color="auto"/>
            <w:bottom w:val="none" w:sz="0" w:space="0" w:color="auto"/>
            <w:right w:val="none" w:sz="0" w:space="0" w:color="auto"/>
          </w:divBdr>
        </w:div>
        <w:div w:id="983001936">
          <w:marLeft w:val="480"/>
          <w:marRight w:val="0"/>
          <w:marTop w:val="0"/>
          <w:marBottom w:val="0"/>
          <w:divBdr>
            <w:top w:val="none" w:sz="0" w:space="0" w:color="auto"/>
            <w:left w:val="none" w:sz="0" w:space="0" w:color="auto"/>
            <w:bottom w:val="none" w:sz="0" w:space="0" w:color="auto"/>
            <w:right w:val="none" w:sz="0" w:space="0" w:color="auto"/>
          </w:divBdr>
        </w:div>
        <w:div w:id="848837832">
          <w:marLeft w:val="480"/>
          <w:marRight w:val="0"/>
          <w:marTop w:val="0"/>
          <w:marBottom w:val="0"/>
          <w:divBdr>
            <w:top w:val="none" w:sz="0" w:space="0" w:color="auto"/>
            <w:left w:val="none" w:sz="0" w:space="0" w:color="auto"/>
            <w:bottom w:val="none" w:sz="0" w:space="0" w:color="auto"/>
            <w:right w:val="none" w:sz="0" w:space="0" w:color="auto"/>
          </w:divBdr>
        </w:div>
        <w:div w:id="862481737">
          <w:marLeft w:val="480"/>
          <w:marRight w:val="0"/>
          <w:marTop w:val="0"/>
          <w:marBottom w:val="0"/>
          <w:divBdr>
            <w:top w:val="none" w:sz="0" w:space="0" w:color="auto"/>
            <w:left w:val="none" w:sz="0" w:space="0" w:color="auto"/>
            <w:bottom w:val="none" w:sz="0" w:space="0" w:color="auto"/>
            <w:right w:val="none" w:sz="0" w:space="0" w:color="auto"/>
          </w:divBdr>
        </w:div>
        <w:div w:id="1077899392">
          <w:marLeft w:val="480"/>
          <w:marRight w:val="0"/>
          <w:marTop w:val="0"/>
          <w:marBottom w:val="0"/>
          <w:divBdr>
            <w:top w:val="none" w:sz="0" w:space="0" w:color="auto"/>
            <w:left w:val="none" w:sz="0" w:space="0" w:color="auto"/>
            <w:bottom w:val="none" w:sz="0" w:space="0" w:color="auto"/>
            <w:right w:val="none" w:sz="0" w:space="0" w:color="auto"/>
          </w:divBdr>
        </w:div>
        <w:div w:id="2062748850">
          <w:marLeft w:val="480"/>
          <w:marRight w:val="0"/>
          <w:marTop w:val="0"/>
          <w:marBottom w:val="0"/>
          <w:divBdr>
            <w:top w:val="none" w:sz="0" w:space="0" w:color="auto"/>
            <w:left w:val="none" w:sz="0" w:space="0" w:color="auto"/>
            <w:bottom w:val="none" w:sz="0" w:space="0" w:color="auto"/>
            <w:right w:val="none" w:sz="0" w:space="0" w:color="auto"/>
          </w:divBdr>
        </w:div>
        <w:div w:id="1337076524">
          <w:marLeft w:val="480"/>
          <w:marRight w:val="0"/>
          <w:marTop w:val="0"/>
          <w:marBottom w:val="0"/>
          <w:divBdr>
            <w:top w:val="none" w:sz="0" w:space="0" w:color="auto"/>
            <w:left w:val="none" w:sz="0" w:space="0" w:color="auto"/>
            <w:bottom w:val="none" w:sz="0" w:space="0" w:color="auto"/>
            <w:right w:val="none" w:sz="0" w:space="0" w:color="auto"/>
          </w:divBdr>
        </w:div>
        <w:div w:id="520509319">
          <w:marLeft w:val="480"/>
          <w:marRight w:val="0"/>
          <w:marTop w:val="0"/>
          <w:marBottom w:val="0"/>
          <w:divBdr>
            <w:top w:val="none" w:sz="0" w:space="0" w:color="auto"/>
            <w:left w:val="none" w:sz="0" w:space="0" w:color="auto"/>
            <w:bottom w:val="none" w:sz="0" w:space="0" w:color="auto"/>
            <w:right w:val="none" w:sz="0" w:space="0" w:color="auto"/>
          </w:divBdr>
        </w:div>
        <w:div w:id="760835095">
          <w:marLeft w:val="480"/>
          <w:marRight w:val="0"/>
          <w:marTop w:val="0"/>
          <w:marBottom w:val="0"/>
          <w:divBdr>
            <w:top w:val="none" w:sz="0" w:space="0" w:color="auto"/>
            <w:left w:val="none" w:sz="0" w:space="0" w:color="auto"/>
            <w:bottom w:val="none" w:sz="0" w:space="0" w:color="auto"/>
            <w:right w:val="none" w:sz="0" w:space="0" w:color="auto"/>
          </w:divBdr>
        </w:div>
        <w:div w:id="2141802307">
          <w:marLeft w:val="480"/>
          <w:marRight w:val="0"/>
          <w:marTop w:val="0"/>
          <w:marBottom w:val="0"/>
          <w:divBdr>
            <w:top w:val="none" w:sz="0" w:space="0" w:color="auto"/>
            <w:left w:val="none" w:sz="0" w:space="0" w:color="auto"/>
            <w:bottom w:val="none" w:sz="0" w:space="0" w:color="auto"/>
            <w:right w:val="none" w:sz="0" w:space="0" w:color="auto"/>
          </w:divBdr>
        </w:div>
        <w:div w:id="1295481267">
          <w:marLeft w:val="480"/>
          <w:marRight w:val="0"/>
          <w:marTop w:val="0"/>
          <w:marBottom w:val="0"/>
          <w:divBdr>
            <w:top w:val="none" w:sz="0" w:space="0" w:color="auto"/>
            <w:left w:val="none" w:sz="0" w:space="0" w:color="auto"/>
            <w:bottom w:val="none" w:sz="0" w:space="0" w:color="auto"/>
            <w:right w:val="none" w:sz="0" w:space="0" w:color="auto"/>
          </w:divBdr>
        </w:div>
      </w:divsChild>
    </w:div>
    <w:div w:id="904074457">
      <w:bodyDiv w:val="1"/>
      <w:marLeft w:val="0"/>
      <w:marRight w:val="0"/>
      <w:marTop w:val="0"/>
      <w:marBottom w:val="0"/>
      <w:divBdr>
        <w:top w:val="none" w:sz="0" w:space="0" w:color="auto"/>
        <w:left w:val="none" w:sz="0" w:space="0" w:color="auto"/>
        <w:bottom w:val="none" w:sz="0" w:space="0" w:color="auto"/>
        <w:right w:val="none" w:sz="0" w:space="0" w:color="auto"/>
      </w:divBdr>
    </w:div>
    <w:div w:id="904224577">
      <w:bodyDiv w:val="1"/>
      <w:marLeft w:val="0"/>
      <w:marRight w:val="0"/>
      <w:marTop w:val="0"/>
      <w:marBottom w:val="0"/>
      <w:divBdr>
        <w:top w:val="none" w:sz="0" w:space="0" w:color="auto"/>
        <w:left w:val="none" w:sz="0" w:space="0" w:color="auto"/>
        <w:bottom w:val="none" w:sz="0" w:space="0" w:color="auto"/>
        <w:right w:val="none" w:sz="0" w:space="0" w:color="auto"/>
      </w:divBdr>
    </w:div>
    <w:div w:id="904609489">
      <w:bodyDiv w:val="1"/>
      <w:marLeft w:val="0"/>
      <w:marRight w:val="0"/>
      <w:marTop w:val="0"/>
      <w:marBottom w:val="0"/>
      <w:divBdr>
        <w:top w:val="none" w:sz="0" w:space="0" w:color="auto"/>
        <w:left w:val="none" w:sz="0" w:space="0" w:color="auto"/>
        <w:bottom w:val="none" w:sz="0" w:space="0" w:color="auto"/>
        <w:right w:val="none" w:sz="0" w:space="0" w:color="auto"/>
      </w:divBdr>
    </w:div>
    <w:div w:id="907613228">
      <w:bodyDiv w:val="1"/>
      <w:marLeft w:val="0"/>
      <w:marRight w:val="0"/>
      <w:marTop w:val="0"/>
      <w:marBottom w:val="0"/>
      <w:divBdr>
        <w:top w:val="none" w:sz="0" w:space="0" w:color="auto"/>
        <w:left w:val="none" w:sz="0" w:space="0" w:color="auto"/>
        <w:bottom w:val="none" w:sz="0" w:space="0" w:color="auto"/>
        <w:right w:val="none" w:sz="0" w:space="0" w:color="auto"/>
      </w:divBdr>
    </w:div>
    <w:div w:id="912856658">
      <w:bodyDiv w:val="1"/>
      <w:marLeft w:val="0"/>
      <w:marRight w:val="0"/>
      <w:marTop w:val="0"/>
      <w:marBottom w:val="0"/>
      <w:divBdr>
        <w:top w:val="none" w:sz="0" w:space="0" w:color="auto"/>
        <w:left w:val="none" w:sz="0" w:space="0" w:color="auto"/>
        <w:bottom w:val="none" w:sz="0" w:space="0" w:color="auto"/>
        <w:right w:val="none" w:sz="0" w:space="0" w:color="auto"/>
      </w:divBdr>
    </w:div>
    <w:div w:id="916668207">
      <w:bodyDiv w:val="1"/>
      <w:marLeft w:val="0"/>
      <w:marRight w:val="0"/>
      <w:marTop w:val="0"/>
      <w:marBottom w:val="0"/>
      <w:divBdr>
        <w:top w:val="none" w:sz="0" w:space="0" w:color="auto"/>
        <w:left w:val="none" w:sz="0" w:space="0" w:color="auto"/>
        <w:bottom w:val="none" w:sz="0" w:space="0" w:color="auto"/>
        <w:right w:val="none" w:sz="0" w:space="0" w:color="auto"/>
      </w:divBdr>
      <w:divsChild>
        <w:div w:id="285238480">
          <w:marLeft w:val="480"/>
          <w:marRight w:val="0"/>
          <w:marTop w:val="0"/>
          <w:marBottom w:val="0"/>
          <w:divBdr>
            <w:top w:val="none" w:sz="0" w:space="0" w:color="auto"/>
            <w:left w:val="none" w:sz="0" w:space="0" w:color="auto"/>
            <w:bottom w:val="none" w:sz="0" w:space="0" w:color="auto"/>
            <w:right w:val="none" w:sz="0" w:space="0" w:color="auto"/>
          </w:divBdr>
        </w:div>
        <w:div w:id="908882866">
          <w:marLeft w:val="480"/>
          <w:marRight w:val="0"/>
          <w:marTop w:val="0"/>
          <w:marBottom w:val="0"/>
          <w:divBdr>
            <w:top w:val="none" w:sz="0" w:space="0" w:color="auto"/>
            <w:left w:val="none" w:sz="0" w:space="0" w:color="auto"/>
            <w:bottom w:val="none" w:sz="0" w:space="0" w:color="auto"/>
            <w:right w:val="none" w:sz="0" w:space="0" w:color="auto"/>
          </w:divBdr>
        </w:div>
        <w:div w:id="738209915">
          <w:marLeft w:val="480"/>
          <w:marRight w:val="0"/>
          <w:marTop w:val="0"/>
          <w:marBottom w:val="0"/>
          <w:divBdr>
            <w:top w:val="none" w:sz="0" w:space="0" w:color="auto"/>
            <w:left w:val="none" w:sz="0" w:space="0" w:color="auto"/>
            <w:bottom w:val="none" w:sz="0" w:space="0" w:color="auto"/>
            <w:right w:val="none" w:sz="0" w:space="0" w:color="auto"/>
          </w:divBdr>
        </w:div>
        <w:div w:id="1398939882">
          <w:marLeft w:val="480"/>
          <w:marRight w:val="0"/>
          <w:marTop w:val="0"/>
          <w:marBottom w:val="0"/>
          <w:divBdr>
            <w:top w:val="none" w:sz="0" w:space="0" w:color="auto"/>
            <w:left w:val="none" w:sz="0" w:space="0" w:color="auto"/>
            <w:bottom w:val="none" w:sz="0" w:space="0" w:color="auto"/>
            <w:right w:val="none" w:sz="0" w:space="0" w:color="auto"/>
          </w:divBdr>
        </w:div>
        <w:div w:id="1781292637">
          <w:marLeft w:val="480"/>
          <w:marRight w:val="0"/>
          <w:marTop w:val="0"/>
          <w:marBottom w:val="0"/>
          <w:divBdr>
            <w:top w:val="none" w:sz="0" w:space="0" w:color="auto"/>
            <w:left w:val="none" w:sz="0" w:space="0" w:color="auto"/>
            <w:bottom w:val="none" w:sz="0" w:space="0" w:color="auto"/>
            <w:right w:val="none" w:sz="0" w:space="0" w:color="auto"/>
          </w:divBdr>
        </w:div>
        <w:div w:id="715399040">
          <w:marLeft w:val="480"/>
          <w:marRight w:val="0"/>
          <w:marTop w:val="0"/>
          <w:marBottom w:val="0"/>
          <w:divBdr>
            <w:top w:val="none" w:sz="0" w:space="0" w:color="auto"/>
            <w:left w:val="none" w:sz="0" w:space="0" w:color="auto"/>
            <w:bottom w:val="none" w:sz="0" w:space="0" w:color="auto"/>
            <w:right w:val="none" w:sz="0" w:space="0" w:color="auto"/>
          </w:divBdr>
        </w:div>
        <w:div w:id="905527091">
          <w:marLeft w:val="480"/>
          <w:marRight w:val="0"/>
          <w:marTop w:val="0"/>
          <w:marBottom w:val="0"/>
          <w:divBdr>
            <w:top w:val="none" w:sz="0" w:space="0" w:color="auto"/>
            <w:left w:val="none" w:sz="0" w:space="0" w:color="auto"/>
            <w:bottom w:val="none" w:sz="0" w:space="0" w:color="auto"/>
            <w:right w:val="none" w:sz="0" w:space="0" w:color="auto"/>
          </w:divBdr>
        </w:div>
        <w:div w:id="349914432">
          <w:marLeft w:val="480"/>
          <w:marRight w:val="0"/>
          <w:marTop w:val="0"/>
          <w:marBottom w:val="0"/>
          <w:divBdr>
            <w:top w:val="none" w:sz="0" w:space="0" w:color="auto"/>
            <w:left w:val="none" w:sz="0" w:space="0" w:color="auto"/>
            <w:bottom w:val="none" w:sz="0" w:space="0" w:color="auto"/>
            <w:right w:val="none" w:sz="0" w:space="0" w:color="auto"/>
          </w:divBdr>
        </w:div>
        <w:div w:id="1662855318">
          <w:marLeft w:val="480"/>
          <w:marRight w:val="0"/>
          <w:marTop w:val="0"/>
          <w:marBottom w:val="0"/>
          <w:divBdr>
            <w:top w:val="none" w:sz="0" w:space="0" w:color="auto"/>
            <w:left w:val="none" w:sz="0" w:space="0" w:color="auto"/>
            <w:bottom w:val="none" w:sz="0" w:space="0" w:color="auto"/>
            <w:right w:val="none" w:sz="0" w:space="0" w:color="auto"/>
          </w:divBdr>
        </w:div>
        <w:div w:id="1637955370">
          <w:marLeft w:val="480"/>
          <w:marRight w:val="0"/>
          <w:marTop w:val="0"/>
          <w:marBottom w:val="0"/>
          <w:divBdr>
            <w:top w:val="none" w:sz="0" w:space="0" w:color="auto"/>
            <w:left w:val="none" w:sz="0" w:space="0" w:color="auto"/>
            <w:bottom w:val="none" w:sz="0" w:space="0" w:color="auto"/>
            <w:right w:val="none" w:sz="0" w:space="0" w:color="auto"/>
          </w:divBdr>
        </w:div>
        <w:div w:id="616377923">
          <w:marLeft w:val="480"/>
          <w:marRight w:val="0"/>
          <w:marTop w:val="0"/>
          <w:marBottom w:val="0"/>
          <w:divBdr>
            <w:top w:val="none" w:sz="0" w:space="0" w:color="auto"/>
            <w:left w:val="none" w:sz="0" w:space="0" w:color="auto"/>
            <w:bottom w:val="none" w:sz="0" w:space="0" w:color="auto"/>
            <w:right w:val="none" w:sz="0" w:space="0" w:color="auto"/>
          </w:divBdr>
        </w:div>
        <w:div w:id="1913268630">
          <w:marLeft w:val="480"/>
          <w:marRight w:val="0"/>
          <w:marTop w:val="0"/>
          <w:marBottom w:val="0"/>
          <w:divBdr>
            <w:top w:val="none" w:sz="0" w:space="0" w:color="auto"/>
            <w:left w:val="none" w:sz="0" w:space="0" w:color="auto"/>
            <w:bottom w:val="none" w:sz="0" w:space="0" w:color="auto"/>
            <w:right w:val="none" w:sz="0" w:space="0" w:color="auto"/>
          </w:divBdr>
        </w:div>
        <w:div w:id="1457288361">
          <w:marLeft w:val="480"/>
          <w:marRight w:val="0"/>
          <w:marTop w:val="0"/>
          <w:marBottom w:val="0"/>
          <w:divBdr>
            <w:top w:val="none" w:sz="0" w:space="0" w:color="auto"/>
            <w:left w:val="none" w:sz="0" w:space="0" w:color="auto"/>
            <w:bottom w:val="none" w:sz="0" w:space="0" w:color="auto"/>
            <w:right w:val="none" w:sz="0" w:space="0" w:color="auto"/>
          </w:divBdr>
        </w:div>
        <w:div w:id="338041645">
          <w:marLeft w:val="480"/>
          <w:marRight w:val="0"/>
          <w:marTop w:val="0"/>
          <w:marBottom w:val="0"/>
          <w:divBdr>
            <w:top w:val="none" w:sz="0" w:space="0" w:color="auto"/>
            <w:left w:val="none" w:sz="0" w:space="0" w:color="auto"/>
            <w:bottom w:val="none" w:sz="0" w:space="0" w:color="auto"/>
            <w:right w:val="none" w:sz="0" w:space="0" w:color="auto"/>
          </w:divBdr>
        </w:div>
        <w:div w:id="107554156">
          <w:marLeft w:val="480"/>
          <w:marRight w:val="0"/>
          <w:marTop w:val="0"/>
          <w:marBottom w:val="0"/>
          <w:divBdr>
            <w:top w:val="none" w:sz="0" w:space="0" w:color="auto"/>
            <w:left w:val="none" w:sz="0" w:space="0" w:color="auto"/>
            <w:bottom w:val="none" w:sz="0" w:space="0" w:color="auto"/>
            <w:right w:val="none" w:sz="0" w:space="0" w:color="auto"/>
          </w:divBdr>
        </w:div>
        <w:div w:id="829365962">
          <w:marLeft w:val="480"/>
          <w:marRight w:val="0"/>
          <w:marTop w:val="0"/>
          <w:marBottom w:val="0"/>
          <w:divBdr>
            <w:top w:val="none" w:sz="0" w:space="0" w:color="auto"/>
            <w:left w:val="none" w:sz="0" w:space="0" w:color="auto"/>
            <w:bottom w:val="none" w:sz="0" w:space="0" w:color="auto"/>
            <w:right w:val="none" w:sz="0" w:space="0" w:color="auto"/>
          </w:divBdr>
        </w:div>
        <w:div w:id="972557800">
          <w:marLeft w:val="480"/>
          <w:marRight w:val="0"/>
          <w:marTop w:val="0"/>
          <w:marBottom w:val="0"/>
          <w:divBdr>
            <w:top w:val="none" w:sz="0" w:space="0" w:color="auto"/>
            <w:left w:val="none" w:sz="0" w:space="0" w:color="auto"/>
            <w:bottom w:val="none" w:sz="0" w:space="0" w:color="auto"/>
            <w:right w:val="none" w:sz="0" w:space="0" w:color="auto"/>
          </w:divBdr>
        </w:div>
        <w:div w:id="669870088">
          <w:marLeft w:val="480"/>
          <w:marRight w:val="0"/>
          <w:marTop w:val="0"/>
          <w:marBottom w:val="0"/>
          <w:divBdr>
            <w:top w:val="none" w:sz="0" w:space="0" w:color="auto"/>
            <w:left w:val="none" w:sz="0" w:space="0" w:color="auto"/>
            <w:bottom w:val="none" w:sz="0" w:space="0" w:color="auto"/>
            <w:right w:val="none" w:sz="0" w:space="0" w:color="auto"/>
          </w:divBdr>
        </w:div>
        <w:div w:id="853114470">
          <w:marLeft w:val="480"/>
          <w:marRight w:val="0"/>
          <w:marTop w:val="0"/>
          <w:marBottom w:val="0"/>
          <w:divBdr>
            <w:top w:val="none" w:sz="0" w:space="0" w:color="auto"/>
            <w:left w:val="none" w:sz="0" w:space="0" w:color="auto"/>
            <w:bottom w:val="none" w:sz="0" w:space="0" w:color="auto"/>
            <w:right w:val="none" w:sz="0" w:space="0" w:color="auto"/>
          </w:divBdr>
        </w:div>
        <w:div w:id="1356925174">
          <w:marLeft w:val="480"/>
          <w:marRight w:val="0"/>
          <w:marTop w:val="0"/>
          <w:marBottom w:val="0"/>
          <w:divBdr>
            <w:top w:val="none" w:sz="0" w:space="0" w:color="auto"/>
            <w:left w:val="none" w:sz="0" w:space="0" w:color="auto"/>
            <w:bottom w:val="none" w:sz="0" w:space="0" w:color="auto"/>
            <w:right w:val="none" w:sz="0" w:space="0" w:color="auto"/>
          </w:divBdr>
        </w:div>
        <w:div w:id="220870925">
          <w:marLeft w:val="480"/>
          <w:marRight w:val="0"/>
          <w:marTop w:val="0"/>
          <w:marBottom w:val="0"/>
          <w:divBdr>
            <w:top w:val="none" w:sz="0" w:space="0" w:color="auto"/>
            <w:left w:val="none" w:sz="0" w:space="0" w:color="auto"/>
            <w:bottom w:val="none" w:sz="0" w:space="0" w:color="auto"/>
            <w:right w:val="none" w:sz="0" w:space="0" w:color="auto"/>
          </w:divBdr>
        </w:div>
        <w:div w:id="2082407786">
          <w:marLeft w:val="480"/>
          <w:marRight w:val="0"/>
          <w:marTop w:val="0"/>
          <w:marBottom w:val="0"/>
          <w:divBdr>
            <w:top w:val="none" w:sz="0" w:space="0" w:color="auto"/>
            <w:left w:val="none" w:sz="0" w:space="0" w:color="auto"/>
            <w:bottom w:val="none" w:sz="0" w:space="0" w:color="auto"/>
            <w:right w:val="none" w:sz="0" w:space="0" w:color="auto"/>
          </w:divBdr>
        </w:div>
        <w:div w:id="410473931">
          <w:marLeft w:val="480"/>
          <w:marRight w:val="0"/>
          <w:marTop w:val="0"/>
          <w:marBottom w:val="0"/>
          <w:divBdr>
            <w:top w:val="none" w:sz="0" w:space="0" w:color="auto"/>
            <w:left w:val="none" w:sz="0" w:space="0" w:color="auto"/>
            <w:bottom w:val="none" w:sz="0" w:space="0" w:color="auto"/>
            <w:right w:val="none" w:sz="0" w:space="0" w:color="auto"/>
          </w:divBdr>
        </w:div>
        <w:div w:id="1547258782">
          <w:marLeft w:val="480"/>
          <w:marRight w:val="0"/>
          <w:marTop w:val="0"/>
          <w:marBottom w:val="0"/>
          <w:divBdr>
            <w:top w:val="none" w:sz="0" w:space="0" w:color="auto"/>
            <w:left w:val="none" w:sz="0" w:space="0" w:color="auto"/>
            <w:bottom w:val="none" w:sz="0" w:space="0" w:color="auto"/>
            <w:right w:val="none" w:sz="0" w:space="0" w:color="auto"/>
          </w:divBdr>
        </w:div>
        <w:div w:id="912620361">
          <w:marLeft w:val="480"/>
          <w:marRight w:val="0"/>
          <w:marTop w:val="0"/>
          <w:marBottom w:val="0"/>
          <w:divBdr>
            <w:top w:val="none" w:sz="0" w:space="0" w:color="auto"/>
            <w:left w:val="none" w:sz="0" w:space="0" w:color="auto"/>
            <w:bottom w:val="none" w:sz="0" w:space="0" w:color="auto"/>
            <w:right w:val="none" w:sz="0" w:space="0" w:color="auto"/>
          </w:divBdr>
        </w:div>
        <w:div w:id="1904097297">
          <w:marLeft w:val="480"/>
          <w:marRight w:val="0"/>
          <w:marTop w:val="0"/>
          <w:marBottom w:val="0"/>
          <w:divBdr>
            <w:top w:val="none" w:sz="0" w:space="0" w:color="auto"/>
            <w:left w:val="none" w:sz="0" w:space="0" w:color="auto"/>
            <w:bottom w:val="none" w:sz="0" w:space="0" w:color="auto"/>
            <w:right w:val="none" w:sz="0" w:space="0" w:color="auto"/>
          </w:divBdr>
        </w:div>
        <w:div w:id="1435513769">
          <w:marLeft w:val="480"/>
          <w:marRight w:val="0"/>
          <w:marTop w:val="0"/>
          <w:marBottom w:val="0"/>
          <w:divBdr>
            <w:top w:val="none" w:sz="0" w:space="0" w:color="auto"/>
            <w:left w:val="none" w:sz="0" w:space="0" w:color="auto"/>
            <w:bottom w:val="none" w:sz="0" w:space="0" w:color="auto"/>
            <w:right w:val="none" w:sz="0" w:space="0" w:color="auto"/>
          </w:divBdr>
        </w:div>
        <w:div w:id="1659457523">
          <w:marLeft w:val="480"/>
          <w:marRight w:val="0"/>
          <w:marTop w:val="0"/>
          <w:marBottom w:val="0"/>
          <w:divBdr>
            <w:top w:val="none" w:sz="0" w:space="0" w:color="auto"/>
            <w:left w:val="none" w:sz="0" w:space="0" w:color="auto"/>
            <w:bottom w:val="none" w:sz="0" w:space="0" w:color="auto"/>
            <w:right w:val="none" w:sz="0" w:space="0" w:color="auto"/>
          </w:divBdr>
        </w:div>
        <w:div w:id="450708400">
          <w:marLeft w:val="480"/>
          <w:marRight w:val="0"/>
          <w:marTop w:val="0"/>
          <w:marBottom w:val="0"/>
          <w:divBdr>
            <w:top w:val="none" w:sz="0" w:space="0" w:color="auto"/>
            <w:left w:val="none" w:sz="0" w:space="0" w:color="auto"/>
            <w:bottom w:val="none" w:sz="0" w:space="0" w:color="auto"/>
            <w:right w:val="none" w:sz="0" w:space="0" w:color="auto"/>
          </w:divBdr>
        </w:div>
        <w:div w:id="903443417">
          <w:marLeft w:val="480"/>
          <w:marRight w:val="0"/>
          <w:marTop w:val="0"/>
          <w:marBottom w:val="0"/>
          <w:divBdr>
            <w:top w:val="none" w:sz="0" w:space="0" w:color="auto"/>
            <w:left w:val="none" w:sz="0" w:space="0" w:color="auto"/>
            <w:bottom w:val="none" w:sz="0" w:space="0" w:color="auto"/>
            <w:right w:val="none" w:sz="0" w:space="0" w:color="auto"/>
          </w:divBdr>
        </w:div>
        <w:div w:id="524440175">
          <w:marLeft w:val="480"/>
          <w:marRight w:val="0"/>
          <w:marTop w:val="0"/>
          <w:marBottom w:val="0"/>
          <w:divBdr>
            <w:top w:val="none" w:sz="0" w:space="0" w:color="auto"/>
            <w:left w:val="none" w:sz="0" w:space="0" w:color="auto"/>
            <w:bottom w:val="none" w:sz="0" w:space="0" w:color="auto"/>
            <w:right w:val="none" w:sz="0" w:space="0" w:color="auto"/>
          </w:divBdr>
        </w:div>
        <w:div w:id="1072121177">
          <w:marLeft w:val="480"/>
          <w:marRight w:val="0"/>
          <w:marTop w:val="0"/>
          <w:marBottom w:val="0"/>
          <w:divBdr>
            <w:top w:val="none" w:sz="0" w:space="0" w:color="auto"/>
            <w:left w:val="none" w:sz="0" w:space="0" w:color="auto"/>
            <w:bottom w:val="none" w:sz="0" w:space="0" w:color="auto"/>
            <w:right w:val="none" w:sz="0" w:space="0" w:color="auto"/>
          </w:divBdr>
        </w:div>
        <w:div w:id="698824832">
          <w:marLeft w:val="480"/>
          <w:marRight w:val="0"/>
          <w:marTop w:val="0"/>
          <w:marBottom w:val="0"/>
          <w:divBdr>
            <w:top w:val="none" w:sz="0" w:space="0" w:color="auto"/>
            <w:left w:val="none" w:sz="0" w:space="0" w:color="auto"/>
            <w:bottom w:val="none" w:sz="0" w:space="0" w:color="auto"/>
            <w:right w:val="none" w:sz="0" w:space="0" w:color="auto"/>
          </w:divBdr>
        </w:div>
        <w:div w:id="264458787">
          <w:marLeft w:val="480"/>
          <w:marRight w:val="0"/>
          <w:marTop w:val="0"/>
          <w:marBottom w:val="0"/>
          <w:divBdr>
            <w:top w:val="none" w:sz="0" w:space="0" w:color="auto"/>
            <w:left w:val="none" w:sz="0" w:space="0" w:color="auto"/>
            <w:bottom w:val="none" w:sz="0" w:space="0" w:color="auto"/>
            <w:right w:val="none" w:sz="0" w:space="0" w:color="auto"/>
          </w:divBdr>
        </w:div>
        <w:div w:id="108474769">
          <w:marLeft w:val="480"/>
          <w:marRight w:val="0"/>
          <w:marTop w:val="0"/>
          <w:marBottom w:val="0"/>
          <w:divBdr>
            <w:top w:val="none" w:sz="0" w:space="0" w:color="auto"/>
            <w:left w:val="none" w:sz="0" w:space="0" w:color="auto"/>
            <w:bottom w:val="none" w:sz="0" w:space="0" w:color="auto"/>
            <w:right w:val="none" w:sz="0" w:space="0" w:color="auto"/>
          </w:divBdr>
        </w:div>
        <w:div w:id="354698174">
          <w:marLeft w:val="480"/>
          <w:marRight w:val="0"/>
          <w:marTop w:val="0"/>
          <w:marBottom w:val="0"/>
          <w:divBdr>
            <w:top w:val="none" w:sz="0" w:space="0" w:color="auto"/>
            <w:left w:val="none" w:sz="0" w:space="0" w:color="auto"/>
            <w:bottom w:val="none" w:sz="0" w:space="0" w:color="auto"/>
            <w:right w:val="none" w:sz="0" w:space="0" w:color="auto"/>
          </w:divBdr>
        </w:div>
        <w:div w:id="396559330">
          <w:marLeft w:val="480"/>
          <w:marRight w:val="0"/>
          <w:marTop w:val="0"/>
          <w:marBottom w:val="0"/>
          <w:divBdr>
            <w:top w:val="none" w:sz="0" w:space="0" w:color="auto"/>
            <w:left w:val="none" w:sz="0" w:space="0" w:color="auto"/>
            <w:bottom w:val="none" w:sz="0" w:space="0" w:color="auto"/>
            <w:right w:val="none" w:sz="0" w:space="0" w:color="auto"/>
          </w:divBdr>
        </w:div>
        <w:div w:id="434861945">
          <w:marLeft w:val="480"/>
          <w:marRight w:val="0"/>
          <w:marTop w:val="0"/>
          <w:marBottom w:val="0"/>
          <w:divBdr>
            <w:top w:val="none" w:sz="0" w:space="0" w:color="auto"/>
            <w:left w:val="none" w:sz="0" w:space="0" w:color="auto"/>
            <w:bottom w:val="none" w:sz="0" w:space="0" w:color="auto"/>
            <w:right w:val="none" w:sz="0" w:space="0" w:color="auto"/>
          </w:divBdr>
        </w:div>
        <w:div w:id="462042939">
          <w:marLeft w:val="480"/>
          <w:marRight w:val="0"/>
          <w:marTop w:val="0"/>
          <w:marBottom w:val="0"/>
          <w:divBdr>
            <w:top w:val="none" w:sz="0" w:space="0" w:color="auto"/>
            <w:left w:val="none" w:sz="0" w:space="0" w:color="auto"/>
            <w:bottom w:val="none" w:sz="0" w:space="0" w:color="auto"/>
            <w:right w:val="none" w:sz="0" w:space="0" w:color="auto"/>
          </w:divBdr>
        </w:div>
        <w:div w:id="673262721">
          <w:marLeft w:val="480"/>
          <w:marRight w:val="0"/>
          <w:marTop w:val="0"/>
          <w:marBottom w:val="0"/>
          <w:divBdr>
            <w:top w:val="none" w:sz="0" w:space="0" w:color="auto"/>
            <w:left w:val="none" w:sz="0" w:space="0" w:color="auto"/>
            <w:bottom w:val="none" w:sz="0" w:space="0" w:color="auto"/>
            <w:right w:val="none" w:sz="0" w:space="0" w:color="auto"/>
          </w:divBdr>
        </w:div>
        <w:div w:id="1474443406">
          <w:marLeft w:val="480"/>
          <w:marRight w:val="0"/>
          <w:marTop w:val="0"/>
          <w:marBottom w:val="0"/>
          <w:divBdr>
            <w:top w:val="none" w:sz="0" w:space="0" w:color="auto"/>
            <w:left w:val="none" w:sz="0" w:space="0" w:color="auto"/>
            <w:bottom w:val="none" w:sz="0" w:space="0" w:color="auto"/>
            <w:right w:val="none" w:sz="0" w:space="0" w:color="auto"/>
          </w:divBdr>
        </w:div>
        <w:div w:id="1362172046">
          <w:marLeft w:val="480"/>
          <w:marRight w:val="0"/>
          <w:marTop w:val="0"/>
          <w:marBottom w:val="0"/>
          <w:divBdr>
            <w:top w:val="none" w:sz="0" w:space="0" w:color="auto"/>
            <w:left w:val="none" w:sz="0" w:space="0" w:color="auto"/>
            <w:bottom w:val="none" w:sz="0" w:space="0" w:color="auto"/>
            <w:right w:val="none" w:sz="0" w:space="0" w:color="auto"/>
          </w:divBdr>
        </w:div>
        <w:div w:id="1078820042">
          <w:marLeft w:val="480"/>
          <w:marRight w:val="0"/>
          <w:marTop w:val="0"/>
          <w:marBottom w:val="0"/>
          <w:divBdr>
            <w:top w:val="none" w:sz="0" w:space="0" w:color="auto"/>
            <w:left w:val="none" w:sz="0" w:space="0" w:color="auto"/>
            <w:bottom w:val="none" w:sz="0" w:space="0" w:color="auto"/>
            <w:right w:val="none" w:sz="0" w:space="0" w:color="auto"/>
          </w:divBdr>
        </w:div>
        <w:div w:id="749161845">
          <w:marLeft w:val="480"/>
          <w:marRight w:val="0"/>
          <w:marTop w:val="0"/>
          <w:marBottom w:val="0"/>
          <w:divBdr>
            <w:top w:val="none" w:sz="0" w:space="0" w:color="auto"/>
            <w:left w:val="none" w:sz="0" w:space="0" w:color="auto"/>
            <w:bottom w:val="none" w:sz="0" w:space="0" w:color="auto"/>
            <w:right w:val="none" w:sz="0" w:space="0" w:color="auto"/>
          </w:divBdr>
        </w:div>
        <w:div w:id="1026062036">
          <w:marLeft w:val="480"/>
          <w:marRight w:val="0"/>
          <w:marTop w:val="0"/>
          <w:marBottom w:val="0"/>
          <w:divBdr>
            <w:top w:val="none" w:sz="0" w:space="0" w:color="auto"/>
            <w:left w:val="none" w:sz="0" w:space="0" w:color="auto"/>
            <w:bottom w:val="none" w:sz="0" w:space="0" w:color="auto"/>
            <w:right w:val="none" w:sz="0" w:space="0" w:color="auto"/>
          </w:divBdr>
        </w:div>
      </w:divsChild>
    </w:div>
    <w:div w:id="919175147">
      <w:bodyDiv w:val="1"/>
      <w:marLeft w:val="0"/>
      <w:marRight w:val="0"/>
      <w:marTop w:val="0"/>
      <w:marBottom w:val="0"/>
      <w:divBdr>
        <w:top w:val="none" w:sz="0" w:space="0" w:color="auto"/>
        <w:left w:val="none" w:sz="0" w:space="0" w:color="auto"/>
        <w:bottom w:val="none" w:sz="0" w:space="0" w:color="auto"/>
        <w:right w:val="none" w:sz="0" w:space="0" w:color="auto"/>
      </w:divBdr>
    </w:div>
    <w:div w:id="919412161">
      <w:bodyDiv w:val="1"/>
      <w:marLeft w:val="0"/>
      <w:marRight w:val="0"/>
      <w:marTop w:val="0"/>
      <w:marBottom w:val="0"/>
      <w:divBdr>
        <w:top w:val="none" w:sz="0" w:space="0" w:color="auto"/>
        <w:left w:val="none" w:sz="0" w:space="0" w:color="auto"/>
        <w:bottom w:val="none" w:sz="0" w:space="0" w:color="auto"/>
        <w:right w:val="none" w:sz="0" w:space="0" w:color="auto"/>
      </w:divBdr>
    </w:div>
    <w:div w:id="925531651">
      <w:bodyDiv w:val="1"/>
      <w:marLeft w:val="0"/>
      <w:marRight w:val="0"/>
      <w:marTop w:val="0"/>
      <w:marBottom w:val="0"/>
      <w:divBdr>
        <w:top w:val="none" w:sz="0" w:space="0" w:color="auto"/>
        <w:left w:val="none" w:sz="0" w:space="0" w:color="auto"/>
        <w:bottom w:val="none" w:sz="0" w:space="0" w:color="auto"/>
        <w:right w:val="none" w:sz="0" w:space="0" w:color="auto"/>
      </w:divBdr>
      <w:divsChild>
        <w:div w:id="170611618">
          <w:marLeft w:val="640"/>
          <w:marRight w:val="0"/>
          <w:marTop w:val="0"/>
          <w:marBottom w:val="0"/>
          <w:divBdr>
            <w:top w:val="none" w:sz="0" w:space="0" w:color="auto"/>
            <w:left w:val="none" w:sz="0" w:space="0" w:color="auto"/>
            <w:bottom w:val="none" w:sz="0" w:space="0" w:color="auto"/>
            <w:right w:val="none" w:sz="0" w:space="0" w:color="auto"/>
          </w:divBdr>
        </w:div>
        <w:div w:id="621808381">
          <w:marLeft w:val="640"/>
          <w:marRight w:val="0"/>
          <w:marTop w:val="0"/>
          <w:marBottom w:val="0"/>
          <w:divBdr>
            <w:top w:val="none" w:sz="0" w:space="0" w:color="auto"/>
            <w:left w:val="none" w:sz="0" w:space="0" w:color="auto"/>
            <w:bottom w:val="none" w:sz="0" w:space="0" w:color="auto"/>
            <w:right w:val="none" w:sz="0" w:space="0" w:color="auto"/>
          </w:divBdr>
        </w:div>
        <w:div w:id="524095950">
          <w:marLeft w:val="640"/>
          <w:marRight w:val="0"/>
          <w:marTop w:val="0"/>
          <w:marBottom w:val="0"/>
          <w:divBdr>
            <w:top w:val="none" w:sz="0" w:space="0" w:color="auto"/>
            <w:left w:val="none" w:sz="0" w:space="0" w:color="auto"/>
            <w:bottom w:val="none" w:sz="0" w:space="0" w:color="auto"/>
            <w:right w:val="none" w:sz="0" w:space="0" w:color="auto"/>
          </w:divBdr>
        </w:div>
        <w:div w:id="378169832">
          <w:marLeft w:val="640"/>
          <w:marRight w:val="0"/>
          <w:marTop w:val="0"/>
          <w:marBottom w:val="0"/>
          <w:divBdr>
            <w:top w:val="none" w:sz="0" w:space="0" w:color="auto"/>
            <w:left w:val="none" w:sz="0" w:space="0" w:color="auto"/>
            <w:bottom w:val="none" w:sz="0" w:space="0" w:color="auto"/>
            <w:right w:val="none" w:sz="0" w:space="0" w:color="auto"/>
          </w:divBdr>
        </w:div>
        <w:div w:id="1691762149">
          <w:marLeft w:val="640"/>
          <w:marRight w:val="0"/>
          <w:marTop w:val="0"/>
          <w:marBottom w:val="0"/>
          <w:divBdr>
            <w:top w:val="none" w:sz="0" w:space="0" w:color="auto"/>
            <w:left w:val="none" w:sz="0" w:space="0" w:color="auto"/>
            <w:bottom w:val="none" w:sz="0" w:space="0" w:color="auto"/>
            <w:right w:val="none" w:sz="0" w:space="0" w:color="auto"/>
          </w:divBdr>
        </w:div>
        <w:div w:id="1371490200">
          <w:marLeft w:val="640"/>
          <w:marRight w:val="0"/>
          <w:marTop w:val="0"/>
          <w:marBottom w:val="0"/>
          <w:divBdr>
            <w:top w:val="none" w:sz="0" w:space="0" w:color="auto"/>
            <w:left w:val="none" w:sz="0" w:space="0" w:color="auto"/>
            <w:bottom w:val="none" w:sz="0" w:space="0" w:color="auto"/>
            <w:right w:val="none" w:sz="0" w:space="0" w:color="auto"/>
          </w:divBdr>
        </w:div>
        <w:div w:id="1528592346">
          <w:marLeft w:val="640"/>
          <w:marRight w:val="0"/>
          <w:marTop w:val="0"/>
          <w:marBottom w:val="0"/>
          <w:divBdr>
            <w:top w:val="none" w:sz="0" w:space="0" w:color="auto"/>
            <w:left w:val="none" w:sz="0" w:space="0" w:color="auto"/>
            <w:bottom w:val="none" w:sz="0" w:space="0" w:color="auto"/>
            <w:right w:val="none" w:sz="0" w:space="0" w:color="auto"/>
          </w:divBdr>
        </w:div>
        <w:div w:id="1211840212">
          <w:marLeft w:val="640"/>
          <w:marRight w:val="0"/>
          <w:marTop w:val="0"/>
          <w:marBottom w:val="0"/>
          <w:divBdr>
            <w:top w:val="none" w:sz="0" w:space="0" w:color="auto"/>
            <w:left w:val="none" w:sz="0" w:space="0" w:color="auto"/>
            <w:bottom w:val="none" w:sz="0" w:space="0" w:color="auto"/>
            <w:right w:val="none" w:sz="0" w:space="0" w:color="auto"/>
          </w:divBdr>
        </w:div>
        <w:div w:id="1298679802">
          <w:marLeft w:val="640"/>
          <w:marRight w:val="0"/>
          <w:marTop w:val="0"/>
          <w:marBottom w:val="0"/>
          <w:divBdr>
            <w:top w:val="none" w:sz="0" w:space="0" w:color="auto"/>
            <w:left w:val="none" w:sz="0" w:space="0" w:color="auto"/>
            <w:bottom w:val="none" w:sz="0" w:space="0" w:color="auto"/>
            <w:right w:val="none" w:sz="0" w:space="0" w:color="auto"/>
          </w:divBdr>
        </w:div>
        <w:div w:id="1523132516">
          <w:marLeft w:val="640"/>
          <w:marRight w:val="0"/>
          <w:marTop w:val="0"/>
          <w:marBottom w:val="0"/>
          <w:divBdr>
            <w:top w:val="none" w:sz="0" w:space="0" w:color="auto"/>
            <w:left w:val="none" w:sz="0" w:space="0" w:color="auto"/>
            <w:bottom w:val="none" w:sz="0" w:space="0" w:color="auto"/>
            <w:right w:val="none" w:sz="0" w:space="0" w:color="auto"/>
          </w:divBdr>
        </w:div>
        <w:div w:id="156925128">
          <w:marLeft w:val="640"/>
          <w:marRight w:val="0"/>
          <w:marTop w:val="0"/>
          <w:marBottom w:val="0"/>
          <w:divBdr>
            <w:top w:val="none" w:sz="0" w:space="0" w:color="auto"/>
            <w:left w:val="none" w:sz="0" w:space="0" w:color="auto"/>
            <w:bottom w:val="none" w:sz="0" w:space="0" w:color="auto"/>
            <w:right w:val="none" w:sz="0" w:space="0" w:color="auto"/>
          </w:divBdr>
        </w:div>
        <w:div w:id="1559324138">
          <w:marLeft w:val="640"/>
          <w:marRight w:val="0"/>
          <w:marTop w:val="0"/>
          <w:marBottom w:val="0"/>
          <w:divBdr>
            <w:top w:val="none" w:sz="0" w:space="0" w:color="auto"/>
            <w:left w:val="none" w:sz="0" w:space="0" w:color="auto"/>
            <w:bottom w:val="none" w:sz="0" w:space="0" w:color="auto"/>
            <w:right w:val="none" w:sz="0" w:space="0" w:color="auto"/>
          </w:divBdr>
        </w:div>
        <w:div w:id="482046141">
          <w:marLeft w:val="640"/>
          <w:marRight w:val="0"/>
          <w:marTop w:val="0"/>
          <w:marBottom w:val="0"/>
          <w:divBdr>
            <w:top w:val="none" w:sz="0" w:space="0" w:color="auto"/>
            <w:left w:val="none" w:sz="0" w:space="0" w:color="auto"/>
            <w:bottom w:val="none" w:sz="0" w:space="0" w:color="auto"/>
            <w:right w:val="none" w:sz="0" w:space="0" w:color="auto"/>
          </w:divBdr>
        </w:div>
        <w:div w:id="1944026622">
          <w:marLeft w:val="640"/>
          <w:marRight w:val="0"/>
          <w:marTop w:val="0"/>
          <w:marBottom w:val="0"/>
          <w:divBdr>
            <w:top w:val="none" w:sz="0" w:space="0" w:color="auto"/>
            <w:left w:val="none" w:sz="0" w:space="0" w:color="auto"/>
            <w:bottom w:val="none" w:sz="0" w:space="0" w:color="auto"/>
            <w:right w:val="none" w:sz="0" w:space="0" w:color="auto"/>
          </w:divBdr>
        </w:div>
        <w:div w:id="1572424279">
          <w:marLeft w:val="640"/>
          <w:marRight w:val="0"/>
          <w:marTop w:val="0"/>
          <w:marBottom w:val="0"/>
          <w:divBdr>
            <w:top w:val="none" w:sz="0" w:space="0" w:color="auto"/>
            <w:left w:val="none" w:sz="0" w:space="0" w:color="auto"/>
            <w:bottom w:val="none" w:sz="0" w:space="0" w:color="auto"/>
            <w:right w:val="none" w:sz="0" w:space="0" w:color="auto"/>
          </w:divBdr>
        </w:div>
        <w:div w:id="1806313342">
          <w:marLeft w:val="640"/>
          <w:marRight w:val="0"/>
          <w:marTop w:val="0"/>
          <w:marBottom w:val="0"/>
          <w:divBdr>
            <w:top w:val="none" w:sz="0" w:space="0" w:color="auto"/>
            <w:left w:val="none" w:sz="0" w:space="0" w:color="auto"/>
            <w:bottom w:val="none" w:sz="0" w:space="0" w:color="auto"/>
            <w:right w:val="none" w:sz="0" w:space="0" w:color="auto"/>
          </w:divBdr>
        </w:div>
        <w:div w:id="619723632">
          <w:marLeft w:val="640"/>
          <w:marRight w:val="0"/>
          <w:marTop w:val="0"/>
          <w:marBottom w:val="0"/>
          <w:divBdr>
            <w:top w:val="none" w:sz="0" w:space="0" w:color="auto"/>
            <w:left w:val="none" w:sz="0" w:space="0" w:color="auto"/>
            <w:bottom w:val="none" w:sz="0" w:space="0" w:color="auto"/>
            <w:right w:val="none" w:sz="0" w:space="0" w:color="auto"/>
          </w:divBdr>
        </w:div>
        <w:div w:id="2081438710">
          <w:marLeft w:val="640"/>
          <w:marRight w:val="0"/>
          <w:marTop w:val="0"/>
          <w:marBottom w:val="0"/>
          <w:divBdr>
            <w:top w:val="none" w:sz="0" w:space="0" w:color="auto"/>
            <w:left w:val="none" w:sz="0" w:space="0" w:color="auto"/>
            <w:bottom w:val="none" w:sz="0" w:space="0" w:color="auto"/>
            <w:right w:val="none" w:sz="0" w:space="0" w:color="auto"/>
          </w:divBdr>
        </w:div>
        <w:div w:id="710492630">
          <w:marLeft w:val="640"/>
          <w:marRight w:val="0"/>
          <w:marTop w:val="0"/>
          <w:marBottom w:val="0"/>
          <w:divBdr>
            <w:top w:val="none" w:sz="0" w:space="0" w:color="auto"/>
            <w:left w:val="none" w:sz="0" w:space="0" w:color="auto"/>
            <w:bottom w:val="none" w:sz="0" w:space="0" w:color="auto"/>
            <w:right w:val="none" w:sz="0" w:space="0" w:color="auto"/>
          </w:divBdr>
        </w:div>
        <w:div w:id="11032769">
          <w:marLeft w:val="640"/>
          <w:marRight w:val="0"/>
          <w:marTop w:val="0"/>
          <w:marBottom w:val="0"/>
          <w:divBdr>
            <w:top w:val="none" w:sz="0" w:space="0" w:color="auto"/>
            <w:left w:val="none" w:sz="0" w:space="0" w:color="auto"/>
            <w:bottom w:val="none" w:sz="0" w:space="0" w:color="auto"/>
            <w:right w:val="none" w:sz="0" w:space="0" w:color="auto"/>
          </w:divBdr>
        </w:div>
        <w:div w:id="489175631">
          <w:marLeft w:val="640"/>
          <w:marRight w:val="0"/>
          <w:marTop w:val="0"/>
          <w:marBottom w:val="0"/>
          <w:divBdr>
            <w:top w:val="none" w:sz="0" w:space="0" w:color="auto"/>
            <w:left w:val="none" w:sz="0" w:space="0" w:color="auto"/>
            <w:bottom w:val="none" w:sz="0" w:space="0" w:color="auto"/>
            <w:right w:val="none" w:sz="0" w:space="0" w:color="auto"/>
          </w:divBdr>
        </w:div>
        <w:div w:id="226305098">
          <w:marLeft w:val="640"/>
          <w:marRight w:val="0"/>
          <w:marTop w:val="0"/>
          <w:marBottom w:val="0"/>
          <w:divBdr>
            <w:top w:val="none" w:sz="0" w:space="0" w:color="auto"/>
            <w:left w:val="none" w:sz="0" w:space="0" w:color="auto"/>
            <w:bottom w:val="none" w:sz="0" w:space="0" w:color="auto"/>
            <w:right w:val="none" w:sz="0" w:space="0" w:color="auto"/>
          </w:divBdr>
        </w:div>
        <w:div w:id="374429368">
          <w:marLeft w:val="640"/>
          <w:marRight w:val="0"/>
          <w:marTop w:val="0"/>
          <w:marBottom w:val="0"/>
          <w:divBdr>
            <w:top w:val="none" w:sz="0" w:space="0" w:color="auto"/>
            <w:left w:val="none" w:sz="0" w:space="0" w:color="auto"/>
            <w:bottom w:val="none" w:sz="0" w:space="0" w:color="auto"/>
            <w:right w:val="none" w:sz="0" w:space="0" w:color="auto"/>
          </w:divBdr>
        </w:div>
        <w:div w:id="32462622">
          <w:marLeft w:val="640"/>
          <w:marRight w:val="0"/>
          <w:marTop w:val="0"/>
          <w:marBottom w:val="0"/>
          <w:divBdr>
            <w:top w:val="none" w:sz="0" w:space="0" w:color="auto"/>
            <w:left w:val="none" w:sz="0" w:space="0" w:color="auto"/>
            <w:bottom w:val="none" w:sz="0" w:space="0" w:color="auto"/>
            <w:right w:val="none" w:sz="0" w:space="0" w:color="auto"/>
          </w:divBdr>
        </w:div>
        <w:div w:id="1552182598">
          <w:marLeft w:val="640"/>
          <w:marRight w:val="0"/>
          <w:marTop w:val="0"/>
          <w:marBottom w:val="0"/>
          <w:divBdr>
            <w:top w:val="none" w:sz="0" w:space="0" w:color="auto"/>
            <w:left w:val="none" w:sz="0" w:space="0" w:color="auto"/>
            <w:bottom w:val="none" w:sz="0" w:space="0" w:color="auto"/>
            <w:right w:val="none" w:sz="0" w:space="0" w:color="auto"/>
          </w:divBdr>
        </w:div>
        <w:div w:id="568883167">
          <w:marLeft w:val="640"/>
          <w:marRight w:val="0"/>
          <w:marTop w:val="0"/>
          <w:marBottom w:val="0"/>
          <w:divBdr>
            <w:top w:val="none" w:sz="0" w:space="0" w:color="auto"/>
            <w:left w:val="none" w:sz="0" w:space="0" w:color="auto"/>
            <w:bottom w:val="none" w:sz="0" w:space="0" w:color="auto"/>
            <w:right w:val="none" w:sz="0" w:space="0" w:color="auto"/>
          </w:divBdr>
        </w:div>
        <w:div w:id="654383991">
          <w:marLeft w:val="640"/>
          <w:marRight w:val="0"/>
          <w:marTop w:val="0"/>
          <w:marBottom w:val="0"/>
          <w:divBdr>
            <w:top w:val="none" w:sz="0" w:space="0" w:color="auto"/>
            <w:left w:val="none" w:sz="0" w:space="0" w:color="auto"/>
            <w:bottom w:val="none" w:sz="0" w:space="0" w:color="auto"/>
            <w:right w:val="none" w:sz="0" w:space="0" w:color="auto"/>
          </w:divBdr>
        </w:div>
        <w:div w:id="944338606">
          <w:marLeft w:val="640"/>
          <w:marRight w:val="0"/>
          <w:marTop w:val="0"/>
          <w:marBottom w:val="0"/>
          <w:divBdr>
            <w:top w:val="none" w:sz="0" w:space="0" w:color="auto"/>
            <w:left w:val="none" w:sz="0" w:space="0" w:color="auto"/>
            <w:bottom w:val="none" w:sz="0" w:space="0" w:color="auto"/>
            <w:right w:val="none" w:sz="0" w:space="0" w:color="auto"/>
          </w:divBdr>
        </w:div>
        <w:div w:id="1246915641">
          <w:marLeft w:val="640"/>
          <w:marRight w:val="0"/>
          <w:marTop w:val="0"/>
          <w:marBottom w:val="0"/>
          <w:divBdr>
            <w:top w:val="none" w:sz="0" w:space="0" w:color="auto"/>
            <w:left w:val="none" w:sz="0" w:space="0" w:color="auto"/>
            <w:bottom w:val="none" w:sz="0" w:space="0" w:color="auto"/>
            <w:right w:val="none" w:sz="0" w:space="0" w:color="auto"/>
          </w:divBdr>
        </w:div>
        <w:div w:id="303585267">
          <w:marLeft w:val="640"/>
          <w:marRight w:val="0"/>
          <w:marTop w:val="0"/>
          <w:marBottom w:val="0"/>
          <w:divBdr>
            <w:top w:val="none" w:sz="0" w:space="0" w:color="auto"/>
            <w:left w:val="none" w:sz="0" w:space="0" w:color="auto"/>
            <w:bottom w:val="none" w:sz="0" w:space="0" w:color="auto"/>
            <w:right w:val="none" w:sz="0" w:space="0" w:color="auto"/>
          </w:divBdr>
        </w:div>
        <w:div w:id="1075931285">
          <w:marLeft w:val="640"/>
          <w:marRight w:val="0"/>
          <w:marTop w:val="0"/>
          <w:marBottom w:val="0"/>
          <w:divBdr>
            <w:top w:val="none" w:sz="0" w:space="0" w:color="auto"/>
            <w:left w:val="none" w:sz="0" w:space="0" w:color="auto"/>
            <w:bottom w:val="none" w:sz="0" w:space="0" w:color="auto"/>
            <w:right w:val="none" w:sz="0" w:space="0" w:color="auto"/>
          </w:divBdr>
        </w:div>
        <w:div w:id="1180698084">
          <w:marLeft w:val="640"/>
          <w:marRight w:val="0"/>
          <w:marTop w:val="0"/>
          <w:marBottom w:val="0"/>
          <w:divBdr>
            <w:top w:val="none" w:sz="0" w:space="0" w:color="auto"/>
            <w:left w:val="none" w:sz="0" w:space="0" w:color="auto"/>
            <w:bottom w:val="none" w:sz="0" w:space="0" w:color="auto"/>
            <w:right w:val="none" w:sz="0" w:space="0" w:color="auto"/>
          </w:divBdr>
        </w:div>
        <w:div w:id="1751148921">
          <w:marLeft w:val="640"/>
          <w:marRight w:val="0"/>
          <w:marTop w:val="0"/>
          <w:marBottom w:val="0"/>
          <w:divBdr>
            <w:top w:val="none" w:sz="0" w:space="0" w:color="auto"/>
            <w:left w:val="none" w:sz="0" w:space="0" w:color="auto"/>
            <w:bottom w:val="none" w:sz="0" w:space="0" w:color="auto"/>
            <w:right w:val="none" w:sz="0" w:space="0" w:color="auto"/>
          </w:divBdr>
        </w:div>
        <w:div w:id="544951529">
          <w:marLeft w:val="640"/>
          <w:marRight w:val="0"/>
          <w:marTop w:val="0"/>
          <w:marBottom w:val="0"/>
          <w:divBdr>
            <w:top w:val="none" w:sz="0" w:space="0" w:color="auto"/>
            <w:left w:val="none" w:sz="0" w:space="0" w:color="auto"/>
            <w:bottom w:val="none" w:sz="0" w:space="0" w:color="auto"/>
            <w:right w:val="none" w:sz="0" w:space="0" w:color="auto"/>
          </w:divBdr>
        </w:div>
        <w:div w:id="120156808">
          <w:marLeft w:val="640"/>
          <w:marRight w:val="0"/>
          <w:marTop w:val="0"/>
          <w:marBottom w:val="0"/>
          <w:divBdr>
            <w:top w:val="none" w:sz="0" w:space="0" w:color="auto"/>
            <w:left w:val="none" w:sz="0" w:space="0" w:color="auto"/>
            <w:bottom w:val="none" w:sz="0" w:space="0" w:color="auto"/>
            <w:right w:val="none" w:sz="0" w:space="0" w:color="auto"/>
          </w:divBdr>
        </w:div>
        <w:div w:id="437070816">
          <w:marLeft w:val="640"/>
          <w:marRight w:val="0"/>
          <w:marTop w:val="0"/>
          <w:marBottom w:val="0"/>
          <w:divBdr>
            <w:top w:val="none" w:sz="0" w:space="0" w:color="auto"/>
            <w:left w:val="none" w:sz="0" w:space="0" w:color="auto"/>
            <w:bottom w:val="none" w:sz="0" w:space="0" w:color="auto"/>
            <w:right w:val="none" w:sz="0" w:space="0" w:color="auto"/>
          </w:divBdr>
        </w:div>
        <w:div w:id="372657315">
          <w:marLeft w:val="640"/>
          <w:marRight w:val="0"/>
          <w:marTop w:val="0"/>
          <w:marBottom w:val="0"/>
          <w:divBdr>
            <w:top w:val="none" w:sz="0" w:space="0" w:color="auto"/>
            <w:left w:val="none" w:sz="0" w:space="0" w:color="auto"/>
            <w:bottom w:val="none" w:sz="0" w:space="0" w:color="auto"/>
            <w:right w:val="none" w:sz="0" w:space="0" w:color="auto"/>
          </w:divBdr>
        </w:div>
        <w:div w:id="110324458">
          <w:marLeft w:val="640"/>
          <w:marRight w:val="0"/>
          <w:marTop w:val="0"/>
          <w:marBottom w:val="0"/>
          <w:divBdr>
            <w:top w:val="none" w:sz="0" w:space="0" w:color="auto"/>
            <w:left w:val="none" w:sz="0" w:space="0" w:color="auto"/>
            <w:bottom w:val="none" w:sz="0" w:space="0" w:color="auto"/>
            <w:right w:val="none" w:sz="0" w:space="0" w:color="auto"/>
          </w:divBdr>
        </w:div>
        <w:div w:id="1452360851">
          <w:marLeft w:val="640"/>
          <w:marRight w:val="0"/>
          <w:marTop w:val="0"/>
          <w:marBottom w:val="0"/>
          <w:divBdr>
            <w:top w:val="none" w:sz="0" w:space="0" w:color="auto"/>
            <w:left w:val="none" w:sz="0" w:space="0" w:color="auto"/>
            <w:bottom w:val="none" w:sz="0" w:space="0" w:color="auto"/>
            <w:right w:val="none" w:sz="0" w:space="0" w:color="auto"/>
          </w:divBdr>
        </w:div>
        <w:div w:id="2040816589">
          <w:marLeft w:val="640"/>
          <w:marRight w:val="0"/>
          <w:marTop w:val="0"/>
          <w:marBottom w:val="0"/>
          <w:divBdr>
            <w:top w:val="none" w:sz="0" w:space="0" w:color="auto"/>
            <w:left w:val="none" w:sz="0" w:space="0" w:color="auto"/>
            <w:bottom w:val="none" w:sz="0" w:space="0" w:color="auto"/>
            <w:right w:val="none" w:sz="0" w:space="0" w:color="auto"/>
          </w:divBdr>
        </w:div>
        <w:div w:id="1251743608">
          <w:marLeft w:val="640"/>
          <w:marRight w:val="0"/>
          <w:marTop w:val="0"/>
          <w:marBottom w:val="0"/>
          <w:divBdr>
            <w:top w:val="none" w:sz="0" w:space="0" w:color="auto"/>
            <w:left w:val="none" w:sz="0" w:space="0" w:color="auto"/>
            <w:bottom w:val="none" w:sz="0" w:space="0" w:color="auto"/>
            <w:right w:val="none" w:sz="0" w:space="0" w:color="auto"/>
          </w:divBdr>
        </w:div>
        <w:div w:id="57094914">
          <w:marLeft w:val="640"/>
          <w:marRight w:val="0"/>
          <w:marTop w:val="0"/>
          <w:marBottom w:val="0"/>
          <w:divBdr>
            <w:top w:val="none" w:sz="0" w:space="0" w:color="auto"/>
            <w:left w:val="none" w:sz="0" w:space="0" w:color="auto"/>
            <w:bottom w:val="none" w:sz="0" w:space="0" w:color="auto"/>
            <w:right w:val="none" w:sz="0" w:space="0" w:color="auto"/>
          </w:divBdr>
        </w:div>
        <w:div w:id="1773164902">
          <w:marLeft w:val="640"/>
          <w:marRight w:val="0"/>
          <w:marTop w:val="0"/>
          <w:marBottom w:val="0"/>
          <w:divBdr>
            <w:top w:val="none" w:sz="0" w:space="0" w:color="auto"/>
            <w:left w:val="none" w:sz="0" w:space="0" w:color="auto"/>
            <w:bottom w:val="none" w:sz="0" w:space="0" w:color="auto"/>
            <w:right w:val="none" w:sz="0" w:space="0" w:color="auto"/>
          </w:divBdr>
        </w:div>
        <w:div w:id="555049952">
          <w:marLeft w:val="640"/>
          <w:marRight w:val="0"/>
          <w:marTop w:val="0"/>
          <w:marBottom w:val="0"/>
          <w:divBdr>
            <w:top w:val="none" w:sz="0" w:space="0" w:color="auto"/>
            <w:left w:val="none" w:sz="0" w:space="0" w:color="auto"/>
            <w:bottom w:val="none" w:sz="0" w:space="0" w:color="auto"/>
            <w:right w:val="none" w:sz="0" w:space="0" w:color="auto"/>
          </w:divBdr>
        </w:div>
        <w:div w:id="309987827">
          <w:marLeft w:val="640"/>
          <w:marRight w:val="0"/>
          <w:marTop w:val="0"/>
          <w:marBottom w:val="0"/>
          <w:divBdr>
            <w:top w:val="none" w:sz="0" w:space="0" w:color="auto"/>
            <w:left w:val="none" w:sz="0" w:space="0" w:color="auto"/>
            <w:bottom w:val="none" w:sz="0" w:space="0" w:color="auto"/>
            <w:right w:val="none" w:sz="0" w:space="0" w:color="auto"/>
          </w:divBdr>
        </w:div>
        <w:div w:id="1692805910">
          <w:marLeft w:val="640"/>
          <w:marRight w:val="0"/>
          <w:marTop w:val="0"/>
          <w:marBottom w:val="0"/>
          <w:divBdr>
            <w:top w:val="none" w:sz="0" w:space="0" w:color="auto"/>
            <w:left w:val="none" w:sz="0" w:space="0" w:color="auto"/>
            <w:bottom w:val="none" w:sz="0" w:space="0" w:color="auto"/>
            <w:right w:val="none" w:sz="0" w:space="0" w:color="auto"/>
          </w:divBdr>
        </w:div>
        <w:div w:id="432557193">
          <w:marLeft w:val="640"/>
          <w:marRight w:val="0"/>
          <w:marTop w:val="0"/>
          <w:marBottom w:val="0"/>
          <w:divBdr>
            <w:top w:val="none" w:sz="0" w:space="0" w:color="auto"/>
            <w:left w:val="none" w:sz="0" w:space="0" w:color="auto"/>
            <w:bottom w:val="none" w:sz="0" w:space="0" w:color="auto"/>
            <w:right w:val="none" w:sz="0" w:space="0" w:color="auto"/>
          </w:divBdr>
        </w:div>
        <w:div w:id="737241138">
          <w:marLeft w:val="640"/>
          <w:marRight w:val="0"/>
          <w:marTop w:val="0"/>
          <w:marBottom w:val="0"/>
          <w:divBdr>
            <w:top w:val="none" w:sz="0" w:space="0" w:color="auto"/>
            <w:left w:val="none" w:sz="0" w:space="0" w:color="auto"/>
            <w:bottom w:val="none" w:sz="0" w:space="0" w:color="auto"/>
            <w:right w:val="none" w:sz="0" w:space="0" w:color="auto"/>
          </w:divBdr>
        </w:div>
        <w:div w:id="677928008">
          <w:marLeft w:val="640"/>
          <w:marRight w:val="0"/>
          <w:marTop w:val="0"/>
          <w:marBottom w:val="0"/>
          <w:divBdr>
            <w:top w:val="none" w:sz="0" w:space="0" w:color="auto"/>
            <w:left w:val="none" w:sz="0" w:space="0" w:color="auto"/>
            <w:bottom w:val="none" w:sz="0" w:space="0" w:color="auto"/>
            <w:right w:val="none" w:sz="0" w:space="0" w:color="auto"/>
          </w:divBdr>
        </w:div>
        <w:div w:id="30688817">
          <w:marLeft w:val="640"/>
          <w:marRight w:val="0"/>
          <w:marTop w:val="0"/>
          <w:marBottom w:val="0"/>
          <w:divBdr>
            <w:top w:val="none" w:sz="0" w:space="0" w:color="auto"/>
            <w:left w:val="none" w:sz="0" w:space="0" w:color="auto"/>
            <w:bottom w:val="none" w:sz="0" w:space="0" w:color="auto"/>
            <w:right w:val="none" w:sz="0" w:space="0" w:color="auto"/>
          </w:divBdr>
        </w:div>
        <w:div w:id="375740251">
          <w:marLeft w:val="640"/>
          <w:marRight w:val="0"/>
          <w:marTop w:val="0"/>
          <w:marBottom w:val="0"/>
          <w:divBdr>
            <w:top w:val="none" w:sz="0" w:space="0" w:color="auto"/>
            <w:left w:val="none" w:sz="0" w:space="0" w:color="auto"/>
            <w:bottom w:val="none" w:sz="0" w:space="0" w:color="auto"/>
            <w:right w:val="none" w:sz="0" w:space="0" w:color="auto"/>
          </w:divBdr>
        </w:div>
        <w:div w:id="1873423998">
          <w:marLeft w:val="640"/>
          <w:marRight w:val="0"/>
          <w:marTop w:val="0"/>
          <w:marBottom w:val="0"/>
          <w:divBdr>
            <w:top w:val="none" w:sz="0" w:space="0" w:color="auto"/>
            <w:left w:val="none" w:sz="0" w:space="0" w:color="auto"/>
            <w:bottom w:val="none" w:sz="0" w:space="0" w:color="auto"/>
            <w:right w:val="none" w:sz="0" w:space="0" w:color="auto"/>
          </w:divBdr>
        </w:div>
        <w:div w:id="1858301219">
          <w:marLeft w:val="640"/>
          <w:marRight w:val="0"/>
          <w:marTop w:val="0"/>
          <w:marBottom w:val="0"/>
          <w:divBdr>
            <w:top w:val="none" w:sz="0" w:space="0" w:color="auto"/>
            <w:left w:val="none" w:sz="0" w:space="0" w:color="auto"/>
            <w:bottom w:val="none" w:sz="0" w:space="0" w:color="auto"/>
            <w:right w:val="none" w:sz="0" w:space="0" w:color="auto"/>
          </w:divBdr>
        </w:div>
        <w:div w:id="839080716">
          <w:marLeft w:val="640"/>
          <w:marRight w:val="0"/>
          <w:marTop w:val="0"/>
          <w:marBottom w:val="0"/>
          <w:divBdr>
            <w:top w:val="none" w:sz="0" w:space="0" w:color="auto"/>
            <w:left w:val="none" w:sz="0" w:space="0" w:color="auto"/>
            <w:bottom w:val="none" w:sz="0" w:space="0" w:color="auto"/>
            <w:right w:val="none" w:sz="0" w:space="0" w:color="auto"/>
          </w:divBdr>
        </w:div>
        <w:div w:id="1677727485">
          <w:marLeft w:val="640"/>
          <w:marRight w:val="0"/>
          <w:marTop w:val="0"/>
          <w:marBottom w:val="0"/>
          <w:divBdr>
            <w:top w:val="none" w:sz="0" w:space="0" w:color="auto"/>
            <w:left w:val="none" w:sz="0" w:space="0" w:color="auto"/>
            <w:bottom w:val="none" w:sz="0" w:space="0" w:color="auto"/>
            <w:right w:val="none" w:sz="0" w:space="0" w:color="auto"/>
          </w:divBdr>
        </w:div>
        <w:div w:id="507528154">
          <w:marLeft w:val="640"/>
          <w:marRight w:val="0"/>
          <w:marTop w:val="0"/>
          <w:marBottom w:val="0"/>
          <w:divBdr>
            <w:top w:val="none" w:sz="0" w:space="0" w:color="auto"/>
            <w:left w:val="none" w:sz="0" w:space="0" w:color="auto"/>
            <w:bottom w:val="none" w:sz="0" w:space="0" w:color="auto"/>
            <w:right w:val="none" w:sz="0" w:space="0" w:color="auto"/>
          </w:divBdr>
        </w:div>
        <w:div w:id="1436367960">
          <w:marLeft w:val="640"/>
          <w:marRight w:val="0"/>
          <w:marTop w:val="0"/>
          <w:marBottom w:val="0"/>
          <w:divBdr>
            <w:top w:val="none" w:sz="0" w:space="0" w:color="auto"/>
            <w:left w:val="none" w:sz="0" w:space="0" w:color="auto"/>
            <w:bottom w:val="none" w:sz="0" w:space="0" w:color="auto"/>
            <w:right w:val="none" w:sz="0" w:space="0" w:color="auto"/>
          </w:divBdr>
        </w:div>
        <w:div w:id="386028238">
          <w:marLeft w:val="640"/>
          <w:marRight w:val="0"/>
          <w:marTop w:val="0"/>
          <w:marBottom w:val="0"/>
          <w:divBdr>
            <w:top w:val="none" w:sz="0" w:space="0" w:color="auto"/>
            <w:left w:val="none" w:sz="0" w:space="0" w:color="auto"/>
            <w:bottom w:val="none" w:sz="0" w:space="0" w:color="auto"/>
            <w:right w:val="none" w:sz="0" w:space="0" w:color="auto"/>
          </w:divBdr>
        </w:div>
        <w:div w:id="8914660">
          <w:marLeft w:val="640"/>
          <w:marRight w:val="0"/>
          <w:marTop w:val="0"/>
          <w:marBottom w:val="0"/>
          <w:divBdr>
            <w:top w:val="none" w:sz="0" w:space="0" w:color="auto"/>
            <w:left w:val="none" w:sz="0" w:space="0" w:color="auto"/>
            <w:bottom w:val="none" w:sz="0" w:space="0" w:color="auto"/>
            <w:right w:val="none" w:sz="0" w:space="0" w:color="auto"/>
          </w:divBdr>
        </w:div>
        <w:div w:id="470252506">
          <w:marLeft w:val="640"/>
          <w:marRight w:val="0"/>
          <w:marTop w:val="0"/>
          <w:marBottom w:val="0"/>
          <w:divBdr>
            <w:top w:val="none" w:sz="0" w:space="0" w:color="auto"/>
            <w:left w:val="none" w:sz="0" w:space="0" w:color="auto"/>
            <w:bottom w:val="none" w:sz="0" w:space="0" w:color="auto"/>
            <w:right w:val="none" w:sz="0" w:space="0" w:color="auto"/>
          </w:divBdr>
        </w:div>
        <w:div w:id="990674866">
          <w:marLeft w:val="640"/>
          <w:marRight w:val="0"/>
          <w:marTop w:val="0"/>
          <w:marBottom w:val="0"/>
          <w:divBdr>
            <w:top w:val="none" w:sz="0" w:space="0" w:color="auto"/>
            <w:left w:val="none" w:sz="0" w:space="0" w:color="auto"/>
            <w:bottom w:val="none" w:sz="0" w:space="0" w:color="auto"/>
            <w:right w:val="none" w:sz="0" w:space="0" w:color="auto"/>
          </w:divBdr>
        </w:div>
        <w:div w:id="1150446291">
          <w:marLeft w:val="640"/>
          <w:marRight w:val="0"/>
          <w:marTop w:val="0"/>
          <w:marBottom w:val="0"/>
          <w:divBdr>
            <w:top w:val="none" w:sz="0" w:space="0" w:color="auto"/>
            <w:left w:val="none" w:sz="0" w:space="0" w:color="auto"/>
            <w:bottom w:val="none" w:sz="0" w:space="0" w:color="auto"/>
            <w:right w:val="none" w:sz="0" w:space="0" w:color="auto"/>
          </w:divBdr>
        </w:div>
        <w:div w:id="928538878">
          <w:marLeft w:val="640"/>
          <w:marRight w:val="0"/>
          <w:marTop w:val="0"/>
          <w:marBottom w:val="0"/>
          <w:divBdr>
            <w:top w:val="none" w:sz="0" w:space="0" w:color="auto"/>
            <w:left w:val="none" w:sz="0" w:space="0" w:color="auto"/>
            <w:bottom w:val="none" w:sz="0" w:space="0" w:color="auto"/>
            <w:right w:val="none" w:sz="0" w:space="0" w:color="auto"/>
          </w:divBdr>
        </w:div>
        <w:div w:id="58603221">
          <w:marLeft w:val="640"/>
          <w:marRight w:val="0"/>
          <w:marTop w:val="0"/>
          <w:marBottom w:val="0"/>
          <w:divBdr>
            <w:top w:val="none" w:sz="0" w:space="0" w:color="auto"/>
            <w:left w:val="none" w:sz="0" w:space="0" w:color="auto"/>
            <w:bottom w:val="none" w:sz="0" w:space="0" w:color="auto"/>
            <w:right w:val="none" w:sz="0" w:space="0" w:color="auto"/>
          </w:divBdr>
        </w:div>
        <w:div w:id="189075025">
          <w:marLeft w:val="640"/>
          <w:marRight w:val="0"/>
          <w:marTop w:val="0"/>
          <w:marBottom w:val="0"/>
          <w:divBdr>
            <w:top w:val="none" w:sz="0" w:space="0" w:color="auto"/>
            <w:left w:val="none" w:sz="0" w:space="0" w:color="auto"/>
            <w:bottom w:val="none" w:sz="0" w:space="0" w:color="auto"/>
            <w:right w:val="none" w:sz="0" w:space="0" w:color="auto"/>
          </w:divBdr>
        </w:div>
        <w:div w:id="612908628">
          <w:marLeft w:val="640"/>
          <w:marRight w:val="0"/>
          <w:marTop w:val="0"/>
          <w:marBottom w:val="0"/>
          <w:divBdr>
            <w:top w:val="none" w:sz="0" w:space="0" w:color="auto"/>
            <w:left w:val="none" w:sz="0" w:space="0" w:color="auto"/>
            <w:bottom w:val="none" w:sz="0" w:space="0" w:color="auto"/>
            <w:right w:val="none" w:sz="0" w:space="0" w:color="auto"/>
          </w:divBdr>
        </w:div>
        <w:div w:id="1044990134">
          <w:marLeft w:val="640"/>
          <w:marRight w:val="0"/>
          <w:marTop w:val="0"/>
          <w:marBottom w:val="0"/>
          <w:divBdr>
            <w:top w:val="none" w:sz="0" w:space="0" w:color="auto"/>
            <w:left w:val="none" w:sz="0" w:space="0" w:color="auto"/>
            <w:bottom w:val="none" w:sz="0" w:space="0" w:color="auto"/>
            <w:right w:val="none" w:sz="0" w:space="0" w:color="auto"/>
          </w:divBdr>
        </w:div>
        <w:div w:id="821044375">
          <w:marLeft w:val="640"/>
          <w:marRight w:val="0"/>
          <w:marTop w:val="0"/>
          <w:marBottom w:val="0"/>
          <w:divBdr>
            <w:top w:val="none" w:sz="0" w:space="0" w:color="auto"/>
            <w:left w:val="none" w:sz="0" w:space="0" w:color="auto"/>
            <w:bottom w:val="none" w:sz="0" w:space="0" w:color="auto"/>
            <w:right w:val="none" w:sz="0" w:space="0" w:color="auto"/>
          </w:divBdr>
        </w:div>
        <w:div w:id="172037170">
          <w:marLeft w:val="640"/>
          <w:marRight w:val="0"/>
          <w:marTop w:val="0"/>
          <w:marBottom w:val="0"/>
          <w:divBdr>
            <w:top w:val="none" w:sz="0" w:space="0" w:color="auto"/>
            <w:left w:val="none" w:sz="0" w:space="0" w:color="auto"/>
            <w:bottom w:val="none" w:sz="0" w:space="0" w:color="auto"/>
            <w:right w:val="none" w:sz="0" w:space="0" w:color="auto"/>
          </w:divBdr>
        </w:div>
        <w:div w:id="695931542">
          <w:marLeft w:val="640"/>
          <w:marRight w:val="0"/>
          <w:marTop w:val="0"/>
          <w:marBottom w:val="0"/>
          <w:divBdr>
            <w:top w:val="none" w:sz="0" w:space="0" w:color="auto"/>
            <w:left w:val="none" w:sz="0" w:space="0" w:color="auto"/>
            <w:bottom w:val="none" w:sz="0" w:space="0" w:color="auto"/>
            <w:right w:val="none" w:sz="0" w:space="0" w:color="auto"/>
          </w:divBdr>
        </w:div>
        <w:div w:id="616764349">
          <w:marLeft w:val="640"/>
          <w:marRight w:val="0"/>
          <w:marTop w:val="0"/>
          <w:marBottom w:val="0"/>
          <w:divBdr>
            <w:top w:val="none" w:sz="0" w:space="0" w:color="auto"/>
            <w:left w:val="none" w:sz="0" w:space="0" w:color="auto"/>
            <w:bottom w:val="none" w:sz="0" w:space="0" w:color="auto"/>
            <w:right w:val="none" w:sz="0" w:space="0" w:color="auto"/>
          </w:divBdr>
        </w:div>
        <w:div w:id="1804536858">
          <w:marLeft w:val="640"/>
          <w:marRight w:val="0"/>
          <w:marTop w:val="0"/>
          <w:marBottom w:val="0"/>
          <w:divBdr>
            <w:top w:val="none" w:sz="0" w:space="0" w:color="auto"/>
            <w:left w:val="none" w:sz="0" w:space="0" w:color="auto"/>
            <w:bottom w:val="none" w:sz="0" w:space="0" w:color="auto"/>
            <w:right w:val="none" w:sz="0" w:space="0" w:color="auto"/>
          </w:divBdr>
        </w:div>
        <w:div w:id="791048057">
          <w:marLeft w:val="640"/>
          <w:marRight w:val="0"/>
          <w:marTop w:val="0"/>
          <w:marBottom w:val="0"/>
          <w:divBdr>
            <w:top w:val="none" w:sz="0" w:space="0" w:color="auto"/>
            <w:left w:val="none" w:sz="0" w:space="0" w:color="auto"/>
            <w:bottom w:val="none" w:sz="0" w:space="0" w:color="auto"/>
            <w:right w:val="none" w:sz="0" w:space="0" w:color="auto"/>
          </w:divBdr>
        </w:div>
        <w:div w:id="1294214091">
          <w:marLeft w:val="640"/>
          <w:marRight w:val="0"/>
          <w:marTop w:val="0"/>
          <w:marBottom w:val="0"/>
          <w:divBdr>
            <w:top w:val="none" w:sz="0" w:space="0" w:color="auto"/>
            <w:left w:val="none" w:sz="0" w:space="0" w:color="auto"/>
            <w:bottom w:val="none" w:sz="0" w:space="0" w:color="auto"/>
            <w:right w:val="none" w:sz="0" w:space="0" w:color="auto"/>
          </w:divBdr>
        </w:div>
        <w:div w:id="2001344928">
          <w:marLeft w:val="640"/>
          <w:marRight w:val="0"/>
          <w:marTop w:val="0"/>
          <w:marBottom w:val="0"/>
          <w:divBdr>
            <w:top w:val="none" w:sz="0" w:space="0" w:color="auto"/>
            <w:left w:val="none" w:sz="0" w:space="0" w:color="auto"/>
            <w:bottom w:val="none" w:sz="0" w:space="0" w:color="auto"/>
            <w:right w:val="none" w:sz="0" w:space="0" w:color="auto"/>
          </w:divBdr>
        </w:div>
        <w:div w:id="287516600">
          <w:marLeft w:val="640"/>
          <w:marRight w:val="0"/>
          <w:marTop w:val="0"/>
          <w:marBottom w:val="0"/>
          <w:divBdr>
            <w:top w:val="none" w:sz="0" w:space="0" w:color="auto"/>
            <w:left w:val="none" w:sz="0" w:space="0" w:color="auto"/>
            <w:bottom w:val="none" w:sz="0" w:space="0" w:color="auto"/>
            <w:right w:val="none" w:sz="0" w:space="0" w:color="auto"/>
          </w:divBdr>
        </w:div>
        <w:div w:id="1135876922">
          <w:marLeft w:val="640"/>
          <w:marRight w:val="0"/>
          <w:marTop w:val="0"/>
          <w:marBottom w:val="0"/>
          <w:divBdr>
            <w:top w:val="none" w:sz="0" w:space="0" w:color="auto"/>
            <w:left w:val="none" w:sz="0" w:space="0" w:color="auto"/>
            <w:bottom w:val="none" w:sz="0" w:space="0" w:color="auto"/>
            <w:right w:val="none" w:sz="0" w:space="0" w:color="auto"/>
          </w:divBdr>
        </w:div>
        <w:div w:id="772676077">
          <w:marLeft w:val="640"/>
          <w:marRight w:val="0"/>
          <w:marTop w:val="0"/>
          <w:marBottom w:val="0"/>
          <w:divBdr>
            <w:top w:val="none" w:sz="0" w:space="0" w:color="auto"/>
            <w:left w:val="none" w:sz="0" w:space="0" w:color="auto"/>
            <w:bottom w:val="none" w:sz="0" w:space="0" w:color="auto"/>
            <w:right w:val="none" w:sz="0" w:space="0" w:color="auto"/>
          </w:divBdr>
        </w:div>
        <w:div w:id="952052230">
          <w:marLeft w:val="640"/>
          <w:marRight w:val="0"/>
          <w:marTop w:val="0"/>
          <w:marBottom w:val="0"/>
          <w:divBdr>
            <w:top w:val="none" w:sz="0" w:space="0" w:color="auto"/>
            <w:left w:val="none" w:sz="0" w:space="0" w:color="auto"/>
            <w:bottom w:val="none" w:sz="0" w:space="0" w:color="auto"/>
            <w:right w:val="none" w:sz="0" w:space="0" w:color="auto"/>
          </w:divBdr>
        </w:div>
        <w:div w:id="82796922">
          <w:marLeft w:val="640"/>
          <w:marRight w:val="0"/>
          <w:marTop w:val="0"/>
          <w:marBottom w:val="0"/>
          <w:divBdr>
            <w:top w:val="none" w:sz="0" w:space="0" w:color="auto"/>
            <w:left w:val="none" w:sz="0" w:space="0" w:color="auto"/>
            <w:bottom w:val="none" w:sz="0" w:space="0" w:color="auto"/>
            <w:right w:val="none" w:sz="0" w:space="0" w:color="auto"/>
          </w:divBdr>
        </w:div>
      </w:divsChild>
    </w:div>
    <w:div w:id="931666068">
      <w:bodyDiv w:val="1"/>
      <w:marLeft w:val="0"/>
      <w:marRight w:val="0"/>
      <w:marTop w:val="0"/>
      <w:marBottom w:val="0"/>
      <w:divBdr>
        <w:top w:val="none" w:sz="0" w:space="0" w:color="auto"/>
        <w:left w:val="none" w:sz="0" w:space="0" w:color="auto"/>
        <w:bottom w:val="none" w:sz="0" w:space="0" w:color="auto"/>
        <w:right w:val="none" w:sz="0" w:space="0" w:color="auto"/>
      </w:divBdr>
    </w:div>
    <w:div w:id="936406353">
      <w:bodyDiv w:val="1"/>
      <w:marLeft w:val="0"/>
      <w:marRight w:val="0"/>
      <w:marTop w:val="0"/>
      <w:marBottom w:val="0"/>
      <w:divBdr>
        <w:top w:val="none" w:sz="0" w:space="0" w:color="auto"/>
        <w:left w:val="none" w:sz="0" w:space="0" w:color="auto"/>
        <w:bottom w:val="none" w:sz="0" w:space="0" w:color="auto"/>
        <w:right w:val="none" w:sz="0" w:space="0" w:color="auto"/>
      </w:divBdr>
    </w:div>
    <w:div w:id="937173192">
      <w:bodyDiv w:val="1"/>
      <w:marLeft w:val="0"/>
      <w:marRight w:val="0"/>
      <w:marTop w:val="0"/>
      <w:marBottom w:val="0"/>
      <w:divBdr>
        <w:top w:val="none" w:sz="0" w:space="0" w:color="auto"/>
        <w:left w:val="none" w:sz="0" w:space="0" w:color="auto"/>
        <w:bottom w:val="none" w:sz="0" w:space="0" w:color="auto"/>
        <w:right w:val="none" w:sz="0" w:space="0" w:color="auto"/>
      </w:divBdr>
    </w:div>
    <w:div w:id="942148963">
      <w:bodyDiv w:val="1"/>
      <w:marLeft w:val="0"/>
      <w:marRight w:val="0"/>
      <w:marTop w:val="0"/>
      <w:marBottom w:val="0"/>
      <w:divBdr>
        <w:top w:val="none" w:sz="0" w:space="0" w:color="auto"/>
        <w:left w:val="none" w:sz="0" w:space="0" w:color="auto"/>
        <w:bottom w:val="none" w:sz="0" w:space="0" w:color="auto"/>
        <w:right w:val="none" w:sz="0" w:space="0" w:color="auto"/>
      </w:divBdr>
      <w:divsChild>
        <w:div w:id="991330247">
          <w:marLeft w:val="640"/>
          <w:marRight w:val="0"/>
          <w:marTop w:val="0"/>
          <w:marBottom w:val="0"/>
          <w:divBdr>
            <w:top w:val="none" w:sz="0" w:space="0" w:color="auto"/>
            <w:left w:val="none" w:sz="0" w:space="0" w:color="auto"/>
            <w:bottom w:val="none" w:sz="0" w:space="0" w:color="auto"/>
            <w:right w:val="none" w:sz="0" w:space="0" w:color="auto"/>
          </w:divBdr>
        </w:div>
        <w:div w:id="1776516911">
          <w:marLeft w:val="640"/>
          <w:marRight w:val="0"/>
          <w:marTop w:val="0"/>
          <w:marBottom w:val="0"/>
          <w:divBdr>
            <w:top w:val="none" w:sz="0" w:space="0" w:color="auto"/>
            <w:left w:val="none" w:sz="0" w:space="0" w:color="auto"/>
            <w:bottom w:val="none" w:sz="0" w:space="0" w:color="auto"/>
            <w:right w:val="none" w:sz="0" w:space="0" w:color="auto"/>
          </w:divBdr>
        </w:div>
        <w:div w:id="883445725">
          <w:marLeft w:val="640"/>
          <w:marRight w:val="0"/>
          <w:marTop w:val="0"/>
          <w:marBottom w:val="0"/>
          <w:divBdr>
            <w:top w:val="none" w:sz="0" w:space="0" w:color="auto"/>
            <w:left w:val="none" w:sz="0" w:space="0" w:color="auto"/>
            <w:bottom w:val="none" w:sz="0" w:space="0" w:color="auto"/>
            <w:right w:val="none" w:sz="0" w:space="0" w:color="auto"/>
          </w:divBdr>
        </w:div>
        <w:div w:id="1253859716">
          <w:marLeft w:val="640"/>
          <w:marRight w:val="0"/>
          <w:marTop w:val="0"/>
          <w:marBottom w:val="0"/>
          <w:divBdr>
            <w:top w:val="none" w:sz="0" w:space="0" w:color="auto"/>
            <w:left w:val="none" w:sz="0" w:space="0" w:color="auto"/>
            <w:bottom w:val="none" w:sz="0" w:space="0" w:color="auto"/>
            <w:right w:val="none" w:sz="0" w:space="0" w:color="auto"/>
          </w:divBdr>
        </w:div>
        <w:div w:id="521749880">
          <w:marLeft w:val="640"/>
          <w:marRight w:val="0"/>
          <w:marTop w:val="0"/>
          <w:marBottom w:val="0"/>
          <w:divBdr>
            <w:top w:val="none" w:sz="0" w:space="0" w:color="auto"/>
            <w:left w:val="none" w:sz="0" w:space="0" w:color="auto"/>
            <w:bottom w:val="none" w:sz="0" w:space="0" w:color="auto"/>
            <w:right w:val="none" w:sz="0" w:space="0" w:color="auto"/>
          </w:divBdr>
        </w:div>
        <w:div w:id="1398820524">
          <w:marLeft w:val="640"/>
          <w:marRight w:val="0"/>
          <w:marTop w:val="0"/>
          <w:marBottom w:val="0"/>
          <w:divBdr>
            <w:top w:val="none" w:sz="0" w:space="0" w:color="auto"/>
            <w:left w:val="none" w:sz="0" w:space="0" w:color="auto"/>
            <w:bottom w:val="none" w:sz="0" w:space="0" w:color="auto"/>
            <w:right w:val="none" w:sz="0" w:space="0" w:color="auto"/>
          </w:divBdr>
        </w:div>
        <w:div w:id="1362438465">
          <w:marLeft w:val="640"/>
          <w:marRight w:val="0"/>
          <w:marTop w:val="0"/>
          <w:marBottom w:val="0"/>
          <w:divBdr>
            <w:top w:val="none" w:sz="0" w:space="0" w:color="auto"/>
            <w:left w:val="none" w:sz="0" w:space="0" w:color="auto"/>
            <w:bottom w:val="none" w:sz="0" w:space="0" w:color="auto"/>
            <w:right w:val="none" w:sz="0" w:space="0" w:color="auto"/>
          </w:divBdr>
        </w:div>
        <w:div w:id="2054881486">
          <w:marLeft w:val="640"/>
          <w:marRight w:val="0"/>
          <w:marTop w:val="0"/>
          <w:marBottom w:val="0"/>
          <w:divBdr>
            <w:top w:val="none" w:sz="0" w:space="0" w:color="auto"/>
            <w:left w:val="none" w:sz="0" w:space="0" w:color="auto"/>
            <w:bottom w:val="none" w:sz="0" w:space="0" w:color="auto"/>
            <w:right w:val="none" w:sz="0" w:space="0" w:color="auto"/>
          </w:divBdr>
        </w:div>
        <w:div w:id="1929801794">
          <w:marLeft w:val="640"/>
          <w:marRight w:val="0"/>
          <w:marTop w:val="0"/>
          <w:marBottom w:val="0"/>
          <w:divBdr>
            <w:top w:val="none" w:sz="0" w:space="0" w:color="auto"/>
            <w:left w:val="none" w:sz="0" w:space="0" w:color="auto"/>
            <w:bottom w:val="none" w:sz="0" w:space="0" w:color="auto"/>
            <w:right w:val="none" w:sz="0" w:space="0" w:color="auto"/>
          </w:divBdr>
        </w:div>
        <w:div w:id="1584953884">
          <w:marLeft w:val="640"/>
          <w:marRight w:val="0"/>
          <w:marTop w:val="0"/>
          <w:marBottom w:val="0"/>
          <w:divBdr>
            <w:top w:val="none" w:sz="0" w:space="0" w:color="auto"/>
            <w:left w:val="none" w:sz="0" w:space="0" w:color="auto"/>
            <w:bottom w:val="none" w:sz="0" w:space="0" w:color="auto"/>
            <w:right w:val="none" w:sz="0" w:space="0" w:color="auto"/>
          </w:divBdr>
        </w:div>
        <w:div w:id="504251593">
          <w:marLeft w:val="640"/>
          <w:marRight w:val="0"/>
          <w:marTop w:val="0"/>
          <w:marBottom w:val="0"/>
          <w:divBdr>
            <w:top w:val="none" w:sz="0" w:space="0" w:color="auto"/>
            <w:left w:val="none" w:sz="0" w:space="0" w:color="auto"/>
            <w:bottom w:val="none" w:sz="0" w:space="0" w:color="auto"/>
            <w:right w:val="none" w:sz="0" w:space="0" w:color="auto"/>
          </w:divBdr>
        </w:div>
        <w:div w:id="170024250">
          <w:marLeft w:val="640"/>
          <w:marRight w:val="0"/>
          <w:marTop w:val="0"/>
          <w:marBottom w:val="0"/>
          <w:divBdr>
            <w:top w:val="none" w:sz="0" w:space="0" w:color="auto"/>
            <w:left w:val="none" w:sz="0" w:space="0" w:color="auto"/>
            <w:bottom w:val="none" w:sz="0" w:space="0" w:color="auto"/>
            <w:right w:val="none" w:sz="0" w:space="0" w:color="auto"/>
          </w:divBdr>
        </w:div>
        <w:div w:id="800154657">
          <w:marLeft w:val="640"/>
          <w:marRight w:val="0"/>
          <w:marTop w:val="0"/>
          <w:marBottom w:val="0"/>
          <w:divBdr>
            <w:top w:val="none" w:sz="0" w:space="0" w:color="auto"/>
            <w:left w:val="none" w:sz="0" w:space="0" w:color="auto"/>
            <w:bottom w:val="none" w:sz="0" w:space="0" w:color="auto"/>
            <w:right w:val="none" w:sz="0" w:space="0" w:color="auto"/>
          </w:divBdr>
        </w:div>
        <w:div w:id="640421579">
          <w:marLeft w:val="640"/>
          <w:marRight w:val="0"/>
          <w:marTop w:val="0"/>
          <w:marBottom w:val="0"/>
          <w:divBdr>
            <w:top w:val="none" w:sz="0" w:space="0" w:color="auto"/>
            <w:left w:val="none" w:sz="0" w:space="0" w:color="auto"/>
            <w:bottom w:val="none" w:sz="0" w:space="0" w:color="auto"/>
            <w:right w:val="none" w:sz="0" w:space="0" w:color="auto"/>
          </w:divBdr>
        </w:div>
        <w:div w:id="1538424440">
          <w:marLeft w:val="640"/>
          <w:marRight w:val="0"/>
          <w:marTop w:val="0"/>
          <w:marBottom w:val="0"/>
          <w:divBdr>
            <w:top w:val="none" w:sz="0" w:space="0" w:color="auto"/>
            <w:left w:val="none" w:sz="0" w:space="0" w:color="auto"/>
            <w:bottom w:val="none" w:sz="0" w:space="0" w:color="auto"/>
            <w:right w:val="none" w:sz="0" w:space="0" w:color="auto"/>
          </w:divBdr>
        </w:div>
        <w:div w:id="997225158">
          <w:marLeft w:val="640"/>
          <w:marRight w:val="0"/>
          <w:marTop w:val="0"/>
          <w:marBottom w:val="0"/>
          <w:divBdr>
            <w:top w:val="none" w:sz="0" w:space="0" w:color="auto"/>
            <w:left w:val="none" w:sz="0" w:space="0" w:color="auto"/>
            <w:bottom w:val="none" w:sz="0" w:space="0" w:color="auto"/>
            <w:right w:val="none" w:sz="0" w:space="0" w:color="auto"/>
          </w:divBdr>
        </w:div>
        <w:div w:id="1277566801">
          <w:marLeft w:val="640"/>
          <w:marRight w:val="0"/>
          <w:marTop w:val="0"/>
          <w:marBottom w:val="0"/>
          <w:divBdr>
            <w:top w:val="none" w:sz="0" w:space="0" w:color="auto"/>
            <w:left w:val="none" w:sz="0" w:space="0" w:color="auto"/>
            <w:bottom w:val="none" w:sz="0" w:space="0" w:color="auto"/>
            <w:right w:val="none" w:sz="0" w:space="0" w:color="auto"/>
          </w:divBdr>
        </w:div>
        <w:div w:id="1399866658">
          <w:marLeft w:val="640"/>
          <w:marRight w:val="0"/>
          <w:marTop w:val="0"/>
          <w:marBottom w:val="0"/>
          <w:divBdr>
            <w:top w:val="none" w:sz="0" w:space="0" w:color="auto"/>
            <w:left w:val="none" w:sz="0" w:space="0" w:color="auto"/>
            <w:bottom w:val="none" w:sz="0" w:space="0" w:color="auto"/>
            <w:right w:val="none" w:sz="0" w:space="0" w:color="auto"/>
          </w:divBdr>
        </w:div>
        <w:div w:id="952597458">
          <w:marLeft w:val="640"/>
          <w:marRight w:val="0"/>
          <w:marTop w:val="0"/>
          <w:marBottom w:val="0"/>
          <w:divBdr>
            <w:top w:val="none" w:sz="0" w:space="0" w:color="auto"/>
            <w:left w:val="none" w:sz="0" w:space="0" w:color="auto"/>
            <w:bottom w:val="none" w:sz="0" w:space="0" w:color="auto"/>
            <w:right w:val="none" w:sz="0" w:space="0" w:color="auto"/>
          </w:divBdr>
        </w:div>
        <w:div w:id="1537738675">
          <w:marLeft w:val="640"/>
          <w:marRight w:val="0"/>
          <w:marTop w:val="0"/>
          <w:marBottom w:val="0"/>
          <w:divBdr>
            <w:top w:val="none" w:sz="0" w:space="0" w:color="auto"/>
            <w:left w:val="none" w:sz="0" w:space="0" w:color="auto"/>
            <w:bottom w:val="none" w:sz="0" w:space="0" w:color="auto"/>
            <w:right w:val="none" w:sz="0" w:space="0" w:color="auto"/>
          </w:divBdr>
        </w:div>
        <w:div w:id="807670112">
          <w:marLeft w:val="640"/>
          <w:marRight w:val="0"/>
          <w:marTop w:val="0"/>
          <w:marBottom w:val="0"/>
          <w:divBdr>
            <w:top w:val="none" w:sz="0" w:space="0" w:color="auto"/>
            <w:left w:val="none" w:sz="0" w:space="0" w:color="auto"/>
            <w:bottom w:val="none" w:sz="0" w:space="0" w:color="auto"/>
            <w:right w:val="none" w:sz="0" w:space="0" w:color="auto"/>
          </w:divBdr>
        </w:div>
        <w:div w:id="1943683276">
          <w:marLeft w:val="640"/>
          <w:marRight w:val="0"/>
          <w:marTop w:val="0"/>
          <w:marBottom w:val="0"/>
          <w:divBdr>
            <w:top w:val="none" w:sz="0" w:space="0" w:color="auto"/>
            <w:left w:val="none" w:sz="0" w:space="0" w:color="auto"/>
            <w:bottom w:val="none" w:sz="0" w:space="0" w:color="auto"/>
            <w:right w:val="none" w:sz="0" w:space="0" w:color="auto"/>
          </w:divBdr>
        </w:div>
        <w:div w:id="509297092">
          <w:marLeft w:val="640"/>
          <w:marRight w:val="0"/>
          <w:marTop w:val="0"/>
          <w:marBottom w:val="0"/>
          <w:divBdr>
            <w:top w:val="none" w:sz="0" w:space="0" w:color="auto"/>
            <w:left w:val="none" w:sz="0" w:space="0" w:color="auto"/>
            <w:bottom w:val="none" w:sz="0" w:space="0" w:color="auto"/>
            <w:right w:val="none" w:sz="0" w:space="0" w:color="auto"/>
          </w:divBdr>
        </w:div>
        <w:div w:id="2118131538">
          <w:marLeft w:val="640"/>
          <w:marRight w:val="0"/>
          <w:marTop w:val="0"/>
          <w:marBottom w:val="0"/>
          <w:divBdr>
            <w:top w:val="none" w:sz="0" w:space="0" w:color="auto"/>
            <w:left w:val="none" w:sz="0" w:space="0" w:color="auto"/>
            <w:bottom w:val="none" w:sz="0" w:space="0" w:color="auto"/>
            <w:right w:val="none" w:sz="0" w:space="0" w:color="auto"/>
          </w:divBdr>
        </w:div>
        <w:div w:id="386732501">
          <w:marLeft w:val="640"/>
          <w:marRight w:val="0"/>
          <w:marTop w:val="0"/>
          <w:marBottom w:val="0"/>
          <w:divBdr>
            <w:top w:val="none" w:sz="0" w:space="0" w:color="auto"/>
            <w:left w:val="none" w:sz="0" w:space="0" w:color="auto"/>
            <w:bottom w:val="none" w:sz="0" w:space="0" w:color="auto"/>
            <w:right w:val="none" w:sz="0" w:space="0" w:color="auto"/>
          </w:divBdr>
        </w:div>
        <w:div w:id="1741518218">
          <w:marLeft w:val="640"/>
          <w:marRight w:val="0"/>
          <w:marTop w:val="0"/>
          <w:marBottom w:val="0"/>
          <w:divBdr>
            <w:top w:val="none" w:sz="0" w:space="0" w:color="auto"/>
            <w:left w:val="none" w:sz="0" w:space="0" w:color="auto"/>
            <w:bottom w:val="none" w:sz="0" w:space="0" w:color="auto"/>
            <w:right w:val="none" w:sz="0" w:space="0" w:color="auto"/>
          </w:divBdr>
        </w:div>
        <w:div w:id="908343439">
          <w:marLeft w:val="640"/>
          <w:marRight w:val="0"/>
          <w:marTop w:val="0"/>
          <w:marBottom w:val="0"/>
          <w:divBdr>
            <w:top w:val="none" w:sz="0" w:space="0" w:color="auto"/>
            <w:left w:val="none" w:sz="0" w:space="0" w:color="auto"/>
            <w:bottom w:val="none" w:sz="0" w:space="0" w:color="auto"/>
            <w:right w:val="none" w:sz="0" w:space="0" w:color="auto"/>
          </w:divBdr>
        </w:div>
        <w:div w:id="606500911">
          <w:marLeft w:val="640"/>
          <w:marRight w:val="0"/>
          <w:marTop w:val="0"/>
          <w:marBottom w:val="0"/>
          <w:divBdr>
            <w:top w:val="none" w:sz="0" w:space="0" w:color="auto"/>
            <w:left w:val="none" w:sz="0" w:space="0" w:color="auto"/>
            <w:bottom w:val="none" w:sz="0" w:space="0" w:color="auto"/>
            <w:right w:val="none" w:sz="0" w:space="0" w:color="auto"/>
          </w:divBdr>
        </w:div>
        <w:div w:id="1195120210">
          <w:marLeft w:val="640"/>
          <w:marRight w:val="0"/>
          <w:marTop w:val="0"/>
          <w:marBottom w:val="0"/>
          <w:divBdr>
            <w:top w:val="none" w:sz="0" w:space="0" w:color="auto"/>
            <w:left w:val="none" w:sz="0" w:space="0" w:color="auto"/>
            <w:bottom w:val="none" w:sz="0" w:space="0" w:color="auto"/>
            <w:right w:val="none" w:sz="0" w:space="0" w:color="auto"/>
          </w:divBdr>
        </w:div>
        <w:div w:id="328948686">
          <w:marLeft w:val="640"/>
          <w:marRight w:val="0"/>
          <w:marTop w:val="0"/>
          <w:marBottom w:val="0"/>
          <w:divBdr>
            <w:top w:val="none" w:sz="0" w:space="0" w:color="auto"/>
            <w:left w:val="none" w:sz="0" w:space="0" w:color="auto"/>
            <w:bottom w:val="none" w:sz="0" w:space="0" w:color="auto"/>
            <w:right w:val="none" w:sz="0" w:space="0" w:color="auto"/>
          </w:divBdr>
        </w:div>
        <w:div w:id="295716739">
          <w:marLeft w:val="640"/>
          <w:marRight w:val="0"/>
          <w:marTop w:val="0"/>
          <w:marBottom w:val="0"/>
          <w:divBdr>
            <w:top w:val="none" w:sz="0" w:space="0" w:color="auto"/>
            <w:left w:val="none" w:sz="0" w:space="0" w:color="auto"/>
            <w:bottom w:val="none" w:sz="0" w:space="0" w:color="auto"/>
            <w:right w:val="none" w:sz="0" w:space="0" w:color="auto"/>
          </w:divBdr>
        </w:div>
        <w:div w:id="531259725">
          <w:marLeft w:val="640"/>
          <w:marRight w:val="0"/>
          <w:marTop w:val="0"/>
          <w:marBottom w:val="0"/>
          <w:divBdr>
            <w:top w:val="none" w:sz="0" w:space="0" w:color="auto"/>
            <w:left w:val="none" w:sz="0" w:space="0" w:color="auto"/>
            <w:bottom w:val="none" w:sz="0" w:space="0" w:color="auto"/>
            <w:right w:val="none" w:sz="0" w:space="0" w:color="auto"/>
          </w:divBdr>
        </w:div>
        <w:div w:id="284043035">
          <w:marLeft w:val="640"/>
          <w:marRight w:val="0"/>
          <w:marTop w:val="0"/>
          <w:marBottom w:val="0"/>
          <w:divBdr>
            <w:top w:val="none" w:sz="0" w:space="0" w:color="auto"/>
            <w:left w:val="none" w:sz="0" w:space="0" w:color="auto"/>
            <w:bottom w:val="none" w:sz="0" w:space="0" w:color="auto"/>
            <w:right w:val="none" w:sz="0" w:space="0" w:color="auto"/>
          </w:divBdr>
        </w:div>
        <w:div w:id="1489247652">
          <w:marLeft w:val="640"/>
          <w:marRight w:val="0"/>
          <w:marTop w:val="0"/>
          <w:marBottom w:val="0"/>
          <w:divBdr>
            <w:top w:val="none" w:sz="0" w:space="0" w:color="auto"/>
            <w:left w:val="none" w:sz="0" w:space="0" w:color="auto"/>
            <w:bottom w:val="none" w:sz="0" w:space="0" w:color="auto"/>
            <w:right w:val="none" w:sz="0" w:space="0" w:color="auto"/>
          </w:divBdr>
        </w:div>
        <w:div w:id="1248417501">
          <w:marLeft w:val="640"/>
          <w:marRight w:val="0"/>
          <w:marTop w:val="0"/>
          <w:marBottom w:val="0"/>
          <w:divBdr>
            <w:top w:val="none" w:sz="0" w:space="0" w:color="auto"/>
            <w:left w:val="none" w:sz="0" w:space="0" w:color="auto"/>
            <w:bottom w:val="none" w:sz="0" w:space="0" w:color="auto"/>
            <w:right w:val="none" w:sz="0" w:space="0" w:color="auto"/>
          </w:divBdr>
        </w:div>
        <w:div w:id="1189371077">
          <w:marLeft w:val="640"/>
          <w:marRight w:val="0"/>
          <w:marTop w:val="0"/>
          <w:marBottom w:val="0"/>
          <w:divBdr>
            <w:top w:val="none" w:sz="0" w:space="0" w:color="auto"/>
            <w:left w:val="none" w:sz="0" w:space="0" w:color="auto"/>
            <w:bottom w:val="none" w:sz="0" w:space="0" w:color="auto"/>
            <w:right w:val="none" w:sz="0" w:space="0" w:color="auto"/>
          </w:divBdr>
        </w:div>
        <w:div w:id="522715889">
          <w:marLeft w:val="640"/>
          <w:marRight w:val="0"/>
          <w:marTop w:val="0"/>
          <w:marBottom w:val="0"/>
          <w:divBdr>
            <w:top w:val="none" w:sz="0" w:space="0" w:color="auto"/>
            <w:left w:val="none" w:sz="0" w:space="0" w:color="auto"/>
            <w:bottom w:val="none" w:sz="0" w:space="0" w:color="auto"/>
            <w:right w:val="none" w:sz="0" w:space="0" w:color="auto"/>
          </w:divBdr>
        </w:div>
        <w:div w:id="1374500732">
          <w:marLeft w:val="640"/>
          <w:marRight w:val="0"/>
          <w:marTop w:val="0"/>
          <w:marBottom w:val="0"/>
          <w:divBdr>
            <w:top w:val="none" w:sz="0" w:space="0" w:color="auto"/>
            <w:left w:val="none" w:sz="0" w:space="0" w:color="auto"/>
            <w:bottom w:val="none" w:sz="0" w:space="0" w:color="auto"/>
            <w:right w:val="none" w:sz="0" w:space="0" w:color="auto"/>
          </w:divBdr>
        </w:div>
        <w:div w:id="1811091884">
          <w:marLeft w:val="640"/>
          <w:marRight w:val="0"/>
          <w:marTop w:val="0"/>
          <w:marBottom w:val="0"/>
          <w:divBdr>
            <w:top w:val="none" w:sz="0" w:space="0" w:color="auto"/>
            <w:left w:val="none" w:sz="0" w:space="0" w:color="auto"/>
            <w:bottom w:val="none" w:sz="0" w:space="0" w:color="auto"/>
            <w:right w:val="none" w:sz="0" w:space="0" w:color="auto"/>
          </w:divBdr>
        </w:div>
        <w:div w:id="1078290973">
          <w:marLeft w:val="640"/>
          <w:marRight w:val="0"/>
          <w:marTop w:val="0"/>
          <w:marBottom w:val="0"/>
          <w:divBdr>
            <w:top w:val="none" w:sz="0" w:space="0" w:color="auto"/>
            <w:left w:val="none" w:sz="0" w:space="0" w:color="auto"/>
            <w:bottom w:val="none" w:sz="0" w:space="0" w:color="auto"/>
            <w:right w:val="none" w:sz="0" w:space="0" w:color="auto"/>
          </w:divBdr>
        </w:div>
        <w:div w:id="1208567006">
          <w:marLeft w:val="640"/>
          <w:marRight w:val="0"/>
          <w:marTop w:val="0"/>
          <w:marBottom w:val="0"/>
          <w:divBdr>
            <w:top w:val="none" w:sz="0" w:space="0" w:color="auto"/>
            <w:left w:val="none" w:sz="0" w:space="0" w:color="auto"/>
            <w:bottom w:val="none" w:sz="0" w:space="0" w:color="auto"/>
            <w:right w:val="none" w:sz="0" w:space="0" w:color="auto"/>
          </w:divBdr>
        </w:div>
        <w:div w:id="1293245361">
          <w:marLeft w:val="640"/>
          <w:marRight w:val="0"/>
          <w:marTop w:val="0"/>
          <w:marBottom w:val="0"/>
          <w:divBdr>
            <w:top w:val="none" w:sz="0" w:space="0" w:color="auto"/>
            <w:left w:val="none" w:sz="0" w:space="0" w:color="auto"/>
            <w:bottom w:val="none" w:sz="0" w:space="0" w:color="auto"/>
            <w:right w:val="none" w:sz="0" w:space="0" w:color="auto"/>
          </w:divBdr>
        </w:div>
        <w:div w:id="1871067463">
          <w:marLeft w:val="640"/>
          <w:marRight w:val="0"/>
          <w:marTop w:val="0"/>
          <w:marBottom w:val="0"/>
          <w:divBdr>
            <w:top w:val="none" w:sz="0" w:space="0" w:color="auto"/>
            <w:left w:val="none" w:sz="0" w:space="0" w:color="auto"/>
            <w:bottom w:val="none" w:sz="0" w:space="0" w:color="auto"/>
            <w:right w:val="none" w:sz="0" w:space="0" w:color="auto"/>
          </w:divBdr>
        </w:div>
        <w:div w:id="874122023">
          <w:marLeft w:val="640"/>
          <w:marRight w:val="0"/>
          <w:marTop w:val="0"/>
          <w:marBottom w:val="0"/>
          <w:divBdr>
            <w:top w:val="none" w:sz="0" w:space="0" w:color="auto"/>
            <w:left w:val="none" w:sz="0" w:space="0" w:color="auto"/>
            <w:bottom w:val="none" w:sz="0" w:space="0" w:color="auto"/>
            <w:right w:val="none" w:sz="0" w:space="0" w:color="auto"/>
          </w:divBdr>
        </w:div>
        <w:div w:id="1251507956">
          <w:marLeft w:val="640"/>
          <w:marRight w:val="0"/>
          <w:marTop w:val="0"/>
          <w:marBottom w:val="0"/>
          <w:divBdr>
            <w:top w:val="none" w:sz="0" w:space="0" w:color="auto"/>
            <w:left w:val="none" w:sz="0" w:space="0" w:color="auto"/>
            <w:bottom w:val="none" w:sz="0" w:space="0" w:color="auto"/>
            <w:right w:val="none" w:sz="0" w:space="0" w:color="auto"/>
          </w:divBdr>
        </w:div>
        <w:div w:id="89784408">
          <w:marLeft w:val="640"/>
          <w:marRight w:val="0"/>
          <w:marTop w:val="0"/>
          <w:marBottom w:val="0"/>
          <w:divBdr>
            <w:top w:val="none" w:sz="0" w:space="0" w:color="auto"/>
            <w:left w:val="none" w:sz="0" w:space="0" w:color="auto"/>
            <w:bottom w:val="none" w:sz="0" w:space="0" w:color="auto"/>
            <w:right w:val="none" w:sz="0" w:space="0" w:color="auto"/>
          </w:divBdr>
        </w:div>
        <w:div w:id="1658805049">
          <w:marLeft w:val="640"/>
          <w:marRight w:val="0"/>
          <w:marTop w:val="0"/>
          <w:marBottom w:val="0"/>
          <w:divBdr>
            <w:top w:val="none" w:sz="0" w:space="0" w:color="auto"/>
            <w:left w:val="none" w:sz="0" w:space="0" w:color="auto"/>
            <w:bottom w:val="none" w:sz="0" w:space="0" w:color="auto"/>
            <w:right w:val="none" w:sz="0" w:space="0" w:color="auto"/>
          </w:divBdr>
        </w:div>
        <w:div w:id="1376197064">
          <w:marLeft w:val="640"/>
          <w:marRight w:val="0"/>
          <w:marTop w:val="0"/>
          <w:marBottom w:val="0"/>
          <w:divBdr>
            <w:top w:val="none" w:sz="0" w:space="0" w:color="auto"/>
            <w:left w:val="none" w:sz="0" w:space="0" w:color="auto"/>
            <w:bottom w:val="none" w:sz="0" w:space="0" w:color="auto"/>
            <w:right w:val="none" w:sz="0" w:space="0" w:color="auto"/>
          </w:divBdr>
        </w:div>
        <w:div w:id="1689212912">
          <w:marLeft w:val="640"/>
          <w:marRight w:val="0"/>
          <w:marTop w:val="0"/>
          <w:marBottom w:val="0"/>
          <w:divBdr>
            <w:top w:val="none" w:sz="0" w:space="0" w:color="auto"/>
            <w:left w:val="none" w:sz="0" w:space="0" w:color="auto"/>
            <w:bottom w:val="none" w:sz="0" w:space="0" w:color="auto"/>
            <w:right w:val="none" w:sz="0" w:space="0" w:color="auto"/>
          </w:divBdr>
        </w:div>
        <w:div w:id="1230926301">
          <w:marLeft w:val="640"/>
          <w:marRight w:val="0"/>
          <w:marTop w:val="0"/>
          <w:marBottom w:val="0"/>
          <w:divBdr>
            <w:top w:val="none" w:sz="0" w:space="0" w:color="auto"/>
            <w:left w:val="none" w:sz="0" w:space="0" w:color="auto"/>
            <w:bottom w:val="none" w:sz="0" w:space="0" w:color="auto"/>
            <w:right w:val="none" w:sz="0" w:space="0" w:color="auto"/>
          </w:divBdr>
        </w:div>
        <w:div w:id="943077873">
          <w:marLeft w:val="640"/>
          <w:marRight w:val="0"/>
          <w:marTop w:val="0"/>
          <w:marBottom w:val="0"/>
          <w:divBdr>
            <w:top w:val="none" w:sz="0" w:space="0" w:color="auto"/>
            <w:left w:val="none" w:sz="0" w:space="0" w:color="auto"/>
            <w:bottom w:val="none" w:sz="0" w:space="0" w:color="auto"/>
            <w:right w:val="none" w:sz="0" w:space="0" w:color="auto"/>
          </w:divBdr>
        </w:div>
        <w:div w:id="284432908">
          <w:marLeft w:val="640"/>
          <w:marRight w:val="0"/>
          <w:marTop w:val="0"/>
          <w:marBottom w:val="0"/>
          <w:divBdr>
            <w:top w:val="none" w:sz="0" w:space="0" w:color="auto"/>
            <w:left w:val="none" w:sz="0" w:space="0" w:color="auto"/>
            <w:bottom w:val="none" w:sz="0" w:space="0" w:color="auto"/>
            <w:right w:val="none" w:sz="0" w:space="0" w:color="auto"/>
          </w:divBdr>
        </w:div>
        <w:div w:id="2067798210">
          <w:marLeft w:val="640"/>
          <w:marRight w:val="0"/>
          <w:marTop w:val="0"/>
          <w:marBottom w:val="0"/>
          <w:divBdr>
            <w:top w:val="none" w:sz="0" w:space="0" w:color="auto"/>
            <w:left w:val="none" w:sz="0" w:space="0" w:color="auto"/>
            <w:bottom w:val="none" w:sz="0" w:space="0" w:color="auto"/>
            <w:right w:val="none" w:sz="0" w:space="0" w:color="auto"/>
          </w:divBdr>
        </w:div>
        <w:div w:id="303849481">
          <w:marLeft w:val="640"/>
          <w:marRight w:val="0"/>
          <w:marTop w:val="0"/>
          <w:marBottom w:val="0"/>
          <w:divBdr>
            <w:top w:val="none" w:sz="0" w:space="0" w:color="auto"/>
            <w:left w:val="none" w:sz="0" w:space="0" w:color="auto"/>
            <w:bottom w:val="none" w:sz="0" w:space="0" w:color="auto"/>
            <w:right w:val="none" w:sz="0" w:space="0" w:color="auto"/>
          </w:divBdr>
        </w:div>
        <w:div w:id="1309241027">
          <w:marLeft w:val="640"/>
          <w:marRight w:val="0"/>
          <w:marTop w:val="0"/>
          <w:marBottom w:val="0"/>
          <w:divBdr>
            <w:top w:val="none" w:sz="0" w:space="0" w:color="auto"/>
            <w:left w:val="none" w:sz="0" w:space="0" w:color="auto"/>
            <w:bottom w:val="none" w:sz="0" w:space="0" w:color="auto"/>
            <w:right w:val="none" w:sz="0" w:space="0" w:color="auto"/>
          </w:divBdr>
        </w:div>
        <w:div w:id="1942761471">
          <w:marLeft w:val="640"/>
          <w:marRight w:val="0"/>
          <w:marTop w:val="0"/>
          <w:marBottom w:val="0"/>
          <w:divBdr>
            <w:top w:val="none" w:sz="0" w:space="0" w:color="auto"/>
            <w:left w:val="none" w:sz="0" w:space="0" w:color="auto"/>
            <w:bottom w:val="none" w:sz="0" w:space="0" w:color="auto"/>
            <w:right w:val="none" w:sz="0" w:space="0" w:color="auto"/>
          </w:divBdr>
        </w:div>
        <w:div w:id="798375501">
          <w:marLeft w:val="640"/>
          <w:marRight w:val="0"/>
          <w:marTop w:val="0"/>
          <w:marBottom w:val="0"/>
          <w:divBdr>
            <w:top w:val="none" w:sz="0" w:space="0" w:color="auto"/>
            <w:left w:val="none" w:sz="0" w:space="0" w:color="auto"/>
            <w:bottom w:val="none" w:sz="0" w:space="0" w:color="auto"/>
            <w:right w:val="none" w:sz="0" w:space="0" w:color="auto"/>
          </w:divBdr>
        </w:div>
        <w:div w:id="1262378808">
          <w:marLeft w:val="640"/>
          <w:marRight w:val="0"/>
          <w:marTop w:val="0"/>
          <w:marBottom w:val="0"/>
          <w:divBdr>
            <w:top w:val="none" w:sz="0" w:space="0" w:color="auto"/>
            <w:left w:val="none" w:sz="0" w:space="0" w:color="auto"/>
            <w:bottom w:val="none" w:sz="0" w:space="0" w:color="auto"/>
            <w:right w:val="none" w:sz="0" w:space="0" w:color="auto"/>
          </w:divBdr>
        </w:div>
        <w:div w:id="578713535">
          <w:marLeft w:val="640"/>
          <w:marRight w:val="0"/>
          <w:marTop w:val="0"/>
          <w:marBottom w:val="0"/>
          <w:divBdr>
            <w:top w:val="none" w:sz="0" w:space="0" w:color="auto"/>
            <w:left w:val="none" w:sz="0" w:space="0" w:color="auto"/>
            <w:bottom w:val="none" w:sz="0" w:space="0" w:color="auto"/>
            <w:right w:val="none" w:sz="0" w:space="0" w:color="auto"/>
          </w:divBdr>
        </w:div>
        <w:div w:id="2105493320">
          <w:marLeft w:val="640"/>
          <w:marRight w:val="0"/>
          <w:marTop w:val="0"/>
          <w:marBottom w:val="0"/>
          <w:divBdr>
            <w:top w:val="none" w:sz="0" w:space="0" w:color="auto"/>
            <w:left w:val="none" w:sz="0" w:space="0" w:color="auto"/>
            <w:bottom w:val="none" w:sz="0" w:space="0" w:color="auto"/>
            <w:right w:val="none" w:sz="0" w:space="0" w:color="auto"/>
          </w:divBdr>
        </w:div>
        <w:div w:id="2106918633">
          <w:marLeft w:val="640"/>
          <w:marRight w:val="0"/>
          <w:marTop w:val="0"/>
          <w:marBottom w:val="0"/>
          <w:divBdr>
            <w:top w:val="none" w:sz="0" w:space="0" w:color="auto"/>
            <w:left w:val="none" w:sz="0" w:space="0" w:color="auto"/>
            <w:bottom w:val="none" w:sz="0" w:space="0" w:color="auto"/>
            <w:right w:val="none" w:sz="0" w:space="0" w:color="auto"/>
          </w:divBdr>
        </w:div>
        <w:div w:id="2019887920">
          <w:marLeft w:val="640"/>
          <w:marRight w:val="0"/>
          <w:marTop w:val="0"/>
          <w:marBottom w:val="0"/>
          <w:divBdr>
            <w:top w:val="none" w:sz="0" w:space="0" w:color="auto"/>
            <w:left w:val="none" w:sz="0" w:space="0" w:color="auto"/>
            <w:bottom w:val="none" w:sz="0" w:space="0" w:color="auto"/>
            <w:right w:val="none" w:sz="0" w:space="0" w:color="auto"/>
          </w:divBdr>
        </w:div>
        <w:div w:id="399527177">
          <w:marLeft w:val="640"/>
          <w:marRight w:val="0"/>
          <w:marTop w:val="0"/>
          <w:marBottom w:val="0"/>
          <w:divBdr>
            <w:top w:val="none" w:sz="0" w:space="0" w:color="auto"/>
            <w:left w:val="none" w:sz="0" w:space="0" w:color="auto"/>
            <w:bottom w:val="none" w:sz="0" w:space="0" w:color="auto"/>
            <w:right w:val="none" w:sz="0" w:space="0" w:color="auto"/>
          </w:divBdr>
        </w:div>
        <w:div w:id="1258179063">
          <w:marLeft w:val="640"/>
          <w:marRight w:val="0"/>
          <w:marTop w:val="0"/>
          <w:marBottom w:val="0"/>
          <w:divBdr>
            <w:top w:val="none" w:sz="0" w:space="0" w:color="auto"/>
            <w:left w:val="none" w:sz="0" w:space="0" w:color="auto"/>
            <w:bottom w:val="none" w:sz="0" w:space="0" w:color="auto"/>
            <w:right w:val="none" w:sz="0" w:space="0" w:color="auto"/>
          </w:divBdr>
        </w:div>
        <w:div w:id="1092819646">
          <w:marLeft w:val="640"/>
          <w:marRight w:val="0"/>
          <w:marTop w:val="0"/>
          <w:marBottom w:val="0"/>
          <w:divBdr>
            <w:top w:val="none" w:sz="0" w:space="0" w:color="auto"/>
            <w:left w:val="none" w:sz="0" w:space="0" w:color="auto"/>
            <w:bottom w:val="none" w:sz="0" w:space="0" w:color="auto"/>
            <w:right w:val="none" w:sz="0" w:space="0" w:color="auto"/>
          </w:divBdr>
        </w:div>
        <w:div w:id="200948210">
          <w:marLeft w:val="640"/>
          <w:marRight w:val="0"/>
          <w:marTop w:val="0"/>
          <w:marBottom w:val="0"/>
          <w:divBdr>
            <w:top w:val="none" w:sz="0" w:space="0" w:color="auto"/>
            <w:left w:val="none" w:sz="0" w:space="0" w:color="auto"/>
            <w:bottom w:val="none" w:sz="0" w:space="0" w:color="auto"/>
            <w:right w:val="none" w:sz="0" w:space="0" w:color="auto"/>
          </w:divBdr>
        </w:div>
        <w:div w:id="1790008135">
          <w:marLeft w:val="640"/>
          <w:marRight w:val="0"/>
          <w:marTop w:val="0"/>
          <w:marBottom w:val="0"/>
          <w:divBdr>
            <w:top w:val="none" w:sz="0" w:space="0" w:color="auto"/>
            <w:left w:val="none" w:sz="0" w:space="0" w:color="auto"/>
            <w:bottom w:val="none" w:sz="0" w:space="0" w:color="auto"/>
            <w:right w:val="none" w:sz="0" w:space="0" w:color="auto"/>
          </w:divBdr>
        </w:div>
        <w:div w:id="882056538">
          <w:marLeft w:val="640"/>
          <w:marRight w:val="0"/>
          <w:marTop w:val="0"/>
          <w:marBottom w:val="0"/>
          <w:divBdr>
            <w:top w:val="none" w:sz="0" w:space="0" w:color="auto"/>
            <w:left w:val="none" w:sz="0" w:space="0" w:color="auto"/>
            <w:bottom w:val="none" w:sz="0" w:space="0" w:color="auto"/>
            <w:right w:val="none" w:sz="0" w:space="0" w:color="auto"/>
          </w:divBdr>
        </w:div>
        <w:div w:id="737439965">
          <w:marLeft w:val="640"/>
          <w:marRight w:val="0"/>
          <w:marTop w:val="0"/>
          <w:marBottom w:val="0"/>
          <w:divBdr>
            <w:top w:val="none" w:sz="0" w:space="0" w:color="auto"/>
            <w:left w:val="none" w:sz="0" w:space="0" w:color="auto"/>
            <w:bottom w:val="none" w:sz="0" w:space="0" w:color="auto"/>
            <w:right w:val="none" w:sz="0" w:space="0" w:color="auto"/>
          </w:divBdr>
        </w:div>
        <w:div w:id="365066373">
          <w:marLeft w:val="640"/>
          <w:marRight w:val="0"/>
          <w:marTop w:val="0"/>
          <w:marBottom w:val="0"/>
          <w:divBdr>
            <w:top w:val="none" w:sz="0" w:space="0" w:color="auto"/>
            <w:left w:val="none" w:sz="0" w:space="0" w:color="auto"/>
            <w:bottom w:val="none" w:sz="0" w:space="0" w:color="auto"/>
            <w:right w:val="none" w:sz="0" w:space="0" w:color="auto"/>
          </w:divBdr>
        </w:div>
        <w:div w:id="844049765">
          <w:marLeft w:val="640"/>
          <w:marRight w:val="0"/>
          <w:marTop w:val="0"/>
          <w:marBottom w:val="0"/>
          <w:divBdr>
            <w:top w:val="none" w:sz="0" w:space="0" w:color="auto"/>
            <w:left w:val="none" w:sz="0" w:space="0" w:color="auto"/>
            <w:bottom w:val="none" w:sz="0" w:space="0" w:color="auto"/>
            <w:right w:val="none" w:sz="0" w:space="0" w:color="auto"/>
          </w:divBdr>
        </w:div>
        <w:div w:id="1793476688">
          <w:marLeft w:val="640"/>
          <w:marRight w:val="0"/>
          <w:marTop w:val="0"/>
          <w:marBottom w:val="0"/>
          <w:divBdr>
            <w:top w:val="none" w:sz="0" w:space="0" w:color="auto"/>
            <w:left w:val="none" w:sz="0" w:space="0" w:color="auto"/>
            <w:bottom w:val="none" w:sz="0" w:space="0" w:color="auto"/>
            <w:right w:val="none" w:sz="0" w:space="0" w:color="auto"/>
          </w:divBdr>
        </w:div>
        <w:div w:id="806513557">
          <w:marLeft w:val="640"/>
          <w:marRight w:val="0"/>
          <w:marTop w:val="0"/>
          <w:marBottom w:val="0"/>
          <w:divBdr>
            <w:top w:val="none" w:sz="0" w:space="0" w:color="auto"/>
            <w:left w:val="none" w:sz="0" w:space="0" w:color="auto"/>
            <w:bottom w:val="none" w:sz="0" w:space="0" w:color="auto"/>
            <w:right w:val="none" w:sz="0" w:space="0" w:color="auto"/>
          </w:divBdr>
        </w:div>
        <w:div w:id="2056393094">
          <w:marLeft w:val="640"/>
          <w:marRight w:val="0"/>
          <w:marTop w:val="0"/>
          <w:marBottom w:val="0"/>
          <w:divBdr>
            <w:top w:val="none" w:sz="0" w:space="0" w:color="auto"/>
            <w:left w:val="none" w:sz="0" w:space="0" w:color="auto"/>
            <w:bottom w:val="none" w:sz="0" w:space="0" w:color="auto"/>
            <w:right w:val="none" w:sz="0" w:space="0" w:color="auto"/>
          </w:divBdr>
        </w:div>
        <w:div w:id="1574048500">
          <w:marLeft w:val="640"/>
          <w:marRight w:val="0"/>
          <w:marTop w:val="0"/>
          <w:marBottom w:val="0"/>
          <w:divBdr>
            <w:top w:val="none" w:sz="0" w:space="0" w:color="auto"/>
            <w:left w:val="none" w:sz="0" w:space="0" w:color="auto"/>
            <w:bottom w:val="none" w:sz="0" w:space="0" w:color="auto"/>
            <w:right w:val="none" w:sz="0" w:space="0" w:color="auto"/>
          </w:divBdr>
        </w:div>
        <w:div w:id="1572622932">
          <w:marLeft w:val="640"/>
          <w:marRight w:val="0"/>
          <w:marTop w:val="0"/>
          <w:marBottom w:val="0"/>
          <w:divBdr>
            <w:top w:val="none" w:sz="0" w:space="0" w:color="auto"/>
            <w:left w:val="none" w:sz="0" w:space="0" w:color="auto"/>
            <w:bottom w:val="none" w:sz="0" w:space="0" w:color="auto"/>
            <w:right w:val="none" w:sz="0" w:space="0" w:color="auto"/>
          </w:divBdr>
        </w:div>
        <w:div w:id="393818011">
          <w:marLeft w:val="640"/>
          <w:marRight w:val="0"/>
          <w:marTop w:val="0"/>
          <w:marBottom w:val="0"/>
          <w:divBdr>
            <w:top w:val="none" w:sz="0" w:space="0" w:color="auto"/>
            <w:left w:val="none" w:sz="0" w:space="0" w:color="auto"/>
            <w:bottom w:val="none" w:sz="0" w:space="0" w:color="auto"/>
            <w:right w:val="none" w:sz="0" w:space="0" w:color="auto"/>
          </w:divBdr>
        </w:div>
        <w:div w:id="1188643809">
          <w:marLeft w:val="640"/>
          <w:marRight w:val="0"/>
          <w:marTop w:val="0"/>
          <w:marBottom w:val="0"/>
          <w:divBdr>
            <w:top w:val="none" w:sz="0" w:space="0" w:color="auto"/>
            <w:left w:val="none" w:sz="0" w:space="0" w:color="auto"/>
            <w:bottom w:val="none" w:sz="0" w:space="0" w:color="auto"/>
            <w:right w:val="none" w:sz="0" w:space="0" w:color="auto"/>
          </w:divBdr>
        </w:div>
        <w:div w:id="1859587580">
          <w:marLeft w:val="640"/>
          <w:marRight w:val="0"/>
          <w:marTop w:val="0"/>
          <w:marBottom w:val="0"/>
          <w:divBdr>
            <w:top w:val="none" w:sz="0" w:space="0" w:color="auto"/>
            <w:left w:val="none" w:sz="0" w:space="0" w:color="auto"/>
            <w:bottom w:val="none" w:sz="0" w:space="0" w:color="auto"/>
            <w:right w:val="none" w:sz="0" w:space="0" w:color="auto"/>
          </w:divBdr>
        </w:div>
        <w:div w:id="1173303698">
          <w:marLeft w:val="640"/>
          <w:marRight w:val="0"/>
          <w:marTop w:val="0"/>
          <w:marBottom w:val="0"/>
          <w:divBdr>
            <w:top w:val="none" w:sz="0" w:space="0" w:color="auto"/>
            <w:left w:val="none" w:sz="0" w:space="0" w:color="auto"/>
            <w:bottom w:val="none" w:sz="0" w:space="0" w:color="auto"/>
            <w:right w:val="none" w:sz="0" w:space="0" w:color="auto"/>
          </w:divBdr>
        </w:div>
      </w:divsChild>
    </w:div>
    <w:div w:id="944308708">
      <w:bodyDiv w:val="1"/>
      <w:marLeft w:val="0"/>
      <w:marRight w:val="0"/>
      <w:marTop w:val="0"/>
      <w:marBottom w:val="0"/>
      <w:divBdr>
        <w:top w:val="none" w:sz="0" w:space="0" w:color="auto"/>
        <w:left w:val="none" w:sz="0" w:space="0" w:color="auto"/>
        <w:bottom w:val="none" w:sz="0" w:space="0" w:color="auto"/>
        <w:right w:val="none" w:sz="0" w:space="0" w:color="auto"/>
      </w:divBdr>
      <w:divsChild>
        <w:div w:id="329913069">
          <w:marLeft w:val="480"/>
          <w:marRight w:val="0"/>
          <w:marTop w:val="0"/>
          <w:marBottom w:val="0"/>
          <w:divBdr>
            <w:top w:val="none" w:sz="0" w:space="0" w:color="auto"/>
            <w:left w:val="none" w:sz="0" w:space="0" w:color="auto"/>
            <w:bottom w:val="none" w:sz="0" w:space="0" w:color="auto"/>
            <w:right w:val="none" w:sz="0" w:space="0" w:color="auto"/>
          </w:divBdr>
        </w:div>
        <w:div w:id="606892828">
          <w:marLeft w:val="480"/>
          <w:marRight w:val="0"/>
          <w:marTop w:val="0"/>
          <w:marBottom w:val="0"/>
          <w:divBdr>
            <w:top w:val="none" w:sz="0" w:space="0" w:color="auto"/>
            <w:left w:val="none" w:sz="0" w:space="0" w:color="auto"/>
            <w:bottom w:val="none" w:sz="0" w:space="0" w:color="auto"/>
            <w:right w:val="none" w:sz="0" w:space="0" w:color="auto"/>
          </w:divBdr>
        </w:div>
        <w:div w:id="907762921">
          <w:marLeft w:val="480"/>
          <w:marRight w:val="0"/>
          <w:marTop w:val="0"/>
          <w:marBottom w:val="0"/>
          <w:divBdr>
            <w:top w:val="none" w:sz="0" w:space="0" w:color="auto"/>
            <w:left w:val="none" w:sz="0" w:space="0" w:color="auto"/>
            <w:bottom w:val="none" w:sz="0" w:space="0" w:color="auto"/>
            <w:right w:val="none" w:sz="0" w:space="0" w:color="auto"/>
          </w:divBdr>
        </w:div>
        <w:div w:id="2064861805">
          <w:marLeft w:val="480"/>
          <w:marRight w:val="0"/>
          <w:marTop w:val="0"/>
          <w:marBottom w:val="0"/>
          <w:divBdr>
            <w:top w:val="none" w:sz="0" w:space="0" w:color="auto"/>
            <w:left w:val="none" w:sz="0" w:space="0" w:color="auto"/>
            <w:bottom w:val="none" w:sz="0" w:space="0" w:color="auto"/>
            <w:right w:val="none" w:sz="0" w:space="0" w:color="auto"/>
          </w:divBdr>
        </w:div>
        <w:div w:id="1592930490">
          <w:marLeft w:val="480"/>
          <w:marRight w:val="0"/>
          <w:marTop w:val="0"/>
          <w:marBottom w:val="0"/>
          <w:divBdr>
            <w:top w:val="none" w:sz="0" w:space="0" w:color="auto"/>
            <w:left w:val="none" w:sz="0" w:space="0" w:color="auto"/>
            <w:bottom w:val="none" w:sz="0" w:space="0" w:color="auto"/>
            <w:right w:val="none" w:sz="0" w:space="0" w:color="auto"/>
          </w:divBdr>
        </w:div>
        <w:div w:id="1254514607">
          <w:marLeft w:val="480"/>
          <w:marRight w:val="0"/>
          <w:marTop w:val="0"/>
          <w:marBottom w:val="0"/>
          <w:divBdr>
            <w:top w:val="none" w:sz="0" w:space="0" w:color="auto"/>
            <w:left w:val="none" w:sz="0" w:space="0" w:color="auto"/>
            <w:bottom w:val="none" w:sz="0" w:space="0" w:color="auto"/>
            <w:right w:val="none" w:sz="0" w:space="0" w:color="auto"/>
          </w:divBdr>
        </w:div>
        <w:div w:id="1221406957">
          <w:marLeft w:val="480"/>
          <w:marRight w:val="0"/>
          <w:marTop w:val="0"/>
          <w:marBottom w:val="0"/>
          <w:divBdr>
            <w:top w:val="none" w:sz="0" w:space="0" w:color="auto"/>
            <w:left w:val="none" w:sz="0" w:space="0" w:color="auto"/>
            <w:bottom w:val="none" w:sz="0" w:space="0" w:color="auto"/>
            <w:right w:val="none" w:sz="0" w:space="0" w:color="auto"/>
          </w:divBdr>
        </w:div>
        <w:div w:id="203905499">
          <w:marLeft w:val="480"/>
          <w:marRight w:val="0"/>
          <w:marTop w:val="0"/>
          <w:marBottom w:val="0"/>
          <w:divBdr>
            <w:top w:val="none" w:sz="0" w:space="0" w:color="auto"/>
            <w:left w:val="none" w:sz="0" w:space="0" w:color="auto"/>
            <w:bottom w:val="none" w:sz="0" w:space="0" w:color="auto"/>
            <w:right w:val="none" w:sz="0" w:space="0" w:color="auto"/>
          </w:divBdr>
        </w:div>
        <w:div w:id="231621183">
          <w:marLeft w:val="480"/>
          <w:marRight w:val="0"/>
          <w:marTop w:val="0"/>
          <w:marBottom w:val="0"/>
          <w:divBdr>
            <w:top w:val="none" w:sz="0" w:space="0" w:color="auto"/>
            <w:left w:val="none" w:sz="0" w:space="0" w:color="auto"/>
            <w:bottom w:val="none" w:sz="0" w:space="0" w:color="auto"/>
            <w:right w:val="none" w:sz="0" w:space="0" w:color="auto"/>
          </w:divBdr>
        </w:div>
        <w:div w:id="1417630035">
          <w:marLeft w:val="480"/>
          <w:marRight w:val="0"/>
          <w:marTop w:val="0"/>
          <w:marBottom w:val="0"/>
          <w:divBdr>
            <w:top w:val="none" w:sz="0" w:space="0" w:color="auto"/>
            <w:left w:val="none" w:sz="0" w:space="0" w:color="auto"/>
            <w:bottom w:val="none" w:sz="0" w:space="0" w:color="auto"/>
            <w:right w:val="none" w:sz="0" w:space="0" w:color="auto"/>
          </w:divBdr>
        </w:div>
        <w:div w:id="1091586820">
          <w:marLeft w:val="480"/>
          <w:marRight w:val="0"/>
          <w:marTop w:val="0"/>
          <w:marBottom w:val="0"/>
          <w:divBdr>
            <w:top w:val="none" w:sz="0" w:space="0" w:color="auto"/>
            <w:left w:val="none" w:sz="0" w:space="0" w:color="auto"/>
            <w:bottom w:val="none" w:sz="0" w:space="0" w:color="auto"/>
            <w:right w:val="none" w:sz="0" w:space="0" w:color="auto"/>
          </w:divBdr>
        </w:div>
        <w:div w:id="703093508">
          <w:marLeft w:val="480"/>
          <w:marRight w:val="0"/>
          <w:marTop w:val="0"/>
          <w:marBottom w:val="0"/>
          <w:divBdr>
            <w:top w:val="none" w:sz="0" w:space="0" w:color="auto"/>
            <w:left w:val="none" w:sz="0" w:space="0" w:color="auto"/>
            <w:bottom w:val="none" w:sz="0" w:space="0" w:color="auto"/>
            <w:right w:val="none" w:sz="0" w:space="0" w:color="auto"/>
          </w:divBdr>
        </w:div>
        <w:div w:id="346177788">
          <w:marLeft w:val="480"/>
          <w:marRight w:val="0"/>
          <w:marTop w:val="0"/>
          <w:marBottom w:val="0"/>
          <w:divBdr>
            <w:top w:val="none" w:sz="0" w:space="0" w:color="auto"/>
            <w:left w:val="none" w:sz="0" w:space="0" w:color="auto"/>
            <w:bottom w:val="none" w:sz="0" w:space="0" w:color="auto"/>
            <w:right w:val="none" w:sz="0" w:space="0" w:color="auto"/>
          </w:divBdr>
        </w:div>
        <w:div w:id="1643582700">
          <w:marLeft w:val="480"/>
          <w:marRight w:val="0"/>
          <w:marTop w:val="0"/>
          <w:marBottom w:val="0"/>
          <w:divBdr>
            <w:top w:val="none" w:sz="0" w:space="0" w:color="auto"/>
            <w:left w:val="none" w:sz="0" w:space="0" w:color="auto"/>
            <w:bottom w:val="none" w:sz="0" w:space="0" w:color="auto"/>
            <w:right w:val="none" w:sz="0" w:space="0" w:color="auto"/>
          </w:divBdr>
        </w:div>
        <w:div w:id="595288815">
          <w:marLeft w:val="480"/>
          <w:marRight w:val="0"/>
          <w:marTop w:val="0"/>
          <w:marBottom w:val="0"/>
          <w:divBdr>
            <w:top w:val="none" w:sz="0" w:space="0" w:color="auto"/>
            <w:left w:val="none" w:sz="0" w:space="0" w:color="auto"/>
            <w:bottom w:val="none" w:sz="0" w:space="0" w:color="auto"/>
            <w:right w:val="none" w:sz="0" w:space="0" w:color="auto"/>
          </w:divBdr>
        </w:div>
        <w:div w:id="1374647670">
          <w:marLeft w:val="480"/>
          <w:marRight w:val="0"/>
          <w:marTop w:val="0"/>
          <w:marBottom w:val="0"/>
          <w:divBdr>
            <w:top w:val="none" w:sz="0" w:space="0" w:color="auto"/>
            <w:left w:val="none" w:sz="0" w:space="0" w:color="auto"/>
            <w:bottom w:val="none" w:sz="0" w:space="0" w:color="auto"/>
            <w:right w:val="none" w:sz="0" w:space="0" w:color="auto"/>
          </w:divBdr>
        </w:div>
        <w:div w:id="1604653072">
          <w:marLeft w:val="480"/>
          <w:marRight w:val="0"/>
          <w:marTop w:val="0"/>
          <w:marBottom w:val="0"/>
          <w:divBdr>
            <w:top w:val="none" w:sz="0" w:space="0" w:color="auto"/>
            <w:left w:val="none" w:sz="0" w:space="0" w:color="auto"/>
            <w:bottom w:val="none" w:sz="0" w:space="0" w:color="auto"/>
            <w:right w:val="none" w:sz="0" w:space="0" w:color="auto"/>
          </w:divBdr>
        </w:div>
        <w:div w:id="1961646048">
          <w:marLeft w:val="480"/>
          <w:marRight w:val="0"/>
          <w:marTop w:val="0"/>
          <w:marBottom w:val="0"/>
          <w:divBdr>
            <w:top w:val="none" w:sz="0" w:space="0" w:color="auto"/>
            <w:left w:val="none" w:sz="0" w:space="0" w:color="auto"/>
            <w:bottom w:val="none" w:sz="0" w:space="0" w:color="auto"/>
            <w:right w:val="none" w:sz="0" w:space="0" w:color="auto"/>
          </w:divBdr>
        </w:div>
        <w:div w:id="307323149">
          <w:marLeft w:val="480"/>
          <w:marRight w:val="0"/>
          <w:marTop w:val="0"/>
          <w:marBottom w:val="0"/>
          <w:divBdr>
            <w:top w:val="none" w:sz="0" w:space="0" w:color="auto"/>
            <w:left w:val="none" w:sz="0" w:space="0" w:color="auto"/>
            <w:bottom w:val="none" w:sz="0" w:space="0" w:color="auto"/>
            <w:right w:val="none" w:sz="0" w:space="0" w:color="auto"/>
          </w:divBdr>
        </w:div>
        <w:div w:id="960264314">
          <w:marLeft w:val="480"/>
          <w:marRight w:val="0"/>
          <w:marTop w:val="0"/>
          <w:marBottom w:val="0"/>
          <w:divBdr>
            <w:top w:val="none" w:sz="0" w:space="0" w:color="auto"/>
            <w:left w:val="none" w:sz="0" w:space="0" w:color="auto"/>
            <w:bottom w:val="none" w:sz="0" w:space="0" w:color="auto"/>
            <w:right w:val="none" w:sz="0" w:space="0" w:color="auto"/>
          </w:divBdr>
        </w:div>
        <w:div w:id="550381393">
          <w:marLeft w:val="480"/>
          <w:marRight w:val="0"/>
          <w:marTop w:val="0"/>
          <w:marBottom w:val="0"/>
          <w:divBdr>
            <w:top w:val="none" w:sz="0" w:space="0" w:color="auto"/>
            <w:left w:val="none" w:sz="0" w:space="0" w:color="auto"/>
            <w:bottom w:val="none" w:sz="0" w:space="0" w:color="auto"/>
            <w:right w:val="none" w:sz="0" w:space="0" w:color="auto"/>
          </w:divBdr>
        </w:div>
        <w:div w:id="234245823">
          <w:marLeft w:val="480"/>
          <w:marRight w:val="0"/>
          <w:marTop w:val="0"/>
          <w:marBottom w:val="0"/>
          <w:divBdr>
            <w:top w:val="none" w:sz="0" w:space="0" w:color="auto"/>
            <w:left w:val="none" w:sz="0" w:space="0" w:color="auto"/>
            <w:bottom w:val="none" w:sz="0" w:space="0" w:color="auto"/>
            <w:right w:val="none" w:sz="0" w:space="0" w:color="auto"/>
          </w:divBdr>
        </w:div>
        <w:div w:id="1245341264">
          <w:marLeft w:val="480"/>
          <w:marRight w:val="0"/>
          <w:marTop w:val="0"/>
          <w:marBottom w:val="0"/>
          <w:divBdr>
            <w:top w:val="none" w:sz="0" w:space="0" w:color="auto"/>
            <w:left w:val="none" w:sz="0" w:space="0" w:color="auto"/>
            <w:bottom w:val="none" w:sz="0" w:space="0" w:color="auto"/>
            <w:right w:val="none" w:sz="0" w:space="0" w:color="auto"/>
          </w:divBdr>
        </w:div>
        <w:div w:id="1244489898">
          <w:marLeft w:val="480"/>
          <w:marRight w:val="0"/>
          <w:marTop w:val="0"/>
          <w:marBottom w:val="0"/>
          <w:divBdr>
            <w:top w:val="none" w:sz="0" w:space="0" w:color="auto"/>
            <w:left w:val="none" w:sz="0" w:space="0" w:color="auto"/>
            <w:bottom w:val="none" w:sz="0" w:space="0" w:color="auto"/>
            <w:right w:val="none" w:sz="0" w:space="0" w:color="auto"/>
          </w:divBdr>
        </w:div>
        <w:div w:id="1281692442">
          <w:marLeft w:val="480"/>
          <w:marRight w:val="0"/>
          <w:marTop w:val="0"/>
          <w:marBottom w:val="0"/>
          <w:divBdr>
            <w:top w:val="none" w:sz="0" w:space="0" w:color="auto"/>
            <w:left w:val="none" w:sz="0" w:space="0" w:color="auto"/>
            <w:bottom w:val="none" w:sz="0" w:space="0" w:color="auto"/>
            <w:right w:val="none" w:sz="0" w:space="0" w:color="auto"/>
          </w:divBdr>
        </w:div>
        <w:div w:id="573122935">
          <w:marLeft w:val="480"/>
          <w:marRight w:val="0"/>
          <w:marTop w:val="0"/>
          <w:marBottom w:val="0"/>
          <w:divBdr>
            <w:top w:val="none" w:sz="0" w:space="0" w:color="auto"/>
            <w:left w:val="none" w:sz="0" w:space="0" w:color="auto"/>
            <w:bottom w:val="none" w:sz="0" w:space="0" w:color="auto"/>
            <w:right w:val="none" w:sz="0" w:space="0" w:color="auto"/>
          </w:divBdr>
        </w:div>
        <w:div w:id="597954142">
          <w:marLeft w:val="480"/>
          <w:marRight w:val="0"/>
          <w:marTop w:val="0"/>
          <w:marBottom w:val="0"/>
          <w:divBdr>
            <w:top w:val="none" w:sz="0" w:space="0" w:color="auto"/>
            <w:left w:val="none" w:sz="0" w:space="0" w:color="auto"/>
            <w:bottom w:val="none" w:sz="0" w:space="0" w:color="auto"/>
            <w:right w:val="none" w:sz="0" w:space="0" w:color="auto"/>
          </w:divBdr>
        </w:div>
        <w:div w:id="1723675082">
          <w:marLeft w:val="480"/>
          <w:marRight w:val="0"/>
          <w:marTop w:val="0"/>
          <w:marBottom w:val="0"/>
          <w:divBdr>
            <w:top w:val="none" w:sz="0" w:space="0" w:color="auto"/>
            <w:left w:val="none" w:sz="0" w:space="0" w:color="auto"/>
            <w:bottom w:val="none" w:sz="0" w:space="0" w:color="auto"/>
            <w:right w:val="none" w:sz="0" w:space="0" w:color="auto"/>
          </w:divBdr>
        </w:div>
        <w:div w:id="1623608637">
          <w:marLeft w:val="480"/>
          <w:marRight w:val="0"/>
          <w:marTop w:val="0"/>
          <w:marBottom w:val="0"/>
          <w:divBdr>
            <w:top w:val="none" w:sz="0" w:space="0" w:color="auto"/>
            <w:left w:val="none" w:sz="0" w:space="0" w:color="auto"/>
            <w:bottom w:val="none" w:sz="0" w:space="0" w:color="auto"/>
            <w:right w:val="none" w:sz="0" w:space="0" w:color="auto"/>
          </w:divBdr>
        </w:div>
        <w:div w:id="2046178209">
          <w:marLeft w:val="480"/>
          <w:marRight w:val="0"/>
          <w:marTop w:val="0"/>
          <w:marBottom w:val="0"/>
          <w:divBdr>
            <w:top w:val="none" w:sz="0" w:space="0" w:color="auto"/>
            <w:left w:val="none" w:sz="0" w:space="0" w:color="auto"/>
            <w:bottom w:val="none" w:sz="0" w:space="0" w:color="auto"/>
            <w:right w:val="none" w:sz="0" w:space="0" w:color="auto"/>
          </w:divBdr>
        </w:div>
        <w:div w:id="1217162758">
          <w:marLeft w:val="480"/>
          <w:marRight w:val="0"/>
          <w:marTop w:val="0"/>
          <w:marBottom w:val="0"/>
          <w:divBdr>
            <w:top w:val="none" w:sz="0" w:space="0" w:color="auto"/>
            <w:left w:val="none" w:sz="0" w:space="0" w:color="auto"/>
            <w:bottom w:val="none" w:sz="0" w:space="0" w:color="auto"/>
            <w:right w:val="none" w:sz="0" w:space="0" w:color="auto"/>
          </w:divBdr>
        </w:div>
        <w:div w:id="887573674">
          <w:marLeft w:val="480"/>
          <w:marRight w:val="0"/>
          <w:marTop w:val="0"/>
          <w:marBottom w:val="0"/>
          <w:divBdr>
            <w:top w:val="none" w:sz="0" w:space="0" w:color="auto"/>
            <w:left w:val="none" w:sz="0" w:space="0" w:color="auto"/>
            <w:bottom w:val="none" w:sz="0" w:space="0" w:color="auto"/>
            <w:right w:val="none" w:sz="0" w:space="0" w:color="auto"/>
          </w:divBdr>
        </w:div>
        <w:div w:id="618029305">
          <w:marLeft w:val="480"/>
          <w:marRight w:val="0"/>
          <w:marTop w:val="0"/>
          <w:marBottom w:val="0"/>
          <w:divBdr>
            <w:top w:val="none" w:sz="0" w:space="0" w:color="auto"/>
            <w:left w:val="none" w:sz="0" w:space="0" w:color="auto"/>
            <w:bottom w:val="none" w:sz="0" w:space="0" w:color="auto"/>
            <w:right w:val="none" w:sz="0" w:space="0" w:color="auto"/>
          </w:divBdr>
        </w:div>
        <w:div w:id="259144701">
          <w:marLeft w:val="480"/>
          <w:marRight w:val="0"/>
          <w:marTop w:val="0"/>
          <w:marBottom w:val="0"/>
          <w:divBdr>
            <w:top w:val="none" w:sz="0" w:space="0" w:color="auto"/>
            <w:left w:val="none" w:sz="0" w:space="0" w:color="auto"/>
            <w:bottom w:val="none" w:sz="0" w:space="0" w:color="auto"/>
            <w:right w:val="none" w:sz="0" w:space="0" w:color="auto"/>
          </w:divBdr>
        </w:div>
        <w:div w:id="108353466">
          <w:marLeft w:val="480"/>
          <w:marRight w:val="0"/>
          <w:marTop w:val="0"/>
          <w:marBottom w:val="0"/>
          <w:divBdr>
            <w:top w:val="none" w:sz="0" w:space="0" w:color="auto"/>
            <w:left w:val="none" w:sz="0" w:space="0" w:color="auto"/>
            <w:bottom w:val="none" w:sz="0" w:space="0" w:color="auto"/>
            <w:right w:val="none" w:sz="0" w:space="0" w:color="auto"/>
          </w:divBdr>
        </w:div>
        <w:div w:id="1564829040">
          <w:marLeft w:val="480"/>
          <w:marRight w:val="0"/>
          <w:marTop w:val="0"/>
          <w:marBottom w:val="0"/>
          <w:divBdr>
            <w:top w:val="none" w:sz="0" w:space="0" w:color="auto"/>
            <w:left w:val="none" w:sz="0" w:space="0" w:color="auto"/>
            <w:bottom w:val="none" w:sz="0" w:space="0" w:color="auto"/>
            <w:right w:val="none" w:sz="0" w:space="0" w:color="auto"/>
          </w:divBdr>
        </w:div>
        <w:div w:id="1796488291">
          <w:marLeft w:val="480"/>
          <w:marRight w:val="0"/>
          <w:marTop w:val="0"/>
          <w:marBottom w:val="0"/>
          <w:divBdr>
            <w:top w:val="none" w:sz="0" w:space="0" w:color="auto"/>
            <w:left w:val="none" w:sz="0" w:space="0" w:color="auto"/>
            <w:bottom w:val="none" w:sz="0" w:space="0" w:color="auto"/>
            <w:right w:val="none" w:sz="0" w:space="0" w:color="auto"/>
          </w:divBdr>
        </w:div>
        <w:div w:id="1470857165">
          <w:marLeft w:val="480"/>
          <w:marRight w:val="0"/>
          <w:marTop w:val="0"/>
          <w:marBottom w:val="0"/>
          <w:divBdr>
            <w:top w:val="none" w:sz="0" w:space="0" w:color="auto"/>
            <w:left w:val="none" w:sz="0" w:space="0" w:color="auto"/>
            <w:bottom w:val="none" w:sz="0" w:space="0" w:color="auto"/>
            <w:right w:val="none" w:sz="0" w:space="0" w:color="auto"/>
          </w:divBdr>
        </w:div>
        <w:div w:id="2142916586">
          <w:marLeft w:val="480"/>
          <w:marRight w:val="0"/>
          <w:marTop w:val="0"/>
          <w:marBottom w:val="0"/>
          <w:divBdr>
            <w:top w:val="none" w:sz="0" w:space="0" w:color="auto"/>
            <w:left w:val="none" w:sz="0" w:space="0" w:color="auto"/>
            <w:bottom w:val="none" w:sz="0" w:space="0" w:color="auto"/>
            <w:right w:val="none" w:sz="0" w:space="0" w:color="auto"/>
          </w:divBdr>
        </w:div>
        <w:div w:id="1395275279">
          <w:marLeft w:val="480"/>
          <w:marRight w:val="0"/>
          <w:marTop w:val="0"/>
          <w:marBottom w:val="0"/>
          <w:divBdr>
            <w:top w:val="none" w:sz="0" w:space="0" w:color="auto"/>
            <w:left w:val="none" w:sz="0" w:space="0" w:color="auto"/>
            <w:bottom w:val="none" w:sz="0" w:space="0" w:color="auto"/>
            <w:right w:val="none" w:sz="0" w:space="0" w:color="auto"/>
          </w:divBdr>
        </w:div>
        <w:div w:id="282617034">
          <w:marLeft w:val="480"/>
          <w:marRight w:val="0"/>
          <w:marTop w:val="0"/>
          <w:marBottom w:val="0"/>
          <w:divBdr>
            <w:top w:val="none" w:sz="0" w:space="0" w:color="auto"/>
            <w:left w:val="none" w:sz="0" w:space="0" w:color="auto"/>
            <w:bottom w:val="none" w:sz="0" w:space="0" w:color="auto"/>
            <w:right w:val="none" w:sz="0" w:space="0" w:color="auto"/>
          </w:divBdr>
        </w:div>
        <w:div w:id="1112435204">
          <w:marLeft w:val="480"/>
          <w:marRight w:val="0"/>
          <w:marTop w:val="0"/>
          <w:marBottom w:val="0"/>
          <w:divBdr>
            <w:top w:val="none" w:sz="0" w:space="0" w:color="auto"/>
            <w:left w:val="none" w:sz="0" w:space="0" w:color="auto"/>
            <w:bottom w:val="none" w:sz="0" w:space="0" w:color="auto"/>
            <w:right w:val="none" w:sz="0" w:space="0" w:color="auto"/>
          </w:divBdr>
        </w:div>
        <w:div w:id="1792164594">
          <w:marLeft w:val="480"/>
          <w:marRight w:val="0"/>
          <w:marTop w:val="0"/>
          <w:marBottom w:val="0"/>
          <w:divBdr>
            <w:top w:val="none" w:sz="0" w:space="0" w:color="auto"/>
            <w:left w:val="none" w:sz="0" w:space="0" w:color="auto"/>
            <w:bottom w:val="none" w:sz="0" w:space="0" w:color="auto"/>
            <w:right w:val="none" w:sz="0" w:space="0" w:color="auto"/>
          </w:divBdr>
        </w:div>
        <w:div w:id="1042705105">
          <w:marLeft w:val="480"/>
          <w:marRight w:val="0"/>
          <w:marTop w:val="0"/>
          <w:marBottom w:val="0"/>
          <w:divBdr>
            <w:top w:val="none" w:sz="0" w:space="0" w:color="auto"/>
            <w:left w:val="none" w:sz="0" w:space="0" w:color="auto"/>
            <w:bottom w:val="none" w:sz="0" w:space="0" w:color="auto"/>
            <w:right w:val="none" w:sz="0" w:space="0" w:color="auto"/>
          </w:divBdr>
        </w:div>
        <w:div w:id="1183475159">
          <w:marLeft w:val="480"/>
          <w:marRight w:val="0"/>
          <w:marTop w:val="0"/>
          <w:marBottom w:val="0"/>
          <w:divBdr>
            <w:top w:val="none" w:sz="0" w:space="0" w:color="auto"/>
            <w:left w:val="none" w:sz="0" w:space="0" w:color="auto"/>
            <w:bottom w:val="none" w:sz="0" w:space="0" w:color="auto"/>
            <w:right w:val="none" w:sz="0" w:space="0" w:color="auto"/>
          </w:divBdr>
        </w:div>
        <w:div w:id="598878138">
          <w:marLeft w:val="480"/>
          <w:marRight w:val="0"/>
          <w:marTop w:val="0"/>
          <w:marBottom w:val="0"/>
          <w:divBdr>
            <w:top w:val="none" w:sz="0" w:space="0" w:color="auto"/>
            <w:left w:val="none" w:sz="0" w:space="0" w:color="auto"/>
            <w:bottom w:val="none" w:sz="0" w:space="0" w:color="auto"/>
            <w:right w:val="none" w:sz="0" w:space="0" w:color="auto"/>
          </w:divBdr>
        </w:div>
        <w:div w:id="1438253945">
          <w:marLeft w:val="480"/>
          <w:marRight w:val="0"/>
          <w:marTop w:val="0"/>
          <w:marBottom w:val="0"/>
          <w:divBdr>
            <w:top w:val="none" w:sz="0" w:space="0" w:color="auto"/>
            <w:left w:val="none" w:sz="0" w:space="0" w:color="auto"/>
            <w:bottom w:val="none" w:sz="0" w:space="0" w:color="auto"/>
            <w:right w:val="none" w:sz="0" w:space="0" w:color="auto"/>
          </w:divBdr>
        </w:div>
        <w:div w:id="1891456224">
          <w:marLeft w:val="480"/>
          <w:marRight w:val="0"/>
          <w:marTop w:val="0"/>
          <w:marBottom w:val="0"/>
          <w:divBdr>
            <w:top w:val="none" w:sz="0" w:space="0" w:color="auto"/>
            <w:left w:val="none" w:sz="0" w:space="0" w:color="auto"/>
            <w:bottom w:val="none" w:sz="0" w:space="0" w:color="auto"/>
            <w:right w:val="none" w:sz="0" w:space="0" w:color="auto"/>
          </w:divBdr>
        </w:div>
      </w:divsChild>
    </w:div>
    <w:div w:id="947933145">
      <w:bodyDiv w:val="1"/>
      <w:marLeft w:val="0"/>
      <w:marRight w:val="0"/>
      <w:marTop w:val="0"/>
      <w:marBottom w:val="0"/>
      <w:divBdr>
        <w:top w:val="none" w:sz="0" w:space="0" w:color="auto"/>
        <w:left w:val="none" w:sz="0" w:space="0" w:color="auto"/>
        <w:bottom w:val="none" w:sz="0" w:space="0" w:color="auto"/>
        <w:right w:val="none" w:sz="0" w:space="0" w:color="auto"/>
      </w:divBdr>
      <w:divsChild>
        <w:div w:id="380984872">
          <w:marLeft w:val="480"/>
          <w:marRight w:val="0"/>
          <w:marTop w:val="0"/>
          <w:marBottom w:val="0"/>
          <w:divBdr>
            <w:top w:val="none" w:sz="0" w:space="0" w:color="auto"/>
            <w:left w:val="none" w:sz="0" w:space="0" w:color="auto"/>
            <w:bottom w:val="none" w:sz="0" w:space="0" w:color="auto"/>
            <w:right w:val="none" w:sz="0" w:space="0" w:color="auto"/>
          </w:divBdr>
        </w:div>
        <w:div w:id="1808428660">
          <w:marLeft w:val="480"/>
          <w:marRight w:val="0"/>
          <w:marTop w:val="0"/>
          <w:marBottom w:val="0"/>
          <w:divBdr>
            <w:top w:val="none" w:sz="0" w:space="0" w:color="auto"/>
            <w:left w:val="none" w:sz="0" w:space="0" w:color="auto"/>
            <w:bottom w:val="none" w:sz="0" w:space="0" w:color="auto"/>
            <w:right w:val="none" w:sz="0" w:space="0" w:color="auto"/>
          </w:divBdr>
        </w:div>
        <w:div w:id="481505382">
          <w:marLeft w:val="480"/>
          <w:marRight w:val="0"/>
          <w:marTop w:val="0"/>
          <w:marBottom w:val="0"/>
          <w:divBdr>
            <w:top w:val="none" w:sz="0" w:space="0" w:color="auto"/>
            <w:left w:val="none" w:sz="0" w:space="0" w:color="auto"/>
            <w:bottom w:val="none" w:sz="0" w:space="0" w:color="auto"/>
            <w:right w:val="none" w:sz="0" w:space="0" w:color="auto"/>
          </w:divBdr>
        </w:div>
        <w:div w:id="140271286">
          <w:marLeft w:val="480"/>
          <w:marRight w:val="0"/>
          <w:marTop w:val="0"/>
          <w:marBottom w:val="0"/>
          <w:divBdr>
            <w:top w:val="none" w:sz="0" w:space="0" w:color="auto"/>
            <w:left w:val="none" w:sz="0" w:space="0" w:color="auto"/>
            <w:bottom w:val="none" w:sz="0" w:space="0" w:color="auto"/>
            <w:right w:val="none" w:sz="0" w:space="0" w:color="auto"/>
          </w:divBdr>
        </w:div>
        <w:div w:id="392317826">
          <w:marLeft w:val="480"/>
          <w:marRight w:val="0"/>
          <w:marTop w:val="0"/>
          <w:marBottom w:val="0"/>
          <w:divBdr>
            <w:top w:val="none" w:sz="0" w:space="0" w:color="auto"/>
            <w:left w:val="none" w:sz="0" w:space="0" w:color="auto"/>
            <w:bottom w:val="none" w:sz="0" w:space="0" w:color="auto"/>
            <w:right w:val="none" w:sz="0" w:space="0" w:color="auto"/>
          </w:divBdr>
        </w:div>
        <w:div w:id="2114545511">
          <w:marLeft w:val="480"/>
          <w:marRight w:val="0"/>
          <w:marTop w:val="0"/>
          <w:marBottom w:val="0"/>
          <w:divBdr>
            <w:top w:val="none" w:sz="0" w:space="0" w:color="auto"/>
            <w:left w:val="none" w:sz="0" w:space="0" w:color="auto"/>
            <w:bottom w:val="none" w:sz="0" w:space="0" w:color="auto"/>
            <w:right w:val="none" w:sz="0" w:space="0" w:color="auto"/>
          </w:divBdr>
        </w:div>
        <w:div w:id="879321326">
          <w:marLeft w:val="480"/>
          <w:marRight w:val="0"/>
          <w:marTop w:val="0"/>
          <w:marBottom w:val="0"/>
          <w:divBdr>
            <w:top w:val="none" w:sz="0" w:space="0" w:color="auto"/>
            <w:left w:val="none" w:sz="0" w:space="0" w:color="auto"/>
            <w:bottom w:val="none" w:sz="0" w:space="0" w:color="auto"/>
            <w:right w:val="none" w:sz="0" w:space="0" w:color="auto"/>
          </w:divBdr>
        </w:div>
        <w:div w:id="328364333">
          <w:marLeft w:val="480"/>
          <w:marRight w:val="0"/>
          <w:marTop w:val="0"/>
          <w:marBottom w:val="0"/>
          <w:divBdr>
            <w:top w:val="none" w:sz="0" w:space="0" w:color="auto"/>
            <w:left w:val="none" w:sz="0" w:space="0" w:color="auto"/>
            <w:bottom w:val="none" w:sz="0" w:space="0" w:color="auto"/>
            <w:right w:val="none" w:sz="0" w:space="0" w:color="auto"/>
          </w:divBdr>
        </w:div>
        <w:div w:id="2013071652">
          <w:marLeft w:val="480"/>
          <w:marRight w:val="0"/>
          <w:marTop w:val="0"/>
          <w:marBottom w:val="0"/>
          <w:divBdr>
            <w:top w:val="none" w:sz="0" w:space="0" w:color="auto"/>
            <w:left w:val="none" w:sz="0" w:space="0" w:color="auto"/>
            <w:bottom w:val="none" w:sz="0" w:space="0" w:color="auto"/>
            <w:right w:val="none" w:sz="0" w:space="0" w:color="auto"/>
          </w:divBdr>
        </w:div>
        <w:div w:id="1939946444">
          <w:marLeft w:val="480"/>
          <w:marRight w:val="0"/>
          <w:marTop w:val="0"/>
          <w:marBottom w:val="0"/>
          <w:divBdr>
            <w:top w:val="none" w:sz="0" w:space="0" w:color="auto"/>
            <w:left w:val="none" w:sz="0" w:space="0" w:color="auto"/>
            <w:bottom w:val="none" w:sz="0" w:space="0" w:color="auto"/>
            <w:right w:val="none" w:sz="0" w:space="0" w:color="auto"/>
          </w:divBdr>
        </w:div>
        <w:div w:id="502933509">
          <w:marLeft w:val="480"/>
          <w:marRight w:val="0"/>
          <w:marTop w:val="0"/>
          <w:marBottom w:val="0"/>
          <w:divBdr>
            <w:top w:val="none" w:sz="0" w:space="0" w:color="auto"/>
            <w:left w:val="none" w:sz="0" w:space="0" w:color="auto"/>
            <w:bottom w:val="none" w:sz="0" w:space="0" w:color="auto"/>
            <w:right w:val="none" w:sz="0" w:space="0" w:color="auto"/>
          </w:divBdr>
        </w:div>
        <w:div w:id="436142928">
          <w:marLeft w:val="480"/>
          <w:marRight w:val="0"/>
          <w:marTop w:val="0"/>
          <w:marBottom w:val="0"/>
          <w:divBdr>
            <w:top w:val="none" w:sz="0" w:space="0" w:color="auto"/>
            <w:left w:val="none" w:sz="0" w:space="0" w:color="auto"/>
            <w:bottom w:val="none" w:sz="0" w:space="0" w:color="auto"/>
            <w:right w:val="none" w:sz="0" w:space="0" w:color="auto"/>
          </w:divBdr>
        </w:div>
        <w:div w:id="1875148464">
          <w:marLeft w:val="480"/>
          <w:marRight w:val="0"/>
          <w:marTop w:val="0"/>
          <w:marBottom w:val="0"/>
          <w:divBdr>
            <w:top w:val="none" w:sz="0" w:space="0" w:color="auto"/>
            <w:left w:val="none" w:sz="0" w:space="0" w:color="auto"/>
            <w:bottom w:val="none" w:sz="0" w:space="0" w:color="auto"/>
            <w:right w:val="none" w:sz="0" w:space="0" w:color="auto"/>
          </w:divBdr>
        </w:div>
        <w:div w:id="1424304721">
          <w:marLeft w:val="480"/>
          <w:marRight w:val="0"/>
          <w:marTop w:val="0"/>
          <w:marBottom w:val="0"/>
          <w:divBdr>
            <w:top w:val="none" w:sz="0" w:space="0" w:color="auto"/>
            <w:left w:val="none" w:sz="0" w:space="0" w:color="auto"/>
            <w:bottom w:val="none" w:sz="0" w:space="0" w:color="auto"/>
            <w:right w:val="none" w:sz="0" w:space="0" w:color="auto"/>
          </w:divBdr>
        </w:div>
        <w:div w:id="980504911">
          <w:marLeft w:val="480"/>
          <w:marRight w:val="0"/>
          <w:marTop w:val="0"/>
          <w:marBottom w:val="0"/>
          <w:divBdr>
            <w:top w:val="none" w:sz="0" w:space="0" w:color="auto"/>
            <w:left w:val="none" w:sz="0" w:space="0" w:color="auto"/>
            <w:bottom w:val="none" w:sz="0" w:space="0" w:color="auto"/>
            <w:right w:val="none" w:sz="0" w:space="0" w:color="auto"/>
          </w:divBdr>
        </w:div>
        <w:div w:id="1470899674">
          <w:marLeft w:val="480"/>
          <w:marRight w:val="0"/>
          <w:marTop w:val="0"/>
          <w:marBottom w:val="0"/>
          <w:divBdr>
            <w:top w:val="none" w:sz="0" w:space="0" w:color="auto"/>
            <w:left w:val="none" w:sz="0" w:space="0" w:color="auto"/>
            <w:bottom w:val="none" w:sz="0" w:space="0" w:color="auto"/>
            <w:right w:val="none" w:sz="0" w:space="0" w:color="auto"/>
          </w:divBdr>
        </w:div>
        <w:div w:id="1175992023">
          <w:marLeft w:val="480"/>
          <w:marRight w:val="0"/>
          <w:marTop w:val="0"/>
          <w:marBottom w:val="0"/>
          <w:divBdr>
            <w:top w:val="none" w:sz="0" w:space="0" w:color="auto"/>
            <w:left w:val="none" w:sz="0" w:space="0" w:color="auto"/>
            <w:bottom w:val="none" w:sz="0" w:space="0" w:color="auto"/>
            <w:right w:val="none" w:sz="0" w:space="0" w:color="auto"/>
          </w:divBdr>
        </w:div>
        <w:div w:id="1658654158">
          <w:marLeft w:val="480"/>
          <w:marRight w:val="0"/>
          <w:marTop w:val="0"/>
          <w:marBottom w:val="0"/>
          <w:divBdr>
            <w:top w:val="none" w:sz="0" w:space="0" w:color="auto"/>
            <w:left w:val="none" w:sz="0" w:space="0" w:color="auto"/>
            <w:bottom w:val="none" w:sz="0" w:space="0" w:color="auto"/>
            <w:right w:val="none" w:sz="0" w:space="0" w:color="auto"/>
          </w:divBdr>
        </w:div>
      </w:divsChild>
    </w:div>
    <w:div w:id="948707654">
      <w:bodyDiv w:val="1"/>
      <w:marLeft w:val="0"/>
      <w:marRight w:val="0"/>
      <w:marTop w:val="0"/>
      <w:marBottom w:val="0"/>
      <w:divBdr>
        <w:top w:val="none" w:sz="0" w:space="0" w:color="auto"/>
        <w:left w:val="none" w:sz="0" w:space="0" w:color="auto"/>
        <w:bottom w:val="none" w:sz="0" w:space="0" w:color="auto"/>
        <w:right w:val="none" w:sz="0" w:space="0" w:color="auto"/>
      </w:divBdr>
    </w:div>
    <w:div w:id="952326513">
      <w:bodyDiv w:val="1"/>
      <w:marLeft w:val="0"/>
      <w:marRight w:val="0"/>
      <w:marTop w:val="0"/>
      <w:marBottom w:val="0"/>
      <w:divBdr>
        <w:top w:val="none" w:sz="0" w:space="0" w:color="auto"/>
        <w:left w:val="none" w:sz="0" w:space="0" w:color="auto"/>
        <w:bottom w:val="none" w:sz="0" w:space="0" w:color="auto"/>
        <w:right w:val="none" w:sz="0" w:space="0" w:color="auto"/>
      </w:divBdr>
      <w:divsChild>
        <w:div w:id="1166945057">
          <w:marLeft w:val="480"/>
          <w:marRight w:val="0"/>
          <w:marTop w:val="0"/>
          <w:marBottom w:val="0"/>
          <w:divBdr>
            <w:top w:val="none" w:sz="0" w:space="0" w:color="auto"/>
            <w:left w:val="none" w:sz="0" w:space="0" w:color="auto"/>
            <w:bottom w:val="none" w:sz="0" w:space="0" w:color="auto"/>
            <w:right w:val="none" w:sz="0" w:space="0" w:color="auto"/>
          </w:divBdr>
        </w:div>
        <w:div w:id="1202210775">
          <w:marLeft w:val="480"/>
          <w:marRight w:val="0"/>
          <w:marTop w:val="0"/>
          <w:marBottom w:val="0"/>
          <w:divBdr>
            <w:top w:val="none" w:sz="0" w:space="0" w:color="auto"/>
            <w:left w:val="none" w:sz="0" w:space="0" w:color="auto"/>
            <w:bottom w:val="none" w:sz="0" w:space="0" w:color="auto"/>
            <w:right w:val="none" w:sz="0" w:space="0" w:color="auto"/>
          </w:divBdr>
        </w:div>
        <w:div w:id="1986855938">
          <w:marLeft w:val="480"/>
          <w:marRight w:val="0"/>
          <w:marTop w:val="0"/>
          <w:marBottom w:val="0"/>
          <w:divBdr>
            <w:top w:val="none" w:sz="0" w:space="0" w:color="auto"/>
            <w:left w:val="none" w:sz="0" w:space="0" w:color="auto"/>
            <w:bottom w:val="none" w:sz="0" w:space="0" w:color="auto"/>
            <w:right w:val="none" w:sz="0" w:space="0" w:color="auto"/>
          </w:divBdr>
        </w:div>
        <w:div w:id="395126220">
          <w:marLeft w:val="480"/>
          <w:marRight w:val="0"/>
          <w:marTop w:val="0"/>
          <w:marBottom w:val="0"/>
          <w:divBdr>
            <w:top w:val="none" w:sz="0" w:space="0" w:color="auto"/>
            <w:left w:val="none" w:sz="0" w:space="0" w:color="auto"/>
            <w:bottom w:val="none" w:sz="0" w:space="0" w:color="auto"/>
            <w:right w:val="none" w:sz="0" w:space="0" w:color="auto"/>
          </w:divBdr>
        </w:div>
        <w:div w:id="1632787109">
          <w:marLeft w:val="480"/>
          <w:marRight w:val="0"/>
          <w:marTop w:val="0"/>
          <w:marBottom w:val="0"/>
          <w:divBdr>
            <w:top w:val="none" w:sz="0" w:space="0" w:color="auto"/>
            <w:left w:val="none" w:sz="0" w:space="0" w:color="auto"/>
            <w:bottom w:val="none" w:sz="0" w:space="0" w:color="auto"/>
            <w:right w:val="none" w:sz="0" w:space="0" w:color="auto"/>
          </w:divBdr>
        </w:div>
        <w:div w:id="1856459695">
          <w:marLeft w:val="480"/>
          <w:marRight w:val="0"/>
          <w:marTop w:val="0"/>
          <w:marBottom w:val="0"/>
          <w:divBdr>
            <w:top w:val="none" w:sz="0" w:space="0" w:color="auto"/>
            <w:left w:val="none" w:sz="0" w:space="0" w:color="auto"/>
            <w:bottom w:val="none" w:sz="0" w:space="0" w:color="auto"/>
            <w:right w:val="none" w:sz="0" w:space="0" w:color="auto"/>
          </w:divBdr>
        </w:div>
        <w:div w:id="1657996009">
          <w:marLeft w:val="480"/>
          <w:marRight w:val="0"/>
          <w:marTop w:val="0"/>
          <w:marBottom w:val="0"/>
          <w:divBdr>
            <w:top w:val="none" w:sz="0" w:space="0" w:color="auto"/>
            <w:left w:val="none" w:sz="0" w:space="0" w:color="auto"/>
            <w:bottom w:val="none" w:sz="0" w:space="0" w:color="auto"/>
            <w:right w:val="none" w:sz="0" w:space="0" w:color="auto"/>
          </w:divBdr>
        </w:div>
        <w:div w:id="1910770161">
          <w:marLeft w:val="480"/>
          <w:marRight w:val="0"/>
          <w:marTop w:val="0"/>
          <w:marBottom w:val="0"/>
          <w:divBdr>
            <w:top w:val="none" w:sz="0" w:space="0" w:color="auto"/>
            <w:left w:val="none" w:sz="0" w:space="0" w:color="auto"/>
            <w:bottom w:val="none" w:sz="0" w:space="0" w:color="auto"/>
            <w:right w:val="none" w:sz="0" w:space="0" w:color="auto"/>
          </w:divBdr>
        </w:div>
        <w:div w:id="970552537">
          <w:marLeft w:val="480"/>
          <w:marRight w:val="0"/>
          <w:marTop w:val="0"/>
          <w:marBottom w:val="0"/>
          <w:divBdr>
            <w:top w:val="none" w:sz="0" w:space="0" w:color="auto"/>
            <w:left w:val="none" w:sz="0" w:space="0" w:color="auto"/>
            <w:bottom w:val="none" w:sz="0" w:space="0" w:color="auto"/>
            <w:right w:val="none" w:sz="0" w:space="0" w:color="auto"/>
          </w:divBdr>
        </w:div>
        <w:div w:id="2106730040">
          <w:marLeft w:val="480"/>
          <w:marRight w:val="0"/>
          <w:marTop w:val="0"/>
          <w:marBottom w:val="0"/>
          <w:divBdr>
            <w:top w:val="none" w:sz="0" w:space="0" w:color="auto"/>
            <w:left w:val="none" w:sz="0" w:space="0" w:color="auto"/>
            <w:bottom w:val="none" w:sz="0" w:space="0" w:color="auto"/>
            <w:right w:val="none" w:sz="0" w:space="0" w:color="auto"/>
          </w:divBdr>
        </w:div>
        <w:div w:id="1990087916">
          <w:marLeft w:val="480"/>
          <w:marRight w:val="0"/>
          <w:marTop w:val="0"/>
          <w:marBottom w:val="0"/>
          <w:divBdr>
            <w:top w:val="none" w:sz="0" w:space="0" w:color="auto"/>
            <w:left w:val="none" w:sz="0" w:space="0" w:color="auto"/>
            <w:bottom w:val="none" w:sz="0" w:space="0" w:color="auto"/>
            <w:right w:val="none" w:sz="0" w:space="0" w:color="auto"/>
          </w:divBdr>
        </w:div>
        <w:div w:id="865796257">
          <w:marLeft w:val="480"/>
          <w:marRight w:val="0"/>
          <w:marTop w:val="0"/>
          <w:marBottom w:val="0"/>
          <w:divBdr>
            <w:top w:val="none" w:sz="0" w:space="0" w:color="auto"/>
            <w:left w:val="none" w:sz="0" w:space="0" w:color="auto"/>
            <w:bottom w:val="none" w:sz="0" w:space="0" w:color="auto"/>
            <w:right w:val="none" w:sz="0" w:space="0" w:color="auto"/>
          </w:divBdr>
        </w:div>
        <w:div w:id="699235337">
          <w:marLeft w:val="480"/>
          <w:marRight w:val="0"/>
          <w:marTop w:val="0"/>
          <w:marBottom w:val="0"/>
          <w:divBdr>
            <w:top w:val="none" w:sz="0" w:space="0" w:color="auto"/>
            <w:left w:val="none" w:sz="0" w:space="0" w:color="auto"/>
            <w:bottom w:val="none" w:sz="0" w:space="0" w:color="auto"/>
            <w:right w:val="none" w:sz="0" w:space="0" w:color="auto"/>
          </w:divBdr>
        </w:div>
        <w:div w:id="1418405074">
          <w:marLeft w:val="480"/>
          <w:marRight w:val="0"/>
          <w:marTop w:val="0"/>
          <w:marBottom w:val="0"/>
          <w:divBdr>
            <w:top w:val="none" w:sz="0" w:space="0" w:color="auto"/>
            <w:left w:val="none" w:sz="0" w:space="0" w:color="auto"/>
            <w:bottom w:val="none" w:sz="0" w:space="0" w:color="auto"/>
            <w:right w:val="none" w:sz="0" w:space="0" w:color="auto"/>
          </w:divBdr>
        </w:div>
        <w:div w:id="305090470">
          <w:marLeft w:val="480"/>
          <w:marRight w:val="0"/>
          <w:marTop w:val="0"/>
          <w:marBottom w:val="0"/>
          <w:divBdr>
            <w:top w:val="none" w:sz="0" w:space="0" w:color="auto"/>
            <w:left w:val="none" w:sz="0" w:space="0" w:color="auto"/>
            <w:bottom w:val="none" w:sz="0" w:space="0" w:color="auto"/>
            <w:right w:val="none" w:sz="0" w:space="0" w:color="auto"/>
          </w:divBdr>
        </w:div>
        <w:div w:id="1846941800">
          <w:marLeft w:val="480"/>
          <w:marRight w:val="0"/>
          <w:marTop w:val="0"/>
          <w:marBottom w:val="0"/>
          <w:divBdr>
            <w:top w:val="none" w:sz="0" w:space="0" w:color="auto"/>
            <w:left w:val="none" w:sz="0" w:space="0" w:color="auto"/>
            <w:bottom w:val="none" w:sz="0" w:space="0" w:color="auto"/>
            <w:right w:val="none" w:sz="0" w:space="0" w:color="auto"/>
          </w:divBdr>
        </w:div>
        <w:div w:id="2100903266">
          <w:marLeft w:val="480"/>
          <w:marRight w:val="0"/>
          <w:marTop w:val="0"/>
          <w:marBottom w:val="0"/>
          <w:divBdr>
            <w:top w:val="none" w:sz="0" w:space="0" w:color="auto"/>
            <w:left w:val="none" w:sz="0" w:space="0" w:color="auto"/>
            <w:bottom w:val="none" w:sz="0" w:space="0" w:color="auto"/>
            <w:right w:val="none" w:sz="0" w:space="0" w:color="auto"/>
          </w:divBdr>
        </w:div>
        <w:div w:id="2058039992">
          <w:marLeft w:val="480"/>
          <w:marRight w:val="0"/>
          <w:marTop w:val="0"/>
          <w:marBottom w:val="0"/>
          <w:divBdr>
            <w:top w:val="none" w:sz="0" w:space="0" w:color="auto"/>
            <w:left w:val="none" w:sz="0" w:space="0" w:color="auto"/>
            <w:bottom w:val="none" w:sz="0" w:space="0" w:color="auto"/>
            <w:right w:val="none" w:sz="0" w:space="0" w:color="auto"/>
          </w:divBdr>
        </w:div>
      </w:divsChild>
    </w:div>
    <w:div w:id="958416439">
      <w:bodyDiv w:val="1"/>
      <w:marLeft w:val="0"/>
      <w:marRight w:val="0"/>
      <w:marTop w:val="0"/>
      <w:marBottom w:val="0"/>
      <w:divBdr>
        <w:top w:val="none" w:sz="0" w:space="0" w:color="auto"/>
        <w:left w:val="none" w:sz="0" w:space="0" w:color="auto"/>
        <w:bottom w:val="none" w:sz="0" w:space="0" w:color="auto"/>
        <w:right w:val="none" w:sz="0" w:space="0" w:color="auto"/>
      </w:divBdr>
      <w:divsChild>
        <w:div w:id="745499785">
          <w:marLeft w:val="480"/>
          <w:marRight w:val="0"/>
          <w:marTop w:val="0"/>
          <w:marBottom w:val="0"/>
          <w:divBdr>
            <w:top w:val="none" w:sz="0" w:space="0" w:color="auto"/>
            <w:left w:val="none" w:sz="0" w:space="0" w:color="auto"/>
            <w:bottom w:val="none" w:sz="0" w:space="0" w:color="auto"/>
            <w:right w:val="none" w:sz="0" w:space="0" w:color="auto"/>
          </w:divBdr>
        </w:div>
        <w:div w:id="981422658">
          <w:marLeft w:val="480"/>
          <w:marRight w:val="0"/>
          <w:marTop w:val="0"/>
          <w:marBottom w:val="0"/>
          <w:divBdr>
            <w:top w:val="none" w:sz="0" w:space="0" w:color="auto"/>
            <w:left w:val="none" w:sz="0" w:space="0" w:color="auto"/>
            <w:bottom w:val="none" w:sz="0" w:space="0" w:color="auto"/>
            <w:right w:val="none" w:sz="0" w:space="0" w:color="auto"/>
          </w:divBdr>
        </w:div>
        <w:div w:id="1478763039">
          <w:marLeft w:val="480"/>
          <w:marRight w:val="0"/>
          <w:marTop w:val="0"/>
          <w:marBottom w:val="0"/>
          <w:divBdr>
            <w:top w:val="none" w:sz="0" w:space="0" w:color="auto"/>
            <w:left w:val="none" w:sz="0" w:space="0" w:color="auto"/>
            <w:bottom w:val="none" w:sz="0" w:space="0" w:color="auto"/>
            <w:right w:val="none" w:sz="0" w:space="0" w:color="auto"/>
          </w:divBdr>
        </w:div>
        <w:div w:id="1031416079">
          <w:marLeft w:val="480"/>
          <w:marRight w:val="0"/>
          <w:marTop w:val="0"/>
          <w:marBottom w:val="0"/>
          <w:divBdr>
            <w:top w:val="none" w:sz="0" w:space="0" w:color="auto"/>
            <w:left w:val="none" w:sz="0" w:space="0" w:color="auto"/>
            <w:bottom w:val="none" w:sz="0" w:space="0" w:color="auto"/>
            <w:right w:val="none" w:sz="0" w:space="0" w:color="auto"/>
          </w:divBdr>
        </w:div>
        <w:div w:id="1890216475">
          <w:marLeft w:val="480"/>
          <w:marRight w:val="0"/>
          <w:marTop w:val="0"/>
          <w:marBottom w:val="0"/>
          <w:divBdr>
            <w:top w:val="none" w:sz="0" w:space="0" w:color="auto"/>
            <w:left w:val="none" w:sz="0" w:space="0" w:color="auto"/>
            <w:bottom w:val="none" w:sz="0" w:space="0" w:color="auto"/>
            <w:right w:val="none" w:sz="0" w:space="0" w:color="auto"/>
          </w:divBdr>
        </w:div>
        <w:div w:id="351305259">
          <w:marLeft w:val="480"/>
          <w:marRight w:val="0"/>
          <w:marTop w:val="0"/>
          <w:marBottom w:val="0"/>
          <w:divBdr>
            <w:top w:val="none" w:sz="0" w:space="0" w:color="auto"/>
            <w:left w:val="none" w:sz="0" w:space="0" w:color="auto"/>
            <w:bottom w:val="none" w:sz="0" w:space="0" w:color="auto"/>
            <w:right w:val="none" w:sz="0" w:space="0" w:color="auto"/>
          </w:divBdr>
        </w:div>
        <w:div w:id="1110859106">
          <w:marLeft w:val="480"/>
          <w:marRight w:val="0"/>
          <w:marTop w:val="0"/>
          <w:marBottom w:val="0"/>
          <w:divBdr>
            <w:top w:val="none" w:sz="0" w:space="0" w:color="auto"/>
            <w:left w:val="none" w:sz="0" w:space="0" w:color="auto"/>
            <w:bottom w:val="none" w:sz="0" w:space="0" w:color="auto"/>
            <w:right w:val="none" w:sz="0" w:space="0" w:color="auto"/>
          </w:divBdr>
        </w:div>
        <w:div w:id="1851213473">
          <w:marLeft w:val="480"/>
          <w:marRight w:val="0"/>
          <w:marTop w:val="0"/>
          <w:marBottom w:val="0"/>
          <w:divBdr>
            <w:top w:val="none" w:sz="0" w:space="0" w:color="auto"/>
            <w:left w:val="none" w:sz="0" w:space="0" w:color="auto"/>
            <w:bottom w:val="none" w:sz="0" w:space="0" w:color="auto"/>
            <w:right w:val="none" w:sz="0" w:space="0" w:color="auto"/>
          </w:divBdr>
        </w:div>
        <w:div w:id="1472408675">
          <w:marLeft w:val="480"/>
          <w:marRight w:val="0"/>
          <w:marTop w:val="0"/>
          <w:marBottom w:val="0"/>
          <w:divBdr>
            <w:top w:val="none" w:sz="0" w:space="0" w:color="auto"/>
            <w:left w:val="none" w:sz="0" w:space="0" w:color="auto"/>
            <w:bottom w:val="none" w:sz="0" w:space="0" w:color="auto"/>
            <w:right w:val="none" w:sz="0" w:space="0" w:color="auto"/>
          </w:divBdr>
        </w:div>
        <w:div w:id="709841866">
          <w:marLeft w:val="480"/>
          <w:marRight w:val="0"/>
          <w:marTop w:val="0"/>
          <w:marBottom w:val="0"/>
          <w:divBdr>
            <w:top w:val="none" w:sz="0" w:space="0" w:color="auto"/>
            <w:left w:val="none" w:sz="0" w:space="0" w:color="auto"/>
            <w:bottom w:val="none" w:sz="0" w:space="0" w:color="auto"/>
            <w:right w:val="none" w:sz="0" w:space="0" w:color="auto"/>
          </w:divBdr>
        </w:div>
        <w:div w:id="1840653427">
          <w:marLeft w:val="480"/>
          <w:marRight w:val="0"/>
          <w:marTop w:val="0"/>
          <w:marBottom w:val="0"/>
          <w:divBdr>
            <w:top w:val="none" w:sz="0" w:space="0" w:color="auto"/>
            <w:left w:val="none" w:sz="0" w:space="0" w:color="auto"/>
            <w:bottom w:val="none" w:sz="0" w:space="0" w:color="auto"/>
            <w:right w:val="none" w:sz="0" w:space="0" w:color="auto"/>
          </w:divBdr>
        </w:div>
        <w:div w:id="1053777208">
          <w:marLeft w:val="480"/>
          <w:marRight w:val="0"/>
          <w:marTop w:val="0"/>
          <w:marBottom w:val="0"/>
          <w:divBdr>
            <w:top w:val="none" w:sz="0" w:space="0" w:color="auto"/>
            <w:left w:val="none" w:sz="0" w:space="0" w:color="auto"/>
            <w:bottom w:val="none" w:sz="0" w:space="0" w:color="auto"/>
            <w:right w:val="none" w:sz="0" w:space="0" w:color="auto"/>
          </w:divBdr>
        </w:div>
        <w:div w:id="471753690">
          <w:marLeft w:val="480"/>
          <w:marRight w:val="0"/>
          <w:marTop w:val="0"/>
          <w:marBottom w:val="0"/>
          <w:divBdr>
            <w:top w:val="none" w:sz="0" w:space="0" w:color="auto"/>
            <w:left w:val="none" w:sz="0" w:space="0" w:color="auto"/>
            <w:bottom w:val="none" w:sz="0" w:space="0" w:color="auto"/>
            <w:right w:val="none" w:sz="0" w:space="0" w:color="auto"/>
          </w:divBdr>
        </w:div>
        <w:div w:id="605309211">
          <w:marLeft w:val="480"/>
          <w:marRight w:val="0"/>
          <w:marTop w:val="0"/>
          <w:marBottom w:val="0"/>
          <w:divBdr>
            <w:top w:val="none" w:sz="0" w:space="0" w:color="auto"/>
            <w:left w:val="none" w:sz="0" w:space="0" w:color="auto"/>
            <w:bottom w:val="none" w:sz="0" w:space="0" w:color="auto"/>
            <w:right w:val="none" w:sz="0" w:space="0" w:color="auto"/>
          </w:divBdr>
        </w:div>
        <w:div w:id="1774861979">
          <w:marLeft w:val="480"/>
          <w:marRight w:val="0"/>
          <w:marTop w:val="0"/>
          <w:marBottom w:val="0"/>
          <w:divBdr>
            <w:top w:val="none" w:sz="0" w:space="0" w:color="auto"/>
            <w:left w:val="none" w:sz="0" w:space="0" w:color="auto"/>
            <w:bottom w:val="none" w:sz="0" w:space="0" w:color="auto"/>
            <w:right w:val="none" w:sz="0" w:space="0" w:color="auto"/>
          </w:divBdr>
        </w:div>
        <w:div w:id="2092699273">
          <w:marLeft w:val="480"/>
          <w:marRight w:val="0"/>
          <w:marTop w:val="0"/>
          <w:marBottom w:val="0"/>
          <w:divBdr>
            <w:top w:val="none" w:sz="0" w:space="0" w:color="auto"/>
            <w:left w:val="none" w:sz="0" w:space="0" w:color="auto"/>
            <w:bottom w:val="none" w:sz="0" w:space="0" w:color="auto"/>
            <w:right w:val="none" w:sz="0" w:space="0" w:color="auto"/>
          </w:divBdr>
        </w:div>
        <w:div w:id="238289516">
          <w:marLeft w:val="480"/>
          <w:marRight w:val="0"/>
          <w:marTop w:val="0"/>
          <w:marBottom w:val="0"/>
          <w:divBdr>
            <w:top w:val="none" w:sz="0" w:space="0" w:color="auto"/>
            <w:left w:val="none" w:sz="0" w:space="0" w:color="auto"/>
            <w:bottom w:val="none" w:sz="0" w:space="0" w:color="auto"/>
            <w:right w:val="none" w:sz="0" w:space="0" w:color="auto"/>
          </w:divBdr>
        </w:div>
        <w:div w:id="1034695066">
          <w:marLeft w:val="480"/>
          <w:marRight w:val="0"/>
          <w:marTop w:val="0"/>
          <w:marBottom w:val="0"/>
          <w:divBdr>
            <w:top w:val="none" w:sz="0" w:space="0" w:color="auto"/>
            <w:left w:val="none" w:sz="0" w:space="0" w:color="auto"/>
            <w:bottom w:val="none" w:sz="0" w:space="0" w:color="auto"/>
            <w:right w:val="none" w:sz="0" w:space="0" w:color="auto"/>
          </w:divBdr>
        </w:div>
        <w:div w:id="836849428">
          <w:marLeft w:val="480"/>
          <w:marRight w:val="0"/>
          <w:marTop w:val="0"/>
          <w:marBottom w:val="0"/>
          <w:divBdr>
            <w:top w:val="none" w:sz="0" w:space="0" w:color="auto"/>
            <w:left w:val="none" w:sz="0" w:space="0" w:color="auto"/>
            <w:bottom w:val="none" w:sz="0" w:space="0" w:color="auto"/>
            <w:right w:val="none" w:sz="0" w:space="0" w:color="auto"/>
          </w:divBdr>
        </w:div>
        <w:div w:id="390353240">
          <w:marLeft w:val="480"/>
          <w:marRight w:val="0"/>
          <w:marTop w:val="0"/>
          <w:marBottom w:val="0"/>
          <w:divBdr>
            <w:top w:val="none" w:sz="0" w:space="0" w:color="auto"/>
            <w:left w:val="none" w:sz="0" w:space="0" w:color="auto"/>
            <w:bottom w:val="none" w:sz="0" w:space="0" w:color="auto"/>
            <w:right w:val="none" w:sz="0" w:space="0" w:color="auto"/>
          </w:divBdr>
        </w:div>
        <w:div w:id="1876841900">
          <w:marLeft w:val="480"/>
          <w:marRight w:val="0"/>
          <w:marTop w:val="0"/>
          <w:marBottom w:val="0"/>
          <w:divBdr>
            <w:top w:val="none" w:sz="0" w:space="0" w:color="auto"/>
            <w:left w:val="none" w:sz="0" w:space="0" w:color="auto"/>
            <w:bottom w:val="none" w:sz="0" w:space="0" w:color="auto"/>
            <w:right w:val="none" w:sz="0" w:space="0" w:color="auto"/>
          </w:divBdr>
        </w:div>
        <w:div w:id="1245916491">
          <w:marLeft w:val="480"/>
          <w:marRight w:val="0"/>
          <w:marTop w:val="0"/>
          <w:marBottom w:val="0"/>
          <w:divBdr>
            <w:top w:val="none" w:sz="0" w:space="0" w:color="auto"/>
            <w:left w:val="none" w:sz="0" w:space="0" w:color="auto"/>
            <w:bottom w:val="none" w:sz="0" w:space="0" w:color="auto"/>
            <w:right w:val="none" w:sz="0" w:space="0" w:color="auto"/>
          </w:divBdr>
        </w:div>
      </w:divsChild>
    </w:div>
    <w:div w:id="960764854">
      <w:bodyDiv w:val="1"/>
      <w:marLeft w:val="0"/>
      <w:marRight w:val="0"/>
      <w:marTop w:val="0"/>
      <w:marBottom w:val="0"/>
      <w:divBdr>
        <w:top w:val="none" w:sz="0" w:space="0" w:color="auto"/>
        <w:left w:val="none" w:sz="0" w:space="0" w:color="auto"/>
        <w:bottom w:val="none" w:sz="0" w:space="0" w:color="auto"/>
        <w:right w:val="none" w:sz="0" w:space="0" w:color="auto"/>
      </w:divBdr>
      <w:divsChild>
        <w:div w:id="2101834298">
          <w:marLeft w:val="480"/>
          <w:marRight w:val="0"/>
          <w:marTop w:val="0"/>
          <w:marBottom w:val="0"/>
          <w:divBdr>
            <w:top w:val="none" w:sz="0" w:space="0" w:color="auto"/>
            <w:left w:val="none" w:sz="0" w:space="0" w:color="auto"/>
            <w:bottom w:val="none" w:sz="0" w:space="0" w:color="auto"/>
            <w:right w:val="none" w:sz="0" w:space="0" w:color="auto"/>
          </w:divBdr>
        </w:div>
        <w:div w:id="860361925">
          <w:marLeft w:val="480"/>
          <w:marRight w:val="0"/>
          <w:marTop w:val="0"/>
          <w:marBottom w:val="0"/>
          <w:divBdr>
            <w:top w:val="none" w:sz="0" w:space="0" w:color="auto"/>
            <w:left w:val="none" w:sz="0" w:space="0" w:color="auto"/>
            <w:bottom w:val="none" w:sz="0" w:space="0" w:color="auto"/>
            <w:right w:val="none" w:sz="0" w:space="0" w:color="auto"/>
          </w:divBdr>
        </w:div>
        <w:div w:id="733966343">
          <w:marLeft w:val="480"/>
          <w:marRight w:val="0"/>
          <w:marTop w:val="0"/>
          <w:marBottom w:val="0"/>
          <w:divBdr>
            <w:top w:val="none" w:sz="0" w:space="0" w:color="auto"/>
            <w:left w:val="none" w:sz="0" w:space="0" w:color="auto"/>
            <w:bottom w:val="none" w:sz="0" w:space="0" w:color="auto"/>
            <w:right w:val="none" w:sz="0" w:space="0" w:color="auto"/>
          </w:divBdr>
        </w:div>
        <w:div w:id="2116826088">
          <w:marLeft w:val="480"/>
          <w:marRight w:val="0"/>
          <w:marTop w:val="0"/>
          <w:marBottom w:val="0"/>
          <w:divBdr>
            <w:top w:val="none" w:sz="0" w:space="0" w:color="auto"/>
            <w:left w:val="none" w:sz="0" w:space="0" w:color="auto"/>
            <w:bottom w:val="none" w:sz="0" w:space="0" w:color="auto"/>
            <w:right w:val="none" w:sz="0" w:space="0" w:color="auto"/>
          </w:divBdr>
        </w:div>
        <w:div w:id="1946423410">
          <w:marLeft w:val="480"/>
          <w:marRight w:val="0"/>
          <w:marTop w:val="0"/>
          <w:marBottom w:val="0"/>
          <w:divBdr>
            <w:top w:val="none" w:sz="0" w:space="0" w:color="auto"/>
            <w:left w:val="none" w:sz="0" w:space="0" w:color="auto"/>
            <w:bottom w:val="none" w:sz="0" w:space="0" w:color="auto"/>
            <w:right w:val="none" w:sz="0" w:space="0" w:color="auto"/>
          </w:divBdr>
        </w:div>
        <w:div w:id="1292634139">
          <w:marLeft w:val="480"/>
          <w:marRight w:val="0"/>
          <w:marTop w:val="0"/>
          <w:marBottom w:val="0"/>
          <w:divBdr>
            <w:top w:val="none" w:sz="0" w:space="0" w:color="auto"/>
            <w:left w:val="none" w:sz="0" w:space="0" w:color="auto"/>
            <w:bottom w:val="none" w:sz="0" w:space="0" w:color="auto"/>
            <w:right w:val="none" w:sz="0" w:space="0" w:color="auto"/>
          </w:divBdr>
        </w:div>
        <w:div w:id="1923878123">
          <w:marLeft w:val="480"/>
          <w:marRight w:val="0"/>
          <w:marTop w:val="0"/>
          <w:marBottom w:val="0"/>
          <w:divBdr>
            <w:top w:val="none" w:sz="0" w:space="0" w:color="auto"/>
            <w:left w:val="none" w:sz="0" w:space="0" w:color="auto"/>
            <w:bottom w:val="none" w:sz="0" w:space="0" w:color="auto"/>
            <w:right w:val="none" w:sz="0" w:space="0" w:color="auto"/>
          </w:divBdr>
        </w:div>
        <w:div w:id="1647198701">
          <w:marLeft w:val="480"/>
          <w:marRight w:val="0"/>
          <w:marTop w:val="0"/>
          <w:marBottom w:val="0"/>
          <w:divBdr>
            <w:top w:val="none" w:sz="0" w:space="0" w:color="auto"/>
            <w:left w:val="none" w:sz="0" w:space="0" w:color="auto"/>
            <w:bottom w:val="none" w:sz="0" w:space="0" w:color="auto"/>
            <w:right w:val="none" w:sz="0" w:space="0" w:color="auto"/>
          </w:divBdr>
        </w:div>
        <w:div w:id="2088572408">
          <w:marLeft w:val="480"/>
          <w:marRight w:val="0"/>
          <w:marTop w:val="0"/>
          <w:marBottom w:val="0"/>
          <w:divBdr>
            <w:top w:val="none" w:sz="0" w:space="0" w:color="auto"/>
            <w:left w:val="none" w:sz="0" w:space="0" w:color="auto"/>
            <w:bottom w:val="none" w:sz="0" w:space="0" w:color="auto"/>
            <w:right w:val="none" w:sz="0" w:space="0" w:color="auto"/>
          </w:divBdr>
        </w:div>
        <w:div w:id="689453486">
          <w:marLeft w:val="480"/>
          <w:marRight w:val="0"/>
          <w:marTop w:val="0"/>
          <w:marBottom w:val="0"/>
          <w:divBdr>
            <w:top w:val="none" w:sz="0" w:space="0" w:color="auto"/>
            <w:left w:val="none" w:sz="0" w:space="0" w:color="auto"/>
            <w:bottom w:val="none" w:sz="0" w:space="0" w:color="auto"/>
            <w:right w:val="none" w:sz="0" w:space="0" w:color="auto"/>
          </w:divBdr>
        </w:div>
        <w:div w:id="1053696157">
          <w:marLeft w:val="480"/>
          <w:marRight w:val="0"/>
          <w:marTop w:val="0"/>
          <w:marBottom w:val="0"/>
          <w:divBdr>
            <w:top w:val="none" w:sz="0" w:space="0" w:color="auto"/>
            <w:left w:val="none" w:sz="0" w:space="0" w:color="auto"/>
            <w:bottom w:val="none" w:sz="0" w:space="0" w:color="auto"/>
            <w:right w:val="none" w:sz="0" w:space="0" w:color="auto"/>
          </w:divBdr>
        </w:div>
        <w:div w:id="1910920200">
          <w:marLeft w:val="480"/>
          <w:marRight w:val="0"/>
          <w:marTop w:val="0"/>
          <w:marBottom w:val="0"/>
          <w:divBdr>
            <w:top w:val="none" w:sz="0" w:space="0" w:color="auto"/>
            <w:left w:val="none" w:sz="0" w:space="0" w:color="auto"/>
            <w:bottom w:val="none" w:sz="0" w:space="0" w:color="auto"/>
            <w:right w:val="none" w:sz="0" w:space="0" w:color="auto"/>
          </w:divBdr>
        </w:div>
        <w:div w:id="1532910549">
          <w:marLeft w:val="480"/>
          <w:marRight w:val="0"/>
          <w:marTop w:val="0"/>
          <w:marBottom w:val="0"/>
          <w:divBdr>
            <w:top w:val="none" w:sz="0" w:space="0" w:color="auto"/>
            <w:left w:val="none" w:sz="0" w:space="0" w:color="auto"/>
            <w:bottom w:val="none" w:sz="0" w:space="0" w:color="auto"/>
            <w:right w:val="none" w:sz="0" w:space="0" w:color="auto"/>
          </w:divBdr>
        </w:div>
        <w:div w:id="1067531929">
          <w:marLeft w:val="480"/>
          <w:marRight w:val="0"/>
          <w:marTop w:val="0"/>
          <w:marBottom w:val="0"/>
          <w:divBdr>
            <w:top w:val="none" w:sz="0" w:space="0" w:color="auto"/>
            <w:left w:val="none" w:sz="0" w:space="0" w:color="auto"/>
            <w:bottom w:val="none" w:sz="0" w:space="0" w:color="auto"/>
            <w:right w:val="none" w:sz="0" w:space="0" w:color="auto"/>
          </w:divBdr>
        </w:div>
        <w:div w:id="274606500">
          <w:marLeft w:val="480"/>
          <w:marRight w:val="0"/>
          <w:marTop w:val="0"/>
          <w:marBottom w:val="0"/>
          <w:divBdr>
            <w:top w:val="none" w:sz="0" w:space="0" w:color="auto"/>
            <w:left w:val="none" w:sz="0" w:space="0" w:color="auto"/>
            <w:bottom w:val="none" w:sz="0" w:space="0" w:color="auto"/>
            <w:right w:val="none" w:sz="0" w:space="0" w:color="auto"/>
          </w:divBdr>
        </w:div>
        <w:div w:id="189611359">
          <w:marLeft w:val="480"/>
          <w:marRight w:val="0"/>
          <w:marTop w:val="0"/>
          <w:marBottom w:val="0"/>
          <w:divBdr>
            <w:top w:val="none" w:sz="0" w:space="0" w:color="auto"/>
            <w:left w:val="none" w:sz="0" w:space="0" w:color="auto"/>
            <w:bottom w:val="none" w:sz="0" w:space="0" w:color="auto"/>
            <w:right w:val="none" w:sz="0" w:space="0" w:color="auto"/>
          </w:divBdr>
        </w:div>
        <w:div w:id="400062371">
          <w:marLeft w:val="480"/>
          <w:marRight w:val="0"/>
          <w:marTop w:val="0"/>
          <w:marBottom w:val="0"/>
          <w:divBdr>
            <w:top w:val="none" w:sz="0" w:space="0" w:color="auto"/>
            <w:left w:val="none" w:sz="0" w:space="0" w:color="auto"/>
            <w:bottom w:val="none" w:sz="0" w:space="0" w:color="auto"/>
            <w:right w:val="none" w:sz="0" w:space="0" w:color="auto"/>
          </w:divBdr>
        </w:div>
        <w:div w:id="809327827">
          <w:marLeft w:val="480"/>
          <w:marRight w:val="0"/>
          <w:marTop w:val="0"/>
          <w:marBottom w:val="0"/>
          <w:divBdr>
            <w:top w:val="none" w:sz="0" w:space="0" w:color="auto"/>
            <w:left w:val="none" w:sz="0" w:space="0" w:color="auto"/>
            <w:bottom w:val="none" w:sz="0" w:space="0" w:color="auto"/>
            <w:right w:val="none" w:sz="0" w:space="0" w:color="auto"/>
          </w:divBdr>
        </w:div>
        <w:div w:id="1283922467">
          <w:marLeft w:val="480"/>
          <w:marRight w:val="0"/>
          <w:marTop w:val="0"/>
          <w:marBottom w:val="0"/>
          <w:divBdr>
            <w:top w:val="none" w:sz="0" w:space="0" w:color="auto"/>
            <w:left w:val="none" w:sz="0" w:space="0" w:color="auto"/>
            <w:bottom w:val="none" w:sz="0" w:space="0" w:color="auto"/>
            <w:right w:val="none" w:sz="0" w:space="0" w:color="auto"/>
          </w:divBdr>
        </w:div>
      </w:divsChild>
    </w:div>
    <w:div w:id="963851603">
      <w:bodyDiv w:val="1"/>
      <w:marLeft w:val="0"/>
      <w:marRight w:val="0"/>
      <w:marTop w:val="0"/>
      <w:marBottom w:val="0"/>
      <w:divBdr>
        <w:top w:val="none" w:sz="0" w:space="0" w:color="auto"/>
        <w:left w:val="none" w:sz="0" w:space="0" w:color="auto"/>
        <w:bottom w:val="none" w:sz="0" w:space="0" w:color="auto"/>
        <w:right w:val="none" w:sz="0" w:space="0" w:color="auto"/>
      </w:divBdr>
    </w:div>
    <w:div w:id="970982935">
      <w:bodyDiv w:val="1"/>
      <w:marLeft w:val="0"/>
      <w:marRight w:val="0"/>
      <w:marTop w:val="0"/>
      <w:marBottom w:val="0"/>
      <w:divBdr>
        <w:top w:val="none" w:sz="0" w:space="0" w:color="auto"/>
        <w:left w:val="none" w:sz="0" w:space="0" w:color="auto"/>
        <w:bottom w:val="none" w:sz="0" w:space="0" w:color="auto"/>
        <w:right w:val="none" w:sz="0" w:space="0" w:color="auto"/>
      </w:divBdr>
    </w:div>
    <w:div w:id="973368714">
      <w:bodyDiv w:val="1"/>
      <w:marLeft w:val="0"/>
      <w:marRight w:val="0"/>
      <w:marTop w:val="0"/>
      <w:marBottom w:val="0"/>
      <w:divBdr>
        <w:top w:val="none" w:sz="0" w:space="0" w:color="auto"/>
        <w:left w:val="none" w:sz="0" w:space="0" w:color="auto"/>
        <w:bottom w:val="none" w:sz="0" w:space="0" w:color="auto"/>
        <w:right w:val="none" w:sz="0" w:space="0" w:color="auto"/>
      </w:divBdr>
      <w:divsChild>
        <w:div w:id="468203532">
          <w:marLeft w:val="480"/>
          <w:marRight w:val="0"/>
          <w:marTop w:val="0"/>
          <w:marBottom w:val="0"/>
          <w:divBdr>
            <w:top w:val="none" w:sz="0" w:space="0" w:color="auto"/>
            <w:left w:val="none" w:sz="0" w:space="0" w:color="auto"/>
            <w:bottom w:val="none" w:sz="0" w:space="0" w:color="auto"/>
            <w:right w:val="none" w:sz="0" w:space="0" w:color="auto"/>
          </w:divBdr>
        </w:div>
        <w:div w:id="1803377495">
          <w:marLeft w:val="480"/>
          <w:marRight w:val="0"/>
          <w:marTop w:val="0"/>
          <w:marBottom w:val="0"/>
          <w:divBdr>
            <w:top w:val="none" w:sz="0" w:space="0" w:color="auto"/>
            <w:left w:val="none" w:sz="0" w:space="0" w:color="auto"/>
            <w:bottom w:val="none" w:sz="0" w:space="0" w:color="auto"/>
            <w:right w:val="none" w:sz="0" w:space="0" w:color="auto"/>
          </w:divBdr>
        </w:div>
        <w:div w:id="1505589939">
          <w:marLeft w:val="480"/>
          <w:marRight w:val="0"/>
          <w:marTop w:val="0"/>
          <w:marBottom w:val="0"/>
          <w:divBdr>
            <w:top w:val="none" w:sz="0" w:space="0" w:color="auto"/>
            <w:left w:val="none" w:sz="0" w:space="0" w:color="auto"/>
            <w:bottom w:val="none" w:sz="0" w:space="0" w:color="auto"/>
            <w:right w:val="none" w:sz="0" w:space="0" w:color="auto"/>
          </w:divBdr>
        </w:div>
        <w:div w:id="370761765">
          <w:marLeft w:val="480"/>
          <w:marRight w:val="0"/>
          <w:marTop w:val="0"/>
          <w:marBottom w:val="0"/>
          <w:divBdr>
            <w:top w:val="none" w:sz="0" w:space="0" w:color="auto"/>
            <w:left w:val="none" w:sz="0" w:space="0" w:color="auto"/>
            <w:bottom w:val="none" w:sz="0" w:space="0" w:color="auto"/>
            <w:right w:val="none" w:sz="0" w:space="0" w:color="auto"/>
          </w:divBdr>
        </w:div>
        <w:div w:id="796290454">
          <w:marLeft w:val="480"/>
          <w:marRight w:val="0"/>
          <w:marTop w:val="0"/>
          <w:marBottom w:val="0"/>
          <w:divBdr>
            <w:top w:val="none" w:sz="0" w:space="0" w:color="auto"/>
            <w:left w:val="none" w:sz="0" w:space="0" w:color="auto"/>
            <w:bottom w:val="none" w:sz="0" w:space="0" w:color="auto"/>
            <w:right w:val="none" w:sz="0" w:space="0" w:color="auto"/>
          </w:divBdr>
        </w:div>
        <w:div w:id="883640852">
          <w:marLeft w:val="480"/>
          <w:marRight w:val="0"/>
          <w:marTop w:val="0"/>
          <w:marBottom w:val="0"/>
          <w:divBdr>
            <w:top w:val="none" w:sz="0" w:space="0" w:color="auto"/>
            <w:left w:val="none" w:sz="0" w:space="0" w:color="auto"/>
            <w:bottom w:val="none" w:sz="0" w:space="0" w:color="auto"/>
            <w:right w:val="none" w:sz="0" w:space="0" w:color="auto"/>
          </w:divBdr>
        </w:div>
        <w:div w:id="1671564034">
          <w:marLeft w:val="480"/>
          <w:marRight w:val="0"/>
          <w:marTop w:val="0"/>
          <w:marBottom w:val="0"/>
          <w:divBdr>
            <w:top w:val="none" w:sz="0" w:space="0" w:color="auto"/>
            <w:left w:val="none" w:sz="0" w:space="0" w:color="auto"/>
            <w:bottom w:val="none" w:sz="0" w:space="0" w:color="auto"/>
            <w:right w:val="none" w:sz="0" w:space="0" w:color="auto"/>
          </w:divBdr>
        </w:div>
        <w:div w:id="1744719659">
          <w:marLeft w:val="480"/>
          <w:marRight w:val="0"/>
          <w:marTop w:val="0"/>
          <w:marBottom w:val="0"/>
          <w:divBdr>
            <w:top w:val="none" w:sz="0" w:space="0" w:color="auto"/>
            <w:left w:val="none" w:sz="0" w:space="0" w:color="auto"/>
            <w:bottom w:val="none" w:sz="0" w:space="0" w:color="auto"/>
            <w:right w:val="none" w:sz="0" w:space="0" w:color="auto"/>
          </w:divBdr>
        </w:div>
        <w:div w:id="786584548">
          <w:marLeft w:val="480"/>
          <w:marRight w:val="0"/>
          <w:marTop w:val="0"/>
          <w:marBottom w:val="0"/>
          <w:divBdr>
            <w:top w:val="none" w:sz="0" w:space="0" w:color="auto"/>
            <w:left w:val="none" w:sz="0" w:space="0" w:color="auto"/>
            <w:bottom w:val="none" w:sz="0" w:space="0" w:color="auto"/>
            <w:right w:val="none" w:sz="0" w:space="0" w:color="auto"/>
          </w:divBdr>
        </w:div>
        <w:div w:id="70085640">
          <w:marLeft w:val="480"/>
          <w:marRight w:val="0"/>
          <w:marTop w:val="0"/>
          <w:marBottom w:val="0"/>
          <w:divBdr>
            <w:top w:val="none" w:sz="0" w:space="0" w:color="auto"/>
            <w:left w:val="none" w:sz="0" w:space="0" w:color="auto"/>
            <w:bottom w:val="none" w:sz="0" w:space="0" w:color="auto"/>
            <w:right w:val="none" w:sz="0" w:space="0" w:color="auto"/>
          </w:divBdr>
        </w:div>
        <w:div w:id="1703280748">
          <w:marLeft w:val="480"/>
          <w:marRight w:val="0"/>
          <w:marTop w:val="0"/>
          <w:marBottom w:val="0"/>
          <w:divBdr>
            <w:top w:val="none" w:sz="0" w:space="0" w:color="auto"/>
            <w:left w:val="none" w:sz="0" w:space="0" w:color="auto"/>
            <w:bottom w:val="none" w:sz="0" w:space="0" w:color="auto"/>
            <w:right w:val="none" w:sz="0" w:space="0" w:color="auto"/>
          </w:divBdr>
        </w:div>
        <w:div w:id="1934699623">
          <w:marLeft w:val="480"/>
          <w:marRight w:val="0"/>
          <w:marTop w:val="0"/>
          <w:marBottom w:val="0"/>
          <w:divBdr>
            <w:top w:val="none" w:sz="0" w:space="0" w:color="auto"/>
            <w:left w:val="none" w:sz="0" w:space="0" w:color="auto"/>
            <w:bottom w:val="none" w:sz="0" w:space="0" w:color="auto"/>
            <w:right w:val="none" w:sz="0" w:space="0" w:color="auto"/>
          </w:divBdr>
        </w:div>
        <w:div w:id="817959652">
          <w:marLeft w:val="480"/>
          <w:marRight w:val="0"/>
          <w:marTop w:val="0"/>
          <w:marBottom w:val="0"/>
          <w:divBdr>
            <w:top w:val="none" w:sz="0" w:space="0" w:color="auto"/>
            <w:left w:val="none" w:sz="0" w:space="0" w:color="auto"/>
            <w:bottom w:val="none" w:sz="0" w:space="0" w:color="auto"/>
            <w:right w:val="none" w:sz="0" w:space="0" w:color="auto"/>
          </w:divBdr>
        </w:div>
        <w:div w:id="2069107029">
          <w:marLeft w:val="480"/>
          <w:marRight w:val="0"/>
          <w:marTop w:val="0"/>
          <w:marBottom w:val="0"/>
          <w:divBdr>
            <w:top w:val="none" w:sz="0" w:space="0" w:color="auto"/>
            <w:left w:val="none" w:sz="0" w:space="0" w:color="auto"/>
            <w:bottom w:val="none" w:sz="0" w:space="0" w:color="auto"/>
            <w:right w:val="none" w:sz="0" w:space="0" w:color="auto"/>
          </w:divBdr>
        </w:div>
        <w:div w:id="258030157">
          <w:marLeft w:val="480"/>
          <w:marRight w:val="0"/>
          <w:marTop w:val="0"/>
          <w:marBottom w:val="0"/>
          <w:divBdr>
            <w:top w:val="none" w:sz="0" w:space="0" w:color="auto"/>
            <w:left w:val="none" w:sz="0" w:space="0" w:color="auto"/>
            <w:bottom w:val="none" w:sz="0" w:space="0" w:color="auto"/>
            <w:right w:val="none" w:sz="0" w:space="0" w:color="auto"/>
          </w:divBdr>
        </w:div>
        <w:div w:id="2076663058">
          <w:marLeft w:val="480"/>
          <w:marRight w:val="0"/>
          <w:marTop w:val="0"/>
          <w:marBottom w:val="0"/>
          <w:divBdr>
            <w:top w:val="none" w:sz="0" w:space="0" w:color="auto"/>
            <w:left w:val="none" w:sz="0" w:space="0" w:color="auto"/>
            <w:bottom w:val="none" w:sz="0" w:space="0" w:color="auto"/>
            <w:right w:val="none" w:sz="0" w:space="0" w:color="auto"/>
          </w:divBdr>
        </w:div>
        <w:div w:id="513572494">
          <w:marLeft w:val="480"/>
          <w:marRight w:val="0"/>
          <w:marTop w:val="0"/>
          <w:marBottom w:val="0"/>
          <w:divBdr>
            <w:top w:val="none" w:sz="0" w:space="0" w:color="auto"/>
            <w:left w:val="none" w:sz="0" w:space="0" w:color="auto"/>
            <w:bottom w:val="none" w:sz="0" w:space="0" w:color="auto"/>
            <w:right w:val="none" w:sz="0" w:space="0" w:color="auto"/>
          </w:divBdr>
        </w:div>
        <w:div w:id="144703970">
          <w:marLeft w:val="480"/>
          <w:marRight w:val="0"/>
          <w:marTop w:val="0"/>
          <w:marBottom w:val="0"/>
          <w:divBdr>
            <w:top w:val="none" w:sz="0" w:space="0" w:color="auto"/>
            <w:left w:val="none" w:sz="0" w:space="0" w:color="auto"/>
            <w:bottom w:val="none" w:sz="0" w:space="0" w:color="auto"/>
            <w:right w:val="none" w:sz="0" w:space="0" w:color="auto"/>
          </w:divBdr>
        </w:div>
        <w:div w:id="1958216090">
          <w:marLeft w:val="480"/>
          <w:marRight w:val="0"/>
          <w:marTop w:val="0"/>
          <w:marBottom w:val="0"/>
          <w:divBdr>
            <w:top w:val="none" w:sz="0" w:space="0" w:color="auto"/>
            <w:left w:val="none" w:sz="0" w:space="0" w:color="auto"/>
            <w:bottom w:val="none" w:sz="0" w:space="0" w:color="auto"/>
            <w:right w:val="none" w:sz="0" w:space="0" w:color="auto"/>
          </w:divBdr>
        </w:div>
        <w:div w:id="1133446811">
          <w:marLeft w:val="480"/>
          <w:marRight w:val="0"/>
          <w:marTop w:val="0"/>
          <w:marBottom w:val="0"/>
          <w:divBdr>
            <w:top w:val="none" w:sz="0" w:space="0" w:color="auto"/>
            <w:left w:val="none" w:sz="0" w:space="0" w:color="auto"/>
            <w:bottom w:val="none" w:sz="0" w:space="0" w:color="auto"/>
            <w:right w:val="none" w:sz="0" w:space="0" w:color="auto"/>
          </w:divBdr>
        </w:div>
        <w:div w:id="1126242830">
          <w:marLeft w:val="480"/>
          <w:marRight w:val="0"/>
          <w:marTop w:val="0"/>
          <w:marBottom w:val="0"/>
          <w:divBdr>
            <w:top w:val="none" w:sz="0" w:space="0" w:color="auto"/>
            <w:left w:val="none" w:sz="0" w:space="0" w:color="auto"/>
            <w:bottom w:val="none" w:sz="0" w:space="0" w:color="auto"/>
            <w:right w:val="none" w:sz="0" w:space="0" w:color="auto"/>
          </w:divBdr>
        </w:div>
        <w:div w:id="1323578616">
          <w:marLeft w:val="480"/>
          <w:marRight w:val="0"/>
          <w:marTop w:val="0"/>
          <w:marBottom w:val="0"/>
          <w:divBdr>
            <w:top w:val="none" w:sz="0" w:space="0" w:color="auto"/>
            <w:left w:val="none" w:sz="0" w:space="0" w:color="auto"/>
            <w:bottom w:val="none" w:sz="0" w:space="0" w:color="auto"/>
            <w:right w:val="none" w:sz="0" w:space="0" w:color="auto"/>
          </w:divBdr>
        </w:div>
        <w:div w:id="186598770">
          <w:marLeft w:val="480"/>
          <w:marRight w:val="0"/>
          <w:marTop w:val="0"/>
          <w:marBottom w:val="0"/>
          <w:divBdr>
            <w:top w:val="none" w:sz="0" w:space="0" w:color="auto"/>
            <w:left w:val="none" w:sz="0" w:space="0" w:color="auto"/>
            <w:bottom w:val="none" w:sz="0" w:space="0" w:color="auto"/>
            <w:right w:val="none" w:sz="0" w:space="0" w:color="auto"/>
          </w:divBdr>
        </w:div>
        <w:div w:id="1913464151">
          <w:marLeft w:val="480"/>
          <w:marRight w:val="0"/>
          <w:marTop w:val="0"/>
          <w:marBottom w:val="0"/>
          <w:divBdr>
            <w:top w:val="none" w:sz="0" w:space="0" w:color="auto"/>
            <w:left w:val="none" w:sz="0" w:space="0" w:color="auto"/>
            <w:bottom w:val="none" w:sz="0" w:space="0" w:color="auto"/>
            <w:right w:val="none" w:sz="0" w:space="0" w:color="auto"/>
          </w:divBdr>
        </w:div>
        <w:div w:id="1604999620">
          <w:marLeft w:val="480"/>
          <w:marRight w:val="0"/>
          <w:marTop w:val="0"/>
          <w:marBottom w:val="0"/>
          <w:divBdr>
            <w:top w:val="none" w:sz="0" w:space="0" w:color="auto"/>
            <w:left w:val="none" w:sz="0" w:space="0" w:color="auto"/>
            <w:bottom w:val="none" w:sz="0" w:space="0" w:color="auto"/>
            <w:right w:val="none" w:sz="0" w:space="0" w:color="auto"/>
          </w:divBdr>
        </w:div>
        <w:div w:id="1876381334">
          <w:marLeft w:val="480"/>
          <w:marRight w:val="0"/>
          <w:marTop w:val="0"/>
          <w:marBottom w:val="0"/>
          <w:divBdr>
            <w:top w:val="none" w:sz="0" w:space="0" w:color="auto"/>
            <w:left w:val="none" w:sz="0" w:space="0" w:color="auto"/>
            <w:bottom w:val="none" w:sz="0" w:space="0" w:color="auto"/>
            <w:right w:val="none" w:sz="0" w:space="0" w:color="auto"/>
          </w:divBdr>
        </w:div>
        <w:div w:id="827983698">
          <w:marLeft w:val="480"/>
          <w:marRight w:val="0"/>
          <w:marTop w:val="0"/>
          <w:marBottom w:val="0"/>
          <w:divBdr>
            <w:top w:val="none" w:sz="0" w:space="0" w:color="auto"/>
            <w:left w:val="none" w:sz="0" w:space="0" w:color="auto"/>
            <w:bottom w:val="none" w:sz="0" w:space="0" w:color="auto"/>
            <w:right w:val="none" w:sz="0" w:space="0" w:color="auto"/>
          </w:divBdr>
        </w:div>
        <w:div w:id="865413850">
          <w:marLeft w:val="480"/>
          <w:marRight w:val="0"/>
          <w:marTop w:val="0"/>
          <w:marBottom w:val="0"/>
          <w:divBdr>
            <w:top w:val="none" w:sz="0" w:space="0" w:color="auto"/>
            <w:left w:val="none" w:sz="0" w:space="0" w:color="auto"/>
            <w:bottom w:val="none" w:sz="0" w:space="0" w:color="auto"/>
            <w:right w:val="none" w:sz="0" w:space="0" w:color="auto"/>
          </w:divBdr>
        </w:div>
        <w:div w:id="711616056">
          <w:marLeft w:val="480"/>
          <w:marRight w:val="0"/>
          <w:marTop w:val="0"/>
          <w:marBottom w:val="0"/>
          <w:divBdr>
            <w:top w:val="none" w:sz="0" w:space="0" w:color="auto"/>
            <w:left w:val="none" w:sz="0" w:space="0" w:color="auto"/>
            <w:bottom w:val="none" w:sz="0" w:space="0" w:color="auto"/>
            <w:right w:val="none" w:sz="0" w:space="0" w:color="auto"/>
          </w:divBdr>
        </w:div>
        <w:div w:id="1027296402">
          <w:marLeft w:val="480"/>
          <w:marRight w:val="0"/>
          <w:marTop w:val="0"/>
          <w:marBottom w:val="0"/>
          <w:divBdr>
            <w:top w:val="none" w:sz="0" w:space="0" w:color="auto"/>
            <w:left w:val="none" w:sz="0" w:space="0" w:color="auto"/>
            <w:bottom w:val="none" w:sz="0" w:space="0" w:color="auto"/>
            <w:right w:val="none" w:sz="0" w:space="0" w:color="auto"/>
          </w:divBdr>
        </w:div>
        <w:div w:id="188613549">
          <w:marLeft w:val="480"/>
          <w:marRight w:val="0"/>
          <w:marTop w:val="0"/>
          <w:marBottom w:val="0"/>
          <w:divBdr>
            <w:top w:val="none" w:sz="0" w:space="0" w:color="auto"/>
            <w:left w:val="none" w:sz="0" w:space="0" w:color="auto"/>
            <w:bottom w:val="none" w:sz="0" w:space="0" w:color="auto"/>
            <w:right w:val="none" w:sz="0" w:space="0" w:color="auto"/>
          </w:divBdr>
        </w:div>
        <w:div w:id="1756048041">
          <w:marLeft w:val="480"/>
          <w:marRight w:val="0"/>
          <w:marTop w:val="0"/>
          <w:marBottom w:val="0"/>
          <w:divBdr>
            <w:top w:val="none" w:sz="0" w:space="0" w:color="auto"/>
            <w:left w:val="none" w:sz="0" w:space="0" w:color="auto"/>
            <w:bottom w:val="none" w:sz="0" w:space="0" w:color="auto"/>
            <w:right w:val="none" w:sz="0" w:space="0" w:color="auto"/>
          </w:divBdr>
        </w:div>
        <w:div w:id="1384333448">
          <w:marLeft w:val="480"/>
          <w:marRight w:val="0"/>
          <w:marTop w:val="0"/>
          <w:marBottom w:val="0"/>
          <w:divBdr>
            <w:top w:val="none" w:sz="0" w:space="0" w:color="auto"/>
            <w:left w:val="none" w:sz="0" w:space="0" w:color="auto"/>
            <w:bottom w:val="none" w:sz="0" w:space="0" w:color="auto"/>
            <w:right w:val="none" w:sz="0" w:space="0" w:color="auto"/>
          </w:divBdr>
        </w:div>
        <w:div w:id="677928914">
          <w:marLeft w:val="480"/>
          <w:marRight w:val="0"/>
          <w:marTop w:val="0"/>
          <w:marBottom w:val="0"/>
          <w:divBdr>
            <w:top w:val="none" w:sz="0" w:space="0" w:color="auto"/>
            <w:left w:val="none" w:sz="0" w:space="0" w:color="auto"/>
            <w:bottom w:val="none" w:sz="0" w:space="0" w:color="auto"/>
            <w:right w:val="none" w:sz="0" w:space="0" w:color="auto"/>
          </w:divBdr>
        </w:div>
        <w:div w:id="1632784443">
          <w:marLeft w:val="480"/>
          <w:marRight w:val="0"/>
          <w:marTop w:val="0"/>
          <w:marBottom w:val="0"/>
          <w:divBdr>
            <w:top w:val="none" w:sz="0" w:space="0" w:color="auto"/>
            <w:left w:val="none" w:sz="0" w:space="0" w:color="auto"/>
            <w:bottom w:val="none" w:sz="0" w:space="0" w:color="auto"/>
            <w:right w:val="none" w:sz="0" w:space="0" w:color="auto"/>
          </w:divBdr>
        </w:div>
        <w:div w:id="812869162">
          <w:marLeft w:val="480"/>
          <w:marRight w:val="0"/>
          <w:marTop w:val="0"/>
          <w:marBottom w:val="0"/>
          <w:divBdr>
            <w:top w:val="none" w:sz="0" w:space="0" w:color="auto"/>
            <w:left w:val="none" w:sz="0" w:space="0" w:color="auto"/>
            <w:bottom w:val="none" w:sz="0" w:space="0" w:color="auto"/>
            <w:right w:val="none" w:sz="0" w:space="0" w:color="auto"/>
          </w:divBdr>
        </w:div>
        <w:div w:id="97333281">
          <w:marLeft w:val="480"/>
          <w:marRight w:val="0"/>
          <w:marTop w:val="0"/>
          <w:marBottom w:val="0"/>
          <w:divBdr>
            <w:top w:val="none" w:sz="0" w:space="0" w:color="auto"/>
            <w:left w:val="none" w:sz="0" w:space="0" w:color="auto"/>
            <w:bottom w:val="none" w:sz="0" w:space="0" w:color="auto"/>
            <w:right w:val="none" w:sz="0" w:space="0" w:color="auto"/>
          </w:divBdr>
        </w:div>
        <w:div w:id="284313833">
          <w:marLeft w:val="480"/>
          <w:marRight w:val="0"/>
          <w:marTop w:val="0"/>
          <w:marBottom w:val="0"/>
          <w:divBdr>
            <w:top w:val="none" w:sz="0" w:space="0" w:color="auto"/>
            <w:left w:val="none" w:sz="0" w:space="0" w:color="auto"/>
            <w:bottom w:val="none" w:sz="0" w:space="0" w:color="auto"/>
            <w:right w:val="none" w:sz="0" w:space="0" w:color="auto"/>
          </w:divBdr>
        </w:div>
        <w:div w:id="1729450816">
          <w:marLeft w:val="480"/>
          <w:marRight w:val="0"/>
          <w:marTop w:val="0"/>
          <w:marBottom w:val="0"/>
          <w:divBdr>
            <w:top w:val="none" w:sz="0" w:space="0" w:color="auto"/>
            <w:left w:val="none" w:sz="0" w:space="0" w:color="auto"/>
            <w:bottom w:val="none" w:sz="0" w:space="0" w:color="auto"/>
            <w:right w:val="none" w:sz="0" w:space="0" w:color="auto"/>
          </w:divBdr>
        </w:div>
        <w:div w:id="2046640970">
          <w:marLeft w:val="480"/>
          <w:marRight w:val="0"/>
          <w:marTop w:val="0"/>
          <w:marBottom w:val="0"/>
          <w:divBdr>
            <w:top w:val="none" w:sz="0" w:space="0" w:color="auto"/>
            <w:left w:val="none" w:sz="0" w:space="0" w:color="auto"/>
            <w:bottom w:val="none" w:sz="0" w:space="0" w:color="auto"/>
            <w:right w:val="none" w:sz="0" w:space="0" w:color="auto"/>
          </w:divBdr>
        </w:div>
        <w:div w:id="1299451894">
          <w:marLeft w:val="480"/>
          <w:marRight w:val="0"/>
          <w:marTop w:val="0"/>
          <w:marBottom w:val="0"/>
          <w:divBdr>
            <w:top w:val="none" w:sz="0" w:space="0" w:color="auto"/>
            <w:left w:val="none" w:sz="0" w:space="0" w:color="auto"/>
            <w:bottom w:val="none" w:sz="0" w:space="0" w:color="auto"/>
            <w:right w:val="none" w:sz="0" w:space="0" w:color="auto"/>
          </w:divBdr>
        </w:div>
        <w:div w:id="1781100502">
          <w:marLeft w:val="480"/>
          <w:marRight w:val="0"/>
          <w:marTop w:val="0"/>
          <w:marBottom w:val="0"/>
          <w:divBdr>
            <w:top w:val="none" w:sz="0" w:space="0" w:color="auto"/>
            <w:left w:val="none" w:sz="0" w:space="0" w:color="auto"/>
            <w:bottom w:val="none" w:sz="0" w:space="0" w:color="auto"/>
            <w:right w:val="none" w:sz="0" w:space="0" w:color="auto"/>
          </w:divBdr>
        </w:div>
        <w:div w:id="1632591114">
          <w:marLeft w:val="480"/>
          <w:marRight w:val="0"/>
          <w:marTop w:val="0"/>
          <w:marBottom w:val="0"/>
          <w:divBdr>
            <w:top w:val="none" w:sz="0" w:space="0" w:color="auto"/>
            <w:left w:val="none" w:sz="0" w:space="0" w:color="auto"/>
            <w:bottom w:val="none" w:sz="0" w:space="0" w:color="auto"/>
            <w:right w:val="none" w:sz="0" w:space="0" w:color="auto"/>
          </w:divBdr>
        </w:div>
        <w:div w:id="1045107504">
          <w:marLeft w:val="480"/>
          <w:marRight w:val="0"/>
          <w:marTop w:val="0"/>
          <w:marBottom w:val="0"/>
          <w:divBdr>
            <w:top w:val="none" w:sz="0" w:space="0" w:color="auto"/>
            <w:left w:val="none" w:sz="0" w:space="0" w:color="auto"/>
            <w:bottom w:val="none" w:sz="0" w:space="0" w:color="auto"/>
            <w:right w:val="none" w:sz="0" w:space="0" w:color="auto"/>
          </w:divBdr>
        </w:div>
        <w:div w:id="1756783328">
          <w:marLeft w:val="480"/>
          <w:marRight w:val="0"/>
          <w:marTop w:val="0"/>
          <w:marBottom w:val="0"/>
          <w:divBdr>
            <w:top w:val="none" w:sz="0" w:space="0" w:color="auto"/>
            <w:left w:val="none" w:sz="0" w:space="0" w:color="auto"/>
            <w:bottom w:val="none" w:sz="0" w:space="0" w:color="auto"/>
            <w:right w:val="none" w:sz="0" w:space="0" w:color="auto"/>
          </w:divBdr>
        </w:div>
        <w:div w:id="2129885017">
          <w:marLeft w:val="480"/>
          <w:marRight w:val="0"/>
          <w:marTop w:val="0"/>
          <w:marBottom w:val="0"/>
          <w:divBdr>
            <w:top w:val="none" w:sz="0" w:space="0" w:color="auto"/>
            <w:left w:val="none" w:sz="0" w:space="0" w:color="auto"/>
            <w:bottom w:val="none" w:sz="0" w:space="0" w:color="auto"/>
            <w:right w:val="none" w:sz="0" w:space="0" w:color="auto"/>
          </w:divBdr>
        </w:div>
        <w:div w:id="267201565">
          <w:marLeft w:val="480"/>
          <w:marRight w:val="0"/>
          <w:marTop w:val="0"/>
          <w:marBottom w:val="0"/>
          <w:divBdr>
            <w:top w:val="none" w:sz="0" w:space="0" w:color="auto"/>
            <w:left w:val="none" w:sz="0" w:space="0" w:color="auto"/>
            <w:bottom w:val="none" w:sz="0" w:space="0" w:color="auto"/>
            <w:right w:val="none" w:sz="0" w:space="0" w:color="auto"/>
          </w:divBdr>
        </w:div>
        <w:div w:id="939726997">
          <w:marLeft w:val="480"/>
          <w:marRight w:val="0"/>
          <w:marTop w:val="0"/>
          <w:marBottom w:val="0"/>
          <w:divBdr>
            <w:top w:val="none" w:sz="0" w:space="0" w:color="auto"/>
            <w:left w:val="none" w:sz="0" w:space="0" w:color="auto"/>
            <w:bottom w:val="none" w:sz="0" w:space="0" w:color="auto"/>
            <w:right w:val="none" w:sz="0" w:space="0" w:color="auto"/>
          </w:divBdr>
        </w:div>
        <w:div w:id="1753426334">
          <w:marLeft w:val="480"/>
          <w:marRight w:val="0"/>
          <w:marTop w:val="0"/>
          <w:marBottom w:val="0"/>
          <w:divBdr>
            <w:top w:val="none" w:sz="0" w:space="0" w:color="auto"/>
            <w:left w:val="none" w:sz="0" w:space="0" w:color="auto"/>
            <w:bottom w:val="none" w:sz="0" w:space="0" w:color="auto"/>
            <w:right w:val="none" w:sz="0" w:space="0" w:color="auto"/>
          </w:divBdr>
        </w:div>
        <w:div w:id="1300452536">
          <w:marLeft w:val="480"/>
          <w:marRight w:val="0"/>
          <w:marTop w:val="0"/>
          <w:marBottom w:val="0"/>
          <w:divBdr>
            <w:top w:val="none" w:sz="0" w:space="0" w:color="auto"/>
            <w:left w:val="none" w:sz="0" w:space="0" w:color="auto"/>
            <w:bottom w:val="none" w:sz="0" w:space="0" w:color="auto"/>
            <w:right w:val="none" w:sz="0" w:space="0" w:color="auto"/>
          </w:divBdr>
        </w:div>
        <w:div w:id="1180585951">
          <w:marLeft w:val="480"/>
          <w:marRight w:val="0"/>
          <w:marTop w:val="0"/>
          <w:marBottom w:val="0"/>
          <w:divBdr>
            <w:top w:val="none" w:sz="0" w:space="0" w:color="auto"/>
            <w:left w:val="none" w:sz="0" w:space="0" w:color="auto"/>
            <w:bottom w:val="none" w:sz="0" w:space="0" w:color="auto"/>
            <w:right w:val="none" w:sz="0" w:space="0" w:color="auto"/>
          </w:divBdr>
        </w:div>
        <w:div w:id="1520509206">
          <w:marLeft w:val="480"/>
          <w:marRight w:val="0"/>
          <w:marTop w:val="0"/>
          <w:marBottom w:val="0"/>
          <w:divBdr>
            <w:top w:val="none" w:sz="0" w:space="0" w:color="auto"/>
            <w:left w:val="none" w:sz="0" w:space="0" w:color="auto"/>
            <w:bottom w:val="none" w:sz="0" w:space="0" w:color="auto"/>
            <w:right w:val="none" w:sz="0" w:space="0" w:color="auto"/>
          </w:divBdr>
        </w:div>
        <w:div w:id="1536501764">
          <w:marLeft w:val="480"/>
          <w:marRight w:val="0"/>
          <w:marTop w:val="0"/>
          <w:marBottom w:val="0"/>
          <w:divBdr>
            <w:top w:val="none" w:sz="0" w:space="0" w:color="auto"/>
            <w:left w:val="none" w:sz="0" w:space="0" w:color="auto"/>
            <w:bottom w:val="none" w:sz="0" w:space="0" w:color="auto"/>
            <w:right w:val="none" w:sz="0" w:space="0" w:color="auto"/>
          </w:divBdr>
        </w:div>
        <w:div w:id="1136221544">
          <w:marLeft w:val="480"/>
          <w:marRight w:val="0"/>
          <w:marTop w:val="0"/>
          <w:marBottom w:val="0"/>
          <w:divBdr>
            <w:top w:val="none" w:sz="0" w:space="0" w:color="auto"/>
            <w:left w:val="none" w:sz="0" w:space="0" w:color="auto"/>
            <w:bottom w:val="none" w:sz="0" w:space="0" w:color="auto"/>
            <w:right w:val="none" w:sz="0" w:space="0" w:color="auto"/>
          </w:divBdr>
        </w:div>
        <w:div w:id="745036330">
          <w:marLeft w:val="480"/>
          <w:marRight w:val="0"/>
          <w:marTop w:val="0"/>
          <w:marBottom w:val="0"/>
          <w:divBdr>
            <w:top w:val="none" w:sz="0" w:space="0" w:color="auto"/>
            <w:left w:val="none" w:sz="0" w:space="0" w:color="auto"/>
            <w:bottom w:val="none" w:sz="0" w:space="0" w:color="auto"/>
            <w:right w:val="none" w:sz="0" w:space="0" w:color="auto"/>
          </w:divBdr>
        </w:div>
        <w:div w:id="919754157">
          <w:marLeft w:val="480"/>
          <w:marRight w:val="0"/>
          <w:marTop w:val="0"/>
          <w:marBottom w:val="0"/>
          <w:divBdr>
            <w:top w:val="none" w:sz="0" w:space="0" w:color="auto"/>
            <w:left w:val="none" w:sz="0" w:space="0" w:color="auto"/>
            <w:bottom w:val="none" w:sz="0" w:space="0" w:color="auto"/>
            <w:right w:val="none" w:sz="0" w:space="0" w:color="auto"/>
          </w:divBdr>
        </w:div>
        <w:div w:id="427775163">
          <w:marLeft w:val="480"/>
          <w:marRight w:val="0"/>
          <w:marTop w:val="0"/>
          <w:marBottom w:val="0"/>
          <w:divBdr>
            <w:top w:val="none" w:sz="0" w:space="0" w:color="auto"/>
            <w:left w:val="none" w:sz="0" w:space="0" w:color="auto"/>
            <w:bottom w:val="none" w:sz="0" w:space="0" w:color="auto"/>
            <w:right w:val="none" w:sz="0" w:space="0" w:color="auto"/>
          </w:divBdr>
        </w:div>
        <w:div w:id="1553924426">
          <w:marLeft w:val="480"/>
          <w:marRight w:val="0"/>
          <w:marTop w:val="0"/>
          <w:marBottom w:val="0"/>
          <w:divBdr>
            <w:top w:val="none" w:sz="0" w:space="0" w:color="auto"/>
            <w:left w:val="none" w:sz="0" w:space="0" w:color="auto"/>
            <w:bottom w:val="none" w:sz="0" w:space="0" w:color="auto"/>
            <w:right w:val="none" w:sz="0" w:space="0" w:color="auto"/>
          </w:divBdr>
        </w:div>
        <w:div w:id="88893591">
          <w:marLeft w:val="480"/>
          <w:marRight w:val="0"/>
          <w:marTop w:val="0"/>
          <w:marBottom w:val="0"/>
          <w:divBdr>
            <w:top w:val="none" w:sz="0" w:space="0" w:color="auto"/>
            <w:left w:val="none" w:sz="0" w:space="0" w:color="auto"/>
            <w:bottom w:val="none" w:sz="0" w:space="0" w:color="auto"/>
            <w:right w:val="none" w:sz="0" w:space="0" w:color="auto"/>
          </w:divBdr>
        </w:div>
        <w:div w:id="1813866544">
          <w:marLeft w:val="480"/>
          <w:marRight w:val="0"/>
          <w:marTop w:val="0"/>
          <w:marBottom w:val="0"/>
          <w:divBdr>
            <w:top w:val="none" w:sz="0" w:space="0" w:color="auto"/>
            <w:left w:val="none" w:sz="0" w:space="0" w:color="auto"/>
            <w:bottom w:val="none" w:sz="0" w:space="0" w:color="auto"/>
            <w:right w:val="none" w:sz="0" w:space="0" w:color="auto"/>
          </w:divBdr>
        </w:div>
        <w:div w:id="2018582079">
          <w:marLeft w:val="480"/>
          <w:marRight w:val="0"/>
          <w:marTop w:val="0"/>
          <w:marBottom w:val="0"/>
          <w:divBdr>
            <w:top w:val="none" w:sz="0" w:space="0" w:color="auto"/>
            <w:left w:val="none" w:sz="0" w:space="0" w:color="auto"/>
            <w:bottom w:val="none" w:sz="0" w:space="0" w:color="auto"/>
            <w:right w:val="none" w:sz="0" w:space="0" w:color="auto"/>
          </w:divBdr>
        </w:div>
        <w:div w:id="1458178148">
          <w:marLeft w:val="480"/>
          <w:marRight w:val="0"/>
          <w:marTop w:val="0"/>
          <w:marBottom w:val="0"/>
          <w:divBdr>
            <w:top w:val="none" w:sz="0" w:space="0" w:color="auto"/>
            <w:left w:val="none" w:sz="0" w:space="0" w:color="auto"/>
            <w:bottom w:val="none" w:sz="0" w:space="0" w:color="auto"/>
            <w:right w:val="none" w:sz="0" w:space="0" w:color="auto"/>
          </w:divBdr>
        </w:div>
        <w:div w:id="210533603">
          <w:marLeft w:val="480"/>
          <w:marRight w:val="0"/>
          <w:marTop w:val="0"/>
          <w:marBottom w:val="0"/>
          <w:divBdr>
            <w:top w:val="none" w:sz="0" w:space="0" w:color="auto"/>
            <w:left w:val="none" w:sz="0" w:space="0" w:color="auto"/>
            <w:bottom w:val="none" w:sz="0" w:space="0" w:color="auto"/>
            <w:right w:val="none" w:sz="0" w:space="0" w:color="auto"/>
          </w:divBdr>
        </w:div>
        <w:div w:id="645474203">
          <w:marLeft w:val="480"/>
          <w:marRight w:val="0"/>
          <w:marTop w:val="0"/>
          <w:marBottom w:val="0"/>
          <w:divBdr>
            <w:top w:val="none" w:sz="0" w:space="0" w:color="auto"/>
            <w:left w:val="none" w:sz="0" w:space="0" w:color="auto"/>
            <w:bottom w:val="none" w:sz="0" w:space="0" w:color="auto"/>
            <w:right w:val="none" w:sz="0" w:space="0" w:color="auto"/>
          </w:divBdr>
        </w:div>
        <w:div w:id="961962195">
          <w:marLeft w:val="480"/>
          <w:marRight w:val="0"/>
          <w:marTop w:val="0"/>
          <w:marBottom w:val="0"/>
          <w:divBdr>
            <w:top w:val="none" w:sz="0" w:space="0" w:color="auto"/>
            <w:left w:val="none" w:sz="0" w:space="0" w:color="auto"/>
            <w:bottom w:val="none" w:sz="0" w:space="0" w:color="auto"/>
            <w:right w:val="none" w:sz="0" w:space="0" w:color="auto"/>
          </w:divBdr>
        </w:div>
        <w:div w:id="1205866946">
          <w:marLeft w:val="480"/>
          <w:marRight w:val="0"/>
          <w:marTop w:val="0"/>
          <w:marBottom w:val="0"/>
          <w:divBdr>
            <w:top w:val="none" w:sz="0" w:space="0" w:color="auto"/>
            <w:left w:val="none" w:sz="0" w:space="0" w:color="auto"/>
            <w:bottom w:val="none" w:sz="0" w:space="0" w:color="auto"/>
            <w:right w:val="none" w:sz="0" w:space="0" w:color="auto"/>
          </w:divBdr>
        </w:div>
        <w:div w:id="1978292267">
          <w:marLeft w:val="480"/>
          <w:marRight w:val="0"/>
          <w:marTop w:val="0"/>
          <w:marBottom w:val="0"/>
          <w:divBdr>
            <w:top w:val="none" w:sz="0" w:space="0" w:color="auto"/>
            <w:left w:val="none" w:sz="0" w:space="0" w:color="auto"/>
            <w:bottom w:val="none" w:sz="0" w:space="0" w:color="auto"/>
            <w:right w:val="none" w:sz="0" w:space="0" w:color="auto"/>
          </w:divBdr>
        </w:div>
        <w:div w:id="2025279892">
          <w:marLeft w:val="480"/>
          <w:marRight w:val="0"/>
          <w:marTop w:val="0"/>
          <w:marBottom w:val="0"/>
          <w:divBdr>
            <w:top w:val="none" w:sz="0" w:space="0" w:color="auto"/>
            <w:left w:val="none" w:sz="0" w:space="0" w:color="auto"/>
            <w:bottom w:val="none" w:sz="0" w:space="0" w:color="auto"/>
            <w:right w:val="none" w:sz="0" w:space="0" w:color="auto"/>
          </w:divBdr>
        </w:div>
        <w:div w:id="971910040">
          <w:marLeft w:val="480"/>
          <w:marRight w:val="0"/>
          <w:marTop w:val="0"/>
          <w:marBottom w:val="0"/>
          <w:divBdr>
            <w:top w:val="none" w:sz="0" w:space="0" w:color="auto"/>
            <w:left w:val="none" w:sz="0" w:space="0" w:color="auto"/>
            <w:bottom w:val="none" w:sz="0" w:space="0" w:color="auto"/>
            <w:right w:val="none" w:sz="0" w:space="0" w:color="auto"/>
          </w:divBdr>
        </w:div>
        <w:div w:id="168833181">
          <w:marLeft w:val="480"/>
          <w:marRight w:val="0"/>
          <w:marTop w:val="0"/>
          <w:marBottom w:val="0"/>
          <w:divBdr>
            <w:top w:val="none" w:sz="0" w:space="0" w:color="auto"/>
            <w:left w:val="none" w:sz="0" w:space="0" w:color="auto"/>
            <w:bottom w:val="none" w:sz="0" w:space="0" w:color="auto"/>
            <w:right w:val="none" w:sz="0" w:space="0" w:color="auto"/>
          </w:divBdr>
        </w:div>
        <w:div w:id="680667107">
          <w:marLeft w:val="480"/>
          <w:marRight w:val="0"/>
          <w:marTop w:val="0"/>
          <w:marBottom w:val="0"/>
          <w:divBdr>
            <w:top w:val="none" w:sz="0" w:space="0" w:color="auto"/>
            <w:left w:val="none" w:sz="0" w:space="0" w:color="auto"/>
            <w:bottom w:val="none" w:sz="0" w:space="0" w:color="auto"/>
            <w:right w:val="none" w:sz="0" w:space="0" w:color="auto"/>
          </w:divBdr>
        </w:div>
        <w:div w:id="136915987">
          <w:marLeft w:val="480"/>
          <w:marRight w:val="0"/>
          <w:marTop w:val="0"/>
          <w:marBottom w:val="0"/>
          <w:divBdr>
            <w:top w:val="none" w:sz="0" w:space="0" w:color="auto"/>
            <w:left w:val="none" w:sz="0" w:space="0" w:color="auto"/>
            <w:bottom w:val="none" w:sz="0" w:space="0" w:color="auto"/>
            <w:right w:val="none" w:sz="0" w:space="0" w:color="auto"/>
          </w:divBdr>
        </w:div>
        <w:div w:id="1855654417">
          <w:marLeft w:val="480"/>
          <w:marRight w:val="0"/>
          <w:marTop w:val="0"/>
          <w:marBottom w:val="0"/>
          <w:divBdr>
            <w:top w:val="none" w:sz="0" w:space="0" w:color="auto"/>
            <w:left w:val="none" w:sz="0" w:space="0" w:color="auto"/>
            <w:bottom w:val="none" w:sz="0" w:space="0" w:color="auto"/>
            <w:right w:val="none" w:sz="0" w:space="0" w:color="auto"/>
          </w:divBdr>
        </w:div>
        <w:div w:id="759715277">
          <w:marLeft w:val="480"/>
          <w:marRight w:val="0"/>
          <w:marTop w:val="0"/>
          <w:marBottom w:val="0"/>
          <w:divBdr>
            <w:top w:val="none" w:sz="0" w:space="0" w:color="auto"/>
            <w:left w:val="none" w:sz="0" w:space="0" w:color="auto"/>
            <w:bottom w:val="none" w:sz="0" w:space="0" w:color="auto"/>
            <w:right w:val="none" w:sz="0" w:space="0" w:color="auto"/>
          </w:divBdr>
        </w:div>
        <w:div w:id="882526176">
          <w:marLeft w:val="480"/>
          <w:marRight w:val="0"/>
          <w:marTop w:val="0"/>
          <w:marBottom w:val="0"/>
          <w:divBdr>
            <w:top w:val="none" w:sz="0" w:space="0" w:color="auto"/>
            <w:left w:val="none" w:sz="0" w:space="0" w:color="auto"/>
            <w:bottom w:val="none" w:sz="0" w:space="0" w:color="auto"/>
            <w:right w:val="none" w:sz="0" w:space="0" w:color="auto"/>
          </w:divBdr>
        </w:div>
        <w:div w:id="1808358909">
          <w:marLeft w:val="480"/>
          <w:marRight w:val="0"/>
          <w:marTop w:val="0"/>
          <w:marBottom w:val="0"/>
          <w:divBdr>
            <w:top w:val="none" w:sz="0" w:space="0" w:color="auto"/>
            <w:left w:val="none" w:sz="0" w:space="0" w:color="auto"/>
            <w:bottom w:val="none" w:sz="0" w:space="0" w:color="auto"/>
            <w:right w:val="none" w:sz="0" w:space="0" w:color="auto"/>
          </w:divBdr>
        </w:div>
        <w:div w:id="103162058">
          <w:marLeft w:val="480"/>
          <w:marRight w:val="0"/>
          <w:marTop w:val="0"/>
          <w:marBottom w:val="0"/>
          <w:divBdr>
            <w:top w:val="none" w:sz="0" w:space="0" w:color="auto"/>
            <w:left w:val="none" w:sz="0" w:space="0" w:color="auto"/>
            <w:bottom w:val="none" w:sz="0" w:space="0" w:color="auto"/>
            <w:right w:val="none" w:sz="0" w:space="0" w:color="auto"/>
          </w:divBdr>
        </w:div>
        <w:div w:id="785075775">
          <w:marLeft w:val="480"/>
          <w:marRight w:val="0"/>
          <w:marTop w:val="0"/>
          <w:marBottom w:val="0"/>
          <w:divBdr>
            <w:top w:val="none" w:sz="0" w:space="0" w:color="auto"/>
            <w:left w:val="none" w:sz="0" w:space="0" w:color="auto"/>
            <w:bottom w:val="none" w:sz="0" w:space="0" w:color="auto"/>
            <w:right w:val="none" w:sz="0" w:space="0" w:color="auto"/>
          </w:divBdr>
        </w:div>
      </w:divsChild>
    </w:div>
    <w:div w:id="977299247">
      <w:bodyDiv w:val="1"/>
      <w:marLeft w:val="0"/>
      <w:marRight w:val="0"/>
      <w:marTop w:val="0"/>
      <w:marBottom w:val="0"/>
      <w:divBdr>
        <w:top w:val="none" w:sz="0" w:space="0" w:color="auto"/>
        <w:left w:val="none" w:sz="0" w:space="0" w:color="auto"/>
        <w:bottom w:val="none" w:sz="0" w:space="0" w:color="auto"/>
        <w:right w:val="none" w:sz="0" w:space="0" w:color="auto"/>
      </w:divBdr>
    </w:div>
    <w:div w:id="981156063">
      <w:bodyDiv w:val="1"/>
      <w:marLeft w:val="0"/>
      <w:marRight w:val="0"/>
      <w:marTop w:val="0"/>
      <w:marBottom w:val="0"/>
      <w:divBdr>
        <w:top w:val="none" w:sz="0" w:space="0" w:color="auto"/>
        <w:left w:val="none" w:sz="0" w:space="0" w:color="auto"/>
        <w:bottom w:val="none" w:sz="0" w:space="0" w:color="auto"/>
        <w:right w:val="none" w:sz="0" w:space="0" w:color="auto"/>
      </w:divBdr>
      <w:divsChild>
        <w:div w:id="1082025135">
          <w:marLeft w:val="480"/>
          <w:marRight w:val="0"/>
          <w:marTop w:val="0"/>
          <w:marBottom w:val="0"/>
          <w:divBdr>
            <w:top w:val="none" w:sz="0" w:space="0" w:color="auto"/>
            <w:left w:val="none" w:sz="0" w:space="0" w:color="auto"/>
            <w:bottom w:val="none" w:sz="0" w:space="0" w:color="auto"/>
            <w:right w:val="none" w:sz="0" w:space="0" w:color="auto"/>
          </w:divBdr>
        </w:div>
        <w:div w:id="100036490">
          <w:marLeft w:val="480"/>
          <w:marRight w:val="0"/>
          <w:marTop w:val="0"/>
          <w:marBottom w:val="0"/>
          <w:divBdr>
            <w:top w:val="none" w:sz="0" w:space="0" w:color="auto"/>
            <w:left w:val="none" w:sz="0" w:space="0" w:color="auto"/>
            <w:bottom w:val="none" w:sz="0" w:space="0" w:color="auto"/>
            <w:right w:val="none" w:sz="0" w:space="0" w:color="auto"/>
          </w:divBdr>
        </w:div>
        <w:div w:id="655188813">
          <w:marLeft w:val="480"/>
          <w:marRight w:val="0"/>
          <w:marTop w:val="0"/>
          <w:marBottom w:val="0"/>
          <w:divBdr>
            <w:top w:val="none" w:sz="0" w:space="0" w:color="auto"/>
            <w:left w:val="none" w:sz="0" w:space="0" w:color="auto"/>
            <w:bottom w:val="none" w:sz="0" w:space="0" w:color="auto"/>
            <w:right w:val="none" w:sz="0" w:space="0" w:color="auto"/>
          </w:divBdr>
        </w:div>
        <w:div w:id="376588395">
          <w:marLeft w:val="480"/>
          <w:marRight w:val="0"/>
          <w:marTop w:val="0"/>
          <w:marBottom w:val="0"/>
          <w:divBdr>
            <w:top w:val="none" w:sz="0" w:space="0" w:color="auto"/>
            <w:left w:val="none" w:sz="0" w:space="0" w:color="auto"/>
            <w:bottom w:val="none" w:sz="0" w:space="0" w:color="auto"/>
            <w:right w:val="none" w:sz="0" w:space="0" w:color="auto"/>
          </w:divBdr>
        </w:div>
        <w:div w:id="1386950894">
          <w:marLeft w:val="480"/>
          <w:marRight w:val="0"/>
          <w:marTop w:val="0"/>
          <w:marBottom w:val="0"/>
          <w:divBdr>
            <w:top w:val="none" w:sz="0" w:space="0" w:color="auto"/>
            <w:left w:val="none" w:sz="0" w:space="0" w:color="auto"/>
            <w:bottom w:val="none" w:sz="0" w:space="0" w:color="auto"/>
            <w:right w:val="none" w:sz="0" w:space="0" w:color="auto"/>
          </w:divBdr>
        </w:div>
        <w:div w:id="1160198872">
          <w:marLeft w:val="480"/>
          <w:marRight w:val="0"/>
          <w:marTop w:val="0"/>
          <w:marBottom w:val="0"/>
          <w:divBdr>
            <w:top w:val="none" w:sz="0" w:space="0" w:color="auto"/>
            <w:left w:val="none" w:sz="0" w:space="0" w:color="auto"/>
            <w:bottom w:val="none" w:sz="0" w:space="0" w:color="auto"/>
            <w:right w:val="none" w:sz="0" w:space="0" w:color="auto"/>
          </w:divBdr>
        </w:div>
        <w:div w:id="334696777">
          <w:marLeft w:val="480"/>
          <w:marRight w:val="0"/>
          <w:marTop w:val="0"/>
          <w:marBottom w:val="0"/>
          <w:divBdr>
            <w:top w:val="none" w:sz="0" w:space="0" w:color="auto"/>
            <w:left w:val="none" w:sz="0" w:space="0" w:color="auto"/>
            <w:bottom w:val="none" w:sz="0" w:space="0" w:color="auto"/>
            <w:right w:val="none" w:sz="0" w:space="0" w:color="auto"/>
          </w:divBdr>
        </w:div>
        <w:div w:id="1836678537">
          <w:marLeft w:val="480"/>
          <w:marRight w:val="0"/>
          <w:marTop w:val="0"/>
          <w:marBottom w:val="0"/>
          <w:divBdr>
            <w:top w:val="none" w:sz="0" w:space="0" w:color="auto"/>
            <w:left w:val="none" w:sz="0" w:space="0" w:color="auto"/>
            <w:bottom w:val="none" w:sz="0" w:space="0" w:color="auto"/>
            <w:right w:val="none" w:sz="0" w:space="0" w:color="auto"/>
          </w:divBdr>
        </w:div>
        <w:div w:id="1875800547">
          <w:marLeft w:val="480"/>
          <w:marRight w:val="0"/>
          <w:marTop w:val="0"/>
          <w:marBottom w:val="0"/>
          <w:divBdr>
            <w:top w:val="none" w:sz="0" w:space="0" w:color="auto"/>
            <w:left w:val="none" w:sz="0" w:space="0" w:color="auto"/>
            <w:bottom w:val="none" w:sz="0" w:space="0" w:color="auto"/>
            <w:right w:val="none" w:sz="0" w:space="0" w:color="auto"/>
          </w:divBdr>
        </w:div>
        <w:div w:id="506019091">
          <w:marLeft w:val="480"/>
          <w:marRight w:val="0"/>
          <w:marTop w:val="0"/>
          <w:marBottom w:val="0"/>
          <w:divBdr>
            <w:top w:val="none" w:sz="0" w:space="0" w:color="auto"/>
            <w:left w:val="none" w:sz="0" w:space="0" w:color="auto"/>
            <w:bottom w:val="none" w:sz="0" w:space="0" w:color="auto"/>
            <w:right w:val="none" w:sz="0" w:space="0" w:color="auto"/>
          </w:divBdr>
        </w:div>
        <w:div w:id="1295792326">
          <w:marLeft w:val="480"/>
          <w:marRight w:val="0"/>
          <w:marTop w:val="0"/>
          <w:marBottom w:val="0"/>
          <w:divBdr>
            <w:top w:val="none" w:sz="0" w:space="0" w:color="auto"/>
            <w:left w:val="none" w:sz="0" w:space="0" w:color="auto"/>
            <w:bottom w:val="none" w:sz="0" w:space="0" w:color="auto"/>
            <w:right w:val="none" w:sz="0" w:space="0" w:color="auto"/>
          </w:divBdr>
        </w:div>
        <w:div w:id="395856769">
          <w:marLeft w:val="480"/>
          <w:marRight w:val="0"/>
          <w:marTop w:val="0"/>
          <w:marBottom w:val="0"/>
          <w:divBdr>
            <w:top w:val="none" w:sz="0" w:space="0" w:color="auto"/>
            <w:left w:val="none" w:sz="0" w:space="0" w:color="auto"/>
            <w:bottom w:val="none" w:sz="0" w:space="0" w:color="auto"/>
            <w:right w:val="none" w:sz="0" w:space="0" w:color="auto"/>
          </w:divBdr>
        </w:div>
        <w:div w:id="1312058625">
          <w:marLeft w:val="480"/>
          <w:marRight w:val="0"/>
          <w:marTop w:val="0"/>
          <w:marBottom w:val="0"/>
          <w:divBdr>
            <w:top w:val="none" w:sz="0" w:space="0" w:color="auto"/>
            <w:left w:val="none" w:sz="0" w:space="0" w:color="auto"/>
            <w:bottom w:val="none" w:sz="0" w:space="0" w:color="auto"/>
            <w:right w:val="none" w:sz="0" w:space="0" w:color="auto"/>
          </w:divBdr>
        </w:div>
        <w:div w:id="1121530947">
          <w:marLeft w:val="480"/>
          <w:marRight w:val="0"/>
          <w:marTop w:val="0"/>
          <w:marBottom w:val="0"/>
          <w:divBdr>
            <w:top w:val="none" w:sz="0" w:space="0" w:color="auto"/>
            <w:left w:val="none" w:sz="0" w:space="0" w:color="auto"/>
            <w:bottom w:val="none" w:sz="0" w:space="0" w:color="auto"/>
            <w:right w:val="none" w:sz="0" w:space="0" w:color="auto"/>
          </w:divBdr>
        </w:div>
        <w:div w:id="769735291">
          <w:marLeft w:val="480"/>
          <w:marRight w:val="0"/>
          <w:marTop w:val="0"/>
          <w:marBottom w:val="0"/>
          <w:divBdr>
            <w:top w:val="none" w:sz="0" w:space="0" w:color="auto"/>
            <w:left w:val="none" w:sz="0" w:space="0" w:color="auto"/>
            <w:bottom w:val="none" w:sz="0" w:space="0" w:color="auto"/>
            <w:right w:val="none" w:sz="0" w:space="0" w:color="auto"/>
          </w:divBdr>
        </w:div>
        <w:div w:id="1585603057">
          <w:marLeft w:val="480"/>
          <w:marRight w:val="0"/>
          <w:marTop w:val="0"/>
          <w:marBottom w:val="0"/>
          <w:divBdr>
            <w:top w:val="none" w:sz="0" w:space="0" w:color="auto"/>
            <w:left w:val="none" w:sz="0" w:space="0" w:color="auto"/>
            <w:bottom w:val="none" w:sz="0" w:space="0" w:color="auto"/>
            <w:right w:val="none" w:sz="0" w:space="0" w:color="auto"/>
          </w:divBdr>
        </w:div>
        <w:div w:id="482232694">
          <w:marLeft w:val="480"/>
          <w:marRight w:val="0"/>
          <w:marTop w:val="0"/>
          <w:marBottom w:val="0"/>
          <w:divBdr>
            <w:top w:val="none" w:sz="0" w:space="0" w:color="auto"/>
            <w:left w:val="none" w:sz="0" w:space="0" w:color="auto"/>
            <w:bottom w:val="none" w:sz="0" w:space="0" w:color="auto"/>
            <w:right w:val="none" w:sz="0" w:space="0" w:color="auto"/>
          </w:divBdr>
        </w:div>
        <w:div w:id="838931647">
          <w:marLeft w:val="480"/>
          <w:marRight w:val="0"/>
          <w:marTop w:val="0"/>
          <w:marBottom w:val="0"/>
          <w:divBdr>
            <w:top w:val="none" w:sz="0" w:space="0" w:color="auto"/>
            <w:left w:val="none" w:sz="0" w:space="0" w:color="auto"/>
            <w:bottom w:val="none" w:sz="0" w:space="0" w:color="auto"/>
            <w:right w:val="none" w:sz="0" w:space="0" w:color="auto"/>
          </w:divBdr>
        </w:div>
        <w:div w:id="1572544675">
          <w:marLeft w:val="480"/>
          <w:marRight w:val="0"/>
          <w:marTop w:val="0"/>
          <w:marBottom w:val="0"/>
          <w:divBdr>
            <w:top w:val="none" w:sz="0" w:space="0" w:color="auto"/>
            <w:left w:val="none" w:sz="0" w:space="0" w:color="auto"/>
            <w:bottom w:val="none" w:sz="0" w:space="0" w:color="auto"/>
            <w:right w:val="none" w:sz="0" w:space="0" w:color="auto"/>
          </w:divBdr>
        </w:div>
        <w:div w:id="1268462178">
          <w:marLeft w:val="480"/>
          <w:marRight w:val="0"/>
          <w:marTop w:val="0"/>
          <w:marBottom w:val="0"/>
          <w:divBdr>
            <w:top w:val="none" w:sz="0" w:space="0" w:color="auto"/>
            <w:left w:val="none" w:sz="0" w:space="0" w:color="auto"/>
            <w:bottom w:val="none" w:sz="0" w:space="0" w:color="auto"/>
            <w:right w:val="none" w:sz="0" w:space="0" w:color="auto"/>
          </w:divBdr>
        </w:div>
        <w:div w:id="1634601950">
          <w:marLeft w:val="480"/>
          <w:marRight w:val="0"/>
          <w:marTop w:val="0"/>
          <w:marBottom w:val="0"/>
          <w:divBdr>
            <w:top w:val="none" w:sz="0" w:space="0" w:color="auto"/>
            <w:left w:val="none" w:sz="0" w:space="0" w:color="auto"/>
            <w:bottom w:val="none" w:sz="0" w:space="0" w:color="auto"/>
            <w:right w:val="none" w:sz="0" w:space="0" w:color="auto"/>
          </w:divBdr>
        </w:div>
        <w:div w:id="387461799">
          <w:marLeft w:val="480"/>
          <w:marRight w:val="0"/>
          <w:marTop w:val="0"/>
          <w:marBottom w:val="0"/>
          <w:divBdr>
            <w:top w:val="none" w:sz="0" w:space="0" w:color="auto"/>
            <w:left w:val="none" w:sz="0" w:space="0" w:color="auto"/>
            <w:bottom w:val="none" w:sz="0" w:space="0" w:color="auto"/>
            <w:right w:val="none" w:sz="0" w:space="0" w:color="auto"/>
          </w:divBdr>
        </w:div>
      </w:divsChild>
    </w:div>
    <w:div w:id="985939504">
      <w:bodyDiv w:val="1"/>
      <w:marLeft w:val="0"/>
      <w:marRight w:val="0"/>
      <w:marTop w:val="0"/>
      <w:marBottom w:val="0"/>
      <w:divBdr>
        <w:top w:val="none" w:sz="0" w:space="0" w:color="auto"/>
        <w:left w:val="none" w:sz="0" w:space="0" w:color="auto"/>
        <w:bottom w:val="none" w:sz="0" w:space="0" w:color="auto"/>
        <w:right w:val="none" w:sz="0" w:space="0" w:color="auto"/>
      </w:divBdr>
    </w:div>
    <w:div w:id="991710856">
      <w:bodyDiv w:val="1"/>
      <w:marLeft w:val="0"/>
      <w:marRight w:val="0"/>
      <w:marTop w:val="0"/>
      <w:marBottom w:val="0"/>
      <w:divBdr>
        <w:top w:val="none" w:sz="0" w:space="0" w:color="auto"/>
        <w:left w:val="none" w:sz="0" w:space="0" w:color="auto"/>
        <w:bottom w:val="none" w:sz="0" w:space="0" w:color="auto"/>
        <w:right w:val="none" w:sz="0" w:space="0" w:color="auto"/>
      </w:divBdr>
      <w:divsChild>
        <w:div w:id="827132562">
          <w:marLeft w:val="480"/>
          <w:marRight w:val="0"/>
          <w:marTop w:val="0"/>
          <w:marBottom w:val="0"/>
          <w:divBdr>
            <w:top w:val="none" w:sz="0" w:space="0" w:color="auto"/>
            <w:left w:val="none" w:sz="0" w:space="0" w:color="auto"/>
            <w:bottom w:val="none" w:sz="0" w:space="0" w:color="auto"/>
            <w:right w:val="none" w:sz="0" w:space="0" w:color="auto"/>
          </w:divBdr>
        </w:div>
        <w:div w:id="1229537012">
          <w:marLeft w:val="480"/>
          <w:marRight w:val="0"/>
          <w:marTop w:val="0"/>
          <w:marBottom w:val="0"/>
          <w:divBdr>
            <w:top w:val="none" w:sz="0" w:space="0" w:color="auto"/>
            <w:left w:val="none" w:sz="0" w:space="0" w:color="auto"/>
            <w:bottom w:val="none" w:sz="0" w:space="0" w:color="auto"/>
            <w:right w:val="none" w:sz="0" w:space="0" w:color="auto"/>
          </w:divBdr>
        </w:div>
        <w:div w:id="1643189174">
          <w:marLeft w:val="480"/>
          <w:marRight w:val="0"/>
          <w:marTop w:val="0"/>
          <w:marBottom w:val="0"/>
          <w:divBdr>
            <w:top w:val="none" w:sz="0" w:space="0" w:color="auto"/>
            <w:left w:val="none" w:sz="0" w:space="0" w:color="auto"/>
            <w:bottom w:val="none" w:sz="0" w:space="0" w:color="auto"/>
            <w:right w:val="none" w:sz="0" w:space="0" w:color="auto"/>
          </w:divBdr>
        </w:div>
        <w:div w:id="866867953">
          <w:marLeft w:val="480"/>
          <w:marRight w:val="0"/>
          <w:marTop w:val="0"/>
          <w:marBottom w:val="0"/>
          <w:divBdr>
            <w:top w:val="none" w:sz="0" w:space="0" w:color="auto"/>
            <w:left w:val="none" w:sz="0" w:space="0" w:color="auto"/>
            <w:bottom w:val="none" w:sz="0" w:space="0" w:color="auto"/>
            <w:right w:val="none" w:sz="0" w:space="0" w:color="auto"/>
          </w:divBdr>
        </w:div>
        <w:div w:id="1420564841">
          <w:marLeft w:val="480"/>
          <w:marRight w:val="0"/>
          <w:marTop w:val="0"/>
          <w:marBottom w:val="0"/>
          <w:divBdr>
            <w:top w:val="none" w:sz="0" w:space="0" w:color="auto"/>
            <w:left w:val="none" w:sz="0" w:space="0" w:color="auto"/>
            <w:bottom w:val="none" w:sz="0" w:space="0" w:color="auto"/>
            <w:right w:val="none" w:sz="0" w:space="0" w:color="auto"/>
          </w:divBdr>
        </w:div>
        <w:div w:id="1129007107">
          <w:marLeft w:val="480"/>
          <w:marRight w:val="0"/>
          <w:marTop w:val="0"/>
          <w:marBottom w:val="0"/>
          <w:divBdr>
            <w:top w:val="none" w:sz="0" w:space="0" w:color="auto"/>
            <w:left w:val="none" w:sz="0" w:space="0" w:color="auto"/>
            <w:bottom w:val="none" w:sz="0" w:space="0" w:color="auto"/>
            <w:right w:val="none" w:sz="0" w:space="0" w:color="auto"/>
          </w:divBdr>
        </w:div>
        <w:div w:id="1120566751">
          <w:marLeft w:val="480"/>
          <w:marRight w:val="0"/>
          <w:marTop w:val="0"/>
          <w:marBottom w:val="0"/>
          <w:divBdr>
            <w:top w:val="none" w:sz="0" w:space="0" w:color="auto"/>
            <w:left w:val="none" w:sz="0" w:space="0" w:color="auto"/>
            <w:bottom w:val="none" w:sz="0" w:space="0" w:color="auto"/>
            <w:right w:val="none" w:sz="0" w:space="0" w:color="auto"/>
          </w:divBdr>
        </w:div>
        <w:div w:id="957761992">
          <w:marLeft w:val="480"/>
          <w:marRight w:val="0"/>
          <w:marTop w:val="0"/>
          <w:marBottom w:val="0"/>
          <w:divBdr>
            <w:top w:val="none" w:sz="0" w:space="0" w:color="auto"/>
            <w:left w:val="none" w:sz="0" w:space="0" w:color="auto"/>
            <w:bottom w:val="none" w:sz="0" w:space="0" w:color="auto"/>
            <w:right w:val="none" w:sz="0" w:space="0" w:color="auto"/>
          </w:divBdr>
        </w:div>
        <w:div w:id="2106415666">
          <w:marLeft w:val="480"/>
          <w:marRight w:val="0"/>
          <w:marTop w:val="0"/>
          <w:marBottom w:val="0"/>
          <w:divBdr>
            <w:top w:val="none" w:sz="0" w:space="0" w:color="auto"/>
            <w:left w:val="none" w:sz="0" w:space="0" w:color="auto"/>
            <w:bottom w:val="none" w:sz="0" w:space="0" w:color="auto"/>
            <w:right w:val="none" w:sz="0" w:space="0" w:color="auto"/>
          </w:divBdr>
        </w:div>
        <w:div w:id="314798523">
          <w:marLeft w:val="480"/>
          <w:marRight w:val="0"/>
          <w:marTop w:val="0"/>
          <w:marBottom w:val="0"/>
          <w:divBdr>
            <w:top w:val="none" w:sz="0" w:space="0" w:color="auto"/>
            <w:left w:val="none" w:sz="0" w:space="0" w:color="auto"/>
            <w:bottom w:val="none" w:sz="0" w:space="0" w:color="auto"/>
            <w:right w:val="none" w:sz="0" w:space="0" w:color="auto"/>
          </w:divBdr>
        </w:div>
        <w:div w:id="928463766">
          <w:marLeft w:val="480"/>
          <w:marRight w:val="0"/>
          <w:marTop w:val="0"/>
          <w:marBottom w:val="0"/>
          <w:divBdr>
            <w:top w:val="none" w:sz="0" w:space="0" w:color="auto"/>
            <w:left w:val="none" w:sz="0" w:space="0" w:color="auto"/>
            <w:bottom w:val="none" w:sz="0" w:space="0" w:color="auto"/>
            <w:right w:val="none" w:sz="0" w:space="0" w:color="auto"/>
          </w:divBdr>
        </w:div>
        <w:div w:id="261961739">
          <w:marLeft w:val="480"/>
          <w:marRight w:val="0"/>
          <w:marTop w:val="0"/>
          <w:marBottom w:val="0"/>
          <w:divBdr>
            <w:top w:val="none" w:sz="0" w:space="0" w:color="auto"/>
            <w:left w:val="none" w:sz="0" w:space="0" w:color="auto"/>
            <w:bottom w:val="none" w:sz="0" w:space="0" w:color="auto"/>
            <w:right w:val="none" w:sz="0" w:space="0" w:color="auto"/>
          </w:divBdr>
        </w:div>
        <w:div w:id="354692444">
          <w:marLeft w:val="480"/>
          <w:marRight w:val="0"/>
          <w:marTop w:val="0"/>
          <w:marBottom w:val="0"/>
          <w:divBdr>
            <w:top w:val="none" w:sz="0" w:space="0" w:color="auto"/>
            <w:left w:val="none" w:sz="0" w:space="0" w:color="auto"/>
            <w:bottom w:val="none" w:sz="0" w:space="0" w:color="auto"/>
            <w:right w:val="none" w:sz="0" w:space="0" w:color="auto"/>
          </w:divBdr>
        </w:div>
        <w:div w:id="1673215207">
          <w:marLeft w:val="480"/>
          <w:marRight w:val="0"/>
          <w:marTop w:val="0"/>
          <w:marBottom w:val="0"/>
          <w:divBdr>
            <w:top w:val="none" w:sz="0" w:space="0" w:color="auto"/>
            <w:left w:val="none" w:sz="0" w:space="0" w:color="auto"/>
            <w:bottom w:val="none" w:sz="0" w:space="0" w:color="auto"/>
            <w:right w:val="none" w:sz="0" w:space="0" w:color="auto"/>
          </w:divBdr>
        </w:div>
        <w:div w:id="1349916626">
          <w:marLeft w:val="480"/>
          <w:marRight w:val="0"/>
          <w:marTop w:val="0"/>
          <w:marBottom w:val="0"/>
          <w:divBdr>
            <w:top w:val="none" w:sz="0" w:space="0" w:color="auto"/>
            <w:left w:val="none" w:sz="0" w:space="0" w:color="auto"/>
            <w:bottom w:val="none" w:sz="0" w:space="0" w:color="auto"/>
            <w:right w:val="none" w:sz="0" w:space="0" w:color="auto"/>
          </w:divBdr>
        </w:div>
        <w:div w:id="2095781811">
          <w:marLeft w:val="480"/>
          <w:marRight w:val="0"/>
          <w:marTop w:val="0"/>
          <w:marBottom w:val="0"/>
          <w:divBdr>
            <w:top w:val="none" w:sz="0" w:space="0" w:color="auto"/>
            <w:left w:val="none" w:sz="0" w:space="0" w:color="auto"/>
            <w:bottom w:val="none" w:sz="0" w:space="0" w:color="auto"/>
            <w:right w:val="none" w:sz="0" w:space="0" w:color="auto"/>
          </w:divBdr>
        </w:div>
        <w:div w:id="556432930">
          <w:marLeft w:val="480"/>
          <w:marRight w:val="0"/>
          <w:marTop w:val="0"/>
          <w:marBottom w:val="0"/>
          <w:divBdr>
            <w:top w:val="none" w:sz="0" w:space="0" w:color="auto"/>
            <w:left w:val="none" w:sz="0" w:space="0" w:color="auto"/>
            <w:bottom w:val="none" w:sz="0" w:space="0" w:color="auto"/>
            <w:right w:val="none" w:sz="0" w:space="0" w:color="auto"/>
          </w:divBdr>
        </w:div>
        <w:div w:id="579948687">
          <w:marLeft w:val="480"/>
          <w:marRight w:val="0"/>
          <w:marTop w:val="0"/>
          <w:marBottom w:val="0"/>
          <w:divBdr>
            <w:top w:val="none" w:sz="0" w:space="0" w:color="auto"/>
            <w:left w:val="none" w:sz="0" w:space="0" w:color="auto"/>
            <w:bottom w:val="none" w:sz="0" w:space="0" w:color="auto"/>
            <w:right w:val="none" w:sz="0" w:space="0" w:color="auto"/>
          </w:divBdr>
        </w:div>
        <w:div w:id="182060511">
          <w:marLeft w:val="480"/>
          <w:marRight w:val="0"/>
          <w:marTop w:val="0"/>
          <w:marBottom w:val="0"/>
          <w:divBdr>
            <w:top w:val="none" w:sz="0" w:space="0" w:color="auto"/>
            <w:left w:val="none" w:sz="0" w:space="0" w:color="auto"/>
            <w:bottom w:val="none" w:sz="0" w:space="0" w:color="auto"/>
            <w:right w:val="none" w:sz="0" w:space="0" w:color="auto"/>
          </w:divBdr>
        </w:div>
      </w:divsChild>
    </w:div>
    <w:div w:id="1002318957">
      <w:bodyDiv w:val="1"/>
      <w:marLeft w:val="0"/>
      <w:marRight w:val="0"/>
      <w:marTop w:val="0"/>
      <w:marBottom w:val="0"/>
      <w:divBdr>
        <w:top w:val="none" w:sz="0" w:space="0" w:color="auto"/>
        <w:left w:val="none" w:sz="0" w:space="0" w:color="auto"/>
        <w:bottom w:val="none" w:sz="0" w:space="0" w:color="auto"/>
        <w:right w:val="none" w:sz="0" w:space="0" w:color="auto"/>
      </w:divBdr>
    </w:div>
    <w:div w:id="1003703517">
      <w:bodyDiv w:val="1"/>
      <w:marLeft w:val="0"/>
      <w:marRight w:val="0"/>
      <w:marTop w:val="0"/>
      <w:marBottom w:val="0"/>
      <w:divBdr>
        <w:top w:val="none" w:sz="0" w:space="0" w:color="auto"/>
        <w:left w:val="none" w:sz="0" w:space="0" w:color="auto"/>
        <w:bottom w:val="none" w:sz="0" w:space="0" w:color="auto"/>
        <w:right w:val="none" w:sz="0" w:space="0" w:color="auto"/>
      </w:divBdr>
      <w:divsChild>
        <w:div w:id="1384326473">
          <w:marLeft w:val="640"/>
          <w:marRight w:val="0"/>
          <w:marTop w:val="0"/>
          <w:marBottom w:val="0"/>
          <w:divBdr>
            <w:top w:val="none" w:sz="0" w:space="0" w:color="auto"/>
            <w:left w:val="none" w:sz="0" w:space="0" w:color="auto"/>
            <w:bottom w:val="none" w:sz="0" w:space="0" w:color="auto"/>
            <w:right w:val="none" w:sz="0" w:space="0" w:color="auto"/>
          </w:divBdr>
        </w:div>
        <w:div w:id="848639433">
          <w:marLeft w:val="640"/>
          <w:marRight w:val="0"/>
          <w:marTop w:val="0"/>
          <w:marBottom w:val="0"/>
          <w:divBdr>
            <w:top w:val="none" w:sz="0" w:space="0" w:color="auto"/>
            <w:left w:val="none" w:sz="0" w:space="0" w:color="auto"/>
            <w:bottom w:val="none" w:sz="0" w:space="0" w:color="auto"/>
            <w:right w:val="none" w:sz="0" w:space="0" w:color="auto"/>
          </w:divBdr>
        </w:div>
        <w:div w:id="2003003768">
          <w:marLeft w:val="640"/>
          <w:marRight w:val="0"/>
          <w:marTop w:val="0"/>
          <w:marBottom w:val="0"/>
          <w:divBdr>
            <w:top w:val="none" w:sz="0" w:space="0" w:color="auto"/>
            <w:left w:val="none" w:sz="0" w:space="0" w:color="auto"/>
            <w:bottom w:val="none" w:sz="0" w:space="0" w:color="auto"/>
            <w:right w:val="none" w:sz="0" w:space="0" w:color="auto"/>
          </w:divBdr>
        </w:div>
        <w:div w:id="267348952">
          <w:marLeft w:val="640"/>
          <w:marRight w:val="0"/>
          <w:marTop w:val="0"/>
          <w:marBottom w:val="0"/>
          <w:divBdr>
            <w:top w:val="none" w:sz="0" w:space="0" w:color="auto"/>
            <w:left w:val="none" w:sz="0" w:space="0" w:color="auto"/>
            <w:bottom w:val="none" w:sz="0" w:space="0" w:color="auto"/>
            <w:right w:val="none" w:sz="0" w:space="0" w:color="auto"/>
          </w:divBdr>
        </w:div>
        <w:div w:id="506138106">
          <w:marLeft w:val="640"/>
          <w:marRight w:val="0"/>
          <w:marTop w:val="0"/>
          <w:marBottom w:val="0"/>
          <w:divBdr>
            <w:top w:val="none" w:sz="0" w:space="0" w:color="auto"/>
            <w:left w:val="none" w:sz="0" w:space="0" w:color="auto"/>
            <w:bottom w:val="none" w:sz="0" w:space="0" w:color="auto"/>
            <w:right w:val="none" w:sz="0" w:space="0" w:color="auto"/>
          </w:divBdr>
        </w:div>
        <w:div w:id="246429722">
          <w:marLeft w:val="640"/>
          <w:marRight w:val="0"/>
          <w:marTop w:val="0"/>
          <w:marBottom w:val="0"/>
          <w:divBdr>
            <w:top w:val="none" w:sz="0" w:space="0" w:color="auto"/>
            <w:left w:val="none" w:sz="0" w:space="0" w:color="auto"/>
            <w:bottom w:val="none" w:sz="0" w:space="0" w:color="auto"/>
            <w:right w:val="none" w:sz="0" w:space="0" w:color="auto"/>
          </w:divBdr>
        </w:div>
        <w:div w:id="2099404057">
          <w:marLeft w:val="640"/>
          <w:marRight w:val="0"/>
          <w:marTop w:val="0"/>
          <w:marBottom w:val="0"/>
          <w:divBdr>
            <w:top w:val="none" w:sz="0" w:space="0" w:color="auto"/>
            <w:left w:val="none" w:sz="0" w:space="0" w:color="auto"/>
            <w:bottom w:val="none" w:sz="0" w:space="0" w:color="auto"/>
            <w:right w:val="none" w:sz="0" w:space="0" w:color="auto"/>
          </w:divBdr>
        </w:div>
        <w:div w:id="1790591364">
          <w:marLeft w:val="640"/>
          <w:marRight w:val="0"/>
          <w:marTop w:val="0"/>
          <w:marBottom w:val="0"/>
          <w:divBdr>
            <w:top w:val="none" w:sz="0" w:space="0" w:color="auto"/>
            <w:left w:val="none" w:sz="0" w:space="0" w:color="auto"/>
            <w:bottom w:val="none" w:sz="0" w:space="0" w:color="auto"/>
            <w:right w:val="none" w:sz="0" w:space="0" w:color="auto"/>
          </w:divBdr>
        </w:div>
        <w:div w:id="991328425">
          <w:marLeft w:val="640"/>
          <w:marRight w:val="0"/>
          <w:marTop w:val="0"/>
          <w:marBottom w:val="0"/>
          <w:divBdr>
            <w:top w:val="none" w:sz="0" w:space="0" w:color="auto"/>
            <w:left w:val="none" w:sz="0" w:space="0" w:color="auto"/>
            <w:bottom w:val="none" w:sz="0" w:space="0" w:color="auto"/>
            <w:right w:val="none" w:sz="0" w:space="0" w:color="auto"/>
          </w:divBdr>
        </w:div>
        <w:div w:id="1050421509">
          <w:marLeft w:val="640"/>
          <w:marRight w:val="0"/>
          <w:marTop w:val="0"/>
          <w:marBottom w:val="0"/>
          <w:divBdr>
            <w:top w:val="none" w:sz="0" w:space="0" w:color="auto"/>
            <w:left w:val="none" w:sz="0" w:space="0" w:color="auto"/>
            <w:bottom w:val="none" w:sz="0" w:space="0" w:color="auto"/>
            <w:right w:val="none" w:sz="0" w:space="0" w:color="auto"/>
          </w:divBdr>
        </w:div>
        <w:div w:id="1413812095">
          <w:marLeft w:val="640"/>
          <w:marRight w:val="0"/>
          <w:marTop w:val="0"/>
          <w:marBottom w:val="0"/>
          <w:divBdr>
            <w:top w:val="none" w:sz="0" w:space="0" w:color="auto"/>
            <w:left w:val="none" w:sz="0" w:space="0" w:color="auto"/>
            <w:bottom w:val="none" w:sz="0" w:space="0" w:color="auto"/>
            <w:right w:val="none" w:sz="0" w:space="0" w:color="auto"/>
          </w:divBdr>
        </w:div>
        <w:div w:id="1955096671">
          <w:marLeft w:val="640"/>
          <w:marRight w:val="0"/>
          <w:marTop w:val="0"/>
          <w:marBottom w:val="0"/>
          <w:divBdr>
            <w:top w:val="none" w:sz="0" w:space="0" w:color="auto"/>
            <w:left w:val="none" w:sz="0" w:space="0" w:color="auto"/>
            <w:bottom w:val="none" w:sz="0" w:space="0" w:color="auto"/>
            <w:right w:val="none" w:sz="0" w:space="0" w:color="auto"/>
          </w:divBdr>
        </w:div>
        <w:div w:id="1070154771">
          <w:marLeft w:val="640"/>
          <w:marRight w:val="0"/>
          <w:marTop w:val="0"/>
          <w:marBottom w:val="0"/>
          <w:divBdr>
            <w:top w:val="none" w:sz="0" w:space="0" w:color="auto"/>
            <w:left w:val="none" w:sz="0" w:space="0" w:color="auto"/>
            <w:bottom w:val="none" w:sz="0" w:space="0" w:color="auto"/>
            <w:right w:val="none" w:sz="0" w:space="0" w:color="auto"/>
          </w:divBdr>
        </w:div>
        <w:div w:id="548151127">
          <w:marLeft w:val="640"/>
          <w:marRight w:val="0"/>
          <w:marTop w:val="0"/>
          <w:marBottom w:val="0"/>
          <w:divBdr>
            <w:top w:val="none" w:sz="0" w:space="0" w:color="auto"/>
            <w:left w:val="none" w:sz="0" w:space="0" w:color="auto"/>
            <w:bottom w:val="none" w:sz="0" w:space="0" w:color="auto"/>
            <w:right w:val="none" w:sz="0" w:space="0" w:color="auto"/>
          </w:divBdr>
        </w:div>
        <w:div w:id="1858808623">
          <w:marLeft w:val="640"/>
          <w:marRight w:val="0"/>
          <w:marTop w:val="0"/>
          <w:marBottom w:val="0"/>
          <w:divBdr>
            <w:top w:val="none" w:sz="0" w:space="0" w:color="auto"/>
            <w:left w:val="none" w:sz="0" w:space="0" w:color="auto"/>
            <w:bottom w:val="none" w:sz="0" w:space="0" w:color="auto"/>
            <w:right w:val="none" w:sz="0" w:space="0" w:color="auto"/>
          </w:divBdr>
        </w:div>
        <w:div w:id="2067097123">
          <w:marLeft w:val="640"/>
          <w:marRight w:val="0"/>
          <w:marTop w:val="0"/>
          <w:marBottom w:val="0"/>
          <w:divBdr>
            <w:top w:val="none" w:sz="0" w:space="0" w:color="auto"/>
            <w:left w:val="none" w:sz="0" w:space="0" w:color="auto"/>
            <w:bottom w:val="none" w:sz="0" w:space="0" w:color="auto"/>
            <w:right w:val="none" w:sz="0" w:space="0" w:color="auto"/>
          </w:divBdr>
        </w:div>
        <w:div w:id="700009340">
          <w:marLeft w:val="640"/>
          <w:marRight w:val="0"/>
          <w:marTop w:val="0"/>
          <w:marBottom w:val="0"/>
          <w:divBdr>
            <w:top w:val="none" w:sz="0" w:space="0" w:color="auto"/>
            <w:left w:val="none" w:sz="0" w:space="0" w:color="auto"/>
            <w:bottom w:val="none" w:sz="0" w:space="0" w:color="auto"/>
            <w:right w:val="none" w:sz="0" w:space="0" w:color="auto"/>
          </w:divBdr>
        </w:div>
        <w:div w:id="653215260">
          <w:marLeft w:val="640"/>
          <w:marRight w:val="0"/>
          <w:marTop w:val="0"/>
          <w:marBottom w:val="0"/>
          <w:divBdr>
            <w:top w:val="none" w:sz="0" w:space="0" w:color="auto"/>
            <w:left w:val="none" w:sz="0" w:space="0" w:color="auto"/>
            <w:bottom w:val="none" w:sz="0" w:space="0" w:color="auto"/>
            <w:right w:val="none" w:sz="0" w:space="0" w:color="auto"/>
          </w:divBdr>
        </w:div>
        <w:div w:id="372123086">
          <w:marLeft w:val="640"/>
          <w:marRight w:val="0"/>
          <w:marTop w:val="0"/>
          <w:marBottom w:val="0"/>
          <w:divBdr>
            <w:top w:val="none" w:sz="0" w:space="0" w:color="auto"/>
            <w:left w:val="none" w:sz="0" w:space="0" w:color="auto"/>
            <w:bottom w:val="none" w:sz="0" w:space="0" w:color="auto"/>
            <w:right w:val="none" w:sz="0" w:space="0" w:color="auto"/>
          </w:divBdr>
        </w:div>
        <w:div w:id="1119029633">
          <w:marLeft w:val="640"/>
          <w:marRight w:val="0"/>
          <w:marTop w:val="0"/>
          <w:marBottom w:val="0"/>
          <w:divBdr>
            <w:top w:val="none" w:sz="0" w:space="0" w:color="auto"/>
            <w:left w:val="none" w:sz="0" w:space="0" w:color="auto"/>
            <w:bottom w:val="none" w:sz="0" w:space="0" w:color="auto"/>
            <w:right w:val="none" w:sz="0" w:space="0" w:color="auto"/>
          </w:divBdr>
        </w:div>
        <w:div w:id="497579148">
          <w:marLeft w:val="640"/>
          <w:marRight w:val="0"/>
          <w:marTop w:val="0"/>
          <w:marBottom w:val="0"/>
          <w:divBdr>
            <w:top w:val="none" w:sz="0" w:space="0" w:color="auto"/>
            <w:left w:val="none" w:sz="0" w:space="0" w:color="auto"/>
            <w:bottom w:val="none" w:sz="0" w:space="0" w:color="auto"/>
            <w:right w:val="none" w:sz="0" w:space="0" w:color="auto"/>
          </w:divBdr>
        </w:div>
        <w:div w:id="12650953">
          <w:marLeft w:val="640"/>
          <w:marRight w:val="0"/>
          <w:marTop w:val="0"/>
          <w:marBottom w:val="0"/>
          <w:divBdr>
            <w:top w:val="none" w:sz="0" w:space="0" w:color="auto"/>
            <w:left w:val="none" w:sz="0" w:space="0" w:color="auto"/>
            <w:bottom w:val="none" w:sz="0" w:space="0" w:color="auto"/>
            <w:right w:val="none" w:sz="0" w:space="0" w:color="auto"/>
          </w:divBdr>
        </w:div>
        <w:div w:id="2003046842">
          <w:marLeft w:val="640"/>
          <w:marRight w:val="0"/>
          <w:marTop w:val="0"/>
          <w:marBottom w:val="0"/>
          <w:divBdr>
            <w:top w:val="none" w:sz="0" w:space="0" w:color="auto"/>
            <w:left w:val="none" w:sz="0" w:space="0" w:color="auto"/>
            <w:bottom w:val="none" w:sz="0" w:space="0" w:color="auto"/>
            <w:right w:val="none" w:sz="0" w:space="0" w:color="auto"/>
          </w:divBdr>
        </w:div>
        <w:div w:id="1246111290">
          <w:marLeft w:val="640"/>
          <w:marRight w:val="0"/>
          <w:marTop w:val="0"/>
          <w:marBottom w:val="0"/>
          <w:divBdr>
            <w:top w:val="none" w:sz="0" w:space="0" w:color="auto"/>
            <w:left w:val="none" w:sz="0" w:space="0" w:color="auto"/>
            <w:bottom w:val="none" w:sz="0" w:space="0" w:color="auto"/>
            <w:right w:val="none" w:sz="0" w:space="0" w:color="auto"/>
          </w:divBdr>
        </w:div>
        <w:div w:id="203293759">
          <w:marLeft w:val="640"/>
          <w:marRight w:val="0"/>
          <w:marTop w:val="0"/>
          <w:marBottom w:val="0"/>
          <w:divBdr>
            <w:top w:val="none" w:sz="0" w:space="0" w:color="auto"/>
            <w:left w:val="none" w:sz="0" w:space="0" w:color="auto"/>
            <w:bottom w:val="none" w:sz="0" w:space="0" w:color="auto"/>
            <w:right w:val="none" w:sz="0" w:space="0" w:color="auto"/>
          </w:divBdr>
        </w:div>
        <w:div w:id="1729962126">
          <w:marLeft w:val="640"/>
          <w:marRight w:val="0"/>
          <w:marTop w:val="0"/>
          <w:marBottom w:val="0"/>
          <w:divBdr>
            <w:top w:val="none" w:sz="0" w:space="0" w:color="auto"/>
            <w:left w:val="none" w:sz="0" w:space="0" w:color="auto"/>
            <w:bottom w:val="none" w:sz="0" w:space="0" w:color="auto"/>
            <w:right w:val="none" w:sz="0" w:space="0" w:color="auto"/>
          </w:divBdr>
        </w:div>
        <w:div w:id="1212155375">
          <w:marLeft w:val="640"/>
          <w:marRight w:val="0"/>
          <w:marTop w:val="0"/>
          <w:marBottom w:val="0"/>
          <w:divBdr>
            <w:top w:val="none" w:sz="0" w:space="0" w:color="auto"/>
            <w:left w:val="none" w:sz="0" w:space="0" w:color="auto"/>
            <w:bottom w:val="none" w:sz="0" w:space="0" w:color="auto"/>
            <w:right w:val="none" w:sz="0" w:space="0" w:color="auto"/>
          </w:divBdr>
        </w:div>
        <w:div w:id="1865514862">
          <w:marLeft w:val="640"/>
          <w:marRight w:val="0"/>
          <w:marTop w:val="0"/>
          <w:marBottom w:val="0"/>
          <w:divBdr>
            <w:top w:val="none" w:sz="0" w:space="0" w:color="auto"/>
            <w:left w:val="none" w:sz="0" w:space="0" w:color="auto"/>
            <w:bottom w:val="none" w:sz="0" w:space="0" w:color="auto"/>
            <w:right w:val="none" w:sz="0" w:space="0" w:color="auto"/>
          </w:divBdr>
        </w:div>
        <w:div w:id="106434363">
          <w:marLeft w:val="640"/>
          <w:marRight w:val="0"/>
          <w:marTop w:val="0"/>
          <w:marBottom w:val="0"/>
          <w:divBdr>
            <w:top w:val="none" w:sz="0" w:space="0" w:color="auto"/>
            <w:left w:val="none" w:sz="0" w:space="0" w:color="auto"/>
            <w:bottom w:val="none" w:sz="0" w:space="0" w:color="auto"/>
            <w:right w:val="none" w:sz="0" w:space="0" w:color="auto"/>
          </w:divBdr>
        </w:div>
        <w:div w:id="712968407">
          <w:marLeft w:val="640"/>
          <w:marRight w:val="0"/>
          <w:marTop w:val="0"/>
          <w:marBottom w:val="0"/>
          <w:divBdr>
            <w:top w:val="none" w:sz="0" w:space="0" w:color="auto"/>
            <w:left w:val="none" w:sz="0" w:space="0" w:color="auto"/>
            <w:bottom w:val="none" w:sz="0" w:space="0" w:color="auto"/>
            <w:right w:val="none" w:sz="0" w:space="0" w:color="auto"/>
          </w:divBdr>
        </w:div>
        <w:div w:id="32190500">
          <w:marLeft w:val="640"/>
          <w:marRight w:val="0"/>
          <w:marTop w:val="0"/>
          <w:marBottom w:val="0"/>
          <w:divBdr>
            <w:top w:val="none" w:sz="0" w:space="0" w:color="auto"/>
            <w:left w:val="none" w:sz="0" w:space="0" w:color="auto"/>
            <w:bottom w:val="none" w:sz="0" w:space="0" w:color="auto"/>
            <w:right w:val="none" w:sz="0" w:space="0" w:color="auto"/>
          </w:divBdr>
        </w:div>
        <w:div w:id="131025950">
          <w:marLeft w:val="640"/>
          <w:marRight w:val="0"/>
          <w:marTop w:val="0"/>
          <w:marBottom w:val="0"/>
          <w:divBdr>
            <w:top w:val="none" w:sz="0" w:space="0" w:color="auto"/>
            <w:left w:val="none" w:sz="0" w:space="0" w:color="auto"/>
            <w:bottom w:val="none" w:sz="0" w:space="0" w:color="auto"/>
            <w:right w:val="none" w:sz="0" w:space="0" w:color="auto"/>
          </w:divBdr>
        </w:div>
        <w:div w:id="388963076">
          <w:marLeft w:val="640"/>
          <w:marRight w:val="0"/>
          <w:marTop w:val="0"/>
          <w:marBottom w:val="0"/>
          <w:divBdr>
            <w:top w:val="none" w:sz="0" w:space="0" w:color="auto"/>
            <w:left w:val="none" w:sz="0" w:space="0" w:color="auto"/>
            <w:bottom w:val="none" w:sz="0" w:space="0" w:color="auto"/>
            <w:right w:val="none" w:sz="0" w:space="0" w:color="auto"/>
          </w:divBdr>
        </w:div>
        <w:div w:id="603920624">
          <w:marLeft w:val="640"/>
          <w:marRight w:val="0"/>
          <w:marTop w:val="0"/>
          <w:marBottom w:val="0"/>
          <w:divBdr>
            <w:top w:val="none" w:sz="0" w:space="0" w:color="auto"/>
            <w:left w:val="none" w:sz="0" w:space="0" w:color="auto"/>
            <w:bottom w:val="none" w:sz="0" w:space="0" w:color="auto"/>
            <w:right w:val="none" w:sz="0" w:space="0" w:color="auto"/>
          </w:divBdr>
        </w:div>
        <w:div w:id="407265113">
          <w:marLeft w:val="640"/>
          <w:marRight w:val="0"/>
          <w:marTop w:val="0"/>
          <w:marBottom w:val="0"/>
          <w:divBdr>
            <w:top w:val="none" w:sz="0" w:space="0" w:color="auto"/>
            <w:left w:val="none" w:sz="0" w:space="0" w:color="auto"/>
            <w:bottom w:val="none" w:sz="0" w:space="0" w:color="auto"/>
            <w:right w:val="none" w:sz="0" w:space="0" w:color="auto"/>
          </w:divBdr>
        </w:div>
        <w:div w:id="343820680">
          <w:marLeft w:val="640"/>
          <w:marRight w:val="0"/>
          <w:marTop w:val="0"/>
          <w:marBottom w:val="0"/>
          <w:divBdr>
            <w:top w:val="none" w:sz="0" w:space="0" w:color="auto"/>
            <w:left w:val="none" w:sz="0" w:space="0" w:color="auto"/>
            <w:bottom w:val="none" w:sz="0" w:space="0" w:color="auto"/>
            <w:right w:val="none" w:sz="0" w:space="0" w:color="auto"/>
          </w:divBdr>
        </w:div>
        <w:div w:id="1952009698">
          <w:marLeft w:val="640"/>
          <w:marRight w:val="0"/>
          <w:marTop w:val="0"/>
          <w:marBottom w:val="0"/>
          <w:divBdr>
            <w:top w:val="none" w:sz="0" w:space="0" w:color="auto"/>
            <w:left w:val="none" w:sz="0" w:space="0" w:color="auto"/>
            <w:bottom w:val="none" w:sz="0" w:space="0" w:color="auto"/>
            <w:right w:val="none" w:sz="0" w:space="0" w:color="auto"/>
          </w:divBdr>
        </w:div>
        <w:div w:id="1886989523">
          <w:marLeft w:val="640"/>
          <w:marRight w:val="0"/>
          <w:marTop w:val="0"/>
          <w:marBottom w:val="0"/>
          <w:divBdr>
            <w:top w:val="none" w:sz="0" w:space="0" w:color="auto"/>
            <w:left w:val="none" w:sz="0" w:space="0" w:color="auto"/>
            <w:bottom w:val="none" w:sz="0" w:space="0" w:color="auto"/>
            <w:right w:val="none" w:sz="0" w:space="0" w:color="auto"/>
          </w:divBdr>
        </w:div>
        <w:div w:id="2142186428">
          <w:marLeft w:val="640"/>
          <w:marRight w:val="0"/>
          <w:marTop w:val="0"/>
          <w:marBottom w:val="0"/>
          <w:divBdr>
            <w:top w:val="none" w:sz="0" w:space="0" w:color="auto"/>
            <w:left w:val="none" w:sz="0" w:space="0" w:color="auto"/>
            <w:bottom w:val="none" w:sz="0" w:space="0" w:color="auto"/>
            <w:right w:val="none" w:sz="0" w:space="0" w:color="auto"/>
          </w:divBdr>
        </w:div>
        <w:div w:id="61564161">
          <w:marLeft w:val="640"/>
          <w:marRight w:val="0"/>
          <w:marTop w:val="0"/>
          <w:marBottom w:val="0"/>
          <w:divBdr>
            <w:top w:val="none" w:sz="0" w:space="0" w:color="auto"/>
            <w:left w:val="none" w:sz="0" w:space="0" w:color="auto"/>
            <w:bottom w:val="none" w:sz="0" w:space="0" w:color="auto"/>
            <w:right w:val="none" w:sz="0" w:space="0" w:color="auto"/>
          </w:divBdr>
        </w:div>
        <w:div w:id="1984850922">
          <w:marLeft w:val="640"/>
          <w:marRight w:val="0"/>
          <w:marTop w:val="0"/>
          <w:marBottom w:val="0"/>
          <w:divBdr>
            <w:top w:val="none" w:sz="0" w:space="0" w:color="auto"/>
            <w:left w:val="none" w:sz="0" w:space="0" w:color="auto"/>
            <w:bottom w:val="none" w:sz="0" w:space="0" w:color="auto"/>
            <w:right w:val="none" w:sz="0" w:space="0" w:color="auto"/>
          </w:divBdr>
        </w:div>
        <w:div w:id="1051340778">
          <w:marLeft w:val="640"/>
          <w:marRight w:val="0"/>
          <w:marTop w:val="0"/>
          <w:marBottom w:val="0"/>
          <w:divBdr>
            <w:top w:val="none" w:sz="0" w:space="0" w:color="auto"/>
            <w:left w:val="none" w:sz="0" w:space="0" w:color="auto"/>
            <w:bottom w:val="none" w:sz="0" w:space="0" w:color="auto"/>
            <w:right w:val="none" w:sz="0" w:space="0" w:color="auto"/>
          </w:divBdr>
        </w:div>
        <w:div w:id="472253964">
          <w:marLeft w:val="640"/>
          <w:marRight w:val="0"/>
          <w:marTop w:val="0"/>
          <w:marBottom w:val="0"/>
          <w:divBdr>
            <w:top w:val="none" w:sz="0" w:space="0" w:color="auto"/>
            <w:left w:val="none" w:sz="0" w:space="0" w:color="auto"/>
            <w:bottom w:val="none" w:sz="0" w:space="0" w:color="auto"/>
            <w:right w:val="none" w:sz="0" w:space="0" w:color="auto"/>
          </w:divBdr>
        </w:div>
        <w:div w:id="1498695271">
          <w:marLeft w:val="640"/>
          <w:marRight w:val="0"/>
          <w:marTop w:val="0"/>
          <w:marBottom w:val="0"/>
          <w:divBdr>
            <w:top w:val="none" w:sz="0" w:space="0" w:color="auto"/>
            <w:left w:val="none" w:sz="0" w:space="0" w:color="auto"/>
            <w:bottom w:val="none" w:sz="0" w:space="0" w:color="auto"/>
            <w:right w:val="none" w:sz="0" w:space="0" w:color="auto"/>
          </w:divBdr>
        </w:div>
        <w:div w:id="2103597523">
          <w:marLeft w:val="640"/>
          <w:marRight w:val="0"/>
          <w:marTop w:val="0"/>
          <w:marBottom w:val="0"/>
          <w:divBdr>
            <w:top w:val="none" w:sz="0" w:space="0" w:color="auto"/>
            <w:left w:val="none" w:sz="0" w:space="0" w:color="auto"/>
            <w:bottom w:val="none" w:sz="0" w:space="0" w:color="auto"/>
            <w:right w:val="none" w:sz="0" w:space="0" w:color="auto"/>
          </w:divBdr>
        </w:div>
        <w:div w:id="358942">
          <w:marLeft w:val="640"/>
          <w:marRight w:val="0"/>
          <w:marTop w:val="0"/>
          <w:marBottom w:val="0"/>
          <w:divBdr>
            <w:top w:val="none" w:sz="0" w:space="0" w:color="auto"/>
            <w:left w:val="none" w:sz="0" w:space="0" w:color="auto"/>
            <w:bottom w:val="none" w:sz="0" w:space="0" w:color="auto"/>
            <w:right w:val="none" w:sz="0" w:space="0" w:color="auto"/>
          </w:divBdr>
        </w:div>
        <w:div w:id="332529889">
          <w:marLeft w:val="640"/>
          <w:marRight w:val="0"/>
          <w:marTop w:val="0"/>
          <w:marBottom w:val="0"/>
          <w:divBdr>
            <w:top w:val="none" w:sz="0" w:space="0" w:color="auto"/>
            <w:left w:val="none" w:sz="0" w:space="0" w:color="auto"/>
            <w:bottom w:val="none" w:sz="0" w:space="0" w:color="auto"/>
            <w:right w:val="none" w:sz="0" w:space="0" w:color="auto"/>
          </w:divBdr>
        </w:div>
        <w:div w:id="1845434636">
          <w:marLeft w:val="640"/>
          <w:marRight w:val="0"/>
          <w:marTop w:val="0"/>
          <w:marBottom w:val="0"/>
          <w:divBdr>
            <w:top w:val="none" w:sz="0" w:space="0" w:color="auto"/>
            <w:left w:val="none" w:sz="0" w:space="0" w:color="auto"/>
            <w:bottom w:val="none" w:sz="0" w:space="0" w:color="auto"/>
            <w:right w:val="none" w:sz="0" w:space="0" w:color="auto"/>
          </w:divBdr>
        </w:div>
        <w:div w:id="918446125">
          <w:marLeft w:val="640"/>
          <w:marRight w:val="0"/>
          <w:marTop w:val="0"/>
          <w:marBottom w:val="0"/>
          <w:divBdr>
            <w:top w:val="none" w:sz="0" w:space="0" w:color="auto"/>
            <w:left w:val="none" w:sz="0" w:space="0" w:color="auto"/>
            <w:bottom w:val="none" w:sz="0" w:space="0" w:color="auto"/>
            <w:right w:val="none" w:sz="0" w:space="0" w:color="auto"/>
          </w:divBdr>
        </w:div>
        <w:div w:id="434138408">
          <w:marLeft w:val="640"/>
          <w:marRight w:val="0"/>
          <w:marTop w:val="0"/>
          <w:marBottom w:val="0"/>
          <w:divBdr>
            <w:top w:val="none" w:sz="0" w:space="0" w:color="auto"/>
            <w:left w:val="none" w:sz="0" w:space="0" w:color="auto"/>
            <w:bottom w:val="none" w:sz="0" w:space="0" w:color="auto"/>
            <w:right w:val="none" w:sz="0" w:space="0" w:color="auto"/>
          </w:divBdr>
        </w:div>
        <w:div w:id="286816730">
          <w:marLeft w:val="640"/>
          <w:marRight w:val="0"/>
          <w:marTop w:val="0"/>
          <w:marBottom w:val="0"/>
          <w:divBdr>
            <w:top w:val="none" w:sz="0" w:space="0" w:color="auto"/>
            <w:left w:val="none" w:sz="0" w:space="0" w:color="auto"/>
            <w:bottom w:val="none" w:sz="0" w:space="0" w:color="auto"/>
            <w:right w:val="none" w:sz="0" w:space="0" w:color="auto"/>
          </w:divBdr>
        </w:div>
        <w:div w:id="1946576775">
          <w:marLeft w:val="640"/>
          <w:marRight w:val="0"/>
          <w:marTop w:val="0"/>
          <w:marBottom w:val="0"/>
          <w:divBdr>
            <w:top w:val="none" w:sz="0" w:space="0" w:color="auto"/>
            <w:left w:val="none" w:sz="0" w:space="0" w:color="auto"/>
            <w:bottom w:val="none" w:sz="0" w:space="0" w:color="auto"/>
            <w:right w:val="none" w:sz="0" w:space="0" w:color="auto"/>
          </w:divBdr>
        </w:div>
        <w:div w:id="487938523">
          <w:marLeft w:val="640"/>
          <w:marRight w:val="0"/>
          <w:marTop w:val="0"/>
          <w:marBottom w:val="0"/>
          <w:divBdr>
            <w:top w:val="none" w:sz="0" w:space="0" w:color="auto"/>
            <w:left w:val="none" w:sz="0" w:space="0" w:color="auto"/>
            <w:bottom w:val="none" w:sz="0" w:space="0" w:color="auto"/>
            <w:right w:val="none" w:sz="0" w:space="0" w:color="auto"/>
          </w:divBdr>
        </w:div>
        <w:div w:id="1033578696">
          <w:marLeft w:val="640"/>
          <w:marRight w:val="0"/>
          <w:marTop w:val="0"/>
          <w:marBottom w:val="0"/>
          <w:divBdr>
            <w:top w:val="none" w:sz="0" w:space="0" w:color="auto"/>
            <w:left w:val="none" w:sz="0" w:space="0" w:color="auto"/>
            <w:bottom w:val="none" w:sz="0" w:space="0" w:color="auto"/>
            <w:right w:val="none" w:sz="0" w:space="0" w:color="auto"/>
          </w:divBdr>
        </w:div>
        <w:div w:id="1125345942">
          <w:marLeft w:val="640"/>
          <w:marRight w:val="0"/>
          <w:marTop w:val="0"/>
          <w:marBottom w:val="0"/>
          <w:divBdr>
            <w:top w:val="none" w:sz="0" w:space="0" w:color="auto"/>
            <w:left w:val="none" w:sz="0" w:space="0" w:color="auto"/>
            <w:bottom w:val="none" w:sz="0" w:space="0" w:color="auto"/>
            <w:right w:val="none" w:sz="0" w:space="0" w:color="auto"/>
          </w:divBdr>
        </w:div>
        <w:div w:id="384720645">
          <w:marLeft w:val="640"/>
          <w:marRight w:val="0"/>
          <w:marTop w:val="0"/>
          <w:marBottom w:val="0"/>
          <w:divBdr>
            <w:top w:val="none" w:sz="0" w:space="0" w:color="auto"/>
            <w:left w:val="none" w:sz="0" w:space="0" w:color="auto"/>
            <w:bottom w:val="none" w:sz="0" w:space="0" w:color="auto"/>
            <w:right w:val="none" w:sz="0" w:space="0" w:color="auto"/>
          </w:divBdr>
        </w:div>
        <w:div w:id="981346100">
          <w:marLeft w:val="640"/>
          <w:marRight w:val="0"/>
          <w:marTop w:val="0"/>
          <w:marBottom w:val="0"/>
          <w:divBdr>
            <w:top w:val="none" w:sz="0" w:space="0" w:color="auto"/>
            <w:left w:val="none" w:sz="0" w:space="0" w:color="auto"/>
            <w:bottom w:val="none" w:sz="0" w:space="0" w:color="auto"/>
            <w:right w:val="none" w:sz="0" w:space="0" w:color="auto"/>
          </w:divBdr>
        </w:div>
        <w:div w:id="870647141">
          <w:marLeft w:val="640"/>
          <w:marRight w:val="0"/>
          <w:marTop w:val="0"/>
          <w:marBottom w:val="0"/>
          <w:divBdr>
            <w:top w:val="none" w:sz="0" w:space="0" w:color="auto"/>
            <w:left w:val="none" w:sz="0" w:space="0" w:color="auto"/>
            <w:bottom w:val="none" w:sz="0" w:space="0" w:color="auto"/>
            <w:right w:val="none" w:sz="0" w:space="0" w:color="auto"/>
          </w:divBdr>
        </w:div>
        <w:div w:id="1578435523">
          <w:marLeft w:val="640"/>
          <w:marRight w:val="0"/>
          <w:marTop w:val="0"/>
          <w:marBottom w:val="0"/>
          <w:divBdr>
            <w:top w:val="none" w:sz="0" w:space="0" w:color="auto"/>
            <w:left w:val="none" w:sz="0" w:space="0" w:color="auto"/>
            <w:bottom w:val="none" w:sz="0" w:space="0" w:color="auto"/>
            <w:right w:val="none" w:sz="0" w:space="0" w:color="auto"/>
          </w:divBdr>
        </w:div>
        <w:div w:id="782765447">
          <w:marLeft w:val="640"/>
          <w:marRight w:val="0"/>
          <w:marTop w:val="0"/>
          <w:marBottom w:val="0"/>
          <w:divBdr>
            <w:top w:val="none" w:sz="0" w:space="0" w:color="auto"/>
            <w:left w:val="none" w:sz="0" w:space="0" w:color="auto"/>
            <w:bottom w:val="none" w:sz="0" w:space="0" w:color="auto"/>
            <w:right w:val="none" w:sz="0" w:space="0" w:color="auto"/>
          </w:divBdr>
        </w:div>
        <w:div w:id="706175381">
          <w:marLeft w:val="640"/>
          <w:marRight w:val="0"/>
          <w:marTop w:val="0"/>
          <w:marBottom w:val="0"/>
          <w:divBdr>
            <w:top w:val="none" w:sz="0" w:space="0" w:color="auto"/>
            <w:left w:val="none" w:sz="0" w:space="0" w:color="auto"/>
            <w:bottom w:val="none" w:sz="0" w:space="0" w:color="auto"/>
            <w:right w:val="none" w:sz="0" w:space="0" w:color="auto"/>
          </w:divBdr>
        </w:div>
        <w:div w:id="1753578426">
          <w:marLeft w:val="640"/>
          <w:marRight w:val="0"/>
          <w:marTop w:val="0"/>
          <w:marBottom w:val="0"/>
          <w:divBdr>
            <w:top w:val="none" w:sz="0" w:space="0" w:color="auto"/>
            <w:left w:val="none" w:sz="0" w:space="0" w:color="auto"/>
            <w:bottom w:val="none" w:sz="0" w:space="0" w:color="auto"/>
            <w:right w:val="none" w:sz="0" w:space="0" w:color="auto"/>
          </w:divBdr>
        </w:div>
        <w:div w:id="525674435">
          <w:marLeft w:val="640"/>
          <w:marRight w:val="0"/>
          <w:marTop w:val="0"/>
          <w:marBottom w:val="0"/>
          <w:divBdr>
            <w:top w:val="none" w:sz="0" w:space="0" w:color="auto"/>
            <w:left w:val="none" w:sz="0" w:space="0" w:color="auto"/>
            <w:bottom w:val="none" w:sz="0" w:space="0" w:color="auto"/>
            <w:right w:val="none" w:sz="0" w:space="0" w:color="auto"/>
          </w:divBdr>
        </w:div>
        <w:div w:id="1561402848">
          <w:marLeft w:val="640"/>
          <w:marRight w:val="0"/>
          <w:marTop w:val="0"/>
          <w:marBottom w:val="0"/>
          <w:divBdr>
            <w:top w:val="none" w:sz="0" w:space="0" w:color="auto"/>
            <w:left w:val="none" w:sz="0" w:space="0" w:color="auto"/>
            <w:bottom w:val="none" w:sz="0" w:space="0" w:color="auto"/>
            <w:right w:val="none" w:sz="0" w:space="0" w:color="auto"/>
          </w:divBdr>
        </w:div>
        <w:div w:id="1385910766">
          <w:marLeft w:val="640"/>
          <w:marRight w:val="0"/>
          <w:marTop w:val="0"/>
          <w:marBottom w:val="0"/>
          <w:divBdr>
            <w:top w:val="none" w:sz="0" w:space="0" w:color="auto"/>
            <w:left w:val="none" w:sz="0" w:space="0" w:color="auto"/>
            <w:bottom w:val="none" w:sz="0" w:space="0" w:color="auto"/>
            <w:right w:val="none" w:sz="0" w:space="0" w:color="auto"/>
          </w:divBdr>
        </w:div>
        <w:div w:id="1947694696">
          <w:marLeft w:val="640"/>
          <w:marRight w:val="0"/>
          <w:marTop w:val="0"/>
          <w:marBottom w:val="0"/>
          <w:divBdr>
            <w:top w:val="none" w:sz="0" w:space="0" w:color="auto"/>
            <w:left w:val="none" w:sz="0" w:space="0" w:color="auto"/>
            <w:bottom w:val="none" w:sz="0" w:space="0" w:color="auto"/>
            <w:right w:val="none" w:sz="0" w:space="0" w:color="auto"/>
          </w:divBdr>
        </w:div>
        <w:div w:id="1527519926">
          <w:marLeft w:val="640"/>
          <w:marRight w:val="0"/>
          <w:marTop w:val="0"/>
          <w:marBottom w:val="0"/>
          <w:divBdr>
            <w:top w:val="none" w:sz="0" w:space="0" w:color="auto"/>
            <w:left w:val="none" w:sz="0" w:space="0" w:color="auto"/>
            <w:bottom w:val="none" w:sz="0" w:space="0" w:color="auto"/>
            <w:right w:val="none" w:sz="0" w:space="0" w:color="auto"/>
          </w:divBdr>
        </w:div>
        <w:div w:id="1888684056">
          <w:marLeft w:val="640"/>
          <w:marRight w:val="0"/>
          <w:marTop w:val="0"/>
          <w:marBottom w:val="0"/>
          <w:divBdr>
            <w:top w:val="none" w:sz="0" w:space="0" w:color="auto"/>
            <w:left w:val="none" w:sz="0" w:space="0" w:color="auto"/>
            <w:bottom w:val="none" w:sz="0" w:space="0" w:color="auto"/>
            <w:right w:val="none" w:sz="0" w:space="0" w:color="auto"/>
          </w:divBdr>
        </w:div>
        <w:div w:id="1486776208">
          <w:marLeft w:val="640"/>
          <w:marRight w:val="0"/>
          <w:marTop w:val="0"/>
          <w:marBottom w:val="0"/>
          <w:divBdr>
            <w:top w:val="none" w:sz="0" w:space="0" w:color="auto"/>
            <w:left w:val="none" w:sz="0" w:space="0" w:color="auto"/>
            <w:bottom w:val="none" w:sz="0" w:space="0" w:color="auto"/>
            <w:right w:val="none" w:sz="0" w:space="0" w:color="auto"/>
          </w:divBdr>
        </w:div>
        <w:div w:id="2145930570">
          <w:marLeft w:val="640"/>
          <w:marRight w:val="0"/>
          <w:marTop w:val="0"/>
          <w:marBottom w:val="0"/>
          <w:divBdr>
            <w:top w:val="none" w:sz="0" w:space="0" w:color="auto"/>
            <w:left w:val="none" w:sz="0" w:space="0" w:color="auto"/>
            <w:bottom w:val="none" w:sz="0" w:space="0" w:color="auto"/>
            <w:right w:val="none" w:sz="0" w:space="0" w:color="auto"/>
          </w:divBdr>
        </w:div>
        <w:div w:id="978073245">
          <w:marLeft w:val="640"/>
          <w:marRight w:val="0"/>
          <w:marTop w:val="0"/>
          <w:marBottom w:val="0"/>
          <w:divBdr>
            <w:top w:val="none" w:sz="0" w:space="0" w:color="auto"/>
            <w:left w:val="none" w:sz="0" w:space="0" w:color="auto"/>
            <w:bottom w:val="none" w:sz="0" w:space="0" w:color="auto"/>
            <w:right w:val="none" w:sz="0" w:space="0" w:color="auto"/>
          </w:divBdr>
        </w:div>
        <w:div w:id="355928203">
          <w:marLeft w:val="640"/>
          <w:marRight w:val="0"/>
          <w:marTop w:val="0"/>
          <w:marBottom w:val="0"/>
          <w:divBdr>
            <w:top w:val="none" w:sz="0" w:space="0" w:color="auto"/>
            <w:left w:val="none" w:sz="0" w:space="0" w:color="auto"/>
            <w:bottom w:val="none" w:sz="0" w:space="0" w:color="auto"/>
            <w:right w:val="none" w:sz="0" w:space="0" w:color="auto"/>
          </w:divBdr>
        </w:div>
        <w:div w:id="455486807">
          <w:marLeft w:val="640"/>
          <w:marRight w:val="0"/>
          <w:marTop w:val="0"/>
          <w:marBottom w:val="0"/>
          <w:divBdr>
            <w:top w:val="none" w:sz="0" w:space="0" w:color="auto"/>
            <w:left w:val="none" w:sz="0" w:space="0" w:color="auto"/>
            <w:bottom w:val="none" w:sz="0" w:space="0" w:color="auto"/>
            <w:right w:val="none" w:sz="0" w:space="0" w:color="auto"/>
          </w:divBdr>
        </w:div>
        <w:div w:id="270207384">
          <w:marLeft w:val="640"/>
          <w:marRight w:val="0"/>
          <w:marTop w:val="0"/>
          <w:marBottom w:val="0"/>
          <w:divBdr>
            <w:top w:val="none" w:sz="0" w:space="0" w:color="auto"/>
            <w:left w:val="none" w:sz="0" w:space="0" w:color="auto"/>
            <w:bottom w:val="none" w:sz="0" w:space="0" w:color="auto"/>
            <w:right w:val="none" w:sz="0" w:space="0" w:color="auto"/>
          </w:divBdr>
        </w:div>
        <w:div w:id="1064908245">
          <w:marLeft w:val="640"/>
          <w:marRight w:val="0"/>
          <w:marTop w:val="0"/>
          <w:marBottom w:val="0"/>
          <w:divBdr>
            <w:top w:val="none" w:sz="0" w:space="0" w:color="auto"/>
            <w:left w:val="none" w:sz="0" w:space="0" w:color="auto"/>
            <w:bottom w:val="none" w:sz="0" w:space="0" w:color="auto"/>
            <w:right w:val="none" w:sz="0" w:space="0" w:color="auto"/>
          </w:divBdr>
        </w:div>
        <w:div w:id="272520376">
          <w:marLeft w:val="640"/>
          <w:marRight w:val="0"/>
          <w:marTop w:val="0"/>
          <w:marBottom w:val="0"/>
          <w:divBdr>
            <w:top w:val="none" w:sz="0" w:space="0" w:color="auto"/>
            <w:left w:val="none" w:sz="0" w:space="0" w:color="auto"/>
            <w:bottom w:val="none" w:sz="0" w:space="0" w:color="auto"/>
            <w:right w:val="none" w:sz="0" w:space="0" w:color="auto"/>
          </w:divBdr>
        </w:div>
        <w:div w:id="1993870181">
          <w:marLeft w:val="640"/>
          <w:marRight w:val="0"/>
          <w:marTop w:val="0"/>
          <w:marBottom w:val="0"/>
          <w:divBdr>
            <w:top w:val="none" w:sz="0" w:space="0" w:color="auto"/>
            <w:left w:val="none" w:sz="0" w:space="0" w:color="auto"/>
            <w:bottom w:val="none" w:sz="0" w:space="0" w:color="auto"/>
            <w:right w:val="none" w:sz="0" w:space="0" w:color="auto"/>
          </w:divBdr>
        </w:div>
        <w:div w:id="989290686">
          <w:marLeft w:val="640"/>
          <w:marRight w:val="0"/>
          <w:marTop w:val="0"/>
          <w:marBottom w:val="0"/>
          <w:divBdr>
            <w:top w:val="none" w:sz="0" w:space="0" w:color="auto"/>
            <w:left w:val="none" w:sz="0" w:space="0" w:color="auto"/>
            <w:bottom w:val="none" w:sz="0" w:space="0" w:color="auto"/>
            <w:right w:val="none" w:sz="0" w:space="0" w:color="auto"/>
          </w:divBdr>
        </w:div>
        <w:div w:id="290522588">
          <w:marLeft w:val="640"/>
          <w:marRight w:val="0"/>
          <w:marTop w:val="0"/>
          <w:marBottom w:val="0"/>
          <w:divBdr>
            <w:top w:val="none" w:sz="0" w:space="0" w:color="auto"/>
            <w:left w:val="none" w:sz="0" w:space="0" w:color="auto"/>
            <w:bottom w:val="none" w:sz="0" w:space="0" w:color="auto"/>
            <w:right w:val="none" w:sz="0" w:space="0" w:color="auto"/>
          </w:divBdr>
        </w:div>
        <w:div w:id="1463109440">
          <w:marLeft w:val="640"/>
          <w:marRight w:val="0"/>
          <w:marTop w:val="0"/>
          <w:marBottom w:val="0"/>
          <w:divBdr>
            <w:top w:val="none" w:sz="0" w:space="0" w:color="auto"/>
            <w:left w:val="none" w:sz="0" w:space="0" w:color="auto"/>
            <w:bottom w:val="none" w:sz="0" w:space="0" w:color="auto"/>
            <w:right w:val="none" w:sz="0" w:space="0" w:color="auto"/>
          </w:divBdr>
        </w:div>
        <w:div w:id="8265326">
          <w:marLeft w:val="640"/>
          <w:marRight w:val="0"/>
          <w:marTop w:val="0"/>
          <w:marBottom w:val="0"/>
          <w:divBdr>
            <w:top w:val="none" w:sz="0" w:space="0" w:color="auto"/>
            <w:left w:val="none" w:sz="0" w:space="0" w:color="auto"/>
            <w:bottom w:val="none" w:sz="0" w:space="0" w:color="auto"/>
            <w:right w:val="none" w:sz="0" w:space="0" w:color="auto"/>
          </w:divBdr>
        </w:div>
      </w:divsChild>
    </w:div>
    <w:div w:id="1004748794">
      <w:bodyDiv w:val="1"/>
      <w:marLeft w:val="0"/>
      <w:marRight w:val="0"/>
      <w:marTop w:val="0"/>
      <w:marBottom w:val="0"/>
      <w:divBdr>
        <w:top w:val="none" w:sz="0" w:space="0" w:color="auto"/>
        <w:left w:val="none" w:sz="0" w:space="0" w:color="auto"/>
        <w:bottom w:val="none" w:sz="0" w:space="0" w:color="auto"/>
        <w:right w:val="none" w:sz="0" w:space="0" w:color="auto"/>
      </w:divBdr>
    </w:div>
    <w:div w:id="1004750256">
      <w:bodyDiv w:val="1"/>
      <w:marLeft w:val="0"/>
      <w:marRight w:val="0"/>
      <w:marTop w:val="0"/>
      <w:marBottom w:val="0"/>
      <w:divBdr>
        <w:top w:val="none" w:sz="0" w:space="0" w:color="auto"/>
        <w:left w:val="none" w:sz="0" w:space="0" w:color="auto"/>
        <w:bottom w:val="none" w:sz="0" w:space="0" w:color="auto"/>
        <w:right w:val="none" w:sz="0" w:space="0" w:color="auto"/>
      </w:divBdr>
      <w:divsChild>
        <w:div w:id="733115992">
          <w:marLeft w:val="640"/>
          <w:marRight w:val="0"/>
          <w:marTop w:val="0"/>
          <w:marBottom w:val="0"/>
          <w:divBdr>
            <w:top w:val="none" w:sz="0" w:space="0" w:color="auto"/>
            <w:left w:val="none" w:sz="0" w:space="0" w:color="auto"/>
            <w:bottom w:val="none" w:sz="0" w:space="0" w:color="auto"/>
            <w:right w:val="none" w:sz="0" w:space="0" w:color="auto"/>
          </w:divBdr>
        </w:div>
        <w:div w:id="583949914">
          <w:marLeft w:val="640"/>
          <w:marRight w:val="0"/>
          <w:marTop w:val="0"/>
          <w:marBottom w:val="0"/>
          <w:divBdr>
            <w:top w:val="none" w:sz="0" w:space="0" w:color="auto"/>
            <w:left w:val="none" w:sz="0" w:space="0" w:color="auto"/>
            <w:bottom w:val="none" w:sz="0" w:space="0" w:color="auto"/>
            <w:right w:val="none" w:sz="0" w:space="0" w:color="auto"/>
          </w:divBdr>
        </w:div>
        <w:div w:id="810097322">
          <w:marLeft w:val="640"/>
          <w:marRight w:val="0"/>
          <w:marTop w:val="0"/>
          <w:marBottom w:val="0"/>
          <w:divBdr>
            <w:top w:val="none" w:sz="0" w:space="0" w:color="auto"/>
            <w:left w:val="none" w:sz="0" w:space="0" w:color="auto"/>
            <w:bottom w:val="none" w:sz="0" w:space="0" w:color="auto"/>
            <w:right w:val="none" w:sz="0" w:space="0" w:color="auto"/>
          </w:divBdr>
        </w:div>
        <w:div w:id="1385254554">
          <w:marLeft w:val="640"/>
          <w:marRight w:val="0"/>
          <w:marTop w:val="0"/>
          <w:marBottom w:val="0"/>
          <w:divBdr>
            <w:top w:val="none" w:sz="0" w:space="0" w:color="auto"/>
            <w:left w:val="none" w:sz="0" w:space="0" w:color="auto"/>
            <w:bottom w:val="none" w:sz="0" w:space="0" w:color="auto"/>
            <w:right w:val="none" w:sz="0" w:space="0" w:color="auto"/>
          </w:divBdr>
        </w:div>
        <w:div w:id="1919360098">
          <w:marLeft w:val="640"/>
          <w:marRight w:val="0"/>
          <w:marTop w:val="0"/>
          <w:marBottom w:val="0"/>
          <w:divBdr>
            <w:top w:val="none" w:sz="0" w:space="0" w:color="auto"/>
            <w:left w:val="none" w:sz="0" w:space="0" w:color="auto"/>
            <w:bottom w:val="none" w:sz="0" w:space="0" w:color="auto"/>
            <w:right w:val="none" w:sz="0" w:space="0" w:color="auto"/>
          </w:divBdr>
        </w:div>
        <w:div w:id="1266957261">
          <w:marLeft w:val="640"/>
          <w:marRight w:val="0"/>
          <w:marTop w:val="0"/>
          <w:marBottom w:val="0"/>
          <w:divBdr>
            <w:top w:val="none" w:sz="0" w:space="0" w:color="auto"/>
            <w:left w:val="none" w:sz="0" w:space="0" w:color="auto"/>
            <w:bottom w:val="none" w:sz="0" w:space="0" w:color="auto"/>
            <w:right w:val="none" w:sz="0" w:space="0" w:color="auto"/>
          </w:divBdr>
        </w:div>
        <w:div w:id="113331797">
          <w:marLeft w:val="640"/>
          <w:marRight w:val="0"/>
          <w:marTop w:val="0"/>
          <w:marBottom w:val="0"/>
          <w:divBdr>
            <w:top w:val="none" w:sz="0" w:space="0" w:color="auto"/>
            <w:left w:val="none" w:sz="0" w:space="0" w:color="auto"/>
            <w:bottom w:val="none" w:sz="0" w:space="0" w:color="auto"/>
            <w:right w:val="none" w:sz="0" w:space="0" w:color="auto"/>
          </w:divBdr>
        </w:div>
        <w:div w:id="1667241539">
          <w:marLeft w:val="640"/>
          <w:marRight w:val="0"/>
          <w:marTop w:val="0"/>
          <w:marBottom w:val="0"/>
          <w:divBdr>
            <w:top w:val="none" w:sz="0" w:space="0" w:color="auto"/>
            <w:left w:val="none" w:sz="0" w:space="0" w:color="auto"/>
            <w:bottom w:val="none" w:sz="0" w:space="0" w:color="auto"/>
            <w:right w:val="none" w:sz="0" w:space="0" w:color="auto"/>
          </w:divBdr>
        </w:div>
        <w:div w:id="215049077">
          <w:marLeft w:val="640"/>
          <w:marRight w:val="0"/>
          <w:marTop w:val="0"/>
          <w:marBottom w:val="0"/>
          <w:divBdr>
            <w:top w:val="none" w:sz="0" w:space="0" w:color="auto"/>
            <w:left w:val="none" w:sz="0" w:space="0" w:color="auto"/>
            <w:bottom w:val="none" w:sz="0" w:space="0" w:color="auto"/>
            <w:right w:val="none" w:sz="0" w:space="0" w:color="auto"/>
          </w:divBdr>
        </w:div>
        <w:div w:id="21633107">
          <w:marLeft w:val="640"/>
          <w:marRight w:val="0"/>
          <w:marTop w:val="0"/>
          <w:marBottom w:val="0"/>
          <w:divBdr>
            <w:top w:val="none" w:sz="0" w:space="0" w:color="auto"/>
            <w:left w:val="none" w:sz="0" w:space="0" w:color="auto"/>
            <w:bottom w:val="none" w:sz="0" w:space="0" w:color="auto"/>
            <w:right w:val="none" w:sz="0" w:space="0" w:color="auto"/>
          </w:divBdr>
        </w:div>
        <w:div w:id="1202940808">
          <w:marLeft w:val="640"/>
          <w:marRight w:val="0"/>
          <w:marTop w:val="0"/>
          <w:marBottom w:val="0"/>
          <w:divBdr>
            <w:top w:val="none" w:sz="0" w:space="0" w:color="auto"/>
            <w:left w:val="none" w:sz="0" w:space="0" w:color="auto"/>
            <w:bottom w:val="none" w:sz="0" w:space="0" w:color="auto"/>
            <w:right w:val="none" w:sz="0" w:space="0" w:color="auto"/>
          </w:divBdr>
        </w:div>
        <w:div w:id="1942179127">
          <w:marLeft w:val="640"/>
          <w:marRight w:val="0"/>
          <w:marTop w:val="0"/>
          <w:marBottom w:val="0"/>
          <w:divBdr>
            <w:top w:val="none" w:sz="0" w:space="0" w:color="auto"/>
            <w:left w:val="none" w:sz="0" w:space="0" w:color="auto"/>
            <w:bottom w:val="none" w:sz="0" w:space="0" w:color="auto"/>
            <w:right w:val="none" w:sz="0" w:space="0" w:color="auto"/>
          </w:divBdr>
        </w:div>
        <w:div w:id="233662280">
          <w:marLeft w:val="640"/>
          <w:marRight w:val="0"/>
          <w:marTop w:val="0"/>
          <w:marBottom w:val="0"/>
          <w:divBdr>
            <w:top w:val="none" w:sz="0" w:space="0" w:color="auto"/>
            <w:left w:val="none" w:sz="0" w:space="0" w:color="auto"/>
            <w:bottom w:val="none" w:sz="0" w:space="0" w:color="auto"/>
            <w:right w:val="none" w:sz="0" w:space="0" w:color="auto"/>
          </w:divBdr>
        </w:div>
        <w:div w:id="1737630968">
          <w:marLeft w:val="640"/>
          <w:marRight w:val="0"/>
          <w:marTop w:val="0"/>
          <w:marBottom w:val="0"/>
          <w:divBdr>
            <w:top w:val="none" w:sz="0" w:space="0" w:color="auto"/>
            <w:left w:val="none" w:sz="0" w:space="0" w:color="auto"/>
            <w:bottom w:val="none" w:sz="0" w:space="0" w:color="auto"/>
            <w:right w:val="none" w:sz="0" w:space="0" w:color="auto"/>
          </w:divBdr>
        </w:div>
        <w:div w:id="76021766">
          <w:marLeft w:val="640"/>
          <w:marRight w:val="0"/>
          <w:marTop w:val="0"/>
          <w:marBottom w:val="0"/>
          <w:divBdr>
            <w:top w:val="none" w:sz="0" w:space="0" w:color="auto"/>
            <w:left w:val="none" w:sz="0" w:space="0" w:color="auto"/>
            <w:bottom w:val="none" w:sz="0" w:space="0" w:color="auto"/>
            <w:right w:val="none" w:sz="0" w:space="0" w:color="auto"/>
          </w:divBdr>
        </w:div>
        <w:div w:id="295837690">
          <w:marLeft w:val="640"/>
          <w:marRight w:val="0"/>
          <w:marTop w:val="0"/>
          <w:marBottom w:val="0"/>
          <w:divBdr>
            <w:top w:val="none" w:sz="0" w:space="0" w:color="auto"/>
            <w:left w:val="none" w:sz="0" w:space="0" w:color="auto"/>
            <w:bottom w:val="none" w:sz="0" w:space="0" w:color="auto"/>
            <w:right w:val="none" w:sz="0" w:space="0" w:color="auto"/>
          </w:divBdr>
        </w:div>
        <w:div w:id="942735715">
          <w:marLeft w:val="640"/>
          <w:marRight w:val="0"/>
          <w:marTop w:val="0"/>
          <w:marBottom w:val="0"/>
          <w:divBdr>
            <w:top w:val="none" w:sz="0" w:space="0" w:color="auto"/>
            <w:left w:val="none" w:sz="0" w:space="0" w:color="auto"/>
            <w:bottom w:val="none" w:sz="0" w:space="0" w:color="auto"/>
            <w:right w:val="none" w:sz="0" w:space="0" w:color="auto"/>
          </w:divBdr>
        </w:div>
        <w:div w:id="934947863">
          <w:marLeft w:val="640"/>
          <w:marRight w:val="0"/>
          <w:marTop w:val="0"/>
          <w:marBottom w:val="0"/>
          <w:divBdr>
            <w:top w:val="none" w:sz="0" w:space="0" w:color="auto"/>
            <w:left w:val="none" w:sz="0" w:space="0" w:color="auto"/>
            <w:bottom w:val="none" w:sz="0" w:space="0" w:color="auto"/>
            <w:right w:val="none" w:sz="0" w:space="0" w:color="auto"/>
          </w:divBdr>
        </w:div>
        <w:div w:id="1777795304">
          <w:marLeft w:val="640"/>
          <w:marRight w:val="0"/>
          <w:marTop w:val="0"/>
          <w:marBottom w:val="0"/>
          <w:divBdr>
            <w:top w:val="none" w:sz="0" w:space="0" w:color="auto"/>
            <w:left w:val="none" w:sz="0" w:space="0" w:color="auto"/>
            <w:bottom w:val="none" w:sz="0" w:space="0" w:color="auto"/>
            <w:right w:val="none" w:sz="0" w:space="0" w:color="auto"/>
          </w:divBdr>
        </w:div>
        <w:div w:id="817577014">
          <w:marLeft w:val="640"/>
          <w:marRight w:val="0"/>
          <w:marTop w:val="0"/>
          <w:marBottom w:val="0"/>
          <w:divBdr>
            <w:top w:val="none" w:sz="0" w:space="0" w:color="auto"/>
            <w:left w:val="none" w:sz="0" w:space="0" w:color="auto"/>
            <w:bottom w:val="none" w:sz="0" w:space="0" w:color="auto"/>
            <w:right w:val="none" w:sz="0" w:space="0" w:color="auto"/>
          </w:divBdr>
        </w:div>
        <w:div w:id="1417703701">
          <w:marLeft w:val="640"/>
          <w:marRight w:val="0"/>
          <w:marTop w:val="0"/>
          <w:marBottom w:val="0"/>
          <w:divBdr>
            <w:top w:val="none" w:sz="0" w:space="0" w:color="auto"/>
            <w:left w:val="none" w:sz="0" w:space="0" w:color="auto"/>
            <w:bottom w:val="none" w:sz="0" w:space="0" w:color="auto"/>
            <w:right w:val="none" w:sz="0" w:space="0" w:color="auto"/>
          </w:divBdr>
        </w:div>
        <w:div w:id="900213667">
          <w:marLeft w:val="640"/>
          <w:marRight w:val="0"/>
          <w:marTop w:val="0"/>
          <w:marBottom w:val="0"/>
          <w:divBdr>
            <w:top w:val="none" w:sz="0" w:space="0" w:color="auto"/>
            <w:left w:val="none" w:sz="0" w:space="0" w:color="auto"/>
            <w:bottom w:val="none" w:sz="0" w:space="0" w:color="auto"/>
            <w:right w:val="none" w:sz="0" w:space="0" w:color="auto"/>
          </w:divBdr>
        </w:div>
        <w:div w:id="515580680">
          <w:marLeft w:val="640"/>
          <w:marRight w:val="0"/>
          <w:marTop w:val="0"/>
          <w:marBottom w:val="0"/>
          <w:divBdr>
            <w:top w:val="none" w:sz="0" w:space="0" w:color="auto"/>
            <w:left w:val="none" w:sz="0" w:space="0" w:color="auto"/>
            <w:bottom w:val="none" w:sz="0" w:space="0" w:color="auto"/>
            <w:right w:val="none" w:sz="0" w:space="0" w:color="auto"/>
          </w:divBdr>
        </w:div>
        <w:div w:id="1007517355">
          <w:marLeft w:val="640"/>
          <w:marRight w:val="0"/>
          <w:marTop w:val="0"/>
          <w:marBottom w:val="0"/>
          <w:divBdr>
            <w:top w:val="none" w:sz="0" w:space="0" w:color="auto"/>
            <w:left w:val="none" w:sz="0" w:space="0" w:color="auto"/>
            <w:bottom w:val="none" w:sz="0" w:space="0" w:color="auto"/>
            <w:right w:val="none" w:sz="0" w:space="0" w:color="auto"/>
          </w:divBdr>
        </w:div>
        <w:div w:id="1499686611">
          <w:marLeft w:val="640"/>
          <w:marRight w:val="0"/>
          <w:marTop w:val="0"/>
          <w:marBottom w:val="0"/>
          <w:divBdr>
            <w:top w:val="none" w:sz="0" w:space="0" w:color="auto"/>
            <w:left w:val="none" w:sz="0" w:space="0" w:color="auto"/>
            <w:bottom w:val="none" w:sz="0" w:space="0" w:color="auto"/>
            <w:right w:val="none" w:sz="0" w:space="0" w:color="auto"/>
          </w:divBdr>
        </w:div>
        <w:div w:id="2009744829">
          <w:marLeft w:val="640"/>
          <w:marRight w:val="0"/>
          <w:marTop w:val="0"/>
          <w:marBottom w:val="0"/>
          <w:divBdr>
            <w:top w:val="none" w:sz="0" w:space="0" w:color="auto"/>
            <w:left w:val="none" w:sz="0" w:space="0" w:color="auto"/>
            <w:bottom w:val="none" w:sz="0" w:space="0" w:color="auto"/>
            <w:right w:val="none" w:sz="0" w:space="0" w:color="auto"/>
          </w:divBdr>
        </w:div>
        <w:div w:id="1782411712">
          <w:marLeft w:val="640"/>
          <w:marRight w:val="0"/>
          <w:marTop w:val="0"/>
          <w:marBottom w:val="0"/>
          <w:divBdr>
            <w:top w:val="none" w:sz="0" w:space="0" w:color="auto"/>
            <w:left w:val="none" w:sz="0" w:space="0" w:color="auto"/>
            <w:bottom w:val="none" w:sz="0" w:space="0" w:color="auto"/>
            <w:right w:val="none" w:sz="0" w:space="0" w:color="auto"/>
          </w:divBdr>
        </w:div>
        <w:div w:id="1863287">
          <w:marLeft w:val="640"/>
          <w:marRight w:val="0"/>
          <w:marTop w:val="0"/>
          <w:marBottom w:val="0"/>
          <w:divBdr>
            <w:top w:val="none" w:sz="0" w:space="0" w:color="auto"/>
            <w:left w:val="none" w:sz="0" w:space="0" w:color="auto"/>
            <w:bottom w:val="none" w:sz="0" w:space="0" w:color="auto"/>
            <w:right w:val="none" w:sz="0" w:space="0" w:color="auto"/>
          </w:divBdr>
        </w:div>
        <w:div w:id="1351906208">
          <w:marLeft w:val="640"/>
          <w:marRight w:val="0"/>
          <w:marTop w:val="0"/>
          <w:marBottom w:val="0"/>
          <w:divBdr>
            <w:top w:val="none" w:sz="0" w:space="0" w:color="auto"/>
            <w:left w:val="none" w:sz="0" w:space="0" w:color="auto"/>
            <w:bottom w:val="none" w:sz="0" w:space="0" w:color="auto"/>
            <w:right w:val="none" w:sz="0" w:space="0" w:color="auto"/>
          </w:divBdr>
        </w:div>
        <w:div w:id="844712453">
          <w:marLeft w:val="640"/>
          <w:marRight w:val="0"/>
          <w:marTop w:val="0"/>
          <w:marBottom w:val="0"/>
          <w:divBdr>
            <w:top w:val="none" w:sz="0" w:space="0" w:color="auto"/>
            <w:left w:val="none" w:sz="0" w:space="0" w:color="auto"/>
            <w:bottom w:val="none" w:sz="0" w:space="0" w:color="auto"/>
            <w:right w:val="none" w:sz="0" w:space="0" w:color="auto"/>
          </w:divBdr>
        </w:div>
        <w:div w:id="1667201504">
          <w:marLeft w:val="640"/>
          <w:marRight w:val="0"/>
          <w:marTop w:val="0"/>
          <w:marBottom w:val="0"/>
          <w:divBdr>
            <w:top w:val="none" w:sz="0" w:space="0" w:color="auto"/>
            <w:left w:val="none" w:sz="0" w:space="0" w:color="auto"/>
            <w:bottom w:val="none" w:sz="0" w:space="0" w:color="auto"/>
            <w:right w:val="none" w:sz="0" w:space="0" w:color="auto"/>
          </w:divBdr>
        </w:div>
        <w:div w:id="438837082">
          <w:marLeft w:val="640"/>
          <w:marRight w:val="0"/>
          <w:marTop w:val="0"/>
          <w:marBottom w:val="0"/>
          <w:divBdr>
            <w:top w:val="none" w:sz="0" w:space="0" w:color="auto"/>
            <w:left w:val="none" w:sz="0" w:space="0" w:color="auto"/>
            <w:bottom w:val="none" w:sz="0" w:space="0" w:color="auto"/>
            <w:right w:val="none" w:sz="0" w:space="0" w:color="auto"/>
          </w:divBdr>
        </w:div>
        <w:div w:id="1887714684">
          <w:marLeft w:val="640"/>
          <w:marRight w:val="0"/>
          <w:marTop w:val="0"/>
          <w:marBottom w:val="0"/>
          <w:divBdr>
            <w:top w:val="none" w:sz="0" w:space="0" w:color="auto"/>
            <w:left w:val="none" w:sz="0" w:space="0" w:color="auto"/>
            <w:bottom w:val="none" w:sz="0" w:space="0" w:color="auto"/>
            <w:right w:val="none" w:sz="0" w:space="0" w:color="auto"/>
          </w:divBdr>
        </w:div>
        <w:div w:id="1547790869">
          <w:marLeft w:val="640"/>
          <w:marRight w:val="0"/>
          <w:marTop w:val="0"/>
          <w:marBottom w:val="0"/>
          <w:divBdr>
            <w:top w:val="none" w:sz="0" w:space="0" w:color="auto"/>
            <w:left w:val="none" w:sz="0" w:space="0" w:color="auto"/>
            <w:bottom w:val="none" w:sz="0" w:space="0" w:color="auto"/>
            <w:right w:val="none" w:sz="0" w:space="0" w:color="auto"/>
          </w:divBdr>
        </w:div>
        <w:div w:id="1584795626">
          <w:marLeft w:val="640"/>
          <w:marRight w:val="0"/>
          <w:marTop w:val="0"/>
          <w:marBottom w:val="0"/>
          <w:divBdr>
            <w:top w:val="none" w:sz="0" w:space="0" w:color="auto"/>
            <w:left w:val="none" w:sz="0" w:space="0" w:color="auto"/>
            <w:bottom w:val="none" w:sz="0" w:space="0" w:color="auto"/>
            <w:right w:val="none" w:sz="0" w:space="0" w:color="auto"/>
          </w:divBdr>
        </w:div>
        <w:div w:id="88165440">
          <w:marLeft w:val="640"/>
          <w:marRight w:val="0"/>
          <w:marTop w:val="0"/>
          <w:marBottom w:val="0"/>
          <w:divBdr>
            <w:top w:val="none" w:sz="0" w:space="0" w:color="auto"/>
            <w:left w:val="none" w:sz="0" w:space="0" w:color="auto"/>
            <w:bottom w:val="none" w:sz="0" w:space="0" w:color="auto"/>
            <w:right w:val="none" w:sz="0" w:space="0" w:color="auto"/>
          </w:divBdr>
        </w:div>
        <w:div w:id="842280637">
          <w:marLeft w:val="640"/>
          <w:marRight w:val="0"/>
          <w:marTop w:val="0"/>
          <w:marBottom w:val="0"/>
          <w:divBdr>
            <w:top w:val="none" w:sz="0" w:space="0" w:color="auto"/>
            <w:left w:val="none" w:sz="0" w:space="0" w:color="auto"/>
            <w:bottom w:val="none" w:sz="0" w:space="0" w:color="auto"/>
            <w:right w:val="none" w:sz="0" w:space="0" w:color="auto"/>
          </w:divBdr>
        </w:div>
        <w:div w:id="12221342">
          <w:marLeft w:val="640"/>
          <w:marRight w:val="0"/>
          <w:marTop w:val="0"/>
          <w:marBottom w:val="0"/>
          <w:divBdr>
            <w:top w:val="none" w:sz="0" w:space="0" w:color="auto"/>
            <w:left w:val="none" w:sz="0" w:space="0" w:color="auto"/>
            <w:bottom w:val="none" w:sz="0" w:space="0" w:color="auto"/>
            <w:right w:val="none" w:sz="0" w:space="0" w:color="auto"/>
          </w:divBdr>
        </w:div>
        <w:div w:id="394857263">
          <w:marLeft w:val="640"/>
          <w:marRight w:val="0"/>
          <w:marTop w:val="0"/>
          <w:marBottom w:val="0"/>
          <w:divBdr>
            <w:top w:val="none" w:sz="0" w:space="0" w:color="auto"/>
            <w:left w:val="none" w:sz="0" w:space="0" w:color="auto"/>
            <w:bottom w:val="none" w:sz="0" w:space="0" w:color="auto"/>
            <w:right w:val="none" w:sz="0" w:space="0" w:color="auto"/>
          </w:divBdr>
        </w:div>
        <w:div w:id="662778121">
          <w:marLeft w:val="640"/>
          <w:marRight w:val="0"/>
          <w:marTop w:val="0"/>
          <w:marBottom w:val="0"/>
          <w:divBdr>
            <w:top w:val="none" w:sz="0" w:space="0" w:color="auto"/>
            <w:left w:val="none" w:sz="0" w:space="0" w:color="auto"/>
            <w:bottom w:val="none" w:sz="0" w:space="0" w:color="auto"/>
            <w:right w:val="none" w:sz="0" w:space="0" w:color="auto"/>
          </w:divBdr>
        </w:div>
        <w:div w:id="1940794757">
          <w:marLeft w:val="640"/>
          <w:marRight w:val="0"/>
          <w:marTop w:val="0"/>
          <w:marBottom w:val="0"/>
          <w:divBdr>
            <w:top w:val="none" w:sz="0" w:space="0" w:color="auto"/>
            <w:left w:val="none" w:sz="0" w:space="0" w:color="auto"/>
            <w:bottom w:val="none" w:sz="0" w:space="0" w:color="auto"/>
            <w:right w:val="none" w:sz="0" w:space="0" w:color="auto"/>
          </w:divBdr>
        </w:div>
        <w:div w:id="1791700063">
          <w:marLeft w:val="640"/>
          <w:marRight w:val="0"/>
          <w:marTop w:val="0"/>
          <w:marBottom w:val="0"/>
          <w:divBdr>
            <w:top w:val="none" w:sz="0" w:space="0" w:color="auto"/>
            <w:left w:val="none" w:sz="0" w:space="0" w:color="auto"/>
            <w:bottom w:val="none" w:sz="0" w:space="0" w:color="auto"/>
            <w:right w:val="none" w:sz="0" w:space="0" w:color="auto"/>
          </w:divBdr>
        </w:div>
        <w:div w:id="712118269">
          <w:marLeft w:val="640"/>
          <w:marRight w:val="0"/>
          <w:marTop w:val="0"/>
          <w:marBottom w:val="0"/>
          <w:divBdr>
            <w:top w:val="none" w:sz="0" w:space="0" w:color="auto"/>
            <w:left w:val="none" w:sz="0" w:space="0" w:color="auto"/>
            <w:bottom w:val="none" w:sz="0" w:space="0" w:color="auto"/>
            <w:right w:val="none" w:sz="0" w:space="0" w:color="auto"/>
          </w:divBdr>
        </w:div>
        <w:div w:id="233781050">
          <w:marLeft w:val="640"/>
          <w:marRight w:val="0"/>
          <w:marTop w:val="0"/>
          <w:marBottom w:val="0"/>
          <w:divBdr>
            <w:top w:val="none" w:sz="0" w:space="0" w:color="auto"/>
            <w:left w:val="none" w:sz="0" w:space="0" w:color="auto"/>
            <w:bottom w:val="none" w:sz="0" w:space="0" w:color="auto"/>
            <w:right w:val="none" w:sz="0" w:space="0" w:color="auto"/>
          </w:divBdr>
        </w:div>
        <w:div w:id="350910558">
          <w:marLeft w:val="640"/>
          <w:marRight w:val="0"/>
          <w:marTop w:val="0"/>
          <w:marBottom w:val="0"/>
          <w:divBdr>
            <w:top w:val="none" w:sz="0" w:space="0" w:color="auto"/>
            <w:left w:val="none" w:sz="0" w:space="0" w:color="auto"/>
            <w:bottom w:val="none" w:sz="0" w:space="0" w:color="auto"/>
            <w:right w:val="none" w:sz="0" w:space="0" w:color="auto"/>
          </w:divBdr>
        </w:div>
        <w:div w:id="1778870969">
          <w:marLeft w:val="640"/>
          <w:marRight w:val="0"/>
          <w:marTop w:val="0"/>
          <w:marBottom w:val="0"/>
          <w:divBdr>
            <w:top w:val="none" w:sz="0" w:space="0" w:color="auto"/>
            <w:left w:val="none" w:sz="0" w:space="0" w:color="auto"/>
            <w:bottom w:val="none" w:sz="0" w:space="0" w:color="auto"/>
            <w:right w:val="none" w:sz="0" w:space="0" w:color="auto"/>
          </w:divBdr>
        </w:div>
        <w:div w:id="466356430">
          <w:marLeft w:val="640"/>
          <w:marRight w:val="0"/>
          <w:marTop w:val="0"/>
          <w:marBottom w:val="0"/>
          <w:divBdr>
            <w:top w:val="none" w:sz="0" w:space="0" w:color="auto"/>
            <w:left w:val="none" w:sz="0" w:space="0" w:color="auto"/>
            <w:bottom w:val="none" w:sz="0" w:space="0" w:color="auto"/>
            <w:right w:val="none" w:sz="0" w:space="0" w:color="auto"/>
          </w:divBdr>
        </w:div>
        <w:div w:id="1771928949">
          <w:marLeft w:val="640"/>
          <w:marRight w:val="0"/>
          <w:marTop w:val="0"/>
          <w:marBottom w:val="0"/>
          <w:divBdr>
            <w:top w:val="none" w:sz="0" w:space="0" w:color="auto"/>
            <w:left w:val="none" w:sz="0" w:space="0" w:color="auto"/>
            <w:bottom w:val="none" w:sz="0" w:space="0" w:color="auto"/>
            <w:right w:val="none" w:sz="0" w:space="0" w:color="auto"/>
          </w:divBdr>
        </w:div>
        <w:div w:id="764543048">
          <w:marLeft w:val="640"/>
          <w:marRight w:val="0"/>
          <w:marTop w:val="0"/>
          <w:marBottom w:val="0"/>
          <w:divBdr>
            <w:top w:val="none" w:sz="0" w:space="0" w:color="auto"/>
            <w:left w:val="none" w:sz="0" w:space="0" w:color="auto"/>
            <w:bottom w:val="none" w:sz="0" w:space="0" w:color="auto"/>
            <w:right w:val="none" w:sz="0" w:space="0" w:color="auto"/>
          </w:divBdr>
        </w:div>
        <w:div w:id="794519270">
          <w:marLeft w:val="640"/>
          <w:marRight w:val="0"/>
          <w:marTop w:val="0"/>
          <w:marBottom w:val="0"/>
          <w:divBdr>
            <w:top w:val="none" w:sz="0" w:space="0" w:color="auto"/>
            <w:left w:val="none" w:sz="0" w:space="0" w:color="auto"/>
            <w:bottom w:val="none" w:sz="0" w:space="0" w:color="auto"/>
            <w:right w:val="none" w:sz="0" w:space="0" w:color="auto"/>
          </w:divBdr>
        </w:div>
        <w:div w:id="879362688">
          <w:marLeft w:val="640"/>
          <w:marRight w:val="0"/>
          <w:marTop w:val="0"/>
          <w:marBottom w:val="0"/>
          <w:divBdr>
            <w:top w:val="none" w:sz="0" w:space="0" w:color="auto"/>
            <w:left w:val="none" w:sz="0" w:space="0" w:color="auto"/>
            <w:bottom w:val="none" w:sz="0" w:space="0" w:color="auto"/>
            <w:right w:val="none" w:sz="0" w:space="0" w:color="auto"/>
          </w:divBdr>
        </w:div>
        <w:div w:id="1997145695">
          <w:marLeft w:val="640"/>
          <w:marRight w:val="0"/>
          <w:marTop w:val="0"/>
          <w:marBottom w:val="0"/>
          <w:divBdr>
            <w:top w:val="none" w:sz="0" w:space="0" w:color="auto"/>
            <w:left w:val="none" w:sz="0" w:space="0" w:color="auto"/>
            <w:bottom w:val="none" w:sz="0" w:space="0" w:color="auto"/>
            <w:right w:val="none" w:sz="0" w:space="0" w:color="auto"/>
          </w:divBdr>
        </w:div>
        <w:div w:id="398017041">
          <w:marLeft w:val="640"/>
          <w:marRight w:val="0"/>
          <w:marTop w:val="0"/>
          <w:marBottom w:val="0"/>
          <w:divBdr>
            <w:top w:val="none" w:sz="0" w:space="0" w:color="auto"/>
            <w:left w:val="none" w:sz="0" w:space="0" w:color="auto"/>
            <w:bottom w:val="none" w:sz="0" w:space="0" w:color="auto"/>
            <w:right w:val="none" w:sz="0" w:space="0" w:color="auto"/>
          </w:divBdr>
        </w:div>
        <w:div w:id="728650370">
          <w:marLeft w:val="640"/>
          <w:marRight w:val="0"/>
          <w:marTop w:val="0"/>
          <w:marBottom w:val="0"/>
          <w:divBdr>
            <w:top w:val="none" w:sz="0" w:space="0" w:color="auto"/>
            <w:left w:val="none" w:sz="0" w:space="0" w:color="auto"/>
            <w:bottom w:val="none" w:sz="0" w:space="0" w:color="auto"/>
            <w:right w:val="none" w:sz="0" w:space="0" w:color="auto"/>
          </w:divBdr>
        </w:div>
        <w:div w:id="1804735920">
          <w:marLeft w:val="640"/>
          <w:marRight w:val="0"/>
          <w:marTop w:val="0"/>
          <w:marBottom w:val="0"/>
          <w:divBdr>
            <w:top w:val="none" w:sz="0" w:space="0" w:color="auto"/>
            <w:left w:val="none" w:sz="0" w:space="0" w:color="auto"/>
            <w:bottom w:val="none" w:sz="0" w:space="0" w:color="auto"/>
            <w:right w:val="none" w:sz="0" w:space="0" w:color="auto"/>
          </w:divBdr>
        </w:div>
        <w:div w:id="1145508435">
          <w:marLeft w:val="640"/>
          <w:marRight w:val="0"/>
          <w:marTop w:val="0"/>
          <w:marBottom w:val="0"/>
          <w:divBdr>
            <w:top w:val="none" w:sz="0" w:space="0" w:color="auto"/>
            <w:left w:val="none" w:sz="0" w:space="0" w:color="auto"/>
            <w:bottom w:val="none" w:sz="0" w:space="0" w:color="auto"/>
            <w:right w:val="none" w:sz="0" w:space="0" w:color="auto"/>
          </w:divBdr>
        </w:div>
        <w:div w:id="2102143715">
          <w:marLeft w:val="640"/>
          <w:marRight w:val="0"/>
          <w:marTop w:val="0"/>
          <w:marBottom w:val="0"/>
          <w:divBdr>
            <w:top w:val="none" w:sz="0" w:space="0" w:color="auto"/>
            <w:left w:val="none" w:sz="0" w:space="0" w:color="auto"/>
            <w:bottom w:val="none" w:sz="0" w:space="0" w:color="auto"/>
            <w:right w:val="none" w:sz="0" w:space="0" w:color="auto"/>
          </w:divBdr>
        </w:div>
        <w:div w:id="1784106397">
          <w:marLeft w:val="640"/>
          <w:marRight w:val="0"/>
          <w:marTop w:val="0"/>
          <w:marBottom w:val="0"/>
          <w:divBdr>
            <w:top w:val="none" w:sz="0" w:space="0" w:color="auto"/>
            <w:left w:val="none" w:sz="0" w:space="0" w:color="auto"/>
            <w:bottom w:val="none" w:sz="0" w:space="0" w:color="auto"/>
            <w:right w:val="none" w:sz="0" w:space="0" w:color="auto"/>
          </w:divBdr>
        </w:div>
        <w:div w:id="1965190385">
          <w:marLeft w:val="640"/>
          <w:marRight w:val="0"/>
          <w:marTop w:val="0"/>
          <w:marBottom w:val="0"/>
          <w:divBdr>
            <w:top w:val="none" w:sz="0" w:space="0" w:color="auto"/>
            <w:left w:val="none" w:sz="0" w:space="0" w:color="auto"/>
            <w:bottom w:val="none" w:sz="0" w:space="0" w:color="auto"/>
            <w:right w:val="none" w:sz="0" w:space="0" w:color="auto"/>
          </w:divBdr>
        </w:div>
        <w:div w:id="730540174">
          <w:marLeft w:val="640"/>
          <w:marRight w:val="0"/>
          <w:marTop w:val="0"/>
          <w:marBottom w:val="0"/>
          <w:divBdr>
            <w:top w:val="none" w:sz="0" w:space="0" w:color="auto"/>
            <w:left w:val="none" w:sz="0" w:space="0" w:color="auto"/>
            <w:bottom w:val="none" w:sz="0" w:space="0" w:color="auto"/>
            <w:right w:val="none" w:sz="0" w:space="0" w:color="auto"/>
          </w:divBdr>
        </w:div>
        <w:div w:id="756488573">
          <w:marLeft w:val="640"/>
          <w:marRight w:val="0"/>
          <w:marTop w:val="0"/>
          <w:marBottom w:val="0"/>
          <w:divBdr>
            <w:top w:val="none" w:sz="0" w:space="0" w:color="auto"/>
            <w:left w:val="none" w:sz="0" w:space="0" w:color="auto"/>
            <w:bottom w:val="none" w:sz="0" w:space="0" w:color="auto"/>
            <w:right w:val="none" w:sz="0" w:space="0" w:color="auto"/>
          </w:divBdr>
        </w:div>
        <w:div w:id="1782190104">
          <w:marLeft w:val="640"/>
          <w:marRight w:val="0"/>
          <w:marTop w:val="0"/>
          <w:marBottom w:val="0"/>
          <w:divBdr>
            <w:top w:val="none" w:sz="0" w:space="0" w:color="auto"/>
            <w:left w:val="none" w:sz="0" w:space="0" w:color="auto"/>
            <w:bottom w:val="none" w:sz="0" w:space="0" w:color="auto"/>
            <w:right w:val="none" w:sz="0" w:space="0" w:color="auto"/>
          </w:divBdr>
        </w:div>
        <w:div w:id="481314462">
          <w:marLeft w:val="640"/>
          <w:marRight w:val="0"/>
          <w:marTop w:val="0"/>
          <w:marBottom w:val="0"/>
          <w:divBdr>
            <w:top w:val="none" w:sz="0" w:space="0" w:color="auto"/>
            <w:left w:val="none" w:sz="0" w:space="0" w:color="auto"/>
            <w:bottom w:val="none" w:sz="0" w:space="0" w:color="auto"/>
            <w:right w:val="none" w:sz="0" w:space="0" w:color="auto"/>
          </w:divBdr>
        </w:div>
        <w:div w:id="970675497">
          <w:marLeft w:val="640"/>
          <w:marRight w:val="0"/>
          <w:marTop w:val="0"/>
          <w:marBottom w:val="0"/>
          <w:divBdr>
            <w:top w:val="none" w:sz="0" w:space="0" w:color="auto"/>
            <w:left w:val="none" w:sz="0" w:space="0" w:color="auto"/>
            <w:bottom w:val="none" w:sz="0" w:space="0" w:color="auto"/>
            <w:right w:val="none" w:sz="0" w:space="0" w:color="auto"/>
          </w:divBdr>
        </w:div>
        <w:div w:id="2081174855">
          <w:marLeft w:val="640"/>
          <w:marRight w:val="0"/>
          <w:marTop w:val="0"/>
          <w:marBottom w:val="0"/>
          <w:divBdr>
            <w:top w:val="none" w:sz="0" w:space="0" w:color="auto"/>
            <w:left w:val="none" w:sz="0" w:space="0" w:color="auto"/>
            <w:bottom w:val="none" w:sz="0" w:space="0" w:color="auto"/>
            <w:right w:val="none" w:sz="0" w:space="0" w:color="auto"/>
          </w:divBdr>
        </w:div>
        <w:div w:id="661467295">
          <w:marLeft w:val="640"/>
          <w:marRight w:val="0"/>
          <w:marTop w:val="0"/>
          <w:marBottom w:val="0"/>
          <w:divBdr>
            <w:top w:val="none" w:sz="0" w:space="0" w:color="auto"/>
            <w:left w:val="none" w:sz="0" w:space="0" w:color="auto"/>
            <w:bottom w:val="none" w:sz="0" w:space="0" w:color="auto"/>
            <w:right w:val="none" w:sz="0" w:space="0" w:color="auto"/>
          </w:divBdr>
        </w:div>
        <w:div w:id="465507581">
          <w:marLeft w:val="640"/>
          <w:marRight w:val="0"/>
          <w:marTop w:val="0"/>
          <w:marBottom w:val="0"/>
          <w:divBdr>
            <w:top w:val="none" w:sz="0" w:space="0" w:color="auto"/>
            <w:left w:val="none" w:sz="0" w:space="0" w:color="auto"/>
            <w:bottom w:val="none" w:sz="0" w:space="0" w:color="auto"/>
            <w:right w:val="none" w:sz="0" w:space="0" w:color="auto"/>
          </w:divBdr>
        </w:div>
        <w:div w:id="1566986647">
          <w:marLeft w:val="640"/>
          <w:marRight w:val="0"/>
          <w:marTop w:val="0"/>
          <w:marBottom w:val="0"/>
          <w:divBdr>
            <w:top w:val="none" w:sz="0" w:space="0" w:color="auto"/>
            <w:left w:val="none" w:sz="0" w:space="0" w:color="auto"/>
            <w:bottom w:val="none" w:sz="0" w:space="0" w:color="auto"/>
            <w:right w:val="none" w:sz="0" w:space="0" w:color="auto"/>
          </w:divBdr>
        </w:div>
        <w:div w:id="508641406">
          <w:marLeft w:val="640"/>
          <w:marRight w:val="0"/>
          <w:marTop w:val="0"/>
          <w:marBottom w:val="0"/>
          <w:divBdr>
            <w:top w:val="none" w:sz="0" w:space="0" w:color="auto"/>
            <w:left w:val="none" w:sz="0" w:space="0" w:color="auto"/>
            <w:bottom w:val="none" w:sz="0" w:space="0" w:color="auto"/>
            <w:right w:val="none" w:sz="0" w:space="0" w:color="auto"/>
          </w:divBdr>
        </w:div>
        <w:div w:id="2098821710">
          <w:marLeft w:val="640"/>
          <w:marRight w:val="0"/>
          <w:marTop w:val="0"/>
          <w:marBottom w:val="0"/>
          <w:divBdr>
            <w:top w:val="none" w:sz="0" w:space="0" w:color="auto"/>
            <w:left w:val="none" w:sz="0" w:space="0" w:color="auto"/>
            <w:bottom w:val="none" w:sz="0" w:space="0" w:color="auto"/>
            <w:right w:val="none" w:sz="0" w:space="0" w:color="auto"/>
          </w:divBdr>
        </w:div>
        <w:div w:id="43450481">
          <w:marLeft w:val="640"/>
          <w:marRight w:val="0"/>
          <w:marTop w:val="0"/>
          <w:marBottom w:val="0"/>
          <w:divBdr>
            <w:top w:val="none" w:sz="0" w:space="0" w:color="auto"/>
            <w:left w:val="none" w:sz="0" w:space="0" w:color="auto"/>
            <w:bottom w:val="none" w:sz="0" w:space="0" w:color="auto"/>
            <w:right w:val="none" w:sz="0" w:space="0" w:color="auto"/>
          </w:divBdr>
        </w:div>
        <w:div w:id="1105423938">
          <w:marLeft w:val="640"/>
          <w:marRight w:val="0"/>
          <w:marTop w:val="0"/>
          <w:marBottom w:val="0"/>
          <w:divBdr>
            <w:top w:val="none" w:sz="0" w:space="0" w:color="auto"/>
            <w:left w:val="none" w:sz="0" w:space="0" w:color="auto"/>
            <w:bottom w:val="none" w:sz="0" w:space="0" w:color="auto"/>
            <w:right w:val="none" w:sz="0" w:space="0" w:color="auto"/>
          </w:divBdr>
        </w:div>
        <w:div w:id="374503349">
          <w:marLeft w:val="640"/>
          <w:marRight w:val="0"/>
          <w:marTop w:val="0"/>
          <w:marBottom w:val="0"/>
          <w:divBdr>
            <w:top w:val="none" w:sz="0" w:space="0" w:color="auto"/>
            <w:left w:val="none" w:sz="0" w:space="0" w:color="auto"/>
            <w:bottom w:val="none" w:sz="0" w:space="0" w:color="auto"/>
            <w:right w:val="none" w:sz="0" w:space="0" w:color="auto"/>
          </w:divBdr>
        </w:div>
        <w:div w:id="348601675">
          <w:marLeft w:val="640"/>
          <w:marRight w:val="0"/>
          <w:marTop w:val="0"/>
          <w:marBottom w:val="0"/>
          <w:divBdr>
            <w:top w:val="none" w:sz="0" w:space="0" w:color="auto"/>
            <w:left w:val="none" w:sz="0" w:space="0" w:color="auto"/>
            <w:bottom w:val="none" w:sz="0" w:space="0" w:color="auto"/>
            <w:right w:val="none" w:sz="0" w:space="0" w:color="auto"/>
          </w:divBdr>
        </w:div>
        <w:div w:id="1275290221">
          <w:marLeft w:val="640"/>
          <w:marRight w:val="0"/>
          <w:marTop w:val="0"/>
          <w:marBottom w:val="0"/>
          <w:divBdr>
            <w:top w:val="none" w:sz="0" w:space="0" w:color="auto"/>
            <w:left w:val="none" w:sz="0" w:space="0" w:color="auto"/>
            <w:bottom w:val="none" w:sz="0" w:space="0" w:color="auto"/>
            <w:right w:val="none" w:sz="0" w:space="0" w:color="auto"/>
          </w:divBdr>
        </w:div>
        <w:div w:id="1151555848">
          <w:marLeft w:val="640"/>
          <w:marRight w:val="0"/>
          <w:marTop w:val="0"/>
          <w:marBottom w:val="0"/>
          <w:divBdr>
            <w:top w:val="none" w:sz="0" w:space="0" w:color="auto"/>
            <w:left w:val="none" w:sz="0" w:space="0" w:color="auto"/>
            <w:bottom w:val="none" w:sz="0" w:space="0" w:color="auto"/>
            <w:right w:val="none" w:sz="0" w:space="0" w:color="auto"/>
          </w:divBdr>
        </w:div>
        <w:div w:id="1351756979">
          <w:marLeft w:val="640"/>
          <w:marRight w:val="0"/>
          <w:marTop w:val="0"/>
          <w:marBottom w:val="0"/>
          <w:divBdr>
            <w:top w:val="none" w:sz="0" w:space="0" w:color="auto"/>
            <w:left w:val="none" w:sz="0" w:space="0" w:color="auto"/>
            <w:bottom w:val="none" w:sz="0" w:space="0" w:color="auto"/>
            <w:right w:val="none" w:sz="0" w:space="0" w:color="auto"/>
          </w:divBdr>
        </w:div>
        <w:div w:id="1775634687">
          <w:marLeft w:val="640"/>
          <w:marRight w:val="0"/>
          <w:marTop w:val="0"/>
          <w:marBottom w:val="0"/>
          <w:divBdr>
            <w:top w:val="none" w:sz="0" w:space="0" w:color="auto"/>
            <w:left w:val="none" w:sz="0" w:space="0" w:color="auto"/>
            <w:bottom w:val="none" w:sz="0" w:space="0" w:color="auto"/>
            <w:right w:val="none" w:sz="0" w:space="0" w:color="auto"/>
          </w:divBdr>
        </w:div>
        <w:div w:id="1762605651">
          <w:marLeft w:val="640"/>
          <w:marRight w:val="0"/>
          <w:marTop w:val="0"/>
          <w:marBottom w:val="0"/>
          <w:divBdr>
            <w:top w:val="none" w:sz="0" w:space="0" w:color="auto"/>
            <w:left w:val="none" w:sz="0" w:space="0" w:color="auto"/>
            <w:bottom w:val="none" w:sz="0" w:space="0" w:color="auto"/>
            <w:right w:val="none" w:sz="0" w:space="0" w:color="auto"/>
          </w:divBdr>
        </w:div>
        <w:div w:id="1929996547">
          <w:marLeft w:val="640"/>
          <w:marRight w:val="0"/>
          <w:marTop w:val="0"/>
          <w:marBottom w:val="0"/>
          <w:divBdr>
            <w:top w:val="none" w:sz="0" w:space="0" w:color="auto"/>
            <w:left w:val="none" w:sz="0" w:space="0" w:color="auto"/>
            <w:bottom w:val="none" w:sz="0" w:space="0" w:color="auto"/>
            <w:right w:val="none" w:sz="0" w:space="0" w:color="auto"/>
          </w:divBdr>
        </w:div>
        <w:div w:id="33047393">
          <w:marLeft w:val="640"/>
          <w:marRight w:val="0"/>
          <w:marTop w:val="0"/>
          <w:marBottom w:val="0"/>
          <w:divBdr>
            <w:top w:val="none" w:sz="0" w:space="0" w:color="auto"/>
            <w:left w:val="none" w:sz="0" w:space="0" w:color="auto"/>
            <w:bottom w:val="none" w:sz="0" w:space="0" w:color="auto"/>
            <w:right w:val="none" w:sz="0" w:space="0" w:color="auto"/>
          </w:divBdr>
        </w:div>
        <w:div w:id="974454816">
          <w:marLeft w:val="640"/>
          <w:marRight w:val="0"/>
          <w:marTop w:val="0"/>
          <w:marBottom w:val="0"/>
          <w:divBdr>
            <w:top w:val="none" w:sz="0" w:space="0" w:color="auto"/>
            <w:left w:val="none" w:sz="0" w:space="0" w:color="auto"/>
            <w:bottom w:val="none" w:sz="0" w:space="0" w:color="auto"/>
            <w:right w:val="none" w:sz="0" w:space="0" w:color="auto"/>
          </w:divBdr>
        </w:div>
        <w:div w:id="1047293158">
          <w:marLeft w:val="640"/>
          <w:marRight w:val="0"/>
          <w:marTop w:val="0"/>
          <w:marBottom w:val="0"/>
          <w:divBdr>
            <w:top w:val="none" w:sz="0" w:space="0" w:color="auto"/>
            <w:left w:val="none" w:sz="0" w:space="0" w:color="auto"/>
            <w:bottom w:val="none" w:sz="0" w:space="0" w:color="auto"/>
            <w:right w:val="none" w:sz="0" w:space="0" w:color="auto"/>
          </w:divBdr>
        </w:div>
        <w:div w:id="1414426486">
          <w:marLeft w:val="640"/>
          <w:marRight w:val="0"/>
          <w:marTop w:val="0"/>
          <w:marBottom w:val="0"/>
          <w:divBdr>
            <w:top w:val="none" w:sz="0" w:space="0" w:color="auto"/>
            <w:left w:val="none" w:sz="0" w:space="0" w:color="auto"/>
            <w:bottom w:val="none" w:sz="0" w:space="0" w:color="auto"/>
            <w:right w:val="none" w:sz="0" w:space="0" w:color="auto"/>
          </w:divBdr>
        </w:div>
        <w:div w:id="1468621530">
          <w:marLeft w:val="640"/>
          <w:marRight w:val="0"/>
          <w:marTop w:val="0"/>
          <w:marBottom w:val="0"/>
          <w:divBdr>
            <w:top w:val="none" w:sz="0" w:space="0" w:color="auto"/>
            <w:left w:val="none" w:sz="0" w:space="0" w:color="auto"/>
            <w:bottom w:val="none" w:sz="0" w:space="0" w:color="auto"/>
            <w:right w:val="none" w:sz="0" w:space="0" w:color="auto"/>
          </w:divBdr>
        </w:div>
      </w:divsChild>
    </w:div>
    <w:div w:id="1005136884">
      <w:bodyDiv w:val="1"/>
      <w:marLeft w:val="0"/>
      <w:marRight w:val="0"/>
      <w:marTop w:val="0"/>
      <w:marBottom w:val="0"/>
      <w:divBdr>
        <w:top w:val="none" w:sz="0" w:space="0" w:color="auto"/>
        <w:left w:val="none" w:sz="0" w:space="0" w:color="auto"/>
        <w:bottom w:val="none" w:sz="0" w:space="0" w:color="auto"/>
        <w:right w:val="none" w:sz="0" w:space="0" w:color="auto"/>
      </w:divBdr>
    </w:div>
    <w:div w:id="1006322486">
      <w:bodyDiv w:val="1"/>
      <w:marLeft w:val="0"/>
      <w:marRight w:val="0"/>
      <w:marTop w:val="0"/>
      <w:marBottom w:val="0"/>
      <w:divBdr>
        <w:top w:val="none" w:sz="0" w:space="0" w:color="auto"/>
        <w:left w:val="none" w:sz="0" w:space="0" w:color="auto"/>
        <w:bottom w:val="none" w:sz="0" w:space="0" w:color="auto"/>
        <w:right w:val="none" w:sz="0" w:space="0" w:color="auto"/>
      </w:divBdr>
      <w:divsChild>
        <w:div w:id="1173842051">
          <w:marLeft w:val="640"/>
          <w:marRight w:val="0"/>
          <w:marTop w:val="0"/>
          <w:marBottom w:val="0"/>
          <w:divBdr>
            <w:top w:val="none" w:sz="0" w:space="0" w:color="auto"/>
            <w:left w:val="none" w:sz="0" w:space="0" w:color="auto"/>
            <w:bottom w:val="none" w:sz="0" w:space="0" w:color="auto"/>
            <w:right w:val="none" w:sz="0" w:space="0" w:color="auto"/>
          </w:divBdr>
        </w:div>
        <w:div w:id="1622835130">
          <w:marLeft w:val="640"/>
          <w:marRight w:val="0"/>
          <w:marTop w:val="0"/>
          <w:marBottom w:val="0"/>
          <w:divBdr>
            <w:top w:val="none" w:sz="0" w:space="0" w:color="auto"/>
            <w:left w:val="none" w:sz="0" w:space="0" w:color="auto"/>
            <w:bottom w:val="none" w:sz="0" w:space="0" w:color="auto"/>
            <w:right w:val="none" w:sz="0" w:space="0" w:color="auto"/>
          </w:divBdr>
        </w:div>
        <w:div w:id="273054185">
          <w:marLeft w:val="640"/>
          <w:marRight w:val="0"/>
          <w:marTop w:val="0"/>
          <w:marBottom w:val="0"/>
          <w:divBdr>
            <w:top w:val="none" w:sz="0" w:space="0" w:color="auto"/>
            <w:left w:val="none" w:sz="0" w:space="0" w:color="auto"/>
            <w:bottom w:val="none" w:sz="0" w:space="0" w:color="auto"/>
            <w:right w:val="none" w:sz="0" w:space="0" w:color="auto"/>
          </w:divBdr>
        </w:div>
        <w:div w:id="56251557">
          <w:marLeft w:val="640"/>
          <w:marRight w:val="0"/>
          <w:marTop w:val="0"/>
          <w:marBottom w:val="0"/>
          <w:divBdr>
            <w:top w:val="none" w:sz="0" w:space="0" w:color="auto"/>
            <w:left w:val="none" w:sz="0" w:space="0" w:color="auto"/>
            <w:bottom w:val="none" w:sz="0" w:space="0" w:color="auto"/>
            <w:right w:val="none" w:sz="0" w:space="0" w:color="auto"/>
          </w:divBdr>
        </w:div>
        <w:div w:id="1494638859">
          <w:marLeft w:val="640"/>
          <w:marRight w:val="0"/>
          <w:marTop w:val="0"/>
          <w:marBottom w:val="0"/>
          <w:divBdr>
            <w:top w:val="none" w:sz="0" w:space="0" w:color="auto"/>
            <w:left w:val="none" w:sz="0" w:space="0" w:color="auto"/>
            <w:bottom w:val="none" w:sz="0" w:space="0" w:color="auto"/>
            <w:right w:val="none" w:sz="0" w:space="0" w:color="auto"/>
          </w:divBdr>
        </w:div>
        <w:div w:id="441655925">
          <w:marLeft w:val="640"/>
          <w:marRight w:val="0"/>
          <w:marTop w:val="0"/>
          <w:marBottom w:val="0"/>
          <w:divBdr>
            <w:top w:val="none" w:sz="0" w:space="0" w:color="auto"/>
            <w:left w:val="none" w:sz="0" w:space="0" w:color="auto"/>
            <w:bottom w:val="none" w:sz="0" w:space="0" w:color="auto"/>
            <w:right w:val="none" w:sz="0" w:space="0" w:color="auto"/>
          </w:divBdr>
        </w:div>
        <w:div w:id="1389260239">
          <w:marLeft w:val="640"/>
          <w:marRight w:val="0"/>
          <w:marTop w:val="0"/>
          <w:marBottom w:val="0"/>
          <w:divBdr>
            <w:top w:val="none" w:sz="0" w:space="0" w:color="auto"/>
            <w:left w:val="none" w:sz="0" w:space="0" w:color="auto"/>
            <w:bottom w:val="none" w:sz="0" w:space="0" w:color="auto"/>
            <w:right w:val="none" w:sz="0" w:space="0" w:color="auto"/>
          </w:divBdr>
        </w:div>
        <w:div w:id="881595905">
          <w:marLeft w:val="640"/>
          <w:marRight w:val="0"/>
          <w:marTop w:val="0"/>
          <w:marBottom w:val="0"/>
          <w:divBdr>
            <w:top w:val="none" w:sz="0" w:space="0" w:color="auto"/>
            <w:left w:val="none" w:sz="0" w:space="0" w:color="auto"/>
            <w:bottom w:val="none" w:sz="0" w:space="0" w:color="auto"/>
            <w:right w:val="none" w:sz="0" w:space="0" w:color="auto"/>
          </w:divBdr>
        </w:div>
        <w:div w:id="706414510">
          <w:marLeft w:val="640"/>
          <w:marRight w:val="0"/>
          <w:marTop w:val="0"/>
          <w:marBottom w:val="0"/>
          <w:divBdr>
            <w:top w:val="none" w:sz="0" w:space="0" w:color="auto"/>
            <w:left w:val="none" w:sz="0" w:space="0" w:color="auto"/>
            <w:bottom w:val="none" w:sz="0" w:space="0" w:color="auto"/>
            <w:right w:val="none" w:sz="0" w:space="0" w:color="auto"/>
          </w:divBdr>
        </w:div>
        <w:div w:id="1201743606">
          <w:marLeft w:val="640"/>
          <w:marRight w:val="0"/>
          <w:marTop w:val="0"/>
          <w:marBottom w:val="0"/>
          <w:divBdr>
            <w:top w:val="none" w:sz="0" w:space="0" w:color="auto"/>
            <w:left w:val="none" w:sz="0" w:space="0" w:color="auto"/>
            <w:bottom w:val="none" w:sz="0" w:space="0" w:color="auto"/>
            <w:right w:val="none" w:sz="0" w:space="0" w:color="auto"/>
          </w:divBdr>
        </w:div>
        <w:div w:id="427772504">
          <w:marLeft w:val="640"/>
          <w:marRight w:val="0"/>
          <w:marTop w:val="0"/>
          <w:marBottom w:val="0"/>
          <w:divBdr>
            <w:top w:val="none" w:sz="0" w:space="0" w:color="auto"/>
            <w:left w:val="none" w:sz="0" w:space="0" w:color="auto"/>
            <w:bottom w:val="none" w:sz="0" w:space="0" w:color="auto"/>
            <w:right w:val="none" w:sz="0" w:space="0" w:color="auto"/>
          </w:divBdr>
        </w:div>
        <w:div w:id="34282124">
          <w:marLeft w:val="640"/>
          <w:marRight w:val="0"/>
          <w:marTop w:val="0"/>
          <w:marBottom w:val="0"/>
          <w:divBdr>
            <w:top w:val="none" w:sz="0" w:space="0" w:color="auto"/>
            <w:left w:val="none" w:sz="0" w:space="0" w:color="auto"/>
            <w:bottom w:val="none" w:sz="0" w:space="0" w:color="auto"/>
            <w:right w:val="none" w:sz="0" w:space="0" w:color="auto"/>
          </w:divBdr>
        </w:div>
        <w:div w:id="1739404860">
          <w:marLeft w:val="640"/>
          <w:marRight w:val="0"/>
          <w:marTop w:val="0"/>
          <w:marBottom w:val="0"/>
          <w:divBdr>
            <w:top w:val="none" w:sz="0" w:space="0" w:color="auto"/>
            <w:left w:val="none" w:sz="0" w:space="0" w:color="auto"/>
            <w:bottom w:val="none" w:sz="0" w:space="0" w:color="auto"/>
            <w:right w:val="none" w:sz="0" w:space="0" w:color="auto"/>
          </w:divBdr>
        </w:div>
        <w:div w:id="2079278166">
          <w:marLeft w:val="640"/>
          <w:marRight w:val="0"/>
          <w:marTop w:val="0"/>
          <w:marBottom w:val="0"/>
          <w:divBdr>
            <w:top w:val="none" w:sz="0" w:space="0" w:color="auto"/>
            <w:left w:val="none" w:sz="0" w:space="0" w:color="auto"/>
            <w:bottom w:val="none" w:sz="0" w:space="0" w:color="auto"/>
            <w:right w:val="none" w:sz="0" w:space="0" w:color="auto"/>
          </w:divBdr>
        </w:div>
        <w:div w:id="761026542">
          <w:marLeft w:val="640"/>
          <w:marRight w:val="0"/>
          <w:marTop w:val="0"/>
          <w:marBottom w:val="0"/>
          <w:divBdr>
            <w:top w:val="none" w:sz="0" w:space="0" w:color="auto"/>
            <w:left w:val="none" w:sz="0" w:space="0" w:color="auto"/>
            <w:bottom w:val="none" w:sz="0" w:space="0" w:color="auto"/>
            <w:right w:val="none" w:sz="0" w:space="0" w:color="auto"/>
          </w:divBdr>
        </w:div>
        <w:div w:id="1462070459">
          <w:marLeft w:val="640"/>
          <w:marRight w:val="0"/>
          <w:marTop w:val="0"/>
          <w:marBottom w:val="0"/>
          <w:divBdr>
            <w:top w:val="none" w:sz="0" w:space="0" w:color="auto"/>
            <w:left w:val="none" w:sz="0" w:space="0" w:color="auto"/>
            <w:bottom w:val="none" w:sz="0" w:space="0" w:color="auto"/>
            <w:right w:val="none" w:sz="0" w:space="0" w:color="auto"/>
          </w:divBdr>
        </w:div>
        <w:div w:id="1576085233">
          <w:marLeft w:val="640"/>
          <w:marRight w:val="0"/>
          <w:marTop w:val="0"/>
          <w:marBottom w:val="0"/>
          <w:divBdr>
            <w:top w:val="none" w:sz="0" w:space="0" w:color="auto"/>
            <w:left w:val="none" w:sz="0" w:space="0" w:color="auto"/>
            <w:bottom w:val="none" w:sz="0" w:space="0" w:color="auto"/>
            <w:right w:val="none" w:sz="0" w:space="0" w:color="auto"/>
          </w:divBdr>
        </w:div>
        <w:div w:id="1263221722">
          <w:marLeft w:val="640"/>
          <w:marRight w:val="0"/>
          <w:marTop w:val="0"/>
          <w:marBottom w:val="0"/>
          <w:divBdr>
            <w:top w:val="none" w:sz="0" w:space="0" w:color="auto"/>
            <w:left w:val="none" w:sz="0" w:space="0" w:color="auto"/>
            <w:bottom w:val="none" w:sz="0" w:space="0" w:color="auto"/>
            <w:right w:val="none" w:sz="0" w:space="0" w:color="auto"/>
          </w:divBdr>
        </w:div>
        <w:div w:id="1099909927">
          <w:marLeft w:val="640"/>
          <w:marRight w:val="0"/>
          <w:marTop w:val="0"/>
          <w:marBottom w:val="0"/>
          <w:divBdr>
            <w:top w:val="none" w:sz="0" w:space="0" w:color="auto"/>
            <w:left w:val="none" w:sz="0" w:space="0" w:color="auto"/>
            <w:bottom w:val="none" w:sz="0" w:space="0" w:color="auto"/>
            <w:right w:val="none" w:sz="0" w:space="0" w:color="auto"/>
          </w:divBdr>
        </w:div>
        <w:div w:id="112989472">
          <w:marLeft w:val="640"/>
          <w:marRight w:val="0"/>
          <w:marTop w:val="0"/>
          <w:marBottom w:val="0"/>
          <w:divBdr>
            <w:top w:val="none" w:sz="0" w:space="0" w:color="auto"/>
            <w:left w:val="none" w:sz="0" w:space="0" w:color="auto"/>
            <w:bottom w:val="none" w:sz="0" w:space="0" w:color="auto"/>
            <w:right w:val="none" w:sz="0" w:space="0" w:color="auto"/>
          </w:divBdr>
        </w:div>
        <w:div w:id="172191678">
          <w:marLeft w:val="640"/>
          <w:marRight w:val="0"/>
          <w:marTop w:val="0"/>
          <w:marBottom w:val="0"/>
          <w:divBdr>
            <w:top w:val="none" w:sz="0" w:space="0" w:color="auto"/>
            <w:left w:val="none" w:sz="0" w:space="0" w:color="auto"/>
            <w:bottom w:val="none" w:sz="0" w:space="0" w:color="auto"/>
            <w:right w:val="none" w:sz="0" w:space="0" w:color="auto"/>
          </w:divBdr>
        </w:div>
        <w:div w:id="784811127">
          <w:marLeft w:val="640"/>
          <w:marRight w:val="0"/>
          <w:marTop w:val="0"/>
          <w:marBottom w:val="0"/>
          <w:divBdr>
            <w:top w:val="none" w:sz="0" w:space="0" w:color="auto"/>
            <w:left w:val="none" w:sz="0" w:space="0" w:color="auto"/>
            <w:bottom w:val="none" w:sz="0" w:space="0" w:color="auto"/>
            <w:right w:val="none" w:sz="0" w:space="0" w:color="auto"/>
          </w:divBdr>
        </w:div>
        <w:div w:id="1932860243">
          <w:marLeft w:val="640"/>
          <w:marRight w:val="0"/>
          <w:marTop w:val="0"/>
          <w:marBottom w:val="0"/>
          <w:divBdr>
            <w:top w:val="none" w:sz="0" w:space="0" w:color="auto"/>
            <w:left w:val="none" w:sz="0" w:space="0" w:color="auto"/>
            <w:bottom w:val="none" w:sz="0" w:space="0" w:color="auto"/>
            <w:right w:val="none" w:sz="0" w:space="0" w:color="auto"/>
          </w:divBdr>
        </w:div>
        <w:div w:id="1055855932">
          <w:marLeft w:val="640"/>
          <w:marRight w:val="0"/>
          <w:marTop w:val="0"/>
          <w:marBottom w:val="0"/>
          <w:divBdr>
            <w:top w:val="none" w:sz="0" w:space="0" w:color="auto"/>
            <w:left w:val="none" w:sz="0" w:space="0" w:color="auto"/>
            <w:bottom w:val="none" w:sz="0" w:space="0" w:color="auto"/>
            <w:right w:val="none" w:sz="0" w:space="0" w:color="auto"/>
          </w:divBdr>
        </w:div>
        <w:div w:id="490413669">
          <w:marLeft w:val="640"/>
          <w:marRight w:val="0"/>
          <w:marTop w:val="0"/>
          <w:marBottom w:val="0"/>
          <w:divBdr>
            <w:top w:val="none" w:sz="0" w:space="0" w:color="auto"/>
            <w:left w:val="none" w:sz="0" w:space="0" w:color="auto"/>
            <w:bottom w:val="none" w:sz="0" w:space="0" w:color="auto"/>
            <w:right w:val="none" w:sz="0" w:space="0" w:color="auto"/>
          </w:divBdr>
        </w:div>
        <w:div w:id="2042439780">
          <w:marLeft w:val="640"/>
          <w:marRight w:val="0"/>
          <w:marTop w:val="0"/>
          <w:marBottom w:val="0"/>
          <w:divBdr>
            <w:top w:val="none" w:sz="0" w:space="0" w:color="auto"/>
            <w:left w:val="none" w:sz="0" w:space="0" w:color="auto"/>
            <w:bottom w:val="none" w:sz="0" w:space="0" w:color="auto"/>
            <w:right w:val="none" w:sz="0" w:space="0" w:color="auto"/>
          </w:divBdr>
        </w:div>
        <w:div w:id="1675454456">
          <w:marLeft w:val="640"/>
          <w:marRight w:val="0"/>
          <w:marTop w:val="0"/>
          <w:marBottom w:val="0"/>
          <w:divBdr>
            <w:top w:val="none" w:sz="0" w:space="0" w:color="auto"/>
            <w:left w:val="none" w:sz="0" w:space="0" w:color="auto"/>
            <w:bottom w:val="none" w:sz="0" w:space="0" w:color="auto"/>
            <w:right w:val="none" w:sz="0" w:space="0" w:color="auto"/>
          </w:divBdr>
        </w:div>
        <w:div w:id="1145968780">
          <w:marLeft w:val="640"/>
          <w:marRight w:val="0"/>
          <w:marTop w:val="0"/>
          <w:marBottom w:val="0"/>
          <w:divBdr>
            <w:top w:val="none" w:sz="0" w:space="0" w:color="auto"/>
            <w:left w:val="none" w:sz="0" w:space="0" w:color="auto"/>
            <w:bottom w:val="none" w:sz="0" w:space="0" w:color="auto"/>
            <w:right w:val="none" w:sz="0" w:space="0" w:color="auto"/>
          </w:divBdr>
        </w:div>
        <w:div w:id="1774588874">
          <w:marLeft w:val="640"/>
          <w:marRight w:val="0"/>
          <w:marTop w:val="0"/>
          <w:marBottom w:val="0"/>
          <w:divBdr>
            <w:top w:val="none" w:sz="0" w:space="0" w:color="auto"/>
            <w:left w:val="none" w:sz="0" w:space="0" w:color="auto"/>
            <w:bottom w:val="none" w:sz="0" w:space="0" w:color="auto"/>
            <w:right w:val="none" w:sz="0" w:space="0" w:color="auto"/>
          </w:divBdr>
        </w:div>
        <w:div w:id="562180709">
          <w:marLeft w:val="640"/>
          <w:marRight w:val="0"/>
          <w:marTop w:val="0"/>
          <w:marBottom w:val="0"/>
          <w:divBdr>
            <w:top w:val="none" w:sz="0" w:space="0" w:color="auto"/>
            <w:left w:val="none" w:sz="0" w:space="0" w:color="auto"/>
            <w:bottom w:val="none" w:sz="0" w:space="0" w:color="auto"/>
            <w:right w:val="none" w:sz="0" w:space="0" w:color="auto"/>
          </w:divBdr>
        </w:div>
        <w:div w:id="375859766">
          <w:marLeft w:val="640"/>
          <w:marRight w:val="0"/>
          <w:marTop w:val="0"/>
          <w:marBottom w:val="0"/>
          <w:divBdr>
            <w:top w:val="none" w:sz="0" w:space="0" w:color="auto"/>
            <w:left w:val="none" w:sz="0" w:space="0" w:color="auto"/>
            <w:bottom w:val="none" w:sz="0" w:space="0" w:color="auto"/>
            <w:right w:val="none" w:sz="0" w:space="0" w:color="auto"/>
          </w:divBdr>
        </w:div>
        <w:div w:id="1371372561">
          <w:marLeft w:val="640"/>
          <w:marRight w:val="0"/>
          <w:marTop w:val="0"/>
          <w:marBottom w:val="0"/>
          <w:divBdr>
            <w:top w:val="none" w:sz="0" w:space="0" w:color="auto"/>
            <w:left w:val="none" w:sz="0" w:space="0" w:color="auto"/>
            <w:bottom w:val="none" w:sz="0" w:space="0" w:color="auto"/>
            <w:right w:val="none" w:sz="0" w:space="0" w:color="auto"/>
          </w:divBdr>
        </w:div>
        <w:div w:id="1844934141">
          <w:marLeft w:val="640"/>
          <w:marRight w:val="0"/>
          <w:marTop w:val="0"/>
          <w:marBottom w:val="0"/>
          <w:divBdr>
            <w:top w:val="none" w:sz="0" w:space="0" w:color="auto"/>
            <w:left w:val="none" w:sz="0" w:space="0" w:color="auto"/>
            <w:bottom w:val="none" w:sz="0" w:space="0" w:color="auto"/>
            <w:right w:val="none" w:sz="0" w:space="0" w:color="auto"/>
          </w:divBdr>
        </w:div>
        <w:div w:id="126243200">
          <w:marLeft w:val="640"/>
          <w:marRight w:val="0"/>
          <w:marTop w:val="0"/>
          <w:marBottom w:val="0"/>
          <w:divBdr>
            <w:top w:val="none" w:sz="0" w:space="0" w:color="auto"/>
            <w:left w:val="none" w:sz="0" w:space="0" w:color="auto"/>
            <w:bottom w:val="none" w:sz="0" w:space="0" w:color="auto"/>
            <w:right w:val="none" w:sz="0" w:space="0" w:color="auto"/>
          </w:divBdr>
        </w:div>
        <w:div w:id="1574897614">
          <w:marLeft w:val="640"/>
          <w:marRight w:val="0"/>
          <w:marTop w:val="0"/>
          <w:marBottom w:val="0"/>
          <w:divBdr>
            <w:top w:val="none" w:sz="0" w:space="0" w:color="auto"/>
            <w:left w:val="none" w:sz="0" w:space="0" w:color="auto"/>
            <w:bottom w:val="none" w:sz="0" w:space="0" w:color="auto"/>
            <w:right w:val="none" w:sz="0" w:space="0" w:color="auto"/>
          </w:divBdr>
        </w:div>
        <w:div w:id="1222979981">
          <w:marLeft w:val="640"/>
          <w:marRight w:val="0"/>
          <w:marTop w:val="0"/>
          <w:marBottom w:val="0"/>
          <w:divBdr>
            <w:top w:val="none" w:sz="0" w:space="0" w:color="auto"/>
            <w:left w:val="none" w:sz="0" w:space="0" w:color="auto"/>
            <w:bottom w:val="none" w:sz="0" w:space="0" w:color="auto"/>
            <w:right w:val="none" w:sz="0" w:space="0" w:color="auto"/>
          </w:divBdr>
        </w:div>
        <w:div w:id="1657025938">
          <w:marLeft w:val="640"/>
          <w:marRight w:val="0"/>
          <w:marTop w:val="0"/>
          <w:marBottom w:val="0"/>
          <w:divBdr>
            <w:top w:val="none" w:sz="0" w:space="0" w:color="auto"/>
            <w:left w:val="none" w:sz="0" w:space="0" w:color="auto"/>
            <w:bottom w:val="none" w:sz="0" w:space="0" w:color="auto"/>
            <w:right w:val="none" w:sz="0" w:space="0" w:color="auto"/>
          </w:divBdr>
        </w:div>
        <w:div w:id="792796139">
          <w:marLeft w:val="640"/>
          <w:marRight w:val="0"/>
          <w:marTop w:val="0"/>
          <w:marBottom w:val="0"/>
          <w:divBdr>
            <w:top w:val="none" w:sz="0" w:space="0" w:color="auto"/>
            <w:left w:val="none" w:sz="0" w:space="0" w:color="auto"/>
            <w:bottom w:val="none" w:sz="0" w:space="0" w:color="auto"/>
            <w:right w:val="none" w:sz="0" w:space="0" w:color="auto"/>
          </w:divBdr>
        </w:div>
        <w:div w:id="938217171">
          <w:marLeft w:val="640"/>
          <w:marRight w:val="0"/>
          <w:marTop w:val="0"/>
          <w:marBottom w:val="0"/>
          <w:divBdr>
            <w:top w:val="none" w:sz="0" w:space="0" w:color="auto"/>
            <w:left w:val="none" w:sz="0" w:space="0" w:color="auto"/>
            <w:bottom w:val="none" w:sz="0" w:space="0" w:color="auto"/>
            <w:right w:val="none" w:sz="0" w:space="0" w:color="auto"/>
          </w:divBdr>
        </w:div>
        <w:div w:id="1597783959">
          <w:marLeft w:val="640"/>
          <w:marRight w:val="0"/>
          <w:marTop w:val="0"/>
          <w:marBottom w:val="0"/>
          <w:divBdr>
            <w:top w:val="none" w:sz="0" w:space="0" w:color="auto"/>
            <w:left w:val="none" w:sz="0" w:space="0" w:color="auto"/>
            <w:bottom w:val="none" w:sz="0" w:space="0" w:color="auto"/>
            <w:right w:val="none" w:sz="0" w:space="0" w:color="auto"/>
          </w:divBdr>
        </w:div>
        <w:div w:id="1012221968">
          <w:marLeft w:val="640"/>
          <w:marRight w:val="0"/>
          <w:marTop w:val="0"/>
          <w:marBottom w:val="0"/>
          <w:divBdr>
            <w:top w:val="none" w:sz="0" w:space="0" w:color="auto"/>
            <w:left w:val="none" w:sz="0" w:space="0" w:color="auto"/>
            <w:bottom w:val="none" w:sz="0" w:space="0" w:color="auto"/>
            <w:right w:val="none" w:sz="0" w:space="0" w:color="auto"/>
          </w:divBdr>
        </w:div>
        <w:div w:id="760295166">
          <w:marLeft w:val="640"/>
          <w:marRight w:val="0"/>
          <w:marTop w:val="0"/>
          <w:marBottom w:val="0"/>
          <w:divBdr>
            <w:top w:val="none" w:sz="0" w:space="0" w:color="auto"/>
            <w:left w:val="none" w:sz="0" w:space="0" w:color="auto"/>
            <w:bottom w:val="none" w:sz="0" w:space="0" w:color="auto"/>
            <w:right w:val="none" w:sz="0" w:space="0" w:color="auto"/>
          </w:divBdr>
        </w:div>
        <w:div w:id="1712269285">
          <w:marLeft w:val="640"/>
          <w:marRight w:val="0"/>
          <w:marTop w:val="0"/>
          <w:marBottom w:val="0"/>
          <w:divBdr>
            <w:top w:val="none" w:sz="0" w:space="0" w:color="auto"/>
            <w:left w:val="none" w:sz="0" w:space="0" w:color="auto"/>
            <w:bottom w:val="none" w:sz="0" w:space="0" w:color="auto"/>
            <w:right w:val="none" w:sz="0" w:space="0" w:color="auto"/>
          </w:divBdr>
        </w:div>
        <w:div w:id="496384071">
          <w:marLeft w:val="640"/>
          <w:marRight w:val="0"/>
          <w:marTop w:val="0"/>
          <w:marBottom w:val="0"/>
          <w:divBdr>
            <w:top w:val="none" w:sz="0" w:space="0" w:color="auto"/>
            <w:left w:val="none" w:sz="0" w:space="0" w:color="auto"/>
            <w:bottom w:val="none" w:sz="0" w:space="0" w:color="auto"/>
            <w:right w:val="none" w:sz="0" w:space="0" w:color="auto"/>
          </w:divBdr>
        </w:div>
        <w:div w:id="2090030967">
          <w:marLeft w:val="640"/>
          <w:marRight w:val="0"/>
          <w:marTop w:val="0"/>
          <w:marBottom w:val="0"/>
          <w:divBdr>
            <w:top w:val="none" w:sz="0" w:space="0" w:color="auto"/>
            <w:left w:val="none" w:sz="0" w:space="0" w:color="auto"/>
            <w:bottom w:val="none" w:sz="0" w:space="0" w:color="auto"/>
            <w:right w:val="none" w:sz="0" w:space="0" w:color="auto"/>
          </w:divBdr>
        </w:div>
        <w:div w:id="1532641831">
          <w:marLeft w:val="640"/>
          <w:marRight w:val="0"/>
          <w:marTop w:val="0"/>
          <w:marBottom w:val="0"/>
          <w:divBdr>
            <w:top w:val="none" w:sz="0" w:space="0" w:color="auto"/>
            <w:left w:val="none" w:sz="0" w:space="0" w:color="auto"/>
            <w:bottom w:val="none" w:sz="0" w:space="0" w:color="auto"/>
            <w:right w:val="none" w:sz="0" w:space="0" w:color="auto"/>
          </w:divBdr>
        </w:div>
        <w:div w:id="1920678121">
          <w:marLeft w:val="640"/>
          <w:marRight w:val="0"/>
          <w:marTop w:val="0"/>
          <w:marBottom w:val="0"/>
          <w:divBdr>
            <w:top w:val="none" w:sz="0" w:space="0" w:color="auto"/>
            <w:left w:val="none" w:sz="0" w:space="0" w:color="auto"/>
            <w:bottom w:val="none" w:sz="0" w:space="0" w:color="auto"/>
            <w:right w:val="none" w:sz="0" w:space="0" w:color="auto"/>
          </w:divBdr>
        </w:div>
        <w:div w:id="1726104888">
          <w:marLeft w:val="640"/>
          <w:marRight w:val="0"/>
          <w:marTop w:val="0"/>
          <w:marBottom w:val="0"/>
          <w:divBdr>
            <w:top w:val="none" w:sz="0" w:space="0" w:color="auto"/>
            <w:left w:val="none" w:sz="0" w:space="0" w:color="auto"/>
            <w:bottom w:val="none" w:sz="0" w:space="0" w:color="auto"/>
            <w:right w:val="none" w:sz="0" w:space="0" w:color="auto"/>
          </w:divBdr>
        </w:div>
        <w:div w:id="1685547278">
          <w:marLeft w:val="640"/>
          <w:marRight w:val="0"/>
          <w:marTop w:val="0"/>
          <w:marBottom w:val="0"/>
          <w:divBdr>
            <w:top w:val="none" w:sz="0" w:space="0" w:color="auto"/>
            <w:left w:val="none" w:sz="0" w:space="0" w:color="auto"/>
            <w:bottom w:val="none" w:sz="0" w:space="0" w:color="auto"/>
            <w:right w:val="none" w:sz="0" w:space="0" w:color="auto"/>
          </w:divBdr>
        </w:div>
        <w:div w:id="686173222">
          <w:marLeft w:val="640"/>
          <w:marRight w:val="0"/>
          <w:marTop w:val="0"/>
          <w:marBottom w:val="0"/>
          <w:divBdr>
            <w:top w:val="none" w:sz="0" w:space="0" w:color="auto"/>
            <w:left w:val="none" w:sz="0" w:space="0" w:color="auto"/>
            <w:bottom w:val="none" w:sz="0" w:space="0" w:color="auto"/>
            <w:right w:val="none" w:sz="0" w:space="0" w:color="auto"/>
          </w:divBdr>
        </w:div>
        <w:div w:id="2101680021">
          <w:marLeft w:val="640"/>
          <w:marRight w:val="0"/>
          <w:marTop w:val="0"/>
          <w:marBottom w:val="0"/>
          <w:divBdr>
            <w:top w:val="none" w:sz="0" w:space="0" w:color="auto"/>
            <w:left w:val="none" w:sz="0" w:space="0" w:color="auto"/>
            <w:bottom w:val="none" w:sz="0" w:space="0" w:color="auto"/>
            <w:right w:val="none" w:sz="0" w:space="0" w:color="auto"/>
          </w:divBdr>
        </w:div>
        <w:div w:id="1326974111">
          <w:marLeft w:val="640"/>
          <w:marRight w:val="0"/>
          <w:marTop w:val="0"/>
          <w:marBottom w:val="0"/>
          <w:divBdr>
            <w:top w:val="none" w:sz="0" w:space="0" w:color="auto"/>
            <w:left w:val="none" w:sz="0" w:space="0" w:color="auto"/>
            <w:bottom w:val="none" w:sz="0" w:space="0" w:color="auto"/>
            <w:right w:val="none" w:sz="0" w:space="0" w:color="auto"/>
          </w:divBdr>
        </w:div>
        <w:div w:id="2043020958">
          <w:marLeft w:val="640"/>
          <w:marRight w:val="0"/>
          <w:marTop w:val="0"/>
          <w:marBottom w:val="0"/>
          <w:divBdr>
            <w:top w:val="none" w:sz="0" w:space="0" w:color="auto"/>
            <w:left w:val="none" w:sz="0" w:space="0" w:color="auto"/>
            <w:bottom w:val="none" w:sz="0" w:space="0" w:color="auto"/>
            <w:right w:val="none" w:sz="0" w:space="0" w:color="auto"/>
          </w:divBdr>
        </w:div>
        <w:div w:id="1078286843">
          <w:marLeft w:val="640"/>
          <w:marRight w:val="0"/>
          <w:marTop w:val="0"/>
          <w:marBottom w:val="0"/>
          <w:divBdr>
            <w:top w:val="none" w:sz="0" w:space="0" w:color="auto"/>
            <w:left w:val="none" w:sz="0" w:space="0" w:color="auto"/>
            <w:bottom w:val="none" w:sz="0" w:space="0" w:color="auto"/>
            <w:right w:val="none" w:sz="0" w:space="0" w:color="auto"/>
          </w:divBdr>
        </w:div>
        <w:div w:id="1932622851">
          <w:marLeft w:val="640"/>
          <w:marRight w:val="0"/>
          <w:marTop w:val="0"/>
          <w:marBottom w:val="0"/>
          <w:divBdr>
            <w:top w:val="none" w:sz="0" w:space="0" w:color="auto"/>
            <w:left w:val="none" w:sz="0" w:space="0" w:color="auto"/>
            <w:bottom w:val="none" w:sz="0" w:space="0" w:color="auto"/>
            <w:right w:val="none" w:sz="0" w:space="0" w:color="auto"/>
          </w:divBdr>
        </w:div>
        <w:div w:id="1752199151">
          <w:marLeft w:val="640"/>
          <w:marRight w:val="0"/>
          <w:marTop w:val="0"/>
          <w:marBottom w:val="0"/>
          <w:divBdr>
            <w:top w:val="none" w:sz="0" w:space="0" w:color="auto"/>
            <w:left w:val="none" w:sz="0" w:space="0" w:color="auto"/>
            <w:bottom w:val="none" w:sz="0" w:space="0" w:color="auto"/>
            <w:right w:val="none" w:sz="0" w:space="0" w:color="auto"/>
          </w:divBdr>
        </w:div>
        <w:div w:id="368147195">
          <w:marLeft w:val="640"/>
          <w:marRight w:val="0"/>
          <w:marTop w:val="0"/>
          <w:marBottom w:val="0"/>
          <w:divBdr>
            <w:top w:val="none" w:sz="0" w:space="0" w:color="auto"/>
            <w:left w:val="none" w:sz="0" w:space="0" w:color="auto"/>
            <w:bottom w:val="none" w:sz="0" w:space="0" w:color="auto"/>
            <w:right w:val="none" w:sz="0" w:space="0" w:color="auto"/>
          </w:divBdr>
        </w:div>
        <w:div w:id="55514023">
          <w:marLeft w:val="640"/>
          <w:marRight w:val="0"/>
          <w:marTop w:val="0"/>
          <w:marBottom w:val="0"/>
          <w:divBdr>
            <w:top w:val="none" w:sz="0" w:space="0" w:color="auto"/>
            <w:left w:val="none" w:sz="0" w:space="0" w:color="auto"/>
            <w:bottom w:val="none" w:sz="0" w:space="0" w:color="auto"/>
            <w:right w:val="none" w:sz="0" w:space="0" w:color="auto"/>
          </w:divBdr>
        </w:div>
        <w:div w:id="1393314573">
          <w:marLeft w:val="640"/>
          <w:marRight w:val="0"/>
          <w:marTop w:val="0"/>
          <w:marBottom w:val="0"/>
          <w:divBdr>
            <w:top w:val="none" w:sz="0" w:space="0" w:color="auto"/>
            <w:left w:val="none" w:sz="0" w:space="0" w:color="auto"/>
            <w:bottom w:val="none" w:sz="0" w:space="0" w:color="auto"/>
            <w:right w:val="none" w:sz="0" w:space="0" w:color="auto"/>
          </w:divBdr>
        </w:div>
        <w:div w:id="1458640147">
          <w:marLeft w:val="640"/>
          <w:marRight w:val="0"/>
          <w:marTop w:val="0"/>
          <w:marBottom w:val="0"/>
          <w:divBdr>
            <w:top w:val="none" w:sz="0" w:space="0" w:color="auto"/>
            <w:left w:val="none" w:sz="0" w:space="0" w:color="auto"/>
            <w:bottom w:val="none" w:sz="0" w:space="0" w:color="auto"/>
            <w:right w:val="none" w:sz="0" w:space="0" w:color="auto"/>
          </w:divBdr>
        </w:div>
        <w:div w:id="1609240259">
          <w:marLeft w:val="640"/>
          <w:marRight w:val="0"/>
          <w:marTop w:val="0"/>
          <w:marBottom w:val="0"/>
          <w:divBdr>
            <w:top w:val="none" w:sz="0" w:space="0" w:color="auto"/>
            <w:left w:val="none" w:sz="0" w:space="0" w:color="auto"/>
            <w:bottom w:val="none" w:sz="0" w:space="0" w:color="auto"/>
            <w:right w:val="none" w:sz="0" w:space="0" w:color="auto"/>
          </w:divBdr>
        </w:div>
        <w:div w:id="532764930">
          <w:marLeft w:val="640"/>
          <w:marRight w:val="0"/>
          <w:marTop w:val="0"/>
          <w:marBottom w:val="0"/>
          <w:divBdr>
            <w:top w:val="none" w:sz="0" w:space="0" w:color="auto"/>
            <w:left w:val="none" w:sz="0" w:space="0" w:color="auto"/>
            <w:bottom w:val="none" w:sz="0" w:space="0" w:color="auto"/>
            <w:right w:val="none" w:sz="0" w:space="0" w:color="auto"/>
          </w:divBdr>
        </w:div>
        <w:div w:id="940722886">
          <w:marLeft w:val="640"/>
          <w:marRight w:val="0"/>
          <w:marTop w:val="0"/>
          <w:marBottom w:val="0"/>
          <w:divBdr>
            <w:top w:val="none" w:sz="0" w:space="0" w:color="auto"/>
            <w:left w:val="none" w:sz="0" w:space="0" w:color="auto"/>
            <w:bottom w:val="none" w:sz="0" w:space="0" w:color="auto"/>
            <w:right w:val="none" w:sz="0" w:space="0" w:color="auto"/>
          </w:divBdr>
        </w:div>
        <w:div w:id="452409899">
          <w:marLeft w:val="640"/>
          <w:marRight w:val="0"/>
          <w:marTop w:val="0"/>
          <w:marBottom w:val="0"/>
          <w:divBdr>
            <w:top w:val="none" w:sz="0" w:space="0" w:color="auto"/>
            <w:left w:val="none" w:sz="0" w:space="0" w:color="auto"/>
            <w:bottom w:val="none" w:sz="0" w:space="0" w:color="auto"/>
            <w:right w:val="none" w:sz="0" w:space="0" w:color="auto"/>
          </w:divBdr>
        </w:div>
        <w:div w:id="844318882">
          <w:marLeft w:val="640"/>
          <w:marRight w:val="0"/>
          <w:marTop w:val="0"/>
          <w:marBottom w:val="0"/>
          <w:divBdr>
            <w:top w:val="none" w:sz="0" w:space="0" w:color="auto"/>
            <w:left w:val="none" w:sz="0" w:space="0" w:color="auto"/>
            <w:bottom w:val="none" w:sz="0" w:space="0" w:color="auto"/>
            <w:right w:val="none" w:sz="0" w:space="0" w:color="auto"/>
          </w:divBdr>
        </w:div>
        <w:div w:id="979312731">
          <w:marLeft w:val="640"/>
          <w:marRight w:val="0"/>
          <w:marTop w:val="0"/>
          <w:marBottom w:val="0"/>
          <w:divBdr>
            <w:top w:val="none" w:sz="0" w:space="0" w:color="auto"/>
            <w:left w:val="none" w:sz="0" w:space="0" w:color="auto"/>
            <w:bottom w:val="none" w:sz="0" w:space="0" w:color="auto"/>
            <w:right w:val="none" w:sz="0" w:space="0" w:color="auto"/>
          </w:divBdr>
        </w:div>
        <w:div w:id="88501633">
          <w:marLeft w:val="640"/>
          <w:marRight w:val="0"/>
          <w:marTop w:val="0"/>
          <w:marBottom w:val="0"/>
          <w:divBdr>
            <w:top w:val="none" w:sz="0" w:space="0" w:color="auto"/>
            <w:left w:val="none" w:sz="0" w:space="0" w:color="auto"/>
            <w:bottom w:val="none" w:sz="0" w:space="0" w:color="auto"/>
            <w:right w:val="none" w:sz="0" w:space="0" w:color="auto"/>
          </w:divBdr>
        </w:div>
        <w:div w:id="1543864186">
          <w:marLeft w:val="640"/>
          <w:marRight w:val="0"/>
          <w:marTop w:val="0"/>
          <w:marBottom w:val="0"/>
          <w:divBdr>
            <w:top w:val="none" w:sz="0" w:space="0" w:color="auto"/>
            <w:left w:val="none" w:sz="0" w:space="0" w:color="auto"/>
            <w:bottom w:val="none" w:sz="0" w:space="0" w:color="auto"/>
            <w:right w:val="none" w:sz="0" w:space="0" w:color="auto"/>
          </w:divBdr>
        </w:div>
        <w:div w:id="688917096">
          <w:marLeft w:val="640"/>
          <w:marRight w:val="0"/>
          <w:marTop w:val="0"/>
          <w:marBottom w:val="0"/>
          <w:divBdr>
            <w:top w:val="none" w:sz="0" w:space="0" w:color="auto"/>
            <w:left w:val="none" w:sz="0" w:space="0" w:color="auto"/>
            <w:bottom w:val="none" w:sz="0" w:space="0" w:color="auto"/>
            <w:right w:val="none" w:sz="0" w:space="0" w:color="auto"/>
          </w:divBdr>
        </w:div>
        <w:div w:id="1644384276">
          <w:marLeft w:val="640"/>
          <w:marRight w:val="0"/>
          <w:marTop w:val="0"/>
          <w:marBottom w:val="0"/>
          <w:divBdr>
            <w:top w:val="none" w:sz="0" w:space="0" w:color="auto"/>
            <w:left w:val="none" w:sz="0" w:space="0" w:color="auto"/>
            <w:bottom w:val="none" w:sz="0" w:space="0" w:color="auto"/>
            <w:right w:val="none" w:sz="0" w:space="0" w:color="auto"/>
          </w:divBdr>
        </w:div>
        <w:div w:id="939262303">
          <w:marLeft w:val="640"/>
          <w:marRight w:val="0"/>
          <w:marTop w:val="0"/>
          <w:marBottom w:val="0"/>
          <w:divBdr>
            <w:top w:val="none" w:sz="0" w:space="0" w:color="auto"/>
            <w:left w:val="none" w:sz="0" w:space="0" w:color="auto"/>
            <w:bottom w:val="none" w:sz="0" w:space="0" w:color="auto"/>
            <w:right w:val="none" w:sz="0" w:space="0" w:color="auto"/>
          </w:divBdr>
        </w:div>
        <w:div w:id="2052921572">
          <w:marLeft w:val="640"/>
          <w:marRight w:val="0"/>
          <w:marTop w:val="0"/>
          <w:marBottom w:val="0"/>
          <w:divBdr>
            <w:top w:val="none" w:sz="0" w:space="0" w:color="auto"/>
            <w:left w:val="none" w:sz="0" w:space="0" w:color="auto"/>
            <w:bottom w:val="none" w:sz="0" w:space="0" w:color="auto"/>
            <w:right w:val="none" w:sz="0" w:space="0" w:color="auto"/>
          </w:divBdr>
        </w:div>
        <w:div w:id="1058432931">
          <w:marLeft w:val="640"/>
          <w:marRight w:val="0"/>
          <w:marTop w:val="0"/>
          <w:marBottom w:val="0"/>
          <w:divBdr>
            <w:top w:val="none" w:sz="0" w:space="0" w:color="auto"/>
            <w:left w:val="none" w:sz="0" w:space="0" w:color="auto"/>
            <w:bottom w:val="none" w:sz="0" w:space="0" w:color="auto"/>
            <w:right w:val="none" w:sz="0" w:space="0" w:color="auto"/>
          </w:divBdr>
        </w:div>
        <w:div w:id="1154028432">
          <w:marLeft w:val="640"/>
          <w:marRight w:val="0"/>
          <w:marTop w:val="0"/>
          <w:marBottom w:val="0"/>
          <w:divBdr>
            <w:top w:val="none" w:sz="0" w:space="0" w:color="auto"/>
            <w:left w:val="none" w:sz="0" w:space="0" w:color="auto"/>
            <w:bottom w:val="none" w:sz="0" w:space="0" w:color="auto"/>
            <w:right w:val="none" w:sz="0" w:space="0" w:color="auto"/>
          </w:divBdr>
        </w:div>
        <w:div w:id="1815294849">
          <w:marLeft w:val="640"/>
          <w:marRight w:val="0"/>
          <w:marTop w:val="0"/>
          <w:marBottom w:val="0"/>
          <w:divBdr>
            <w:top w:val="none" w:sz="0" w:space="0" w:color="auto"/>
            <w:left w:val="none" w:sz="0" w:space="0" w:color="auto"/>
            <w:bottom w:val="none" w:sz="0" w:space="0" w:color="auto"/>
            <w:right w:val="none" w:sz="0" w:space="0" w:color="auto"/>
          </w:divBdr>
        </w:div>
        <w:div w:id="1401829075">
          <w:marLeft w:val="640"/>
          <w:marRight w:val="0"/>
          <w:marTop w:val="0"/>
          <w:marBottom w:val="0"/>
          <w:divBdr>
            <w:top w:val="none" w:sz="0" w:space="0" w:color="auto"/>
            <w:left w:val="none" w:sz="0" w:space="0" w:color="auto"/>
            <w:bottom w:val="none" w:sz="0" w:space="0" w:color="auto"/>
            <w:right w:val="none" w:sz="0" w:space="0" w:color="auto"/>
          </w:divBdr>
        </w:div>
        <w:div w:id="588392177">
          <w:marLeft w:val="640"/>
          <w:marRight w:val="0"/>
          <w:marTop w:val="0"/>
          <w:marBottom w:val="0"/>
          <w:divBdr>
            <w:top w:val="none" w:sz="0" w:space="0" w:color="auto"/>
            <w:left w:val="none" w:sz="0" w:space="0" w:color="auto"/>
            <w:bottom w:val="none" w:sz="0" w:space="0" w:color="auto"/>
            <w:right w:val="none" w:sz="0" w:space="0" w:color="auto"/>
          </w:divBdr>
        </w:div>
        <w:div w:id="312684855">
          <w:marLeft w:val="640"/>
          <w:marRight w:val="0"/>
          <w:marTop w:val="0"/>
          <w:marBottom w:val="0"/>
          <w:divBdr>
            <w:top w:val="none" w:sz="0" w:space="0" w:color="auto"/>
            <w:left w:val="none" w:sz="0" w:space="0" w:color="auto"/>
            <w:bottom w:val="none" w:sz="0" w:space="0" w:color="auto"/>
            <w:right w:val="none" w:sz="0" w:space="0" w:color="auto"/>
          </w:divBdr>
        </w:div>
        <w:div w:id="533543786">
          <w:marLeft w:val="640"/>
          <w:marRight w:val="0"/>
          <w:marTop w:val="0"/>
          <w:marBottom w:val="0"/>
          <w:divBdr>
            <w:top w:val="none" w:sz="0" w:space="0" w:color="auto"/>
            <w:left w:val="none" w:sz="0" w:space="0" w:color="auto"/>
            <w:bottom w:val="none" w:sz="0" w:space="0" w:color="auto"/>
            <w:right w:val="none" w:sz="0" w:space="0" w:color="auto"/>
          </w:divBdr>
        </w:div>
        <w:div w:id="470094455">
          <w:marLeft w:val="640"/>
          <w:marRight w:val="0"/>
          <w:marTop w:val="0"/>
          <w:marBottom w:val="0"/>
          <w:divBdr>
            <w:top w:val="none" w:sz="0" w:space="0" w:color="auto"/>
            <w:left w:val="none" w:sz="0" w:space="0" w:color="auto"/>
            <w:bottom w:val="none" w:sz="0" w:space="0" w:color="auto"/>
            <w:right w:val="none" w:sz="0" w:space="0" w:color="auto"/>
          </w:divBdr>
        </w:div>
      </w:divsChild>
    </w:div>
    <w:div w:id="1006715047">
      <w:bodyDiv w:val="1"/>
      <w:marLeft w:val="0"/>
      <w:marRight w:val="0"/>
      <w:marTop w:val="0"/>
      <w:marBottom w:val="0"/>
      <w:divBdr>
        <w:top w:val="none" w:sz="0" w:space="0" w:color="auto"/>
        <w:left w:val="none" w:sz="0" w:space="0" w:color="auto"/>
        <w:bottom w:val="none" w:sz="0" w:space="0" w:color="auto"/>
        <w:right w:val="none" w:sz="0" w:space="0" w:color="auto"/>
      </w:divBdr>
    </w:div>
    <w:div w:id="1010566221">
      <w:bodyDiv w:val="1"/>
      <w:marLeft w:val="0"/>
      <w:marRight w:val="0"/>
      <w:marTop w:val="0"/>
      <w:marBottom w:val="0"/>
      <w:divBdr>
        <w:top w:val="none" w:sz="0" w:space="0" w:color="auto"/>
        <w:left w:val="none" w:sz="0" w:space="0" w:color="auto"/>
        <w:bottom w:val="none" w:sz="0" w:space="0" w:color="auto"/>
        <w:right w:val="none" w:sz="0" w:space="0" w:color="auto"/>
      </w:divBdr>
      <w:divsChild>
        <w:div w:id="1465348435">
          <w:marLeft w:val="480"/>
          <w:marRight w:val="0"/>
          <w:marTop w:val="0"/>
          <w:marBottom w:val="0"/>
          <w:divBdr>
            <w:top w:val="none" w:sz="0" w:space="0" w:color="auto"/>
            <w:left w:val="none" w:sz="0" w:space="0" w:color="auto"/>
            <w:bottom w:val="none" w:sz="0" w:space="0" w:color="auto"/>
            <w:right w:val="none" w:sz="0" w:space="0" w:color="auto"/>
          </w:divBdr>
        </w:div>
        <w:div w:id="781532028">
          <w:marLeft w:val="480"/>
          <w:marRight w:val="0"/>
          <w:marTop w:val="0"/>
          <w:marBottom w:val="0"/>
          <w:divBdr>
            <w:top w:val="none" w:sz="0" w:space="0" w:color="auto"/>
            <w:left w:val="none" w:sz="0" w:space="0" w:color="auto"/>
            <w:bottom w:val="none" w:sz="0" w:space="0" w:color="auto"/>
            <w:right w:val="none" w:sz="0" w:space="0" w:color="auto"/>
          </w:divBdr>
        </w:div>
        <w:div w:id="591855933">
          <w:marLeft w:val="480"/>
          <w:marRight w:val="0"/>
          <w:marTop w:val="0"/>
          <w:marBottom w:val="0"/>
          <w:divBdr>
            <w:top w:val="none" w:sz="0" w:space="0" w:color="auto"/>
            <w:left w:val="none" w:sz="0" w:space="0" w:color="auto"/>
            <w:bottom w:val="none" w:sz="0" w:space="0" w:color="auto"/>
            <w:right w:val="none" w:sz="0" w:space="0" w:color="auto"/>
          </w:divBdr>
        </w:div>
        <w:div w:id="628318957">
          <w:marLeft w:val="480"/>
          <w:marRight w:val="0"/>
          <w:marTop w:val="0"/>
          <w:marBottom w:val="0"/>
          <w:divBdr>
            <w:top w:val="none" w:sz="0" w:space="0" w:color="auto"/>
            <w:left w:val="none" w:sz="0" w:space="0" w:color="auto"/>
            <w:bottom w:val="none" w:sz="0" w:space="0" w:color="auto"/>
            <w:right w:val="none" w:sz="0" w:space="0" w:color="auto"/>
          </w:divBdr>
        </w:div>
        <w:div w:id="791510491">
          <w:marLeft w:val="480"/>
          <w:marRight w:val="0"/>
          <w:marTop w:val="0"/>
          <w:marBottom w:val="0"/>
          <w:divBdr>
            <w:top w:val="none" w:sz="0" w:space="0" w:color="auto"/>
            <w:left w:val="none" w:sz="0" w:space="0" w:color="auto"/>
            <w:bottom w:val="none" w:sz="0" w:space="0" w:color="auto"/>
            <w:right w:val="none" w:sz="0" w:space="0" w:color="auto"/>
          </w:divBdr>
        </w:div>
        <w:div w:id="855580407">
          <w:marLeft w:val="480"/>
          <w:marRight w:val="0"/>
          <w:marTop w:val="0"/>
          <w:marBottom w:val="0"/>
          <w:divBdr>
            <w:top w:val="none" w:sz="0" w:space="0" w:color="auto"/>
            <w:left w:val="none" w:sz="0" w:space="0" w:color="auto"/>
            <w:bottom w:val="none" w:sz="0" w:space="0" w:color="auto"/>
            <w:right w:val="none" w:sz="0" w:space="0" w:color="auto"/>
          </w:divBdr>
        </w:div>
        <w:div w:id="942539324">
          <w:marLeft w:val="480"/>
          <w:marRight w:val="0"/>
          <w:marTop w:val="0"/>
          <w:marBottom w:val="0"/>
          <w:divBdr>
            <w:top w:val="none" w:sz="0" w:space="0" w:color="auto"/>
            <w:left w:val="none" w:sz="0" w:space="0" w:color="auto"/>
            <w:bottom w:val="none" w:sz="0" w:space="0" w:color="auto"/>
            <w:right w:val="none" w:sz="0" w:space="0" w:color="auto"/>
          </w:divBdr>
        </w:div>
        <w:div w:id="1327783394">
          <w:marLeft w:val="480"/>
          <w:marRight w:val="0"/>
          <w:marTop w:val="0"/>
          <w:marBottom w:val="0"/>
          <w:divBdr>
            <w:top w:val="none" w:sz="0" w:space="0" w:color="auto"/>
            <w:left w:val="none" w:sz="0" w:space="0" w:color="auto"/>
            <w:bottom w:val="none" w:sz="0" w:space="0" w:color="auto"/>
            <w:right w:val="none" w:sz="0" w:space="0" w:color="auto"/>
          </w:divBdr>
        </w:div>
        <w:div w:id="451022958">
          <w:marLeft w:val="480"/>
          <w:marRight w:val="0"/>
          <w:marTop w:val="0"/>
          <w:marBottom w:val="0"/>
          <w:divBdr>
            <w:top w:val="none" w:sz="0" w:space="0" w:color="auto"/>
            <w:left w:val="none" w:sz="0" w:space="0" w:color="auto"/>
            <w:bottom w:val="none" w:sz="0" w:space="0" w:color="auto"/>
            <w:right w:val="none" w:sz="0" w:space="0" w:color="auto"/>
          </w:divBdr>
        </w:div>
        <w:div w:id="800539419">
          <w:marLeft w:val="480"/>
          <w:marRight w:val="0"/>
          <w:marTop w:val="0"/>
          <w:marBottom w:val="0"/>
          <w:divBdr>
            <w:top w:val="none" w:sz="0" w:space="0" w:color="auto"/>
            <w:left w:val="none" w:sz="0" w:space="0" w:color="auto"/>
            <w:bottom w:val="none" w:sz="0" w:space="0" w:color="auto"/>
            <w:right w:val="none" w:sz="0" w:space="0" w:color="auto"/>
          </w:divBdr>
        </w:div>
        <w:div w:id="1053386252">
          <w:marLeft w:val="480"/>
          <w:marRight w:val="0"/>
          <w:marTop w:val="0"/>
          <w:marBottom w:val="0"/>
          <w:divBdr>
            <w:top w:val="none" w:sz="0" w:space="0" w:color="auto"/>
            <w:left w:val="none" w:sz="0" w:space="0" w:color="auto"/>
            <w:bottom w:val="none" w:sz="0" w:space="0" w:color="auto"/>
            <w:right w:val="none" w:sz="0" w:space="0" w:color="auto"/>
          </w:divBdr>
        </w:div>
        <w:div w:id="1493718780">
          <w:marLeft w:val="480"/>
          <w:marRight w:val="0"/>
          <w:marTop w:val="0"/>
          <w:marBottom w:val="0"/>
          <w:divBdr>
            <w:top w:val="none" w:sz="0" w:space="0" w:color="auto"/>
            <w:left w:val="none" w:sz="0" w:space="0" w:color="auto"/>
            <w:bottom w:val="none" w:sz="0" w:space="0" w:color="auto"/>
            <w:right w:val="none" w:sz="0" w:space="0" w:color="auto"/>
          </w:divBdr>
        </w:div>
        <w:div w:id="1409644712">
          <w:marLeft w:val="480"/>
          <w:marRight w:val="0"/>
          <w:marTop w:val="0"/>
          <w:marBottom w:val="0"/>
          <w:divBdr>
            <w:top w:val="none" w:sz="0" w:space="0" w:color="auto"/>
            <w:left w:val="none" w:sz="0" w:space="0" w:color="auto"/>
            <w:bottom w:val="none" w:sz="0" w:space="0" w:color="auto"/>
            <w:right w:val="none" w:sz="0" w:space="0" w:color="auto"/>
          </w:divBdr>
        </w:div>
        <w:div w:id="404763044">
          <w:marLeft w:val="480"/>
          <w:marRight w:val="0"/>
          <w:marTop w:val="0"/>
          <w:marBottom w:val="0"/>
          <w:divBdr>
            <w:top w:val="none" w:sz="0" w:space="0" w:color="auto"/>
            <w:left w:val="none" w:sz="0" w:space="0" w:color="auto"/>
            <w:bottom w:val="none" w:sz="0" w:space="0" w:color="auto"/>
            <w:right w:val="none" w:sz="0" w:space="0" w:color="auto"/>
          </w:divBdr>
        </w:div>
        <w:div w:id="1913346622">
          <w:marLeft w:val="480"/>
          <w:marRight w:val="0"/>
          <w:marTop w:val="0"/>
          <w:marBottom w:val="0"/>
          <w:divBdr>
            <w:top w:val="none" w:sz="0" w:space="0" w:color="auto"/>
            <w:left w:val="none" w:sz="0" w:space="0" w:color="auto"/>
            <w:bottom w:val="none" w:sz="0" w:space="0" w:color="auto"/>
            <w:right w:val="none" w:sz="0" w:space="0" w:color="auto"/>
          </w:divBdr>
        </w:div>
        <w:div w:id="601180326">
          <w:marLeft w:val="480"/>
          <w:marRight w:val="0"/>
          <w:marTop w:val="0"/>
          <w:marBottom w:val="0"/>
          <w:divBdr>
            <w:top w:val="none" w:sz="0" w:space="0" w:color="auto"/>
            <w:left w:val="none" w:sz="0" w:space="0" w:color="auto"/>
            <w:bottom w:val="none" w:sz="0" w:space="0" w:color="auto"/>
            <w:right w:val="none" w:sz="0" w:space="0" w:color="auto"/>
          </w:divBdr>
        </w:div>
        <w:div w:id="2143888339">
          <w:marLeft w:val="480"/>
          <w:marRight w:val="0"/>
          <w:marTop w:val="0"/>
          <w:marBottom w:val="0"/>
          <w:divBdr>
            <w:top w:val="none" w:sz="0" w:space="0" w:color="auto"/>
            <w:left w:val="none" w:sz="0" w:space="0" w:color="auto"/>
            <w:bottom w:val="none" w:sz="0" w:space="0" w:color="auto"/>
            <w:right w:val="none" w:sz="0" w:space="0" w:color="auto"/>
          </w:divBdr>
        </w:div>
        <w:div w:id="269434145">
          <w:marLeft w:val="480"/>
          <w:marRight w:val="0"/>
          <w:marTop w:val="0"/>
          <w:marBottom w:val="0"/>
          <w:divBdr>
            <w:top w:val="none" w:sz="0" w:space="0" w:color="auto"/>
            <w:left w:val="none" w:sz="0" w:space="0" w:color="auto"/>
            <w:bottom w:val="none" w:sz="0" w:space="0" w:color="auto"/>
            <w:right w:val="none" w:sz="0" w:space="0" w:color="auto"/>
          </w:divBdr>
        </w:div>
        <w:div w:id="2101025145">
          <w:marLeft w:val="480"/>
          <w:marRight w:val="0"/>
          <w:marTop w:val="0"/>
          <w:marBottom w:val="0"/>
          <w:divBdr>
            <w:top w:val="none" w:sz="0" w:space="0" w:color="auto"/>
            <w:left w:val="none" w:sz="0" w:space="0" w:color="auto"/>
            <w:bottom w:val="none" w:sz="0" w:space="0" w:color="auto"/>
            <w:right w:val="none" w:sz="0" w:space="0" w:color="auto"/>
          </w:divBdr>
        </w:div>
        <w:div w:id="115217599">
          <w:marLeft w:val="480"/>
          <w:marRight w:val="0"/>
          <w:marTop w:val="0"/>
          <w:marBottom w:val="0"/>
          <w:divBdr>
            <w:top w:val="none" w:sz="0" w:space="0" w:color="auto"/>
            <w:left w:val="none" w:sz="0" w:space="0" w:color="auto"/>
            <w:bottom w:val="none" w:sz="0" w:space="0" w:color="auto"/>
            <w:right w:val="none" w:sz="0" w:space="0" w:color="auto"/>
          </w:divBdr>
        </w:div>
        <w:div w:id="2102675890">
          <w:marLeft w:val="480"/>
          <w:marRight w:val="0"/>
          <w:marTop w:val="0"/>
          <w:marBottom w:val="0"/>
          <w:divBdr>
            <w:top w:val="none" w:sz="0" w:space="0" w:color="auto"/>
            <w:left w:val="none" w:sz="0" w:space="0" w:color="auto"/>
            <w:bottom w:val="none" w:sz="0" w:space="0" w:color="auto"/>
            <w:right w:val="none" w:sz="0" w:space="0" w:color="auto"/>
          </w:divBdr>
        </w:div>
        <w:div w:id="2058504789">
          <w:marLeft w:val="480"/>
          <w:marRight w:val="0"/>
          <w:marTop w:val="0"/>
          <w:marBottom w:val="0"/>
          <w:divBdr>
            <w:top w:val="none" w:sz="0" w:space="0" w:color="auto"/>
            <w:left w:val="none" w:sz="0" w:space="0" w:color="auto"/>
            <w:bottom w:val="none" w:sz="0" w:space="0" w:color="auto"/>
            <w:right w:val="none" w:sz="0" w:space="0" w:color="auto"/>
          </w:divBdr>
        </w:div>
        <w:div w:id="773400703">
          <w:marLeft w:val="480"/>
          <w:marRight w:val="0"/>
          <w:marTop w:val="0"/>
          <w:marBottom w:val="0"/>
          <w:divBdr>
            <w:top w:val="none" w:sz="0" w:space="0" w:color="auto"/>
            <w:left w:val="none" w:sz="0" w:space="0" w:color="auto"/>
            <w:bottom w:val="none" w:sz="0" w:space="0" w:color="auto"/>
            <w:right w:val="none" w:sz="0" w:space="0" w:color="auto"/>
          </w:divBdr>
        </w:div>
        <w:div w:id="83959592">
          <w:marLeft w:val="480"/>
          <w:marRight w:val="0"/>
          <w:marTop w:val="0"/>
          <w:marBottom w:val="0"/>
          <w:divBdr>
            <w:top w:val="none" w:sz="0" w:space="0" w:color="auto"/>
            <w:left w:val="none" w:sz="0" w:space="0" w:color="auto"/>
            <w:bottom w:val="none" w:sz="0" w:space="0" w:color="auto"/>
            <w:right w:val="none" w:sz="0" w:space="0" w:color="auto"/>
          </w:divBdr>
        </w:div>
        <w:div w:id="1321930508">
          <w:marLeft w:val="480"/>
          <w:marRight w:val="0"/>
          <w:marTop w:val="0"/>
          <w:marBottom w:val="0"/>
          <w:divBdr>
            <w:top w:val="none" w:sz="0" w:space="0" w:color="auto"/>
            <w:left w:val="none" w:sz="0" w:space="0" w:color="auto"/>
            <w:bottom w:val="none" w:sz="0" w:space="0" w:color="auto"/>
            <w:right w:val="none" w:sz="0" w:space="0" w:color="auto"/>
          </w:divBdr>
        </w:div>
        <w:div w:id="2005818491">
          <w:marLeft w:val="480"/>
          <w:marRight w:val="0"/>
          <w:marTop w:val="0"/>
          <w:marBottom w:val="0"/>
          <w:divBdr>
            <w:top w:val="none" w:sz="0" w:space="0" w:color="auto"/>
            <w:left w:val="none" w:sz="0" w:space="0" w:color="auto"/>
            <w:bottom w:val="none" w:sz="0" w:space="0" w:color="auto"/>
            <w:right w:val="none" w:sz="0" w:space="0" w:color="auto"/>
          </w:divBdr>
        </w:div>
        <w:div w:id="291981682">
          <w:marLeft w:val="480"/>
          <w:marRight w:val="0"/>
          <w:marTop w:val="0"/>
          <w:marBottom w:val="0"/>
          <w:divBdr>
            <w:top w:val="none" w:sz="0" w:space="0" w:color="auto"/>
            <w:left w:val="none" w:sz="0" w:space="0" w:color="auto"/>
            <w:bottom w:val="none" w:sz="0" w:space="0" w:color="auto"/>
            <w:right w:val="none" w:sz="0" w:space="0" w:color="auto"/>
          </w:divBdr>
        </w:div>
        <w:div w:id="1153375015">
          <w:marLeft w:val="480"/>
          <w:marRight w:val="0"/>
          <w:marTop w:val="0"/>
          <w:marBottom w:val="0"/>
          <w:divBdr>
            <w:top w:val="none" w:sz="0" w:space="0" w:color="auto"/>
            <w:left w:val="none" w:sz="0" w:space="0" w:color="auto"/>
            <w:bottom w:val="none" w:sz="0" w:space="0" w:color="auto"/>
            <w:right w:val="none" w:sz="0" w:space="0" w:color="auto"/>
          </w:divBdr>
        </w:div>
        <w:div w:id="144780312">
          <w:marLeft w:val="480"/>
          <w:marRight w:val="0"/>
          <w:marTop w:val="0"/>
          <w:marBottom w:val="0"/>
          <w:divBdr>
            <w:top w:val="none" w:sz="0" w:space="0" w:color="auto"/>
            <w:left w:val="none" w:sz="0" w:space="0" w:color="auto"/>
            <w:bottom w:val="none" w:sz="0" w:space="0" w:color="auto"/>
            <w:right w:val="none" w:sz="0" w:space="0" w:color="auto"/>
          </w:divBdr>
        </w:div>
        <w:div w:id="1907952333">
          <w:marLeft w:val="480"/>
          <w:marRight w:val="0"/>
          <w:marTop w:val="0"/>
          <w:marBottom w:val="0"/>
          <w:divBdr>
            <w:top w:val="none" w:sz="0" w:space="0" w:color="auto"/>
            <w:left w:val="none" w:sz="0" w:space="0" w:color="auto"/>
            <w:bottom w:val="none" w:sz="0" w:space="0" w:color="auto"/>
            <w:right w:val="none" w:sz="0" w:space="0" w:color="auto"/>
          </w:divBdr>
        </w:div>
        <w:div w:id="289090797">
          <w:marLeft w:val="480"/>
          <w:marRight w:val="0"/>
          <w:marTop w:val="0"/>
          <w:marBottom w:val="0"/>
          <w:divBdr>
            <w:top w:val="none" w:sz="0" w:space="0" w:color="auto"/>
            <w:left w:val="none" w:sz="0" w:space="0" w:color="auto"/>
            <w:bottom w:val="none" w:sz="0" w:space="0" w:color="auto"/>
            <w:right w:val="none" w:sz="0" w:space="0" w:color="auto"/>
          </w:divBdr>
        </w:div>
        <w:div w:id="903684860">
          <w:marLeft w:val="480"/>
          <w:marRight w:val="0"/>
          <w:marTop w:val="0"/>
          <w:marBottom w:val="0"/>
          <w:divBdr>
            <w:top w:val="none" w:sz="0" w:space="0" w:color="auto"/>
            <w:left w:val="none" w:sz="0" w:space="0" w:color="auto"/>
            <w:bottom w:val="none" w:sz="0" w:space="0" w:color="auto"/>
            <w:right w:val="none" w:sz="0" w:space="0" w:color="auto"/>
          </w:divBdr>
        </w:div>
        <w:div w:id="546651536">
          <w:marLeft w:val="480"/>
          <w:marRight w:val="0"/>
          <w:marTop w:val="0"/>
          <w:marBottom w:val="0"/>
          <w:divBdr>
            <w:top w:val="none" w:sz="0" w:space="0" w:color="auto"/>
            <w:left w:val="none" w:sz="0" w:space="0" w:color="auto"/>
            <w:bottom w:val="none" w:sz="0" w:space="0" w:color="auto"/>
            <w:right w:val="none" w:sz="0" w:space="0" w:color="auto"/>
          </w:divBdr>
        </w:div>
        <w:div w:id="114982605">
          <w:marLeft w:val="480"/>
          <w:marRight w:val="0"/>
          <w:marTop w:val="0"/>
          <w:marBottom w:val="0"/>
          <w:divBdr>
            <w:top w:val="none" w:sz="0" w:space="0" w:color="auto"/>
            <w:left w:val="none" w:sz="0" w:space="0" w:color="auto"/>
            <w:bottom w:val="none" w:sz="0" w:space="0" w:color="auto"/>
            <w:right w:val="none" w:sz="0" w:space="0" w:color="auto"/>
          </w:divBdr>
        </w:div>
        <w:div w:id="1573546738">
          <w:marLeft w:val="480"/>
          <w:marRight w:val="0"/>
          <w:marTop w:val="0"/>
          <w:marBottom w:val="0"/>
          <w:divBdr>
            <w:top w:val="none" w:sz="0" w:space="0" w:color="auto"/>
            <w:left w:val="none" w:sz="0" w:space="0" w:color="auto"/>
            <w:bottom w:val="none" w:sz="0" w:space="0" w:color="auto"/>
            <w:right w:val="none" w:sz="0" w:space="0" w:color="auto"/>
          </w:divBdr>
        </w:div>
        <w:div w:id="1835298389">
          <w:marLeft w:val="480"/>
          <w:marRight w:val="0"/>
          <w:marTop w:val="0"/>
          <w:marBottom w:val="0"/>
          <w:divBdr>
            <w:top w:val="none" w:sz="0" w:space="0" w:color="auto"/>
            <w:left w:val="none" w:sz="0" w:space="0" w:color="auto"/>
            <w:bottom w:val="none" w:sz="0" w:space="0" w:color="auto"/>
            <w:right w:val="none" w:sz="0" w:space="0" w:color="auto"/>
          </w:divBdr>
        </w:div>
        <w:div w:id="1037196500">
          <w:marLeft w:val="480"/>
          <w:marRight w:val="0"/>
          <w:marTop w:val="0"/>
          <w:marBottom w:val="0"/>
          <w:divBdr>
            <w:top w:val="none" w:sz="0" w:space="0" w:color="auto"/>
            <w:left w:val="none" w:sz="0" w:space="0" w:color="auto"/>
            <w:bottom w:val="none" w:sz="0" w:space="0" w:color="auto"/>
            <w:right w:val="none" w:sz="0" w:space="0" w:color="auto"/>
          </w:divBdr>
        </w:div>
        <w:div w:id="1817380527">
          <w:marLeft w:val="480"/>
          <w:marRight w:val="0"/>
          <w:marTop w:val="0"/>
          <w:marBottom w:val="0"/>
          <w:divBdr>
            <w:top w:val="none" w:sz="0" w:space="0" w:color="auto"/>
            <w:left w:val="none" w:sz="0" w:space="0" w:color="auto"/>
            <w:bottom w:val="none" w:sz="0" w:space="0" w:color="auto"/>
            <w:right w:val="none" w:sz="0" w:space="0" w:color="auto"/>
          </w:divBdr>
        </w:div>
        <w:div w:id="1458913386">
          <w:marLeft w:val="480"/>
          <w:marRight w:val="0"/>
          <w:marTop w:val="0"/>
          <w:marBottom w:val="0"/>
          <w:divBdr>
            <w:top w:val="none" w:sz="0" w:space="0" w:color="auto"/>
            <w:left w:val="none" w:sz="0" w:space="0" w:color="auto"/>
            <w:bottom w:val="none" w:sz="0" w:space="0" w:color="auto"/>
            <w:right w:val="none" w:sz="0" w:space="0" w:color="auto"/>
          </w:divBdr>
        </w:div>
        <w:div w:id="1697346056">
          <w:marLeft w:val="480"/>
          <w:marRight w:val="0"/>
          <w:marTop w:val="0"/>
          <w:marBottom w:val="0"/>
          <w:divBdr>
            <w:top w:val="none" w:sz="0" w:space="0" w:color="auto"/>
            <w:left w:val="none" w:sz="0" w:space="0" w:color="auto"/>
            <w:bottom w:val="none" w:sz="0" w:space="0" w:color="auto"/>
            <w:right w:val="none" w:sz="0" w:space="0" w:color="auto"/>
          </w:divBdr>
        </w:div>
        <w:div w:id="1980649743">
          <w:marLeft w:val="480"/>
          <w:marRight w:val="0"/>
          <w:marTop w:val="0"/>
          <w:marBottom w:val="0"/>
          <w:divBdr>
            <w:top w:val="none" w:sz="0" w:space="0" w:color="auto"/>
            <w:left w:val="none" w:sz="0" w:space="0" w:color="auto"/>
            <w:bottom w:val="none" w:sz="0" w:space="0" w:color="auto"/>
            <w:right w:val="none" w:sz="0" w:space="0" w:color="auto"/>
          </w:divBdr>
        </w:div>
        <w:div w:id="667365987">
          <w:marLeft w:val="480"/>
          <w:marRight w:val="0"/>
          <w:marTop w:val="0"/>
          <w:marBottom w:val="0"/>
          <w:divBdr>
            <w:top w:val="none" w:sz="0" w:space="0" w:color="auto"/>
            <w:left w:val="none" w:sz="0" w:space="0" w:color="auto"/>
            <w:bottom w:val="none" w:sz="0" w:space="0" w:color="auto"/>
            <w:right w:val="none" w:sz="0" w:space="0" w:color="auto"/>
          </w:divBdr>
        </w:div>
        <w:div w:id="65811476">
          <w:marLeft w:val="480"/>
          <w:marRight w:val="0"/>
          <w:marTop w:val="0"/>
          <w:marBottom w:val="0"/>
          <w:divBdr>
            <w:top w:val="none" w:sz="0" w:space="0" w:color="auto"/>
            <w:left w:val="none" w:sz="0" w:space="0" w:color="auto"/>
            <w:bottom w:val="none" w:sz="0" w:space="0" w:color="auto"/>
            <w:right w:val="none" w:sz="0" w:space="0" w:color="auto"/>
          </w:divBdr>
        </w:div>
        <w:div w:id="1754014605">
          <w:marLeft w:val="480"/>
          <w:marRight w:val="0"/>
          <w:marTop w:val="0"/>
          <w:marBottom w:val="0"/>
          <w:divBdr>
            <w:top w:val="none" w:sz="0" w:space="0" w:color="auto"/>
            <w:left w:val="none" w:sz="0" w:space="0" w:color="auto"/>
            <w:bottom w:val="none" w:sz="0" w:space="0" w:color="auto"/>
            <w:right w:val="none" w:sz="0" w:space="0" w:color="auto"/>
          </w:divBdr>
        </w:div>
        <w:div w:id="553544991">
          <w:marLeft w:val="480"/>
          <w:marRight w:val="0"/>
          <w:marTop w:val="0"/>
          <w:marBottom w:val="0"/>
          <w:divBdr>
            <w:top w:val="none" w:sz="0" w:space="0" w:color="auto"/>
            <w:left w:val="none" w:sz="0" w:space="0" w:color="auto"/>
            <w:bottom w:val="none" w:sz="0" w:space="0" w:color="auto"/>
            <w:right w:val="none" w:sz="0" w:space="0" w:color="auto"/>
          </w:divBdr>
        </w:div>
        <w:div w:id="1282570696">
          <w:marLeft w:val="480"/>
          <w:marRight w:val="0"/>
          <w:marTop w:val="0"/>
          <w:marBottom w:val="0"/>
          <w:divBdr>
            <w:top w:val="none" w:sz="0" w:space="0" w:color="auto"/>
            <w:left w:val="none" w:sz="0" w:space="0" w:color="auto"/>
            <w:bottom w:val="none" w:sz="0" w:space="0" w:color="auto"/>
            <w:right w:val="none" w:sz="0" w:space="0" w:color="auto"/>
          </w:divBdr>
        </w:div>
        <w:div w:id="113444172">
          <w:marLeft w:val="480"/>
          <w:marRight w:val="0"/>
          <w:marTop w:val="0"/>
          <w:marBottom w:val="0"/>
          <w:divBdr>
            <w:top w:val="none" w:sz="0" w:space="0" w:color="auto"/>
            <w:left w:val="none" w:sz="0" w:space="0" w:color="auto"/>
            <w:bottom w:val="none" w:sz="0" w:space="0" w:color="auto"/>
            <w:right w:val="none" w:sz="0" w:space="0" w:color="auto"/>
          </w:divBdr>
        </w:div>
        <w:div w:id="335814595">
          <w:marLeft w:val="480"/>
          <w:marRight w:val="0"/>
          <w:marTop w:val="0"/>
          <w:marBottom w:val="0"/>
          <w:divBdr>
            <w:top w:val="none" w:sz="0" w:space="0" w:color="auto"/>
            <w:left w:val="none" w:sz="0" w:space="0" w:color="auto"/>
            <w:bottom w:val="none" w:sz="0" w:space="0" w:color="auto"/>
            <w:right w:val="none" w:sz="0" w:space="0" w:color="auto"/>
          </w:divBdr>
        </w:div>
        <w:div w:id="854224646">
          <w:marLeft w:val="480"/>
          <w:marRight w:val="0"/>
          <w:marTop w:val="0"/>
          <w:marBottom w:val="0"/>
          <w:divBdr>
            <w:top w:val="none" w:sz="0" w:space="0" w:color="auto"/>
            <w:left w:val="none" w:sz="0" w:space="0" w:color="auto"/>
            <w:bottom w:val="none" w:sz="0" w:space="0" w:color="auto"/>
            <w:right w:val="none" w:sz="0" w:space="0" w:color="auto"/>
          </w:divBdr>
        </w:div>
        <w:div w:id="254019508">
          <w:marLeft w:val="480"/>
          <w:marRight w:val="0"/>
          <w:marTop w:val="0"/>
          <w:marBottom w:val="0"/>
          <w:divBdr>
            <w:top w:val="none" w:sz="0" w:space="0" w:color="auto"/>
            <w:left w:val="none" w:sz="0" w:space="0" w:color="auto"/>
            <w:bottom w:val="none" w:sz="0" w:space="0" w:color="auto"/>
            <w:right w:val="none" w:sz="0" w:space="0" w:color="auto"/>
          </w:divBdr>
        </w:div>
        <w:div w:id="2093505980">
          <w:marLeft w:val="480"/>
          <w:marRight w:val="0"/>
          <w:marTop w:val="0"/>
          <w:marBottom w:val="0"/>
          <w:divBdr>
            <w:top w:val="none" w:sz="0" w:space="0" w:color="auto"/>
            <w:left w:val="none" w:sz="0" w:space="0" w:color="auto"/>
            <w:bottom w:val="none" w:sz="0" w:space="0" w:color="auto"/>
            <w:right w:val="none" w:sz="0" w:space="0" w:color="auto"/>
          </w:divBdr>
        </w:div>
        <w:div w:id="1906257974">
          <w:marLeft w:val="480"/>
          <w:marRight w:val="0"/>
          <w:marTop w:val="0"/>
          <w:marBottom w:val="0"/>
          <w:divBdr>
            <w:top w:val="none" w:sz="0" w:space="0" w:color="auto"/>
            <w:left w:val="none" w:sz="0" w:space="0" w:color="auto"/>
            <w:bottom w:val="none" w:sz="0" w:space="0" w:color="auto"/>
            <w:right w:val="none" w:sz="0" w:space="0" w:color="auto"/>
          </w:divBdr>
        </w:div>
        <w:div w:id="963535927">
          <w:marLeft w:val="480"/>
          <w:marRight w:val="0"/>
          <w:marTop w:val="0"/>
          <w:marBottom w:val="0"/>
          <w:divBdr>
            <w:top w:val="none" w:sz="0" w:space="0" w:color="auto"/>
            <w:left w:val="none" w:sz="0" w:space="0" w:color="auto"/>
            <w:bottom w:val="none" w:sz="0" w:space="0" w:color="auto"/>
            <w:right w:val="none" w:sz="0" w:space="0" w:color="auto"/>
          </w:divBdr>
        </w:div>
        <w:div w:id="1171488193">
          <w:marLeft w:val="480"/>
          <w:marRight w:val="0"/>
          <w:marTop w:val="0"/>
          <w:marBottom w:val="0"/>
          <w:divBdr>
            <w:top w:val="none" w:sz="0" w:space="0" w:color="auto"/>
            <w:left w:val="none" w:sz="0" w:space="0" w:color="auto"/>
            <w:bottom w:val="none" w:sz="0" w:space="0" w:color="auto"/>
            <w:right w:val="none" w:sz="0" w:space="0" w:color="auto"/>
          </w:divBdr>
        </w:div>
        <w:div w:id="630357391">
          <w:marLeft w:val="480"/>
          <w:marRight w:val="0"/>
          <w:marTop w:val="0"/>
          <w:marBottom w:val="0"/>
          <w:divBdr>
            <w:top w:val="none" w:sz="0" w:space="0" w:color="auto"/>
            <w:left w:val="none" w:sz="0" w:space="0" w:color="auto"/>
            <w:bottom w:val="none" w:sz="0" w:space="0" w:color="auto"/>
            <w:right w:val="none" w:sz="0" w:space="0" w:color="auto"/>
          </w:divBdr>
        </w:div>
        <w:div w:id="2080712608">
          <w:marLeft w:val="480"/>
          <w:marRight w:val="0"/>
          <w:marTop w:val="0"/>
          <w:marBottom w:val="0"/>
          <w:divBdr>
            <w:top w:val="none" w:sz="0" w:space="0" w:color="auto"/>
            <w:left w:val="none" w:sz="0" w:space="0" w:color="auto"/>
            <w:bottom w:val="none" w:sz="0" w:space="0" w:color="auto"/>
            <w:right w:val="none" w:sz="0" w:space="0" w:color="auto"/>
          </w:divBdr>
        </w:div>
        <w:div w:id="1328366338">
          <w:marLeft w:val="480"/>
          <w:marRight w:val="0"/>
          <w:marTop w:val="0"/>
          <w:marBottom w:val="0"/>
          <w:divBdr>
            <w:top w:val="none" w:sz="0" w:space="0" w:color="auto"/>
            <w:left w:val="none" w:sz="0" w:space="0" w:color="auto"/>
            <w:bottom w:val="none" w:sz="0" w:space="0" w:color="auto"/>
            <w:right w:val="none" w:sz="0" w:space="0" w:color="auto"/>
          </w:divBdr>
        </w:div>
        <w:div w:id="16392388">
          <w:marLeft w:val="480"/>
          <w:marRight w:val="0"/>
          <w:marTop w:val="0"/>
          <w:marBottom w:val="0"/>
          <w:divBdr>
            <w:top w:val="none" w:sz="0" w:space="0" w:color="auto"/>
            <w:left w:val="none" w:sz="0" w:space="0" w:color="auto"/>
            <w:bottom w:val="none" w:sz="0" w:space="0" w:color="auto"/>
            <w:right w:val="none" w:sz="0" w:space="0" w:color="auto"/>
          </w:divBdr>
        </w:div>
        <w:div w:id="213002463">
          <w:marLeft w:val="480"/>
          <w:marRight w:val="0"/>
          <w:marTop w:val="0"/>
          <w:marBottom w:val="0"/>
          <w:divBdr>
            <w:top w:val="none" w:sz="0" w:space="0" w:color="auto"/>
            <w:left w:val="none" w:sz="0" w:space="0" w:color="auto"/>
            <w:bottom w:val="none" w:sz="0" w:space="0" w:color="auto"/>
            <w:right w:val="none" w:sz="0" w:space="0" w:color="auto"/>
          </w:divBdr>
        </w:div>
        <w:div w:id="2113624792">
          <w:marLeft w:val="480"/>
          <w:marRight w:val="0"/>
          <w:marTop w:val="0"/>
          <w:marBottom w:val="0"/>
          <w:divBdr>
            <w:top w:val="none" w:sz="0" w:space="0" w:color="auto"/>
            <w:left w:val="none" w:sz="0" w:space="0" w:color="auto"/>
            <w:bottom w:val="none" w:sz="0" w:space="0" w:color="auto"/>
            <w:right w:val="none" w:sz="0" w:space="0" w:color="auto"/>
          </w:divBdr>
        </w:div>
        <w:div w:id="1034961427">
          <w:marLeft w:val="480"/>
          <w:marRight w:val="0"/>
          <w:marTop w:val="0"/>
          <w:marBottom w:val="0"/>
          <w:divBdr>
            <w:top w:val="none" w:sz="0" w:space="0" w:color="auto"/>
            <w:left w:val="none" w:sz="0" w:space="0" w:color="auto"/>
            <w:bottom w:val="none" w:sz="0" w:space="0" w:color="auto"/>
            <w:right w:val="none" w:sz="0" w:space="0" w:color="auto"/>
          </w:divBdr>
        </w:div>
        <w:div w:id="437719323">
          <w:marLeft w:val="480"/>
          <w:marRight w:val="0"/>
          <w:marTop w:val="0"/>
          <w:marBottom w:val="0"/>
          <w:divBdr>
            <w:top w:val="none" w:sz="0" w:space="0" w:color="auto"/>
            <w:left w:val="none" w:sz="0" w:space="0" w:color="auto"/>
            <w:bottom w:val="none" w:sz="0" w:space="0" w:color="auto"/>
            <w:right w:val="none" w:sz="0" w:space="0" w:color="auto"/>
          </w:divBdr>
        </w:div>
        <w:div w:id="453908913">
          <w:marLeft w:val="480"/>
          <w:marRight w:val="0"/>
          <w:marTop w:val="0"/>
          <w:marBottom w:val="0"/>
          <w:divBdr>
            <w:top w:val="none" w:sz="0" w:space="0" w:color="auto"/>
            <w:left w:val="none" w:sz="0" w:space="0" w:color="auto"/>
            <w:bottom w:val="none" w:sz="0" w:space="0" w:color="auto"/>
            <w:right w:val="none" w:sz="0" w:space="0" w:color="auto"/>
          </w:divBdr>
        </w:div>
        <w:div w:id="480275366">
          <w:marLeft w:val="480"/>
          <w:marRight w:val="0"/>
          <w:marTop w:val="0"/>
          <w:marBottom w:val="0"/>
          <w:divBdr>
            <w:top w:val="none" w:sz="0" w:space="0" w:color="auto"/>
            <w:left w:val="none" w:sz="0" w:space="0" w:color="auto"/>
            <w:bottom w:val="none" w:sz="0" w:space="0" w:color="auto"/>
            <w:right w:val="none" w:sz="0" w:space="0" w:color="auto"/>
          </w:divBdr>
        </w:div>
        <w:div w:id="1557232324">
          <w:marLeft w:val="480"/>
          <w:marRight w:val="0"/>
          <w:marTop w:val="0"/>
          <w:marBottom w:val="0"/>
          <w:divBdr>
            <w:top w:val="none" w:sz="0" w:space="0" w:color="auto"/>
            <w:left w:val="none" w:sz="0" w:space="0" w:color="auto"/>
            <w:bottom w:val="none" w:sz="0" w:space="0" w:color="auto"/>
            <w:right w:val="none" w:sz="0" w:space="0" w:color="auto"/>
          </w:divBdr>
        </w:div>
        <w:div w:id="904072380">
          <w:marLeft w:val="480"/>
          <w:marRight w:val="0"/>
          <w:marTop w:val="0"/>
          <w:marBottom w:val="0"/>
          <w:divBdr>
            <w:top w:val="none" w:sz="0" w:space="0" w:color="auto"/>
            <w:left w:val="none" w:sz="0" w:space="0" w:color="auto"/>
            <w:bottom w:val="none" w:sz="0" w:space="0" w:color="auto"/>
            <w:right w:val="none" w:sz="0" w:space="0" w:color="auto"/>
          </w:divBdr>
        </w:div>
        <w:div w:id="2025814732">
          <w:marLeft w:val="480"/>
          <w:marRight w:val="0"/>
          <w:marTop w:val="0"/>
          <w:marBottom w:val="0"/>
          <w:divBdr>
            <w:top w:val="none" w:sz="0" w:space="0" w:color="auto"/>
            <w:left w:val="none" w:sz="0" w:space="0" w:color="auto"/>
            <w:bottom w:val="none" w:sz="0" w:space="0" w:color="auto"/>
            <w:right w:val="none" w:sz="0" w:space="0" w:color="auto"/>
          </w:divBdr>
        </w:div>
        <w:div w:id="360471696">
          <w:marLeft w:val="480"/>
          <w:marRight w:val="0"/>
          <w:marTop w:val="0"/>
          <w:marBottom w:val="0"/>
          <w:divBdr>
            <w:top w:val="none" w:sz="0" w:space="0" w:color="auto"/>
            <w:left w:val="none" w:sz="0" w:space="0" w:color="auto"/>
            <w:bottom w:val="none" w:sz="0" w:space="0" w:color="auto"/>
            <w:right w:val="none" w:sz="0" w:space="0" w:color="auto"/>
          </w:divBdr>
        </w:div>
        <w:div w:id="1940336343">
          <w:marLeft w:val="480"/>
          <w:marRight w:val="0"/>
          <w:marTop w:val="0"/>
          <w:marBottom w:val="0"/>
          <w:divBdr>
            <w:top w:val="none" w:sz="0" w:space="0" w:color="auto"/>
            <w:left w:val="none" w:sz="0" w:space="0" w:color="auto"/>
            <w:bottom w:val="none" w:sz="0" w:space="0" w:color="auto"/>
            <w:right w:val="none" w:sz="0" w:space="0" w:color="auto"/>
          </w:divBdr>
        </w:div>
        <w:div w:id="945504078">
          <w:marLeft w:val="480"/>
          <w:marRight w:val="0"/>
          <w:marTop w:val="0"/>
          <w:marBottom w:val="0"/>
          <w:divBdr>
            <w:top w:val="none" w:sz="0" w:space="0" w:color="auto"/>
            <w:left w:val="none" w:sz="0" w:space="0" w:color="auto"/>
            <w:bottom w:val="none" w:sz="0" w:space="0" w:color="auto"/>
            <w:right w:val="none" w:sz="0" w:space="0" w:color="auto"/>
          </w:divBdr>
        </w:div>
        <w:div w:id="480662081">
          <w:marLeft w:val="480"/>
          <w:marRight w:val="0"/>
          <w:marTop w:val="0"/>
          <w:marBottom w:val="0"/>
          <w:divBdr>
            <w:top w:val="none" w:sz="0" w:space="0" w:color="auto"/>
            <w:left w:val="none" w:sz="0" w:space="0" w:color="auto"/>
            <w:bottom w:val="none" w:sz="0" w:space="0" w:color="auto"/>
            <w:right w:val="none" w:sz="0" w:space="0" w:color="auto"/>
          </w:divBdr>
        </w:div>
        <w:div w:id="828449479">
          <w:marLeft w:val="480"/>
          <w:marRight w:val="0"/>
          <w:marTop w:val="0"/>
          <w:marBottom w:val="0"/>
          <w:divBdr>
            <w:top w:val="none" w:sz="0" w:space="0" w:color="auto"/>
            <w:left w:val="none" w:sz="0" w:space="0" w:color="auto"/>
            <w:bottom w:val="none" w:sz="0" w:space="0" w:color="auto"/>
            <w:right w:val="none" w:sz="0" w:space="0" w:color="auto"/>
          </w:divBdr>
        </w:div>
        <w:div w:id="295795657">
          <w:marLeft w:val="480"/>
          <w:marRight w:val="0"/>
          <w:marTop w:val="0"/>
          <w:marBottom w:val="0"/>
          <w:divBdr>
            <w:top w:val="none" w:sz="0" w:space="0" w:color="auto"/>
            <w:left w:val="none" w:sz="0" w:space="0" w:color="auto"/>
            <w:bottom w:val="none" w:sz="0" w:space="0" w:color="auto"/>
            <w:right w:val="none" w:sz="0" w:space="0" w:color="auto"/>
          </w:divBdr>
        </w:div>
        <w:div w:id="1823349130">
          <w:marLeft w:val="480"/>
          <w:marRight w:val="0"/>
          <w:marTop w:val="0"/>
          <w:marBottom w:val="0"/>
          <w:divBdr>
            <w:top w:val="none" w:sz="0" w:space="0" w:color="auto"/>
            <w:left w:val="none" w:sz="0" w:space="0" w:color="auto"/>
            <w:bottom w:val="none" w:sz="0" w:space="0" w:color="auto"/>
            <w:right w:val="none" w:sz="0" w:space="0" w:color="auto"/>
          </w:divBdr>
        </w:div>
        <w:div w:id="816535501">
          <w:marLeft w:val="480"/>
          <w:marRight w:val="0"/>
          <w:marTop w:val="0"/>
          <w:marBottom w:val="0"/>
          <w:divBdr>
            <w:top w:val="none" w:sz="0" w:space="0" w:color="auto"/>
            <w:left w:val="none" w:sz="0" w:space="0" w:color="auto"/>
            <w:bottom w:val="none" w:sz="0" w:space="0" w:color="auto"/>
            <w:right w:val="none" w:sz="0" w:space="0" w:color="auto"/>
          </w:divBdr>
        </w:div>
        <w:div w:id="1685132519">
          <w:marLeft w:val="480"/>
          <w:marRight w:val="0"/>
          <w:marTop w:val="0"/>
          <w:marBottom w:val="0"/>
          <w:divBdr>
            <w:top w:val="none" w:sz="0" w:space="0" w:color="auto"/>
            <w:left w:val="none" w:sz="0" w:space="0" w:color="auto"/>
            <w:bottom w:val="none" w:sz="0" w:space="0" w:color="auto"/>
            <w:right w:val="none" w:sz="0" w:space="0" w:color="auto"/>
          </w:divBdr>
        </w:div>
        <w:div w:id="704137937">
          <w:marLeft w:val="480"/>
          <w:marRight w:val="0"/>
          <w:marTop w:val="0"/>
          <w:marBottom w:val="0"/>
          <w:divBdr>
            <w:top w:val="none" w:sz="0" w:space="0" w:color="auto"/>
            <w:left w:val="none" w:sz="0" w:space="0" w:color="auto"/>
            <w:bottom w:val="none" w:sz="0" w:space="0" w:color="auto"/>
            <w:right w:val="none" w:sz="0" w:space="0" w:color="auto"/>
          </w:divBdr>
        </w:div>
        <w:div w:id="1836795510">
          <w:marLeft w:val="480"/>
          <w:marRight w:val="0"/>
          <w:marTop w:val="0"/>
          <w:marBottom w:val="0"/>
          <w:divBdr>
            <w:top w:val="none" w:sz="0" w:space="0" w:color="auto"/>
            <w:left w:val="none" w:sz="0" w:space="0" w:color="auto"/>
            <w:bottom w:val="none" w:sz="0" w:space="0" w:color="auto"/>
            <w:right w:val="none" w:sz="0" w:space="0" w:color="auto"/>
          </w:divBdr>
        </w:div>
        <w:div w:id="1588927814">
          <w:marLeft w:val="480"/>
          <w:marRight w:val="0"/>
          <w:marTop w:val="0"/>
          <w:marBottom w:val="0"/>
          <w:divBdr>
            <w:top w:val="none" w:sz="0" w:space="0" w:color="auto"/>
            <w:left w:val="none" w:sz="0" w:space="0" w:color="auto"/>
            <w:bottom w:val="none" w:sz="0" w:space="0" w:color="auto"/>
            <w:right w:val="none" w:sz="0" w:space="0" w:color="auto"/>
          </w:divBdr>
        </w:div>
        <w:div w:id="448010440">
          <w:marLeft w:val="480"/>
          <w:marRight w:val="0"/>
          <w:marTop w:val="0"/>
          <w:marBottom w:val="0"/>
          <w:divBdr>
            <w:top w:val="none" w:sz="0" w:space="0" w:color="auto"/>
            <w:left w:val="none" w:sz="0" w:space="0" w:color="auto"/>
            <w:bottom w:val="none" w:sz="0" w:space="0" w:color="auto"/>
            <w:right w:val="none" w:sz="0" w:space="0" w:color="auto"/>
          </w:divBdr>
        </w:div>
        <w:div w:id="915020551">
          <w:marLeft w:val="480"/>
          <w:marRight w:val="0"/>
          <w:marTop w:val="0"/>
          <w:marBottom w:val="0"/>
          <w:divBdr>
            <w:top w:val="none" w:sz="0" w:space="0" w:color="auto"/>
            <w:left w:val="none" w:sz="0" w:space="0" w:color="auto"/>
            <w:bottom w:val="none" w:sz="0" w:space="0" w:color="auto"/>
            <w:right w:val="none" w:sz="0" w:space="0" w:color="auto"/>
          </w:divBdr>
        </w:div>
        <w:div w:id="1860926280">
          <w:marLeft w:val="480"/>
          <w:marRight w:val="0"/>
          <w:marTop w:val="0"/>
          <w:marBottom w:val="0"/>
          <w:divBdr>
            <w:top w:val="none" w:sz="0" w:space="0" w:color="auto"/>
            <w:left w:val="none" w:sz="0" w:space="0" w:color="auto"/>
            <w:bottom w:val="none" w:sz="0" w:space="0" w:color="auto"/>
            <w:right w:val="none" w:sz="0" w:space="0" w:color="auto"/>
          </w:divBdr>
        </w:div>
        <w:div w:id="512036865">
          <w:marLeft w:val="480"/>
          <w:marRight w:val="0"/>
          <w:marTop w:val="0"/>
          <w:marBottom w:val="0"/>
          <w:divBdr>
            <w:top w:val="none" w:sz="0" w:space="0" w:color="auto"/>
            <w:left w:val="none" w:sz="0" w:space="0" w:color="auto"/>
            <w:bottom w:val="none" w:sz="0" w:space="0" w:color="auto"/>
            <w:right w:val="none" w:sz="0" w:space="0" w:color="auto"/>
          </w:divBdr>
        </w:div>
        <w:div w:id="1353455270">
          <w:marLeft w:val="480"/>
          <w:marRight w:val="0"/>
          <w:marTop w:val="0"/>
          <w:marBottom w:val="0"/>
          <w:divBdr>
            <w:top w:val="none" w:sz="0" w:space="0" w:color="auto"/>
            <w:left w:val="none" w:sz="0" w:space="0" w:color="auto"/>
            <w:bottom w:val="none" w:sz="0" w:space="0" w:color="auto"/>
            <w:right w:val="none" w:sz="0" w:space="0" w:color="auto"/>
          </w:divBdr>
        </w:div>
        <w:div w:id="451288345">
          <w:marLeft w:val="480"/>
          <w:marRight w:val="0"/>
          <w:marTop w:val="0"/>
          <w:marBottom w:val="0"/>
          <w:divBdr>
            <w:top w:val="none" w:sz="0" w:space="0" w:color="auto"/>
            <w:left w:val="none" w:sz="0" w:space="0" w:color="auto"/>
            <w:bottom w:val="none" w:sz="0" w:space="0" w:color="auto"/>
            <w:right w:val="none" w:sz="0" w:space="0" w:color="auto"/>
          </w:divBdr>
        </w:div>
      </w:divsChild>
    </w:div>
    <w:div w:id="1010840205">
      <w:bodyDiv w:val="1"/>
      <w:marLeft w:val="0"/>
      <w:marRight w:val="0"/>
      <w:marTop w:val="0"/>
      <w:marBottom w:val="0"/>
      <w:divBdr>
        <w:top w:val="none" w:sz="0" w:space="0" w:color="auto"/>
        <w:left w:val="none" w:sz="0" w:space="0" w:color="auto"/>
        <w:bottom w:val="none" w:sz="0" w:space="0" w:color="auto"/>
        <w:right w:val="none" w:sz="0" w:space="0" w:color="auto"/>
      </w:divBdr>
    </w:div>
    <w:div w:id="1013070553">
      <w:bodyDiv w:val="1"/>
      <w:marLeft w:val="0"/>
      <w:marRight w:val="0"/>
      <w:marTop w:val="0"/>
      <w:marBottom w:val="0"/>
      <w:divBdr>
        <w:top w:val="none" w:sz="0" w:space="0" w:color="auto"/>
        <w:left w:val="none" w:sz="0" w:space="0" w:color="auto"/>
        <w:bottom w:val="none" w:sz="0" w:space="0" w:color="auto"/>
        <w:right w:val="none" w:sz="0" w:space="0" w:color="auto"/>
      </w:divBdr>
      <w:divsChild>
        <w:div w:id="220605129">
          <w:marLeft w:val="480"/>
          <w:marRight w:val="0"/>
          <w:marTop w:val="0"/>
          <w:marBottom w:val="0"/>
          <w:divBdr>
            <w:top w:val="none" w:sz="0" w:space="0" w:color="auto"/>
            <w:left w:val="none" w:sz="0" w:space="0" w:color="auto"/>
            <w:bottom w:val="none" w:sz="0" w:space="0" w:color="auto"/>
            <w:right w:val="none" w:sz="0" w:space="0" w:color="auto"/>
          </w:divBdr>
        </w:div>
        <w:div w:id="1010792603">
          <w:marLeft w:val="480"/>
          <w:marRight w:val="0"/>
          <w:marTop w:val="0"/>
          <w:marBottom w:val="0"/>
          <w:divBdr>
            <w:top w:val="none" w:sz="0" w:space="0" w:color="auto"/>
            <w:left w:val="none" w:sz="0" w:space="0" w:color="auto"/>
            <w:bottom w:val="none" w:sz="0" w:space="0" w:color="auto"/>
            <w:right w:val="none" w:sz="0" w:space="0" w:color="auto"/>
          </w:divBdr>
        </w:div>
        <w:div w:id="1898007181">
          <w:marLeft w:val="480"/>
          <w:marRight w:val="0"/>
          <w:marTop w:val="0"/>
          <w:marBottom w:val="0"/>
          <w:divBdr>
            <w:top w:val="none" w:sz="0" w:space="0" w:color="auto"/>
            <w:left w:val="none" w:sz="0" w:space="0" w:color="auto"/>
            <w:bottom w:val="none" w:sz="0" w:space="0" w:color="auto"/>
            <w:right w:val="none" w:sz="0" w:space="0" w:color="auto"/>
          </w:divBdr>
        </w:div>
        <w:div w:id="877544252">
          <w:marLeft w:val="480"/>
          <w:marRight w:val="0"/>
          <w:marTop w:val="0"/>
          <w:marBottom w:val="0"/>
          <w:divBdr>
            <w:top w:val="none" w:sz="0" w:space="0" w:color="auto"/>
            <w:left w:val="none" w:sz="0" w:space="0" w:color="auto"/>
            <w:bottom w:val="none" w:sz="0" w:space="0" w:color="auto"/>
            <w:right w:val="none" w:sz="0" w:space="0" w:color="auto"/>
          </w:divBdr>
        </w:div>
        <w:div w:id="1801722276">
          <w:marLeft w:val="480"/>
          <w:marRight w:val="0"/>
          <w:marTop w:val="0"/>
          <w:marBottom w:val="0"/>
          <w:divBdr>
            <w:top w:val="none" w:sz="0" w:space="0" w:color="auto"/>
            <w:left w:val="none" w:sz="0" w:space="0" w:color="auto"/>
            <w:bottom w:val="none" w:sz="0" w:space="0" w:color="auto"/>
            <w:right w:val="none" w:sz="0" w:space="0" w:color="auto"/>
          </w:divBdr>
        </w:div>
        <w:div w:id="835533266">
          <w:marLeft w:val="480"/>
          <w:marRight w:val="0"/>
          <w:marTop w:val="0"/>
          <w:marBottom w:val="0"/>
          <w:divBdr>
            <w:top w:val="none" w:sz="0" w:space="0" w:color="auto"/>
            <w:left w:val="none" w:sz="0" w:space="0" w:color="auto"/>
            <w:bottom w:val="none" w:sz="0" w:space="0" w:color="auto"/>
            <w:right w:val="none" w:sz="0" w:space="0" w:color="auto"/>
          </w:divBdr>
        </w:div>
        <w:div w:id="1144396405">
          <w:marLeft w:val="480"/>
          <w:marRight w:val="0"/>
          <w:marTop w:val="0"/>
          <w:marBottom w:val="0"/>
          <w:divBdr>
            <w:top w:val="none" w:sz="0" w:space="0" w:color="auto"/>
            <w:left w:val="none" w:sz="0" w:space="0" w:color="auto"/>
            <w:bottom w:val="none" w:sz="0" w:space="0" w:color="auto"/>
            <w:right w:val="none" w:sz="0" w:space="0" w:color="auto"/>
          </w:divBdr>
        </w:div>
        <w:div w:id="106701487">
          <w:marLeft w:val="480"/>
          <w:marRight w:val="0"/>
          <w:marTop w:val="0"/>
          <w:marBottom w:val="0"/>
          <w:divBdr>
            <w:top w:val="none" w:sz="0" w:space="0" w:color="auto"/>
            <w:left w:val="none" w:sz="0" w:space="0" w:color="auto"/>
            <w:bottom w:val="none" w:sz="0" w:space="0" w:color="auto"/>
            <w:right w:val="none" w:sz="0" w:space="0" w:color="auto"/>
          </w:divBdr>
        </w:div>
        <w:div w:id="62457066">
          <w:marLeft w:val="480"/>
          <w:marRight w:val="0"/>
          <w:marTop w:val="0"/>
          <w:marBottom w:val="0"/>
          <w:divBdr>
            <w:top w:val="none" w:sz="0" w:space="0" w:color="auto"/>
            <w:left w:val="none" w:sz="0" w:space="0" w:color="auto"/>
            <w:bottom w:val="none" w:sz="0" w:space="0" w:color="auto"/>
            <w:right w:val="none" w:sz="0" w:space="0" w:color="auto"/>
          </w:divBdr>
        </w:div>
        <w:div w:id="781152728">
          <w:marLeft w:val="480"/>
          <w:marRight w:val="0"/>
          <w:marTop w:val="0"/>
          <w:marBottom w:val="0"/>
          <w:divBdr>
            <w:top w:val="none" w:sz="0" w:space="0" w:color="auto"/>
            <w:left w:val="none" w:sz="0" w:space="0" w:color="auto"/>
            <w:bottom w:val="none" w:sz="0" w:space="0" w:color="auto"/>
            <w:right w:val="none" w:sz="0" w:space="0" w:color="auto"/>
          </w:divBdr>
        </w:div>
        <w:div w:id="503399347">
          <w:marLeft w:val="480"/>
          <w:marRight w:val="0"/>
          <w:marTop w:val="0"/>
          <w:marBottom w:val="0"/>
          <w:divBdr>
            <w:top w:val="none" w:sz="0" w:space="0" w:color="auto"/>
            <w:left w:val="none" w:sz="0" w:space="0" w:color="auto"/>
            <w:bottom w:val="none" w:sz="0" w:space="0" w:color="auto"/>
            <w:right w:val="none" w:sz="0" w:space="0" w:color="auto"/>
          </w:divBdr>
        </w:div>
        <w:div w:id="935557413">
          <w:marLeft w:val="480"/>
          <w:marRight w:val="0"/>
          <w:marTop w:val="0"/>
          <w:marBottom w:val="0"/>
          <w:divBdr>
            <w:top w:val="none" w:sz="0" w:space="0" w:color="auto"/>
            <w:left w:val="none" w:sz="0" w:space="0" w:color="auto"/>
            <w:bottom w:val="none" w:sz="0" w:space="0" w:color="auto"/>
            <w:right w:val="none" w:sz="0" w:space="0" w:color="auto"/>
          </w:divBdr>
        </w:div>
        <w:div w:id="2050301942">
          <w:marLeft w:val="480"/>
          <w:marRight w:val="0"/>
          <w:marTop w:val="0"/>
          <w:marBottom w:val="0"/>
          <w:divBdr>
            <w:top w:val="none" w:sz="0" w:space="0" w:color="auto"/>
            <w:left w:val="none" w:sz="0" w:space="0" w:color="auto"/>
            <w:bottom w:val="none" w:sz="0" w:space="0" w:color="auto"/>
            <w:right w:val="none" w:sz="0" w:space="0" w:color="auto"/>
          </w:divBdr>
        </w:div>
        <w:div w:id="1210151140">
          <w:marLeft w:val="480"/>
          <w:marRight w:val="0"/>
          <w:marTop w:val="0"/>
          <w:marBottom w:val="0"/>
          <w:divBdr>
            <w:top w:val="none" w:sz="0" w:space="0" w:color="auto"/>
            <w:left w:val="none" w:sz="0" w:space="0" w:color="auto"/>
            <w:bottom w:val="none" w:sz="0" w:space="0" w:color="auto"/>
            <w:right w:val="none" w:sz="0" w:space="0" w:color="auto"/>
          </w:divBdr>
        </w:div>
        <w:div w:id="1317034659">
          <w:marLeft w:val="480"/>
          <w:marRight w:val="0"/>
          <w:marTop w:val="0"/>
          <w:marBottom w:val="0"/>
          <w:divBdr>
            <w:top w:val="none" w:sz="0" w:space="0" w:color="auto"/>
            <w:left w:val="none" w:sz="0" w:space="0" w:color="auto"/>
            <w:bottom w:val="none" w:sz="0" w:space="0" w:color="auto"/>
            <w:right w:val="none" w:sz="0" w:space="0" w:color="auto"/>
          </w:divBdr>
        </w:div>
        <w:div w:id="364134465">
          <w:marLeft w:val="480"/>
          <w:marRight w:val="0"/>
          <w:marTop w:val="0"/>
          <w:marBottom w:val="0"/>
          <w:divBdr>
            <w:top w:val="none" w:sz="0" w:space="0" w:color="auto"/>
            <w:left w:val="none" w:sz="0" w:space="0" w:color="auto"/>
            <w:bottom w:val="none" w:sz="0" w:space="0" w:color="auto"/>
            <w:right w:val="none" w:sz="0" w:space="0" w:color="auto"/>
          </w:divBdr>
        </w:div>
        <w:div w:id="1700279651">
          <w:marLeft w:val="480"/>
          <w:marRight w:val="0"/>
          <w:marTop w:val="0"/>
          <w:marBottom w:val="0"/>
          <w:divBdr>
            <w:top w:val="none" w:sz="0" w:space="0" w:color="auto"/>
            <w:left w:val="none" w:sz="0" w:space="0" w:color="auto"/>
            <w:bottom w:val="none" w:sz="0" w:space="0" w:color="auto"/>
            <w:right w:val="none" w:sz="0" w:space="0" w:color="auto"/>
          </w:divBdr>
        </w:div>
        <w:div w:id="1662125396">
          <w:marLeft w:val="480"/>
          <w:marRight w:val="0"/>
          <w:marTop w:val="0"/>
          <w:marBottom w:val="0"/>
          <w:divBdr>
            <w:top w:val="none" w:sz="0" w:space="0" w:color="auto"/>
            <w:left w:val="none" w:sz="0" w:space="0" w:color="auto"/>
            <w:bottom w:val="none" w:sz="0" w:space="0" w:color="auto"/>
            <w:right w:val="none" w:sz="0" w:space="0" w:color="auto"/>
          </w:divBdr>
        </w:div>
        <w:div w:id="1778137024">
          <w:marLeft w:val="480"/>
          <w:marRight w:val="0"/>
          <w:marTop w:val="0"/>
          <w:marBottom w:val="0"/>
          <w:divBdr>
            <w:top w:val="none" w:sz="0" w:space="0" w:color="auto"/>
            <w:left w:val="none" w:sz="0" w:space="0" w:color="auto"/>
            <w:bottom w:val="none" w:sz="0" w:space="0" w:color="auto"/>
            <w:right w:val="none" w:sz="0" w:space="0" w:color="auto"/>
          </w:divBdr>
        </w:div>
        <w:div w:id="1669406955">
          <w:marLeft w:val="480"/>
          <w:marRight w:val="0"/>
          <w:marTop w:val="0"/>
          <w:marBottom w:val="0"/>
          <w:divBdr>
            <w:top w:val="none" w:sz="0" w:space="0" w:color="auto"/>
            <w:left w:val="none" w:sz="0" w:space="0" w:color="auto"/>
            <w:bottom w:val="none" w:sz="0" w:space="0" w:color="auto"/>
            <w:right w:val="none" w:sz="0" w:space="0" w:color="auto"/>
          </w:divBdr>
        </w:div>
      </w:divsChild>
    </w:div>
    <w:div w:id="1014305758">
      <w:bodyDiv w:val="1"/>
      <w:marLeft w:val="0"/>
      <w:marRight w:val="0"/>
      <w:marTop w:val="0"/>
      <w:marBottom w:val="0"/>
      <w:divBdr>
        <w:top w:val="none" w:sz="0" w:space="0" w:color="auto"/>
        <w:left w:val="none" w:sz="0" w:space="0" w:color="auto"/>
        <w:bottom w:val="none" w:sz="0" w:space="0" w:color="auto"/>
        <w:right w:val="none" w:sz="0" w:space="0" w:color="auto"/>
      </w:divBdr>
    </w:div>
    <w:div w:id="1019816666">
      <w:bodyDiv w:val="1"/>
      <w:marLeft w:val="0"/>
      <w:marRight w:val="0"/>
      <w:marTop w:val="0"/>
      <w:marBottom w:val="0"/>
      <w:divBdr>
        <w:top w:val="none" w:sz="0" w:space="0" w:color="auto"/>
        <w:left w:val="none" w:sz="0" w:space="0" w:color="auto"/>
        <w:bottom w:val="none" w:sz="0" w:space="0" w:color="auto"/>
        <w:right w:val="none" w:sz="0" w:space="0" w:color="auto"/>
      </w:divBdr>
      <w:divsChild>
        <w:div w:id="30956708">
          <w:marLeft w:val="480"/>
          <w:marRight w:val="0"/>
          <w:marTop w:val="0"/>
          <w:marBottom w:val="0"/>
          <w:divBdr>
            <w:top w:val="none" w:sz="0" w:space="0" w:color="auto"/>
            <w:left w:val="none" w:sz="0" w:space="0" w:color="auto"/>
            <w:bottom w:val="none" w:sz="0" w:space="0" w:color="auto"/>
            <w:right w:val="none" w:sz="0" w:space="0" w:color="auto"/>
          </w:divBdr>
        </w:div>
        <w:div w:id="309747825">
          <w:marLeft w:val="480"/>
          <w:marRight w:val="0"/>
          <w:marTop w:val="0"/>
          <w:marBottom w:val="0"/>
          <w:divBdr>
            <w:top w:val="none" w:sz="0" w:space="0" w:color="auto"/>
            <w:left w:val="none" w:sz="0" w:space="0" w:color="auto"/>
            <w:bottom w:val="none" w:sz="0" w:space="0" w:color="auto"/>
            <w:right w:val="none" w:sz="0" w:space="0" w:color="auto"/>
          </w:divBdr>
        </w:div>
        <w:div w:id="944652331">
          <w:marLeft w:val="480"/>
          <w:marRight w:val="0"/>
          <w:marTop w:val="0"/>
          <w:marBottom w:val="0"/>
          <w:divBdr>
            <w:top w:val="none" w:sz="0" w:space="0" w:color="auto"/>
            <w:left w:val="none" w:sz="0" w:space="0" w:color="auto"/>
            <w:bottom w:val="none" w:sz="0" w:space="0" w:color="auto"/>
            <w:right w:val="none" w:sz="0" w:space="0" w:color="auto"/>
          </w:divBdr>
        </w:div>
        <w:div w:id="2031102860">
          <w:marLeft w:val="480"/>
          <w:marRight w:val="0"/>
          <w:marTop w:val="0"/>
          <w:marBottom w:val="0"/>
          <w:divBdr>
            <w:top w:val="none" w:sz="0" w:space="0" w:color="auto"/>
            <w:left w:val="none" w:sz="0" w:space="0" w:color="auto"/>
            <w:bottom w:val="none" w:sz="0" w:space="0" w:color="auto"/>
            <w:right w:val="none" w:sz="0" w:space="0" w:color="auto"/>
          </w:divBdr>
        </w:div>
        <w:div w:id="1434548644">
          <w:marLeft w:val="480"/>
          <w:marRight w:val="0"/>
          <w:marTop w:val="0"/>
          <w:marBottom w:val="0"/>
          <w:divBdr>
            <w:top w:val="none" w:sz="0" w:space="0" w:color="auto"/>
            <w:left w:val="none" w:sz="0" w:space="0" w:color="auto"/>
            <w:bottom w:val="none" w:sz="0" w:space="0" w:color="auto"/>
            <w:right w:val="none" w:sz="0" w:space="0" w:color="auto"/>
          </w:divBdr>
        </w:div>
        <w:div w:id="528179902">
          <w:marLeft w:val="480"/>
          <w:marRight w:val="0"/>
          <w:marTop w:val="0"/>
          <w:marBottom w:val="0"/>
          <w:divBdr>
            <w:top w:val="none" w:sz="0" w:space="0" w:color="auto"/>
            <w:left w:val="none" w:sz="0" w:space="0" w:color="auto"/>
            <w:bottom w:val="none" w:sz="0" w:space="0" w:color="auto"/>
            <w:right w:val="none" w:sz="0" w:space="0" w:color="auto"/>
          </w:divBdr>
        </w:div>
        <w:div w:id="2031566018">
          <w:marLeft w:val="480"/>
          <w:marRight w:val="0"/>
          <w:marTop w:val="0"/>
          <w:marBottom w:val="0"/>
          <w:divBdr>
            <w:top w:val="none" w:sz="0" w:space="0" w:color="auto"/>
            <w:left w:val="none" w:sz="0" w:space="0" w:color="auto"/>
            <w:bottom w:val="none" w:sz="0" w:space="0" w:color="auto"/>
            <w:right w:val="none" w:sz="0" w:space="0" w:color="auto"/>
          </w:divBdr>
        </w:div>
        <w:div w:id="501628252">
          <w:marLeft w:val="480"/>
          <w:marRight w:val="0"/>
          <w:marTop w:val="0"/>
          <w:marBottom w:val="0"/>
          <w:divBdr>
            <w:top w:val="none" w:sz="0" w:space="0" w:color="auto"/>
            <w:left w:val="none" w:sz="0" w:space="0" w:color="auto"/>
            <w:bottom w:val="none" w:sz="0" w:space="0" w:color="auto"/>
            <w:right w:val="none" w:sz="0" w:space="0" w:color="auto"/>
          </w:divBdr>
        </w:div>
        <w:div w:id="1277248258">
          <w:marLeft w:val="480"/>
          <w:marRight w:val="0"/>
          <w:marTop w:val="0"/>
          <w:marBottom w:val="0"/>
          <w:divBdr>
            <w:top w:val="none" w:sz="0" w:space="0" w:color="auto"/>
            <w:left w:val="none" w:sz="0" w:space="0" w:color="auto"/>
            <w:bottom w:val="none" w:sz="0" w:space="0" w:color="auto"/>
            <w:right w:val="none" w:sz="0" w:space="0" w:color="auto"/>
          </w:divBdr>
        </w:div>
        <w:div w:id="1920749193">
          <w:marLeft w:val="480"/>
          <w:marRight w:val="0"/>
          <w:marTop w:val="0"/>
          <w:marBottom w:val="0"/>
          <w:divBdr>
            <w:top w:val="none" w:sz="0" w:space="0" w:color="auto"/>
            <w:left w:val="none" w:sz="0" w:space="0" w:color="auto"/>
            <w:bottom w:val="none" w:sz="0" w:space="0" w:color="auto"/>
            <w:right w:val="none" w:sz="0" w:space="0" w:color="auto"/>
          </w:divBdr>
        </w:div>
        <w:div w:id="2006663757">
          <w:marLeft w:val="480"/>
          <w:marRight w:val="0"/>
          <w:marTop w:val="0"/>
          <w:marBottom w:val="0"/>
          <w:divBdr>
            <w:top w:val="none" w:sz="0" w:space="0" w:color="auto"/>
            <w:left w:val="none" w:sz="0" w:space="0" w:color="auto"/>
            <w:bottom w:val="none" w:sz="0" w:space="0" w:color="auto"/>
            <w:right w:val="none" w:sz="0" w:space="0" w:color="auto"/>
          </w:divBdr>
        </w:div>
        <w:div w:id="361563965">
          <w:marLeft w:val="480"/>
          <w:marRight w:val="0"/>
          <w:marTop w:val="0"/>
          <w:marBottom w:val="0"/>
          <w:divBdr>
            <w:top w:val="none" w:sz="0" w:space="0" w:color="auto"/>
            <w:left w:val="none" w:sz="0" w:space="0" w:color="auto"/>
            <w:bottom w:val="none" w:sz="0" w:space="0" w:color="auto"/>
            <w:right w:val="none" w:sz="0" w:space="0" w:color="auto"/>
          </w:divBdr>
        </w:div>
        <w:div w:id="505946888">
          <w:marLeft w:val="480"/>
          <w:marRight w:val="0"/>
          <w:marTop w:val="0"/>
          <w:marBottom w:val="0"/>
          <w:divBdr>
            <w:top w:val="none" w:sz="0" w:space="0" w:color="auto"/>
            <w:left w:val="none" w:sz="0" w:space="0" w:color="auto"/>
            <w:bottom w:val="none" w:sz="0" w:space="0" w:color="auto"/>
            <w:right w:val="none" w:sz="0" w:space="0" w:color="auto"/>
          </w:divBdr>
        </w:div>
        <w:div w:id="1280143583">
          <w:marLeft w:val="480"/>
          <w:marRight w:val="0"/>
          <w:marTop w:val="0"/>
          <w:marBottom w:val="0"/>
          <w:divBdr>
            <w:top w:val="none" w:sz="0" w:space="0" w:color="auto"/>
            <w:left w:val="none" w:sz="0" w:space="0" w:color="auto"/>
            <w:bottom w:val="none" w:sz="0" w:space="0" w:color="auto"/>
            <w:right w:val="none" w:sz="0" w:space="0" w:color="auto"/>
          </w:divBdr>
        </w:div>
        <w:div w:id="1559240344">
          <w:marLeft w:val="480"/>
          <w:marRight w:val="0"/>
          <w:marTop w:val="0"/>
          <w:marBottom w:val="0"/>
          <w:divBdr>
            <w:top w:val="none" w:sz="0" w:space="0" w:color="auto"/>
            <w:left w:val="none" w:sz="0" w:space="0" w:color="auto"/>
            <w:bottom w:val="none" w:sz="0" w:space="0" w:color="auto"/>
            <w:right w:val="none" w:sz="0" w:space="0" w:color="auto"/>
          </w:divBdr>
        </w:div>
        <w:div w:id="75396210">
          <w:marLeft w:val="480"/>
          <w:marRight w:val="0"/>
          <w:marTop w:val="0"/>
          <w:marBottom w:val="0"/>
          <w:divBdr>
            <w:top w:val="none" w:sz="0" w:space="0" w:color="auto"/>
            <w:left w:val="none" w:sz="0" w:space="0" w:color="auto"/>
            <w:bottom w:val="none" w:sz="0" w:space="0" w:color="auto"/>
            <w:right w:val="none" w:sz="0" w:space="0" w:color="auto"/>
          </w:divBdr>
        </w:div>
        <w:div w:id="1225678653">
          <w:marLeft w:val="480"/>
          <w:marRight w:val="0"/>
          <w:marTop w:val="0"/>
          <w:marBottom w:val="0"/>
          <w:divBdr>
            <w:top w:val="none" w:sz="0" w:space="0" w:color="auto"/>
            <w:left w:val="none" w:sz="0" w:space="0" w:color="auto"/>
            <w:bottom w:val="none" w:sz="0" w:space="0" w:color="auto"/>
            <w:right w:val="none" w:sz="0" w:space="0" w:color="auto"/>
          </w:divBdr>
        </w:div>
        <w:div w:id="677512197">
          <w:marLeft w:val="480"/>
          <w:marRight w:val="0"/>
          <w:marTop w:val="0"/>
          <w:marBottom w:val="0"/>
          <w:divBdr>
            <w:top w:val="none" w:sz="0" w:space="0" w:color="auto"/>
            <w:left w:val="none" w:sz="0" w:space="0" w:color="auto"/>
            <w:bottom w:val="none" w:sz="0" w:space="0" w:color="auto"/>
            <w:right w:val="none" w:sz="0" w:space="0" w:color="auto"/>
          </w:divBdr>
        </w:div>
        <w:div w:id="507062736">
          <w:marLeft w:val="480"/>
          <w:marRight w:val="0"/>
          <w:marTop w:val="0"/>
          <w:marBottom w:val="0"/>
          <w:divBdr>
            <w:top w:val="none" w:sz="0" w:space="0" w:color="auto"/>
            <w:left w:val="none" w:sz="0" w:space="0" w:color="auto"/>
            <w:bottom w:val="none" w:sz="0" w:space="0" w:color="auto"/>
            <w:right w:val="none" w:sz="0" w:space="0" w:color="auto"/>
          </w:divBdr>
        </w:div>
        <w:div w:id="1542398781">
          <w:marLeft w:val="480"/>
          <w:marRight w:val="0"/>
          <w:marTop w:val="0"/>
          <w:marBottom w:val="0"/>
          <w:divBdr>
            <w:top w:val="none" w:sz="0" w:space="0" w:color="auto"/>
            <w:left w:val="none" w:sz="0" w:space="0" w:color="auto"/>
            <w:bottom w:val="none" w:sz="0" w:space="0" w:color="auto"/>
            <w:right w:val="none" w:sz="0" w:space="0" w:color="auto"/>
          </w:divBdr>
        </w:div>
        <w:div w:id="1924216564">
          <w:marLeft w:val="480"/>
          <w:marRight w:val="0"/>
          <w:marTop w:val="0"/>
          <w:marBottom w:val="0"/>
          <w:divBdr>
            <w:top w:val="none" w:sz="0" w:space="0" w:color="auto"/>
            <w:left w:val="none" w:sz="0" w:space="0" w:color="auto"/>
            <w:bottom w:val="none" w:sz="0" w:space="0" w:color="auto"/>
            <w:right w:val="none" w:sz="0" w:space="0" w:color="auto"/>
          </w:divBdr>
        </w:div>
        <w:div w:id="482235460">
          <w:marLeft w:val="480"/>
          <w:marRight w:val="0"/>
          <w:marTop w:val="0"/>
          <w:marBottom w:val="0"/>
          <w:divBdr>
            <w:top w:val="none" w:sz="0" w:space="0" w:color="auto"/>
            <w:left w:val="none" w:sz="0" w:space="0" w:color="auto"/>
            <w:bottom w:val="none" w:sz="0" w:space="0" w:color="auto"/>
            <w:right w:val="none" w:sz="0" w:space="0" w:color="auto"/>
          </w:divBdr>
        </w:div>
        <w:div w:id="1964800688">
          <w:marLeft w:val="480"/>
          <w:marRight w:val="0"/>
          <w:marTop w:val="0"/>
          <w:marBottom w:val="0"/>
          <w:divBdr>
            <w:top w:val="none" w:sz="0" w:space="0" w:color="auto"/>
            <w:left w:val="none" w:sz="0" w:space="0" w:color="auto"/>
            <w:bottom w:val="none" w:sz="0" w:space="0" w:color="auto"/>
            <w:right w:val="none" w:sz="0" w:space="0" w:color="auto"/>
          </w:divBdr>
        </w:div>
        <w:div w:id="1757751985">
          <w:marLeft w:val="480"/>
          <w:marRight w:val="0"/>
          <w:marTop w:val="0"/>
          <w:marBottom w:val="0"/>
          <w:divBdr>
            <w:top w:val="none" w:sz="0" w:space="0" w:color="auto"/>
            <w:left w:val="none" w:sz="0" w:space="0" w:color="auto"/>
            <w:bottom w:val="none" w:sz="0" w:space="0" w:color="auto"/>
            <w:right w:val="none" w:sz="0" w:space="0" w:color="auto"/>
          </w:divBdr>
        </w:div>
        <w:div w:id="129592007">
          <w:marLeft w:val="480"/>
          <w:marRight w:val="0"/>
          <w:marTop w:val="0"/>
          <w:marBottom w:val="0"/>
          <w:divBdr>
            <w:top w:val="none" w:sz="0" w:space="0" w:color="auto"/>
            <w:left w:val="none" w:sz="0" w:space="0" w:color="auto"/>
            <w:bottom w:val="none" w:sz="0" w:space="0" w:color="auto"/>
            <w:right w:val="none" w:sz="0" w:space="0" w:color="auto"/>
          </w:divBdr>
        </w:div>
        <w:div w:id="942034085">
          <w:marLeft w:val="480"/>
          <w:marRight w:val="0"/>
          <w:marTop w:val="0"/>
          <w:marBottom w:val="0"/>
          <w:divBdr>
            <w:top w:val="none" w:sz="0" w:space="0" w:color="auto"/>
            <w:left w:val="none" w:sz="0" w:space="0" w:color="auto"/>
            <w:bottom w:val="none" w:sz="0" w:space="0" w:color="auto"/>
            <w:right w:val="none" w:sz="0" w:space="0" w:color="auto"/>
          </w:divBdr>
        </w:div>
        <w:div w:id="134838379">
          <w:marLeft w:val="480"/>
          <w:marRight w:val="0"/>
          <w:marTop w:val="0"/>
          <w:marBottom w:val="0"/>
          <w:divBdr>
            <w:top w:val="none" w:sz="0" w:space="0" w:color="auto"/>
            <w:left w:val="none" w:sz="0" w:space="0" w:color="auto"/>
            <w:bottom w:val="none" w:sz="0" w:space="0" w:color="auto"/>
            <w:right w:val="none" w:sz="0" w:space="0" w:color="auto"/>
          </w:divBdr>
        </w:div>
        <w:div w:id="1086422908">
          <w:marLeft w:val="480"/>
          <w:marRight w:val="0"/>
          <w:marTop w:val="0"/>
          <w:marBottom w:val="0"/>
          <w:divBdr>
            <w:top w:val="none" w:sz="0" w:space="0" w:color="auto"/>
            <w:left w:val="none" w:sz="0" w:space="0" w:color="auto"/>
            <w:bottom w:val="none" w:sz="0" w:space="0" w:color="auto"/>
            <w:right w:val="none" w:sz="0" w:space="0" w:color="auto"/>
          </w:divBdr>
        </w:div>
        <w:div w:id="250043805">
          <w:marLeft w:val="480"/>
          <w:marRight w:val="0"/>
          <w:marTop w:val="0"/>
          <w:marBottom w:val="0"/>
          <w:divBdr>
            <w:top w:val="none" w:sz="0" w:space="0" w:color="auto"/>
            <w:left w:val="none" w:sz="0" w:space="0" w:color="auto"/>
            <w:bottom w:val="none" w:sz="0" w:space="0" w:color="auto"/>
            <w:right w:val="none" w:sz="0" w:space="0" w:color="auto"/>
          </w:divBdr>
        </w:div>
        <w:div w:id="1258638230">
          <w:marLeft w:val="480"/>
          <w:marRight w:val="0"/>
          <w:marTop w:val="0"/>
          <w:marBottom w:val="0"/>
          <w:divBdr>
            <w:top w:val="none" w:sz="0" w:space="0" w:color="auto"/>
            <w:left w:val="none" w:sz="0" w:space="0" w:color="auto"/>
            <w:bottom w:val="none" w:sz="0" w:space="0" w:color="auto"/>
            <w:right w:val="none" w:sz="0" w:space="0" w:color="auto"/>
          </w:divBdr>
        </w:div>
        <w:div w:id="1485971238">
          <w:marLeft w:val="480"/>
          <w:marRight w:val="0"/>
          <w:marTop w:val="0"/>
          <w:marBottom w:val="0"/>
          <w:divBdr>
            <w:top w:val="none" w:sz="0" w:space="0" w:color="auto"/>
            <w:left w:val="none" w:sz="0" w:space="0" w:color="auto"/>
            <w:bottom w:val="none" w:sz="0" w:space="0" w:color="auto"/>
            <w:right w:val="none" w:sz="0" w:space="0" w:color="auto"/>
          </w:divBdr>
        </w:div>
        <w:div w:id="1101337770">
          <w:marLeft w:val="480"/>
          <w:marRight w:val="0"/>
          <w:marTop w:val="0"/>
          <w:marBottom w:val="0"/>
          <w:divBdr>
            <w:top w:val="none" w:sz="0" w:space="0" w:color="auto"/>
            <w:left w:val="none" w:sz="0" w:space="0" w:color="auto"/>
            <w:bottom w:val="none" w:sz="0" w:space="0" w:color="auto"/>
            <w:right w:val="none" w:sz="0" w:space="0" w:color="auto"/>
          </w:divBdr>
        </w:div>
        <w:div w:id="217862307">
          <w:marLeft w:val="480"/>
          <w:marRight w:val="0"/>
          <w:marTop w:val="0"/>
          <w:marBottom w:val="0"/>
          <w:divBdr>
            <w:top w:val="none" w:sz="0" w:space="0" w:color="auto"/>
            <w:left w:val="none" w:sz="0" w:space="0" w:color="auto"/>
            <w:bottom w:val="none" w:sz="0" w:space="0" w:color="auto"/>
            <w:right w:val="none" w:sz="0" w:space="0" w:color="auto"/>
          </w:divBdr>
        </w:div>
      </w:divsChild>
    </w:div>
    <w:div w:id="1022392699">
      <w:bodyDiv w:val="1"/>
      <w:marLeft w:val="0"/>
      <w:marRight w:val="0"/>
      <w:marTop w:val="0"/>
      <w:marBottom w:val="0"/>
      <w:divBdr>
        <w:top w:val="none" w:sz="0" w:space="0" w:color="auto"/>
        <w:left w:val="none" w:sz="0" w:space="0" w:color="auto"/>
        <w:bottom w:val="none" w:sz="0" w:space="0" w:color="auto"/>
        <w:right w:val="none" w:sz="0" w:space="0" w:color="auto"/>
      </w:divBdr>
      <w:divsChild>
        <w:div w:id="2016953365">
          <w:marLeft w:val="480"/>
          <w:marRight w:val="0"/>
          <w:marTop w:val="0"/>
          <w:marBottom w:val="0"/>
          <w:divBdr>
            <w:top w:val="none" w:sz="0" w:space="0" w:color="auto"/>
            <w:left w:val="none" w:sz="0" w:space="0" w:color="auto"/>
            <w:bottom w:val="none" w:sz="0" w:space="0" w:color="auto"/>
            <w:right w:val="none" w:sz="0" w:space="0" w:color="auto"/>
          </w:divBdr>
        </w:div>
        <w:div w:id="571236665">
          <w:marLeft w:val="480"/>
          <w:marRight w:val="0"/>
          <w:marTop w:val="0"/>
          <w:marBottom w:val="0"/>
          <w:divBdr>
            <w:top w:val="none" w:sz="0" w:space="0" w:color="auto"/>
            <w:left w:val="none" w:sz="0" w:space="0" w:color="auto"/>
            <w:bottom w:val="none" w:sz="0" w:space="0" w:color="auto"/>
            <w:right w:val="none" w:sz="0" w:space="0" w:color="auto"/>
          </w:divBdr>
        </w:div>
        <w:div w:id="1974284505">
          <w:marLeft w:val="480"/>
          <w:marRight w:val="0"/>
          <w:marTop w:val="0"/>
          <w:marBottom w:val="0"/>
          <w:divBdr>
            <w:top w:val="none" w:sz="0" w:space="0" w:color="auto"/>
            <w:left w:val="none" w:sz="0" w:space="0" w:color="auto"/>
            <w:bottom w:val="none" w:sz="0" w:space="0" w:color="auto"/>
            <w:right w:val="none" w:sz="0" w:space="0" w:color="auto"/>
          </w:divBdr>
        </w:div>
        <w:div w:id="1337466401">
          <w:marLeft w:val="480"/>
          <w:marRight w:val="0"/>
          <w:marTop w:val="0"/>
          <w:marBottom w:val="0"/>
          <w:divBdr>
            <w:top w:val="none" w:sz="0" w:space="0" w:color="auto"/>
            <w:left w:val="none" w:sz="0" w:space="0" w:color="auto"/>
            <w:bottom w:val="none" w:sz="0" w:space="0" w:color="auto"/>
            <w:right w:val="none" w:sz="0" w:space="0" w:color="auto"/>
          </w:divBdr>
        </w:div>
        <w:div w:id="147018035">
          <w:marLeft w:val="480"/>
          <w:marRight w:val="0"/>
          <w:marTop w:val="0"/>
          <w:marBottom w:val="0"/>
          <w:divBdr>
            <w:top w:val="none" w:sz="0" w:space="0" w:color="auto"/>
            <w:left w:val="none" w:sz="0" w:space="0" w:color="auto"/>
            <w:bottom w:val="none" w:sz="0" w:space="0" w:color="auto"/>
            <w:right w:val="none" w:sz="0" w:space="0" w:color="auto"/>
          </w:divBdr>
        </w:div>
        <w:div w:id="806125304">
          <w:marLeft w:val="480"/>
          <w:marRight w:val="0"/>
          <w:marTop w:val="0"/>
          <w:marBottom w:val="0"/>
          <w:divBdr>
            <w:top w:val="none" w:sz="0" w:space="0" w:color="auto"/>
            <w:left w:val="none" w:sz="0" w:space="0" w:color="auto"/>
            <w:bottom w:val="none" w:sz="0" w:space="0" w:color="auto"/>
            <w:right w:val="none" w:sz="0" w:space="0" w:color="auto"/>
          </w:divBdr>
        </w:div>
        <w:div w:id="233055448">
          <w:marLeft w:val="480"/>
          <w:marRight w:val="0"/>
          <w:marTop w:val="0"/>
          <w:marBottom w:val="0"/>
          <w:divBdr>
            <w:top w:val="none" w:sz="0" w:space="0" w:color="auto"/>
            <w:left w:val="none" w:sz="0" w:space="0" w:color="auto"/>
            <w:bottom w:val="none" w:sz="0" w:space="0" w:color="auto"/>
            <w:right w:val="none" w:sz="0" w:space="0" w:color="auto"/>
          </w:divBdr>
        </w:div>
        <w:div w:id="531918950">
          <w:marLeft w:val="480"/>
          <w:marRight w:val="0"/>
          <w:marTop w:val="0"/>
          <w:marBottom w:val="0"/>
          <w:divBdr>
            <w:top w:val="none" w:sz="0" w:space="0" w:color="auto"/>
            <w:left w:val="none" w:sz="0" w:space="0" w:color="auto"/>
            <w:bottom w:val="none" w:sz="0" w:space="0" w:color="auto"/>
            <w:right w:val="none" w:sz="0" w:space="0" w:color="auto"/>
          </w:divBdr>
        </w:div>
        <w:div w:id="1885288119">
          <w:marLeft w:val="480"/>
          <w:marRight w:val="0"/>
          <w:marTop w:val="0"/>
          <w:marBottom w:val="0"/>
          <w:divBdr>
            <w:top w:val="none" w:sz="0" w:space="0" w:color="auto"/>
            <w:left w:val="none" w:sz="0" w:space="0" w:color="auto"/>
            <w:bottom w:val="none" w:sz="0" w:space="0" w:color="auto"/>
            <w:right w:val="none" w:sz="0" w:space="0" w:color="auto"/>
          </w:divBdr>
        </w:div>
        <w:div w:id="2072119758">
          <w:marLeft w:val="480"/>
          <w:marRight w:val="0"/>
          <w:marTop w:val="0"/>
          <w:marBottom w:val="0"/>
          <w:divBdr>
            <w:top w:val="none" w:sz="0" w:space="0" w:color="auto"/>
            <w:left w:val="none" w:sz="0" w:space="0" w:color="auto"/>
            <w:bottom w:val="none" w:sz="0" w:space="0" w:color="auto"/>
            <w:right w:val="none" w:sz="0" w:space="0" w:color="auto"/>
          </w:divBdr>
        </w:div>
        <w:div w:id="1875532624">
          <w:marLeft w:val="480"/>
          <w:marRight w:val="0"/>
          <w:marTop w:val="0"/>
          <w:marBottom w:val="0"/>
          <w:divBdr>
            <w:top w:val="none" w:sz="0" w:space="0" w:color="auto"/>
            <w:left w:val="none" w:sz="0" w:space="0" w:color="auto"/>
            <w:bottom w:val="none" w:sz="0" w:space="0" w:color="auto"/>
            <w:right w:val="none" w:sz="0" w:space="0" w:color="auto"/>
          </w:divBdr>
        </w:div>
        <w:div w:id="1940599611">
          <w:marLeft w:val="480"/>
          <w:marRight w:val="0"/>
          <w:marTop w:val="0"/>
          <w:marBottom w:val="0"/>
          <w:divBdr>
            <w:top w:val="none" w:sz="0" w:space="0" w:color="auto"/>
            <w:left w:val="none" w:sz="0" w:space="0" w:color="auto"/>
            <w:bottom w:val="none" w:sz="0" w:space="0" w:color="auto"/>
            <w:right w:val="none" w:sz="0" w:space="0" w:color="auto"/>
          </w:divBdr>
        </w:div>
        <w:div w:id="2144422197">
          <w:marLeft w:val="480"/>
          <w:marRight w:val="0"/>
          <w:marTop w:val="0"/>
          <w:marBottom w:val="0"/>
          <w:divBdr>
            <w:top w:val="none" w:sz="0" w:space="0" w:color="auto"/>
            <w:left w:val="none" w:sz="0" w:space="0" w:color="auto"/>
            <w:bottom w:val="none" w:sz="0" w:space="0" w:color="auto"/>
            <w:right w:val="none" w:sz="0" w:space="0" w:color="auto"/>
          </w:divBdr>
        </w:div>
        <w:div w:id="1372420719">
          <w:marLeft w:val="480"/>
          <w:marRight w:val="0"/>
          <w:marTop w:val="0"/>
          <w:marBottom w:val="0"/>
          <w:divBdr>
            <w:top w:val="none" w:sz="0" w:space="0" w:color="auto"/>
            <w:left w:val="none" w:sz="0" w:space="0" w:color="auto"/>
            <w:bottom w:val="none" w:sz="0" w:space="0" w:color="auto"/>
            <w:right w:val="none" w:sz="0" w:space="0" w:color="auto"/>
          </w:divBdr>
        </w:div>
        <w:div w:id="985625002">
          <w:marLeft w:val="480"/>
          <w:marRight w:val="0"/>
          <w:marTop w:val="0"/>
          <w:marBottom w:val="0"/>
          <w:divBdr>
            <w:top w:val="none" w:sz="0" w:space="0" w:color="auto"/>
            <w:left w:val="none" w:sz="0" w:space="0" w:color="auto"/>
            <w:bottom w:val="none" w:sz="0" w:space="0" w:color="auto"/>
            <w:right w:val="none" w:sz="0" w:space="0" w:color="auto"/>
          </w:divBdr>
        </w:div>
        <w:div w:id="853223781">
          <w:marLeft w:val="480"/>
          <w:marRight w:val="0"/>
          <w:marTop w:val="0"/>
          <w:marBottom w:val="0"/>
          <w:divBdr>
            <w:top w:val="none" w:sz="0" w:space="0" w:color="auto"/>
            <w:left w:val="none" w:sz="0" w:space="0" w:color="auto"/>
            <w:bottom w:val="none" w:sz="0" w:space="0" w:color="auto"/>
            <w:right w:val="none" w:sz="0" w:space="0" w:color="auto"/>
          </w:divBdr>
        </w:div>
        <w:div w:id="266698195">
          <w:marLeft w:val="480"/>
          <w:marRight w:val="0"/>
          <w:marTop w:val="0"/>
          <w:marBottom w:val="0"/>
          <w:divBdr>
            <w:top w:val="none" w:sz="0" w:space="0" w:color="auto"/>
            <w:left w:val="none" w:sz="0" w:space="0" w:color="auto"/>
            <w:bottom w:val="none" w:sz="0" w:space="0" w:color="auto"/>
            <w:right w:val="none" w:sz="0" w:space="0" w:color="auto"/>
          </w:divBdr>
        </w:div>
        <w:div w:id="347560411">
          <w:marLeft w:val="480"/>
          <w:marRight w:val="0"/>
          <w:marTop w:val="0"/>
          <w:marBottom w:val="0"/>
          <w:divBdr>
            <w:top w:val="none" w:sz="0" w:space="0" w:color="auto"/>
            <w:left w:val="none" w:sz="0" w:space="0" w:color="auto"/>
            <w:bottom w:val="none" w:sz="0" w:space="0" w:color="auto"/>
            <w:right w:val="none" w:sz="0" w:space="0" w:color="auto"/>
          </w:divBdr>
        </w:div>
        <w:div w:id="403188628">
          <w:marLeft w:val="480"/>
          <w:marRight w:val="0"/>
          <w:marTop w:val="0"/>
          <w:marBottom w:val="0"/>
          <w:divBdr>
            <w:top w:val="none" w:sz="0" w:space="0" w:color="auto"/>
            <w:left w:val="none" w:sz="0" w:space="0" w:color="auto"/>
            <w:bottom w:val="none" w:sz="0" w:space="0" w:color="auto"/>
            <w:right w:val="none" w:sz="0" w:space="0" w:color="auto"/>
          </w:divBdr>
        </w:div>
        <w:div w:id="133185220">
          <w:marLeft w:val="480"/>
          <w:marRight w:val="0"/>
          <w:marTop w:val="0"/>
          <w:marBottom w:val="0"/>
          <w:divBdr>
            <w:top w:val="none" w:sz="0" w:space="0" w:color="auto"/>
            <w:left w:val="none" w:sz="0" w:space="0" w:color="auto"/>
            <w:bottom w:val="none" w:sz="0" w:space="0" w:color="auto"/>
            <w:right w:val="none" w:sz="0" w:space="0" w:color="auto"/>
          </w:divBdr>
        </w:div>
        <w:div w:id="972909892">
          <w:marLeft w:val="480"/>
          <w:marRight w:val="0"/>
          <w:marTop w:val="0"/>
          <w:marBottom w:val="0"/>
          <w:divBdr>
            <w:top w:val="none" w:sz="0" w:space="0" w:color="auto"/>
            <w:left w:val="none" w:sz="0" w:space="0" w:color="auto"/>
            <w:bottom w:val="none" w:sz="0" w:space="0" w:color="auto"/>
            <w:right w:val="none" w:sz="0" w:space="0" w:color="auto"/>
          </w:divBdr>
        </w:div>
        <w:div w:id="507183134">
          <w:marLeft w:val="480"/>
          <w:marRight w:val="0"/>
          <w:marTop w:val="0"/>
          <w:marBottom w:val="0"/>
          <w:divBdr>
            <w:top w:val="none" w:sz="0" w:space="0" w:color="auto"/>
            <w:left w:val="none" w:sz="0" w:space="0" w:color="auto"/>
            <w:bottom w:val="none" w:sz="0" w:space="0" w:color="auto"/>
            <w:right w:val="none" w:sz="0" w:space="0" w:color="auto"/>
          </w:divBdr>
        </w:div>
        <w:div w:id="979581468">
          <w:marLeft w:val="480"/>
          <w:marRight w:val="0"/>
          <w:marTop w:val="0"/>
          <w:marBottom w:val="0"/>
          <w:divBdr>
            <w:top w:val="none" w:sz="0" w:space="0" w:color="auto"/>
            <w:left w:val="none" w:sz="0" w:space="0" w:color="auto"/>
            <w:bottom w:val="none" w:sz="0" w:space="0" w:color="auto"/>
            <w:right w:val="none" w:sz="0" w:space="0" w:color="auto"/>
          </w:divBdr>
        </w:div>
        <w:div w:id="1288316401">
          <w:marLeft w:val="480"/>
          <w:marRight w:val="0"/>
          <w:marTop w:val="0"/>
          <w:marBottom w:val="0"/>
          <w:divBdr>
            <w:top w:val="none" w:sz="0" w:space="0" w:color="auto"/>
            <w:left w:val="none" w:sz="0" w:space="0" w:color="auto"/>
            <w:bottom w:val="none" w:sz="0" w:space="0" w:color="auto"/>
            <w:right w:val="none" w:sz="0" w:space="0" w:color="auto"/>
          </w:divBdr>
        </w:div>
        <w:div w:id="738751471">
          <w:marLeft w:val="480"/>
          <w:marRight w:val="0"/>
          <w:marTop w:val="0"/>
          <w:marBottom w:val="0"/>
          <w:divBdr>
            <w:top w:val="none" w:sz="0" w:space="0" w:color="auto"/>
            <w:left w:val="none" w:sz="0" w:space="0" w:color="auto"/>
            <w:bottom w:val="none" w:sz="0" w:space="0" w:color="auto"/>
            <w:right w:val="none" w:sz="0" w:space="0" w:color="auto"/>
          </w:divBdr>
        </w:div>
        <w:div w:id="2073000383">
          <w:marLeft w:val="480"/>
          <w:marRight w:val="0"/>
          <w:marTop w:val="0"/>
          <w:marBottom w:val="0"/>
          <w:divBdr>
            <w:top w:val="none" w:sz="0" w:space="0" w:color="auto"/>
            <w:left w:val="none" w:sz="0" w:space="0" w:color="auto"/>
            <w:bottom w:val="none" w:sz="0" w:space="0" w:color="auto"/>
            <w:right w:val="none" w:sz="0" w:space="0" w:color="auto"/>
          </w:divBdr>
        </w:div>
      </w:divsChild>
    </w:div>
    <w:div w:id="1022901281">
      <w:bodyDiv w:val="1"/>
      <w:marLeft w:val="0"/>
      <w:marRight w:val="0"/>
      <w:marTop w:val="0"/>
      <w:marBottom w:val="0"/>
      <w:divBdr>
        <w:top w:val="none" w:sz="0" w:space="0" w:color="auto"/>
        <w:left w:val="none" w:sz="0" w:space="0" w:color="auto"/>
        <w:bottom w:val="none" w:sz="0" w:space="0" w:color="auto"/>
        <w:right w:val="none" w:sz="0" w:space="0" w:color="auto"/>
      </w:divBdr>
    </w:div>
    <w:div w:id="1023090148">
      <w:bodyDiv w:val="1"/>
      <w:marLeft w:val="0"/>
      <w:marRight w:val="0"/>
      <w:marTop w:val="0"/>
      <w:marBottom w:val="0"/>
      <w:divBdr>
        <w:top w:val="none" w:sz="0" w:space="0" w:color="auto"/>
        <w:left w:val="none" w:sz="0" w:space="0" w:color="auto"/>
        <w:bottom w:val="none" w:sz="0" w:space="0" w:color="auto"/>
        <w:right w:val="none" w:sz="0" w:space="0" w:color="auto"/>
      </w:divBdr>
    </w:div>
    <w:div w:id="1024864246">
      <w:bodyDiv w:val="1"/>
      <w:marLeft w:val="0"/>
      <w:marRight w:val="0"/>
      <w:marTop w:val="0"/>
      <w:marBottom w:val="0"/>
      <w:divBdr>
        <w:top w:val="none" w:sz="0" w:space="0" w:color="auto"/>
        <w:left w:val="none" w:sz="0" w:space="0" w:color="auto"/>
        <w:bottom w:val="none" w:sz="0" w:space="0" w:color="auto"/>
        <w:right w:val="none" w:sz="0" w:space="0" w:color="auto"/>
      </w:divBdr>
      <w:divsChild>
        <w:div w:id="472452477">
          <w:marLeft w:val="480"/>
          <w:marRight w:val="0"/>
          <w:marTop w:val="0"/>
          <w:marBottom w:val="0"/>
          <w:divBdr>
            <w:top w:val="none" w:sz="0" w:space="0" w:color="auto"/>
            <w:left w:val="none" w:sz="0" w:space="0" w:color="auto"/>
            <w:bottom w:val="none" w:sz="0" w:space="0" w:color="auto"/>
            <w:right w:val="none" w:sz="0" w:space="0" w:color="auto"/>
          </w:divBdr>
        </w:div>
        <w:div w:id="940331409">
          <w:marLeft w:val="480"/>
          <w:marRight w:val="0"/>
          <w:marTop w:val="0"/>
          <w:marBottom w:val="0"/>
          <w:divBdr>
            <w:top w:val="none" w:sz="0" w:space="0" w:color="auto"/>
            <w:left w:val="none" w:sz="0" w:space="0" w:color="auto"/>
            <w:bottom w:val="none" w:sz="0" w:space="0" w:color="auto"/>
            <w:right w:val="none" w:sz="0" w:space="0" w:color="auto"/>
          </w:divBdr>
        </w:div>
        <w:div w:id="1032193180">
          <w:marLeft w:val="480"/>
          <w:marRight w:val="0"/>
          <w:marTop w:val="0"/>
          <w:marBottom w:val="0"/>
          <w:divBdr>
            <w:top w:val="none" w:sz="0" w:space="0" w:color="auto"/>
            <w:left w:val="none" w:sz="0" w:space="0" w:color="auto"/>
            <w:bottom w:val="none" w:sz="0" w:space="0" w:color="auto"/>
            <w:right w:val="none" w:sz="0" w:space="0" w:color="auto"/>
          </w:divBdr>
        </w:div>
        <w:div w:id="89475323">
          <w:marLeft w:val="480"/>
          <w:marRight w:val="0"/>
          <w:marTop w:val="0"/>
          <w:marBottom w:val="0"/>
          <w:divBdr>
            <w:top w:val="none" w:sz="0" w:space="0" w:color="auto"/>
            <w:left w:val="none" w:sz="0" w:space="0" w:color="auto"/>
            <w:bottom w:val="none" w:sz="0" w:space="0" w:color="auto"/>
            <w:right w:val="none" w:sz="0" w:space="0" w:color="auto"/>
          </w:divBdr>
        </w:div>
        <w:div w:id="460271782">
          <w:marLeft w:val="480"/>
          <w:marRight w:val="0"/>
          <w:marTop w:val="0"/>
          <w:marBottom w:val="0"/>
          <w:divBdr>
            <w:top w:val="none" w:sz="0" w:space="0" w:color="auto"/>
            <w:left w:val="none" w:sz="0" w:space="0" w:color="auto"/>
            <w:bottom w:val="none" w:sz="0" w:space="0" w:color="auto"/>
            <w:right w:val="none" w:sz="0" w:space="0" w:color="auto"/>
          </w:divBdr>
        </w:div>
        <w:div w:id="413940584">
          <w:marLeft w:val="480"/>
          <w:marRight w:val="0"/>
          <w:marTop w:val="0"/>
          <w:marBottom w:val="0"/>
          <w:divBdr>
            <w:top w:val="none" w:sz="0" w:space="0" w:color="auto"/>
            <w:left w:val="none" w:sz="0" w:space="0" w:color="auto"/>
            <w:bottom w:val="none" w:sz="0" w:space="0" w:color="auto"/>
            <w:right w:val="none" w:sz="0" w:space="0" w:color="auto"/>
          </w:divBdr>
        </w:div>
        <w:div w:id="221792298">
          <w:marLeft w:val="480"/>
          <w:marRight w:val="0"/>
          <w:marTop w:val="0"/>
          <w:marBottom w:val="0"/>
          <w:divBdr>
            <w:top w:val="none" w:sz="0" w:space="0" w:color="auto"/>
            <w:left w:val="none" w:sz="0" w:space="0" w:color="auto"/>
            <w:bottom w:val="none" w:sz="0" w:space="0" w:color="auto"/>
            <w:right w:val="none" w:sz="0" w:space="0" w:color="auto"/>
          </w:divBdr>
        </w:div>
        <w:div w:id="1671176585">
          <w:marLeft w:val="480"/>
          <w:marRight w:val="0"/>
          <w:marTop w:val="0"/>
          <w:marBottom w:val="0"/>
          <w:divBdr>
            <w:top w:val="none" w:sz="0" w:space="0" w:color="auto"/>
            <w:left w:val="none" w:sz="0" w:space="0" w:color="auto"/>
            <w:bottom w:val="none" w:sz="0" w:space="0" w:color="auto"/>
            <w:right w:val="none" w:sz="0" w:space="0" w:color="auto"/>
          </w:divBdr>
        </w:div>
        <w:div w:id="1959556676">
          <w:marLeft w:val="480"/>
          <w:marRight w:val="0"/>
          <w:marTop w:val="0"/>
          <w:marBottom w:val="0"/>
          <w:divBdr>
            <w:top w:val="none" w:sz="0" w:space="0" w:color="auto"/>
            <w:left w:val="none" w:sz="0" w:space="0" w:color="auto"/>
            <w:bottom w:val="none" w:sz="0" w:space="0" w:color="auto"/>
            <w:right w:val="none" w:sz="0" w:space="0" w:color="auto"/>
          </w:divBdr>
        </w:div>
        <w:div w:id="1665551787">
          <w:marLeft w:val="480"/>
          <w:marRight w:val="0"/>
          <w:marTop w:val="0"/>
          <w:marBottom w:val="0"/>
          <w:divBdr>
            <w:top w:val="none" w:sz="0" w:space="0" w:color="auto"/>
            <w:left w:val="none" w:sz="0" w:space="0" w:color="auto"/>
            <w:bottom w:val="none" w:sz="0" w:space="0" w:color="auto"/>
            <w:right w:val="none" w:sz="0" w:space="0" w:color="auto"/>
          </w:divBdr>
        </w:div>
        <w:div w:id="1232156256">
          <w:marLeft w:val="480"/>
          <w:marRight w:val="0"/>
          <w:marTop w:val="0"/>
          <w:marBottom w:val="0"/>
          <w:divBdr>
            <w:top w:val="none" w:sz="0" w:space="0" w:color="auto"/>
            <w:left w:val="none" w:sz="0" w:space="0" w:color="auto"/>
            <w:bottom w:val="none" w:sz="0" w:space="0" w:color="auto"/>
            <w:right w:val="none" w:sz="0" w:space="0" w:color="auto"/>
          </w:divBdr>
        </w:div>
        <w:div w:id="1056121361">
          <w:marLeft w:val="480"/>
          <w:marRight w:val="0"/>
          <w:marTop w:val="0"/>
          <w:marBottom w:val="0"/>
          <w:divBdr>
            <w:top w:val="none" w:sz="0" w:space="0" w:color="auto"/>
            <w:left w:val="none" w:sz="0" w:space="0" w:color="auto"/>
            <w:bottom w:val="none" w:sz="0" w:space="0" w:color="auto"/>
            <w:right w:val="none" w:sz="0" w:space="0" w:color="auto"/>
          </w:divBdr>
        </w:div>
        <w:div w:id="184566584">
          <w:marLeft w:val="480"/>
          <w:marRight w:val="0"/>
          <w:marTop w:val="0"/>
          <w:marBottom w:val="0"/>
          <w:divBdr>
            <w:top w:val="none" w:sz="0" w:space="0" w:color="auto"/>
            <w:left w:val="none" w:sz="0" w:space="0" w:color="auto"/>
            <w:bottom w:val="none" w:sz="0" w:space="0" w:color="auto"/>
            <w:right w:val="none" w:sz="0" w:space="0" w:color="auto"/>
          </w:divBdr>
        </w:div>
        <w:div w:id="2075084426">
          <w:marLeft w:val="480"/>
          <w:marRight w:val="0"/>
          <w:marTop w:val="0"/>
          <w:marBottom w:val="0"/>
          <w:divBdr>
            <w:top w:val="none" w:sz="0" w:space="0" w:color="auto"/>
            <w:left w:val="none" w:sz="0" w:space="0" w:color="auto"/>
            <w:bottom w:val="none" w:sz="0" w:space="0" w:color="auto"/>
            <w:right w:val="none" w:sz="0" w:space="0" w:color="auto"/>
          </w:divBdr>
        </w:div>
        <w:div w:id="225990631">
          <w:marLeft w:val="480"/>
          <w:marRight w:val="0"/>
          <w:marTop w:val="0"/>
          <w:marBottom w:val="0"/>
          <w:divBdr>
            <w:top w:val="none" w:sz="0" w:space="0" w:color="auto"/>
            <w:left w:val="none" w:sz="0" w:space="0" w:color="auto"/>
            <w:bottom w:val="none" w:sz="0" w:space="0" w:color="auto"/>
            <w:right w:val="none" w:sz="0" w:space="0" w:color="auto"/>
          </w:divBdr>
        </w:div>
        <w:div w:id="13771725">
          <w:marLeft w:val="480"/>
          <w:marRight w:val="0"/>
          <w:marTop w:val="0"/>
          <w:marBottom w:val="0"/>
          <w:divBdr>
            <w:top w:val="none" w:sz="0" w:space="0" w:color="auto"/>
            <w:left w:val="none" w:sz="0" w:space="0" w:color="auto"/>
            <w:bottom w:val="none" w:sz="0" w:space="0" w:color="auto"/>
            <w:right w:val="none" w:sz="0" w:space="0" w:color="auto"/>
          </w:divBdr>
        </w:div>
        <w:div w:id="1949501904">
          <w:marLeft w:val="480"/>
          <w:marRight w:val="0"/>
          <w:marTop w:val="0"/>
          <w:marBottom w:val="0"/>
          <w:divBdr>
            <w:top w:val="none" w:sz="0" w:space="0" w:color="auto"/>
            <w:left w:val="none" w:sz="0" w:space="0" w:color="auto"/>
            <w:bottom w:val="none" w:sz="0" w:space="0" w:color="auto"/>
            <w:right w:val="none" w:sz="0" w:space="0" w:color="auto"/>
          </w:divBdr>
        </w:div>
        <w:div w:id="470639126">
          <w:marLeft w:val="480"/>
          <w:marRight w:val="0"/>
          <w:marTop w:val="0"/>
          <w:marBottom w:val="0"/>
          <w:divBdr>
            <w:top w:val="none" w:sz="0" w:space="0" w:color="auto"/>
            <w:left w:val="none" w:sz="0" w:space="0" w:color="auto"/>
            <w:bottom w:val="none" w:sz="0" w:space="0" w:color="auto"/>
            <w:right w:val="none" w:sz="0" w:space="0" w:color="auto"/>
          </w:divBdr>
        </w:div>
        <w:div w:id="1110927403">
          <w:marLeft w:val="480"/>
          <w:marRight w:val="0"/>
          <w:marTop w:val="0"/>
          <w:marBottom w:val="0"/>
          <w:divBdr>
            <w:top w:val="none" w:sz="0" w:space="0" w:color="auto"/>
            <w:left w:val="none" w:sz="0" w:space="0" w:color="auto"/>
            <w:bottom w:val="none" w:sz="0" w:space="0" w:color="auto"/>
            <w:right w:val="none" w:sz="0" w:space="0" w:color="auto"/>
          </w:divBdr>
        </w:div>
        <w:div w:id="1190338475">
          <w:marLeft w:val="480"/>
          <w:marRight w:val="0"/>
          <w:marTop w:val="0"/>
          <w:marBottom w:val="0"/>
          <w:divBdr>
            <w:top w:val="none" w:sz="0" w:space="0" w:color="auto"/>
            <w:left w:val="none" w:sz="0" w:space="0" w:color="auto"/>
            <w:bottom w:val="none" w:sz="0" w:space="0" w:color="auto"/>
            <w:right w:val="none" w:sz="0" w:space="0" w:color="auto"/>
          </w:divBdr>
        </w:div>
        <w:div w:id="875432427">
          <w:marLeft w:val="480"/>
          <w:marRight w:val="0"/>
          <w:marTop w:val="0"/>
          <w:marBottom w:val="0"/>
          <w:divBdr>
            <w:top w:val="none" w:sz="0" w:space="0" w:color="auto"/>
            <w:left w:val="none" w:sz="0" w:space="0" w:color="auto"/>
            <w:bottom w:val="none" w:sz="0" w:space="0" w:color="auto"/>
            <w:right w:val="none" w:sz="0" w:space="0" w:color="auto"/>
          </w:divBdr>
        </w:div>
        <w:div w:id="2084140703">
          <w:marLeft w:val="480"/>
          <w:marRight w:val="0"/>
          <w:marTop w:val="0"/>
          <w:marBottom w:val="0"/>
          <w:divBdr>
            <w:top w:val="none" w:sz="0" w:space="0" w:color="auto"/>
            <w:left w:val="none" w:sz="0" w:space="0" w:color="auto"/>
            <w:bottom w:val="none" w:sz="0" w:space="0" w:color="auto"/>
            <w:right w:val="none" w:sz="0" w:space="0" w:color="auto"/>
          </w:divBdr>
        </w:div>
      </w:divsChild>
    </w:div>
    <w:div w:id="1025906345">
      <w:bodyDiv w:val="1"/>
      <w:marLeft w:val="0"/>
      <w:marRight w:val="0"/>
      <w:marTop w:val="0"/>
      <w:marBottom w:val="0"/>
      <w:divBdr>
        <w:top w:val="none" w:sz="0" w:space="0" w:color="auto"/>
        <w:left w:val="none" w:sz="0" w:space="0" w:color="auto"/>
        <w:bottom w:val="none" w:sz="0" w:space="0" w:color="auto"/>
        <w:right w:val="none" w:sz="0" w:space="0" w:color="auto"/>
      </w:divBdr>
    </w:div>
    <w:div w:id="1028146712">
      <w:bodyDiv w:val="1"/>
      <w:marLeft w:val="0"/>
      <w:marRight w:val="0"/>
      <w:marTop w:val="0"/>
      <w:marBottom w:val="0"/>
      <w:divBdr>
        <w:top w:val="none" w:sz="0" w:space="0" w:color="auto"/>
        <w:left w:val="none" w:sz="0" w:space="0" w:color="auto"/>
        <w:bottom w:val="none" w:sz="0" w:space="0" w:color="auto"/>
        <w:right w:val="none" w:sz="0" w:space="0" w:color="auto"/>
      </w:divBdr>
      <w:divsChild>
        <w:div w:id="293101220">
          <w:marLeft w:val="480"/>
          <w:marRight w:val="0"/>
          <w:marTop w:val="0"/>
          <w:marBottom w:val="0"/>
          <w:divBdr>
            <w:top w:val="none" w:sz="0" w:space="0" w:color="auto"/>
            <w:left w:val="none" w:sz="0" w:space="0" w:color="auto"/>
            <w:bottom w:val="none" w:sz="0" w:space="0" w:color="auto"/>
            <w:right w:val="none" w:sz="0" w:space="0" w:color="auto"/>
          </w:divBdr>
        </w:div>
        <w:div w:id="94986907">
          <w:marLeft w:val="480"/>
          <w:marRight w:val="0"/>
          <w:marTop w:val="0"/>
          <w:marBottom w:val="0"/>
          <w:divBdr>
            <w:top w:val="none" w:sz="0" w:space="0" w:color="auto"/>
            <w:left w:val="none" w:sz="0" w:space="0" w:color="auto"/>
            <w:bottom w:val="none" w:sz="0" w:space="0" w:color="auto"/>
            <w:right w:val="none" w:sz="0" w:space="0" w:color="auto"/>
          </w:divBdr>
        </w:div>
        <w:div w:id="535822908">
          <w:marLeft w:val="480"/>
          <w:marRight w:val="0"/>
          <w:marTop w:val="0"/>
          <w:marBottom w:val="0"/>
          <w:divBdr>
            <w:top w:val="none" w:sz="0" w:space="0" w:color="auto"/>
            <w:left w:val="none" w:sz="0" w:space="0" w:color="auto"/>
            <w:bottom w:val="none" w:sz="0" w:space="0" w:color="auto"/>
            <w:right w:val="none" w:sz="0" w:space="0" w:color="auto"/>
          </w:divBdr>
        </w:div>
        <w:div w:id="832574002">
          <w:marLeft w:val="480"/>
          <w:marRight w:val="0"/>
          <w:marTop w:val="0"/>
          <w:marBottom w:val="0"/>
          <w:divBdr>
            <w:top w:val="none" w:sz="0" w:space="0" w:color="auto"/>
            <w:left w:val="none" w:sz="0" w:space="0" w:color="auto"/>
            <w:bottom w:val="none" w:sz="0" w:space="0" w:color="auto"/>
            <w:right w:val="none" w:sz="0" w:space="0" w:color="auto"/>
          </w:divBdr>
        </w:div>
        <w:div w:id="1510023778">
          <w:marLeft w:val="480"/>
          <w:marRight w:val="0"/>
          <w:marTop w:val="0"/>
          <w:marBottom w:val="0"/>
          <w:divBdr>
            <w:top w:val="none" w:sz="0" w:space="0" w:color="auto"/>
            <w:left w:val="none" w:sz="0" w:space="0" w:color="auto"/>
            <w:bottom w:val="none" w:sz="0" w:space="0" w:color="auto"/>
            <w:right w:val="none" w:sz="0" w:space="0" w:color="auto"/>
          </w:divBdr>
        </w:div>
        <w:div w:id="2022271867">
          <w:marLeft w:val="480"/>
          <w:marRight w:val="0"/>
          <w:marTop w:val="0"/>
          <w:marBottom w:val="0"/>
          <w:divBdr>
            <w:top w:val="none" w:sz="0" w:space="0" w:color="auto"/>
            <w:left w:val="none" w:sz="0" w:space="0" w:color="auto"/>
            <w:bottom w:val="none" w:sz="0" w:space="0" w:color="auto"/>
            <w:right w:val="none" w:sz="0" w:space="0" w:color="auto"/>
          </w:divBdr>
        </w:div>
        <w:div w:id="1990858490">
          <w:marLeft w:val="480"/>
          <w:marRight w:val="0"/>
          <w:marTop w:val="0"/>
          <w:marBottom w:val="0"/>
          <w:divBdr>
            <w:top w:val="none" w:sz="0" w:space="0" w:color="auto"/>
            <w:left w:val="none" w:sz="0" w:space="0" w:color="auto"/>
            <w:bottom w:val="none" w:sz="0" w:space="0" w:color="auto"/>
            <w:right w:val="none" w:sz="0" w:space="0" w:color="auto"/>
          </w:divBdr>
        </w:div>
        <w:div w:id="285550891">
          <w:marLeft w:val="480"/>
          <w:marRight w:val="0"/>
          <w:marTop w:val="0"/>
          <w:marBottom w:val="0"/>
          <w:divBdr>
            <w:top w:val="none" w:sz="0" w:space="0" w:color="auto"/>
            <w:left w:val="none" w:sz="0" w:space="0" w:color="auto"/>
            <w:bottom w:val="none" w:sz="0" w:space="0" w:color="auto"/>
            <w:right w:val="none" w:sz="0" w:space="0" w:color="auto"/>
          </w:divBdr>
        </w:div>
        <w:div w:id="1306008202">
          <w:marLeft w:val="480"/>
          <w:marRight w:val="0"/>
          <w:marTop w:val="0"/>
          <w:marBottom w:val="0"/>
          <w:divBdr>
            <w:top w:val="none" w:sz="0" w:space="0" w:color="auto"/>
            <w:left w:val="none" w:sz="0" w:space="0" w:color="auto"/>
            <w:bottom w:val="none" w:sz="0" w:space="0" w:color="auto"/>
            <w:right w:val="none" w:sz="0" w:space="0" w:color="auto"/>
          </w:divBdr>
        </w:div>
        <w:div w:id="1360201274">
          <w:marLeft w:val="480"/>
          <w:marRight w:val="0"/>
          <w:marTop w:val="0"/>
          <w:marBottom w:val="0"/>
          <w:divBdr>
            <w:top w:val="none" w:sz="0" w:space="0" w:color="auto"/>
            <w:left w:val="none" w:sz="0" w:space="0" w:color="auto"/>
            <w:bottom w:val="none" w:sz="0" w:space="0" w:color="auto"/>
            <w:right w:val="none" w:sz="0" w:space="0" w:color="auto"/>
          </w:divBdr>
        </w:div>
        <w:div w:id="1261372346">
          <w:marLeft w:val="480"/>
          <w:marRight w:val="0"/>
          <w:marTop w:val="0"/>
          <w:marBottom w:val="0"/>
          <w:divBdr>
            <w:top w:val="none" w:sz="0" w:space="0" w:color="auto"/>
            <w:left w:val="none" w:sz="0" w:space="0" w:color="auto"/>
            <w:bottom w:val="none" w:sz="0" w:space="0" w:color="auto"/>
            <w:right w:val="none" w:sz="0" w:space="0" w:color="auto"/>
          </w:divBdr>
        </w:div>
        <w:div w:id="1264461451">
          <w:marLeft w:val="480"/>
          <w:marRight w:val="0"/>
          <w:marTop w:val="0"/>
          <w:marBottom w:val="0"/>
          <w:divBdr>
            <w:top w:val="none" w:sz="0" w:space="0" w:color="auto"/>
            <w:left w:val="none" w:sz="0" w:space="0" w:color="auto"/>
            <w:bottom w:val="none" w:sz="0" w:space="0" w:color="auto"/>
            <w:right w:val="none" w:sz="0" w:space="0" w:color="auto"/>
          </w:divBdr>
        </w:div>
        <w:div w:id="534196733">
          <w:marLeft w:val="480"/>
          <w:marRight w:val="0"/>
          <w:marTop w:val="0"/>
          <w:marBottom w:val="0"/>
          <w:divBdr>
            <w:top w:val="none" w:sz="0" w:space="0" w:color="auto"/>
            <w:left w:val="none" w:sz="0" w:space="0" w:color="auto"/>
            <w:bottom w:val="none" w:sz="0" w:space="0" w:color="auto"/>
            <w:right w:val="none" w:sz="0" w:space="0" w:color="auto"/>
          </w:divBdr>
        </w:div>
        <w:div w:id="1137841747">
          <w:marLeft w:val="480"/>
          <w:marRight w:val="0"/>
          <w:marTop w:val="0"/>
          <w:marBottom w:val="0"/>
          <w:divBdr>
            <w:top w:val="none" w:sz="0" w:space="0" w:color="auto"/>
            <w:left w:val="none" w:sz="0" w:space="0" w:color="auto"/>
            <w:bottom w:val="none" w:sz="0" w:space="0" w:color="auto"/>
            <w:right w:val="none" w:sz="0" w:space="0" w:color="auto"/>
          </w:divBdr>
        </w:div>
        <w:div w:id="1068772825">
          <w:marLeft w:val="480"/>
          <w:marRight w:val="0"/>
          <w:marTop w:val="0"/>
          <w:marBottom w:val="0"/>
          <w:divBdr>
            <w:top w:val="none" w:sz="0" w:space="0" w:color="auto"/>
            <w:left w:val="none" w:sz="0" w:space="0" w:color="auto"/>
            <w:bottom w:val="none" w:sz="0" w:space="0" w:color="auto"/>
            <w:right w:val="none" w:sz="0" w:space="0" w:color="auto"/>
          </w:divBdr>
        </w:div>
        <w:div w:id="776019318">
          <w:marLeft w:val="480"/>
          <w:marRight w:val="0"/>
          <w:marTop w:val="0"/>
          <w:marBottom w:val="0"/>
          <w:divBdr>
            <w:top w:val="none" w:sz="0" w:space="0" w:color="auto"/>
            <w:left w:val="none" w:sz="0" w:space="0" w:color="auto"/>
            <w:bottom w:val="none" w:sz="0" w:space="0" w:color="auto"/>
            <w:right w:val="none" w:sz="0" w:space="0" w:color="auto"/>
          </w:divBdr>
        </w:div>
        <w:div w:id="763066626">
          <w:marLeft w:val="480"/>
          <w:marRight w:val="0"/>
          <w:marTop w:val="0"/>
          <w:marBottom w:val="0"/>
          <w:divBdr>
            <w:top w:val="none" w:sz="0" w:space="0" w:color="auto"/>
            <w:left w:val="none" w:sz="0" w:space="0" w:color="auto"/>
            <w:bottom w:val="none" w:sz="0" w:space="0" w:color="auto"/>
            <w:right w:val="none" w:sz="0" w:space="0" w:color="auto"/>
          </w:divBdr>
        </w:div>
        <w:div w:id="302849448">
          <w:marLeft w:val="480"/>
          <w:marRight w:val="0"/>
          <w:marTop w:val="0"/>
          <w:marBottom w:val="0"/>
          <w:divBdr>
            <w:top w:val="none" w:sz="0" w:space="0" w:color="auto"/>
            <w:left w:val="none" w:sz="0" w:space="0" w:color="auto"/>
            <w:bottom w:val="none" w:sz="0" w:space="0" w:color="auto"/>
            <w:right w:val="none" w:sz="0" w:space="0" w:color="auto"/>
          </w:divBdr>
        </w:div>
        <w:div w:id="1528249479">
          <w:marLeft w:val="480"/>
          <w:marRight w:val="0"/>
          <w:marTop w:val="0"/>
          <w:marBottom w:val="0"/>
          <w:divBdr>
            <w:top w:val="none" w:sz="0" w:space="0" w:color="auto"/>
            <w:left w:val="none" w:sz="0" w:space="0" w:color="auto"/>
            <w:bottom w:val="none" w:sz="0" w:space="0" w:color="auto"/>
            <w:right w:val="none" w:sz="0" w:space="0" w:color="auto"/>
          </w:divBdr>
        </w:div>
        <w:div w:id="1490631933">
          <w:marLeft w:val="480"/>
          <w:marRight w:val="0"/>
          <w:marTop w:val="0"/>
          <w:marBottom w:val="0"/>
          <w:divBdr>
            <w:top w:val="none" w:sz="0" w:space="0" w:color="auto"/>
            <w:left w:val="none" w:sz="0" w:space="0" w:color="auto"/>
            <w:bottom w:val="none" w:sz="0" w:space="0" w:color="auto"/>
            <w:right w:val="none" w:sz="0" w:space="0" w:color="auto"/>
          </w:divBdr>
        </w:div>
        <w:div w:id="971717530">
          <w:marLeft w:val="480"/>
          <w:marRight w:val="0"/>
          <w:marTop w:val="0"/>
          <w:marBottom w:val="0"/>
          <w:divBdr>
            <w:top w:val="none" w:sz="0" w:space="0" w:color="auto"/>
            <w:left w:val="none" w:sz="0" w:space="0" w:color="auto"/>
            <w:bottom w:val="none" w:sz="0" w:space="0" w:color="auto"/>
            <w:right w:val="none" w:sz="0" w:space="0" w:color="auto"/>
          </w:divBdr>
        </w:div>
        <w:div w:id="324940979">
          <w:marLeft w:val="480"/>
          <w:marRight w:val="0"/>
          <w:marTop w:val="0"/>
          <w:marBottom w:val="0"/>
          <w:divBdr>
            <w:top w:val="none" w:sz="0" w:space="0" w:color="auto"/>
            <w:left w:val="none" w:sz="0" w:space="0" w:color="auto"/>
            <w:bottom w:val="none" w:sz="0" w:space="0" w:color="auto"/>
            <w:right w:val="none" w:sz="0" w:space="0" w:color="auto"/>
          </w:divBdr>
        </w:div>
        <w:div w:id="1713651384">
          <w:marLeft w:val="480"/>
          <w:marRight w:val="0"/>
          <w:marTop w:val="0"/>
          <w:marBottom w:val="0"/>
          <w:divBdr>
            <w:top w:val="none" w:sz="0" w:space="0" w:color="auto"/>
            <w:left w:val="none" w:sz="0" w:space="0" w:color="auto"/>
            <w:bottom w:val="none" w:sz="0" w:space="0" w:color="auto"/>
            <w:right w:val="none" w:sz="0" w:space="0" w:color="auto"/>
          </w:divBdr>
        </w:div>
        <w:div w:id="1389722522">
          <w:marLeft w:val="480"/>
          <w:marRight w:val="0"/>
          <w:marTop w:val="0"/>
          <w:marBottom w:val="0"/>
          <w:divBdr>
            <w:top w:val="none" w:sz="0" w:space="0" w:color="auto"/>
            <w:left w:val="none" w:sz="0" w:space="0" w:color="auto"/>
            <w:bottom w:val="none" w:sz="0" w:space="0" w:color="auto"/>
            <w:right w:val="none" w:sz="0" w:space="0" w:color="auto"/>
          </w:divBdr>
        </w:div>
        <w:div w:id="1466315809">
          <w:marLeft w:val="480"/>
          <w:marRight w:val="0"/>
          <w:marTop w:val="0"/>
          <w:marBottom w:val="0"/>
          <w:divBdr>
            <w:top w:val="none" w:sz="0" w:space="0" w:color="auto"/>
            <w:left w:val="none" w:sz="0" w:space="0" w:color="auto"/>
            <w:bottom w:val="none" w:sz="0" w:space="0" w:color="auto"/>
            <w:right w:val="none" w:sz="0" w:space="0" w:color="auto"/>
          </w:divBdr>
        </w:div>
      </w:divsChild>
    </w:div>
    <w:div w:id="1032848828">
      <w:bodyDiv w:val="1"/>
      <w:marLeft w:val="0"/>
      <w:marRight w:val="0"/>
      <w:marTop w:val="0"/>
      <w:marBottom w:val="0"/>
      <w:divBdr>
        <w:top w:val="none" w:sz="0" w:space="0" w:color="auto"/>
        <w:left w:val="none" w:sz="0" w:space="0" w:color="auto"/>
        <w:bottom w:val="none" w:sz="0" w:space="0" w:color="auto"/>
        <w:right w:val="none" w:sz="0" w:space="0" w:color="auto"/>
      </w:divBdr>
      <w:divsChild>
        <w:div w:id="2016033624">
          <w:marLeft w:val="480"/>
          <w:marRight w:val="0"/>
          <w:marTop w:val="0"/>
          <w:marBottom w:val="0"/>
          <w:divBdr>
            <w:top w:val="none" w:sz="0" w:space="0" w:color="auto"/>
            <w:left w:val="none" w:sz="0" w:space="0" w:color="auto"/>
            <w:bottom w:val="none" w:sz="0" w:space="0" w:color="auto"/>
            <w:right w:val="none" w:sz="0" w:space="0" w:color="auto"/>
          </w:divBdr>
        </w:div>
        <w:div w:id="230043321">
          <w:marLeft w:val="480"/>
          <w:marRight w:val="0"/>
          <w:marTop w:val="0"/>
          <w:marBottom w:val="0"/>
          <w:divBdr>
            <w:top w:val="none" w:sz="0" w:space="0" w:color="auto"/>
            <w:left w:val="none" w:sz="0" w:space="0" w:color="auto"/>
            <w:bottom w:val="none" w:sz="0" w:space="0" w:color="auto"/>
            <w:right w:val="none" w:sz="0" w:space="0" w:color="auto"/>
          </w:divBdr>
        </w:div>
        <w:div w:id="425805758">
          <w:marLeft w:val="480"/>
          <w:marRight w:val="0"/>
          <w:marTop w:val="0"/>
          <w:marBottom w:val="0"/>
          <w:divBdr>
            <w:top w:val="none" w:sz="0" w:space="0" w:color="auto"/>
            <w:left w:val="none" w:sz="0" w:space="0" w:color="auto"/>
            <w:bottom w:val="none" w:sz="0" w:space="0" w:color="auto"/>
            <w:right w:val="none" w:sz="0" w:space="0" w:color="auto"/>
          </w:divBdr>
        </w:div>
        <w:div w:id="1369067988">
          <w:marLeft w:val="480"/>
          <w:marRight w:val="0"/>
          <w:marTop w:val="0"/>
          <w:marBottom w:val="0"/>
          <w:divBdr>
            <w:top w:val="none" w:sz="0" w:space="0" w:color="auto"/>
            <w:left w:val="none" w:sz="0" w:space="0" w:color="auto"/>
            <w:bottom w:val="none" w:sz="0" w:space="0" w:color="auto"/>
            <w:right w:val="none" w:sz="0" w:space="0" w:color="auto"/>
          </w:divBdr>
        </w:div>
        <w:div w:id="649090906">
          <w:marLeft w:val="480"/>
          <w:marRight w:val="0"/>
          <w:marTop w:val="0"/>
          <w:marBottom w:val="0"/>
          <w:divBdr>
            <w:top w:val="none" w:sz="0" w:space="0" w:color="auto"/>
            <w:left w:val="none" w:sz="0" w:space="0" w:color="auto"/>
            <w:bottom w:val="none" w:sz="0" w:space="0" w:color="auto"/>
            <w:right w:val="none" w:sz="0" w:space="0" w:color="auto"/>
          </w:divBdr>
        </w:div>
        <w:div w:id="743334477">
          <w:marLeft w:val="480"/>
          <w:marRight w:val="0"/>
          <w:marTop w:val="0"/>
          <w:marBottom w:val="0"/>
          <w:divBdr>
            <w:top w:val="none" w:sz="0" w:space="0" w:color="auto"/>
            <w:left w:val="none" w:sz="0" w:space="0" w:color="auto"/>
            <w:bottom w:val="none" w:sz="0" w:space="0" w:color="auto"/>
            <w:right w:val="none" w:sz="0" w:space="0" w:color="auto"/>
          </w:divBdr>
        </w:div>
        <w:div w:id="154222355">
          <w:marLeft w:val="480"/>
          <w:marRight w:val="0"/>
          <w:marTop w:val="0"/>
          <w:marBottom w:val="0"/>
          <w:divBdr>
            <w:top w:val="none" w:sz="0" w:space="0" w:color="auto"/>
            <w:left w:val="none" w:sz="0" w:space="0" w:color="auto"/>
            <w:bottom w:val="none" w:sz="0" w:space="0" w:color="auto"/>
            <w:right w:val="none" w:sz="0" w:space="0" w:color="auto"/>
          </w:divBdr>
        </w:div>
        <w:div w:id="2128112431">
          <w:marLeft w:val="480"/>
          <w:marRight w:val="0"/>
          <w:marTop w:val="0"/>
          <w:marBottom w:val="0"/>
          <w:divBdr>
            <w:top w:val="none" w:sz="0" w:space="0" w:color="auto"/>
            <w:left w:val="none" w:sz="0" w:space="0" w:color="auto"/>
            <w:bottom w:val="none" w:sz="0" w:space="0" w:color="auto"/>
            <w:right w:val="none" w:sz="0" w:space="0" w:color="auto"/>
          </w:divBdr>
        </w:div>
        <w:div w:id="2029133475">
          <w:marLeft w:val="480"/>
          <w:marRight w:val="0"/>
          <w:marTop w:val="0"/>
          <w:marBottom w:val="0"/>
          <w:divBdr>
            <w:top w:val="none" w:sz="0" w:space="0" w:color="auto"/>
            <w:left w:val="none" w:sz="0" w:space="0" w:color="auto"/>
            <w:bottom w:val="none" w:sz="0" w:space="0" w:color="auto"/>
            <w:right w:val="none" w:sz="0" w:space="0" w:color="auto"/>
          </w:divBdr>
        </w:div>
        <w:div w:id="1540586194">
          <w:marLeft w:val="480"/>
          <w:marRight w:val="0"/>
          <w:marTop w:val="0"/>
          <w:marBottom w:val="0"/>
          <w:divBdr>
            <w:top w:val="none" w:sz="0" w:space="0" w:color="auto"/>
            <w:left w:val="none" w:sz="0" w:space="0" w:color="auto"/>
            <w:bottom w:val="none" w:sz="0" w:space="0" w:color="auto"/>
            <w:right w:val="none" w:sz="0" w:space="0" w:color="auto"/>
          </w:divBdr>
        </w:div>
        <w:div w:id="1143231341">
          <w:marLeft w:val="480"/>
          <w:marRight w:val="0"/>
          <w:marTop w:val="0"/>
          <w:marBottom w:val="0"/>
          <w:divBdr>
            <w:top w:val="none" w:sz="0" w:space="0" w:color="auto"/>
            <w:left w:val="none" w:sz="0" w:space="0" w:color="auto"/>
            <w:bottom w:val="none" w:sz="0" w:space="0" w:color="auto"/>
            <w:right w:val="none" w:sz="0" w:space="0" w:color="auto"/>
          </w:divBdr>
        </w:div>
        <w:div w:id="839268984">
          <w:marLeft w:val="480"/>
          <w:marRight w:val="0"/>
          <w:marTop w:val="0"/>
          <w:marBottom w:val="0"/>
          <w:divBdr>
            <w:top w:val="none" w:sz="0" w:space="0" w:color="auto"/>
            <w:left w:val="none" w:sz="0" w:space="0" w:color="auto"/>
            <w:bottom w:val="none" w:sz="0" w:space="0" w:color="auto"/>
            <w:right w:val="none" w:sz="0" w:space="0" w:color="auto"/>
          </w:divBdr>
        </w:div>
        <w:div w:id="951591288">
          <w:marLeft w:val="480"/>
          <w:marRight w:val="0"/>
          <w:marTop w:val="0"/>
          <w:marBottom w:val="0"/>
          <w:divBdr>
            <w:top w:val="none" w:sz="0" w:space="0" w:color="auto"/>
            <w:left w:val="none" w:sz="0" w:space="0" w:color="auto"/>
            <w:bottom w:val="none" w:sz="0" w:space="0" w:color="auto"/>
            <w:right w:val="none" w:sz="0" w:space="0" w:color="auto"/>
          </w:divBdr>
        </w:div>
        <w:div w:id="1628706600">
          <w:marLeft w:val="480"/>
          <w:marRight w:val="0"/>
          <w:marTop w:val="0"/>
          <w:marBottom w:val="0"/>
          <w:divBdr>
            <w:top w:val="none" w:sz="0" w:space="0" w:color="auto"/>
            <w:left w:val="none" w:sz="0" w:space="0" w:color="auto"/>
            <w:bottom w:val="none" w:sz="0" w:space="0" w:color="auto"/>
            <w:right w:val="none" w:sz="0" w:space="0" w:color="auto"/>
          </w:divBdr>
        </w:div>
        <w:div w:id="507526998">
          <w:marLeft w:val="480"/>
          <w:marRight w:val="0"/>
          <w:marTop w:val="0"/>
          <w:marBottom w:val="0"/>
          <w:divBdr>
            <w:top w:val="none" w:sz="0" w:space="0" w:color="auto"/>
            <w:left w:val="none" w:sz="0" w:space="0" w:color="auto"/>
            <w:bottom w:val="none" w:sz="0" w:space="0" w:color="auto"/>
            <w:right w:val="none" w:sz="0" w:space="0" w:color="auto"/>
          </w:divBdr>
        </w:div>
        <w:div w:id="159271513">
          <w:marLeft w:val="480"/>
          <w:marRight w:val="0"/>
          <w:marTop w:val="0"/>
          <w:marBottom w:val="0"/>
          <w:divBdr>
            <w:top w:val="none" w:sz="0" w:space="0" w:color="auto"/>
            <w:left w:val="none" w:sz="0" w:space="0" w:color="auto"/>
            <w:bottom w:val="none" w:sz="0" w:space="0" w:color="auto"/>
            <w:right w:val="none" w:sz="0" w:space="0" w:color="auto"/>
          </w:divBdr>
        </w:div>
        <w:div w:id="2092970095">
          <w:marLeft w:val="480"/>
          <w:marRight w:val="0"/>
          <w:marTop w:val="0"/>
          <w:marBottom w:val="0"/>
          <w:divBdr>
            <w:top w:val="none" w:sz="0" w:space="0" w:color="auto"/>
            <w:left w:val="none" w:sz="0" w:space="0" w:color="auto"/>
            <w:bottom w:val="none" w:sz="0" w:space="0" w:color="auto"/>
            <w:right w:val="none" w:sz="0" w:space="0" w:color="auto"/>
          </w:divBdr>
        </w:div>
        <w:div w:id="1880436114">
          <w:marLeft w:val="480"/>
          <w:marRight w:val="0"/>
          <w:marTop w:val="0"/>
          <w:marBottom w:val="0"/>
          <w:divBdr>
            <w:top w:val="none" w:sz="0" w:space="0" w:color="auto"/>
            <w:left w:val="none" w:sz="0" w:space="0" w:color="auto"/>
            <w:bottom w:val="none" w:sz="0" w:space="0" w:color="auto"/>
            <w:right w:val="none" w:sz="0" w:space="0" w:color="auto"/>
          </w:divBdr>
        </w:div>
        <w:div w:id="822282028">
          <w:marLeft w:val="480"/>
          <w:marRight w:val="0"/>
          <w:marTop w:val="0"/>
          <w:marBottom w:val="0"/>
          <w:divBdr>
            <w:top w:val="none" w:sz="0" w:space="0" w:color="auto"/>
            <w:left w:val="none" w:sz="0" w:space="0" w:color="auto"/>
            <w:bottom w:val="none" w:sz="0" w:space="0" w:color="auto"/>
            <w:right w:val="none" w:sz="0" w:space="0" w:color="auto"/>
          </w:divBdr>
        </w:div>
      </w:divsChild>
    </w:div>
    <w:div w:id="1033770696">
      <w:bodyDiv w:val="1"/>
      <w:marLeft w:val="0"/>
      <w:marRight w:val="0"/>
      <w:marTop w:val="0"/>
      <w:marBottom w:val="0"/>
      <w:divBdr>
        <w:top w:val="none" w:sz="0" w:space="0" w:color="auto"/>
        <w:left w:val="none" w:sz="0" w:space="0" w:color="auto"/>
        <w:bottom w:val="none" w:sz="0" w:space="0" w:color="auto"/>
        <w:right w:val="none" w:sz="0" w:space="0" w:color="auto"/>
      </w:divBdr>
      <w:divsChild>
        <w:div w:id="463349480">
          <w:marLeft w:val="480"/>
          <w:marRight w:val="0"/>
          <w:marTop w:val="0"/>
          <w:marBottom w:val="0"/>
          <w:divBdr>
            <w:top w:val="none" w:sz="0" w:space="0" w:color="auto"/>
            <w:left w:val="none" w:sz="0" w:space="0" w:color="auto"/>
            <w:bottom w:val="none" w:sz="0" w:space="0" w:color="auto"/>
            <w:right w:val="none" w:sz="0" w:space="0" w:color="auto"/>
          </w:divBdr>
        </w:div>
        <w:div w:id="1747650173">
          <w:marLeft w:val="480"/>
          <w:marRight w:val="0"/>
          <w:marTop w:val="0"/>
          <w:marBottom w:val="0"/>
          <w:divBdr>
            <w:top w:val="none" w:sz="0" w:space="0" w:color="auto"/>
            <w:left w:val="none" w:sz="0" w:space="0" w:color="auto"/>
            <w:bottom w:val="none" w:sz="0" w:space="0" w:color="auto"/>
            <w:right w:val="none" w:sz="0" w:space="0" w:color="auto"/>
          </w:divBdr>
        </w:div>
        <w:div w:id="1344747224">
          <w:marLeft w:val="480"/>
          <w:marRight w:val="0"/>
          <w:marTop w:val="0"/>
          <w:marBottom w:val="0"/>
          <w:divBdr>
            <w:top w:val="none" w:sz="0" w:space="0" w:color="auto"/>
            <w:left w:val="none" w:sz="0" w:space="0" w:color="auto"/>
            <w:bottom w:val="none" w:sz="0" w:space="0" w:color="auto"/>
            <w:right w:val="none" w:sz="0" w:space="0" w:color="auto"/>
          </w:divBdr>
        </w:div>
        <w:div w:id="165752717">
          <w:marLeft w:val="480"/>
          <w:marRight w:val="0"/>
          <w:marTop w:val="0"/>
          <w:marBottom w:val="0"/>
          <w:divBdr>
            <w:top w:val="none" w:sz="0" w:space="0" w:color="auto"/>
            <w:left w:val="none" w:sz="0" w:space="0" w:color="auto"/>
            <w:bottom w:val="none" w:sz="0" w:space="0" w:color="auto"/>
            <w:right w:val="none" w:sz="0" w:space="0" w:color="auto"/>
          </w:divBdr>
        </w:div>
        <w:div w:id="576869206">
          <w:marLeft w:val="480"/>
          <w:marRight w:val="0"/>
          <w:marTop w:val="0"/>
          <w:marBottom w:val="0"/>
          <w:divBdr>
            <w:top w:val="none" w:sz="0" w:space="0" w:color="auto"/>
            <w:left w:val="none" w:sz="0" w:space="0" w:color="auto"/>
            <w:bottom w:val="none" w:sz="0" w:space="0" w:color="auto"/>
            <w:right w:val="none" w:sz="0" w:space="0" w:color="auto"/>
          </w:divBdr>
        </w:div>
        <w:div w:id="1616793969">
          <w:marLeft w:val="480"/>
          <w:marRight w:val="0"/>
          <w:marTop w:val="0"/>
          <w:marBottom w:val="0"/>
          <w:divBdr>
            <w:top w:val="none" w:sz="0" w:space="0" w:color="auto"/>
            <w:left w:val="none" w:sz="0" w:space="0" w:color="auto"/>
            <w:bottom w:val="none" w:sz="0" w:space="0" w:color="auto"/>
            <w:right w:val="none" w:sz="0" w:space="0" w:color="auto"/>
          </w:divBdr>
        </w:div>
        <w:div w:id="1620447931">
          <w:marLeft w:val="480"/>
          <w:marRight w:val="0"/>
          <w:marTop w:val="0"/>
          <w:marBottom w:val="0"/>
          <w:divBdr>
            <w:top w:val="none" w:sz="0" w:space="0" w:color="auto"/>
            <w:left w:val="none" w:sz="0" w:space="0" w:color="auto"/>
            <w:bottom w:val="none" w:sz="0" w:space="0" w:color="auto"/>
            <w:right w:val="none" w:sz="0" w:space="0" w:color="auto"/>
          </w:divBdr>
        </w:div>
        <w:div w:id="1298756972">
          <w:marLeft w:val="480"/>
          <w:marRight w:val="0"/>
          <w:marTop w:val="0"/>
          <w:marBottom w:val="0"/>
          <w:divBdr>
            <w:top w:val="none" w:sz="0" w:space="0" w:color="auto"/>
            <w:left w:val="none" w:sz="0" w:space="0" w:color="auto"/>
            <w:bottom w:val="none" w:sz="0" w:space="0" w:color="auto"/>
            <w:right w:val="none" w:sz="0" w:space="0" w:color="auto"/>
          </w:divBdr>
        </w:div>
        <w:div w:id="1504737882">
          <w:marLeft w:val="480"/>
          <w:marRight w:val="0"/>
          <w:marTop w:val="0"/>
          <w:marBottom w:val="0"/>
          <w:divBdr>
            <w:top w:val="none" w:sz="0" w:space="0" w:color="auto"/>
            <w:left w:val="none" w:sz="0" w:space="0" w:color="auto"/>
            <w:bottom w:val="none" w:sz="0" w:space="0" w:color="auto"/>
            <w:right w:val="none" w:sz="0" w:space="0" w:color="auto"/>
          </w:divBdr>
        </w:div>
        <w:div w:id="440414214">
          <w:marLeft w:val="480"/>
          <w:marRight w:val="0"/>
          <w:marTop w:val="0"/>
          <w:marBottom w:val="0"/>
          <w:divBdr>
            <w:top w:val="none" w:sz="0" w:space="0" w:color="auto"/>
            <w:left w:val="none" w:sz="0" w:space="0" w:color="auto"/>
            <w:bottom w:val="none" w:sz="0" w:space="0" w:color="auto"/>
            <w:right w:val="none" w:sz="0" w:space="0" w:color="auto"/>
          </w:divBdr>
        </w:div>
        <w:div w:id="1811167965">
          <w:marLeft w:val="480"/>
          <w:marRight w:val="0"/>
          <w:marTop w:val="0"/>
          <w:marBottom w:val="0"/>
          <w:divBdr>
            <w:top w:val="none" w:sz="0" w:space="0" w:color="auto"/>
            <w:left w:val="none" w:sz="0" w:space="0" w:color="auto"/>
            <w:bottom w:val="none" w:sz="0" w:space="0" w:color="auto"/>
            <w:right w:val="none" w:sz="0" w:space="0" w:color="auto"/>
          </w:divBdr>
        </w:div>
        <w:div w:id="637927538">
          <w:marLeft w:val="480"/>
          <w:marRight w:val="0"/>
          <w:marTop w:val="0"/>
          <w:marBottom w:val="0"/>
          <w:divBdr>
            <w:top w:val="none" w:sz="0" w:space="0" w:color="auto"/>
            <w:left w:val="none" w:sz="0" w:space="0" w:color="auto"/>
            <w:bottom w:val="none" w:sz="0" w:space="0" w:color="auto"/>
            <w:right w:val="none" w:sz="0" w:space="0" w:color="auto"/>
          </w:divBdr>
        </w:div>
        <w:div w:id="1724718015">
          <w:marLeft w:val="480"/>
          <w:marRight w:val="0"/>
          <w:marTop w:val="0"/>
          <w:marBottom w:val="0"/>
          <w:divBdr>
            <w:top w:val="none" w:sz="0" w:space="0" w:color="auto"/>
            <w:left w:val="none" w:sz="0" w:space="0" w:color="auto"/>
            <w:bottom w:val="none" w:sz="0" w:space="0" w:color="auto"/>
            <w:right w:val="none" w:sz="0" w:space="0" w:color="auto"/>
          </w:divBdr>
        </w:div>
        <w:div w:id="1780028816">
          <w:marLeft w:val="480"/>
          <w:marRight w:val="0"/>
          <w:marTop w:val="0"/>
          <w:marBottom w:val="0"/>
          <w:divBdr>
            <w:top w:val="none" w:sz="0" w:space="0" w:color="auto"/>
            <w:left w:val="none" w:sz="0" w:space="0" w:color="auto"/>
            <w:bottom w:val="none" w:sz="0" w:space="0" w:color="auto"/>
            <w:right w:val="none" w:sz="0" w:space="0" w:color="auto"/>
          </w:divBdr>
        </w:div>
        <w:div w:id="1952275194">
          <w:marLeft w:val="480"/>
          <w:marRight w:val="0"/>
          <w:marTop w:val="0"/>
          <w:marBottom w:val="0"/>
          <w:divBdr>
            <w:top w:val="none" w:sz="0" w:space="0" w:color="auto"/>
            <w:left w:val="none" w:sz="0" w:space="0" w:color="auto"/>
            <w:bottom w:val="none" w:sz="0" w:space="0" w:color="auto"/>
            <w:right w:val="none" w:sz="0" w:space="0" w:color="auto"/>
          </w:divBdr>
        </w:div>
      </w:divsChild>
    </w:div>
    <w:div w:id="1036195288">
      <w:bodyDiv w:val="1"/>
      <w:marLeft w:val="0"/>
      <w:marRight w:val="0"/>
      <w:marTop w:val="0"/>
      <w:marBottom w:val="0"/>
      <w:divBdr>
        <w:top w:val="none" w:sz="0" w:space="0" w:color="auto"/>
        <w:left w:val="none" w:sz="0" w:space="0" w:color="auto"/>
        <w:bottom w:val="none" w:sz="0" w:space="0" w:color="auto"/>
        <w:right w:val="none" w:sz="0" w:space="0" w:color="auto"/>
      </w:divBdr>
    </w:div>
    <w:div w:id="1041396062">
      <w:bodyDiv w:val="1"/>
      <w:marLeft w:val="0"/>
      <w:marRight w:val="0"/>
      <w:marTop w:val="0"/>
      <w:marBottom w:val="0"/>
      <w:divBdr>
        <w:top w:val="none" w:sz="0" w:space="0" w:color="auto"/>
        <w:left w:val="none" w:sz="0" w:space="0" w:color="auto"/>
        <w:bottom w:val="none" w:sz="0" w:space="0" w:color="auto"/>
        <w:right w:val="none" w:sz="0" w:space="0" w:color="auto"/>
      </w:divBdr>
      <w:divsChild>
        <w:div w:id="106312378">
          <w:marLeft w:val="480"/>
          <w:marRight w:val="0"/>
          <w:marTop w:val="0"/>
          <w:marBottom w:val="0"/>
          <w:divBdr>
            <w:top w:val="none" w:sz="0" w:space="0" w:color="auto"/>
            <w:left w:val="none" w:sz="0" w:space="0" w:color="auto"/>
            <w:bottom w:val="none" w:sz="0" w:space="0" w:color="auto"/>
            <w:right w:val="none" w:sz="0" w:space="0" w:color="auto"/>
          </w:divBdr>
        </w:div>
        <w:div w:id="124785047">
          <w:marLeft w:val="480"/>
          <w:marRight w:val="0"/>
          <w:marTop w:val="0"/>
          <w:marBottom w:val="0"/>
          <w:divBdr>
            <w:top w:val="none" w:sz="0" w:space="0" w:color="auto"/>
            <w:left w:val="none" w:sz="0" w:space="0" w:color="auto"/>
            <w:bottom w:val="none" w:sz="0" w:space="0" w:color="auto"/>
            <w:right w:val="none" w:sz="0" w:space="0" w:color="auto"/>
          </w:divBdr>
        </w:div>
        <w:div w:id="326132563">
          <w:marLeft w:val="480"/>
          <w:marRight w:val="0"/>
          <w:marTop w:val="0"/>
          <w:marBottom w:val="0"/>
          <w:divBdr>
            <w:top w:val="none" w:sz="0" w:space="0" w:color="auto"/>
            <w:left w:val="none" w:sz="0" w:space="0" w:color="auto"/>
            <w:bottom w:val="none" w:sz="0" w:space="0" w:color="auto"/>
            <w:right w:val="none" w:sz="0" w:space="0" w:color="auto"/>
          </w:divBdr>
        </w:div>
        <w:div w:id="1934700403">
          <w:marLeft w:val="480"/>
          <w:marRight w:val="0"/>
          <w:marTop w:val="0"/>
          <w:marBottom w:val="0"/>
          <w:divBdr>
            <w:top w:val="none" w:sz="0" w:space="0" w:color="auto"/>
            <w:left w:val="none" w:sz="0" w:space="0" w:color="auto"/>
            <w:bottom w:val="none" w:sz="0" w:space="0" w:color="auto"/>
            <w:right w:val="none" w:sz="0" w:space="0" w:color="auto"/>
          </w:divBdr>
        </w:div>
        <w:div w:id="993491283">
          <w:marLeft w:val="480"/>
          <w:marRight w:val="0"/>
          <w:marTop w:val="0"/>
          <w:marBottom w:val="0"/>
          <w:divBdr>
            <w:top w:val="none" w:sz="0" w:space="0" w:color="auto"/>
            <w:left w:val="none" w:sz="0" w:space="0" w:color="auto"/>
            <w:bottom w:val="none" w:sz="0" w:space="0" w:color="auto"/>
            <w:right w:val="none" w:sz="0" w:space="0" w:color="auto"/>
          </w:divBdr>
        </w:div>
        <w:div w:id="688917683">
          <w:marLeft w:val="480"/>
          <w:marRight w:val="0"/>
          <w:marTop w:val="0"/>
          <w:marBottom w:val="0"/>
          <w:divBdr>
            <w:top w:val="none" w:sz="0" w:space="0" w:color="auto"/>
            <w:left w:val="none" w:sz="0" w:space="0" w:color="auto"/>
            <w:bottom w:val="none" w:sz="0" w:space="0" w:color="auto"/>
            <w:right w:val="none" w:sz="0" w:space="0" w:color="auto"/>
          </w:divBdr>
        </w:div>
        <w:div w:id="399644489">
          <w:marLeft w:val="480"/>
          <w:marRight w:val="0"/>
          <w:marTop w:val="0"/>
          <w:marBottom w:val="0"/>
          <w:divBdr>
            <w:top w:val="none" w:sz="0" w:space="0" w:color="auto"/>
            <w:left w:val="none" w:sz="0" w:space="0" w:color="auto"/>
            <w:bottom w:val="none" w:sz="0" w:space="0" w:color="auto"/>
            <w:right w:val="none" w:sz="0" w:space="0" w:color="auto"/>
          </w:divBdr>
        </w:div>
        <w:div w:id="1478108351">
          <w:marLeft w:val="480"/>
          <w:marRight w:val="0"/>
          <w:marTop w:val="0"/>
          <w:marBottom w:val="0"/>
          <w:divBdr>
            <w:top w:val="none" w:sz="0" w:space="0" w:color="auto"/>
            <w:left w:val="none" w:sz="0" w:space="0" w:color="auto"/>
            <w:bottom w:val="none" w:sz="0" w:space="0" w:color="auto"/>
            <w:right w:val="none" w:sz="0" w:space="0" w:color="auto"/>
          </w:divBdr>
        </w:div>
        <w:div w:id="1025982820">
          <w:marLeft w:val="480"/>
          <w:marRight w:val="0"/>
          <w:marTop w:val="0"/>
          <w:marBottom w:val="0"/>
          <w:divBdr>
            <w:top w:val="none" w:sz="0" w:space="0" w:color="auto"/>
            <w:left w:val="none" w:sz="0" w:space="0" w:color="auto"/>
            <w:bottom w:val="none" w:sz="0" w:space="0" w:color="auto"/>
            <w:right w:val="none" w:sz="0" w:space="0" w:color="auto"/>
          </w:divBdr>
        </w:div>
        <w:div w:id="1616137062">
          <w:marLeft w:val="480"/>
          <w:marRight w:val="0"/>
          <w:marTop w:val="0"/>
          <w:marBottom w:val="0"/>
          <w:divBdr>
            <w:top w:val="none" w:sz="0" w:space="0" w:color="auto"/>
            <w:left w:val="none" w:sz="0" w:space="0" w:color="auto"/>
            <w:bottom w:val="none" w:sz="0" w:space="0" w:color="auto"/>
            <w:right w:val="none" w:sz="0" w:space="0" w:color="auto"/>
          </w:divBdr>
        </w:div>
        <w:div w:id="643241053">
          <w:marLeft w:val="480"/>
          <w:marRight w:val="0"/>
          <w:marTop w:val="0"/>
          <w:marBottom w:val="0"/>
          <w:divBdr>
            <w:top w:val="none" w:sz="0" w:space="0" w:color="auto"/>
            <w:left w:val="none" w:sz="0" w:space="0" w:color="auto"/>
            <w:bottom w:val="none" w:sz="0" w:space="0" w:color="auto"/>
            <w:right w:val="none" w:sz="0" w:space="0" w:color="auto"/>
          </w:divBdr>
        </w:div>
        <w:div w:id="1857890034">
          <w:marLeft w:val="480"/>
          <w:marRight w:val="0"/>
          <w:marTop w:val="0"/>
          <w:marBottom w:val="0"/>
          <w:divBdr>
            <w:top w:val="none" w:sz="0" w:space="0" w:color="auto"/>
            <w:left w:val="none" w:sz="0" w:space="0" w:color="auto"/>
            <w:bottom w:val="none" w:sz="0" w:space="0" w:color="auto"/>
            <w:right w:val="none" w:sz="0" w:space="0" w:color="auto"/>
          </w:divBdr>
        </w:div>
        <w:div w:id="1869105819">
          <w:marLeft w:val="480"/>
          <w:marRight w:val="0"/>
          <w:marTop w:val="0"/>
          <w:marBottom w:val="0"/>
          <w:divBdr>
            <w:top w:val="none" w:sz="0" w:space="0" w:color="auto"/>
            <w:left w:val="none" w:sz="0" w:space="0" w:color="auto"/>
            <w:bottom w:val="none" w:sz="0" w:space="0" w:color="auto"/>
            <w:right w:val="none" w:sz="0" w:space="0" w:color="auto"/>
          </w:divBdr>
        </w:div>
        <w:div w:id="1352952225">
          <w:marLeft w:val="480"/>
          <w:marRight w:val="0"/>
          <w:marTop w:val="0"/>
          <w:marBottom w:val="0"/>
          <w:divBdr>
            <w:top w:val="none" w:sz="0" w:space="0" w:color="auto"/>
            <w:left w:val="none" w:sz="0" w:space="0" w:color="auto"/>
            <w:bottom w:val="none" w:sz="0" w:space="0" w:color="auto"/>
            <w:right w:val="none" w:sz="0" w:space="0" w:color="auto"/>
          </w:divBdr>
        </w:div>
        <w:div w:id="776371458">
          <w:marLeft w:val="480"/>
          <w:marRight w:val="0"/>
          <w:marTop w:val="0"/>
          <w:marBottom w:val="0"/>
          <w:divBdr>
            <w:top w:val="none" w:sz="0" w:space="0" w:color="auto"/>
            <w:left w:val="none" w:sz="0" w:space="0" w:color="auto"/>
            <w:bottom w:val="none" w:sz="0" w:space="0" w:color="auto"/>
            <w:right w:val="none" w:sz="0" w:space="0" w:color="auto"/>
          </w:divBdr>
        </w:div>
        <w:div w:id="1725368795">
          <w:marLeft w:val="480"/>
          <w:marRight w:val="0"/>
          <w:marTop w:val="0"/>
          <w:marBottom w:val="0"/>
          <w:divBdr>
            <w:top w:val="none" w:sz="0" w:space="0" w:color="auto"/>
            <w:left w:val="none" w:sz="0" w:space="0" w:color="auto"/>
            <w:bottom w:val="none" w:sz="0" w:space="0" w:color="auto"/>
            <w:right w:val="none" w:sz="0" w:space="0" w:color="auto"/>
          </w:divBdr>
        </w:div>
        <w:div w:id="1381321303">
          <w:marLeft w:val="480"/>
          <w:marRight w:val="0"/>
          <w:marTop w:val="0"/>
          <w:marBottom w:val="0"/>
          <w:divBdr>
            <w:top w:val="none" w:sz="0" w:space="0" w:color="auto"/>
            <w:left w:val="none" w:sz="0" w:space="0" w:color="auto"/>
            <w:bottom w:val="none" w:sz="0" w:space="0" w:color="auto"/>
            <w:right w:val="none" w:sz="0" w:space="0" w:color="auto"/>
          </w:divBdr>
        </w:div>
        <w:div w:id="906769540">
          <w:marLeft w:val="480"/>
          <w:marRight w:val="0"/>
          <w:marTop w:val="0"/>
          <w:marBottom w:val="0"/>
          <w:divBdr>
            <w:top w:val="none" w:sz="0" w:space="0" w:color="auto"/>
            <w:left w:val="none" w:sz="0" w:space="0" w:color="auto"/>
            <w:bottom w:val="none" w:sz="0" w:space="0" w:color="auto"/>
            <w:right w:val="none" w:sz="0" w:space="0" w:color="auto"/>
          </w:divBdr>
        </w:div>
        <w:div w:id="850070862">
          <w:marLeft w:val="480"/>
          <w:marRight w:val="0"/>
          <w:marTop w:val="0"/>
          <w:marBottom w:val="0"/>
          <w:divBdr>
            <w:top w:val="none" w:sz="0" w:space="0" w:color="auto"/>
            <w:left w:val="none" w:sz="0" w:space="0" w:color="auto"/>
            <w:bottom w:val="none" w:sz="0" w:space="0" w:color="auto"/>
            <w:right w:val="none" w:sz="0" w:space="0" w:color="auto"/>
          </w:divBdr>
        </w:div>
        <w:div w:id="1646620279">
          <w:marLeft w:val="480"/>
          <w:marRight w:val="0"/>
          <w:marTop w:val="0"/>
          <w:marBottom w:val="0"/>
          <w:divBdr>
            <w:top w:val="none" w:sz="0" w:space="0" w:color="auto"/>
            <w:left w:val="none" w:sz="0" w:space="0" w:color="auto"/>
            <w:bottom w:val="none" w:sz="0" w:space="0" w:color="auto"/>
            <w:right w:val="none" w:sz="0" w:space="0" w:color="auto"/>
          </w:divBdr>
        </w:div>
        <w:div w:id="1150975999">
          <w:marLeft w:val="480"/>
          <w:marRight w:val="0"/>
          <w:marTop w:val="0"/>
          <w:marBottom w:val="0"/>
          <w:divBdr>
            <w:top w:val="none" w:sz="0" w:space="0" w:color="auto"/>
            <w:left w:val="none" w:sz="0" w:space="0" w:color="auto"/>
            <w:bottom w:val="none" w:sz="0" w:space="0" w:color="auto"/>
            <w:right w:val="none" w:sz="0" w:space="0" w:color="auto"/>
          </w:divBdr>
        </w:div>
        <w:div w:id="572855481">
          <w:marLeft w:val="480"/>
          <w:marRight w:val="0"/>
          <w:marTop w:val="0"/>
          <w:marBottom w:val="0"/>
          <w:divBdr>
            <w:top w:val="none" w:sz="0" w:space="0" w:color="auto"/>
            <w:left w:val="none" w:sz="0" w:space="0" w:color="auto"/>
            <w:bottom w:val="none" w:sz="0" w:space="0" w:color="auto"/>
            <w:right w:val="none" w:sz="0" w:space="0" w:color="auto"/>
          </w:divBdr>
        </w:div>
      </w:divsChild>
    </w:div>
    <w:div w:id="1049644375">
      <w:bodyDiv w:val="1"/>
      <w:marLeft w:val="0"/>
      <w:marRight w:val="0"/>
      <w:marTop w:val="0"/>
      <w:marBottom w:val="0"/>
      <w:divBdr>
        <w:top w:val="none" w:sz="0" w:space="0" w:color="auto"/>
        <w:left w:val="none" w:sz="0" w:space="0" w:color="auto"/>
        <w:bottom w:val="none" w:sz="0" w:space="0" w:color="auto"/>
        <w:right w:val="none" w:sz="0" w:space="0" w:color="auto"/>
      </w:divBdr>
    </w:div>
    <w:div w:id="1050377565">
      <w:bodyDiv w:val="1"/>
      <w:marLeft w:val="0"/>
      <w:marRight w:val="0"/>
      <w:marTop w:val="0"/>
      <w:marBottom w:val="0"/>
      <w:divBdr>
        <w:top w:val="none" w:sz="0" w:space="0" w:color="auto"/>
        <w:left w:val="none" w:sz="0" w:space="0" w:color="auto"/>
        <w:bottom w:val="none" w:sz="0" w:space="0" w:color="auto"/>
        <w:right w:val="none" w:sz="0" w:space="0" w:color="auto"/>
      </w:divBdr>
    </w:div>
    <w:div w:id="1051491879">
      <w:bodyDiv w:val="1"/>
      <w:marLeft w:val="0"/>
      <w:marRight w:val="0"/>
      <w:marTop w:val="0"/>
      <w:marBottom w:val="0"/>
      <w:divBdr>
        <w:top w:val="none" w:sz="0" w:space="0" w:color="auto"/>
        <w:left w:val="none" w:sz="0" w:space="0" w:color="auto"/>
        <w:bottom w:val="none" w:sz="0" w:space="0" w:color="auto"/>
        <w:right w:val="none" w:sz="0" w:space="0" w:color="auto"/>
      </w:divBdr>
    </w:div>
    <w:div w:id="1052460581">
      <w:bodyDiv w:val="1"/>
      <w:marLeft w:val="0"/>
      <w:marRight w:val="0"/>
      <w:marTop w:val="0"/>
      <w:marBottom w:val="0"/>
      <w:divBdr>
        <w:top w:val="none" w:sz="0" w:space="0" w:color="auto"/>
        <w:left w:val="none" w:sz="0" w:space="0" w:color="auto"/>
        <w:bottom w:val="none" w:sz="0" w:space="0" w:color="auto"/>
        <w:right w:val="none" w:sz="0" w:space="0" w:color="auto"/>
      </w:divBdr>
    </w:div>
    <w:div w:id="1052925914">
      <w:bodyDiv w:val="1"/>
      <w:marLeft w:val="0"/>
      <w:marRight w:val="0"/>
      <w:marTop w:val="0"/>
      <w:marBottom w:val="0"/>
      <w:divBdr>
        <w:top w:val="none" w:sz="0" w:space="0" w:color="auto"/>
        <w:left w:val="none" w:sz="0" w:space="0" w:color="auto"/>
        <w:bottom w:val="none" w:sz="0" w:space="0" w:color="auto"/>
        <w:right w:val="none" w:sz="0" w:space="0" w:color="auto"/>
      </w:divBdr>
    </w:div>
    <w:div w:id="1065955883">
      <w:bodyDiv w:val="1"/>
      <w:marLeft w:val="0"/>
      <w:marRight w:val="0"/>
      <w:marTop w:val="0"/>
      <w:marBottom w:val="0"/>
      <w:divBdr>
        <w:top w:val="none" w:sz="0" w:space="0" w:color="auto"/>
        <w:left w:val="none" w:sz="0" w:space="0" w:color="auto"/>
        <w:bottom w:val="none" w:sz="0" w:space="0" w:color="auto"/>
        <w:right w:val="none" w:sz="0" w:space="0" w:color="auto"/>
      </w:divBdr>
    </w:div>
    <w:div w:id="1069578799">
      <w:bodyDiv w:val="1"/>
      <w:marLeft w:val="0"/>
      <w:marRight w:val="0"/>
      <w:marTop w:val="0"/>
      <w:marBottom w:val="0"/>
      <w:divBdr>
        <w:top w:val="none" w:sz="0" w:space="0" w:color="auto"/>
        <w:left w:val="none" w:sz="0" w:space="0" w:color="auto"/>
        <w:bottom w:val="none" w:sz="0" w:space="0" w:color="auto"/>
        <w:right w:val="none" w:sz="0" w:space="0" w:color="auto"/>
      </w:divBdr>
    </w:div>
    <w:div w:id="1069812417">
      <w:bodyDiv w:val="1"/>
      <w:marLeft w:val="0"/>
      <w:marRight w:val="0"/>
      <w:marTop w:val="0"/>
      <w:marBottom w:val="0"/>
      <w:divBdr>
        <w:top w:val="none" w:sz="0" w:space="0" w:color="auto"/>
        <w:left w:val="none" w:sz="0" w:space="0" w:color="auto"/>
        <w:bottom w:val="none" w:sz="0" w:space="0" w:color="auto"/>
        <w:right w:val="none" w:sz="0" w:space="0" w:color="auto"/>
      </w:divBdr>
    </w:div>
    <w:div w:id="1071389444">
      <w:bodyDiv w:val="1"/>
      <w:marLeft w:val="0"/>
      <w:marRight w:val="0"/>
      <w:marTop w:val="0"/>
      <w:marBottom w:val="0"/>
      <w:divBdr>
        <w:top w:val="none" w:sz="0" w:space="0" w:color="auto"/>
        <w:left w:val="none" w:sz="0" w:space="0" w:color="auto"/>
        <w:bottom w:val="none" w:sz="0" w:space="0" w:color="auto"/>
        <w:right w:val="none" w:sz="0" w:space="0" w:color="auto"/>
      </w:divBdr>
    </w:div>
    <w:div w:id="1077509759">
      <w:bodyDiv w:val="1"/>
      <w:marLeft w:val="0"/>
      <w:marRight w:val="0"/>
      <w:marTop w:val="0"/>
      <w:marBottom w:val="0"/>
      <w:divBdr>
        <w:top w:val="none" w:sz="0" w:space="0" w:color="auto"/>
        <w:left w:val="none" w:sz="0" w:space="0" w:color="auto"/>
        <w:bottom w:val="none" w:sz="0" w:space="0" w:color="auto"/>
        <w:right w:val="none" w:sz="0" w:space="0" w:color="auto"/>
      </w:divBdr>
      <w:divsChild>
        <w:div w:id="282732968">
          <w:marLeft w:val="480"/>
          <w:marRight w:val="0"/>
          <w:marTop w:val="0"/>
          <w:marBottom w:val="0"/>
          <w:divBdr>
            <w:top w:val="none" w:sz="0" w:space="0" w:color="auto"/>
            <w:left w:val="none" w:sz="0" w:space="0" w:color="auto"/>
            <w:bottom w:val="none" w:sz="0" w:space="0" w:color="auto"/>
            <w:right w:val="none" w:sz="0" w:space="0" w:color="auto"/>
          </w:divBdr>
        </w:div>
        <w:div w:id="1089085276">
          <w:marLeft w:val="480"/>
          <w:marRight w:val="0"/>
          <w:marTop w:val="0"/>
          <w:marBottom w:val="0"/>
          <w:divBdr>
            <w:top w:val="none" w:sz="0" w:space="0" w:color="auto"/>
            <w:left w:val="none" w:sz="0" w:space="0" w:color="auto"/>
            <w:bottom w:val="none" w:sz="0" w:space="0" w:color="auto"/>
            <w:right w:val="none" w:sz="0" w:space="0" w:color="auto"/>
          </w:divBdr>
        </w:div>
        <w:div w:id="2026707169">
          <w:marLeft w:val="480"/>
          <w:marRight w:val="0"/>
          <w:marTop w:val="0"/>
          <w:marBottom w:val="0"/>
          <w:divBdr>
            <w:top w:val="none" w:sz="0" w:space="0" w:color="auto"/>
            <w:left w:val="none" w:sz="0" w:space="0" w:color="auto"/>
            <w:bottom w:val="none" w:sz="0" w:space="0" w:color="auto"/>
            <w:right w:val="none" w:sz="0" w:space="0" w:color="auto"/>
          </w:divBdr>
        </w:div>
        <w:div w:id="1809207775">
          <w:marLeft w:val="480"/>
          <w:marRight w:val="0"/>
          <w:marTop w:val="0"/>
          <w:marBottom w:val="0"/>
          <w:divBdr>
            <w:top w:val="none" w:sz="0" w:space="0" w:color="auto"/>
            <w:left w:val="none" w:sz="0" w:space="0" w:color="auto"/>
            <w:bottom w:val="none" w:sz="0" w:space="0" w:color="auto"/>
            <w:right w:val="none" w:sz="0" w:space="0" w:color="auto"/>
          </w:divBdr>
        </w:div>
        <w:div w:id="1837528349">
          <w:marLeft w:val="480"/>
          <w:marRight w:val="0"/>
          <w:marTop w:val="0"/>
          <w:marBottom w:val="0"/>
          <w:divBdr>
            <w:top w:val="none" w:sz="0" w:space="0" w:color="auto"/>
            <w:left w:val="none" w:sz="0" w:space="0" w:color="auto"/>
            <w:bottom w:val="none" w:sz="0" w:space="0" w:color="auto"/>
            <w:right w:val="none" w:sz="0" w:space="0" w:color="auto"/>
          </w:divBdr>
        </w:div>
        <w:div w:id="149105437">
          <w:marLeft w:val="480"/>
          <w:marRight w:val="0"/>
          <w:marTop w:val="0"/>
          <w:marBottom w:val="0"/>
          <w:divBdr>
            <w:top w:val="none" w:sz="0" w:space="0" w:color="auto"/>
            <w:left w:val="none" w:sz="0" w:space="0" w:color="auto"/>
            <w:bottom w:val="none" w:sz="0" w:space="0" w:color="auto"/>
            <w:right w:val="none" w:sz="0" w:space="0" w:color="auto"/>
          </w:divBdr>
        </w:div>
        <w:div w:id="1313290371">
          <w:marLeft w:val="480"/>
          <w:marRight w:val="0"/>
          <w:marTop w:val="0"/>
          <w:marBottom w:val="0"/>
          <w:divBdr>
            <w:top w:val="none" w:sz="0" w:space="0" w:color="auto"/>
            <w:left w:val="none" w:sz="0" w:space="0" w:color="auto"/>
            <w:bottom w:val="none" w:sz="0" w:space="0" w:color="auto"/>
            <w:right w:val="none" w:sz="0" w:space="0" w:color="auto"/>
          </w:divBdr>
        </w:div>
        <w:div w:id="321549887">
          <w:marLeft w:val="480"/>
          <w:marRight w:val="0"/>
          <w:marTop w:val="0"/>
          <w:marBottom w:val="0"/>
          <w:divBdr>
            <w:top w:val="none" w:sz="0" w:space="0" w:color="auto"/>
            <w:left w:val="none" w:sz="0" w:space="0" w:color="auto"/>
            <w:bottom w:val="none" w:sz="0" w:space="0" w:color="auto"/>
            <w:right w:val="none" w:sz="0" w:space="0" w:color="auto"/>
          </w:divBdr>
        </w:div>
        <w:div w:id="951984307">
          <w:marLeft w:val="480"/>
          <w:marRight w:val="0"/>
          <w:marTop w:val="0"/>
          <w:marBottom w:val="0"/>
          <w:divBdr>
            <w:top w:val="none" w:sz="0" w:space="0" w:color="auto"/>
            <w:left w:val="none" w:sz="0" w:space="0" w:color="auto"/>
            <w:bottom w:val="none" w:sz="0" w:space="0" w:color="auto"/>
            <w:right w:val="none" w:sz="0" w:space="0" w:color="auto"/>
          </w:divBdr>
        </w:div>
        <w:div w:id="754473414">
          <w:marLeft w:val="480"/>
          <w:marRight w:val="0"/>
          <w:marTop w:val="0"/>
          <w:marBottom w:val="0"/>
          <w:divBdr>
            <w:top w:val="none" w:sz="0" w:space="0" w:color="auto"/>
            <w:left w:val="none" w:sz="0" w:space="0" w:color="auto"/>
            <w:bottom w:val="none" w:sz="0" w:space="0" w:color="auto"/>
            <w:right w:val="none" w:sz="0" w:space="0" w:color="auto"/>
          </w:divBdr>
        </w:div>
        <w:div w:id="524173959">
          <w:marLeft w:val="480"/>
          <w:marRight w:val="0"/>
          <w:marTop w:val="0"/>
          <w:marBottom w:val="0"/>
          <w:divBdr>
            <w:top w:val="none" w:sz="0" w:space="0" w:color="auto"/>
            <w:left w:val="none" w:sz="0" w:space="0" w:color="auto"/>
            <w:bottom w:val="none" w:sz="0" w:space="0" w:color="auto"/>
            <w:right w:val="none" w:sz="0" w:space="0" w:color="auto"/>
          </w:divBdr>
        </w:div>
        <w:div w:id="98647491">
          <w:marLeft w:val="480"/>
          <w:marRight w:val="0"/>
          <w:marTop w:val="0"/>
          <w:marBottom w:val="0"/>
          <w:divBdr>
            <w:top w:val="none" w:sz="0" w:space="0" w:color="auto"/>
            <w:left w:val="none" w:sz="0" w:space="0" w:color="auto"/>
            <w:bottom w:val="none" w:sz="0" w:space="0" w:color="auto"/>
            <w:right w:val="none" w:sz="0" w:space="0" w:color="auto"/>
          </w:divBdr>
        </w:div>
        <w:div w:id="1174880021">
          <w:marLeft w:val="480"/>
          <w:marRight w:val="0"/>
          <w:marTop w:val="0"/>
          <w:marBottom w:val="0"/>
          <w:divBdr>
            <w:top w:val="none" w:sz="0" w:space="0" w:color="auto"/>
            <w:left w:val="none" w:sz="0" w:space="0" w:color="auto"/>
            <w:bottom w:val="none" w:sz="0" w:space="0" w:color="auto"/>
            <w:right w:val="none" w:sz="0" w:space="0" w:color="auto"/>
          </w:divBdr>
        </w:div>
        <w:div w:id="631331284">
          <w:marLeft w:val="480"/>
          <w:marRight w:val="0"/>
          <w:marTop w:val="0"/>
          <w:marBottom w:val="0"/>
          <w:divBdr>
            <w:top w:val="none" w:sz="0" w:space="0" w:color="auto"/>
            <w:left w:val="none" w:sz="0" w:space="0" w:color="auto"/>
            <w:bottom w:val="none" w:sz="0" w:space="0" w:color="auto"/>
            <w:right w:val="none" w:sz="0" w:space="0" w:color="auto"/>
          </w:divBdr>
        </w:div>
        <w:div w:id="1071734903">
          <w:marLeft w:val="480"/>
          <w:marRight w:val="0"/>
          <w:marTop w:val="0"/>
          <w:marBottom w:val="0"/>
          <w:divBdr>
            <w:top w:val="none" w:sz="0" w:space="0" w:color="auto"/>
            <w:left w:val="none" w:sz="0" w:space="0" w:color="auto"/>
            <w:bottom w:val="none" w:sz="0" w:space="0" w:color="auto"/>
            <w:right w:val="none" w:sz="0" w:space="0" w:color="auto"/>
          </w:divBdr>
        </w:div>
        <w:div w:id="270942469">
          <w:marLeft w:val="480"/>
          <w:marRight w:val="0"/>
          <w:marTop w:val="0"/>
          <w:marBottom w:val="0"/>
          <w:divBdr>
            <w:top w:val="none" w:sz="0" w:space="0" w:color="auto"/>
            <w:left w:val="none" w:sz="0" w:space="0" w:color="auto"/>
            <w:bottom w:val="none" w:sz="0" w:space="0" w:color="auto"/>
            <w:right w:val="none" w:sz="0" w:space="0" w:color="auto"/>
          </w:divBdr>
        </w:div>
        <w:div w:id="1626472659">
          <w:marLeft w:val="480"/>
          <w:marRight w:val="0"/>
          <w:marTop w:val="0"/>
          <w:marBottom w:val="0"/>
          <w:divBdr>
            <w:top w:val="none" w:sz="0" w:space="0" w:color="auto"/>
            <w:left w:val="none" w:sz="0" w:space="0" w:color="auto"/>
            <w:bottom w:val="none" w:sz="0" w:space="0" w:color="auto"/>
            <w:right w:val="none" w:sz="0" w:space="0" w:color="auto"/>
          </w:divBdr>
        </w:div>
      </w:divsChild>
    </w:div>
    <w:div w:id="1080522240">
      <w:bodyDiv w:val="1"/>
      <w:marLeft w:val="0"/>
      <w:marRight w:val="0"/>
      <w:marTop w:val="0"/>
      <w:marBottom w:val="0"/>
      <w:divBdr>
        <w:top w:val="none" w:sz="0" w:space="0" w:color="auto"/>
        <w:left w:val="none" w:sz="0" w:space="0" w:color="auto"/>
        <w:bottom w:val="none" w:sz="0" w:space="0" w:color="auto"/>
        <w:right w:val="none" w:sz="0" w:space="0" w:color="auto"/>
      </w:divBdr>
      <w:divsChild>
        <w:div w:id="1001201411">
          <w:marLeft w:val="480"/>
          <w:marRight w:val="0"/>
          <w:marTop w:val="0"/>
          <w:marBottom w:val="0"/>
          <w:divBdr>
            <w:top w:val="none" w:sz="0" w:space="0" w:color="auto"/>
            <w:left w:val="none" w:sz="0" w:space="0" w:color="auto"/>
            <w:bottom w:val="none" w:sz="0" w:space="0" w:color="auto"/>
            <w:right w:val="none" w:sz="0" w:space="0" w:color="auto"/>
          </w:divBdr>
        </w:div>
        <w:div w:id="2115977263">
          <w:marLeft w:val="480"/>
          <w:marRight w:val="0"/>
          <w:marTop w:val="0"/>
          <w:marBottom w:val="0"/>
          <w:divBdr>
            <w:top w:val="none" w:sz="0" w:space="0" w:color="auto"/>
            <w:left w:val="none" w:sz="0" w:space="0" w:color="auto"/>
            <w:bottom w:val="none" w:sz="0" w:space="0" w:color="auto"/>
            <w:right w:val="none" w:sz="0" w:space="0" w:color="auto"/>
          </w:divBdr>
        </w:div>
        <w:div w:id="744425187">
          <w:marLeft w:val="480"/>
          <w:marRight w:val="0"/>
          <w:marTop w:val="0"/>
          <w:marBottom w:val="0"/>
          <w:divBdr>
            <w:top w:val="none" w:sz="0" w:space="0" w:color="auto"/>
            <w:left w:val="none" w:sz="0" w:space="0" w:color="auto"/>
            <w:bottom w:val="none" w:sz="0" w:space="0" w:color="auto"/>
            <w:right w:val="none" w:sz="0" w:space="0" w:color="auto"/>
          </w:divBdr>
        </w:div>
        <w:div w:id="1216501158">
          <w:marLeft w:val="480"/>
          <w:marRight w:val="0"/>
          <w:marTop w:val="0"/>
          <w:marBottom w:val="0"/>
          <w:divBdr>
            <w:top w:val="none" w:sz="0" w:space="0" w:color="auto"/>
            <w:left w:val="none" w:sz="0" w:space="0" w:color="auto"/>
            <w:bottom w:val="none" w:sz="0" w:space="0" w:color="auto"/>
            <w:right w:val="none" w:sz="0" w:space="0" w:color="auto"/>
          </w:divBdr>
        </w:div>
        <w:div w:id="1590966167">
          <w:marLeft w:val="480"/>
          <w:marRight w:val="0"/>
          <w:marTop w:val="0"/>
          <w:marBottom w:val="0"/>
          <w:divBdr>
            <w:top w:val="none" w:sz="0" w:space="0" w:color="auto"/>
            <w:left w:val="none" w:sz="0" w:space="0" w:color="auto"/>
            <w:bottom w:val="none" w:sz="0" w:space="0" w:color="auto"/>
            <w:right w:val="none" w:sz="0" w:space="0" w:color="auto"/>
          </w:divBdr>
        </w:div>
        <w:div w:id="543181859">
          <w:marLeft w:val="480"/>
          <w:marRight w:val="0"/>
          <w:marTop w:val="0"/>
          <w:marBottom w:val="0"/>
          <w:divBdr>
            <w:top w:val="none" w:sz="0" w:space="0" w:color="auto"/>
            <w:left w:val="none" w:sz="0" w:space="0" w:color="auto"/>
            <w:bottom w:val="none" w:sz="0" w:space="0" w:color="auto"/>
            <w:right w:val="none" w:sz="0" w:space="0" w:color="auto"/>
          </w:divBdr>
        </w:div>
        <w:div w:id="434833651">
          <w:marLeft w:val="480"/>
          <w:marRight w:val="0"/>
          <w:marTop w:val="0"/>
          <w:marBottom w:val="0"/>
          <w:divBdr>
            <w:top w:val="none" w:sz="0" w:space="0" w:color="auto"/>
            <w:left w:val="none" w:sz="0" w:space="0" w:color="auto"/>
            <w:bottom w:val="none" w:sz="0" w:space="0" w:color="auto"/>
            <w:right w:val="none" w:sz="0" w:space="0" w:color="auto"/>
          </w:divBdr>
        </w:div>
        <w:div w:id="589050777">
          <w:marLeft w:val="480"/>
          <w:marRight w:val="0"/>
          <w:marTop w:val="0"/>
          <w:marBottom w:val="0"/>
          <w:divBdr>
            <w:top w:val="none" w:sz="0" w:space="0" w:color="auto"/>
            <w:left w:val="none" w:sz="0" w:space="0" w:color="auto"/>
            <w:bottom w:val="none" w:sz="0" w:space="0" w:color="auto"/>
            <w:right w:val="none" w:sz="0" w:space="0" w:color="auto"/>
          </w:divBdr>
        </w:div>
        <w:div w:id="1721514140">
          <w:marLeft w:val="480"/>
          <w:marRight w:val="0"/>
          <w:marTop w:val="0"/>
          <w:marBottom w:val="0"/>
          <w:divBdr>
            <w:top w:val="none" w:sz="0" w:space="0" w:color="auto"/>
            <w:left w:val="none" w:sz="0" w:space="0" w:color="auto"/>
            <w:bottom w:val="none" w:sz="0" w:space="0" w:color="auto"/>
            <w:right w:val="none" w:sz="0" w:space="0" w:color="auto"/>
          </w:divBdr>
        </w:div>
        <w:div w:id="1477065186">
          <w:marLeft w:val="480"/>
          <w:marRight w:val="0"/>
          <w:marTop w:val="0"/>
          <w:marBottom w:val="0"/>
          <w:divBdr>
            <w:top w:val="none" w:sz="0" w:space="0" w:color="auto"/>
            <w:left w:val="none" w:sz="0" w:space="0" w:color="auto"/>
            <w:bottom w:val="none" w:sz="0" w:space="0" w:color="auto"/>
            <w:right w:val="none" w:sz="0" w:space="0" w:color="auto"/>
          </w:divBdr>
        </w:div>
        <w:div w:id="2014797234">
          <w:marLeft w:val="480"/>
          <w:marRight w:val="0"/>
          <w:marTop w:val="0"/>
          <w:marBottom w:val="0"/>
          <w:divBdr>
            <w:top w:val="none" w:sz="0" w:space="0" w:color="auto"/>
            <w:left w:val="none" w:sz="0" w:space="0" w:color="auto"/>
            <w:bottom w:val="none" w:sz="0" w:space="0" w:color="auto"/>
            <w:right w:val="none" w:sz="0" w:space="0" w:color="auto"/>
          </w:divBdr>
        </w:div>
        <w:div w:id="397215683">
          <w:marLeft w:val="480"/>
          <w:marRight w:val="0"/>
          <w:marTop w:val="0"/>
          <w:marBottom w:val="0"/>
          <w:divBdr>
            <w:top w:val="none" w:sz="0" w:space="0" w:color="auto"/>
            <w:left w:val="none" w:sz="0" w:space="0" w:color="auto"/>
            <w:bottom w:val="none" w:sz="0" w:space="0" w:color="auto"/>
            <w:right w:val="none" w:sz="0" w:space="0" w:color="auto"/>
          </w:divBdr>
        </w:div>
        <w:div w:id="1780100550">
          <w:marLeft w:val="480"/>
          <w:marRight w:val="0"/>
          <w:marTop w:val="0"/>
          <w:marBottom w:val="0"/>
          <w:divBdr>
            <w:top w:val="none" w:sz="0" w:space="0" w:color="auto"/>
            <w:left w:val="none" w:sz="0" w:space="0" w:color="auto"/>
            <w:bottom w:val="none" w:sz="0" w:space="0" w:color="auto"/>
            <w:right w:val="none" w:sz="0" w:space="0" w:color="auto"/>
          </w:divBdr>
        </w:div>
        <w:div w:id="1222256962">
          <w:marLeft w:val="480"/>
          <w:marRight w:val="0"/>
          <w:marTop w:val="0"/>
          <w:marBottom w:val="0"/>
          <w:divBdr>
            <w:top w:val="none" w:sz="0" w:space="0" w:color="auto"/>
            <w:left w:val="none" w:sz="0" w:space="0" w:color="auto"/>
            <w:bottom w:val="none" w:sz="0" w:space="0" w:color="auto"/>
            <w:right w:val="none" w:sz="0" w:space="0" w:color="auto"/>
          </w:divBdr>
        </w:div>
        <w:div w:id="271284954">
          <w:marLeft w:val="480"/>
          <w:marRight w:val="0"/>
          <w:marTop w:val="0"/>
          <w:marBottom w:val="0"/>
          <w:divBdr>
            <w:top w:val="none" w:sz="0" w:space="0" w:color="auto"/>
            <w:left w:val="none" w:sz="0" w:space="0" w:color="auto"/>
            <w:bottom w:val="none" w:sz="0" w:space="0" w:color="auto"/>
            <w:right w:val="none" w:sz="0" w:space="0" w:color="auto"/>
          </w:divBdr>
        </w:div>
        <w:div w:id="1602949419">
          <w:marLeft w:val="480"/>
          <w:marRight w:val="0"/>
          <w:marTop w:val="0"/>
          <w:marBottom w:val="0"/>
          <w:divBdr>
            <w:top w:val="none" w:sz="0" w:space="0" w:color="auto"/>
            <w:left w:val="none" w:sz="0" w:space="0" w:color="auto"/>
            <w:bottom w:val="none" w:sz="0" w:space="0" w:color="auto"/>
            <w:right w:val="none" w:sz="0" w:space="0" w:color="auto"/>
          </w:divBdr>
        </w:div>
        <w:div w:id="1650134611">
          <w:marLeft w:val="480"/>
          <w:marRight w:val="0"/>
          <w:marTop w:val="0"/>
          <w:marBottom w:val="0"/>
          <w:divBdr>
            <w:top w:val="none" w:sz="0" w:space="0" w:color="auto"/>
            <w:left w:val="none" w:sz="0" w:space="0" w:color="auto"/>
            <w:bottom w:val="none" w:sz="0" w:space="0" w:color="auto"/>
            <w:right w:val="none" w:sz="0" w:space="0" w:color="auto"/>
          </w:divBdr>
        </w:div>
        <w:div w:id="1812288303">
          <w:marLeft w:val="480"/>
          <w:marRight w:val="0"/>
          <w:marTop w:val="0"/>
          <w:marBottom w:val="0"/>
          <w:divBdr>
            <w:top w:val="none" w:sz="0" w:space="0" w:color="auto"/>
            <w:left w:val="none" w:sz="0" w:space="0" w:color="auto"/>
            <w:bottom w:val="none" w:sz="0" w:space="0" w:color="auto"/>
            <w:right w:val="none" w:sz="0" w:space="0" w:color="auto"/>
          </w:divBdr>
        </w:div>
        <w:div w:id="1004675138">
          <w:marLeft w:val="480"/>
          <w:marRight w:val="0"/>
          <w:marTop w:val="0"/>
          <w:marBottom w:val="0"/>
          <w:divBdr>
            <w:top w:val="none" w:sz="0" w:space="0" w:color="auto"/>
            <w:left w:val="none" w:sz="0" w:space="0" w:color="auto"/>
            <w:bottom w:val="none" w:sz="0" w:space="0" w:color="auto"/>
            <w:right w:val="none" w:sz="0" w:space="0" w:color="auto"/>
          </w:divBdr>
        </w:div>
        <w:div w:id="1602958159">
          <w:marLeft w:val="480"/>
          <w:marRight w:val="0"/>
          <w:marTop w:val="0"/>
          <w:marBottom w:val="0"/>
          <w:divBdr>
            <w:top w:val="none" w:sz="0" w:space="0" w:color="auto"/>
            <w:left w:val="none" w:sz="0" w:space="0" w:color="auto"/>
            <w:bottom w:val="none" w:sz="0" w:space="0" w:color="auto"/>
            <w:right w:val="none" w:sz="0" w:space="0" w:color="auto"/>
          </w:divBdr>
        </w:div>
        <w:div w:id="977758752">
          <w:marLeft w:val="480"/>
          <w:marRight w:val="0"/>
          <w:marTop w:val="0"/>
          <w:marBottom w:val="0"/>
          <w:divBdr>
            <w:top w:val="none" w:sz="0" w:space="0" w:color="auto"/>
            <w:left w:val="none" w:sz="0" w:space="0" w:color="auto"/>
            <w:bottom w:val="none" w:sz="0" w:space="0" w:color="auto"/>
            <w:right w:val="none" w:sz="0" w:space="0" w:color="auto"/>
          </w:divBdr>
        </w:div>
        <w:div w:id="825515854">
          <w:marLeft w:val="480"/>
          <w:marRight w:val="0"/>
          <w:marTop w:val="0"/>
          <w:marBottom w:val="0"/>
          <w:divBdr>
            <w:top w:val="none" w:sz="0" w:space="0" w:color="auto"/>
            <w:left w:val="none" w:sz="0" w:space="0" w:color="auto"/>
            <w:bottom w:val="none" w:sz="0" w:space="0" w:color="auto"/>
            <w:right w:val="none" w:sz="0" w:space="0" w:color="auto"/>
          </w:divBdr>
        </w:div>
        <w:div w:id="1137915936">
          <w:marLeft w:val="480"/>
          <w:marRight w:val="0"/>
          <w:marTop w:val="0"/>
          <w:marBottom w:val="0"/>
          <w:divBdr>
            <w:top w:val="none" w:sz="0" w:space="0" w:color="auto"/>
            <w:left w:val="none" w:sz="0" w:space="0" w:color="auto"/>
            <w:bottom w:val="none" w:sz="0" w:space="0" w:color="auto"/>
            <w:right w:val="none" w:sz="0" w:space="0" w:color="auto"/>
          </w:divBdr>
        </w:div>
        <w:div w:id="1778327569">
          <w:marLeft w:val="480"/>
          <w:marRight w:val="0"/>
          <w:marTop w:val="0"/>
          <w:marBottom w:val="0"/>
          <w:divBdr>
            <w:top w:val="none" w:sz="0" w:space="0" w:color="auto"/>
            <w:left w:val="none" w:sz="0" w:space="0" w:color="auto"/>
            <w:bottom w:val="none" w:sz="0" w:space="0" w:color="auto"/>
            <w:right w:val="none" w:sz="0" w:space="0" w:color="auto"/>
          </w:divBdr>
        </w:div>
        <w:div w:id="917638302">
          <w:marLeft w:val="480"/>
          <w:marRight w:val="0"/>
          <w:marTop w:val="0"/>
          <w:marBottom w:val="0"/>
          <w:divBdr>
            <w:top w:val="none" w:sz="0" w:space="0" w:color="auto"/>
            <w:left w:val="none" w:sz="0" w:space="0" w:color="auto"/>
            <w:bottom w:val="none" w:sz="0" w:space="0" w:color="auto"/>
            <w:right w:val="none" w:sz="0" w:space="0" w:color="auto"/>
          </w:divBdr>
        </w:div>
        <w:div w:id="2102220084">
          <w:marLeft w:val="480"/>
          <w:marRight w:val="0"/>
          <w:marTop w:val="0"/>
          <w:marBottom w:val="0"/>
          <w:divBdr>
            <w:top w:val="none" w:sz="0" w:space="0" w:color="auto"/>
            <w:left w:val="none" w:sz="0" w:space="0" w:color="auto"/>
            <w:bottom w:val="none" w:sz="0" w:space="0" w:color="auto"/>
            <w:right w:val="none" w:sz="0" w:space="0" w:color="auto"/>
          </w:divBdr>
        </w:div>
        <w:div w:id="1916621778">
          <w:marLeft w:val="480"/>
          <w:marRight w:val="0"/>
          <w:marTop w:val="0"/>
          <w:marBottom w:val="0"/>
          <w:divBdr>
            <w:top w:val="none" w:sz="0" w:space="0" w:color="auto"/>
            <w:left w:val="none" w:sz="0" w:space="0" w:color="auto"/>
            <w:bottom w:val="none" w:sz="0" w:space="0" w:color="auto"/>
            <w:right w:val="none" w:sz="0" w:space="0" w:color="auto"/>
          </w:divBdr>
        </w:div>
        <w:div w:id="1531189581">
          <w:marLeft w:val="480"/>
          <w:marRight w:val="0"/>
          <w:marTop w:val="0"/>
          <w:marBottom w:val="0"/>
          <w:divBdr>
            <w:top w:val="none" w:sz="0" w:space="0" w:color="auto"/>
            <w:left w:val="none" w:sz="0" w:space="0" w:color="auto"/>
            <w:bottom w:val="none" w:sz="0" w:space="0" w:color="auto"/>
            <w:right w:val="none" w:sz="0" w:space="0" w:color="auto"/>
          </w:divBdr>
        </w:div>
        <w:div w:id="1533299963">
          <w:marLeft w:val="480"/>
          <w:marRight w:val="0"/>
          <w:marTop w:val="0"/>
          <w:marBottom w:val="0"/>
          <w:divBdr>
            <w:top w:val="none" w:sz="0" w:space="0" w:color="auto"/>
            <w:left w:val="none" w:sz="0" w:space="0" w:color="auto"/>
            <w:bottom w:val="none" w:sz="0" w:space="0" w:color="auto"/>
            <w:right w:val="none" w:sz="0" w:space="0" w:color="auto"/>
          </w:divBdr>
        </w:div>
        <w:div w:id="1423254542">
          <w:marLeft w:val="480"/>
          <w:marRight w:val="0"/>
          <w:marTop w:val="0"/>
          <w:marBottom w:val="0"/>
          <w:divBdr>
            <w:top w:val="none" w:sz="0" w:space="0" w:color="auto"/>
            <w:left w:val="none" w:sz="0" w:space="0" w:color="auto"/>
            <w:bottom w:val="none" w:sz="0" w:space="0" w:color="auto"/>
            <w:right w:val="none" w:sz="0" w:space="0" w:color="auto"/>
          </w:divBdr>
        </w:div>
        <w:div w:id="893545675">
          <w:marLeft w:val="480"/>
          <w:marRight w:val="0"/>
          <w:marTop w:val="0"/>
          <w:marBottom w:val="0"/>
          <w:divBdr>
            <w:top w:val="none" w:sz="0" w:space="0" w:color="auto"/>
            <w:left w:val="none" w:sz="0" w:space="0" w:color="auto"/>
            <w:bottom w:val="none" w:sz="0" w:space="0" w:color="auto"/>
            <w:right w:val="none" w:sz="0" w:space="0" w:color="auto"/>
          </w:divBdr>
        </w:div>
        <w:div w:id="817842084">
          <w:marLeft w:val="480"/>
          <w:marRight w:val="0"/>
          <w:marTop w:val="0"/>
          <w:marBottom w:val="0"/>
          <w:divBdr>
            <w:top w:val="none" w:sz="0" w:space="0" w:color="auto"/>
            <w:left w:val="none" w:sz="0" w:space="0" w:color="auto"/>
            <w:bottom w:val="none" w:sz="0" w:space="0" w:color="auto"/>
            <w:right w:val="none" w:sz="0" w:space="0" w:color="auto"/>
          </w:divBdr>
        </w:div>
        <w:div w:id="1373844576">
          <w:marLeft w:val="480"/>
          <w:marRight w:val="0"/>
          <w:marTop w:val="0"/>
          <w:marBottom w:val="0"/>
          <w:divBdr>
            <w:top w:val="none" w:sz="0" w:space="0" w:color="auto"/>
            <w:left w:val="none" w:sz="0" w:space="0" w:color="auto"/>
            <w:bottom w:val="none" w:sz="0" w:space="0" w:color="auto"/>
            <w:right w:val="none" w:sz="0" w:space="0" w:color="auto"/>
          </w:divBdr>
        </w:div>
        <w:div w:id="1277061521">
          <w:marLeft w:val="480"/>
          <w:marRight w:val="0"/>
          <w:marTop w:val="0"/>
          <w:marBottom w:val="0"/>
          <w:divBdr>
            <w:top w:val="none" w:sz="0" w:space="0" w:color="auto"/>
            <w:left w:val="none" w:sz="0" w:space="0" w:color="auto"/>
            <w:bottom w:val="none" w:sz="0" w:space="0" w:color="auto"/>
            <w:right w:val="none" w:sz="0" w:space="0" w:color="auto"/>
          </w:divBdr>
        </w:div>
        <w:div w:id="801920257">
          <w:marLeft w:val="480"/>
          <w:marRight w:val="0"/>
          <w:marTop w:val="0"/>
          <w:marBottom w:val="0"/>
          <w:divBdr>
            <w:top w:val="none" w:sz="0" w:space="0" w:color="auto"/>
            <w:left w:val="none" w:sz="0" w:space="0" w:color="auto"/>
            <w:bottom w:val="none" w:sz="0" w:space="0" w:color="auto"/>
            <w:right w:val="none" w:sz="0" w:space="0" w:color="auto"/>
          </w:divBdr>
        </w:div>
        <w:div w:id="402915552">
          <w:marLeft w:val="480"/>
          <w:marRight w:val="0"/>
          <w:marTop w:val="0"/>
          <w:marBottom w:val="0"/>
          <w:divBdr>
            <w:top w:val="none" w:sz="0" w:space="0" w:color="auto"/>
            <w:left w:val="none" w:sz="0" w:space="0" w:color="auto"/>
            <w:bottom w:val="none" w:sz="0" w:space="0" w:color="auto"/>
            <w:right w:val="none" w:sz="0" w:space="0" w:color="auto"/>
          </w:divBdr>
        </w:div>
        <w:div w:id="1048603900">
          <w:marLeft w:val="480"/>
          <w:marRight w:val="0"/>
          <w:marTop w:val="0"/>
          <w:marBottom w:val="0"/>
          <w:divBdr>
            <w:top w:val="none" w:sz="0" w:space="0" w:color="auto"/>
            <w:left w:val="none" w:sz="0" w:space="0" w:color="auto"/>
            <w:bottom w:val="none" w:sz="0" w:space="0" w:color="auto"/>
            <w:right w:val="none" w:sz="0" w:space="0" w:color="auto"/>
          </w:divBdr>
        </w:div>
        <w:div w:id="1367411114">
          <w:marLeft w:val="480"/>
          <w:marRight w:val="0"/>
          <w:marTop w:val="0"/>
          <w:marBottom w:val="0"/>
          <w:divBdr>
            <w:top w:val="none" w:sz="0" w:space="0" w:color="auto"/>
            <w:left w:val="none" w:sz="0" w:space="0" w:color="auto"/>
            <w:bottom w:val="none" w:sz="0" w:space="0" w:color="auto"/>
            <w:right w:val="none" w:sz="0" w:space="0" w:color="auto"/>
          </w:divBdr>
        </w:div>
        <w:div w:id="1395663129">
          <w:marLeft w:val="480"/>
          <w:marRight w:val="0"/>
          <w:marTop w:val="0"/>
          <w:marBottom w:val="0"/>
          <w:divBdr>
            <w:top w:val="none" w:sz="0" w:space="0" w:color="auto"/>
            <w:left w:val="none" w:sz="0" w:space="0" w:color="auto"/>
            <w:bottom w:val="none" w:sz="0" w:space="0" w:color="auto"/>
            <w:right w:val="none" w:sz="0" w:space="0" w:color="auto"/>
          </w:divBdr>
        </w:div>
        <w:div w:id="631402414">
          <w:marLeft w:val="480"/>
          <w:marRight w:val="0"/>
          <w:marTop w:val="0"/>
          <w:marBottom w:val="0"/>
          <w:divBdr>
            <w:top w:val="none" w:sz="0" w:space="0" w:color="auto"/>
            <w:left w:val="none" w:sz="0" w:space="0" w:color="auto"/>
            <w:bottom w:val="none" w:sz="0" w:space="0" w:color="auto"/>
            <w:right w:val="none" w:sz="0" w:space="0" w:color="auto"/>
          </w:divBdr>
        </w:div>
        <w:div w:id="1193037472">
          <w:marLeft w:val="480"/>
          <w:marRight w:val="0"/>
          <w:marTop w:val="0"/>
          <w:marBottom w:val="0"/>
          <w:divBdr>
            <w:top w:val="none" w:sz="0" w:space="0" w:color="auto"/>
            <w:left w:val="none" w:sz="0" w:space="0" w:color="auto"/>
            <w:bottom w:val="none" w:sz="0" w:space="0" w:color="auto"/>
            <w:right w:val="none" w:sz="0" w:space="0" w:color="auto"/>
          </w:divBdr>
        </w:div>
        <w:div w:id="698746788">
          <w:marLeft w:val="480"/>
          <w:marRight w:val="0"/>
          <w:marTop w:val="0"/>
          <w:marBottom w:val="0"/>
          <w:divBdr>
            <w:top w:val="none" w:sz="0" w:space="0" w:color="auto"/>
            <w:left w:val="none" w:sz="0" w:space="0" w:color="auto"/>
            <w:bottom w:val="none" w:sz="0" w:space="0" w:color="auto"/>
            <w:right w:val="none" w:sz="0" w:space="0" w:color="auto"/>
          </w:divBdr>
        </w:div>
        <w:div w:id="702250500">
          <w:marLeft w:val="480"/>
          <w:marRight w:val="0"/>
          <w:marTop w:val="0"/>
          <w:marBottom w:val="0"/>
          <w:divBdr>
            <w:top w:val="none" w:sz="0" w:space="0" w:color="auto"/>
            <w:left w:val="none" w:sz="0" w:space="0" w:color="auto"/>
            <w:bottom w:val="none" w:sz="0" w:space="0" w:color="auto"/>
            <w:right w:val="none" w:sz="0" w:space="0" w:color="auto"/>
          </w:divBdr>
        </w:div>
        <w:div w:id="1043292295">
          <w:marLeft w:val="480"/>
          <w:marRight w:val="0"/>
          <w:marTop w:val="0"/>
          <w:marBottom w:val="0"/>
          <w:divBdr>
            <w:top w:val="none" w:sz="0" w:space="0" w:color="auto"/>
            <w:left w:val="none" w:sz="0" w:space="0" w:color="auto"/>
            <w:bottom w:val="none" w:sz="0" w:space="0" w:color="auto"/>
            <w:right w:val="none" w:sz="0" w:space="0" w:color="auto"/>
          </w:divBdr>
        </w:div>
        <w:div w:id="2116250307">
          <w:marLeft w:val="480"/>
          <w:marRight w:val="0"/>
          <w:marTop w:val="0"/>
          <w:marBottom w:val="0"/>
          <w:divBdr>
            <w:top w:val="none" w:sz="0" w:space="0" w:color="auto"/>
            <w:left w:val="none" w:sz="0" w:space="0" w:color="auto"/>
            <w:bottom w:val="none" w:sz="0" w:space="0" w:color="auto"/>
            <w:right w:val="none" w:sz="0" w:space="0" w:color="auto"/>
          </w:divBdr>
        </w:div>
        <w:div w:id="328145473">
          <w:marLeft w:val="480"/>
          <w:marRight w:val="0"/>
          <w:marTop w:val="0"/>
          <w:marBottom w:val="0"/>
          <w:divBdr>
            <w:top w:val="none" w:sz="0" w:space="0" w:color="auto"/>
            <w:left w:val="none" w:sz="0" w:space="0" w:color="auto"/>
            <w:bottom w:val="none" w:sz="0" w:space="0" w:color="auto"/>
            <w:right w:val="none" w:sz="0" w:space="0" w:color="auto"/>
          </w:divBdr>
        </w:div>
        <w:div w:id="1829831672">
          <w:marLeft w:val="480"/>
          <w:marRight w:val="0"/>
          <w:marTop w:val="0"/>
          <w:marBottom w:val="0"/>
          <w:divBdr>
            <w:top w:val="none" w:sz="0" w:space="0" w:color="auto"/>
            <w:left w:val="none" w:sz="0" w:space="0" w:color="auto"/>
            <w:bottom w:val="none" w:sz="0" w:space="0" w:color="auto"/>
            <w:right w:val="none" w:sz="0" w:space="0" w:color="auto"/>
          </w:divBdr>
        </w:div>
        <w:div w:id="1441029401">
          <w:marLeft w:val="480"/>
          <w:marRight w:val="0"/>
          <w:marTop w:val="0"/>
          <w:marBottom w:val="0"/>
          <w:divBdr>
            <w:top w:val="none" w:sz="0" w:space="0" w:color="auto"/>
            <w:left w:val="none" w:sz="0" w:space="0" w:color="auto"/>
            <w:bottom w:val="none" w:sz="0" w:space="0" w:color="auto"/>
            <w:right w:val="none" w:sz="0" w:space="0" w:color="auto"/>
          </w:divBdr>
        </w:div>
        <w:div w:id="537668976">
          <w:marLeft w:val="480"/>
          <w:marRight w:val="0"/>
          <w:marTop w:val="0"/>
          <w:marBottom w:val="0"/>
          <w:divBdr>
            <w:top w:val="none" w:sz="0" w:space="0" w:color="auto"/>
            <w:left w:val="none" w:sz="0" w:space="0" w:color="auto"/>
            <w:bottom w:val="none" w:sz="0" w:space="0" w:color="auto"/>
            <w:right w:val="none" w:sz="0" w:space="0" w:color="auto"/>
          </w:divBdr>
        </w:div>
        <w:div w:id="473359">
          <w:marLeft w:val="480"/>
          <w:marRight w:val="0"/>
          <w:marTop w:val="0"/>
          <w:marBottom w:val="0"/>
          <w:divBdr>
            <w:top w:val="none" w:sz="0" w:space="0" w:color="auto"/>
            <w:left w:val="none" w:sz="0" w:space="0" w:color="auto"/>
            <w:bottom w:val="none" w:sz="0" w:space="0" w:color="auto"/>
            <w:right w:val="none" w:sz="0" w:space="0" w:color="auto"/>
          </w:divBdr>
        </w:div>
        <w:div w:id="326789887">
          <w:marLeft w:val="480"/>
          <w:marRight w:val="0"/>
          <w:marTop w:val="0"/>
          <w:marBottom w:val="0"/>
          <w:divBdr>
            <w:top w:val="none" w:sz="0" w:space="0" w:color="auto"/>
            <w:left w:val="none" w:sz="0" w:space="0" w:color="auto"/>
            <w:bottom w:val="none" w:sz="0" w:space="0" w:color="auto"/>
            <w:right w:val="none" w:sz="0" w:space="0" w:color="auto"/>
          </w:divBdr>
        </w:div>
        <w:div w:id="1967083386">
          <w:marLeft w:val="480"/>
          <w:marRight w:val="0"/>
          <w:marTop w:val="0"/>
          <w:marBottom w:val="0"/>
          <w:divBdr>
            <w:top w:val="none" w:sz="0" w:space="0" w:color="auto"/>
            <w:left w:val="none" w:sz="0" w:space="0" w:color="auto"/>
            <w:bottom w:val="none" w:sz="0" w:space="0" w:color="auto"/>
            <w:right w:val="none" w:sz="0" w:space="0" w:color="auto"/>
          </w:divBdr>
        </w:div>
        <w:div w:id="543174971">
          <w:marLeft w:val="480"/>
          <w:marRight w:val="0"/>
          <w:marTop w:val="0"/>
          <w:marBottom w:val="0"/>
          <w:divBdr>
            <w:top w:val="none" w:sz="0" w:space="0" w:color="auto"/>
            <w:left w:val="none" w:sz="0" w:space="0" w:color="auto"/>
            <w:bottom w:val="none" w:sz="0" w:space="0" w:color="auto"/>
            <w:right w:val="none" w:sz="0" w:space="0" w:color="auto"/>
          </w:divBdr>
        </w:div>
        <w:div w:id="647829635">
          <w:marLeft w:val="480"/>
          <w:marRight w:val="0"/>
          <w:marTop w:val="0"/>
          <w:marBottom w:val="0"/>
          <w:divBdr>
            <w:top w:val="none" w:sz="0" w:space="0" w:color="auto"/>
            <w:left w:val="none" w:sz="0" w:space="0" w:color="auto"/>
            <w:bottom w:val="none" w:sz="0" w:space="0" w:color="auto"/>
            <w:right w:val="none" w:sz="0" w:space="0" w:color="auto"/>
          </w:divBdr>
        </w:div>
        <w:div w:id="173765273">
          <w:marLeft w:val="480"/>
          <w:marRight w:val="0"/>
          <w:marTop w:val="0"/>
          <w:marBottom w:val="0"/>
          <w:divBdr>
            <w:top w:val="none" w:sz="0" w:space="0" w:color="auto"/>
            <w:left w:val="none" w:sz="0" w:space="0" w:color="auto"/>
            <w:bottom w:val="none" w:sz="0" w:space="0" w:color="auto"/>
            <w:right w:val="none" w:sz="0" w:space="0" w:color="auto"/>
          </w:divBdr>
        </w:div>
        <w:div w:id="382212415">
          <w:marLeft w:val="480"/>
          <w:marRight w:val="0"/>
          <w:marTop w:val="0"/>
          <w:marBottom w:val="0"/>
          <w:divBdr>
            <w:top w:val="none" w:sz="0" w:space="0" w:color="auto"/>
            <w:left w:val="none" w:sz="0" w:space="0" w:color="auto"/>
            <w:bottom w:val="none" w:sz="0" w:space="0" w:color="auto"/>
            <w:right w:val="none" w:sz="0" w:space="0" w:color="auto"/>
          </w:divBdr>
        </w:div>
        <w:div w:id="1844465854">
          <w:marLeft w:val="480"/>
          <w:marRight w:val="0"/>
          <w:marTop w:val="0"/>
          <w:marBottom w:val="0"/>
          <w:divBdr>
            <w:top w:val="none" w:sz="0" w:space="0" w:color="auto"/>
            <w:left w:val="none" w:sz="0" w:space="0" w:color="auto"/>
            <w:bottom w:val="none" w:sz="0" w:space="0" w:color="auto"/>
            <w:right w:val="none" w:sz="0" w:space="0" w:color="auto"/>
          </w:divBdr>
        </w:div>
        <w:div w:id="1627352252">
          <w:marLeft w:val="480"/>
          <w:marRight w:val="0"/>
          <w:marTop w:val="0"/>
          <w:marBottom w:val="0"/>
          <w:divBdr>
            <w:top w:val="none" w:sz="0" w:space="0" w:color="auto"/>
            <w:left w:val="none" w:sz="0" w:space="0" w:color="auto"/>
            <w:bottom w:val="none" w:sz="0" w:space="0" w:color="auto"/>
            <w:right w:val="none" w:sz="0" w:space="0" w:color="auto"/>
          </w:divBdr>
        </w:div>
        <w:div w:id="2060543851">
          <w:marLeft w:val="480"/>
          <w:marRight w:val="0"/>
          <w:marTop w:val="0"/>
          <w:marBottom w:val="0"/>
          <w:divBdr>
            <w:top w:val="none" w:sz="0" w:space="0" w:color="auto"/>
            <w:left w:val="none" w:sz="0" w:space="0" w:color="auto"/>
            <w:bottom w:val="none" w:sz="0" w:space="0" w:color="auto"/>
            <w:right w:val="none" w:sz="0" w:space="0" w:color="auto"/>
          </w:divBdr>
        </w:div>
        <w:div w:id="64450144">
          <w:marLeft w:val="480"/>
          <w:marRight w:val="0"/>
          <w:marTop w:val="0"/>
          <w:marBottom w:val="0"/>
          <w:divBdr>
            <w:top w:val="none" w:sz="0" w:space="0" w:color="auto"/>
            <w:left w:val="none" w:sz="0" w:space="0" w:color="auto"/>
            <w:bottom w:val="none" w:sz="0" w:space="0" w:color="auto"/>
            <w:right w:val="none" w:sz="0" w:space="0" w:color="auto"/>
          </w:divBdr>
        </w:div>
        <w:div w:id="769006627">
          <w:marLeft w:val="480"/>
          <w:marRight w:val="0"/>
          <w:marTop w:val="0"/>
          <w:marBottom w:val="0"/>
          <w:divBdr>
            <w:top w:val="none" w:sz="0" w:space="0" w:color="auto"/>
            <w:left w:val="none" w:sz="0" w:space="0" w:color="auto"/>
            <w:bottom w:val="none" w:sz="0" w:space="0" w:color="auto"/>
            <w:right w:val="none" w:sz="0" w:space="0" w:color="auto"/>
          </w:divBdr>
        </w:div>
        <w:div w:id="984314112">
          <w:marLeft w:val="480"/>
          <w:marRight w:val="0"/>
          <w:marTop w:val="0"/>
          <w:marBottom w:val="0"/>
          <w:divBdr>
            <w:top w:val="none" w:sz="0" w:space="0" w:color="auto"/>
            <w:left w:val="none" w:sz="0" w:space="0" w:color="auto"/>
            <w:bottom w:val="none" w:sz="0" w:space="0" w:color="auto"/>
            <w:right w:val="none" w:sz="0" w:space="0" w:color="auto"/>
          </w:divBdr>
        </w:div>
        <w:div w:id="1965228034">
          <w:marLeft w:val="480"/>
          <w:marRight w:val="0"/>
          <w:marTop w:val="0"/>
          <w:marBottom w:val="0"/>
          <w:divBdr>
            <w:top w:val="none" w:sz="0" w:space="0" w:color="auto"/>
            <w:left w:val="none" w:sz="0" w:space="0" w:color="auto"/>
            <w:bottom w:val="none" w:sz="0" w:space="0" w:color="auto"/>
            <w:right w:val="none" w:sz="0" w:space="0" w:color="auto"/>
          </w:divBdr>
        </w:div>
        <w:div w:id="802624333">
          <w:marLeft w:val="480"/>
          <w:marRight w:val="0"/>
          <w:marTop w:val="0"/>
          <w:marBottom w:val="0"/>
          <w:divBdr>
            <w:top w:val="none" w:sz="0" w:space="0" w:color="auto"/>
            <w:left w:val="none" w:sz="0" w:space="0" w:color="auto"/>
            <w:bottom w:val="none" w:sz="0" w:space="0" w:color="auto"/>
            <w:right w:val="none" w:sz="0" w:space="0" w:color="auto"/>
          </w:divBdr>
        </w:div>
        <w:div w:id="85880421">
          <w:marLeft w:val="480"/>
          <w:marRight w:val="0"/>
          <w:marTop w:val="0"/>
          <w:marBottom w:val="0"/>
          <w:divBdr>
            <w:top w:val="none" w:sz="0" w:space="0" w:color="auto"/>
            <w:left w:val="none" w:sz="0" w:space="0" w:color="auto"/>
            <w:bottom w:val="none" w:sz="0" w:space="0" w:color="auto"/>
            <w:right w:val="none" w:sz="0" w:space="0" w:color="auto"/>
          </w:divBdr>
        </w:div>
        <w:div w:id="715467742">
          <w:marLeft w:val="480"/>
          <w:marRight w:val="0"/>
          <w:marTop w:val="0"/>
          <w:marBottom w:val="0"/>
          <w:divBdr>
            <w:top w:val="none" w:sz="0" w:space="0" w:color="auto"/>
            <w:left w:val="none" w:sz="0" w:space="0" w:color="auto"/>
            <w:bottom w:val="none" w:sz="0" w:space="0" w:color="auto"/>
            <w:right w:val="none" w:sz="0" w:space="0" w:color="auto"/>
          </w:divBdr>
        </w:div>
        <w:div w:id="933824028">
          <w:marLeft w:val="480"/>
          <w:marRight w:val="0"/>
          <w:marTop w:val="0"/>
          <w:marBottom w:val="0"/>
          <w:divBdr>
            <w:top w:val="none" w:sz="0" w:space="0" w:color="auto"/>
            <w:left w:val="none" w:sz="0" w:space="0" w:color="auto"/>
            <w:bottom w:val="none" w:sz="0" w:space="0" w:color="auto"/>
            <w:right w:val="none" w:sz="0" w:space="0" w:color="auto"/>
          </w:divBdr>
        </w:div>
        <w:div w:id="1964070871">
          <w:marLeft w:val="480"/>
          <w:marRight w:val="0"/>
          <w:marTop w:val="0"/>
          <w:marBottom w:val="0"/>
          <w:divBdr>
            <w:top w:val="none" w:sz="0" w:space="0" w:color="auto"/>
            <w:left w:val="none" w:sz="0" w:space="0" w:color="auto"/>
            <w:bottom w:val="none" w:sz="0" w:space="0" w:color="auto"/>
            <w:right w:val="none" w:sz="0" w:space="0" w:color="auto"/>
          </w:divBdr>
        </w:div>
        <w:div w:id="524946945">
          <w:marLeft w:val="480"/>
          <w:marRight w:val="0"/>
          <w:marTop w:val="0"/>
          <w:marBottom w:val="0"/>
          <w:divBdr>
            <w:top w:val="none" w:sz="0" w:space="0" w:color="auto"/>
            <w:left w:val="none" w:sz="0" w:space="0" w:color="auto"/>
            <w:bottom w:val="none" w:sz="0" w:space="0" w:color="auto"/>
            <w:right w:val="none" w:sz="0" w:space="0" w:color="auto"/>
          </w:divBdr>
        </w:div>
        <w:div w:id="657536770">
          <w:marLeft w:val="480"/>
          <w:marRight w:val="0"/>
          <w:marTop w:val="0"/>
          <w:marBottom w:val="0"/>
          <w:divBdr>
            <w:top w:val="none" w:sz="0" w:space="0" w:color="auto"/>
            <w:left w:val="none" w:sz="0" w:space="0" w:color="auto"/>
            <w:bottom w:val="none" w:sz="0" w:space="0" w:color="auto"/>
            <w:right w:val="none" w:sz="0" w:space="0" w:color="auto"/>
          </w:divBdr>
        </w:div>
      </w:divsChild>
    </w:div>
    <w:div w:id="1093160012">
      <w:bodyDiv w:val="1"/>
      <w:marLeft w:val="0"/>
      <w:marRight w:val="0"/>
      <w:marTop w:val="0"/>
      <w:marBottom w:val="0"/>
      <w:divBdr>
        <w:top w:val="none" w:sz="0" w:space="0" w:color="auto"/>
        <w:left w:val="none" w:sz="0" w:space="0" w:color="auto"/>
        <w:bottom w:val="none" w:sz="0" w:space="0" w:color="auto"/>
        <w:right w:val="none" w:sz="0" w:space="0" w:color="auto"/>
      </w:divBdr>
    </w:div>
    <w:div w:id="1094860681">
      <w:bodyDiv w:val="1"/>
      <w:marLeft w:val="0"/>
      <w:marRight w:val="0"/>
      <w:marTop w:val="0"/>
      <w:marBottom w:val="0"/>
      <w:divBdr>
        <w:top w:val="none" w:sz="0" w:space="0" w:color="auto"/>
        <w:left w:val="none" w:sz="0" w:space="0" w:color="auto"/>
        <w:bottom w:val="none" w:sz="0" w:space="0" w:color="auto"/>
        <w:right w:val="none" w:sz="0" w:space="0" w:color="auto"/>
      </w:divBdr>
    </w:div>
    <w:div w:id="1096829438">
      <w:bodyDiv w:val="1"/>
      <w:marLeft w:val="0"/>
      <w:marRight w:val="0"/>
      <w:marTop w:val="0"/>
      <w:marBottom w:val="0"/>
      <w:divBdr>
        <w:top w:val="none" w:sz="0" w:space="0" w:color="auto"/>
        <w:left w:val="none" w:sz="0" w:space="0" w:color="auto"/>
        <w:bottom w:val="none" w:sz="0" w:space="0" w:color="auto"/>
        <w:right w:val="none" w:sz="0" w:space="0" w:color="auto"/>
      </w:divBdr>
    </w:div>
    <w:div w:id="1100032689">
      <w:bodyDiv w:val="1"/>
      <w:marLeft w:val="0"/>
      <w:marRight w:val="0"/>
      <w:marTop w:val="0"/>
      <w:marBottom w:val="0"/>
      <w:divBdr>
        <w:top w:val="none" w:sz="0" w:space="0" w:color="auto"/>
        <w:left w:val="none" w:sz="0" w:space="0" w:color="auto"/>
        <w:bottom w:val="none" w:sz="0" w:space="0" w:color="auto"/>
        <w:right w:val="none" w:sz="0" w:space="0" w:color="auto"/>
      </w:divBdr>
    </w:div>
    <w:div w:id="1105736187">
      <w:bodyDiv w:val="1"/>
      <w:marLeft w:val="0"/>
      <w:marRight w:val="0"/>
      <w:marTop w:val="0"/>
      <w:marBottom w:val="0"/>
      <w:divBdr>
        <w:top w:val="none" w:sz="0" w:space="0" w:color="auto"/>
        <w:left w:val="none" w:sz="0" w:space="0" w:color="auto"/>
        <w:bottom w:val="none" w:sz="0" w:space="0" w:color="auto"/>
        <w:right w:val="none" w:sz="0" w:space="0" w:color="auto"/>
      </w:divBdr>
      <w:divsChild>
        <w:div w:id="262687627">
          <w:marLeft w:val="480"/>
          <w:marRight w:val="0"/>
          <w:marTop w:val="0"/>
          <w:marBottom w:val="0"/>
          <w:divBdr>
            <w:top w:val="none" w:sz="0" w:space="0" w:color="auto"/>
            <w:left w:val="none" w:sz="0" w:space="0" w:color="auto"/>
            <w:bottom w:val="none" w:sz="0" w:space="0" w:color="auto"/>
            <w:right w:val="none" w:sz="0" w:space="0" w:color="auto"/>
          </w:divBdr>
        </w:div>
        <w:div w:id="2048797031">
          <w:marLeft w:val="480"/>
          <w:marRight w:val="0"/>
          <w:marTop w:val="0"/>
          <w:marBottom w:val="0"/>
          <w:divBdr>
            <w:top w:val="none" w:sz="0" w:space="0" w:color="auto"/>
            <w:left w:val="none" w:sz="0" w:space="0" w:color="auto"/>
            <w:bottom w:val="none" w:sz="0" w:space="0" w:color="auto"/>
            <w:right w:val="none" w:sz="0" w:space="0" w:color="auto"/>
          </w:divBdr>
        </w:div>
        <w:div w:id="155272612">
          <w:marLeft w:val="480"/>
          <w:marRight w:val="0"/>
          <w:marTop w:val="0"/>
          <w:marBottom w:val="0"/>
          <w:divBdr>
            <w:top w:val="none" w:sz="0" w:space="0" w:color="auto"/>
            <w:left w:val="none" w:sz="0" w:space="0" w:color="auto"/>
            <w:bottom w:val="none" w:sz="0" w:space="0" w:color="auto"/>
            <w:right w:val="none" w:sz="0" w:space="0" w:color="auto"/>
          </w:divBdr>
        </w:div>
        <w:div w:id="1252741811">
          <w:marLeft w:val="480"/>
          <w:marRight w:val="0"/>
          <w:marTop w:val="0"/>
          <w:marBottom w:val="0"/>
          <w:divBdr>
            <w:top w:val="none" w:sz="0" w:space="0" w:color="auto"/>
            <w:left w:val="none" w:sz="0" w:space="0" w:color="auto"/>
            <w:bottom w:val="none" w:sz="0" w:space="0" w:color="auto"/>
            <w:right w:val="none" w:sz="0" w:space="0" w:color="auto"/>
          </w:divBdr>
        </w:div>
        <w:div w:id="1509246019">
          <w:marLeft w:val="480"/>
          <w:marRight w:val="0"/>
          <w:marTop w:val="0"/>
          <w:marBottom w:val="0"/>
          <w:divBdr>
            <w:top w:val="none" w:sz="0" w:space="0" w:color="auto"/>
            <w:left w:val="none" w:sz="0" w:space="0" w:color="auto"/>
            <w:bottom w:val="none" w:sz="0" w:space="0" w:color="auto"/>
            <w:right w:val="none" w:sz="0" w:space="0" w:color="auto"/>
          </w:divBdr>
        </w:div>
        <w:div w:id="1164054667">
          <w:marLeft w:val="480"/>
          <w:marRight w:val="0"/>
          <w:marTop w:val="0"/>
          <w:marBottom w:val="0"/>
          <w:divBdr>
            <w:top w:val="none" w:sz="0" w:space="0" w:color="auto"/>
            <w:left w:val="none" w:sz="0" w:space="0" w:color="auto"/>
            <w:bottom w:val="none" w:sz="0" w:space="0" w:color="auto"/>
            <w:right w:val="none" w:sz="0" w:space="0" w:color="auto"/>
          </w:divBdr>
        </w:div>
        <w:div w:id="1783454391">
          <w:marLeft w:val="480"/>
          <w:marRight w:val="0"/>
          <w:marTop w:val="0"/>
          <w:marBottom w:val="0"/>
          <w:divBdr>
            <w:top w:val="none" w:sz="0" w:space="0" w:color="auto"/>
            <w:left w:val="none" w:sz="0" w:space="0" w:color="auto"/>
            <w:bottom w:val="none" w:sz="0" w:space="0" w:color="auto"/>
            <w:right w:val="none" w:sz="0" w:space="0" w:color="auto"/>
          </w:divBdr>
        </w:div>
        <w:div w:id="386606627">
          <w:marLeft w:val="480"/>
          <w:marRight w:val="0"/>
          <w:marTop w:val="0"/>
          <w:marBottom w:val="0"/>
          <w:divBdr>
            <w:top w:val="none" w:sz="0" w:space="0" w:color="auto"/>
            <w:left w:val="none" w:sz="0" w:space="0" w:color="auto"/>
            <w:bottom w:val="none" w:sz="0" w:space="0" w:color="auto"/>
            <w:right w:val="none" w:sz="0" w:space="0" w:color="auto"/>
          </w:divBdr>
        </w:div>
        <w:div w:id="724791476">
          <w:marLeft w:val="480"/>
          <w:marRight w:val="0"/>
          <w:marTop w:val="0"/>
          <w:marBottom w:val="0"/>
          <w:divBdr>
            <w:top w:val="none" w:sz="0" w:space="0" w:color="auto"/>
            <w:left w:val="none" w:sz="0" w:space="0" w:color="auto"/>
            <w:bottom w:val="none" w:sz="0" w:space="0" w:color="auto"/>
            <w:right w:val="none" w:sz="0" w:space="0" w:color="auto"/>
          </w:divBdr>
        </w:div>
        <w:div w:id="755440576">
          <w:marLeft w:val="480"/>
          <w:marRight w:val="0"/>
          <w:marTop w:val="0"/>
          <w:marBottom w:val="0"/>
          <w:divBdr>
            <w:top w:val="none" w:sz="0" w:space="0" w:color="auto"/>
            <w:left w:val="none" w:sz="0" w:space="0" w:color="auto"/>
            <w:bottom w:val="none" w:sz="0" w:space="0" w:color="auto"/>
            <w:right w:val="none" w:sz="0" w:space="0" w:color="auto"/>
          </w:divBdr>
        </w:div>
        <w:div w:id="1776364636">
          <w:marLeft w:val="480"/>
          <w:marRight w:val="0"/>
          <w:marTop w:val="0"/>
          <w:marBottom w:val="0"/>
          <w:divBdr>
            <w:top w:val="none" w:sz="0" w:space="0" w:color="auto"/>
            <w:left w:val="none" w:sz="0" w:space="0" w:color="auto"/>
            <w:bottom w:val="none" w:sz="0" w:space="0" w:color="auto"/>
            <w:right w:val="none" w:sz="0" w:space="0" w:color="auto"/>
          </w:divBdr>
        </w:div>
        <w:div w:id="1356611663">
          <w:marLeft w:val="480"/>
          <w:marRight w:val="0"/>
          <w:marTop w:val="0"/>
          <w:marBottom w:val="0"/>
          <w:divBdr>
            <w:top w:val="none" w:sz="0" w:space="0" w:color="auto"/>
            <w:left w:val="none" w:sz="0" w:space="0" w:color="auto"/>
            <w:bottom w:val="none" w:sz="0" w:space="0" w:color="auto"/>
            <w:right w:val="none" w:sz="0" w:space="0" w:color="auto"/>
          </w:divBdr>
        </w:div>
        <w:div w:id="1644890917">
          <w:marLeft w:val="480"/>
          <w:marRight w:val="0"/>
          <w:marTop w:val="0"/>
          <w:marBottom w:val="0"/>
          <w:divBdr>
            <w:top w:val="none" w:sz="0" w:space="0" w:color="auto"/>
            <w:left w:val="none" w:sz="0" w:space="0" w:color="auto"/>
            <w:bottom w:val="none" w:sz="0" w:space="0" w:color="auto"/>
            <w:right w:val="none" w:sz="0" w:space="0" w:color="auto"/>
          </w:divBdr>
        </w:div>
        <w:div w:id="1616256950">
          <w:marLeft w:val="480"/>
          <w:marRight w:val="0"/>
          <w:marTop w:val="0"/>
          <w:marBottom w:val="0"/>
          <w:divBdr>
            <w:top w:val="none" w:sz="0" w:space="0" w:color="auto"/>
            <w:left w:val="none" w:sz="0" w:space="0" w:color="auto"/>
            <w:bottom w:val="none" w:sz="0" w:space="0" w:color="auto"/>
            <w:right w:val="none" w:sz="0" w:space="0" w:color="auto"/>
          </w:divBdr>
        </w:div>
        <w:div w:id="1558130920">
          <w:marLeft w:val="480"/>
          <w:marRight w:val="0"/>
          <w:marTop w:val="0"/>
          <w:marBottom w:val="0"/>
          <w:divBdr>
            <w:top w:val="none" w:sz="0" w:space="0" w:color="auto"/>
            <w:left w:val="none" w:sz="0" w:space="0" w:color="auto"/>
            <w:bottom w:val="none" w:sz="0" w:space="0" w:color="auto"/>
            <w:right w:val="none" w:sz="0" w:space="0" w:color="auto"/>
          </w:divBdr>
        </w:div>
        <w:div w:id="62148874">
          <w:marLeft w:val="480"/>
          <w:marRight w:val="0"/>
          <w:marTop w:val="0"/>
          <w:marBottom w:val="0"/>
          <w:divBdr>
            <w:top w:val="none" w:sz="0" w:space="0" w:color="auto"/>
            <w:left w:val="none" w:sz="0" w:space="0" w:color="auto"/>
            <w:bottom w:val="none" w:sz="0" w:space="0" w:color="auto"/>
            <w:right w:val="none" w:sz="0" w:space="0" w:color="auto"/>
          </w:divBdr>
        </w:div>
        <w:div w:id="2113624283">
          <w:marLeft w:val="480"/>
          <w:marRight w:val="0"/>
          <w:marTop w:val="0"/>
          <w:marBottom w:val="0"/>
          <w:divBdr>
            <w:top w:val="none" w:sz="0" w:space="0" w:color="auto"/>
            <w:left w:val="none" w:sz="0" w:space="0" w:color="auto"/>
            <w:bottom w:val="none" w:sz="0" w:space="0" w:color="auto"/>
            <w:right w:val="none" w:sz="0" w:space="0" w:color="auto"/>
          </w:divBdr>
        </w:div>
        <w:div w:id="163135197">
          <w:marLeft w:val="480"/>
          <w:marRight w:val="0"/>
          <w:marTop w:val="0"/>
          <w:marBottom w:val="0"/>
          <w:divBdr>
            <w:top w:val="none" w:sz="0" w:space="0" w:color="auto"/>
            <w:left w:val="none" w:sz="0" w:space="0" w:color="auto"/>
            <w:bottom w:val="none" w:sz="0" w:space="0" w:color="auto"/>
            <w:right w:val="none" w:sz="0" w:space="0" w:color="auto"/>
          </w:divBdr>
        </w:div>
        <w:div w:id="2034762124">
          <w:marLeft w:val="480"/>
          <w:marRight w:val="0"/>
          <w:marTop w:val="0"/>
          <w:marBottom w:val="0"/>
          <w:divBdr>
            <w:top w:val="none" w:sz="0" w:space="0" w:color="auto"/>
            <w:left w:val="none" w:sz="0" w:space="0" w:color="auto"/>
            <w:bottom w:val="none" w:sz="0" w:space="0" w:color="auto"/>
            <w:right w:val="none" w:sz="0" w:space="0" w:color="auto"/>
          </w:divBdr>
        </w:div>
        <w:div w:id="1799257687">
          <w:marLeft w:val="480"/>
          <w:marRight w:val="0"/>
          <w:marTop w:val="0"/>
          <w:marBottom w:val="0"/>
          <w:divBdr>
            <w:top w:val="none" w:sz="0" w:space="0" w:color="auto"/>
            <w:left w:val="none" w:sz="0" w:space="0" w:color="auto"/>
            <w:bottom w:val="none" w:sz="0" w:space="0" w:color="auto"/>
            <w:right w:val="none" w:sz="0" w:space="0" w:color="auto"/>
          </w:divBdr>
        </w:div>
        <w:div w:id="695691452">
          <w:marLeft w:val="480"/>
          <w:marRight w:val="0"/>
          <w:marTop w:val="0"/>
          <w:marBottom w:val="0"/>
          <w:divBdr>
            <w:top w:val="none" w:sz="0" w:space="0" w:color="auto"/>
            <w:left w:val="none" w:sz="0" w:space="0" w:color="auto"/>
            <w:bottom w:val="none" w:sz="0" w:space="0" w:color="auto"/>
            <w:right w:val="none" w:sz="0" w:space="0" w:color="auto"/>
          </w:divBdr>
        </w:div>
        <w:div w:id="461582840">
          <w:marLeft w:val="480"/>
          <w:marRight w:val="0"/>
          <w:marTop w:val="0"/>
          <w:marBottom w:val="0"/>
          <w:divBdr>
            <w:top w:val="none" w:sz="0" w:space="0" w:color="auto"/>
            <w:left w:val="none" w:sz="0" w:space="0" w:color="auto"/>
            <w:bottom w:val="none" w:sz="0" w:space="0" w:color="auto"/>
            <w:right w:val="none" w:sz="0" w:space="0" w:color="auto"/>
          </w:divBdr>
        </w:div>
        <w:div w:id="1874222423">
          <w:marLeft w:val="480"/>
          <w:marRight w:val="0"/>
          <w:marTop w:val="0"/>
          <w:marBottom w:val="0"/>
          <w:divBdr>
            <w:top w:val="none" w:sz="0" w:space="0" w:color="auto"/>
            <w:left w:val="none" w:sz="0" w:space="0" w:color="auto"/>
            <w:bottom w:val="none" w:sz="0" w:space="0" w:color="auto"/>
            <w:right w:val="none" w:sz="0" w:space="0" w:color="auto"/>
          </w:divBdr>
        </w:div>
        <w:div w:id="1001204432">
          <w:marLeft w:val="480"/>
          <w:marRight w:val="0"/>
          <w:marTop w:val="0"/>
          <w:marBottom w:val="0"/>
          <w:divBdr>
            <w:top w:val="none" w:sz="0" w:space="0" w:color="auto"/>
            <w:left w:val="none" w:sz="0" w:space="0" w:color="auto"/>
            <w:bottom w:val="none" w:sz="0" w:space="0" w:color="auto"/>
            <w:right w:val="none" w:sz="0" w:space="0" w:color="auto"/>
          </w:divBdr>
        </w:div>
        <w:div w:id="599262136">
          <w:marLeft w:val="480"/>
          <w:marRight w:val="0"/>
          <w:marTop w:val="0"/>
          <w:marBottom w:val="0"/>
          <w:divBdr>
            <w:top w:val="none" w:sz="0" w:space="0" w:color="auto"/>
            <w:left w:val="none" w:sz="0" w:space="0" w:color="auto"/>
            <w:bottom w:val="none" w:sz="0" w:space="0" w:color="auto"/>
            <w:right w:val="none" w:sz="0" w:space="0" w:color="auto"/>
          </w:divBdr>
        </w:div>
      </w:divsChild>
    </w:div>
    <w:div w:id="1111163254">
      <w:bodyDiv w:val="1"/>
      <w:marLeft w:val="0"/>
      <w:marRight w:val="0"/>
      <w:marTop w:val="0"/>
      <w:marBottom w:val="0"/>
      <w:divBdr>
        <w:top w:val="none" w:sz="0" w:space="0" w:color="auto"/>
        <w:left w:val="none" w:sz="0" w:space="0" w:color="auto"/>
        <w:bottom w:val="none" w:sz="0" w:space="0" w:color="auto"/>
        <w:right w:val="none" w:sz="0" w:space="0" w:color="auto"/>
      </w:divBdr>
      <w:divsChild>
        <w:div w:id="2026591580">
          <w:marLeft w:val="640"/>
          <w:marRight w:val="0"/>
          <w:marTop w:val="0"/>
          <w:marBottom w:val="0"/>
          <w:divBdr>
            <w:top w:val="none" w:sz="0" w:space="0" w:color="auto"/>
            <w:left w:val="none" w:sz="0" w:space="0" w:color="auto"/>
            <w:bottom w:val="none" w:sz="0" w:space="0" w:color="auto"/>
            <w:right w:val="none" w:sz="0" w:space="0" w:color="auto"/>
          </w:divBdr>
        </w:div>
        <w:div w:id="1982688470">
          <w:marLeft w:val="640"/>
          <w:marRight w:val="0"/>
          <w:marTop w:val="0"/>
          <w:marBottom w:val="0"/>
          <w:divBdr>
            <w:top w:val="none" w:sz="0" w:space="0" w:color="auto"/>
            <w:left w:val="none" w:sz="0" w:space="0" w:color="auto"/>
            <w:bottom w:val="none" w:sz="0" w:space="0" w:color="auto"/>
            <w:right w:val="none" w:sz="0" w:space="0" w:color="auto"/>
          </w:divBdr>
        </w:div>
        <w:div w:id="58600143">
          <w:marLeft w:val="640"/>
          <w:marRight w:val="0"/>
          <w:marTop w:val="0"/>
          <w:marBottom w:val="0"/>
          <w:divBdr>
            <w:top w:val="none" w:sz="0" w:space="0" w:color="auto"/>
            <w:left w:val="none" w:sz="0" w:space="0" w:color="auto"/>
            <w:bottom w:val="none" w:sz="0" w:space="0" w:color="auto"/>
            <w:right w:val="none" w:sz="0" w:space="0" w:color="auto"/>
          </w:divBdr>
        </w:div>
        <w:div w:id="251161023">
          <w:marLeft w:val="640"/>
          <w:marRight w:val="0"/>
          <w:marTop w:val="0"/>
          <w:marBottom w:val="0"/>
          <w:divBdr>
            <w:top w:val="none" w:sz="0" w:space="0" w:color="auto"/>
            <w:left w:val="none" w:sz="0" w:space="0" w:color="auto"/>
            <w:bottom w:val="none" w:sz="0" w:space="0" w:color="auto"/>
            <w:right w:val="none" w:sz="0" w:space="0" w:color="auto"/>
          </w:divBdr>
        </w:div>
        <w:div w:id="1418596558">
          <w:marLeft w:val="640"/>
          <w:marRight w:val="0"/>
          <w:marTop w:val="0"/>
          <w:marBottom w:val="0"/>
          <w:divBdr>
            <w:top w:val="none" w:sz="0" w:space="0" w:color="auto"/>
            <w:left w:val="none" w:sz="0" w:space="0" w:color="auto"/>
            <w:bottom w:val="none" w:sz="0" w:space="0" w:color="auto"/>
            <w:right w:val="none" w:sz="0" w:space="0" w:color="auto"/>
          </w:divBdr>
        </w:div>
        <w:div w:id="719741844">
          <w:marLeft w:val="640"/>
          <w:marRight w:val="0"/>
          <w:marTop w:val="0"/>
          <w:marBottom w:val="0"/>
          <w:divBdr>
            <w:top w:val="none" w:sz="0" w:space="0" w:color="auto"/>
            <w:left w:val="none" w:sz="0" w:space="0" w:color="auto"/>
            <w:bottom w:val="none" w:sz="0" w:space="0" w:color="auto"/>
            <w:right w:val="none" w:sz="0" w:space="0" w:color="auto"/>
          </w:divBdr>
        </w:div>
        <w:div w:id="386032104">
          <w:marLeft w:val="640"/>
          <w:marRight w:val="0"/>
          <w:marTop w:val="0"/>
          <w:marBottom w:val="0"/>
          <w:divBdr>
            <w:top w:val="none" w:sz="0" w:space="0" w:color="auto"/>
            <w:left w:val="none" w:sz="0" w:space="0" w:color="auto"/>
            <w:bottom w:val="none" w:sz="0" w:space="0" w:color="auto"/>
            <w:right w:val="none" w:sz="0" w:space="0" w:color="auto"/>
          </w:divBdr>
        </w:div>
        <w:div w:id="227765300">
          <w:marLeft w:val="640"/>
          <w:marRight w:val="0"/>
          <w:marTop w:val="0"/>
          <w:marBottom w:val="0"/>
          <w:divBdr>
            <w:top w:val="none" w:sz="0" w:space="0" w:color="auto"/>
            <w:left w:val="none" w:sz="0" w:space="0" w:color="auto"/>
            <w:bottom w:val="none" w:sz="0" w:space="0" w:color="auto"/>
            <w:right w:val="none" w:sz="0" w:space="0" w:color="auto"/>
          </w:divBdr>
        </w:div>
        <w:div w:id="48381946">
          <w:marLeft w:val="640"/>
          <w:marRight w:val="0"/>
          <w:marTop w:val="0"/>
          <w:marBottom w:val="0"/>
          <w:divBdr>
            <w:top w:val="none" w:sz="0" w:space="0" w:color="auto"/>
            <w:left w:val="none" w:sz="0" w:space="0" w:color="auto"/>
            <w:bottom w:val="none" w:sz="0" w:space="0" w:color="auto"/>
            <w:right w:val="none" w:sz="0" w:space="0" w:color="auto"/>
          </w:divBdr>
        </w:div>
        <w:div w:id="170606880">
          <w:marLeft w:val="640"/>
          <w:marRight w:val="0"/>
          <w:marTop w:val="0"/>
          <w:marBottom w:val="0"/>
          <w:divBdr>
            <w:top w:val="none" w:sz="0" w:space="0" w:color="auto"/>
            <w:left w:val="none" w:sz="0" w:space="0" w:color="auto"/>
            <w:bottom w:val="none" w:sz="0" w:space="0" w:color="auto"/>
            <w:right w:val="none" w:sz="0" w:space="0" w:color="auto"/>
          </w:divBdr>
        </w:div>
        <w:div w:id="241718738">
          <w:marLeft w:val="640"/>
          <w:marRight w:val="0"/>
          <w:marTop w:val="0"/>
          <w:marBottom w:val="0"/>
          <w:divBdr>
            <w:top w:val="none" w:sz="0" w:space="0" w:color="auto"/>
            <w:left w:val="none" w:sz="0" w:space="0" w:color="auto"/>
            <w:bottom w:val="none" w:sz="0" w:space="0" w:color="auto"/>
            <w:right w:val="none" w:sz="0" w:space="0" w:color="auto"/>
          </w:divBdr>
        </w:div>
        <w:div w:id="1733116623">
          <w:marLeft w:val="640"/>
          <w:marRight w:val="0"/>
          <w:marTop w:val="0"/>
          <w:marBottom w:val="0"/>
          <w:divBdr>
            <w:top w:val="none" w:sz="0" w:space="0" w:color="auto"/>
            <w:left w:val="none" w:sz="0" w:space="0" w:color="auto"/>
            <w:bottom w:val="none" w:sz="0" w:space="0" w:color="auto"/>
            <w:right w:val="none" w:sz="0" w:space="0" w:color="auto"/>
          </w:divBdr>
        </w:div>
        <w:div w:id="764115106">
          <w:marLeft w:val="640"/>
          <w:marRight w:val="0"/>
          <w:marTop w:val="0"/>
          <w:marBottom w:val="0"/>
          <w:divBdr>
            <w:top w:val="none" w:sz="0" w:space="0" w:color="auto"/>
            <w:left w:val="none" w:sz="0" w:space="0" w:color="auto"/>
            <w:bottom w:val="none" w:sz="0" w:space="0" w:color="auto"/>
            <w:right w:val="none" w:sz="0" w:space="0" w:color="auto"/>
          </w:divBdr>
        </w:div>
        <w:div w:id="1162307590">
          <w:marLeft w:val="640"/>
          <w:marRight w:val="0"/>
          <w:marTop w:val="0"/>
          <w:marBottom w:val="0"/>
          <w:divBdr>
            <w:top w:val="none" w:sz="0" w:space="0" w:color="auto"/>
            <w:left w:val="none" w:sz="0" w:space="0" w:color="auto"/>
            <w:bottom w:val="none" w:sz="0" w:space="0" w:color="auto"/>
            <w:right w:val="none" w:sz="0" w:space="0" w:color="auto"/>
          </w:divBdr>
        </w:div>
        <w:div w:id="689524859">
          <w:marLeft w:val="640"/>
          <w:marRight w:val="0"/>
          <w:marTop w:val="0"/>
          <w:marBottom w:val="0"/>
          <w:divBdr>
            <w:top w:val="none" w:sz="0" w:space="0" w:color="auto"/>
            <w:left w:val="none" w:sz="0" w:space="0" w:color="auto"/>
            <w:bottom w:val="none" w:sz="0" w:space="0" w:color="auto"/>
            <w:right w:val="none" w:sz="0" w:space="0" w:color="auto"/>
          </w:divBdr>
        </w:div>
        <w:div w:id="565654565">
          <w:marLeft w:val="640"/>
          <w:marRight w:val="0"/>
          <w:marTop w:val="0"/>
          <w:marBottom w:val="0"/>
          <w:divBdr>
            <w:top w:val="none" w:sz="0" w:space="0" w:color="auto"/>
            <w:left w:val="none" w:sz="0" w:space="0" w:color="auto"/>
            <w:bottom w:val="none" w:sz="0" w:space="0" w:color="auto"/>
            <w:right w:val="none" w:sz="0" w:space="0" w:color="auto"/>
          </w:divBdr>
        </w:div>
        <w:div w:id="2022271596">
          <w:marLeft w:val="640"/>
          <w:marRight w:val="0"/>
          <w:marTop w:val="0"/>
          <w:marBottom w:val="0"/>
          <w:divBdr>
            <w:top w:val="none" w:sz="0" w:space="0" w:color="auto"/>
            <w:left w:val="none" w:sz="0" w:space="0" w:color="auto"/>
            <w:bottom w:val="none" w:sz="0" w:space="0" w:color="auto"/>
            <w:right w:val="none" w:sz="0" w:space="0" w:color="auto"/>
          </w:divBdr>
        </w:div>
        <w:div w:id="1850363729">
          <w:marLeft w:val="640"/>
          <w:marRight w:val="0"/>
          <w:marTop w:val="0"/>
          <w:marBottom w:val="0"/>
          <w:divBdr>
            <w:top w:val="none" w:sz="0" w:space="0" w:color="auto"/>
            <w:left w:val="none" w:sz="0" w:space="0" w:color="auto"/>
            <w:bottom w:val="none" w:sz="0" w:space="0" w:color="auto"/>
            <w:right w:val="none" w:sz="0" w:space="0" w:color="auto"/>
          </w:divBdr>
        </w:div>
        <w:div w:id="710956727">
          <w:marLeft w:val="640"/>
          <w:marRight w:val="0"/>
          <w:marTop w:val="0"/>
          <w:marBottom w:val="0"/>
          <w:divBdr>
            <w:top w:val="none" w:sz="0" w:space="0" w:color="auto"/>
            <w:left w:val="none" w:sz="0" w:space="0" w:color="auto"/>
            <w:bottom w:val="none" w:sz="0" w:space="0" w:color="auto"/>
            <w:right w:val="none" w:sz="0" w:space="0" w:color="auto"/>
          </w:divBdr>
        </w:div>
        <w:div w:id="933126808">
          <w:marLeft w:val="640"/>
          <w:marRight w:val="0"/>
          <w:marTop w:val="0"/>
          <w:marBottom w:val="0"/>
          <w:divBdr>
            <w:top w:val="none" w:sz="0" w:space="0" w:color="auto"/>
            <w:left w:val="none" w:sz="0" w:space="0" w:color="auto"/>
            <w:bottom w:val="none" w:sz="0" w:space="0" w:color="auto"/>
            <w:right w:val="none" w:sz="0" w:space="0" w:color="auto"/>
          </w:divBdr>
        </w:div>
        <w:div w:id="2057465093">
          <w:marLeft w:val="640"/>
          <w:marRight w:val="0"/>
          <w:marTop w:val="0"/>
          <w:marBottom w:val="0"/>
          <w:divBdr>
            <w:top w:val="none" w:sz="0" w:space="0" w:color="auto"/>
            <w:left w:val="none" w:sz="0" w:space="0" w:color="auto"/>
            <w:bottom w:val="none" w:sz="0" w:space="0" w:color="auto"/>
            <w:right w:val="none" w:sz="0" w:space="0" w:color="auto"/>
          </w:divBdr>
        </w:div>
        <w:div w:id="432941311">
          <w:marLeft w:val="640"/>
          <w:marRight w:val="0"/>
          <w:marTop w:val="0"/>
          <w:marBottom w:val="0"/>
          <w:divBdr>
            <w:top w:val="none" w:sz="0" w:space="0" w:color="auto"/>
            <w:left w:val="none" w:sz="0" w:space="0" w:color="auto"/>
            <w:bottom w:val="none" w:sz="0" w:space="0" w:color="auto"/>
            <w:right w:val="none" w:sz="0" w:space="0" w:color="auto"/>
          </w:divBdr>
        </w:div>
        <w:div w:id="1336497345">
          <w:marLeft w:val="640"/>
          <w:marRight w:val="0"/>
          <w:marTop w:val="0"/>
          <w:marBottom w:val="0"/>
          <w:divBdr>
            <w:top w:val="none" w:sz="0" w:space="0" w:color="auto"/>
            <w:left w:val="none" w:sz="0" w:space="0" w:color="auto"/>
            <w:bottom w:val="none" w:sz="0" w:space="0" w:color="auto"/>
            <w:right w:val="none" w:sz="0" w:space="0" w:color="auto"/>
          </w:divBdr>
        </w:div>
        <w:div w:id="1761368722">
          <w:marLeft w:val="640"/>
          <w:marRight w:val="0"/>
          <w:marTop w:val="0"/>
          <w:marBottom w:val="0"/>
          <w:divBdr>
            <w:top w:val="none" w:sz="0" w:space="0" w:color="auto"/>
            <w:left w:val="none" w:sz="0" w:space="0" w:color="auto"/>
            <w:bottom w:val="none" w:sz="0" w:space="0" w:color="auto"/>
            <w:right w:val="none" w:sz="0" w:space="0" w:color="auto"/>
          </w:divBdr>
        </w:div>
        <w:div w:id="1518622207">
          <w:marLeft w:val="640"/>
          <w:marRight w:val="0"/>
          <w:marTop w:val="0"/>
          <w:marBottom w:val="0"/>
          <w:divBdr>
            <w:top w:val="none" w:sz="0" w:space="0" w:color="auto"/>
            <w:left w:val="none" w:sz="0" w:space="0" w:color="auto"/>
            <w:bottom w:val="none" w:sz="0" w:space="0" w:color="auto"/>
            <w:right w:val="none" w:sz="0" w:space="0" w:color="auto"/>
          </w:divBdr>
        </w:div>
        <w:div w:id="331688422">
          <w:marLeft w:val="640"/>
          <w:marRight w:val="0"/>
          <w:marTop w:val="0"/>
          <w:marBottom w:val="0"/>
          <w:divBdr>
            <w:top w:val="none" w:sz="0" w:space="0" w:color="auto"/>
            <w:left w:val="none" w:sz="0" w:space="0" w:color="auto"/>
            <w:bottom w:val="none" w:sz="0" w:space="0" w:color="auto"/>
            <w:right w:val="none" w:sz="0" w:space="0" w:color="auto"/>
          </w:divBdr>
        </w:div>
        <w:div w:id="1863277363">
          <w:marLeft w:val="640"/>
          <w:marRight w:val="0"/>
          <w:marTop w:val="0"/>
          <w:marBottom w:val="0"/>
          <w:divBdr>
            <w:top w:val="none" w:sz="0" w:space="0" w:color="auto"/>
            <w:left w:val="none" w:sz="0" w:space="0" w:color="auto"/>
            <w:bottom w:val="none" w:sz="0" w:space="0" w:color="auto"/>
            <w:right w:val="none" w:sz="0" w:space="0" w:color="auto"/>
          </w:divBdr>
        </w:div>
        <w:div w:id="377048036">
          <w:marLeft w:val="640"/>
          <w:marRight w:val="0"/>
          <w:marTop w:val="0"/>
          <w:marBottom w:val="0"/>
          <w:divBdr>
            <w:top w:val="none" w:sz="0" w:space="0" w:color="auto"/>
            <w:left w:val="none" w:sz="0" w:space="0" w:color="auto"/>
            <w:bottom w:val="none" w:sz="0" w:space="0" w:color="auto"/>
            <w:right w:val="none" w:sz="0" w:space="0" w:color="auto"/>
          </w:divBdr>
        </w:div>
        <w:div w:id="1083256952">
          <w:marLeft w:val="640"/>
          <w:marRight w:val="0"/>
          <w:marTop w:val="0"/>
          <w:marBottom w:val="0"/>
          <w:divBdr>
            <w:top w:val="none" w:sz="0" w:space="0" w:color="auto"/>
            <w:left w:val="none" w:sz="0" w:space="0" w:color="auto"/>
            <w:bottom w:val="none" w:sz="0" w:space="0" w:color="auto"/>
            <w:right w:val="none" w:sz="0" w:space="0" w:color="auto"/>
          </w:divBdr>
        </w:div>
        <w:div w:id="1053411">
          <w:marLeft w:val="640"/>
          <w:marRight w:val="0"/>
          <w:marTop w:val="0"/>
          <w:marBottom w:val="0"/>
          <w:divBdr>
            <w:top w:val="none" w:sz="0" w:space="0" w:color="auto"/>
            <w:left w:val="none" w:sz="0" w:space="0" w:color="auto"/>
            <w:bottom w:val="none" w:sz="0" w:space="0" w:color="auto"/>
            <w:right w:val="none" w:sz="0" w:space="0" w:color="auto"/>
          </w:divBdr>
        </w:div>
        <w:div w:id="767505640">
          <w:marLeft w:val="640"/>
          <w:marRight w:val="0"/>
          <w:marTop w:val="0"/>
          <w:marBottom w:val="0"/>
          <w:divBdr>
            <w:top w:val="none" w:sz="0" w:space="0" w:color="auto"/>
            <w:left w:val="none" w:sz="0" w:space="0" w:color="auto"/>
            <w:bottom w:val="none" w:sz="0" w:space="0" w:color="auto"/>
            <w:right w:val="none" w:sz="0" w:space="0" w:color="auto"/>
          </w:divBdr>
        </w:div>
        <w:div w:id="116224585">
          <w:marLeft w:val="640"/>
          <w:marRight w:val="0"/>
          <w:marTop w:val="0"/>
          <w:marBottom w:val="0"/>
          <w:divBdr>
            <w:top w:val="none" w:sz="0" w:space="0" w:color="auto"/>
            <w:left w:val="none" w:sz="0" w:space="0" w:color="auto"/>
            <w:bottom w:val="none" w:sz="0" w:space="0" w:color="auto"/>
            <w:right w:val="none" w:sz="0" w:space="0" w:color="auto"/>
          </w:divBdr>
        </w:div>
        <w:div w:id="761951779">
          <w:marLeft w:val="640"/>
          <w:marRight w:val="0"/>
          <w:marTop w:val="0"/>
          <w:marBottom w:val="0"/>
          <w:divBdr>
            <w:top w:val="none" w:sz="0" w:space="0" w:color="auto"/>
            <w:left w:val="none" w:sz="0" w:space="0" w:color="auto"/>
            <w:bottom w:val="none" w:sz="0" w:space="0" w:color="auto"/>
            <w:right w:val="none" w:sz="0" w:space="0" w:color="auto"/>
          </w:divBdr>
        </w:div>
        <w:div w:id="913660933">
          <w:marLeft w:val="640"/>
          <w:marRight w:val="0"/>
          <w:marTop w:val="0"/>
          <w:marBottom w:val="0"/>
          <w:divBdr>
            <w:top w:val="none" w:sz="0" w:space="0" w:color="auto"/>
            <w:left w:val="none" w:sz="0" w:space="0" w:color="auto"/>
            <w:bottom w:val="none" w:sz="0" w:space="0" w:color="auto"/>
            <w:right w:val="none" w:sz="0" w:space="0" w:color="auto"/>
          </w:divBdr>
        </w:div>
        <w:div w:id="1969125062">
          <w:marLeft w:val="640"/>
          <w:marRight w:val="0"/>
          <w:marTop w:val="0"/>
          <w:marBottom w:val="0"/>
          <w:divBdr>
            <w:top w:val="none" w:sz="0" w:space="0" w:color="auto"/>
            <w:left w:val="none" w:sz="0" w:space="0" w:color="auto"/>
            <w:bottom w:val="none" w:sz="0" w:space="0" w:color="auto"/>
            <w:right w:val="none" w:sz="0" w:space="0" w:color="auto"/>
          </w:divBdr>
        </w:div>
        <w:div w:id="1446928887">
          <w:marLeft w:val="640"/>
          <w:marRight w:val="0"/>
          <w:marTop w:val="0"/>
          <w:marBottom w:val="0"/>
          <w:divBdr>
            <w:top w:val="none" w:sz="0" w:space="0" w:color="auto"/>
            <w:left w:val="none" w:sz="0" w:space="0" w:color="auto"/>
            <w:bottom w:val="none" w:sz="0" w:space="0" w:color="auto"/>
            <w:right w:val="none" w:sz="0" w:space="0" w:color="auto"/>
          </w:divBdr>
        </w:div>
        <w:div w:id="628903113">
          <w:marLeft w:val="640"/>
          <w:marRight w:val="0"/>
          <w:marTop w:val="0"/>
          <w:marBottom w:val="0"/>
          <w:divBdr>
            <w:top w:val="none" w:sz="0" w:space="0" w:color="auto"/>
            <w:left w:val="none" w:sz="0" w:space="0" w:color="auto"/>
            <w:bottom w:val="none" w:sz="0" w:space="0" w:color="auto"/>
            <w:right w:val="none" w:sz="0" w:space="0" w:color="auto"/>
          </w:divBdr>
        </w:div>
        <w:div w:id="655911791">
          <w:marLeft w:val="640"/>
          <w:marRight w:val="0"/>
          <w:marTop w:val="0"/>
          <w:marBottom w:val="0"/>
          <w:divBdr>
            <w:top w:val="none" w:sz="0" w:space="0" w:color="auto"/>
            <w:left w:val="none" w:sz="0" w:space="0" w:color="auto"/>
            <w:bottom w:val="none" w:sz="0" w:space="0" w:color="auto"/>
            <w:right w:val="none" w:sz="0" w:space="0" w:color="auto"/>
          </w:divBdr>
        </w:div>
        <w:div w:id="1707020562">
          <w:marLeft w:val="640"/>
          <w:marRight w:val="0"/>
          <w:marTop w:val="0"/>
          <w:marBottom w:val="0"/>
          <w:divBdr>
            <w:top w:val="none" w:sz="0" w:space="0" w:color="auto"/>
            <w:left w:val="none" w:sz="0" w:space="0" w:color="auto"/>
            <w:bottom w:val="none" w:sz="0" w:space="0" w:color="auto"/>
            <w:right w:val="none" w:sz="0" w:space="0" w:color="auto"/>
          </w:divBdr>
        </w:div>
        <w:div w:id="75981520">
          <w:marLeft w:val="640"/>
          <w:marRight w:val="0"/>
          <w:marTop w:val="0"/>
          <w:marBottom w:val="0"/>
          <w:divBdr>
            <w:top w:val="none" w:sz="0" w:space="0" w:color="auto"/>
            <w:left w:val="none" w:sz="0" w:space="0" w:color="auto"/>
            <w:bottom w:val="none" w:sz="0" w:space="0" w:color="auto"/>
            <w:right w:val="none" w:sz="0" w:space="0" w:color="auto"/>
          </w:divBdr>
        </w:div>
        <w:div w:id="1697778941">
          <w:marLeft w:val="640"/>
          <w:marRight w:val="0"/>
          <w:marTop w:val="0"/>
          <w:marBottom w:val="0"/>
          <w:divBdr>
            <w:top w:val="none" w:sz="0" w:space="0" w:color="auto"/>
            <w:left w:val="none" w:sz="0" w:space="0" w:color="auto"/>
            <w:bottom w:val="none" w:sz="0" w:space="0" w:color="auto"/>
            <w:right w:val="none" w:sz="0" w:space="0" w:color="auto"/>
          </w:divBdr>
        </w:div>
        <w:div w:id="107817401">
          <w:marLeft w:val="640"/>
          <w:marRight w:val="0"/>
          <w:marTop w:val="0"/>
          <w:marBottom w:val="0"/>
          <w:divBdr>
            <w:top w:val="none" w:sz="0" w:space="0" w:color="auto"/>
            <w:left w:val="none" w:sz="0" w:space="0" w:color="auto"/>
            <w:bottom w:val="none" w:sz="0" w:space="0" w:color="auto"/>
            <w:right w:val="none" w:sz="0" w:space="0" w:color="auto"/>
          </w:divBdr>
        </w:div>
        <w:div w:id="2131437217">
          <w:marLeft w:val="640"/>
          <w:marRight w:val="0"/>
          <w:marTop w:val="0"/>
          <w:marBottom w:val="0"/>
          <w:divBdr>
            <w:top w:val="none" w:sz="0" w:space="0" w:color="auto"/>
            <w:left w:val="none" w:sz="0" w:space="0" w:color="auto"/>
            <w:bottom w:val="none" w:sz="0" w:space="0" w:color="auto"/>
            <w:right w:val="none" w:sz="0" w:space="0" w:color="auto"/>
          </w:divBdr>
        </w:div>
        <w:div w:id="903568310">
          <w:marLeft w:val="640"/>
          <w:marRight w:val="0"/>
          <w:marTop w:val="0"/>
          <w:marBottom w:val="0"/>
          <w:divBdr>
            <w:top w:val="none" w:sz="0" w:space="0" w:color="auto"/>
            <w:left w:val="none" w:sz="0" w:space="0" w:color="auto"/>
            <w:bottom w:val="none" w:sz="0" w:space="0" w:color="auto"/>
            <w:right w:val="none" w:sz="0" w:space="0" w:color="auto"/>
          </w:divBdr>
        </w:div>
        <w:div w:id="1524393430">
          <w:marLeft w:val="640"/>
          <w:marRight w:val="0"/>
          <w:marTop w:val="0"/>
          <w:marBottom w:val="0"/>
          <w:divBdr>
            <w:top w:val="none" w:sz="0" w:space="0" w:color="auto"/>
            <w:left w:val="none" w:sz="0" w:space="0" w:color="auto"/>
            <w:bottom w:val="none" w:sz="0" w:space="0" w:color="auto"/>
            <w:right w:val="none" w:sz="0" w:space="0" w:color="auto"/>
          </w:divBdr>
        </w:div>
        <w:div w:id="1550459341">
          <w:marLeft w:val="640"/>
          <w:marRight w:val="0"/>
          <w:marTop w:val="0"/>
          <w:marBottom w:val="0"/>
          <w:divBdr>
            <w:top w:val="none" w:sz="0" w:space="0" w:color="auto"/>
            <w:left w:val="none" w:sz="0" w:space="0" w:color="auto"/>
            <w:bottom w:val="none" w:sz="0" w:space="0" w:color="auto"/>
            <w:right w:val="none" w:sz="0" w:space="0" w:color="auto"/>
          </w:divBdr>
        </w:div>
        <w:div w:id="1675306457">
          <w:marLeft w:val="640"/>
          <w:marRight w:val="0"/>
          <w:marTop w:val="0"/>
          <w:marBottom w:val="0"/>
          <w:divBdr>
            <w:top w:val="none" w:sz="0" w:space="0" w:color="auto"/>
            <w:left w:val="none" w:sz="0" w:space="0" w:color="auto"/>
            <w:bottom w:val="none" w:sz="0" w:space="0" w:color="auto"/>
            <w:right w:val="none" w:sz="0" w:space="0" w:color="auto"/>
          </w:divBdr>
        </w:div>
        <w:div w:id="1792624232">
          <w:marLeft w:val="640"/>
          <w:marRight w:val="0"/>
          <w:marTop w:val="0"/>
          <w:marBottom w:val="0"/>
          <w:divBdr>
            <w:top w:val="none" w:sz="0" w:space="0" w:color="auto"/>
            <w:left w:val="none" w:sz="0" w:space="0" w:color="auto"/>
            <w:bottom w:val="none" w:sz="0" w:space="0" w:color="auto"/>
            <w:right w:val="none" w:sz="0" w:space="0" w:color="auto"/>
          </w:divBdr>
        </w:div>
        <w:div w:id="765272959">
          <w:marLeft w:val="640"/>
          <w:marRight w:val="0"/>
          <w:marTop w:val="0"/>
          <w:marBottom w:val="0"/>
          <w:divBdr>
            <w:top w:val="none" w:sz="0" w:space="0" w:color="auto"/>
            <w:left w:val="none" w:sz="0" w:space="0" w:color="auto"/>
            <w:bottom w:val="none" w:sz="0" w:space="0" w:color="auto"/>
            <w:right w:val="none" w:sz="0" w:space="0" w:color="auto"/>
          </w:divBdr>
        </w:div>
        <w:div w:id="1111122381">
          <w:marLeft w:val="640"/>
          <w:marRight w:val="0"/>
          <w:marTop w:val="0"/>
          <w:marBottom w:val="0"/>
          <w:divBdr>
            <w:top w:val="none" w:sz="0" w:space="0" w:color="auto"/>
            <w:left w:val="none" w:sz="0" w:space="0" w:color="auto"/>
            <w:bottom w:val="none" w:sz="0" w:space="0" w:color="auto"/>
            <w:right w:val="none" w:sz="0" w:space="0" w:color="auto"/>
          </w:divBdr>
        </w:div>
        <w:div w:id="1129011117">
          <w:marLeft w:val="640"/>
          <w:marRight w:val="0"/>
          <w:marTop w:val="0"/>
          <w:marBottom w:val="0"/>
          <w:divBdr>
            <w:top w:val="none" w:sz="0" w:space="0" w:color="auto"/>
            <w:left w:val="none" w:sz="0" w:space="0" w:color="auto"/>
            <w:bottom w:val="none" w:sz="0" w:space="0" w:color="auto"/>
            <w:right w:val="none" w:sz="0" w:space="0" w:color="auto"/>
          </w:divBdr>
        </w:div>
        <w:div w:id="2049408106">
          <w:marLeft w:val="640"/>
          <w:marRight w:val="0"/>
          <w:marTop w:val="0"/>
          <w:marBottom w:val="0"/>
          <w:divBdr>
            <w:top w:val="none" w:sz="0" w:space="0" w:color="auto"/>
            <w:left w:val="none" w:sz="0" w:space="0" w:color="auto"/>
            <w:bottom w:val="none" w:sz="0" w:space="0" w:color="auto"/>
            <w:right w:val="none" w:sz="0" w:space="0" w:color="auto"/>
          </w:divBdr>
        </w:div>
        <w:div w:id="1630866222">
          <w:marLeft w:val="640"/>
          <w:marRight w:val="0"/>
          <w:marTop w:val="0"/>
          <w:marBottom w:val="0"/>
          <w:divBdr>
            <w:top w:val="none" w:sz="0" w:space="0" w:color="auto"/>
            <w:left w:val="none" w:sz="0" w:space="0" w:color="auto"/>
            <w:bottom w:val="none" w:sz="0" w:space="0" w:color="auto"/>
            <w:right w:val="none" w:sz="0" w:space="0" w:color="auto"/>
          </w:divBdr>
        </w:div>
        <w:div w:id="353194165">
          <w:marLeft w:val="640"/>
          <w:marRight w:val="0"/>
          <w:marTop w:val="0"/>
          <w:marBottom w:val="0"/>
          <w:divBdr>
            <w:top w:val="none" w:sz="0" w:space="0" w:color="auto"/>
            <w:left w:val="none" w:sz="0" w:space="0" w:color="auto"/>
            <w:bottom w:val="none" w:sz="0" w:space="0" w:color="auto"/>
            <w:right w:val="none" w:sz="0" w:space="0" w:color="auto"/>
          </w:divBdr>
        </w:div>
        <w:div w:id="1030448164">
          <w:marLeft w:val="640"/>
          <w:marRight w:val="0"/>
          <w:marTop w:val="0"/>
          <w:marBottom w:val="0"/>
          <w:divBdr>
            <w:top w:val="none" w:sz="0" w:space="0" w:color="auto"/>
            <w:left w:val="none" w:sz="0" w:space="0" w:color="auto"/>
            <w:bottom w:val="none" w:sz="0" w:space="0" w:color="auto"/>
            <w:right w:val="none" w:sz="0" w:space="0" w:color="auto"/>
          </w:divBdr>
        </w:div>
        <w:div w:id="601686979">
          <w:marLeft w:val="640"/>
          <w:marRight w:val="0"/>
          <w:marTop w:val="0"/>
          <w:marBottom w:val="0"/>
          <w:divBdr>
            <w:top w:val="none" w:sz="0" w:space="0" w:color="auto"/>
            <w:left w:val="none" w:sz="0" w:space="0" w:color="auto"/>
            <w:bottom w:val="none" w:sz="0" w:space="0" w:color="auto"/>
            <w:right w:val="none" w:sz="0" w:space="0" w:color="auto"/>
          </w:divBdr>
        </w:div>
        <w:div w:id="402602946">
          <w:marLeft w:val="640"/>
          <w:marRight w:val="0"/>
          <w:marTop w:val="0"/>
          <w:marBottom w:val="0"/>
          <w:divBdr>
            <w:top w:val="none" w:sz="0" w:space="0" w:color="auto"/>
            <w:left w:val="none" w:sz="0" w:space="0" w:color="auto"/>
            <w:bottom w:val="none" w:sz="0" w:space="0" w:color="auto"/>
            <w:right w:val="none" w:sz="0" w:space="0" w:color="auto"/>
          </w:divBdr>
        </w:div>
        <w:div w:id="1314749054">
          <w:marLeft w:val="640"/>
          <w:marRight w:val="0"/>
          <w:marTop w:val="0"/>
          <w:marBottom w:val="0"/>
          <w:divBdr>
            <w:top w:val="none" w:sz="0" w:space="0" w:color="auto"/>
            <w:left w:val="none" w:sz="0" w:space="0" w:color="auto"/>
            <w:bottom w:val="none" w:sz="0" w:space="0" w:color="auto"/>
            <w:right w:val="none" w:sz="0" w:space="0" w:color="auto"/>
          </w:divBdr>
        </w:div>
        <w:div w:id="867453439">
          <w:marLeft w:val="640"/>
          <w:marRight w:val="0"/>
          <w:marTop w:val="0"/>
          <w:marBottom w:val="0"/>
          <w:divBdr>
            <w:top w:val="none" w:sz="0" w:space="0" w:color="auto"/>
            <w:left w:val="none" w:sz="0" w:space="0" w:color="auto"/>
            <w:bottom w:val="none" w:sz="0" w:space="0" w:color="auto"/>
            <w:right w:val="none" w:sz="0" w:space="0" w:color="auto"/>
          </w:divBdr>
        </w:div>
        <w:div w:id="89008393">
          <w:marLeft w:val="640"/>
          <w:marRight w:val="0"/>
          <w:marTop w:val="0"/>
          <w:marBottom w:val="0"/>
          <w:divBdr>
            <w:top w:val="none" w:sz="0" w:space="0" w:color="auto"/>
            <w:left w:val="none" w:sz="0" w:space="0" w:color="auto"/>
            <w:bottom w:val="none" w:sz="0" w:space="0" w:color="auto"/>
            <w:right w:val="none" w:sz="0" w:space="0" w:color="auto"/>
          </w:divBdr>
        </w:div>
        <w:div w:id="1833910022">
          <w:marLeft w:val="640"/>
          <w:marRight w:val="0"/>
          <w:marTop w:val="0"/>
          <w:marBottom w:val="0"/>
          <w:divBdr>
            <w:top w:val="none" w:sz="0" w:space="0" w:color="auto"/>
            <w:left w:val="none" w:sz="0" w:space="0" w:color="auto"/>
            <w:bottom w:val="none" w:sz="0" w:space="0" w:color="auto"/>
            <w:right w:val="none" w:sz="0" w:space="0" w:color="auto"/>
          </w:divBdr>
        </w:div>
        <w:div w:id="988172022">
          <w:marLeft w:val="640"/>
          <w:marRight w:val="0"/>
          <w:marTop w:val="0"/>
          <w:marBottom w:val="0"/>
          <w:divBdr>
            <w:top w:val="none" w:sz="0" w:space="0" w:color="auto"/>
            <w:left w:val="none" w:sz="0" w:space="0" w:color="auto"/>
            <w:bottom w:val="none" w:sz="0" w:space="0" w:color="auto"/>
            <w:right w:val="none" w:sz="0" w:space="0" w:color="auto"/>
          </w:divBdr>
        </w:div>
        <w:div w:id="936718503">
          <w:marLeft w:val="640"/>
          <w:marRight w:val="0"/>
          <w:marTop w:val="0"/>
          <w:marBottom w:val="0"/>
          <w:divBdr>
            <w:top w:val="none" w:sz="0" w:space="0" w:color="auto"/>
            <w:left w:val="none" w:sz="0" w:space="0" w:color="auto"/>
            <w:bottom w:val="none" w:sz="0" w:space="0" w:color="auto"/>
            <w:right w:val="none" w:sz="0" w:space="0" w:color="auto"/>
          </w:divBdr>
        </w:div>
        <w:div w:id="2043091856">
          <w:marLeft w:val="640"/>
          <w:marRight w:val="0"/>
          <w:marTop w:val="0"/>
          <w:marBottom w:val="0"/>
          <w:divBdr>
            <w:top w:val="none" w:sz="0" w:space="0" w:color="auto"/>
            <w:left w:val="none" w:sz="0" w:space="0" w:color="auto"/>
            <w:bottom w:val="none" w:sz="0" w:space="0" w:color="auto"/>
            <w:right w:val="none" w:sz="0" w:space="0" w:color="auto"/>
          </w:divBdr>
        </w:div>
        <w:div w:id="1812675373">
          <w:marLeft w:val="640"/>
          <w:marRight w:val="0"/>
          <w:marTop w:val="0"/>
          <w:marBottom w:val="0"/>
          <w:divBdr>
            <w:top w:val="none" w:sz="0" w:space="0" w:color="auto"/>
            <w:left w:val="none" w:sz="0" w:space="0" w:color="auto"/>
            <w:bottom w:val="none" w:sz="0" w:space="0" w:color="auto"/>
            <w:right w:val="none" w:sz="0" w:space="0" w:color="auto"/>
          </w:divBdr>
        </w:div>
        <w:div w:id="342782344">
          <w:marLeft w:val="640"/>
          <w:marRight w:val="0"/>
          <w:marTop w:val="0"/>
          <w:marBottom w:val="0"/>
          <w:divBdr>
            <w:top w:val="none" w:sz="0" w:space="0" w:color="auto"/>
            <w:left w:val="none" w:sz="0" w:space="0" w:color="auto"/>
            <w:bottom w:val="none" w:sz="0" w:space="0" w:color="auto"/>
            <w:right w:val="none" w:sz="0" w:space="0" w:color="auto"/>
          </w:divBdr>
        </w:div>
        <w:div w:id="1417826249">
          <w:marLeft w:val="640"/>
          <w:marRight w:val="0"/>
          <w:marTop w:val="0"/>
          <w:marBottom w:val="0"/>
          <w:divBdr>
            <w:top w:val="none" w:sz="0" w:space="0" w:color="auto"/>
            <w:left w:val="none" w:sz="0" w:space="0" w:color="auto"/>
            <w:bottom w:val="none" w:sz="0" w:space="0" w:color="auto"/>
            <w:right w:val="none" w:sz="0" w:space="0" w:color="auto"/>
          </w:divBdr>
        </w:div>
        <w:div w:id="1309438120">
          <w:marLeft w:val="640"/>
          <w:marRight w:val="0"/>
          <w:marTop w:val="0"/>
          <w:marBottom w:val="0"/>
          <w:divBdr>
            <w:top w:val="none" w:sz="0" w:space="0" w:color="auto"/>
            <w:left w:val="none" w:sz="0" w:space="0" w:color="auto"/>
            <w:bottom w:val="none" w:sz="0" w:space="0" w:color="auto"/>
            <w:right w:val="none" w:sz="0" w:space="0" w:color="auto"/>
          </w:divBdr>
        </w:div>
        <w:div w:id="1195191277">
          <w:marLeft w:val="640"/>
          <w:marRight w:val="0"/>
          <w:marTop w:val="0"/>
          <w:marBottom w:val="0"/>
          <w:divBdr>
            <w:top w:val="none" w:sz="0" w:space="0" w:color="auto"/>
            <w:left w:val="none" w:sz="0" w:space="0" w:color="auto"/>
            <w:bottom w:val="none" w:sz="0" w:space="0" w:color="auto"/>
            <w:right w:val="none" w:sz="0" w:space="0" w:color="auto"/>
          </w:divBdr>
        </w:div>
        <w:div w:id="1765418580">
          <w:marLeft w:val="640"/>
          <w:marRight w:val="0"/>
          <w:marTop w:val="0"/>
          <w:marBottom w:val="0"/>
          <w:divBdr>
            <w:top w:val="none" w:sz="0" w:space="0" w:color="auto"/>
            <w:left w:val="none" w:sz="0" w:space="0" w:color="auto"/>
            <w:bottom w:val="none" w:sz="0" w:space="0" w:color="auto"/>
            <w:right w:val="none" w:sz="0" w:space="0" w:color="auto"/>
          </w:divBdr>
        </w:div>
        <w:div w:id="188877427">
          <w:marLeft w:val="640"/>
          <w:marRight w:val="0"/>
          <w:marTop w:val="0"/>
          <w:marBottom w:val="0"/>
          <w:divBdr>
            <w:top w:val="none" w:sz="0" w:space="0" w:color="auto"/>
            <w:left w:val="none" w:sz="0" w:space="0" w:color="auto"/>
            <w:bottom w:val="none" w:sz="0" w:space="0" w:color="auto"/>
            <w:right w:val="none" w:sz="0" w:space="0" w:color="auto"/>
          </w:divBdr>
        </w:div>
        <w:div w:id="1822697463">
          <w:marLeft w:val="640"/>
          <w:marRight w:val="0"/>
          <w:marTop w:val="0"/>
          <w:marBottom w:val="0"/>
          <w:divBdr>
            <w:top w:val="none" w:sz="0" w:space="0" w:color="auto"/>
            <w:left w:val="none" w:sz="0" w:space="0" w:color="auto"/>
            <w:bottom w:val="none" w:sz="0" w:space="0" w:color="auto"/>
            <w:right w:val="none" w:sz="0" w:space="0" w:color="auto"/>
          </w:divBdr>
        </w:div>
        <w:div w:id="2055544306">
          <w:marLeft w:val="640"/>
          <w:marRight w:val="0"/>
          <w:marTop w:val="0"/>
          <w:marBottom w:val="0"/>
          <w:divBdr>
            <w:top w:val="none" w:sz="0" w:space="0" w:color="auto"/>
            <w:left w:val="none" w:sz="0" w:space="0" w:color="auto"/>
            <w:bottom w:val="none" w:sz="0" w:space="0" w:color="auto"/>
            <w:right w:val="none" w:sz="0" w:space="0" w:color="auto"/>
          </w:divBdr>
        </w:div>
        <w:div w:id="1647932319">
          <w:marLeft w:val="640"/>
          <w:marRight w:val="0"/>
          <w:marTop w:val="0"/>
          <w:marBottom w:val="0"/>
          <w:divBdr>
            <w:top w:val="none" w:sz="0" w:space="0" w:color="auto"/>
            <w:left w:val="none" w:sz="0" w:space="0" w:color="auto"/>
            <w:bottom w:val="none" w:sz="0" w:space="0" w:color="auto"/>
            <w:right w:val="none" w:sz="0" w:space="0" w:color="auto"/>
          </w:divBdr>
        </w:div>
        <w:div w:id="2007706486">
          <w:marLeft w:val="640"/>
          <w:marRight w:val="0"/>
          <w:marTop w:val="0"/>
          <w:marBottom w:val="0"/>
          <w:divBdr>
            <w:top w:val="none" w:sz="0" w:space="0" w:color="auto"/>
            <w:left w:val="none" w:sz="0" w:space="0" w:color="auto"/>
            <w:bottom w:val="none" w:sz="0" w:space="0" w:color="auto"/>
            <w:right w:val="none" w:sz="0" w:space="0" w:color="auto"/>
          </w:divBdr>
        </w:div>
        <w:div w:id="1545482114">
          <w:marLeft w:val="640"/>
          <w:marRight w:val="0"/>
          <w:marTop w:val="0"/>
          <w:marBottom w:val="0"/>
          <w:divBdr>
            <w:top w:val="none" w:sz="0" w:space="0" w:color="auto"/>
            <w:left w:val="none" w:sz="0" w:space="0" w:color="auto"/>
            <w:bottom w:val="none" w:sz="0" w:space="0" w:color="auto"/>
            <w:right w:val="none" w:sz="0" w:space="0" w:color="auto"/>
          </w:divBdr>
        </w:div>
        <w:div w:id="1662541282">
          <w:marLeft w:val="640"/>
          <w:marRight w:val="0"/>
          <w:marTop w:val="0"/>
          <w:marBottom w:val="0"/>
          <w:divBdr>
            <w:top w:val="none" w:sz="0" w:space="0" w:color="auto"/>
            <w:left w:val="none" w:sz="0" w:space="0" w:color="auto"/>
            <w:bottom w:val="none" w:sz="0" w:space="0" w:color="auto"/>
            <w:right w:val="none" w:sz="0" w:space="0" w:color="auto"/>
          </w:divBdr>
        </w:div>
        <w:div w:id="1319649604">
          <w:marLeft w:val="640"/>
          <w:marRight w:val="0"/>
          <w:marTop w:val="0"/>
          <w:marBottom w:val="0"/>
          <w:divBdr>
            <w:top w:val="none" w:sz="0" w:space="0" w:color="auto"/>
            <w:left w:val="none" w:sz="0" w:space="0" w:color="auto"/>
            <w:bottom w:val="none" w:sz="0" w:space="0" w:color="auto"/>
            <w:right w:val="none" w:sz="0" w:space="0" w:color="auto"/>
          </w:divBdr>
        </w:div>
        <w:div w:id="54087317">
          <w:marLeft w:val="640"/>
          <w:marRight w:val="0"/>
          <w:marTop w:val="0"/>
          <w:marBottom w:val="0"/>
          <w:divBdr>
            <w:top w:val="none" w:sz="0" w:space="0" w:color="auto"/>
            <w:left w:val="none" w:sz="0" w:space="0" w:color="auto"/>
            <w:bottom w:val="none" w:sz="0" w:space="0" w:color="auto"/>
            <w:right w:val="none" w:sz="0" w:space="0" w:color="auto"/>
          </w:divBdr>
        </w:div>
        <w:div w:id="1634603065">
          <w:marLeft w:val="640"/>
          <w:marRight w:val="0"/>
          <w:marTop w:val="0"/>
          <w:marBottom w:val="0"/>
          <w:divBdr>
            <w:top w:val="none" w:sz="0" w:space="0" w:color="auto"/>
            <w:left w:val="none" w:sz="0" w:space="0" w:color="auto"/>
            <w:bottom w:val="none" w:sz="0" w:space="0" w:color="auto"/>
            <w:right w:val="none" w:sz="0" w:space="0" w:color="auto"/>
          </w:divBdr>
        </w:div>
        <w:div w:id="1420105368">
          <w:marLeft w:val="640"/>
          <w:marRight w:val="0"/>
          <w:marTop w:val="0"/>
          <w:marBottom w:val="0"/>
          <w:divBdr>
            <w:top w:val="none" w:sz="0" w:space="0" w:color="auto"/>
            <w:left w:val="none" w:sz="0" w:space="0" w:color="auto"/>
            <w:bottom w:val="none" w:sz="0" w:space="0" w:color="auto"/>
            <w:right w:val="none" w:sz="0" w:space="0" w:color="auto"/>
          </w:divBdr>
        </w:div>
        <w:div w:id="1525554355">
          <w:marLeft w:val="640"/>
          <w:marRight w:val="0"/>
          <w:marTop w:val="0"/>
          <w:marBottom w:val="0"/>
          <w:divBdr>
            <w:top w:val="none" w:sz="0" w:space="0" w:color="auto"/>
            <w:left w:val="none" w:sz="0" w:space="0" w:color="auto"/>
            <w:bottom w:val="none" w:sz="0" w:space="0" w:color="auto"/>
            <w:right w:val="none" w:sz="0" w:space="0" w:color="auto"/>
          </w:divBdr>
        </w:div>
        <w:div w:id="1616400441">
          <w:marLeft w:val="640"/>
          <w:marRight w:val="0"/>
          <w:marTop w:val="0"/>
          <w:marBottom w:val="0"/>
          <w:divBdr>
            <w:top w:val="none" w:sz="0" w:space="0" w:color="auto"/>
            <w:left w:val="none" w:sz="0" w:space="0" w:color="auto"/>
            <w:bottom w:val="none" w:sz="0" w:space="0" w:color="auto"/>
            <w:right w:val="none" w:sz="0" w:space="0" w:color="auto"/>
          </w:divBdr>
        </w:div>
        <w:div w:id="534849654">
          <w:marLeft w:val="640"/>
          <w:marRight w:val="0"/>
          <w:marTop w:val="0"/>
          <w:marBottom w:val="0"/>
          <w:divBdr>
            <w:top w:val="none" w:sz="0" w:space="0" w:color="auto"/>
            <w:left w:val="none" w:sz="0" w:space="0" w:color="auto"/>
            <w:bottom w:val="none" w:sz="0" w:space="0" w:color="auto"/>
            <w:right w:val="none" w:sz="0" w:space="0" w:color="auto"/>
          </w:divBdr>
        </w:div>
        <w:div w:id="1850561602">
          <w:marLeft w:val="640"/>
          <w:marRight w:val="0"/>
          <w:marTop w:val="0"/>
          <w:marBottom w:val="0"/>
          <w:divBdr>
            <w:top w:val="none" w:sz="0" w:space="0" w:color="auto"/>
            <w:left w:val="none" w:sz="0" w:space="0" w:color="auto"/>
            <w:bottom w:val="none" w:sz="0" w:space="0" w:color="auto"/>
            <w:right w:val="none" w:sz="0" w:space="0" w:color="auto"/>
          </w:divBdr>
        </w:div>
      </w:divsChild>
    </w:div>
    <w:div w:id="1114444312">
      <w:bodyDiv w:val="1"/>
      <w:marLeft w:val="0"/>
      <w:marRight w:val="0"/>
      <w:marTop w:val="0"/>
      <w:marBottom w:val="0"/>
      <w:divBdr>
        <w:top w:val="none" w:sz="0" w:space="0" w:color="auto"/>
        <w:left w:val="none" w:sz="0" w:space="0" w:color="auto"/>
        <w:bottom w:val="none" w:sz="0" w:space="0" w:color="auto"/>
        <w:right w:val="none" w:sz="0" w:space="0" w:color="auto"/>
      </w:divBdr>
      <w:divsChild>
        <w:div w:id="625965659">
          <w:marLeft w:val="480"/>
          <w:marRight w:val="0"/>
          <w:marTop w:val="0"/>
          <w:marBottom w:val="0"/>
          <w:divBdr>
            <w:top w:val="none" w:sz="0" w:space="0" w:color="auto"/>
            <w:left w:val="none" w:sz="0" w:space="0" w:color="auto"/>
            <w:bottom w:val="none" w:sz="0" w:space="0" w:color="auto"/>
            <w:right w:val="none" w:sz="0" w:space="0" w:color="auto"/>
          </w:divBdr>
        </w:div>
        <w:div w:id="568611234">
          <w:marLeft w:val="480"/>
          <w:marRight w:val="0"/>
          <w:marTop w:val="0"/>
          <w:marBottom w:val="0"/>
          <w:divBdr>
            <w:top w:val="none" w:sz="0" w:space="0" w:color="auto"/>
            <w:left w:val="none" w:sz="0" w:space="0" w:color="auto"/>
            <w:bottom w:val="none" w:sz="0" w:space="0" w:color="auto"/>
            <w:right w:val="none" w:sz="0" w:space="0" w:color="auto"/>
          </w:divBdr>
        </w:div>
        <w:div w:id="509030491">
          <w:marLeft w:val="480"/>
          <w:marRight w:val="0"/>
          <w:marTop w:val="0"/>
          <w:marBottom w:val="0"/>
          <w:divBdr>
            <w:top w:val="none" w:sz="0" w:space="0" w:color="auto"/>
            <w:left w:val="none" w:sz="0" w:space="0" w:color="auto"/>
            <w:bottom w:val="none" w:sz="0" w:space="0" w:color="auto"/>
            <w:right w:val="none" w:sz="0" w:space="0" w:color="auto"/>
          </w:divBdr>
        </w:div>
        <w:div w:id="854072076">
          <w:marLeft w:val="480"/>
          <w:marRight w:val="0"/>
          <w:marTop w:val="0"/>
          <w:marBottom w:val="0"/>
          <w:divBdr>
            <w:top w:val="none" w:sz="0" w:space="0" w:color="auto"/>
            <w:left w:val="none" w:sz="0" w:space="0" w:color="auto"/>
            <w:bottom w:val="none" w:sz="0" w:space="0" w:color="auto"/>
            <w:right w:val="none" w:sz="0" w:space="0" w:color="auto"/>
          </w:divBdr>
        </w:div>
        <w:div w:id="460270836">
          <w:marLeft w:val="480"/>
          <w:marRight w:val="0"/>
          <w:marTop w:val="0"/>
          <w:marBottom w:val="0"/>
          <w:divBdr>
            <w:top w:val="none" w:sz="0" w:space="0" w:color="auto"/>
            <w:left w:val="none" w:sz="0" w:space="0" w:color="auto"/>
            <w:bottom w:val="none" w:sz="0" w:space="0" w:color="auto"/>
            <w:right w:val="none" w:sz="0" w:space="0" w:color="auto"/>
          </w:divBdr>
        </w:div>
        <w:div w:id="93863599">
          <w:marLeft w:val="480"/>
          <w:marRight w:val="0"/>
          <w:marTop w:val="0"/>
          <w:marBottom w:val="0"/>
          <w:divBdr>
            <w:top w:val="none" w:sz="0" w:space="0" w:color="auto"/>
            <w:left w:val="none" w:sz="0" w:space="0" w:color="auto"/>
            <w:bottom w:val="none" w:sz="0" w:space="0" w:color="auto"/>
            <w:right w:val="none" w:sz="0" w:space="0" w:color="auto"/>
          </w:divBdr>
        </w:div>
        <w:div w:id="997197671">
          <w:marLeft w:val="480"/>
          <w:marRight w:val="0"/>
          <w:marTop w:val="0"/>
          <w:marBottom w:val="0"/>
          <w:divBdr>
            <w:top w:val="none" w:sz="0" w:space="0" w:color="auto"/>
            <w:left w:val="none" w:sz="0" w:space="0" w:color="auto"/>
            <w:bottom w:val="none" w:sz="0" w:space="0" w:color="auto"/>
            <w:right w:val="none" w:sz="0" w:space="0" w:color="auto"/>
          </w:divBdr>
        </w:div>
        <w:div w:id="269626567">
          <w:marLeft w:val="480"/>
          <w:marRight w:val="0"/>
          <w:marTop w:val="0"/>
          <w:marBottom w:val="0"/>
          <w:divBdr>
            <w:top w:val="none" w:sz="0" w:space="0" w:color="auto"/>
            <w:left w:val="none" w:sz="0" w:space="0" w:color="auto"/>
            <w:bottom w:val="none" w:sz="0" w:space="0" w:color="auto"/>
            <w:right w:val="none" w:sz="0" w:space="0" w:color="auto"/>
          </w:divBdr>
        </w:div>
        <w:div w:id="1255623619">
          <w:marLeft w:val="480"/>
          <w:marRight w:val="0"/>
          <w:marTop w:val="0"/>
          <w:marBottom w:val="0"/>
          <w:divBdr>
            <w:top w:val="none" w:sz="0" w:space="0" w:color="auto"/>
            <w:left w:val="none" w:sz="0" w:space="0" w:color="auto"/>
            <w:bottom w:val="none" w:sz="0" w:space="0" w:color="auto"/>
            <w:right w:val="none" w:sz="0" w:space="0" w:color="auto"/>
          </w:divBdr>
        </w:div>
        <w:div w:id="46688142">
          <w:marLeft w:val="480"/>
          <w:marRight w:val="0"/>
          <w:marTop w:val="0"/>
          <w:marBottom w:val="0"/>
          <w:divBdr>
            <w:top w:val="none" w:sz="0" w:space="0" w:color="auto"/>
            <w:left w:val="none" w:sz="0" w:space="0" w:color="auto"/>
            <w:bottom w:val="none" w:sz="0" w:space="0" w:color="auto"/>
            <w:right w:val="none" w:sz="0" w:space="0" w:color="auto"/>
          </w:divBdr>
        </w:div>
        <w:div w:id="588347959">
          <w:marLeft w:val="480"/>
          <w:marRight w:val="0"/>
          <w:marTop w:val="0"/>
          <w:marBottom w:val="0"/>
          <w:divBdr>
            <w:top w:val="none" w:sz="0" w:space="0" w:color="auto"/>
            <w:left w:val="none" w:sz="0" w:space="0" w:color="auto"/>
            <w:bottom w:val="none" w:sz="0" w:space="0" w:color="auto"/>
            <w:right w:val="none" w:sz="0" w:space="0" w:color="auto"/>
          </w:divBdr>
        </w:div>
        <w:div w:id="1893538423">
          <w:marLeft w:val="480"/>
          <w:marRight w:val="0"/>
          <w:marTop w:val="0"/>
          <w:marBottom w:val="0"/>
          <w:divBdr>
            <w:top w:val="none" w:sz="0" w:space="0" w:color="auto"/>
            <w:left w:val="none" w:sz="0" w:space="0" w:color="auto"/>
            <w:bottom w:val="none" w:sz="0" w:space="0" w:color="auto"/>
            <w:right w:val="none" w:sz="0" w:space="0" w:color="auto"/>
          </w:divBdr>
        </w:div>
        <w:div w:id="523517373">
          <w:marLeft w:val="480"/>
          <w:marRight w:val="0"/>
          <w:marTop w:val="0"/>
          <w:marBottom w:val="0"/>
          <w:divBdr>
            <w:top w:val="none" w:sz="0" w:space="0" w:color="auto"/>
            <w:left w:val="none" w:sz="0" w:space="0" w:color="auto"/>
            <w:bottom w:val="none" w:sz="0" w:space="0" w:color="auto"/>
            <w:right w:val="none" w:sz="0" w:space="0" w:color="auto"/>
          </w:divBdr>
        </w:div>
        <w:div w:id="1443185776">
          <w:marLeft w:val="480"/>
          <w:marRight w:val="0"/>
          <w:marTop w:val="0"/>
          <w:marBottom w:val="0"/>
          <w:divBdr>
            <w:top w:val="none" w:sz="0" w:space="0" w:color="auto"/>
            <w:left w:val="none" w:sz="0" w:space="0" w:color="auto"/>
            <w:bottom w:val="none" w:sz="0" w:space="0" w:color="auto"/>
            <w:right w:val="none" w:sz="0" w:space="0" w:color="auto"/>
          </w:divBdr>
        </w:div>
        <w:div w:id="427702931">
          <w:marLeft w:val="480"/>
          <w:marRight w:val="0"/>
          <w:marTop w:val="0"/>
          <w:marBottom w:val="0"/>
          <w:divBdr>
            <w:top w:val="none" w:sz="0" w:space="0" w:color="auto"/>
            <w:left w:val="none" w:sz="0" w:space="0" w:color="auto"/>
            <w:bottom w:val="none" w:sz="0" w:space="0" w:color="auto"/>
            <w:right w:val="none" w:sz="0" w:space="0" w:color="auto"/>
          </w:divBdr>
        </w:div>
        <w:div w:id="1744374855">
          <w:marLeft w:val="480"/>
          <w:marRight w:val="0"/>
          <w:marTop w:val="0"/>
          <w:marBottom w:val="0"/>
          <w:divBdr>
            <w:top w:val="none" w:sz="0" w:space="0" w:color="auto"/>
            <w:left w:val="none" w:sz="0" w:space="0" w:color="auto"/>
            <w:bottom w:val="none" w:sz="0" w:space="0" w:color="auto"/>
            <w:right w:val="none" w:sz="0" w:space="0" w:color="auto"/>
          </w:divBdr>
        </w:div>
        <w:div w:id="317805074">
          <w:marLeft w:val="480"/>
          <w:marRight w:val="0"/>
          <w:marTop w:val="0"/>
          <w:marBottom w:val="0"/>
          <w:divBdr>
            <w:top w:val="none" w:sz="0" w:space="0" w:color="auto"/>
            <w:left w:val="none" w:sz="0" w:space="0" w:color="auto"/>
            <w:bottom w:val="none" w:sz="0" w:space="0" w:color="auto"/>
            <w:right w:val="none" w:sz="0" w:space="0" w:color="auto"/>
          </w:divBdr>
        </w:div>
      </w:divsChild>
    </w:div>
    <w:div w:id="1115562228">
      <w:bodyDiv w:val="1"/>
      <w:marLeft w:val="0"/>
      <w:marRight w:val="0"/>
      <w:marTop w:val="0"/>
      <w:marBottom w:val="0"/>
      <w:divBdr>
        <w:top w:val="none" w:sz="0" w:space="0" w:color="auto"/>
        <w:left w:val="none" w:sz="0" w:space="0" w:color="auto"/>
        <w:bottom w:val="none" w:sz="0" w:space="0" w:color="auto"/>
        <w:right w:val="none" w:sz="0" w:space="0" w:color="auto"/>
      </w:divBdr>
    </w:div>
    <w:div w:id="1118644250">
      <w:bodyDiv w:val="1"/>
      <w:marLeft w:val="0"/>
      <w:marRight w:val="0"/>
      <w:marTop w:val="0"/>
      <w:marBottom w:val="0"/>
      <w:divBdr>
        <w:top w:val="none" w:sz="0" w:space="0" w:color="auto"/>
        <w:left w:val="none" w:sz="0" w:space="0" w:color="auto"/>
        <w:bottom w:val="none" w:sz="0" w:space="0" w:color="auto"/>
        <w:right w:val="none" w:sz="0" w:space="0" w:color="auto"/>
      </w:divBdr>
      <w:divsChild>
        <w:div w:id="841166124">
          <w:marLeft w:val="480"/>
          <w:marRight w:val="0"/>
          <w:marTop w:val="0"/>
          <w:marBottom w:val="0"/>
          <w:divBdr>
            <w:top w:val="none" w:sz="0" w:space="0" w:color="auto"/>
            <w:left w:val="none" w:sz="0" w:space="0" w:color="auto"/>
            <w:bottom w:val="none" w:sz="0" w:space="0" w:color="auto"/>
            <w:right w:val="none" w:sz="0" w:space="0" w:color="auto"/>
          </w:divBdr>
        </w:div>
        <w:div w:id="1244414106">
          <w:marLeft w:val="480"/>
          <w:marRight w:val="0"/>
          <w:marTop w:val="0"/>
          <w:marBottom w:val="0"/>
          <w:divBdr>
            <w:top w:val="none" w:sz="0" w:space="0" w:color="auto"/>
            <w:left w:val="none" w:sz="0" w:space="0" w:color="auto"/>
            <w:bottom w:val="none" w:sz="0" w:space="0" w:color="auto"/>
            <w:right w:val="none" w:sz="0" w:space="0" w:color="auto"/>
          </w:divBdr>
        </w:div>
        <w:div w:id="1360666921">
          <w:marLeft w:val="480"/>
          <w:marRight w:val="0"/>
          <w:marTop w:val="0"/>
          <w:marBottom w:val="0"/>
          <w:divBdr>
            <w:top w:val="none" w:sz="0" w:space="0" w:color="auto"/>
            <w:left w:val="none" w:sz="0" w:space="0" w:color="auto"/>
            <w:bottom w:val="none" w:sz="0" w:space="0" w:color="auto"/>
            <w:right w:val="none" w:sz="0" w:space="0" w:color="auto"/>
          </w:divBdr>
        </w:div>
        <w:div w:id="1633486177">
          <w:marLeft w:val="480"/>
          <w:marRight w:val="0"/>
          <w:marTop w:val="0"/>
          <w:marBottom w:val="0"/>
          <w:divBdr>
            <w:top w:val="none" w:sz="0" w:space="0" w:color="auto"/>
            <w:left w:val="none" w:sz="0" w:space="0" w:color="auto"/>
            <w:bottom w:val="none" w:sz="0" w:space="0" w:color="auto"/>
            <w:right w:val="none" w:sz="0" w:space="0" w:color="auto"/>
          </w:divBdr>
        </w:div>
        <w:div w:id="1420909466">
          <w:marLeft w:val="480"/>
          <w:marRight w:val="0"/>
          <w:marTop w:val="0"/>
          <w:marBottom w:val="0"/>
          <w:divBdr>
            <w:top w:val="none" w:sz="0" w:space="0" w:color="auto"/>
            <w:left w:val="none" w:sz="0" w:space="0" w:color="auto"/>
            <w:bottom w:val="none" w:sz="0" w:space="0" w:color="auto"/>
            <w:right w:val="none" w:sz="0" w:space="0" w:color="auto"/>
          </w:divBdr>
        </w:div>
        <w:div w:id="208811096">
          <w:marLeft w:val="480"/>
          <w:marRight w:val="0"/>
          <w:marTop w:val="0"/>
          <w:marBottom w:val="0"/>
          <w:divBdr>
            <w:top w:val="none" w:sz="0" w:space="0" w:color="auto"/>
            <w:left w:val="none" w:sz="0" w:space="0" w:color="auto"/>
            <w:bottom w:val="none" w:sz="0" w:space="0" w:color="auto"/>
            <w:right w:val="none" w:sz="0" w:space="0" w:color="auto"/>
          </w:divBdr>
        </w:div>
        <w:div w:id="1906253673">
          <w:marLeft w:val="480"/>
          <w:marRight w:val="0"/>
          <w:marTop w:val="0"/>
          <w:marBottom w:val="0"/>
          <w:divBdr>
            <w:top w:val="none" w:sz="0" w:space="0" w:color="auto"/>
            <w:left w:val="none" w:sz="0" w:space="0" w:color="auto"/>
            <w:bottom w:val="none" w:sz="0" w:space="0" w:color="auto"/>
            <w:right w:val="none" w:sz="0" w:space="0" w:color="auto"/>
          </w:divBdr>
        </w:div>
        <w:div w:id="1730837571">
          <w:marLeft w:val="480"/>
          <w:marRight w:val="0"/>
          <w:marTop w:val="0"/>
          <w:marBottom w:val="0"/>
          <w:divBdr>
            <w:top w:val="none" w:sz="0" w:space="0" w:color="auto"/>
            <w:left w:val="none" w:sz="0" w:space="0" w:color="auto"/>
            <w:bottom w:val="none" w:sz="0" w:space="0" w:color="auto"/>
            <w:right w:val="none" w:sz="0" w:space="0" w:color="auto"/>
          </w:divBdr>
        </w:div>
        <w:div w:id="1616209180">
          <w:marLeft w:val="480"/>
          <w:marRight w:val="0"/>
          <w:marTop w:val="0"/>
          <w:marBottom w:val="0"/>
          <w:divBdr>
            <w:top w:val="none" w:sz="0" w:space="0" w:color="auto"/>
            <w:left w:val="none" w:sz="0" w:space="0" w:color="auto"/>
            <w:bottom w:val="none" w:sz="0" w:space="0" w:color="auto"/>
            <w:right w:val="none" w:sz="0" w:space="0" w:color="auto"/>
          </w:divBdr>
        </w:div>
        <w:div w:id="1654597312">
          <w:marLeft w:val="480"/>
          <w:marRight w:val="0"/>
          <w:marTop w:val="0"/>
          <w:marBottom w:val="0"/>
          <w:divBdr>
            <w:top w:val="none" w:sz="0" w:space="0" w:color="auto"/>
            <w:left w:val="none" w:sz="0" w:space="0" w:color="auto"/>
            <w:bottom w:val="none" w:sz="0" w:space="0" w:color="auto"/>
            <w:right w:val="none" w:sz="0" w:space="0" w:color="auto"/>
          </w:divBdr>
        </w:div>
        <w:div w:id="1802769650">
          <w:marLeft w:val="480"/>
          <w:marRight w:val="0"/>
          <w:marTop w:val="0"/>
          <w:marBottom w:val="0"/>
          <w:divBdr>
            <w:top w:val="none" w:sz="0" w:space="0" w:color="auto"/>
            <w:left w:val="none" w:sz="0" w:space="0" w:color="auto"/>
            <w:bottom w:val="none" w:sz="0" w:space="0" w:color="auto"/>
            <w:right w:val="none" w:sz="0" w:space="0" w:color="auto"/>
          </w:divBdr>
        </w:div>
        <w:div w:id="426004772">
          <w:marLeft w:val="480"/>
          <w:marRight w:val="0"/>
          <w:marTop w:val="0"/>
          <w:marBottom w:val="0"/>
          <w:divBdr>
            <w:top w:val="none" w:sz="0" w:space="0" w:color="auto"/>
            <w:left w:val="none" w:sz="0" w:space="0" w:color="auto"/>
            <w:bottom w:val="none" w:sz="0" w:space="0" w:color="auto"/>
            <w:right w:val="none" w:sz="0" w:space="0" w:color="auto"/>
          </w:divBdr>
        </w:div>
        <w:div w:id="1891771123">
          <w:marLeft w:val="480"/>
          <w:marRight w:val="0"/>
          <w:marTop w:val="0"/>
          <w:marBottom w:val="0"/>
          <w:divBdr>
            <w:top w:val="none" w:sz="0" w:space="0" w:color="auto"/>
            <w:left w:val="none" w:sz="0" w:space="0" w:color="auto"/>
            <w:bottom w:val="none" w:sz="0" w:space="0" w:color="auto"/>
            <w:right w:val="none" w:sz="0" w:space="0" w:color="auto"/>
          </w:divBdr>
        </w:div>
        <w:div w:id="794909117">
          <w:marLeft w:val="480"/>
          <w:marRight w:val="0"/>
          <w:marTop w:val="0"/>
          <w:marBottom w:val="0"/>
          <w:divBdr>
            <w:top w:val="none" w:sz="0" w:space="0" w:color="auto"/>
            <w:left w:val="none" w:sz="0" w:space="0" w:color="auto"/>
            <w:bottom w:val="none" w:sz="0" w:space="0" w:color="auto"/>
            <w:right w:val="none" w:sz="0" w:space="0" w:color="auto"/>
          </w:divBdr>
        </w:div>
        <w:div w:id="1413889889">
          <w:marLeft w:val="480"/>
          <w:marRight w:val="0"/>
          <w:marTop w:val="0"/>
          <w:marBottom w:val="0"/>
          <w:divBdr>
            <w:top w:val="none" w:sz="0" w:space="0" w:color="auto"/>
            <w:left w:val="none" w:sz="0" w:space="0" w:color="auto"/>
            <w:bottom w:val="none" w:sz="0" w:space="0" w:color="auto"/>
            <w:right w:val="none" w:sz="0" w:space="0" w:color="auto"/>
          </w:divBdr>
        </w:div>
        <w:div w:id="2036076670">
          <w:marLeft w:val="480"/>
          <w:marRight w:val="0"/>
          <w:marTop w:val="0"/>
          <w:marBottom w:val="0"/>
          <w:divBdr>
            <w:top w:val="none" w:sz="0" w:space="0" w:color="auto"/>
            <w:left w:val="none" w:sz="0" w:space="0" w:color="auto"/>
            <w:bottom w:val="none" w:sz="0" w:space="0" w:color="auto"/>
            <w:right w:val="none" w:sz="0" w:space="0" w:color="auto"/>
          </w:divBdr>
        </w:div>
        <w:div w:id="561717615">
          <w:marLeft w:val="480"/>
          <w:marRight w:val="0"/>
          <w:marTop w:val="0"/>
          <w:marBottom w:val="0"/>
          <w:divBdr>
            <w:top w:val="none" w:sz="0" w:space="0" w:color="auto"/>
            <w:left w:val="none" w:sz="0" w:space="0" w:color="auto"/>
            <w:bottom w:val="none" w:sz="0" w:space="0" w:color="auto"/>
            <w:right w:val="none" w:sz="0" w:space="0" w:color="auto"/>
          </w:divBdr>
        </w:div>
        <w:div w:id="680356765">
          <w:marLeft w:val="480"/>
          <w:marRight w:val="0"/>
          <w:marTop w:val="0"/>
          <w:marBottom w:val="0"/>
          <w:divBdr>
            <w:top w:val="none" w:sz="0" w:space="0" w:color="auto"/>
            <w:left w:val="none" w:sz="0" w:space="0" w:color="auto"/>
            <w:bottom w:val="none" w:sz="0" w:space="0" w:color="auto"/>
            <w:right w:val="none" w:sz="0" w:space="0" w:color="auto"/>
          </w:divBdr>
        </w:div>
        <w:div w:id="694844028">
          <w:marLeft w:val="480"/>
          <w:marRight w:val="0"/>
          <w:marTop w:val="0"/>
          <w:marBottom w:val="0"/>
          <w:divBdr>
            <w:top w:val="none" w:sz="0" w:space="0" w:color="auto"/>
            <w:left w:val="none" w:sz="0" w:space="0" w:color="auto"/>
            <w:bottom w:val="none" w:sz="0" w:space="0" w:color="auto"/>
            <w:right w:val="none" w:sz="0" w:space="0" w:color="auto"/>
          </w:divBdr>
        </w:div>
        <w:div w:id="2040931541">
          <w:marLeft w:val="480"/>
          <w:marRight w:val="0"/>
          <w:marTop w:val="0"/>
          <w:marBottom w:val="0"/>
          <w:divBdr>
            <w:top w:val="none" w:sz="0" w:space="0" w:color="auto"/>
            <w:left w:val="none" w:sz="0" w:space="0" w:color="auto"/>
            <w:bottom w:val="none" w:sz="0" w:space="0" w:color="auto"/>
            <w:right w:val="none" w:sz="0" w:space="0" w:color="auto"/>
          </w:divBdr>
        </w:div>
        <w:div w:id="317079968">
          <w:marLeft w:val="480"/>
          <w:marRight w:val="0"/>
          <w:marTop w:val="0"/>
          <w:marBottom w:val="0"/>
          <w:divBdr>
            <w:top w:val="none" w:sz="0" w:space="0" w:color="auto"/>
            <w:left w:val="none" w:sz="0" w:space="0" w:color="auto"/>
            <w:bottom w:val="none" w:sz="0" w:space="0" w:color="auto"/>
            <w:right w:val="none" w:sz="0" w:space="0" w:color="auto"/>
          </w:divBdr>
        </w:div>
        <w:div w:id="1357580124">
          <w:marLeft w:val="480"/>
          <w:marRight w:val="0"/>
          <w:marTop w:val="0"/>
          <w:marBottom w:val="0"/>
          <w:divBdr>
            <w:top w:val="none" w:sz="0" w:space="0" w:color="auto"/>
            <w:left w:val="none" w:sz="0" w:space="0" w:color="auto"/>
            <w:bottom w:val="none" w:sz="0" w:space="0" w:color="auto"/>
            <w:right w:val="none" w:sz="0" w:space="0" w:color="auto"/>
          </w:divBdr>
        </w:div>
        <w:div w:id="279068962">
          <w:marLeft w:val="480"/>
          <w:marRight w:val="0"/>
          <w:marTop w:val="0"/>
          <w:marBottom w:val="0"/>
          <w:divBdr>
            <w:top w:val="none" w:sz="0" w:space="0" w:color="auto"/>
            <w:left w:val="none" w:sz="0" w:space="0" w:color="auto"/>
            <w:bottom w:val="none" w:sz="0" w:space="0" w:color="auto"/>
            <w:right w:val="none" w:sz="0" w:space="0" w:color="auto"/>
          </w:divBdr>
        </w:div>
        <w:div w:id="264845275">
          <w:marLeft w:val="480"/>
          <w:marRight w:val="0"/>
          <w:marTop w:val="0"/>
          <w:marBottom w:val="0"/>
          <w:divBdr>
            <w:top w:val="none" w:sz="0" w:space="0" w:color="auto"/>
            <w:left w:val="none" w:sz="0" w:space="0" w:color="auto"/>
            <w:bottom w:val="none" w:sz="0" w:space="0" w:color="auto"/>
            <w:right w:val="none" w:sz="0" w:space="0" w:color="auto"/>
          </w:divBdr>
        </w:div>
        <w:div w:id="1780489889">
          <w:marLeft w:val="480"/>
          <w:marRight w:val="0"/>
          <w:marTop w:val="0"/>
          <w:marBottom w:val="0"/>
          <w:divBdr>
            <w:top w:val="none" w:sz="0" w:space="0" w:color="auto"/>
            <w:left w:val="none" w:sz="0" w:space="0" w:color="auto"/>
            <w:bottom w:val="none" w:sz="0" w:space="0" w:color="auto"/>
            <w:right w:val="none" w:sz="0" w:space="0" w:color="auto"/>
          </w:divBdr>
        </w:div>
        <w:div w:id="704714234">
          <w:marLeft w:val="480"/>
          <w:marRight w:val="0"/>
          <w:marTop w:val="0"/>
          <w:marBottom w:val="0"/>
          <w:divBdr>
            <w:top w:val="none" w:sz="0" w:space="0" w:color="auto"/>
            <w:left w:val="none" w:sz="0" w:space="0" w:color="auto"/>
            <w:bottom w:val="none" w:sz="0" w:space="0" w:color="auto"/>
            <w:right w:val="none" w:sz="0" w:space="0" w:color="auto"/>
          </w:divBdr>
        </w:div>
        <w:div w:id="523136121">
          <w:marLeft w:val="480"/>
          <w:marRight w:val="0"/>
          <w:marTop w:val="0"/>
          <w:marBottom w:val="0"/>
          <w:divBdr>
            <w:top w:val="none" w:sz="0" w:space="0" w:color="auto"/>
            <w:left w:val="none" w:sz="0" w:space="0" w:color="auto"/>
            <w:bottom w:val="none" w:sz="0" w:space="0" w:color="auto"/>
            <w:right w:val="none" w:sz="0" w:space="0" w:color="auto"/>
          </w:divBdr>
        </w:div>
        <w:div w:id="2102601729">
          <w:marLeft w:val="480"/>
          <w:marRight w:val="0"/>
          <w:marTop w:val="0"/>
          <w:marBottom w:val="0"/>
          <w:divBdr>
            <w:top w:val="none" w:sz="0" w:space="0" w:color="auto"/>
            <w:left w:val="none" w:sz="0" w:space="0" w:color="auto"/>
            <w:bottom w:val="none" w:sz="0" w:space="0" w:color="auto"/>
            <w:right w:val="none" w:sz="0" w:space="0" w:color="auto"/>
          </w:divBdr>
        </w:div>
        <w:div w:id="142743675">
          <w:marLeft w:val="480"/>
          <w:marRight w:val="0"/>
          <w:marTop w:val="0"/>
          <w:marBottom w:val="0"/>
          <w:divBdr>
            <w:top w:val="none" w:sz="0" w:space="0" w:color="auto"/>
            <w:left w:val="none" w:sz="0" w:space="0" w:color="auto"/>
            <w:bottom w:val="none" w:sz="0" w:space="0" w:color="auto"/>
            <w:right w:val="none" w:sz="0" w:space="0" w:color="auto"/>
          </w:divBdr>
        </w:div>
        <w:div w:id="1439988553">
          <w:marLeft w:val="480"/>
          <w:marRight w:val="0"/>
          <w:marTop w:val="0"/>
          <w:marBottom w:val="0"/>
          <w:divBdr>
            <w:top w:val="none" w:sz="0" w:space="0" w:color="auto"/>
            <w:left w:val="none" w:sz="0" w:space="0" w:color="auto"/>
            <w:bottom w:val="none" w:sz="0" w:space="0" w:color="auto"/>
            <w:right w:val="none" w:sz="0" w:space="0" w:color="auto"/>
          </w:divBdr>
        </w:div>
        <w:div w:id="1335499203">
          <w:marLeft w:val="480"/>
          <w:marRight w:val="0"/>
          <w:marTop w:val="0"/>
          <w:marBottom w:val="0"/>
          <w:divBdr>
            <w:top w:val="none" w:sz="0" w:space="0" w:color="auto"/>
            <w:left w:val="none" w:sz="0" w:space="0" w:color="auto"/>
            <w:bottom w:val="none" w:sz="0" w:space="0" w:color="auto"/>
            <w:right w:val="none" w:sz="0" w:space="0" w:color="auto"/>
          </w:divBdr>
        </w:div>
        <w:div w:id="1436902269">
          <w:marLeft w:val="480"/>
          <w:marRight w:val="0"/>
          <w:marTop w:val="0"/>
          <w:marBottom w:val="0"/>
          <w:divBdr>
            <w:top w:val="none" w:sz="0" w:space="0" w:color="auto"/>
            <w:left w:val="none" w:sz="0" w:space="0" w:color="auto"/>
            <w:bottom w:val="none" w:sz="0" w:space="0" w:color="auto"/>
            <w:right w:val="none" w:sz="0" w:space="0" w:color="auto"/>
          </w:divBdr>
        </w:div>
      </w:divsChild>
    </w:div>
    <w:div w:id="1119226448">
      <w:bodyDiv w:val="1"/>
      <w:marLeft w:val="0"/>
      <w:marRight w:val="0"/>
      <w:marTop w:val="0"/>
      <w:marBottom w:val="0"/>
      <w:divBdr>
        <w:top w:val="none" w:sz="0" w:space="0" w:color="auto"/>
        <w:left w:val="none" w:sz="0" w:space="0" w:color="auto"/>
        <w:bottom w:val="none" w:sz="0" w:space="0" w:color="auto"/>
        <w:right w:val="none" w:sz="0" w:space="0" w:color="auto"/>
      </w:divBdr>
      <w:divsChild>
        <w:div w:id="825628453">
          <w:marLeft w:val="480"/>
          <w:marRight w:val="0"/>
          <w:marTop w:val="0"/>
          <w:marBottom w:val="0"/>
          <w:divBdr>
            <w:top w:val="none" w:sz="0" w:space="0" w:color="auto"/>
            <w:left w:val="none" w:sz="0" w:space="0" w:color="auto"/>
            <w:bottom w:val="none" w:sz="0" w:space="0" w:color="auto"/>
            <w:right w:val="none" w:sz="0" w:space="0" w:color="auto"/>
          </w:divBdr>
        </w:div>
        <w:div w:id="327904456">
          <w:marLeft w:val="480"/>
          <w:marRight w:val="0"/>
          <w:marTop w:val="0"/>
          <w:marBottom w:val="0"/>
          <w:divBdr>
            <w:top w:val="none" w:sz="0" w:space="0" w:color="auto"/>
            <w:left w:val="none" w:sz="0" w:space="0" w:color="auto"/>
            <w:bottom w:val="none" w:sz="0" w:space="0" w:color="auto"/>
            <w:right w:val="none" w:sz="0" w:space="0" w:color="auto"/>
          </w:divBdr>
        </w:div>
        <w:div w:id="1080103173">
          <w:marLeft w:val="480"/>
          <w:marRight w:val="0"/>
          <w:marTop w:val="0"/>
          <w:marBottom w:val="0"/>
          <w:divBdr>
            <w:top w:val="none" w:sz="0" w:space="0" w:color="auto"/>
            <w:left w:val="none" w:sz="0" w:space="0" w:color="auto"/>
            <w:bottom w:val="none" w:sz="0" w:space="0" w:color="auto"/>
            <w:right w:val="none" w:sz="0" w:space="0" w:color="auto"/>
          </w:divBdr>
        </w:div>
        <w:div w:id="1142501977">
          <w:marLeft w:val="480"/>
          <w:marRight w:val="0"/>
          <w:marTop w:val="0"/>
          <w:marBottom w:val="0"/>
          <w:divBdr>
            <w:top w:val="none" w:sz="0" w:space="0" w:color="auto"/>
            <w:left w:val="none" w:sz="0" w:space="0" w:color="auto"/>
            <w:bottom w:val="none" w:sz="0" w:space="0" w:color="auto"/>
            <w:right w:val="none" w:sz="0" w:space="0" w:color="auto"/>
          </w:divBdr>
        </w:div>
        <w:div w:id="562105436">
          <w:marLeft w:val="480"/>
          <w:marRight w:val="0"/>
          <w:marTop w:val="0"/>
          <w:marBottom w:val="0"/>
          <w:divBdr>
            <w:top w:val="none" w:sz="0" w:space="0" w:color="auto"/>
            <w:left w:val="none" w:sz="0" w:space="0" w:color="auto"/>
            <w:bottom w:val="none" w:sz="0" w:space="0" w:color="auto"/>
            <w:right w:val="none" w:sz="0" w:space="0" w:color="auto"/>
          </w:divBdr>
        </w:div>
        <w:div w:id="338853318">
          <w:marLeft w:val="480"/>
          <w:marRight w:val="0"/>
          <w:marTop w:val="0"/>
          <w:marBottom w:val="0"/>
          <w:divBdr>
            <w:top w:val="none" w:sz="0" w:space="0" w:color="auto"/>
            <w:left w:val="none" w:sz="0" w:space="0" w:color="auto"/>
            <w:bottom w:val="none" w:sz="0" w:space="0" w:color="auto"/>
            <w:right w:val="none" w:sz="0" w:space="0" w:color="auto"/>
          </w:divBdr>
        </w:div>
        <w:div w:id="1329944683">
          <w:marLeft w:val="480"/>
          <w:marRight w:val="0"/>
          <w:marTop w:val="0"/>
          <w:marBottom w:val="0"/>
          <w:divBdr>
            <w:top w:val="none" w:sz="0" w:space="0" w:color="auto"/>
            <w:left w:val="none" w:sz="0" w:space="0" w:color="auto"/>
            <w:bottom w:val="none" w:sz="0" w:space="0" w:color="auto"/>
            <w:right w:val="none" w:sz="0" w:space="0" w:color="auto"/>
          </w:divBdr>
        </w:div>
        <w:div w:id="888804443">
          <w:marLeft w:val="480"/>
          <w:marRight w:val="0"/>
          <w:marTop w:val="0"/>
          <w:marBottom w:val="0"/>
          <w:divBdr>
            <w:top w:val="none" w:sz="0" w:space="0" w:color="auto"/>
            <w:left w:val="none" w:sz="0" w:space="0" w:color="auto"/>
            <w:bottom w:val="none" w:sz="0" w:space="0" w:color="auto"/>
            <w:right w:val="none" w:sz="0" w:space="0" w:color="auto"/>
          </w:divBdr>
        </w:div>
        <w:div w:id="1404335758">
          <w:marLeft w:val="480"/>
          <w:marRight w:val="0"/>
          <w:marTop w:val="0"/>
          <w:marBottom w:val="0"/>
          <w:divBdr>
            <w:top w:val="none" w:sz="0" w:space="0" w:color="auto"/>
            <w:left w:val="none" w:sz="0" w:space="0" w:color="auto"/>
            <w:bottom w:val="none" w:sz="0" w:space="0" w:color="auto"/>
            <w:right w:val="none" w:sz="0" w:space="0" w:color="auto"/>
          </w:divBdr>
        </w:div>
        <w:div w:id="1372263392">
          <w:marLeft w:val="480"/>
          <w:marRight w:val="0"/>
          <w:marTop w:val="0"/>
          <w:marBottom w:val="0"/>
          <w:divBdr>
            <w:top w:val="none" w:sz="0" w:space="0" w:color="auto"/>
            <w:left w:val="none" w:sz="0" w:space="0" w:color="auto"/>
            <w:bottom w:val="none" w:sz="0" w:space="0" w:color="auto"/>
            <w:right w:val="none" w:sz="0" w:space="0" w:color="auto"/>
          </w:divBdr>
        </w:div>
        <w:div w:id="1261990865">
          <w:marLeft w:val="480"/>
          <w:marRight w:val="0"/>
          <w:marTop w:val="0"/>
          <w:marBottom w:val="0"/>
          <w:divBdr>
            <w:top w:val="none" w:sz="0" w:space="0" w:color="auto"/>
            <w:left w:val="none" w:sz="0" w:space="0" w:color="auto"/>
            <w:bottom w:val="none" w:sz="0" w:space="0" w:color="auto"/>
            <w:right w:val="none" w:sz="0" w:space="0" w:color="auto"/>
          </w:divBdr>
        </w:div>
        <w:div w:id="1722165723">
          <w:marLeft w:val="480"/>
          <w:marRight w:val="0"/>
          <w:marTop w:val="0"/>
          <w:marBottom w:val="0"/>
          <w:divBdr>
            <w:top w:val="none" w:sz="0" w:space="0" w:color="auto"/>
            <w:left w:val="none" w:sz="0" w:space="0" w:color="auto"/>
            <w:bottom w:val="none" w:sz="0" w:space="0" w:color="auto"/>
            <w:right w:val="none" w:sz="0" w:space="0" w:color="auto"/>
          </w:divBdr>
        </w:div>
        <w:div w:id="670912794">
          <w:marLeft w:val="480"/>
          <w:marRight w:val="0"/>
          <w:marTop w:val="0"/>
          <w:marBottom w:val="0"/>
          <w:divBdr>
            <w:top w:val="none" w:sz="0" w:space="0" w:color="auto"/>
            <w:left w:val="none" w:sz="0" w:space="0" w:color="auto"/>
            <w:bottom w:val="none" w:sz="0" w:space="0" w:color="auto"/>
            <w:right w:val="none" w:sz="0" w:space="0" w:color="auto"/>
          </w:divBdr>
        </w:div>
        <w:div w:id="1632126894">
          <w:marLeft w:val="480"/>
          <w:marRight w:val="0"/>
          <w:marTop w:val="0"/>
          <w:marBottom w:val="0"/>
          <w:divBdr>
            <w:top w:val="none" w:sz="0" w:space="0" w:color="auto"/>
            <w:left w:val="none" w:sz="0" w:space="0" w:color="auto"/>
            <w:bottom w:val="none" w:sz="0" w:space="0" w:color="auto"/>
            <w:right w:val="none" w:sz="0" w:space="0" w:color="auto"/>
          </w:divBdr>
        </w:div>
        <w:div w:id="478959875">
          <w:marLeft w:val="480"/>
          <w:marRight w:val="0"/>
          <w:marTop w:val="0"/>
          <w:marBottom w:val="0"/>
          <w:divBdr>
            <w:top w:val="none" w:sz="0" w:space="0" w:color="auto"/>
            <w:left w:val="none" w:sz="0" w:space="0" w:color="auto"/>
            <w:bottom w:val="none" w:sz="0" w:space="0" w:color="auto"/>
            <w:right w:val="none" w:sz="0" w:space="0" w:color="auto"/>
          </w:divBdr>
        </w:div>
        <w:div w:id="1484396565">
          <w:marLeft w:val="480"/>
          <w:marRight w:val="0"/>
          <w:marTop w:val="0"/>
          <w:marBottom w:val="0"/>
          <w:divBdr>
            <w:top w:val="none" w:sz="0" w:space="0" w:color="auto"/>
            <w:left w:val="none" w:sz="0" w:space="0" w:color="auto"/>
            <w:bottom w:val="none" w:sz="0" w:space="0" w:color="auto"/>
            <w:right w:val="none" w:sz="0" w:space="0" w:color="auto"/>
          </w:divBdr>
        </w:div>
        <w:div w:id="842207019">
          <w:marLeft w:val="480"/>
          <w:marRight w:val="0"/>
          <w:marTop w:val="0"/>
          <w:marBottom w:val="0"/>
          <w:divBdr>
            <w:top w:val="none" w:sz="0" w:space="0" w:color="auto"/>
            <w:left w:val="none" w:sz="0" w:space="0" w:color="auto"/>
            <w:bottom w:val="none" w:sz="0" w:space="0" w:color="auto"/>
            <w:right w:val="none" w:sz="0" w:space="0" w:color="auto"/>
          </w:divBdr>
        </w:div>
        <w:div w:id="2066290006">
          <w:marLeft w:val="480"/>
          <w:marRight w:val="0"/>
          <w:marTop w:val="0"/>
          <w:marBottom w:val="0"/>
          <w:divBdr>
            <w:top w:val="none" w:sz="0" w:space="0" w:color="auto"/>
            <w:left w:val="none" w:sz="0" w:space="0" w:color="auto"/>
            <w:bottom w:val="none" w:sz="0" w:space="0" w:color="auto"/>
            <w:right w:val="none" w:sz="0" w:space="0" w:color="auto"/>
          </w:divBdr>
        </w:div>
        <w:div w:id="946624855">
          <w:marLeft w:val="480"/>
          <w:marRight w:val="0"/>
          <w:marTop w:val="0"/>
          <w:marBottom w:val="0"/>
          <w:divBdr>
            <w:top w:val="none" w:sz="0" w:space="0" w:color="auto"/>
            <w:left w:val="none" w:sz="0" w:space="0" w:color="auto"/>
            <w:bottom w:val="none" w:sz="0" w:space="0" w:color="auto"/>
            <w:right w:val="none" w:sz="0" w:space="0" w:color="auto"/>
          </w:divBdr>
        </w:div>
        <w:div w:id="642659244">
          <w:marLeft w:val="480"/>
          <w:marRight w:val="0"/>
          <w:marTop w:val="0"/>
          <w:marBottom w:val="0"/>
          <w:divBdr>
            <w:top w:val="none" w:sz="0" w:space="0" w:color="auto"/>
            <w:left w:val="none" w:sz="0" w:space="0" w:color="auto"/>
            <w:bottom w:val="none" w:sz="0" w:space="0" w:color="auto"/>
            <w:right w:val="none" w:sz="0" w:space="0" w:color="auto"/>
          </w:divBdr>
        </w:div>
        <w:div w:id="1308167988">
          <w:marLeft w:val="480"/>
          <w:marRight w:val="0"/>
          <w:marTop w:val="0"/>
          <w:marBottom w:val="0"/>
          <w:divBdr>
            <w:top w:val="none" w:sz="0" w:space="0" w:color="auto"/>
            <w:left w:val="none" w:sz="0" w:space="0" w:color="auto"/>
            <w:bottom w:val="none" w:sz="0" w:space="0" w:color="auto"/>
            <w:right w:val="none" w:sz="0" w:space="0" w:color="auto"/>
          </w:divBdr>
        </w:div>
        <w:div w:id="1792356327">
          <w:marLeft w:val="480"/>
          <w:marRight w:val="0"/>
          <w:marTop w:val="0"/>
          <w:marBottom w:val="0"/>
          <w:divBdr>
            <w:top w:val="none" w:sz="0" w:space="0" w:color="auto"/>
            <w:left w:val="none" w:sz="0" w:space="0" w:color="auto"/>
            <w:bottom w:val="none" w:sz="0" w:space="0" w:color="auto"/>
            <w:right w:val="none" w:sz="0" w:space="0" w:color="auto"/>
          </w:divBdr>
        </w:div>
        <w:div w:id="708145612">
          <w:marLeft w:val="480"/>
          <w:marRight w:val="0"/>
          <w:marTop w:val="0"/>
          <w:marBottom w:val="0"/>
          <w:divBdr>
            <w:top w:val="none" w:sz="0" w:space="0" w:color="auto"/>
            <w:left w:val="none" w:sz="0" w:space="0" w:color="auto"/>
            <w:bottom w:val="none" w:sz="0" w:space="0" w:color="auto"/>
            <w:right w:val="none" w:sz="0" w:space="0" w:color="auto"/>
          </w:divBdr>
        </w:div>
        <w:div w:id="1227567286">
          <w:marLeft w:val="480"/>
          <w:marRight w:val="0"/>
          <w:marTop w:val="0"/>
          <w:marBottom w:val="0"/>
          <w:divBdr>
            <w:top w:val="none" w:sz="0" w:space="0" w:color="auto"/>
            <w:left w:val="none" w:sz="0" w:space="0" w:color="auto"/>
            <w:bottom w:val="none" w:sz="0" w:space="0" w:color="auto"/>
            <w:right w:val="none" w:sz="0" w:space="0" w:color="auto"/>
          </w:divBdr>
        </w:div>
        <w:div w:id="66928831">
          <w:marLeft w:val="480"/>
          <w:marRight w:val="0"/>
          <w:marTop w:val="0"/>
          <w:marBottom w:val="0"/>
          <w:divBdr>
            <w:top w:val="none" w:sz="0" w:space="0" w:color="auto"/>
            <w:left w:val="none" w:sz="0" w:space="0" w:color="auto"/>
            <w:bottom w:val="none" w:sz="0" w:space="0" w:color="auto"/>
            <w:right w:val="none" w:sz="0" w:space="0" w:color="auto"/>
          </w:divBdr>
        </w:div>
        <w:div w:id="2126532001">
          <w:marLeft w:val="480"/>
          <w:marRight w:val="0"/>
          <w:marTop w:val="0"/>
          <w:marBottom w:val="0"/>
          <w:divBdr>
            <w:top w:val="none" w:sz="0" w:space="0" w:color="auto"/>
            <w:left w:val="none" w:sz="0" w:space="0" w:color="auto"/>
            <w:bottom w:val="none" w:sz="0" w:space="0" w:color="auto"/>
            <w:right w:val="none" w:sz="0" w:space="0" w:color="auto"/>
          </w:divBdr>
        </w:div>
        <w:div w:id="784082832">
          <w:marLeft w:val="480"/>
          <w:marRight w:val="0"/>
          <w:marTop w:val="0"/>
          <w:marBottom w:val="0"/>
          <w:divBdr>
            <w:top w:val="none" w:sz="0" w:space="0" w:color="auto"/>
            <w:left w:val="none" w:sz="0" w:space="0" w:color="auto"/>
            <w:bottom w:val="none" w:sz="0" w:space="0" w:color="auto"/>
            <w:right w:val="none" w:sz="0" w:space="0" w:color="auto"/>
          </w:divBdr>
        </w:div>
        <w:div w:id="952977857">
          <w:marLeft w:val="480"/>
          <w:marRight w:val="0"/>
          <w:marTop w:val="0"/>
          <w:marBottom w:val="0"/>
          <w:divBdr>
            <w:top w:val="none" w:sz="0" w:space="0" w:color="auto"/>
            <w:left w:val="none" w:sz="0" w:space="0" w:color="auto"/>
            <w:bottom w:val="none" w:sz="0" w:space="0" w:color="auto"/>
            <w:right w:val="none" w:sz="0" w:space="0" w:color="auto"/>
          </w:divBdr>
        </w:div>
        <w:div w:id="291639267">
          <w:marLeft w:val="480"/>
          <w:marRight w:val="0"/>
          <w:marTop w:val="0"/>
          <w:marBottom w:val="0"/>
          <w:divBdr>
            <w:top w:val="none" w:sz="0" w:space="0" w:color="auto"/>
            <w:left w:val="none" w:sz="0" w:space="0" w:color="auto"/>
            <w:bottom w:val="none" w:sz="0" w:space="0" w:color="auto"/>
            <w:right w:val="none" w:sz="0" w:space="0" w:color="auto"/>
          </w:divBdr>
        </w:div>
        <w:div w:id="2075348509">
          <w:marLeft w:val="480"/>
          <w:marRight w:val="0"/>
          <w:marTop w:val="0"/>
          <w:marBottom w:val="0"/>
          <w:divBdr>
            <w:top w:val="none" w:sz="0" w:space="0" w:color="auto"/>
            <w:left w:val="none" w:sz="0" w:space="0" w:color="auto"/>
            <w:bottom w:val="none" w:sz="0" w:space="0" w:color="auto"/>
            <w:right w:val="none" w:sz="0" w:space="0" w:color="auto"/>
          </w:divBdr>
        </w:div>
        <w:div w:id="529413788">
          <w:marLeft w:val="480"/>
          <w:marRight w:val="0"/>
          <w:marTop w:val="0"/>
          <w:marBottom w:val="0"/>
          <w:divBdr>
            <w:top w:val="none" w:sz="0" w:space="0" w:color="auto"/>
            <w:left w:val="none" w:sz="0" w:space="0" w:color="auto"/>
            <w:bottom w:val="none" w:sz="0" w:space="0" w:color="auto"/>
            <w:right w:val="none" w:sz="0" w:space="0" w:color="auto"/>
          </w:divBdr>
        </w:div>
        <w:div w:id="1849565027">
          <w:marLeft w:val="480"/>
          <w:marRight w:val="0"/>
          <w:marTop w:val="0"/>
          <w:marBottom w:val="0"/>
          <w:divBdr>
            <w:top w:val="none" w:sz="0" w:space="0" w:color="auto"/>
            <w:left w:val="none" w:sz="0" w:space="0" w:color="auto"/>
            <w:bottom w:val="none" w:sz="0" w:space="0" w:color="auto"/>
            <w:right w:val="none" w:sz="0" w:space="0" w:color="auto"/>
          </w:divBdr>
        </w:div>
        <w:div w:id="1422334126">
          <w:marLeft w:val="480"/>
          <w:marRight w:val="0"/>
          <w:marTop w:val="0"/>
          <w:marBottom w:val="0"/>
          <w:divBdr>
            <w:top w:val="none" w:sz="0" w:space="0" w:color="auto"/>
            <w:left w:val="none" w:sz="0" w:space="0" w:color="auto"/>
            <w:bottom w:val="none" w:sz="0" w:space="0" w:color="auto"/>
            <w:right w:val="none" w:sz="0" w:space="0" w:color="auto"/>
          </w:divBdr>
        </w:div>
        <w:div w:id="2055077910">
          <w:marLeft w:val="480"/>
          <w:marRight w:val="0"/>
          <w:marTop w:val="0"/>
          <w:marBottom w:val="0"/>
          <w:divBdr>
            <w:top w:val="none" w:sz="0" w:space="0" w:color="auto"/>
            <w:left w:val="none" w:sz="0" w:space="0" w:color="auto"/>
            <w:bottom w:val="none" w:sz="0" w:space="0" w:color="auto"/>
            <w:right w:val="none" w:sz="0" w:space="0" w:color="auto"/>
          </w:divBdr>
        </w:div>
        <w:div w:id="1740209902">
          <w:marLeft w:val="480"/>
          <w:marRight w:val="0"/>
          <w:marTop w:val="0"/>
          <w:marBottom w:val="0"/>
          <w:divBdr>
            <w:top w:val="none" w:sz="0" w:space="0" w:color="auto"/>
            <w:left w:val="none" w:sz="0" w:space="0" w:color="auto"/>
            <w:bottom w:val="none" w:sz="0" w:space="0" w:color="auto"/>
            <w:right w:val="none" w:sz="0" w:space="0" w:color="auto"/>
          </w:divBdr>
        </w:div>
        <w:div w:id="1516848034">
          <w:marLeft w:val="480"/>
          <w:marRight w:val="0"/>
          <w:marTop w:val="0"/>
          <w:marBottom w:val="0"/>
          <w:divBdr>
            <w:top w:val="none" w:sz="0" w:space="0" w:color="auto"/>
            <w:left w:val="none" w:sz="0" w:space="0" w:color="auto"/>
            <w:bottom w:val="none" w:sz="0" w:space="0" w:color="auto"/>
            <w:right w:val="none" w:sz="0" w:space="0" w:color="auto"/>
          </w:divBdr>
        </w:div>
        <w:div w:id="529606430">
          <w:marLeft w:val="480"/>
          <w:marRight w:val="0"/>
          <w:marTop w:val="0"/>
          <w:marBottom w:val="0"/>
          <w:divBdr>
            <w:top w:val="none" w:sz="0" w:space="0" w:color="auto"/>
            <w:left w:val="none" w:sz="0" w:space="0" w:color="auto"/>
            <w:bottom w:val="none" w:sz="0" w:space="0" w:color="auto"/>
            <w:right w:val="none" w:sz="0" w:space="0" w:color="auto"/>
          </w:divBdr>
        </w:div>
        <w:div w:id="1771242237">
          <w:marLeft w:val="480"/>
          <w:marRight w:val="0"/>
          <w:marTop w:val="0"/>
          <w:marBottom w:val="0"/>
          <w:divBdr>
            <w:top w:val="none" w:sz="0" w:space="0" w:color="auto"/>
            <w:left w:val="none" w:sz="0" w:space="0" w:color="auto"/>
            <w:bottom w:val="none" w:sz="0" w:space="0" w:color="auto"/>
            <w:right w:val="none" w:sz="0" w:space="0" w:color="auto"/>
          </w:divBdr>
        </w:div>
        <w:div w:id="1821069202">
          <w:marLeft w:val="480"/>
          <w:marRight w:val="0"/>
          <w:marTop w:val="0"/>
          <w:marBottom w:val="0"/>
          <w:divBdr>
            <w:top w:val="none" w:sz="0" w:space="0" w:color="auto"/>
            <w:left w:val="none" w:sz="0" w:space="0" w:color="auto"/>
            <w:bottom w:val="none" w:sz="0" w:space="0" w:color="auto"/>
            <w:right w:val="none" w:sz="0" w:space="0" w:color="auto"/>
          </w:divBdr>
        </w:div>
        <w:div w:id="557785962">
          <w:marLeft w:val="480"/>
          <w:marRight w:val="0"/>
          <w:marTop w:val="0"/>
          <w:marBottom w:val="0"/>
          <w:divBdr>
            <w:top w:val="none" w:sz="0" w:space="0" w:color="auto"/>
            <w:left w:val="none" w:sz="0" w:space="0" w:color="auto"/>
            <w:bottom w:val="none" w:sz="0" w:space="0" w:color="auto"/>
            <w:right w:val="none" w:sz="0" w:space="0" w:color="auto"/>
          </w:divBdr>
        </w:div>
        <w:div w:id="1467310886">
          <w:marLeft w:val="480"/>
          <w:marRight w:val="0"/>
          <w:marTop w:val="0"/>
          <w:marBottom w:val="0"/>
          <w:divBdr>
            <w:top w:val="none" w:sz="0" w:space="0" w:color="auto"/>
            <w:left w:val="none" w:sz="0" w:space="0" w:color="auto"/>
            <w:bottom w:val="none" w:sz="0" w:space="0" w:color="auto"/>
            <w:right w:val="none" w:sz="0" w:space="0" w:color="auto"/>
          </w:divBdr>
        </w:div>
        <w:div w:id="1121923057">
          <w:marLeft w:val="480"/>
          <w:marRight w:val="0"/>
          <w:marTop w:val="0"/>
          <w:marBottom w:val="0"/>
          <w:divBdr>
            <w:top w:val="none" w:sz="0" w:space="0" w:color="auto"/>
            <w:left w:val="none" w:sz="0" w:space="0" w:color="auto"/>
            <w:bottom w:val="none" w:sz="0" w:space="0" w:color="auto"/>
            <w:right w:val="none" w:sz="0" w:space="0" w:color="auto"/>
          </w:divBdr>
        </w:div>
        <w:div w:id="1226988609">
          <w:marLeft w:val="480"/>
          <w:marRight w:val="0"/>
          <w:marTop w:val="0"/>
          <w:marBottom w:val="0"/>
          <w:divBdr>
            <w:top w:val="none" w:sz="0" w:space="0" w:color="auto"/>
            <w:left w:val="none" w:sz="0" w:space="0" w:color="auto"/>
            <w:bottom w:val="none" w:sz="0" w:space="0" w:color="auto"/>
            <w:right w:val="none" w:sz="0" w:space="0" w:color="auto"/>
          </w:divBdr>
        </w:div>
        <w:div w:id="1078985095">
          <w:marLeft w:val="480"/>
          <w:marRight w:val="0"/>
          <w:marTop w:val="0"/>
          <w:marBottom w:val="0"/>
          <w:divBdr>
            <w:top w:val="none" w:sz="0" w:space="0" w:color="auto"/>
            <w:left w:val="none" w:sz="0" w:space="0" w:color="auto"/>
            <w:bottom w:val="none" w:sz="0" w:space="0" w:color="auto"/>
            <w:right w:val="none" w:sz="0" w:space="0" w:color="auto"/>
          </w:divBdr>
        </w:div>
        <w:div w:id="1058091168">
          <w:marLeft w:val="480"/>
          <w:marRight w:val="0"/>
          <w:marTop w:val="0"/>
          <w:marBottom w:val="0"/>
          <w:divBdr>
            <w:top w:val="none" w:sz="0" w:space="0" w:color="auto"/>
            <w:left w:val="none" w:sz="0" w:space="0" w:color="auto"/>
            <w:bottom w:val="none" w:sz="0" w:space="0" w:color="auto"/>
            <w:right w:val="none" w:sz="0" w:space="0" w:color="auto"/>
          </w:divBdr>
        </w:div>
        <w:div w:id="1981572991">
          <w:marLeft w:val="480"/>
          <w:marRight w:val="0"/>
          <w:marTop w:val="0"/>
          <w:marBottom w:val="0"/>
          <w:divBdr>
            <w:top w:val="none" w:sz="0" w:space="0" w:color="auto"/>
            <w:left w:val="none" w:sz="0" w:space="0" w:color="auto"/>
            <w:bottom w:val="none" w:sz="0" w:space="0" w:color="auto"/>
            <w:right w:val="none" w:sz="0" w:space="0" w:color="auto"/>
          </w:divBdr>
        </w:div>
        <w:div w:id="1499998104">
          <w:marLeft w:val="480"/>
          <w:marRight w:val="0"/>
          <w:marTop w:val="0"/>
          <w:marBottom w:val="0"/>
          <w:divBdr>
            <w:top w:val="none" w:sz="0" w:space="0" w:color="auto"/>
            <w:left w:val="none" w:sz="0" w:space="0" w:color="auto"/>
            <w:bottom w:val="none" w:sz="0" w:space="0" w:color="auto"/>
            <w:right w:val="none" w:sz="0" w:space="0" w:color="auto"/>
          </w:divBdr>
        </w:div>
        <w:div w:id="1333876957">
          <w:marLeft w:val="480"/>
          <w:marRight w:val="0"/>
          <w:marTop w:val="0"/>
          <w:marBottom w:val="0"/>
          <w:divBdr>
            <w:top w:val="none" w:sz="0" w:space="0" w:color="auto"/>
            <w:left w:val="none" w:sz="0" w:space="0" w:color="auto"/>
            <w:bottom w:val="none" w:sz="0" w:space="0" w:color="auto"/>
            <w:right w:val="none" w:sz="0" w:space="0" w:color="auto"/>
          </w:divBdr>
        </w:div>
        <w:div w:id="272369983">
          <w:marLeft w:val="480"/>
          <w:marRight w:val="0"/>
          <w:marTop w:val="0"/>
          <w:marBottom w:val="0"/>
          <w:divBdr>
            <w:top w:val="none" w:sz="0" w:space="0" w:color="auto"/>
            <w:left w:val="none" w:sz="0" w:space="0" w:color="auto"/>
            <w:bottom w:val="none" w:sz="0" w:space="0" w:color="auto"/>
            <w:right w:val="none" w:sz="0" w:space="0" w:color="auto"/>
          </w:divBdr>
        </w:div>
        <w:div w:id="324407659">
          <w:marLeft w:val="480"/>
          <w:marRight w:val="0"/>
          <w:marTop w:val="0"/>
          <w:marBottom w:val="0"/>
          <w:divBdr>
            <w:top w:val="none" w:sz="0" w:space="0" w:color="auto"/>
            <w:left w:val="none" w:sz="0" w:space="0" w:color="auto"/>
            <w:bottom w:val="none" w:sz="0" w:space="0" w:color="auto"/>
            <w:right w:val="none" w:sz="0" w:space="0" w:color="auto"/>
          </w:divBdr>
        </w:div>
        <w:div w:id="794517683">
          <w:marLeft w:val="480"/>
          <w:marRight w:val="0"/>
          <w:marTop w:val="0"/>
          <w:marBottom w:val="0"/>
          <w:divBdr>
            <w:top w:val="none" w:sz="0" w:space="0" w:color="auto"/>
            <w:left w:val="none" w:sz="0" w:space="0" w:color="auto"/>
            <w:bottom w:val="none" w:sz="0" w:space="0" w:color="auto"/>
            <w:right w:val="none" w:sz="0" w:space="0" w:color="auto"/>
          </w:divBdr>
        </w:div>
        <w:div w:id="902178489">
          <w:marLeft w:val="480"/>
          <w:marRight w:val="0"/>
          <w:marTop w:val="0"/>
          <w:marBottom w:val="0"/>
          <w:divBdr>
            <w:top w:val="none" w:sz="0" w:space="0" w:color="auto"/>
            <w:left w:val="none" w:sz="0" w:space="0" w:color="auto"/>
            <w:bottom w:val="none" w:sz="0" w:space="0" w:color="auto"/>
            <w:right w:val="none" w:sz="0" w:space="0" w:color="auto"/>
          </w:divBdr>
        </w:div>
        <w:div w:id="2031108170">
          <w:marLeft w:val="480"/>
          <w:marRight w:val="0"/>
          <w:marTop w:val="0"/>
          <w:marBottom w:val="0"/>
          <w:divBdr>
            <w:top w:val="none" w:sz="0" w:space="0" w:color="auto"/>
            <w:left w:val="none" w:sz="0" w:space="0" w:color="auto"/>
            <w:bottom w:val="none" w:sz="0" w:space="0" w:color="auto"/>
            <w:right w:val="none" w:sz="0" w:space="0" w:color="auto"/>
          </w:divBdr>
        </w:div>
        <w:div w:id="1470518540">
          <w:marLeft w:val="480"/>
          <w:marRight w:val="0"/>
          <w:marTop w:val="0"/>
          <w:marBottom w:val="0"/>
          <w:divBdr>
            <w:top w:val="none" w:sz="0" w:space="0" w:color="auto"/>
            <w:left w:val="none" w:sz="0" w:space="0" w:color="auto"/>
            <w:bottom w:val="none" w:sz="0" w:space="0" w:color="auto"/>
            <w:right w:val="none" w:sz="0" w:space="0" w:color="auto"/>
          </w:divBdr>
        </w:div>
        <w:div w:id="1434861110">
          <w:marLeft w:val="480"/>
          <w:marRight w:val="0"/>
          <w:marTop w:val="0"/>
          <w:marBottom w:val="0"/>
          <w:divBdr>
            <w:top w:val="none" w:sz="0" w:space="0" w:color="auto"/>
            <w:left w:val="none" w:sz="0" w:space="0" w:color="auto"/>
            <w:bottom w:val="none" w:sz="0" w:space="0" w:color="auto"/>
            <w:right w:val="none" w:sz="0" w:space="0" w:color="auto"/>
          </w:divBdr>
        </w:div>
      </w:divsChild>
    </w:div>
    <w:div w:id="1120100918">
      <w:bodyDiv w:val="1"/>
      <w:marLeft w:val="0"/>
      <w:marRight w:val="0"/>
      <w:marTop w:val="0"/>
      <w:marBottom w:val="0"/>
      <w:divBdr>
        <w:top w:val="none" w:sz="0" w:space="0" w:color="auto"/>
        <w:left w:val="none" w:sz="0" w:space="0" w:color="auto"/>
        <w:bottom w:val="none" w:sz="0" w:space="0" w:color="auto"/>
        <w:right w:val="none" w:sz="0" w:space="0" w:color="auto"/>
      </w:divBdr>
      <w:divsChild>
        <w:div w:id="584655974">
          <w:marLeft w:val="480"/>
          <w:marRight w:val="0"/>
          <w:marTop w:val="0"/>
          <w:marBottom w:val="0"/>
          <w:divBdr>
            <w:top w:val="none" w:sz="0" w:space="0" w:color="auto"/>
            <w:left w:val="none" w:sz="0" w:space="0" w:color="auto"/>
            <w:bottom w:val="none" w:sz="0" w:space="0" w:color="auto"/>
            <w:right w:val="none" w:sz="0" w:space="0" w:color="auto"/>
          </w:divBdr>
        </w:div>
        <w:div w:id="1323654493">
          <w:marLeft w:val="480"/>
          <w:marRight w:val="0"/>
          <w:marTop w:val="0"/>
          <w:marBottom w:val="0"/>
          <w:divBdr>
            <w:top w:val="none" w:sz="0" w:space="0" w:color="auto"/>
            <w:left w:val="none" w:sz="0" w:space="0" w:color="auto"/>
            <w:bottom w:val="none" w:sz="0" w:space="0" w:color="auto"/>
            <w:right w:val="none" w:sz="0" w:space="0" w:color="auto"/>
          </w:divBdr>
        </w:div>
        <w:div w:id="621617916">
          <w:marLeft w:val="480"/>
          <w:marRight w:val="0"/>
          <w:marTop w:val="0"/>
          <w:marBottom w:val="0"/>
          <w:divBdr>
            <w:top w:val="none" w:sz="0" w:space="0" w:color="auto"/>
            <w:left w:val="none" w:sz="0" w:space="0" w:color="auto"/>
            <w:bottom w:val="none" w:sz="0" w:space="0" w:color="auto"/>
            <w:right w:val="none" w:sz="0" w:space="0" w:color="auto"/>
          </w:divBdr>
        </w:div>
        <w:div w:id="150870140">
          <w:marLeft w:val="480"/>
          <w:marRight w:val="0"/>
          <w:marTop w:val="0"/>
          <w:marBottom w:val="0"/>
          <w:divBdr>
            <w:top w:val="none" w:sz="0" w:space="0" w:color="auto"/>
            <w:left w:val="none" w:sz="0" w:space="0" w:color="auto"/>
            <w:bottom w:val="none" w:sz="0" w:space="0" w:color="auto"/>
            <w:right w:val="none" w:sz="0" w:space="0" w:color="auto"/>
          </w:divBdr>
        </w:div>
        <w:div w:id="2060351610">
          <w:marLeft w:val="480"/>
          <w:marRight w:val="0"/>
          <w:marTop w:val="0"/>
          <w:marBottom w:val="0"/>
          <w:divBdr>
            <w:top w:val="none" w:sz="0" w:space="0" w:color="auto"/>
            <w:left w:val="none" w:sz="0" w:space="0" w:color="auto"/>
            <w:bottom w:val="none" w:sz="0" w:space="0" w:color="auto"/>
            <w:right w:val="none" w:sz="0" w:space="0" w:color="auto"/>
          </w:divBdr>
        </w:div>
        <w:div w:id="738095319">
          <w:marLeft w:val="480"/>
          <w:marRight w:val="0"/>
          <w:marTop w:val="0"/>
          <w:marBottom w:val="0"/>
          <w:divBdr>
            <w:top w:val="none" w:sz="0" w:space="0" w:color="auto"/>
            <w:left w:val="none" w:sz="0" w:space="0" w:color="auto"/>
            <w:bottom w:val="none" w:sz="0" w:space="0" w:color="auto"/>
            <w:right w:val="none" w:sz="0" w:space="0" w:color="auto"/>
          </w:divBdr>
        </w:div>
        <w:div w:id="1693916725">
          <w:marLeft w:val="480"/>
          <w:marRight w:val="0"/>
          <w:marTop w:val="0"/>
          <w:marBottom w:val="0"/>
          <w:divBdr>
            <w:top w:val="none" w:sz="0" w:space="0" w:color="auto"/>
            <w:left w:val="none" w:sz="0" w:space="0" w:color="auto"/>
            <w:bottom w:val="none" w:sz="0" w:space="0" w:color="auto"/>
            <w:right w:val="none" w:sz="0" w:space="0" w:color="auto"/>
          </w:divBdr>
        </w:div>
        <w:div w:id="1667129379">
          <w:marLeft w:val="480"/>
          <w:marRight w:val="0"/>
          <w:marTop w:val="0"/>
          <w:marBottom w:val="0"/>
          <w:divBdr>
            <w:top w:val="none" w:sz="0" w:space="0" w:color="auto"/>
            <w:left w:val="none" w:sz="0" w:space="0" w:color="auto"/>
            <w:bottom w:val="none" w:sz="0" w:space="0" w:color="auto"/>
            <w:right w:val="none" w:sz="0" w:space="0" w:color="auto"/>
          </w:divBdr>
        </w:div>
        <w:div w:id="1719696494">
          <w:marLeft w:val="480"/>
          <w:marRight w:val="0"/>
          <w:marTop w:val="0"/>
          <w:marBottom w:val="0"/>
          <w:divBdr>
            <w:top w:val="none" w:sz="0" w:space="0" w:color="auto"/>
            <w:left w:val="none" w:sz="0" w:space="0" w:color="auto"/>
            <w:bottom w:val="none" w:sz="0" w:space="0" w:color="auto"/>
            <w:right w:val="none" w:sz="0" w:space="0" w:color="auto"/>
          </w:divBdr>
        </w:div>
        <w:div w:id="1423792708">
          <w:marLeft w:val="480"/>
          <w:marRight w:val="0"/>
          <w:marTop w:val="0"/>
          <w:marBottom w:val="0"/>
          <w:divBdr>
            <w:top w:val="none" w:sz="0" w:space="0" w:color="auto"/>
            <w:left w:val="none" w:sz="0" w:space="0" w:color="auto"/>
            <w:bottom w:val="none" w:sz="0" w:space="0" w:color="auto"/>
            <w:right w:val="none" w:sz="0" w:space="0" w:color="auto"/>
          </w:divBdr>
        </w:div>
        <w:div w:id="840118352">
          <w:marLeft w:val="480"/>
          <w:marRight w:val="0"/>
          <w:marTop w:val="0"/>
          <w:marBottom w:val="0"/>
          <w:divBdr>
            <w:top w:val="none" w:sz="0" w:space="0" w:color="auto"/>
            <w:left w:val="none" w:sz="0" w:space="0" w:color="auto"/>
            <w:bottom w:val="none" w:sz="0" w:space="0" w:color="auto"/>
            <w:right w:val="none" w:sz="0" w:space="0" w:color="auto"/>
          </w:divBdr>
        </w:div>
        <w:div w:id="1774547914">
          <w:marLeft w:val="480"/>
          <w:marRight w:val="0"/>
          <w:marTop w:val="0"/>
          <w:marBottom w:val="0"/>
          <w:divBdr>
            <w:top w:val="none" w:sz="0" w:space="0" w:color="auto"/>
            <w:left w:val="none" w:sz="0" w:space="0" w:color="auto"/>
            <w:bottom w:val="none" w:sz="0" w:space="0" w:color="auto"/>
            <w:right w:val="none" w:sz="0" w:space="0" w:color="auto"/>
          </w:divBdr>
        </w:div>
        <w:div w:id="1001085192">
          <w:marLeft w:val="480"/>
          <w:marRight w:val="0"/>
          <w:marTop w:val="0"/>
          <w:marBottom w:val="0"/>
          <w:divBdr>
            <w:top w:val="none" w:sz="0" w:space="0" w:color="auto"/>
            <w:left w:val="none" w:sz="0" w:space="0" w:color="auto"/>
            <w:bottom w:val="none" w:sz="0" w:space="0" w:color="auto"/>
            <w:right w:val="none" w:sz="0" w:space="0" w:color="auto"/>
          </w:divBdr>
        </w:div>
        <w:div w:id="684283190">
          <w:marLeft w:val="480"/>
          <w:marRight w:val="0"/>
          <w:marTop w:val="0"/>
          <w:marBottom w:val="0"/>
          <w:divBdr>
            <w:top w:val="none" w:sz="0" w:space="0" w:color="auto"/>
            <w:left w:val="none" w:sz="0" w:space="0" w:color="auto"/>
            <w:bottom w:val="none" w:sz="0" w:space="0" w:color="auto"/>
            <w:right w:val="none" w:sz="0" w:space="0" w:color="auto"/>
          </w:divBdr>
        </w:div>
        <w:div w:id="526481795">
          <w:marLeft w:val="480"/>
          <w:marRight w:val="0"/>
          <w:marTop w:val="0"/>
          <w:marBottom w:val="0"/>
          <w:divBdr>
            <w:top w:val="none" w:sz="0" w:space="0" w:color="auto"/>
            <w:left w:val="none" w:sz="0" w:space="0" w:color="auto"/>
            <w:bottom w:val="none" w:sz="0" w:space="0" w:color="auto"/>
            <w:right w:val="none" w:sz="0" w:space="0" w:color="auto"/>
          </w:divBdr>
        </w:div>
        <w:div w:id="1692295374">
          <w:marLeft w:val="480"/>
          <w:marRight w:val="0"/>
          <w:marTop w:val="0"/>
          <w:marBottom w:val="0"/>
          <w:divBdr>
            <w:top w:val="none" w:sz="0" w:space="0" w:color="auto"/>
            <w:left w:val="none" w:sz="0" w:space="0" w:color="auto"/>
            <w:bottom w:val="none" w:sz="0" w:space="0" w:color="auto"/>
            <w:right w:val="none" w:sz="0" w:space="0" w:color="auto"/>
          </w:divBdr>
        </w:div>
        <w:div w:id="1942715092">
          <w:marLeft w:val="480"/>
          <w:marRight w:val="0"/>
          <w:marTop w:val="0"/>
          <w:marBottom w:val="0"/>
          <w:divBdr>
            <w:top w:val="none" w:sz="0" w:space="0" w:color="auto"/>
            <w:left w:val="none" w:sz="0" w:space="0" w:color="auto"/>
            <w:bottom w:val="none" w:sz="0" w:space="0" w:color="auto"/>
            <w:right w:val="none" w:sz="0" w:space="0" w:color="auto"/>
          </w:divBdr>
        </w:div>
        <w:div w:id="932057698">
          <w:marLeft w:val="480"/>
          <w:marRight w:val="0"/>
          <w:marTop w:val="0"/>
          <w:marBottom w:val="0"/>
          <w:divBdr>
            <w:top w:val="none" w:sz="0" w:space="0" w:color="auto"/>
            <w:left w:val="none" w:sz="0" w:space="0" w:color="auto"/>
            <w:bottom w:val="none" w:sz="0" w:space="0" w:color="auto"/>
            <w:right w:val="none" w:sz="0" w:space="0" w:color="auto"/>
          </w:divBdr>
        </w:div>
        <w:div w:id="906111948">
          <w:marLeft w:val="480"/>
          <w:marRight w:val="0"/>
          <w:marTop w:val="0"/>
          <w:marBottom w:val="0"/>
          <w:divBdr>
            <w:top w:val="none" w:sz="0" w:space="0" w:color="auto"/>
            <w:left w:val="none" w:sz="0" w:space="0" w:color="auto"/>
            <w:bottom w:val="none" w:sz="0" w:space="0" w:color="auto"/>
            <w:right w:val="none" w:sz="0" w:space="0" w:color="auto"/>
          </w:divBdr>
        </w:div>
        <w:div w:id="151458243">
          <w:marLeft w:val="480"/>
          <w:marRight w:val="0"/>
          <w:marTop w:val="0"/>
          <w:marBottom w:val="0"/>
          <w:divBdr>
            <w:top w:val="none" w:sz="0" w:space="0" w:color="auto"/>
            <w:left w:val="none" w:sz="0" w:space="0" w:color="auto"/>
            <w:bottom w:val="none" w:sz="0" w:space="0" w:color="auto"/>
            <w:right w:val="none" w:sz="0" w:space="0" w:color="auto"/>
          </w:divBdr>
        </w:div>
        <w:div w:id="370809374">
          <w:marLeft w:val="480"/>
          <w:marRight w:val="0"/>
          <w:marTop w:val="0"/>
          <w:marBottom w:val="0"/>
          <w:divBdr>
            <w:top w:val="none" w:sz="0" w:space="0" w:color="auto"/>
            <w:left w:val="none" w:sz="0" w:space="0" w:color="auto"/>
            <w:bottom w:val="none" w:sz="0" w:space="0" w:color="auto"/>
            <w:right w:val="none" w:sz="0" w:space="0" w:color="auto"/>
          </w:divBdr>
        </w:div>
        <w:div w:id="1615212694">
          <w:marLeft w:val="480"/>
          <w:marRight w:val="0"/>
          <w:marTop w:val="0"/>
          <w:marBottom w:val="0"/>
          <w:divBdr>
            <w:top w:val="none" w:sz="0" w:space="0" w:color="auto"/>
            <w:left w:val="none" w:sz="0" w:space="0" w:color="auto"/>
            <w:bottom w:val="none" w:sz="0" w:space="0" w:color="auto"/>
            <w:right w:val="none" w:sz="0" w:space="0" w:color="auto"/>
          </w:divBdr>
        </w:div>
        <w:div w:id="608314603">
          <w:marLeft w:val="480"/>
          <w:marRight w:val="0"/>
          <w:marTop w:val="0"/>
          <w:marBottom w:val="0"/>
          <w:divBdr>
            <w:top w:val="none" w:sz="0" w:space="0" w:color="auto"/>
            <w:left w:val="none" w:sz="0" w:space="0" w:color="auto"/>
            <w:bottom w:val="none" w:sz="0" w:space="0" w:color="auto"/>
            <w:right w:val="none" w:sz="0" w:space="0" w:color="auto"/>
          </w:divBdr>
        </w:div>
        <w:div w:id="1386022532">
          <w:marLeft w:val="480"/>
          <w:marRight w:val="0"/>
          <w:marTop w:val="0"/>
          <w:marBottom w:val="0"/>
          <w:divBdr>
            <w:top w:val="none" w:sz="0" w:space="0" w:color="auto"/>
            <w:left w:val="none" w:sz="0" w:space="0" w:color="auto"/>
            <w:bottom w:val="none" w:sz="0" w:space="0" w:color="auto"/>
            <w:right w:val="none" w:sz="0" w:space="0" w:color="auto"/>
          </w:divBdr>
        </w:div>
        <w:div w:id="420104081">
          <w:marLeft w:val="480"/>
          <w:marRight w:val="0"/>
          <w:marTop w:val="0"/>
          <w:marBottom w:val="0"/>
          <w:divBdr>
            <w:top w:val="none" w:sz="0" w:space="0" w:color="auto"/>
            <w:left w:val="none" w:sz="0" w:space="0" w:color="auto"/>
            <w:bottom w:val="none" w:sz="0" w:space="0" w:color="auto"/>
            <w:right w:val="none" w:sz="0" w:space="0" w:color="auto"/>
          </w:divBdr>
        </w:div>
        <w:div w:id="55133447">
          <w:marLeft w:val="480"/>
          <w:marRight w:val="0"/>
          <w:marTop w:val="0"/>
          <w:marBottom w:val="0"/>
          <w:divBdr>
            <w:top w:val="none" w:sz="0" w:space="0" w:color="auto"/>
            <w:left w:val="none" w:sz="0" w:space="0" w:color="auto"/>
            <w:bottom w:val="none" w:sz="0" w:space="0" w:color="auto"/>
            <w:right w:val="none" w:sz="0" w:space="0" w:color="auto"/>
          </w:divBdr>
        </w:div>
        <w:div w:id="1609459156">
          <w:marLeft w:val="480"/>
          <w:marRight w:val="0"/>
          <w:marTop w:val="0"/>
          <w:marBottom w:val="0"/>
          <w:divBdr>
            <w:top w:val="none" w:sz="0" w:space="0" w:color="auto"/>
            <w:left w:val="none" w:sz="0" w:space="0" w:color="auto"/>
            <w:bottom w:val="none" w:sz="0" w:space="0" w:color="auto"/>
            <w:right w:val="none" w:sz="0" w:space="0" w:color="auto"/>
          </w:divBdr>
        </w:div>
        <w:div w:id="1689327480">
          <w:marLeft w:val="480"/>
          <w:marRight w:val="0"/>
          <w:marTop w:val="0"/>
          <w:marBottom w:val="0"/>
          <w:divBdr>
            <w:top w:val="none" w:sz="0" w:space="0" w:color="auto"/>
            <w:left w:val="none" w:sz="0" w:space="0" w:color="auto"/>
            <w:bottom w:val="none" w:sz="0" w:space="0" w:color="auto"/>
            <w:right w:val="none" w:sz="0" w:space="0" w:color="auto"/>
          </w:divBdr>
        </w:div>
        <w:div w:id="1781412263">
          <w:marLeft w:val="480"/>
          <w:marRight w:val="0"/>
          <w:marTop w:val="0"/>
          <w:marBottom w:val="0"/>
          <w:divBdr>
            <w:top w:val="none" w:sz="0" w:space="0" w:color="auto"/>
            <w:left w:val="none" w:sz="0" w:space="0" w:color="auto"/>
            <w:bottom w:val="none" w:sz="0" w:space="0" w:color="auto"/>
            <w:right w:val="none" w:sz="0" w:space="0" w:color="auto"/>
          </w:divBdr>
        </w:div>
        <w:div w:id="1185292743">
          <w:marLeft w:val="480"/>
          <w:marRight w:val="0"/>
          <w:marTop w:val="0"/>
          <w:marBottom w:val="0"/>
          <w:divBdr>
            <w:top w:val="none" w:sz="0" w:space="0" w:color="auto"/>
            <w:left w:val="none" w:sz="0" w:space="0" w:color="auto"/>
            <w:bottom w:val="none" w:sz="0" w:space="0" w:color="auto"/>
            <w:right w:val="none" w:sz="0" w:space="0" w:color="auto"/>
          </w:divBdr>
        </w:div>
        <w:div w:id="1735621837">
          <w:marLeft w:val="480"/>
          <w:marRight w:val="0"/>
          <w:marTop w:val="0"/>
          <w:marBottom w:val="0"/>
          <w:divBdr>
            <w:top w:val="none" w:sz="0" w:space="0" w:color="auto"/>
            <w:left w:val="none" w:sz="0" w:space="0" w:color="auto"/>
            <w:bottom w:val="none" w:sz="0" w:space="0" w:color="auto"/>
            <w:right w:val="none" w:sz="0" w:space="0" w:color="auto"/>
          </w:divBdr>
        </w:div>
        <w:div w:id="270744631">
          <w:marLeft w:val="480"/>
          <w:marRight w:val="0"/>
          <w:marTop w:val="0"/>
          <w:marBottom w:val="0"/>
          <w:divBdr>
            <w:top w:val="none" w:sz="0" w:space="0" w:color="auto"/>
            <w:left w:val="none" w:sz="0" w:space="0" w:color="auto"/>
            <w:bottom w:val="none" w:sz="0" w:space="0" w:color="auto"/>
            <w:right w:val="none" w:sz="0" w:space="0" w:color="auto"/>
          </w:divBdr>
        </w:div>
        <w:div w:id="681856254">
          <w:marLeft w:val="480"/>
          <w:marRight w:val="0"/>
          <w:marTop w:val="0"/>
          <w:marBottom w:val="0"/>
          <w:divBdr>
            <w:top w:val="none" w:sz="0" w:space="0" w:color="auto"/>
            <w:left w:val="none" w:sz="0" w:space="0" w:color="auto"/>
            <w:bottom w:val="none" w:sz="0" w:space="0" w:color="auto"/>
            <w:right w:val="none" w:sz="0" w:space="0" w:color="auto"/>
          </w:divBdr>
        </w:div>
        <w:div w:id="641466502">
          <w:marLeft w:val="480"/>
          <w:marRight w:val="0"/>
          <w:marTop w:val="0"/>
          <w:marBottom w:val="0"/>
          <w:divBdr>
            <w:top w:val="none" w:sz="0" w:space="0" w:color="auto"/>
            <w:left w:val="none" w:sz="0" w:space="0" w:color="auto"/>
            <w:bottom w:val="none" w:sz="0" w:space="0" w:color="auto"/>
            <w:right w:val="none" w:sz="0" w:space="0" w:color="auto"/>
          </w:divBdr>
        </w:div>
        <w:div w:id="1026180096">
          <w:marLeft w:val="480"/>
          <w:marRight w:val="0"/>
          <w:marTop w:val="0"/>
          <w:marBottom w:val="0"/>
          <w:divBdr>
            <w:top w:val="none" w:sz="0" w:space="0" w:color="auto"/>
            <w:left w:val="none" w:sz="0" w:space="0" w:color="auto"/>
            <w:bottom w:val="none" w:sz="0" w:space="0" w:color="auto"/>
            <w:right w:val="none" w:sz="0" w:space="0" w:color="auto"/>
          </w:divBdr>
        </w:div>
        <w:div w:id="336347444">
          <w:marLeft w:val="480"/>
          <w:marRight w:val="0"/>
          <w:marTop w:val="0"/>
          <w:marBottom w:val="0"/>
          <w:divBdr>
            <w:top w:val="none" w:sz="0" w:space="0" w:color="auto"/>
            <w:left w:val="none" w:sz="0" w:space="0" w:color="auto"/>
            <w:bottom w:val="none" w:sz="0" w:space="0" w:color="auto"/>
            <w:right w:val="none" w:sz="0" w:space="0" w:color="auto"/>
          </w:divBdr>
        </w:div>
        <w:div w:id="125663695">
          <w:marLeft w:val="480"/>
          <w:marRight w:val="0"/>
          <w:marTop w:val="0"/>
          <w:marBottom w:val="0"/>
          <w:divBdr>
            <w:top w:val="none" w:sz="0" w:space="0" w:color="auto"/>
            <w:left w:val="none" w:sz="0" w:space="0" w:color="auto"/>
            <w:bottom w:val="none" w:sz="0" w:space="0" w:color="auto"/>
            <w:right w:val="none" w:sz="0" w:space="0" w:color="auto"/>
          </w:divBdr>
        </w:div>
        <w:div w:id="411198730">
          <w:marLeft w:val="480"/>
          <w:marRight w:val="0"/>
          <w:marTop w:val="0"/>
          <w:marBottom w:val="0"/>
          <w:divBdr>
            <w:top w:val="none" w:sz="0" w:space="0" w:color="auto"/>
            <w:left w:val="none" w:sz="0" w:space="0" w:color="auto"/>
            <w:bottom w:val="none" w:sz="0" w:space="0" w:color="auto"/>
            <w:right w:val="none" w:sz="0" w:space="0" w:color="auto"/>
          </w:divBdr>
        </w:div>
        <w:div w:id="759913670">
          <w:marLeft w:val="480"/>
          <w:marRight w:val="0"/>
          <w:marTop w:val="0"/>
          <w:marBottom w:val="0"/>
          <w:divBdr>
            <w:top w:val="none" w:sz="0" w:space="0" w:color="auto"/>
            <w:left w:val="none" w:sz="0" w:space="0" w:color="auto"/>
            <w:bottom w:val="none" w:sz="0" w:space="0" w:color="auto"/>
            <w:right w:val="none" w:sz="0" w:space="0" w:color="auto"/>
          </w:divBdr>
        </w:div>
        <w:div w:id="810096813">
          <w:marLeft w:val="480"/>
          <w:marRight w:val="0"/>
          <w:marTop w:val="0"/>
          <w:marBottom w:val="0"/>
          <w:divBdr>
            <w:top w:val="none" w:sz="0" w:space="0" w:color="auto"/>
            <w:left w:val="none" w:sz="0" w:space="0" w:color="auto"/>
            <w:bottom w:val="none" w:sz="0" w:space="0" w:color="auto"/>
            <w:right w:val="none" w:sz="0" w:space="0" w:color="auto"/>
          </w:divBdr>
        </w:div>
        <w:div w:id="1595284378">
          <w:marLeft w:val="480"/>
          <w:marRight w:val="0"/>
          <w:marTop w:val="0"/>
          <w:marBottom w:val="0"/>
          <w:divBdr>
            <w:top w:val="none" w:sz="0" w:space="0" w:color="auto"/>
            <w:left w:val="none" w:sz="0" w:space="0" w:color="auto"/>
            <w:bottom w:val="none" w:sz="0" w:space="0" w:color="auto"/>
            <w:right w:val="none" w:sz="0" w:space="0" w:color="auto"/>
          </w:divBdr>
        </w:div>
        <w:div w:id="863326410">
          <w:marLeft w:val="480"/>
          <w:marRight w:val="0"/>
          <w:marTop w:val="0"/>
          <w:marBottom w:val="0"/>
          <w:divBdr>
            <w:top w:val="none" w:sz="0" w:space="0" w:color="auto"/>
            <w:left w:val="none" w:sz="0" w:space="0" w:color="auto"/>
            <w:bottom w:val="none" w:sz="0" w:space="0" w:color="auto"/>
            <w:right w:val="none" w:sz="0" w:space="0" w:color="auto"/>
          </w:divBdr>
        </w:div>
        <w:div w:id="12073604">
          <w:marLeft w:val="480"/>
          <w:marRight w:val="0"/>
          <w:marTop w:val="0"/>
          <w:marBottom w:val="0"/>
          <w:divBdr>
            <w:top w:val="none" w:sz="0" w:space="0" w:color="auto"/>
            <w:left w:val="none" w:sz="0" w:space="0" w:color="auto"/>
            <w:bottom w:val="none" w:sz="0" w:space="0" w:color="auto"/>
            <w:right w:val="none" w:sz="0" w:space="0" w:color="auto"/>
          </w:divBdr>
        </w:div>
        <w:div w:id="1373727625">
          <w:marLeft w:val="480"/>
          <w:marRight w:val="0"/>
          <w:marTop w:val="0"/>
          <w:marBottom w:val="0"/>
          <w:divBdr>
            <w:top w:val="none" w:sz="0" w:space="0" w:color="auto"/>
            <w:left w:val="none" w:sz="0" w:space="0" w:color="auto"/>
            <w:bottom w:val="none" w:sz="0" w:space="0" w:color="auto"/>
            <w:right w:val="none" w:sz="0" w:space="0" w:color="auto"/>
          </w:divBdr>
        </w:div>
        <w:div w:id="1109277697">
          <w:marLeft w:val="480"/>
          <w:marRight w:val="0"/>
          <w:marTop w:val="0"/>
          <w:marBottom w:val="0"/>
          <w:divBdr>
            <w:top w:val="none" w:sz="0" w:space="0" w:color="auto"/>
            <w:left w:val="none" w:sz="0" w:space="0" w:color="auto"/>
            <w:bottom w:val="none" w:sz="0" w:space="0" w:color="auto"/>
            <w:right w:val="none" w:sz="0" w:space="0" w:color="auto"/>
          </w:divBdr>
        </w:div>
        <w:div w:id="939486039">
          <w:marLeft w:val="480"/>
          <w:marRight w:val="0"/>
          <w:marTop w:val="0"/>
          <w:marBottom w:val="0"/>
          <w:divBdr>
            <w:top w:val="none" w:sz="0" w:space="0" w:color="auto"/>
            <w:left w:val="none" w:sz="0" w:space="0" w:color="auto"/>
            <w:bottom w:val="none" w:sz="0" w:space="0" w:color="auto"/>
            <w:right w:val="none" w:sz="0" w:space="0" w:color="auto"/>
          </w:divBdr>
        </w:div>
        <w:div w:id="440883364">
          <w:marLeft w:val="480"/>
          <w:marRight w:val="0"/>
          <w:marTop w:val="0"/>
          <w:marBottom w:val="0"/>
          <w:divBdr>
            <w:top w:val="none" w:sz="0" w:space="0" w:color="auto"/>
            <w:left w:val="none" w:sz="0" w:space="0" w:color="auto"/>
            <w:bottom w:val="none" w:sz="0" w:space="0" w:color="auto"/>
            <w:right w:val="none" w:sz="0" w:space="0" w:color="auto"/>
          </w:divBdr>
        </w:div>
        <w:div w:id="1820072156">
          <w:marLeft w:val="480"/>
          <w:marRight w:val="0"/>
          <w:marTop w:val="0"/>
          <w:marBottom w:val="0"/>
          <w:divBdr>
            <w:top w:val="none" w:sz="0" w:space="0" w:color="auto"/>
            <w:left w:val="none" w:sz="0" w:space="0" w:color="auto"/>
            <w:bottom w:val="none" w:sz="0" w:space="0" w:color="auto"/>
            <w:right w:val="none" w:sz="0" w:space="0" w:color="auto"/>
          </w:divBdr>
        </w:div>
        <w:div w:id="2130320223">
          <w:marLeft w:val="480"/>
          <w:marRight w:val="0"/>
          <w:marTop w:val="0"/>
          <w:marBottom w:val="0"/>
          <w:divBdr>
            <w:top w:val="none" w:sz="0" w:space="0" w:color="auto"/>
            <w:left w:val="none" w:sz="0" w:space="0" w:color="auto"/>
            <w:bottom w:val="none" w:sz="0" w:space="0" w:color="auto"/>
            <w:right w:val="none" w:sz="0" w:space="0" w:color="auto"/>
          </w:divBdr>
        </w:div>
        <w:div w:id="578055632">
          <w:marLeft w:val="480"/>
          <w:marRight w:val="0"/>
          <w:marTop w:val="0"/>
          <w:marBottom w:val="0"/>
          <w:divBdr>
            <w:top w:val="none" w:sz="0" w:space="0" w:color="auto"/>
            <w:left w:val="none" w:sz="0" w:space="0" w:color="auto"/>
            <w:bottom w:val="none" w:sz="0" w:space="0" w:color="auto"/>
            <w:right w:val="none" w:sz="0" w:space="0" w:color="auto"/>
          </w:divBdr>
        </w:div>
        <w:div w:id="1601908406">
          <w:marLeft w:val="480"/>
          <w:marRight w:val="0"/>
          <w:marTop w:val="0"/>
          <w:marBottom w:val="0"/>
          <w:divBdr>
            <w:top w:val="none" w:sz="0" w:space="0" w:color="auto"/>
            <w:left w:val="none" w:sz="0" w:space="0" w:color="auto"/>
            <w:bottom w:val="none" w:sz="0" w:space="0" w:color="auto"/>
            <w:right w:val="none" w:sz="0" w:space="0" w:color="auto"/>
          </w:divBdr>
        </w:div>
        <w:div w:id="844251321">
          <w:marLeft w:val="480"/>
          <w:marRight w:val="0"/>
          <w:marTop w:val="0"/>
          <w:marBottom w:val="0"/>
          <w:divBdr>
            <w:top w:val="none" w:sz="0" w:space="0" w:color="auto"/>
            <w:left w:val="none" w:sz="0" w:space="0" w:color="auto"/>
            <w:bottom w:val="none" w:sz="0" w:space="0" w:color="auto"/>
            <w:right w:val="none" w:sz="0" w:space="0" w:color="auto"/>
          </w:divBdr>
        </w:div>
        <w:div w:id="921333989">
          <w:marLeft w:val="480"/>
          <w:marRight w:val="0"/>
          <w:marTop w:val="0"/>
          <w:marBottom w:val="0"/>
          <w:divBdr>
            <w:top w:val="none" w:sz="0" w:space="0" w:color="auto"/>
            <w:left w:val="none" w:sz="0" w:space="0" w:color="auto"/>
            <w:bottom w:val="none" w:sz="0" w:space="0" w:color="auto"/>
            <w:right w:val="none" w:sz="0" w:space="0" w:color="auto"/>
          </w:divBdr>
        </w:div>
        <w:div w:id="25067189">
          <w:marLeft w:val="480"/>
          <w:marRight w:val="0"/>
          <w:marTop w:val="0"/>
          <w:marBottom w:val="0"/>
          <w:divBdr>
            <w:top w:val="none" w:sz="0" w:space="0" w:color="auto"/>
            <w:left w:val="none" w:sz="0" w:space="0" w:color="auto"/>
            <w:bottom w:val="none" w:sz="0" w:space="0" w:color="auto"/>
            <w:right w:val="none" w:sz="0" w:space="0" w:color="auto"/>
          </w:divBdr>
        </w:div>
        <w:div w:id="1213082836">
          <w:marLeft w:val="480"/>
          <w:marRight w:val="0"/>
          <w:marTop w:val="0"/>
          <w:marBottom w:val="0"/>
          <w:divBdr>
            <w:top w:val="none" w:sz="0" w:space="0" w:color="auto"/>
            <w:left w:val="none" w:sz="0" w:space="0" w:color="auto"/>
            <w:bottom w:val="none" w:sz="0" w:space="0" w:color="auto"/>
            <w:right w:val="none" w:sz="0" w:space="0" w:color="auto"/>
          </w:divBdr>
        </w:div>
        <w:div w:id="1405226781">
          <w:marLeft w:val="480"/>
          <w:marRight w:val="0"/>
          <w:marTop w:val="0"/>
          <w:marBottom w:val="0"/>
          <w:divBdr>
            <w:top w:val="none" w:sz="0" w:space="0" w:color="auto"/>
            <w:left w:val="none" w:sz="0" w:space="0" w:color="auto"/>
            <w:bottom w:val="none" w:sz="0" w:space="0" w:color="auto"/>
            <w:right w:val="none" w:sz="0" w:space="0" w:color="auto"/>
          </w:divBdr>
        </w:div>
        <w:div w:id="242184069">
          <w:marLeft w:val="480"/>
          <w:marRight w:val="0"/>
          <w:marTop w:val="0"/>
          <w:marBottom w:val="0"/>
          <w:divBdr>
            <w:top w:val="none" w:sz="0" w:space="0" w:color="auto"/>
            <w:left w:val="none" w:sz="0" w:space="0" w:color="auto"/>
            <w:bottom w:val="none" w:sz="0" w:space="0" w:color="auto"/>
            <w:right w:val="none" w:sz="0" w:space="0" w:color="auto"/>
          </w:divBdr>
        </w:div>
        <w:div w:id="754011470">
          <w:marLeft w:val="480"/>
          <w:marRight w:val="0"/>
          <w:marTop w:val="0"/>
          <w:marBottom w:val="0"/>
          <w:divBdr>
            <w:top w:val="none" w:sz="0" w:space="0" w:color="auto"/>
            <w:left w:val="none" w:sz="0" w:space="0" w:color="auto"/>
            <w:bottom w:val="none" w:sz="0" w:space="0" w:color="auto"/>
            <w:right w:val="none" w:sz="0" w:space="0" w:color="auto"/>
          </w:divBdr>
        </w:div>
        <w:div w:id="297876345">
          <w:marLeft w:val="480"/>
          <w:marRight w:val="0"/>
          <w:marTop w:val="0"/>
          <w:marBottom w:val="0"/>
          <w:divBdr>
            <w:top w:val="none" w:sz="0" w:space="0" w:color="auto"/>
            <w:left w:val="none" w:sz="0" w:space="0" w:color="auto"/>
            <w:bottom w:val="none" w:sz="0" w:space="0" w:color="auto"/>
            <w:right w:val="none" w:sz="0" w:space="0" w:color="auto"/>
          </w:divBdr>
        </w:div>
        <w:div w:id="433212873">
          <w:marLeft w:val="480"/>
          <w:marRight w:val="0"/>
          <w:marTop w:val="0"/>
          <w:marBottom w:val="0"/>
          <w:divBdr>
            <w:top w:val="none" w:sz="0" w:space="0" w:color="auto"/>
            <w:left w:val="none" w:sz="0" w:space="0" w:color="auto"/>
            <w:bottom w:val="none" w:sz="0" w:space="0" w:color="auto"/>
            <w:right w:val="none" w:sz="0" w:space="0" w:color="auto"/>
          </w:divBdr>
        </w:div>
        <w:div w:id="2049792796">
          <w:marLeft w:val="480"/>
          <w:marRight w:val="0"/>
          <w:marTop w:val="0"/>
          <w:marBottom w:val="0"/>
          <w:divBdr>
            <w:top w:val="none" w:sz="0" w:space="0" w:color="auto"/>
            <w:left w:val="none" w:sz="0" w:space="0" w:color="auto"/>
            <w:bottom w:val="none" w:sz="0" w:space="0" w:color="auto"/>
            <w:right w:val="none" w:sz="0" w:space="0" w:color="auto"/>
          </w:divBdr>
        </w:div>
        <w:div w:id="1443652865">
          <w:marLeft w:val="480"/>
          <w:marRight w:val="0"/>
          <w:marTop w:val="0"/>
          <w:marBottom w:val="0"/>
          <w:divBdr>
            <w:top w:val="none" w:sz="0" w:space="0" w:color="auto"/>
            <w:left w:val="none" w:sz="0" w:space="0" w:color="auto"/>
            <w:bottom w:val="none" w:sz="0" w:space="0" w:color="auto"/>
            <w:right w:val="none" w:sz="0" w:space="0" w:color="auto"/>
          </w:divBdr>
        </w:div>
        <w:div w:id="1614752785">
          <w:marLeft w:val="480"/>
          <w:marRight w:val="0"/>
          <w:marTop w:val="0"/>
          <w:marBottom w:val="0"/>
          <w:divBdr>
            <w:top w:val="none" w:sz="0" w:space="0" w:color="auto"/>
            <w:left w:val="none" w:sz="0" w:space="0" w:color="auto"/>
            <w:bottom w:val="none" w:sz="0" w:space="0" w:color="auto"/>
            <w:right w:val="none" w:sz="0" w:space="0" w:color="auto"/>
          </w:divBdr>
        </w:div>
        <w:div w:id="1705902855">
          <w:marLeft w:val="480"/>
          <w:marRight w:val="0"/>
          <w:marTop w:val="0"/>
          <w:marBottom w:val="0"/>
          <w:divBdr>
            <w:top w:val="none" w:sz="0" w:space="0" w:color="auto"/>
            <w:left w:val="none" w:sz="0" w:space="0" w:color="auto"/>
            <w:bottom w:val="none" w:sz="0" w:space="0" w:color="auto"/>
            <w:right w:val="none" w:sz="0" w:space="0" w:color="auto"/>
          </w:divBdr>
        </w:div>
        <w:div w:id="1934972138">
          <w:marLeft w:val="480"/>
          <w:marRight w:val="0"/>
          <w:marTop w:val="0"/>
          <w:marBottom w:val="0"/>
          <w:divBdr>
            <w:top w:val="none" w:sz="0" w:space="0" w:color="auto"/>
            <w:left w:val="none" w:sz="0" w:space="0" w:color="auto"/>
            <w:bottom w:val="none" w:sz="0" w:space="0" w:color="auto"/>
            <w:right w:val="none" w:sz="0" w:space="0" w:color="auto"/>
          </w:divBdr>
        </w:div>
        <w:div w:id="935555">
          <w:marLeft w:val="480"/>
          <w:marRight w:val="0"/>
          <w:marTop w:val="0"/>
          <w:marBottom w:val="0"/>
          <w:divBdr>
            <w:top w:val="none" w:sz="0" w:space="0" w:color="auto"/>
            <w:left w:val="none" w:sz="0" w:space="0" w:color="auto"/>
            <w:bottom w:val="none" w:sz="0" w:space="0" w:color="auto"/>
            <w:right w:val="none" w:sz="0" w:space="0" w:color="auto"/>
          </w:divBdr>
        </w:div>
        <w:div w:id="197351740">
          <w:marLeft w:val="480"/>
          <w:marRight w:val="0"/>
          <w:marTop w:val="0"/>
          <w:marBottom w:val="0"/>
          <w:divBdr>
            <w:top w:val="none" w:sz="0" w:space="0" w:color="auto"/>
            <w:left w:val="none" w:sz="0" w:space="0" w:color="auto"/>
            <w:bottom w:val="none" w:sz="0" w:space="0" w:color="auto"/>
            <w:right w:val="none" w:sz="0" w:space="0" w:color="auto"/>
          </w:divBdr>
        </w:div>
        <w:div w:id="172576596">
          <w:marLeft w:val="480"/>
          <w:marRight w:val="0"/>
          <w:marTop w:val="0"/>
          <w:marBottom w:val="0"/>
          <w:divBdr>
            <w:top w:val="none" w:sz="0" w:space="0" w:color="auto"/>
            <w:left w:val="none" w:sz="0" w:space="0" w:color="auto"/>
            <w:bottom w:val="none" w:sz="0" w:space="0" w:color="auto"/>
            <w:right w:val="none" w:sz="0" w:space="0" w:color="auto"/>
          </w:divBdr>
        </w:div>
        <w:div w:id="74321864">
          <w:marLeft w:val="480"/>
          <w:marRight w:val="0"/>
          <w:marTop w:val="0"/>
          <w:marBottom w:val="0"/>
          <w:divBdr>
            <w:top w:val="none" w:sz="0" w:space="0" w:color="auto"/>
            <w:left w:val="none" w:sz="0" w:space="0" w:color="auto"/>
            <w:bottom w:val="none" w:sz="0" w:space="0" w:color="auto"/>
            <w:right w:val="none" w:sz="0" w:space="0" w:color="auto"/>
          </w:divBdr>
        </w:div>
        <w:div w:id="739258034">
          <w:marLeft w:val="480"/>
          <w:marRight w:val="0"/>
          <w:marTop w:val="0"/>
          <w:marBottom w:val="0"/>
          <w:divBdr>
            <w:top w:val="none" w:sz="0" w:space="0" w:color="auto"/>
            <w:left w:val="none" w:sz="0" w:space="0" w:color="auto"/>
            <w:bottom w:val="none" w:sz="0" w:space="0" w:color="auto"/>
            <w:right w:val="none" w:sz="0" w:space="0" w:color="auto"/>
          </w:divBdr>
        </w:div>
        <w:div w:id="162353655">
          <w:marLeft w:val="480"/>
          <w:marRight w:val="0"/>
          <w:marTop w:val="0"/>
          <w:marBottom w:val="0"/>
          <w:divBdr>
            <w:top w:val="none" w:sz="0" w:space="0" w:color="auto"/>
            <w:left w:val="none" w:sz="0" w:space="0" w:color="auto"/>
            <w:bottom w:val="none" w:sz="0" w:space="0" w:color="auto"/>
            <w:right w:val="none" w:sz="0" w:space="0" w:color="auto"/>
          </w:divBdr>
        </w:div>
        <w:div w:id="790515885">
          <w:marLeft w:val="480"/>
          <w:marRight w:val="0"/>
          <w:marTop w:val="0"/>
          <w:marBottom w:val="0"/>
          <w:divBdr>
            <w:top w:val="none" w:sz="0" w:space="0" w:color="auto"/>
            <w:left w:val="none" w:sz="0" w:space="0" w:color="auto"/>
            <w:bottom w:val="none" w:sz="0" w:space="0" w:color="auto"/>
            <w:right w:val="none" w:sz="0" w:space="0" w:color="auto"/>
          </w:divBdr>
        </w:div>
        <w:div w:id="680008003">
          <w:marLeft w:val="480"/>
          <w:marRight w:val="0"/>
          <w:marTop w:val="0"/>
          <w:marBottom w:val="0"/>
          <w:divBdr>
            <w:top w:val="none" w:sz="0" w:space="0" w:color="auto"/>
            <w:left w:val="none" w:sz="0" w:space="0" w:color="auto"/>
            <w:bottom w:val="none" w:sz="0" w:space="0" w:color="auto"/>
            <w:right w:val="none" w:sz="0" w:space="0" w:color="auto"/>
          </w:divBdr>
        </w:div>
        <w:div w:id="79566271">
          <w:marLeft w:val="480"/>
          <w:marRight w:val="0"/>
          <w:marTop w:val="0"/>
          <w:marBottom w:val="0"/>
          <w:divBdr>
            <w:top w:val="none" w:sz="0" w:space="0" w:color="auto"/>
            <w:left w:val="none" w:sz="0" w:space="0" w:color="auto"/>
            <w:bottom w:val="none" w:sz="0" w:space="0" w:color="auto"/>
            <w:right w:val="none" w:sz="0" w:space="0" w:color="auto"/>
          </w:divBdr>
        </w:div>
        <w:div w:id="698089802">
          <w:marLeft w:val="480"/>
          <w:marRight w:val="0"/>
          <w:marTop w:val="0"/>
          <w:marBottom w:val="0"/>
          <w:divBdr>
            <w:top w:val="none" w:sz="0" w:space="0" w:color="auto"/>
            <w:left w:val="none" w:sz="0" w:space="0" w:color="auto"/>
            <w:bottom w:val="none" w:sz="0" w:space="0" w:color="auto"/>
            <w:right w:val="none" w:sz="0" w:space="0" w:color="auto"/>
          </w:divBdr>
        </w:div>
        <w:div w:id="1567256457">
          <w:marLeft w:val="480"/>
          <w:marRight w:val="0"/>
          <w:marTop w:val="0"/>
          <w:marBottom w:val="0"/>
          <w:divBdr>
            <w:top w:val="none" w:sz="0" w:space="0" w:color="auto"/>
            <w:left w:val="none" w:sz="0" w:space="0" w:color="auto"/>
            <w:bottom w:val="none" w:sz="0" w:space="0" w:color="auto"/>
            <w:right w:val="none" w:sz="0" w:space="0" w:color="auto"/>
          </w:divBdr>
        </w:div>
        <w:div w:id="288825055">
          <w:marLeft w:val="480"/>
          <w:marRight w:val="0"/>
          <w:marTop w:val="0"/>
          <w:marBottom w:val="0"/>
          <w:divBdr>
            <w:top w:val="none" w:sz="0" w:space="0" w:color="auto"/>
            <w:left w:val="none" w:sz="0" w:space="0" w:color="auto"/>
            <w:bottom w:val="none" w:sz="0" w:space="0" w:color="auto"/>
            <w:right w:val="none" w:sz="0" w:space="0" w:color="auto"/>
          </w:divBdr>
        </w:div>
        <w:div w:id="1744137851">
          <w:marLeft w:val="480"/>
          <w:marRight w:val="0"/>
          <w:marTop w:val="0"/>
          <w:marBottom w:val="0"/>
          <w:divBdr>
            <w:top w:val="none" w:sz="0" w:space="0" w:color="auto"/>
            <w:left w:val="none" w:sz="0" w:space="0" w:color="auto"/>
            <w:bottom w:val="none" w:sz="0" w:space="0" w:color="auto"/>
            <w:right w:val="none" w:sz="0" w:space="0" w:color="auto"/>
          </w:divBdr>
        </w:div>
        <w:div w:id="1789469553">
          <w:marLeft w:val="480"/>
          <w:marRight w:val="0"/>
          <w:marTop w:val="0"/>
          <w:marBottom w:val="0"/>
          <w:divBdr>
            <w:top w:val="none" w:sz="0" w:space="0" w:color="auto"/>
            <w:left w:val="none" w:sz="0" w:space="0" w:color="auto"/>
            <w:bottom w:val="none" w:sz="0" w:space="0" w:color="auto"/>
            <w:right w:val="none" w:sz="0" w:space="0" w:color="auto"/>
          </w:divBdr>
        </w:div>
        <w:div w:id="794300649">
          <w:marLeft w:val="480"/>
          <w:marRight w:val="0"/>
          <w:marTop w:val="0"/>
          <w:marBottom w:val="0"/>
          <w:divBdr>
            <w:top w:val="none" w:sz="0" w:space="0" w:color="auto"/>
            <w:left w:val="none" w:sz="0" w:space="0" w:color="auto"/>
            <w:bottom w:val="none" w:sz="0" w:space="0" w:color="auto"/>
            <w:right w:val="none" w:sz="0" w:space="0" w:color="auto"/>
          </w:divBdr>
        </w:div>
        <w:div w:id="353309169">
          <w:marLeft w:val="480"/>
          <w:marRight w:val="0"/>
          <w:marTop w:val="0"/>
          <w:marBottom w:val="0"/>
          <w:divBdr>
            <w:top w:val="none" w:sz="0" w:space="0" w:color="auto"/>
            <w:left w:val="none" w:sz="0" w:space="0" w:color="auto"/>
            <w:bottom w:val="none" w:sz="0" w:space="0" w:color="auto"/>
            <w:right w:val="none" w:sz="0" w:space="0" w:color="auto"/>
          </w:divBdr>
        </w:div>
        <w:div w:id="1063718370">
          <w:marLeft w:val="480"/>
          <w:marRight w:val="0"/>
          <w:marTop w:val="0"/>
          <w:marBottom w:val="0"/>
          <w:divBdr>
            <w:top w:val="none" w:sz="0" w:space="0" w:color="auto"/>
            <w:left w:val="none" w:sz="0" w:space="0" w:color="auto"/>
            <w:bottom w:val="none" w:sz="0" w:space="0" w:color="auto"/>
            <w:right w:val="none" w:sz="0" w:space="0" w:color="auto"/>
          </w:divBdr>
        </w:div>
        <w:div w:id="856848214">
          <w:marLeft w:val="480"/>
          <w:marRight w:val="0"/>
          <w:marTop w:val="0"/>
          <w:marBottom w:val="0"/>
          <w:divBdr>
            <w:top w:val="none" w:sz="0" w:space="0" w:color="auto"/>
            <w:left w:val="none" w:sz="0" w:space="0" w:color="auto"/>
            <w:bottom w:val="none" w:sz="0" w:space="0" w:color="auto"/>
            <w:right w:val="none" w:sz="0" w:space="0" w:color="auto"/>
          </w:divBdr>
        </w:div>
      </w:divsChild>
    </w:div>
    <w:div w:id="1126972383">
      <w:bodyDiv w:val="1"/>
      <w:marLeft w:val="0"/>
      <w:marRight w:val="0"/>
      <w:marTop w:val="0"/>
      <w:marBottom w:val="0"/>
      <w:divBdr>
        <w:top w:val="none" w:sz="0" w:space="0" w:color="auto"/>
        <w:left w:val="none" w:sz="0" w:space="0" w:color="auto"/>
        <w:bottom w:val="none" w:sz="0" w:space="0" w:color="auto"/>
        <w:right w:val="none" w:sz="0" w:space="0" w:color="auto"/>
      </w:divBdr>
      <w:divsChild>
        <w:div w:id="265700899">
          <w:marLeft w:val="640"/>
          <w:marRight w:val="0"/>
          <w:marTop w:val="0"/>
          <w:marBottom w:val="0"/>
          <w:divBdr>
            <w:top w:val="none" w:sz="0" w:space="0" w:color="auto"/>
            <w:left w:val="none" w:sz="0" w:space="0" w:color="auto"/>
            <w:bottom w:val="none" w:sz="0" w:space="0" w:color="auto"/>
            <w:right w:val="none" w:sz="0" w:space="0" w:color="auto"/>
          </w:divBdr>
        </w:div>
        <w:div w:id="1870796161">
          <w:marLeft w:val="640"/>
          <w:marRight w:val="0"/>
          <w:marTop w:val="0"/>
          <w:marBottom w:val="0"/>
          <w:divBdr>
            <w:top w:val="none" w:sz="0" w:space="0" w:color="auto"/>
            <w:left w:val="none" w:sz="0" w:space="0" w:color="auto"/>
            <w:bottom w:val="none" w:sz="0" w:space="0" w:color="auto"/>
            <w:right w:val="none" w:sz="0" w:space="0" w:color="auto"/>
          </w:divBdr>
        </w:div>
        <w:div w:id="632634468">
          <w:marLeft w:val="640"/>
          <w:marRight w:val="0"/>
          <w:marTop w:val="0"/>
          <w:marBottom w:val="0"/>
          <w:divBdr>
            <w:top w:val="none" w:sz="0" w:space="0" w:color="auto"/>
            <w:left w:val="none" w:sz="0" w:space="0" w:color="auto"/>
            <w:bottom w:val="none" w:sz="0" w:space="0" w:color="auto"/>
            <w:right w:val="none" w:sz="0" w:space="0" w:color="auto"/>
          </w:divBdr>
        </w:div>
        <w:div w:id="1515067567">
          <w:marLeft w:val="640"/>
          <w:marRight w:val="0"/>
          <w:marTop w:val="0"/>
          <w:marBottom w:val="0"/>
          <w:divBdr>
            <w:top w:val="none" w:sz="0" w:space="0" w:color="auto"/>
            <w:left w:val="none" w:sz="0" w:space="0" w:color="auto"/>
            <w:bottom w:val="none" w:sz="0" w:space="0" w:color="auto"/>
            <w:right w:val="none" w:sz="0" w:space="0" w:color="auto"/>
          </w:divBdr>
        </w:div>
        <w:div w:id="1606306350">
          <w:marLeft w:val="640"/>
          <w:marRight w:val="0"/>
          <w:marTop w:val="0"/>
          <w:marBottom w:val="0"/>
          <w:divBdr>
            <w:top w:val="none" w:sz="0" w:space="0" w:color="auto"/>
            <w:left w:val="none" w:sz="0" w:space="0" w:color="auto"/>
            <w:bottom w:val="none" w:sz="0" w:space="0" w:color="auto"/>
            <w:right w:val="none" w:sz="0" w:space="0" w:color="auto"/>
          </w:divBdr>
        </w:div>
        <w:div w:id="1920551841">
          <w:marLeft w:val="640"/>
          <w:marRight w:val="0"/>
          <w:marTop w:val="0"/>
          <w:marBottom w:val="0"/>
          <w:divBdr>
            <w:top w:val="none" w:sz="0" w:space="0" w:color="auto"/>
            <w:left w:val="none" w:sz="0" w:space="0" w:color="auto"/>
            <w:bottom w:val="none" w:sz="0" w:space="0" w:color="auto"/>
            <w:right w:val="none" w:sz="0" w:space="0" w:color="auto"/>
          </w:divBdr>
        </w:div>
        <w:div w:id="1417559010">
          <w:marLeft w:val="640"/>
          <w:marRight w:val="0"/>
          <w:marTop w:val="0"/>
          <w:marBottom w:val="0"/>
          <w:divBdr>
            <w:top w:val="none" w:sz="0" w:space="0" w:color="auto"/>
            <w:left w:val="none" w:sz="0" w:space="0" w:color="auto"/>
            <w:bottom w:val="none" w:sz="0" w:space="0" w:color="auto"/>
            <w:right w:val="none" w:sz="0" w:space="0" w:color="auto"/>
          </w:divBdr>
        </w:div>
        <w:div w:id="508909500">
          <w:marLeft w:val="640"/>
          <w:marRight w:val="0"/>
          <w:marTop w:val="0"/>
          <w:marBottom w:val="0"/>
          <w:divBdr>
            <w:top w:val="none" w:sz="0" w:space="0" w:color="auto"/>
            <w:left w:val="none" w:sz="0" w:space="0" w:color="auto"/>
            <w:bottom w:val="none" w:sz="0" w:space="0" w:color="auto"/>
            <w:right w:val="none" w:sz="0" w:space="0" w:color="auto"/>
          </w:divBdr>
        </w:div>
        <w:div w:id="1747191337">
          <w:marLeft w:val="640"/>
          <w:marRight w:val="0"/>
          <w:marTop w:val="0"/>
          <w:marBottom w:val="0"/>
          <w:divBdr>
            <w:top w:val="none" w:sz="0" w:space="0" w:color="auto"/>
            <w:left w:val="none" w:sz="0" w:space="0" w:color="auto"/>
            <w:bottom w:val="none" w:sz="0" w:space="0" w:color="auto"/>
            <w:right w:val="none" w:sz="0" w:space="0" w:color="auto"/>
          </w:divBdr>
        </w:div>
        <w:div w:id="712970862">
          <w:marLeft w:val="640"/>
          <w:marRight w:val="0"/>
          <w:marTop w:val="0"/>
          <w:marBottom w:val="0"/>
          <w:divBdr>
            <w:top w:val="none" w:sz="0" w:space="0" w:color="auto"/>
            <w:left w:val="none" w:sz="0" w:space="0" w:color="auto"/>
            <w:bottom w:val="none" w:sz="0" w:space="0" w:color="auto"/>
            <w:right w:val="none" w:sz="0" w:space="0" w:color="auto"/>
          </w:divBdr>
        </w:div>
        <w:div w:id="1587180017">
          <w:marLeft w:val="640"/>
          <w:marRight w:val="0"/>
          <w:marTop w:val="0"/>
          <w:marBottom w:val="0"/>
          <w:divBdr>
            <w:top w:val="none" w:sz="0" w:space="0" w:color="auto"/>
            <w:left w:val="none" w:sz="0" w:space="0" w:color="auto"/>
            <w:bottom w:val="none" w:sz="0" w:space="0" w:color="auto"/>
            <w:right w:val="none" w:sz="0" w:space="0" w:color="auto"/>
          </w:divBdr>
        </w:div>
        <w:div w:id="1726368312">
          <w:marLeft w:val="640"/>
          <w:marRight w:val="0"/>
          <w:marTop w:val="0"/>
          <w:marBottom w:val="0"/>
          <w:divBdr>
            <w:top w:val="none" w:sz="0" w:space="0" w:color="auto"/>
            <w:left w:val="none" w:sz="0" w:space="0" w:color="auto"/>
            <w:bottom w:val="none" w:sz="0" w:space="0" w:color="auto"/>
            <w:right w:val="none" w:sz="0" w:space="0" w:color="auto"/>
          </w:divBdr>
        </w:div>
        <w:div w:id="1221551120">
          <w:marLeft w:val="640"/>
          <w:marRight w:val="0"/>
          <w:marTop w:val="0"/>
          <w:marBottom w:val="0"/>
          <w:divBdr>
            <w:top w:val="none" w:sz="0" w:space="0" w:color="auto"/>
            <w:left w:val="none" w:sz="0" w:space="0" w:color="auto"/>
            <w:bottom w:val="none" w:sz="0" w:space="0" w:color="auto"/>
            <w:right w:val="none" w:sz="0" w:space="0" w:color="auto"/>
          </w:divBdr>
        </w:div>
        <w:div w:id="1257203110">
          <w:marLeft w:val="640"/>
          <w:marRight w:val="0"/>
          <w:marTop w:val="0"/>
          <w:marBottom w:val="0"/>
          <w:divBdr>
            <w:top w:val="none" w:sz="0" w:space="0" w:color="auto"/>
            <w:left w:val="none" w:sz="0" w:space="0" w:color="auto"/>
            <w:bottom w:val="none" w:sz="0" w:space="0" w:color="auto"/>
            <w:right w:val="none" w:sz="0" w:space="0" w:color="auto"/>
          </w:divBdr>
        </w:div>
        <w:div w:id="2116822797">
          <w:marLeft w:val="640"/>
          <w:marRight w:val="0"/>
          <w:marTop w:val="0"/>
          <w:marBottom w:val="0"/>
          <w:divBdr>
            <w:top w:val="none" w:sz="0" w:space="0" w:color="auto"/>
            <w:left w:val="none" w:sz="0" w:space="0" w:color="auto"/>
            <w:bottom w:val="none" w:sz="0" w:space="0" w:color="auto"/>
            <w:right w:val="none" w:sz="0" w:space="0" w:color="auto"/>
          </w:divBdr>
        </w:div>
        <w:div w:id="1104689993">
          <w:marLeft w:val="640"/>
          <w:marRight w:val="0"/>
          <w:marTop w:val="0"/>
          <w:marBottom w:val="0"/>
          <w:divBdr>
            <w:top w:val="none" w:sz="0" w:space="0" w:color="auto"/>
            <w:left w:val="none" w:sz="0" w:space="0" w:color="auto"/>
            <w:bottom w:val="none" w:sz="0" w:space="0" w:color="auto"/>
            <w:right w:val="none" w:sz="0" w:space="0" w:color="auto"/>
          </w:divBdr>
        </w:div>
        <w:div w:id="1708798061">
          <w:marLeft w:val="640"/>
          <w:marRight w:val="0"/>
          <w:marTop w:val="0"/>
          <w:marBottom w:val="0"/>
          <w:divBdr>
            <w:top w:val="none" w:sz="0" w:space="0" w:color="auto"/>
            <w:left w:val="none" w:sz="0" w:space="0" w:color="auto"/>
            <w:bottom w:val="none" w:sz="0" w:space="0" w:color="auto"/>
            <w:right w:val="none" w:sz="0" w:space="0" w:color="auto"/>
          </w:divBdr>
        </w:div>
        <w:div w:id="55863242">
          <w:marLeft w:val="640"/>
          <w:marRight w:val="0"/>
          <w:marTop w:val="0"/>
          <w:marBottom w:val="0"/>
          <w:divBdr>
            <w:top w:val="none" w:sz="0" w:space="0" w:color="auto"/>
            <w:left w:val="none" w:sz="0" w:space="0" w:color="auto"/>
            <w:bottom w:val="none" w:sz="0" w:space="0" w:color="auto"/>
            <w:right w:val="none" w:sz="0" w:space="0" w:color="auto"/>
          </w:divBdr>
        </w:div>
        <w:div w:id="186724999">
          <w:marLeft w:val="640"/>
          <w:marRight w:val="0"/>
          <w:marTop w:val="0"/>
          <w:marBottom w:val="0"/>
          <w:divBdr>
            <w:top w:val="none" w:sz="0" w:space="0" w:color="auto"/>
            <w:left w:val="none" w:sz="0" w:space="0" w:color="auto"/>
            <w:bottom w:val="none" w:sz="0" w:space="0" w:color="auto"/>
            <w:right w:val="none" w:sz="0" w:space="0" w:color="auto"/>
          </w:divBdr>
        </w:div>
        <w:div w:id="1841847123">
          <w:marLeft w:val="640"/>
          <w:marRight w:val="0"/>
          <w:marTop w:val="0"/>
          <w:marBottom w:val="0"/>
          <w:divBdr>
            <w:top w:val="none" w:sz="0" w:space="0" w:color="auto"/>
            <w:left w:val="none" w:sz="0" w:space="0" w:color="auto"/>
            <w:bottom w:val="none" w:sz="0" w:space="0" w:color="auto"/>
            <w:right w:val="none" w:sz="0" w:space="0" w:color="auto"/>
          </w:divBdr>
        </w:div>
        <w:div w:id="2045013645">
          <w:marLeft w:val="640"/>
          <w:marRight w:val="0"/>
          <w:marTop w:val="0"/>
          <w:marBottom w:val="0"/>
          <w:divBdr>
            <w:top w:val="none" w:sz="0" w:space="0" w:color="auto"/>
            <w:left w:val="none" w:sz="0" w:space="0" w:color="auto"/>
            <w:bottom w:val="none" w:sz="0" w:space="0" w:color="auto"/>
            <w:right w:val="none" w:sz="0" w:space="0" w:color="auto"/>
          </w:divBdr>
        </w:div>
        <w:div w:id="1014262556">
          <w:marLeft w:val="640"/>
          <w:marRight w:val="0"/>
          <w:marTop w:val="0"/>
          <w:marBottom w:val="0"/>
          <w:divBdr>
            <w:top w:val="none" w:sz="0" w:space="0" w:color="auto"/>
            <w:left w:val="none" w:sz="0" w:space="0" w:color="auto"/>
            <w:bottom w:val="none" w:sz="0" w:space="0" w:color="auto"/>
            <w:right w:val="none" w:sz="0" w:space="0" w:color="auto"/>
          </w:divBdr>
        </w:div>
        <w:div w:id="1696421026">
          <w:marLeft w:val="640"/>
          <w:marRight w:val="0"/>
          <w:marTop w:val="0"/>
          <w:marBottom w:val="0"/>
          <w:divBdr>
            <w:top w:val="none" w:sz="0" w:space="0" w:color="auto"/>
            <w:left w:val="none" w:sz="0" w:space="0" w:color="auto"/>
            <w:bottom w:val="none" w:sz="0" w:space="0" w:color="auto"/>
            <w:right w:val="none" w:sz="0" w:space="0" w:color="auto"/>
          </w:divBdr>
        </w:div>
        <w:div w:id="377124530">
          <w:marLeft w:val="640"/>
          <w:marRight w:val="0"/>
          <w:marTop w:val="0"/>
          <w:marBottom w:val="0"/>
          <w:divBdr>
            <w:top w:val="none" w:sz="0" w:space="0" w:color="auto"/>
            <w:left w:val="none" w:sz="0" w:space="0" w:color="auto"/>
            <w:bottom w:val="none" w:sz="0" w:space="0" w:color="auto"/>
            <w:right w:val="none" w:sz="0" w:space="0" w:color="auto"/>
          </w:divBdr>
        </w:div>
        <w:div w:id="636254304">
          <w:marLeft w:val="640"/>
          <w:marRight w:val="0"/>
          <w:marTop w:val="0"/>
          <w:marBottom w:val="0"/>
          <w:divBdr>
            <w:top w:val="none" w:sz="0" w:space="0" w:color="auto"/>
            <w:left w:val="none" w:sz="0" w:space="0" w:color="auto"/>
            <w:bottom w:val="none" w:sz="0" w:space="0" w:color="auto"/>
            <w:right w:val="none" w:sz="0" w:space="0" w:color="auto"/>
          </w:divBdr>
        </w:div>
        <w:div w:id="149300005">
          <w:marLeft w:val="640"/>
          <w:marRight w:val="0"/>
          <w:marTop w:val="0"/>
          <w:marBottom w:val="0"/>
          <w:divBdr>
            <w:top w:val="none" w:sz="0" w:space="0" w:color="auto"/>
            <w:left w:val="none" w:sz="0" w:space="0" w:color="auto"/>
            <w:bottom w:val="none" w:sz="0" w:space="0" w:color="auto"/>
            <w:right w:val="none" w:sz="0" w:space="0" w:color="auto"/>
          </w:divBdr>
        </w:div>
        <w:div w:id="954945313">
          <w:marLeft w:val="640"/>
          <w:marRight w:val="0"/>
          <w:marTop w:val="0"/>
          <w:marBottom w:val="0"/>
          <w:divBdr>
            <w:top w:val="none" w:sz="0" w:space="0" w:color="auto"/>
            <w:left w:val="none" w:sz="0" w:space="0" w:color="auto"/>
            <w:bottom w:val="none" w:sz="0" w:space="0" w:color="auto"/>
            <w:right w:val="none" w:sz="0" w:space="0" w:color="auto"/>
          </w:divBdr>
        </w:div>
        <w:div w:id="428046113">
          <w:marLeft w:val="640"/>
          <w:marRight w:val="0"/>
          <w:marTop w:val="0"/>
          <w:marBottom w:val="0"/>
          <w:divBdr>
            <w:top w:val="none" w:sz="0" w:space="0" w:color="auto"/>
            <w:left w:val="none" w:sz="0" w:space="0" w:color="auto"/>
            <w:bottom w:val="none" w:sz="0" w:space="0" w:color="auto"/>
            <w:right w:val="none" w:sz="0" w:space="0" w:color="auto"/>
          </w:divBdr>
        </w:div>
        <w:div w:id="1988628939">
          <w:marLeft w:val="640"/>
          <w:marRight w:val="0"/>
          <w:marTop w:val="0"/>
          <w:marBottom w:val="0"/>
          <w:divBdr>
            <w:top w:val="none" w:sz="0" w:space="0" w:color="auto"/>
            <w:left w:val="none" w:sz="0" w:space="0" w:color="auto"/>
            <w:bottom w:val="none" w:sz="0" w:space="0" w:color="auto"/>
            <w:right w:val="none" w:sz="0" w:space="0" w:color="auto"/>
          </w:divBdr>
        </w:div>
        <w:div w:id="425928991">
          <w:marLeft w:val="640"/>
          <w:marRight w:val="0"/>
          <w:marTop w:val="0"/>
          <w:marBottom w:val="0"/>
          <w:divBdr>
            <w:top w:val="none" w:sz="0" w:space="0" w:color="auto"/>
            <w:left w:val="none" w:sz="0" w:space="0" w:color="auto"/>
            <w:bottom w:val="none" w:sz="0" w:space="0" w:color="auto"/>
            <w:right w:val="none" w:sz="0" w:space="0" w:color="auto"/>
          </w:divBdr>
        </w:div>
        <w:div w:id="636760802">
          <w:marLeft w:val="640"/>
          <w:marRight w:val="0"/>
          <w:marTop w:val="0"/>
          <w:marBottom w:val="0"/>
          <w:divBdr>
            <w:top w:val="none" w:sz="0" w:space="0" w:color="auto"/>
            <w:left w:val="none" w:sz="0" w:space="0" w:color="auto"/>
            <w:bottom w:val="none" w:sz="0" w:space="0" w:color="auto"/>
            <w:right w:val="none" w:sz="0" w:space="0" w:color="auto"/>
          </w:divBdr>
        </w:div>
        <w:div w:id="1204176308">
          <w:marLeft w:val="640"/>
          <w:marRight w:val="0"/>
          <w:marTop w:val="0"/>
          <w:marBottom w:val="0"/>
          <w:divBdr>
            <w:top w:val="none" w:sz="0" w:space="0" w:color="auto"/>
            <w:left w:val="none" w:sz="0" w:space="0" w:color="auto"/>
            <w:bottom w:val="none" w:sz="0" w:space="0" w:color="auto"/>
            <w:right w:val="none" w:sz="0" w:space="0" w:color="auto"/>
          </w:divBdr>
        </w:div>
        <w:div w:id="1635598985">
          <w:marLeft w:val="640"/>
          <w:marRight w:val="0"/>
          <w:marTop w:val="0"/>
          <w:marBottom w:val="0"/>
          <w:divBdr>
            <w:top w:val="none" w:sz="0" w:space="0" w:color="auto"/>
            <w:left w:val="none" w:sz="0" w:space="0" w:color="auto"/>
            <w:bottom w:val="none" w:sz="0" w:space="0" w:color="auto"/>
            <w:right w:val="none" w:sz="0" w:space="0" w:color="auto"/>
          </w:divBdr>
        </w:div>
        <w:div w:id="149256953">
          <w:marLeft w:val="640"/>
          <w:marRight w:val="0"/>
          <w:marTop w:val="0"/>
          <w:marBottom w:val="0"/>
          <w:divBdr>
            <w:top w:val="none" w:sz="0" w:space="0" w:color="auto"/>
            <w:left w:val="none" w:sz="0" w:space="0" w:color="auto"/>
            <w:bottom w:val="none" w:sz="0" w:space="0" w:color="auto"/>
            <w:right w:val="none" w:sz="0" w:space="0" w:color="auto"/>
          </w:divBdr>
        </w:div>
        <w:div w:id="445075808">
          <w:marLeft w:val="640"/>
          <w:marRight w:val="0"/>
          <w:marTop w:val="0"/>
          <w:marBottom w:val="0"/>
          <w:divBdr>
            <w:top w:val="none" w:sz="0" w:space="0" w:color="auto"/>
            <w:left w:val="none" w:sz="0" w:space="0" w:color="auto"/>
            <w:bottom w:val="none" w:sz="0" w:space="0" w:color="auto"/>
            <w:right w:val="none" w:sz="0" w:space="0" w:color="auto"/>
          </w:divBdr>
        </w:div>
        <w:div w:id="707071695">
          <w:marLeft w:val="640"/>
          <w:marRight w:val="0"/>
          <w:marTop w:val="0"/>
          <w:marBottom w:val="0"/>
          <w:divBdr>
            <w:top w:val="none" w:sz="0" w:space="0" w:color="auto"/>
            <w:left w:val="none" w:sz="0" w:space="0" w:color="auto"/>
            <w:bottom w:val="none" w:sz="0" w:space="0" w:color="auto"/>
            <w:right w:val="none" w:sz="0" w:space="0" w:color="auto"/>
          </w:divBdr>
        </w:div>
        <w:div w:id="515121672">
          <w:marLeft w:val="640"/>
          <w:marRight w:val="0"/>
          <w:marTop w:val="0"/>
          <w:marBottom w:val="0"/>
          <w:divBdr>
            <w:top w:val="none" w:sz="0" w:space="0" w:color="auto"/>
            <w:left w:val="none" w:sz="0" w:space="0" w:color="auto"/>
            <w:bottom w:val="none" w:sz="0" w:space="0" w:color="auto"/>
            <w:right w:val="none" w:sz="0" w:space="0" w:color="auto"/>
          </w:divBdr>
        </w:div>
        <w:div w:id="1029136750">
          <w:marLeft w:val="640"/>
          <w:marRight w:val="0"/>
          <w:marTop w:val="0"/>
          <w:marBottom w:val="0"/>
          <w:divBdr>
            <w:top w:val="none" w:sz="0" w:space="0" w:color="auto"/>
            <w:left w:val="none" w:sz="0" w:space="0" w:color="auto"/>
            <w:bottom w:val="none" w:sz="0" w:space="0" w:color="auto"/>
            <w:right w:val="none" w:sz="0" w:space="0" w:color="auto"/>
          </w:divBdr>
        </w:div>
        <w:div w:id="1340934024">
          <w:marLeft w:val="640"/>
          <w:marRight w:val="0"/>
          <w:marTop w:val="0"/>
          <w:marBottom w:val="0"/>
          <w:divBdr>
            <w:top w:val="none" w:sz="0" w:space="0" w:color="auto"/>
            <w:left w:val="none" w:sz="0" w:space="0" w:color="auto"/>
            <w:bottom w:val="none" w:sz="0" w:space="0" w:color="auto"/>
            <w:right w:val="none" w:sz="0" w:space="0" w:color="auto"/>
          </w:divBdr>
        </w:div>
        <w:div w:id="1408377001">
          <w:marLeft w:val="640"/>
          <w:marRight w:val="0"/>
          <w:marTop w:val="0"/>
          <w:marBottom w:val="0"/>
          <w:divBdr>
            <w:top w:val="none" w:sz="0" w:space="0" w:color="auto"/>
            <w:left w:val="none" w:sz="0" w:space="0" w:color="auto"/>
            <w:bottom w:val="none" w:sz="0" w:space="0" w:color="auto"/>
            <w:right w:val="none" w:sz="0" w:space="0" w:color="auto"/>
          </w:divBdr>
        </w:div>
        <w:div w:id="519665628">
          <w:marLeft w:val="640"/>
          <w:marRight w:val="0"/>
          <w:marTop w:val="0"/>
          <w:marBottom w:val="0"/>
          <w:divBdr>
            <w:top w:val="none" w:sz="0" w:space="0" w:color="auto"/>
            <w:left w:val="none" w:sz="0" w:space="0" w:color="auto"/>
            <w:bottom w:val="none" w:sz="0" w:space="0" w:color="auto"/>
            <w:right w:val="none" w:sz="0" w:space="0" w:color="auto"/>
          </w:divBdr>
        </w:div>
        <w:div w:id="1646200343">
          <w:marLeft w:val="640"/>
          <w:marRight w:val="0"/>
          <w:marTop w:val="0"/>
          <w:marBottom w:val="0"/>
          <w:divBdr>
            <w:top w:val="none" w:sz="0" w:space="0" w:color="auto"/>
            <w:left w:val="none" w:sz="0" w:space="0" w:color="auto"/>
            <w:bottom w:val="none" w:sz="0" w:space="0" w:color="auto"/>
            <w:right w:val="none" w:sz="0" w:space="0" w:color="auto"/>
          </w:divBdr>
        </w:div>
        <w:div w:id="858277694">
          <w:marLeft w:val="640"/>
          <w:marRight w:val="0"/>
          <w:marTop w:val="0"/>
          <w:marBottom w:val="0"/>
          <w:divBdr>
            <w:top w:val="none" w:sz="0" w:space="0" w:color="auto"/>
            <w:left w:val="none" w:sz="0" w:space="0" w:color="auto"/>
            <w:bottom w:val="none" w:sz="0" w:space="0" w:color="auto"/>
            <w:right w:val="none" w:sz="0" w:space="0" w:color="auto"/>
          </w:divBdr>
        </w:div>
        <w:div w:id="302778279">
          <w:marLeft w:val="640"/>
          <w:marRight w:val="0"/>
          <w:marTop w:val="0"/>
          <w:marBottom w:val="0"/>
          <w:divBdr>
            <w:top w:val="none" w:sz="0" w:space="0" w:color="auto"/>
            <w:left w:val="none" w:sz="0" w:space="0" w:color="auto"/>
            <w:bottom w:val="none" w:sz="0" w:space="0" w:color="auto"/>
            <w:right w:val="none" w:sz="0" w:space="0" w:color="auto"/>
          </w:divBdr>
        </w:div>
        <w:div w:id="1191072191">
          <w:marLeft w:val="640"/>
          <w:marRight w:val="0"/>
          <w:marTop w:val="0"/>
          <w:marBottom w:val="0"/>
          <w:divBdr>
            <w:top w:val="none" w:sz="0" w:space="0" w:color="auto"/>
            <w:left w:val="none" w:sz="0" w:space="0" w:color="auto"/>
            <w:bottom w:val="none" w:sz="0" w:space="0" w:color="auto"/>
            <w:right w:val="none" w:sz="0" w:space="0" w:color="auto"/>
          </w:divBdr>
        </w:div>
        <w:div w:id="663362855">
          <w:marLeft w:val="640"/>
          <w:marRight w:val="0"/>
          <w:marTop w:val="0"/>
          <w:marBottom w:val="0"/>
          <w:divBdr>
            <w:top w:val="none" w:sz="0" w:space="0" w:color="auto"/>
            <w:left w:val="none" w:sz="0" w:space="0" w:color="auto"/>
            <w:bottom w:val="none" w:sz="0" w:space="0" w:color="auto"/>
            <w:right w:val="none" w:sz="0" w:space="0" w:color="auto"/>
          </w:divBdr>
        </w:div>
        <w:div w:id="1372536716">
          <w:marLeft w:val="640"/>
          <w:marRight w:val="0"/>
          <w:marTop w:val="0"/>
          <w:marBottom w:val="0"/>
          <w:divBdr>
            <w:top w:val="none" w:sz="0" w:space="0" w:color="auto"/>
            <w:left w:val="none" w:sz="0" w:space="0" w:color="auto"/>
            <w:bottom w:val="none" w:sz="0" w:space="0" w:color="auto"/>
            <w:right w:val="none" w:sz="0" w:space="0" w:color="auto"/>
          </w:divBdr>
        </w:div>
        <w:div w:id="1288315892">
          <w:marLeft w:val="640"/>
          <w:marRight w:val="0"/>
          <w:marTop w:val="0"/>
          <w:marBottom w:val="0"/>
          <w:divBdr>
            <w:top w:val="none" w:sz="0" w:space="0" w:color="auto"/>
            <w:left w:val="none" w:sz="0" w:space="0" w:color="auto"/>
            <w:bottom w:val="none" w:sz="0" w:space="0" w:color="auto"/>
            <w:right w:val="none" w:sz="0" w:space="0" w:color="auto"/>
          </w:divBdr>
        </w:div>
        <w:div w:id="1345285936">
          <w:marLeft w:val="640"/>
          <w:marRight w:val="0"/>
          <w:marTop w:val="0"/>
          <w:marBottom w:val="0"/>
          <w:divBdr>
            <w:top w:val="none" w:sz="0" w:space="0" w:color="auto"/>
            <w:left w:val="none" w:sz="0" w:space="0" w:color="auto"/>
            <w:bottom w:val="none" w:sz="0" w:space="0" w:color="auto"/>
            <w:right w:val="none" w:sz="0" w:space="0" w:color="auto"/>
          </w:divBdr>
        </w:div>
        <w:div w:id="1174954497">
          <w:marLeft w:val="640"/>
          <w:marRight w:val="0"/>
          <w:marTop w:val="0"/>
          <w:marBottom w:val="0"/>
          <w:divBdr>
            <w:top w:val="none" w:sz="0" w:space="0" w:color="auto"/>
            <w:left w:val="none" w:sz="0" w:space="0" w:color="auto"/>
            <w:bottom w:val="none" w:sz="0" w:space="0" w:color="auto"/>
            <w:right w:val="none" w:sz="0" w:space="0" w:color="auto"/>
          </w:divBdr>
        </w:div>
        <w:div w:id="489711122">
          <w:marLeft w:val="640"/>
          <w:marRight w:val="0"/>
          <w:marTop w:val="0"/>
          <w:marBottom w:val="0"/>
          <w:divBdr>
            <w:top w:val="none" w:sz="0" w:space="0" w:color="auto"/>
            <w:left w:val="none" w:sz="0" w:space="0" w:color="auto"/>
            <w:bottom w:val="none" w:sz="0" w:space="0" w:color="auto"/>
            <w:right w:val="none" w:sz="0" w:space="0" w:color="auto"/>
          </w:divBdr>
        </w:div>
        <w:div w:id="1161002912">
          <w:marLeft w:val="640"/>
          <w:marRight w:val="0"/>
          <w:marTop w:val="0"/>
          <w:marBottom w:val="0"/>
          <w:divBdr>
            <w:top w:val="none" w:sz="0" w:space="0" w:color="auto"/>
            <w:left w:val="none" w:sz="0" w:space="0" w:color="auto"/>
            <w:bottom w:val="none" w:sz="0" w:space="0" w:color="auto"/>
            <w:right w:val="none" w:sz="0" w:space="0" w:color="auto"/>
          </w:divBdr>
        </w:div>
        <w:div w:id="1329137887">
          <w:marLeft w:val="640"/>
          <w:marRight w:val="0"/>
          <w:marTop w:val="0"/>
          <w:marBottom w:val="0"/>
          <w:divBdr>
            <w:top w:val="none" w:sz="0" w:space="0" w:color="auto"/>
            <w:left w:val="none" w:sz="0" w:space="0" w:color="auto"/>
            <w:bottom w:val="none" w:sz="0" w:space="0" w:color="auto"/>
            <w:right w:val="none" w:sz="0" w:space="0" w:color="auto"/>
          </w:divBdr>
        </w:div>
        <w:div w:id="1026710753">
          <w:marLeft w:val="640"/>
          <w:marRight w:val="0"/>
          <w:marTop w:val="0"/>
          <w:marBottom w:val="0"/>
          <w:divBdr>
            <w:top w:val="none" w:sz="0" w:space="0" w:color="auto"/>
            <w:left w:val="none" w:sz="0" w:space="0" w:color="auto"/>
            <w:bottom w:val="none" w:sz="0" w:space="0" w:color="auto"/>
            <w:right w:val="none" w:sz="0" w:space="0" w:color="auto"/>
          </w:divBdr>
        </w:div>
        <w:div w:id="136578780">
          <w:marLeft w:val="640"/>
          <w:marRight w:val="0"/>
          <w:marTop w:val="0"/>
          <w:marBottom w:val="0"/>
          <w:divBdr>
            <w:top w:val="none" w:sz="0" w:space="0" w:color="auto"/>
            <w:left w:val="none" w:sz="0" w:space="0" w:color="auto"/>
            <w:bottom w:val="none" w:sz="0" w:space="0" w:color="auto"/>
            <w:right w:val="none" w:sz="0" w:space="0" w:color="auto"/>
          </w:divBdr>
        </w:div>
        <w:div w:id="1881165590">
          <w:marLeft w:val="640"/>
          <w:marRight w:val="0"/>
          <w:marTop w:val="0"/>
          <w:marBottom w:val="0"/>
          <w:divBdr>
            <w:top w:val="none" w:sz="0" w:space="0" w:color="auto"/>
            <w:left w:val="none" w:sz="0" w:space="0" w:color="auto"/>
            <w:bottom w:val="none" w:sz="0" w:space="0" w:color="auto"/>
            <w:right w:val="none" w:sz="0" w:space="0" w:color="auto"/>
          </w:divBdr>
        </w:div>
        <w:div w:id="1127115761">
          <w:marLeft w:val="640"/>
          <w:marRight w:val="0"/>
          <w:marTop w:val="0"/>
          <w:marBottom w:val="0"/>
          <w:divBdr>
            <w:top w:val="none" w:sz="0" w:space="0" w:color="auto"/>
            <w:left w:val="none" w:sz="0" w:space="0" w:color="auto"/>
            <w:bottom w:val="none" w:sz="0" w:space="0" w:color="auto"/>
            <w:right w:val="none" w:sz="0" w:space="0" w:color="auto"/>
          </w:divBdr>
        </w:div>
        <w:div w:id="773942080">
          <w:marLeft w:val="640"/>
          <w:marRight w:val="0"/>
          <w:marTop w:val="0"/>
          <w:marBottom w:val="0"/>
          <w:divBdr>
            <w:top w:val="none" w:sz="0" w:space="0" w:color="auto"/>
            <w:left w:val="none" w:sz="0" w:space="0" w:color="auto"/>
            <w:bottom w:val="none" w:sz="0" w:space="0" w:color="auto"/>
            <w:right w:val="none" w:sz="0" w:space="0" w:color="auto"/>
          </w:divBdr>
        </w:div>
        <w:div w:id="1030103556">
          <w:marLeft w:val="640"/>
          <w:marRight w:val="0"/>
          <w:marTop w:val="0"/>
          <w:marBottom w:val="0"/>
          <w:divBdr>
            <w:top w:val="none" w:sz="0" w:space="0" w:color="auto"/>
            <w:left w:val="none" w:sz="0" w:space="0" w:color="auto"/>
            <w:bottom w:val="none" w:sz="0" w:space="0" w:color="auto"/>
            <w:right w:val="none" w:sz="0" w:space="0" w:color="auto"/>
          </w:divBdr>
        </w:div>
        <w:div w:id="47075994">
          <w:marLeft w:val="640"/>
          <w:marRight w:val="0"/>
          <w:marTop w:val="0"/>
          <w:marBottom w:val="0"/>
          <w:divBdr>
            <w:top w:val="none" w:sz="0" w:space="0" w:color="auto"/>
            <w:left w:val="none" w:sz="0" w:space="0" w:color="auto"/>
            <w:bottom w:val="none" w:sz="0" w:space="0" w:color="auto"/>
            <w:right w:val="none" w:sz="0" w:space="0" w:color="auto"/>
          </w:divBdr>
        </w:div>
        <w:div w:id="2129464776">
          <w:marLeft w:val="640"/>
          <w:marRight w:val="0"/>
          <w:marTop w:val="0"/>
          <w:marBottom w:val="0"/>
          <w:divBdr>
            <w:top w:val="none" w:sz="0" w:space="0" w:color="auto"/>
            <w:left w:val="none" w:sz="0" w:space="0" w:color="auto"/>
            <w:bottom w:val="none" w:sz="0" w:space="0" w:color="auto"/>
            <w:right w:val="none" w:sz="0" w:space="0" w:color="auto"/>
          </w:divBdr>
        </w:div>
        <w:div w:id="1648588545">
          <w:marLeft w:val="640"/>
          <w:marRight w:val="0"/>
          <w:marTop w:val="0"/>
          <w:marBottom w:val="0"/>
          <w:divBdr>
            <w:top w:val="none" w:sz="0" w:space="0" w:color="auto"/>
            <w:left w:val="none" w:sz="0" w:space="0" w:color="auto"/>
            <w:bottom w:val="none" w:sz="0" w:space="0" w:color="auto"/>
            <w:right w:val="none" w:sz="0" w:space="0" w:color="auto"/>
          </w:divBdr>
        </w:div>
        <w:div w:id="1831671296">
          <w:marLeft w:val="640"/>
          <w:marRight w:val="0"/>
          <w:marTop w:val="0"/>
          <w:marBottom w:val="0"/>
          <w:divBdr>
            <w:top w:val="none" w:sz="0" w:space="0" w:color="auto"/>
            <w:left w:val="none" w:sz="0" w:space="0" w:color="auto"/>
            <w:bottom w:val="none" w:sz="0" w:space="0" w:color="auto"/>
            <w:right w:val="none" w:sz="0" w:space="0" w:color="auto"/>
          </w:divBdr>
        </w:div>
        <w:div w:id="881865779">
          <w:marLeft w:val="640"/>
          <w:marRight w:val="0"/>
          <w:marTop w:val="0"/>
          <w:marBottom w:val="0"/>
          <w:divBdr>
            <w:top w:val="none" w:sz="0" w:space="0" w:color="auto"/>
            <w:left w:val="none" w:sz="0" w:space="0" w:color="auto"/>
            <w:bottom w:val="none" w:sz="0" w:space="0" w:color="auto"/>
            <w:right w:val="none" w:sz="0" w:space="0" w:color="auto"/>
          </w:divBdr>
        </w:div>
        <w:div w:id="560675076">
          <w:marLeft w:val="640"/>
          <w:marRight w:val="0"/>
          <w:marTop w:val="0"/>
          <w:marBottom w:val="0"/>
          <w:divBdr>
            <w:top w:val="none" w:sz="0" w:space="0" w:color="auto"/>
            <w:left w:val="none" w:sz="0" w:space="0" w:color="auto"/>
            <w:bottom w:val="none" w:sz="0" w:space="0" w:color="auto"/>
            <w:right w:val="none" w:sz="0" w:space="0" w:color="auto"/>
          </w:divBdr>
        </w:div>
        <w:div w:id="576477904">
          <w:marLeft w:val="640"/>
          <w:marRight w:val="0"/>
          <w:marTop w:val="0"/>
          <w:marBottom w:val="0"/>
          <w:divBdr>
            <w:top w:val="none" w:sz="0" w:space="0" w:color="auto"/>
            <w:left w:val="none" w:sz="0" w:space="0" w:color="auto"/>
            <w:bottom w:val="none" w:sz="0" w:space="0" w:color="auto"/>
            <w:right w:val="none" w:sz="0" w:space="0" w:color="auto"/>
          </w:divBdr>
        </w:div>
        <w:div w:id="1412235431">
          <w:marLeft w:val="640"/>
          <w:marRight w:val="0"/>
          <w:marTop w:val="0"/>
          <w:marBottom w:val="0"/>
          <w:divBdr>
            <w:top w:val="none" w:sz="0" w:space="0" w:color="auto"/>
            <w:left w:val="none" w:sz="0" w:space="0" w:color="auto"/>
            <w:bottom w:val="none" w:sz="0" w:space="0" w:color="auto"/>
            <w:right w:val="none" w:sz="0" w:space="0" w:color="auto"/>
          </w:divBdr>
        </w:div>
        <w:div w:id="1442341191">
          <w:marLeft w:val="640"/>
          <w:marRight w:val="0"/>
          <w:marTop w:val="0"/>
          <w:marBottom w:val="0"/>
          <w:divBdr>
            <w:top w:val="none" w:sz="0" w:space="0" w:color="auto"/>
            <w:left w:val="none" w:sz="0" w:space="0" w:color="auto"/>
            <w:bottom w:val="none" w:sz="0" w:space="0" w:color="auto"/>
            <w:right w:val="none" w:sz="0" w:space="0" w:color="auto"/>
          </w:divBdr>
        </w:div>
        <w:div w:id="1611741449">
          <w:marLeft w:val="640"/>
          <w:marRight w:val="0"/>
          <w:marTop w:val="0"/>
          <w:marBottom w:val="0"/>
          <w:divBdr>
            <w:top w:val="none" w:sz="0" w:space="0" w:color="auto"/>
            <w:left w:val="none" w:sz="0" w:space="0" w:color="auto"/>
            <w:bottom w:val="none" w:sz="0" w:space="0" w:color="auto"/>
            <w:right w:val="none" w:sz="0" w:space="0" w:color="auto"/>
          </w:divBdr>
        </w:div>
        <w:div w:id="1412770791">
          <w:marLeft w:val="640"/>
          <w:marRight w:val="0"/>
          <w:marTop w:val="0"/>
          <w:marBottom w:val="0"/>
          <w:divBdr>
            <w:top w:val="none" w:sz="0" w:space="0" w:color="auto"/>
            <w:left w:val="none" w:sz="0" w:space="0" w:color="auto"/>
            <w:bottom w:val="none" w:sz="0" w:space="0" w:color="auto"/>
            <w:right w:val="none" w:sz="0" w:space="0" w:color="auto"/>
          </w:divBdr>
        </w:div>
        <w:div w:id="1716391474">
          <w:marLeft w:val="640"/>
          <w:marRight w:val="0"/>
          <w:marTop w:val="0"/>
          <w:marBottom w:val="0"/>
          <w:divBdr>
            <w:top w:val="none" w:sz="0" w:space="0" w:color="auto"/>
            <w:left w:val="none" w:sz="0" w:space="0" w:color="auto"/>
            <w:bottom w:val="none" w:sz="0" w:space="0" w:color="auto"/>
            <w:right w:val="none" w:sz="0" w:space="0" w:color="auto"/>
          </w:divBdr>
        </w:div>
        <w:div w:id="1035887921">
          <w:marLeft w:val="640"/>
          <w:marRight w:val="0"/>
          <w:marTop w:val="0"/>
          <w:marBottom w:val="0"/>
          <w:divBdr>
            <w:top w:val="none" w:sz="0" w:space="0" w:color="auto"/>
            <w:left w:val="none" w:sz="0" w:space="0" w:color="auto"/>
            <w:bottom w:val="none" w:sz="0" w:space="0" w:color="auto"/>
            <w:right w:val="none" w:sz="0" w:space="0" w:color="auto"/>
          </w:divBdr>
        </w:div>
        <w:div w:id="2138603181">
          <w:marLeft w:val="640"/>
          <w:marRight w:val="0"/>
          <w:marTop w:val="0"/>
          <w:marBottom w:val="0"/>
          <w:divBdr>
            <w:top w:val="none" w:sz="0" w:space="0" w:color="auto"/>
            <w:left w:val="none" w:sz="0" w:space="0" w:color="auto"/>
            <w:bottom w:val="none" w:sz="0" w:space="0" w:color="auto"/>
            <w:right w:val="none" w:sz="0" w:space="0" w:color="auto"/>
          </w:divBdr>
        </w:div>
        <w:div w:id="1115441523">
          <w:marLeft w:val="640"/>
          <w:marRight w:val="0"/>
          <w:marTop w:val="0"/>
          <w:marBottom w:val="0"/>
          <w:divBdr>
            <w:top w:val="none" w:sz="0" w:space="0" w:color="auto"/>
            <w:left w:val="none" w:sz="0" w:space="0" w:color="auto"/>
            <w:bottom w:val="none" w:sz="0" w:space="0" w:color="auto"/>
            <w:right w:val="none" w:sz="0" w:space="0" w:color="auto"/>
          </w:divBdr>
        </w:div>
        <w:div w:id="208109281">
          <w:marLeft w:val="640"/>
          <w:marRight w:val="0"/>
          <w:marTop w:val="0"/>
          <w:marBottom w:val="0"/>
          <w:divBdr>
            <w:top w:val="none" w:sz="0" w:space="0" w:color="auto"/>
            <w:left w:val="none" w:sz="0" w:space="0" w:color="auto"/>
            <w:bottom w:val="none" w:sz="0" w:space="0" w:color="auto"/>
            <w:right w:val="none" w:sz="0" w:space="0" w:color="auto"/>
          </w:divBdr>
        </w:div>
        <w:div w:id="1844204414">
          <w:marLeft w:val="640"/>
          <w:marRight w:val="0"/>
          <w:marTop w:val="0"/>
          <w:marBottom w:val="0"/>
          <w:divBdr>
            <w:top w:val="none" w:sz="0" w:space="0" w:color="auto"/>
            <w:left w:val="none" w:sz="0" w:space="0" w:color="auto"/>
            <w:bottom w:val="none" w:sz="0" w:space="0" w:color="auto"/>
            <w:right w:val="none" w:sz="0" w:space="0" w:color="auto"/>
          </w:divBdr>
        </w:div>
        <w:div w:id="1472476409">
          <w:marLeft w:val="640"/>
          <w:marRight w:val="0"/>
          <w:marTop w:val="0"/>
          <w:marBottom w:val="0"/>
          <w:divBdr>
            <w:top w:val="none" w:sz="0" w:space="0" w:color="auto"/>
            <w:left w:val="none" w:sz="0" w:space="0" w:color="auto"/>
            <w:bottom w:val="none" w:sz="0" w:space="0" w:color="auto"/>
            <w:right w:val="none" w:sz="0" w:space="0" w:color="auto"/>
          </w:divBdr>
        </w:div>
        <w:div w:id="1384527674">
          <w:marLeft w:val="640"/>
          <w:marRight w:val="0"/>
          <w:marTop w:val="0"/>
          <w:marBottom w:val="0"/>
          <w:divBdr>
            <w:top w:val="none" w:sz="0" w:space="0" w:color="auto"/>
            <w:left w:val="none" w:sz="0" w:space="0" w:color="auto"/>
            <w:bottom w:val="none" w:sz="0" w:space="0" w:color="auto"/>
            <w:right w:val="none" w:sz="0" w:space="0" w:color="auto"/>
          </w:divBdr>
        </w:div>
        <w:div w:id="2128230952">
          <w:marLeft w:val="640"/>
          <w:marRight w:val="0"/>
          <w:marTop w:val="0"/>
          <w:marBottom w:val="0"/>
          <w:divBdr>
            <w:top w:val="none" w:sz="0" w:space="0" w:color="auto"/>
            <w:left w:val="none" w:sz="0" w:space="0" w:color="auto"/>
            <w:bottom w:val="none" w:sz="0" w:space="0" w:color="auto"/>
            <w:right w:val="none" w:sz="0" w:space="0" w:color="auto"/>
          </w:divBdr>
        </w:div>
        <w:div w:id="1898391623">
          <w:marLeft w:val="640"/>
          <w:marRight w:val="0"/>
          <w:marTop w:val="0"/>
          <w:marBottom w:val="0"/>
          <w:divBdr>
            <w:top w:val="none" w:sz="0" w:space="0" w:color="auto"/>
            <w:left w:val="none" w:sz="0" w:space="0" w:color="auto"/>
            <w:bottom w:val="none" w:sz="0" w:space="0" w:color="auto"/>
            <w:right w:val="none" w:sz="0" w:space="0" w:color="auto"/>
          </w:divBdr>
        </w:div>
        <w:div w:id="2142066825">
          <w:marLeft w:val="640"/>
          <w:marRight w:val="0"/>
          <w:marTop w:val="0"/>
          <w:marBottom w:val="0"/>
          <w:divBdr>
            <w:top w:val="none" w:sz="0" w:space="0" w:color="auto"/>
            <w:left w:val="none" w:sz="0" w:space="0" w:color="auto"/>
            <w:bottom w:val="none" w:sz="0" w:space="0" w:color="auto"/>
            <w:right w:val="none" w:sz="0" w:space="0" w:color="auto"/>
          </w:divBdr>
        </w:div>
        <w:div w:id="456026193">
          <w:marLeft w:val="640"/>
          <w:marRight w:val="0"/>
          <w:marTop w:val="0"/>
          <w:marBottom w:val="0"/>
          <w:divBdr>
            <w:top w:val="none" w:sz="0" w:space="0" w:color="auto"/>
            <w:left w:val="none" w:sz="0" w:space="0" w:color="auto"/>
            <w:bottom w:val="none" w:sz="0" w:space="0" w:color="auto"/>
            <w:right w:val="none" w:sz="0" w:space="0" w:color="auto"/>
          </w:divBdr>
        </w:div>
        <w:div w:id="1327392827">
          <w:marLeft w:val="640"/>
          <w:marRight w:val="0"/>
          <w:marTop w:val="0"/>
          <w:marBottom w:val="0"/>
          <w:divBdr>
            <w:top w:val="none" w:sz="0" w:space="0" w:color="auto"/>
            <w:left w:val="none" w:sz="0" w:space="0" w:color="auto"/>
            <w:bottom w:val="none" w:sz="0" w:space="0" w:color="auto"/>
            <w:right w:val="none" w:sz="0" w:space="0" w:color="auto"/>
          </w:divBdr>
        </w:div>
        <w:div w:id="1458373972">
          <w:marLeft w:val="640"/>
          <w:marRight w:val="0"/>
          <w:marTop w:val="0"/>
          <w:marBottom w:val="0"/>
          <w:divBdr>
            <w:top w:val="none" w:sz="0" w:space="0" w:color="auto"/>
            <w:left w:val="none" w:sz="0" w:space="0" w:color="auto"/>
            <w:bottom w:val="none" w:sz="0" w:space="0" w:color="auto"/>
            <w:right w:val="none" w:sz="0" w:space="0" w:color="auto"/>
          </w:divBdr>
        </w:div>
        <w:div w:id="489298011">
          <w:marLeft w:val="640"/>
          <w:marRight w:val="0"/>
          <w:marTop w:val="0"/>
          <w:marBottom w:val="0"/>
          <w:divBdr>
            <w:top w:val="none" w:sz="0" w:space="0" w:color="auto"/>
            <w:left w:val="none" w:sz="0" w:space="0" w:color="auto"/>
            <w:bottom w:val="none" w:sz="0" w:space="0" w:color="auto"/>
            <w:right w:val="none" w:sz="0" w:space="0" w:color="auto"/>
          </w:divBdr>
        </w:div>
      </w:divsChild>
    </w:div>
    <w:div w:id="1128165866">
      <w:bodyDiv w:val="1"/>
      <w:marLeft w:val="0"/>
      <w:marRight w:val="0"/>
      <w:marTop w:val="0"/>
      <w:marBottom w:val="0"/>
      <w:divBdr>
        <w:top w:val="none" w:sz="0" w:space="0" w:color="auto"/>
        <w:left w:val="none" w:sz="0" w:space="0" w:color="auto"/>
        <w:bottom w:val="none" w:sz="0" w:space="0" w:color="auto"/>
        <w:right w:val="none" w:sz="0" w:space="0" w:color="auto"/>
      </w:divBdr>
      <w:divsChild>
        <w:div w:id="1840734971">
          <w:marLeft w:val="640"/>
          <w:marRight w:val="0"/>
          <w:marTop w:val="0"/>
          <w:marBottom w:val="0"/>
          <w:divBdr>
            <w:top w:val="none" w:sz="0" w:space="0" w:color="auto"/>
            <w:left w:val="none" w:sz="0" w:space="0" w:color="auto"/>
            <w:bottom w:val="none" w:sz="0" w:space="0" w:color="auto"/>
            <w:right w:val="none" w:sz="0" w:space="0" w:color="auto"/>
          </w:divBdr>
        </w:div>
        <w:div w:id="2062942329">
          <w:marLeft w:val="640"/>
          <w:marRight w:val="0"/>
          <w:marTop w:val="0"/>
          <w:marBottom w:val="0"/>
          <w:divBdr>
            <w:top w:val="none" w:sz="0" w:space="0" w:color="auto"/>
            <w:left w:val="none" w:sz="0" w:space="0" w:color="auto"/>
            <w:bottom w:val="none" w:sz="0" w:space="0" w:color="auto"/>
            <w:right w:val="none" w:sz="0" w:space="0" w:color="auto"/>
          </w:divBdr>
        </w:div>
        <w:div w:id="98988874">
          <w:marLeft w:val="640"/>
          <w:marRight w:val="0"/>
          <w:marTop w:val="0"/>
          <w:marBottom w:val="0"/>
          <w:divBdr>
            <w:top w:val="none" w:sz="0" w:space="0" w:color="auto"/>
            <w:left w:val="none" w:sz="0" w:space="0" w:color="auto"/>
            <w:bottom w:val="none" w:sz="0" w:space="0" w:color="auto"/>
            <w:right w:val="none" w:sz="0" w:space="0" w:color="auto"/>
          </w:divBdr>
        </w:div>
        <w:div w:id="942611089">
          <w:marLeft w:val="640"/>
          <w:marRight w:val="0"/>
          <w:marTop w:val="0"/>
          <w:marBottom w:val="0"/>
          <w:divBdr>
            <w:top w:val="none" w:sz="0" w:space="0" w:color="auto"/>
            <w:left w:val="none" w:sz="0" w:space="0" w:color="auto"/>
            <w:bottom w:val="none" w:sz="0" w:space="0" w:color="auto"/>
            <w:right w:val="none" w:sz="0" w:space="0" w:color="auto"/>
          </w:divBdr>
        </w:div>
        <w:div w:id="1711877853">
          <w:marLeft w:val="640"/>
          <w:marRight w:val="0"/>
          <w:marTop w:val="0"/>
          <w:marBottom w:val="0"/>
          <w:divBdr>
            <w:top w:val="none" w:sz="0" w:space="0" w:color="auto"/>
            <w:left w:val="none" w:sz="0" w:space="0" w:color="auto"/>
            <w:bottom w:val="none" w:sz="0" w:space="0" w:color="auto"/>
            <w:right w:val="none" w:sz="0" w:space="0" w:color="auto"/>
          </w:divBdr>
        </w:div>
        <w:div w:id="804545084">
          <w:marLeft w:val="640"/>
          <w:marRight w:val="0"/>
          <w:marTop w:val="0"/>
          <w:marBottom w:val="0"/>
          <w:divBdr>
            <w:top w:val="none" w:sz="0" w:space="0" w:color="auto"/>
            <w:left w:val="none" w:sz="0" w:space="0" w:color="auto"/>
            <w:bottom w:val="none" w:sz="0" w:space="0" w:color="auto"/>
            <w:right w:val="none" w:sz="0" w:space="0" w:color="auto"/>
          </w:divBdr>
        </w:div>
        <w:div w:id="130905852">
          <w:marLeft w:val="640"/>
          <w:marRight w:val="0"/>
          <w:marTop w:val="0"/>
          <w:marBottom w:val="0"/>
          <w:divBdr>
            <w:top w:val="none" w:sz="0" w:space="0" w:color="auto"/>
            <w:left w:val="none" w:sz="0" w:space="0" w:color="auto"/>
            <w:bottom w:val="none" w:sz="0" w:space="0" w:color="auto"/>
            <w:right w:val="none" w:sz="0" w:space="0" w:color="auto"/>
          </w:divBdr>
        </w:div>
        <w:div w:id="1584955192">
          <w:marLeft w:val="640"/>
          <w:marRight w:val="0"/>
          <w:marTop w:val="0"/>
          <w:marBottom w:val="0"/>
          <w:divBdr>
            <w:top w:val="none" w:sz="0" w:space="0" w:color="auto"/>
            <w:left w:val="none" w:sz="0" w:space="0" w:color="auto"/>
            <w:bottom w:val="none" w:sz="0" w:space="0" w:color="auto"/>
            <w:right w:val="none" w:sz="0" w:space="0" w:color="auto"/>
          </w:divBdr>
        </w:div>
        <w:div w:id="1053501516">
          <w:marLeft w:val="640"/>
          <w:marRight w:val="0"/>
          <w:marTop w:val="0"/>
          <w:marBottom w:val="0"/>
          <w:divBdr>
            <w:top w:val="none" w:sz="0" w:space="0" w:color="auto"/>
            <w:left w:val="none" w:sz="0" w:space="0" w:color="auto"/>
            <w:bottom w:val="none" w:sz="0" w:space="0" w:color="auto"/>
            <w:right w:val="none" w:sz="0" w:space="0" w:color="auto"/>
          </w:divBdr>
        </w:div>
        <w:div w:id="393045072">
          <w:marLeft w:val="640"/>
          <w:marRight w:val="0"/>
          <w:marTop w:val="0"/>
          <w:marBottom w:val="0"/>
          <w:divBdr>
            <w:top w:val="none" w:sz="0" w:space="0" w:color="auto"/>
            <w:left w:val="none" w:sz="0" w:space="0" w:color="auto"/>
            <w:bottom w:val="none" w:sz="0" w:space="0" w:color="auto"/>
            <w:right w:val="none" w:sz="0" w:space="0" w:color="auto"/>
          </w:divBdr>
        </w:div>
        <w:div w:id="162281543">
          <w:marLeft w:val="640"/>
          <w:marRight w:val="0"/>
          <w:marTop w:val="0"/>
          <w:marBottom w:val="0"/>
          <w:divBdr>
            <w:top w:val="none" w:sz="0" w:space="0" w:color="auto"/>
            <w:left w:val="none" w:sz="0" w:space="0" w:color="auto"/>
            <w:bottom w:val="none" w:sz="0" w:space="0" w:color="auto"/>
            <w:right w:val="none" w:sz="0" w:space="0" w:color="auto"/>
          </w:divBdr>
        </w:div>
        <w:div w:id="882136809">
          <w:marLeft w:val="640"/>
          <w:marRight w:val="0"/>
          <w:marTop w:val="0"/>
          <w:marBottom w:val="0"/>
          <w:divBdr>
            <w:top w:val="none" w:sz="0" w:space="0" w:color="auto"/>
            <w:left w:val="none" w:sz="0" w:space="0" w:color="auto"/>
            <w:bottom w:val="none" w:sz="0" w:space="0" w:color="auto"/>
            <w:right w:val="none" w:sz="0" w:space="0" w:color="auto"/>
          </w:divBdr>
        </w:div>
        <w:div w:id="2026665383">
          <w:marLeft w:val="640"/>
          <w:marRight w:val="0"/>
          <w:marTop w:val="0"/>
          <w:marBottom w:val="0"/>
          <w:divBdr>
            <w:top w:val="none" w:sz="0" w:space="0" w:color="auto"/>
            <w:left w:val="none" w:sz="0" w:space="0" w:color="auto"/>
            <w:bottom w:val="none" w:sz="0" w:space="0" w:color="auto"/>
            <w:right w:val="none" w:sz="0" w:space="0" w:color="auto"/>
          </w:divBdr>
        </w:div>
        <w:div w:id="1168056700">
          <w:marLeft w:val="640"/>
          <w:marRight w:val="0"/>
          <w:marTop w:val="0"/>
          <w:marBottom w:val="0"/>
          <w:divBdr>
            <w:top w:val="none" w:sz="0" w:space="0" w:color="auto"/>
            <w:left w:val="none" w:sz="0" w:space="0" w:color="auto"/>
            <w:bottom w:val="none" w:sz="0" w:space="0" w:color="auto"/>
            <w:right w:val="none" w:sz="0" w:space="0" w:color="auto"/>
          </w:divBdr>
        </w:div>
        <w:div w:id="556823457">
          <w:marLeft w:val="640"/>
          <w:marRight w:val="0"/>
          <w:marTop w:val="0"/>
          <w:marBottom w:val="0"/>
          <w:divBdr>
            <w:top w:val="none" w:sz="0" w:space="0" w:color="auto"/>
            <w:left w:val="none" w:sz="0" w:space="0" w:color="auto"/>
            <w:bottom w:val="none" w:sz="0" w:space="0" w:color="auto"/>
            <w:right w:val="none" w:sz="0" w:space="0" w:color="auto"/>
          </w:divBdr>
        </w:div>
        <w:div w:id="1674603612">
          <w:marLeft w:val="640"/>
          <w:marRight w:val="0"/>
          <w:marTop w:val="0"/>
          <w:marBottom w:val="0"/>
          <w:divBdr>
            <w:top w:val="none" w:sz="0" w:space="0" w:color="auto"/>
            <w:left w:val="none" w:sz="0" w:space="0" w:color="auto"/>
            <w:bottom w:val="none" w:sz="0" w:space="0" w:color="auto"/>
            <w:right w:val="none" w:sz="0" w:space="0" w:color="auto"/>
          </w:divBdr>
        </w:div>
        <w:div w:id="42682487">
          <w:marLeft w:val="640"/>
          <w:marRight w:val="0"/>
          <w:marTop w:val="0"/>
          <w:marBottom w:val="0"/>
          <w:divBdr>
            <w:top w:val="none" w:sz="0" w:space="0" w:color="auto"/>
            <w:left w:val="none" w:sz="0" w:space="0" w:color="auto"/>
            <w:bottom w:val="none" w:sz="0" w:space="0" w:color="auto"/>
            <w:right w:val="none" w:sz="0" w:space="0" w:color="auto"/>
          </w:divBdr>
        </w:div>
        <w:div w:id="1374961125">
          <w:marLeft w:val="640"/>
          <w:marRight w:val="0"/>
          <w:marTop w:val="0"/>
          <w:marBottom w:val="0"/>
          <w:divBdr>
            <w:top w:val="none" w:sz="0" w:space="0" w:color="auto"/>
            <w:left w:val="none" w:sz="0" w:space="0" w:color="auto"/>
            <w:bottom w:val="none" w:sz="0" w:space="0" w:color="auto"/>
            <w:right w:val="none" w:sz="0" w:space="0" w:color="auto"/>
          </w:divBdr>
        </w:div>
        <w:div w:id="1021392970">
          <w:marLeft w:val="640"/>
          <w:marRight w:val="0"/>
          <w:marTop w:val="0"/>
          <w:marBottom w:val="0"/>
          <w:divBdr>
            <w:top w:val="none" w:sz="0" w:space="0" w:color="auto"/>
            <w:left w:val="none" w:sz="0" w:space="0" w:color="auto"/>
            <w:bottom w:val="none" w:sz="0" w:space="0" w:color="auto"/>
            <w:right w:val="none" w:sz="0" w:space="0" w:color="auto"/>
          </w:divBdr>
        </w:div>
        <w:div w:id="1032804505">
          <w:marLeft w:val="640"/>
          <w:marRight w:val="0"/>
          <w:marTop w:val="0"/>
          <w:marBottom w:val="0"/>
          <w:divBdr>
            <w:top w:val="none" w:sz="0" w:space="0" w:color="auto"/>
            <w:left w:val="none" w:sz="0" w:space="0" w:color="auto"/>
            <w:bottom w:val="none" w:sz="0" w:space="0" w:color="auto"/>
            <w:right w:val="none" w:sz="0" w:space="0" w:color="auto"/>
          </w:divBdr>
        </w:div>
        <w:div w:id="952127301">
          <w:marLeft w:val="640"/>
          <w:marRight w:val="0"/>
          <w:marTop w:val="0"/>
          <w:marBottom w:val="0"/>
          <w:divBdr>
            <w:top w:val="none" w:sz="0" w:space="0" w:color="auto"/>
            <w:left w:val="none" w:sz="0" w:space="0" w:color="auto"/>
            <w:bottom w:val="none" w:sz="0" w:space="0" w:color="auto"/>
            <w:right w:val="none" w:sz="0" w:space="0" w:color="auto"/>
          </w:divBdr>
        </w:div>
        <w:div w:id="152648792">
          <w:marLeft w:val="640"/>
          <w:marRight w:val="0"/>
          <w:marTop w:val="0"/>
          <w:marBottom w:val="0"/>
          <w:divBdr>
            <w:top w:val="none" w:sz="0" w:space="0" w:color="auto"/>
            <w:left w:val="none" w:sz="0" w:space="0" w:color="auto"/>
            <w:bottom w:val="none" w:sz="0" w:space="0" w:color="auto"/>
            <w:right w:val="none" w:sz="0" w:space="0" w:color="auto"/>
          </w:divBdr>
        </w:div>
        <w:div w:id="1169559980">
          <w:marLeft w:val="640"/>
          <w:marRight w:val="0"/>
          <w:marTop w:val="0"/>
          <w:marBottom w:val="0"/>
          <w:divBdr>
            <w:top w:val="none" w:sz="0" w:space="0" w:color="auto"/>
            <w:left w:val="none" w:sz="0" w:space="0" w:color="auto"/>
            <w:bottom w:val="none" w:sz="0" w:space="0" w:color="auto"/>
            <w:right w:val="none" w:sz="0" w:space="0" w:color="auto"/>
          </w:divBdr>
        </w:div>
        <w:div w:id="76826170">
          <w:marLeft w:val="640"/>
          <w:marRight w:val="0"/>
          <w:marTop w:val="0"/>
          <w:marBottom w:val="0"/>
          <w:divBdr>
            <w:top w:val="none" w:sz="0" w:space="0" w:color="auto"/>
            <w:left w:val="none" w:sz="0" w:space="0" w:color="auto"/>
            <w:bottom w:val="none" w:sz="0" w:space="0" w:color="auto"/>
            <w:right w:val="none" w:sz="0" w:space="0" w:color="auto"/>
          </w:divBdr>
        </w:div>
        <w:div w:id="1240940455">
          <w:marLeft w:val="640"/>
          <w:marRight w:val="0"/>
          <w:marTop w:val="0"/>
          <w:marBottom w:val="0"/>
          <w:divBdr>
            <w:top w:val="none" w:sz="0" w:space="0" w:color="auto"/>
            <w:left w:val="none" w:sz="0" w:space="0" w:color="auto"/>
            <w:bottom w:val="none" w:sz="0" w:space="0" w:color="auto"/>
            <w:right w:val="none" w:sz="0" w:space="0" w:color="auto"/>
          </w:divBdr>
        </w:div>
        <w:div w:id="33772268">
          <w:marLeft w:val="640"/>
          <w:marRight w:val="0"/>
          <w:marTop w:val="0"/>
          <w:marBottom w:val="0"/>
          <w:divBdr>
            <w:top w:val="none" w:sz="0" w:space="0" w:color="auto"/>
            <w:left w:val="none" w:sz="0" w:space="0" w:color="auto"/>
            <w:bottom w:val="none" w:sz="0" w:space="0" w:color="auto"/>
            <w:right w:val="none" w:sz="0" w:space="0" w:color="auto"/>
          </w:divBdr>
        </w:div>
        <w:div w:id="1000696119">
          <w:marLeft w:val="640"/>
          <w:marRight w:val="0"/>
          <w:marTop w:val="0"/>
          <w:marBottom w:val="0"/>
          <w:divBdr>
            <w:top w:val="none" w:sz="0" w:space="0" w:color="auto"/>
            <w:left w:val="none" w:sz="0" w:space="0" w:color="auto"/>
            <w:bottom w:val="none" w:sz="0" w:space="0" w:color="auto"/>
            <w:right w:val="none" w:sz="0" w:space="0" w:color="auto"/>
          </w:divBdr>
        </w:div>
        <w:div w:id="1238786058">
          <w:marLeft w:val="640"/>
          <w:marRight w:val="0"/>
          <w:marTop w:val="0"/>
          <w:marBottom w:val="0"/>
          <w:divBdr>
            <w:top w:val="none" w:sz="0" w:space="0" w:color="auto"/>
            <w:left w:val="none" w:sz="0" w:space="0" w:color="auto"/>
            <w:bottom w:val="none" w:sz="0" w:space="0" w:color="auto"/>
            <w:right w:val="none" w:sz="0" w:space="0" w:color="auto"/>
          </w:divBdr>
        </w:div>
        <w:div w:id="1220628446">
          <w:marLeft w:val="640"/>
          <w:marRight w:val="0"/>
          <w:marTop w:val="0"/>
          <w:marBottom w:val="0"/>
          <w:divBdr>
            <w:top w:val="none" w:sz="0" w:space="0" w:color="auto"/>
            <w:left w:val="none" w:sz="0" w:space="0" w:color="auto"/>
            <w:bottom w:val="none" w:sz="0" w:space="0" w:color="auto"/>
            <w:right w:val="none" w:sz="0" w:space="0" w:color="auto"/>
          </w:divBdr>
        </w:div>
        <w:div w:id="1683704130">
          <w:marLeft w:val="640"/>
          <w:marRight w:val="0"/>
          <w:marTop w:val="0"/>
          <w:marBottom w:val="0"/>
          <w:divBdr>
            <w:top w:val="none" w:sz="0" w:space="0" w:color="auto"/>
            <w:left w:val="none" w:sz="0" w:space="0" w:color="auto"/>
            <w:bottom w:val="none" w:sz="0" w:space="0" w:color="auto"/>
            <w:right w:val="none" w:sz="0" w:space="0" w:color="auto"/>
          </w:divBdr>
        </w:div>
        <w:div w:id="942685477">
          <w:marLeft w:val="640"/>
          <w:marRight w:val="0"/>
          <w:marTop w:val="0"/>
          <w:marBottom w:val="0"/>
          <w:divBdr>
            <w:top w:val="none" w:sz="0" w:space="0" w:color="auto"/>
            <w:left w:val="none" w:sz="0" w:space="0" w:color="auto"/>
            <w:bottom w:val="none" w:sz="0" w:space="0" w:color="auto"/>
            <w:right w:val="none" w:sz="0" w:space="0" w:color="auto"/>
          </w:divBdr>
        </w:div>
        <w:div w:id="1663192326">
          <w:marLeft w:val="640"/>
          <w:marRight w:val="0"/>
          <w:marTop w:val="0"/>
          <w:marBottom w:val="0"/>
          <w:divBdr>
            <w:top w:val="none" w:sz="0" w:space="0" w:color="auto"/>
            <w:left w:val="none" w:sz="0" w:space="0" w:color="auto"/>
            <w:bottom w:val="none" w:sz="0" w:space="0" w:color="auto"/>
            <w:right w:val="none" w:sz="0" w:space="0" w:color="auto"/>
          </w:divBdr>
        </w:div>
        <w:div w:id="712852515">
          <w:marLeft w:val="640"/>
          <w:marRight w:val="0"/>
          <w:marTop w:val="0"/>
          <w:marBottom w:val="0"/>
          <w:divBdr>
            <w:top w:val="none" w:sz="0" w:space="0" w:color="auto"/>
            <w:left w:val="none" w:sz="0" w:space="0" w:color="auto"/>
            <w:bottom w:val="none" w:sz="0" w:space="0" w:color="auto"/>
            <w:right w:val="none" w:sz="0" w:space="0" w:color="auto"/>
          </w:divBdr>
        </w:div>
        <w:div w:id="561795544">
          <w:marLeft w:val="640"/>
          <w:marRight w:val="0"/>
          <w:marTop w:val="0"/>
          <w:marBottom w:val="0"/>
          <w:divBdr>
            <w:top w:val="none" w:sz="0" w:space="0" w:color="auto"/>
            <w:left w:val="none" w:sz="0" w:space="0" w:color="auto"/>
            <w:bottom w:val="none" w:sz="0" w:space="0" w:color="auto"/>
            <w:right w:val="none" w:sz="0" w:space="0" w:color="auto"/>
          </w:divBdr>
        </w:div>
        <w:div w:id="1129587141">
          <w:marLeft w:val="640"/>
          <w:marRight w:val="0"/>
          <w:marTop w:val="0"/>
          <w:marBottom w:val="0"/>
          <w:divBdr>
            <w:top w:val="none" w:sz="0" w:space="0" w:color="auto"/>
            <w:left w:val="none" w:sz="0" w:space="0" w:color="auto"/>
            <w:bottom w:val="none" w:sz="0" w:space="0" w:color="auto"/>
            <w:right w:val="none" w:sz="0" w:space="0" w:color="auto"/>
          </w:divBdr>
        </w:div>
        <w:div w:id="630325803">
          <w:marLeft w:val="640"/>
          <w:marRight w:val="0"/>
          <w:marTop w:val="0"/>
          <w:marBottom w:val="0"/>
          <w:divBdr>
            <w:top w:val="none" w:sz="0" w:space="0" w:color="auto"/>
            <w:left w:val="none" w:sz="0" w:space="0" w:color="auto"/>
            <w:bottom w:val="none" w:sz="0" w:space="0" w:color="auto"/>
            <w:right w:val="none" w:sz="0" w:space="0" w:color="auto"/>
          </w:divBdr>
        </w:div>
        <w:div w:id="608203786">
          <w:marLeft w:val="640"/>
          <w:marRight w:val="0"/>
          <w:marTop w:val="0"/>
          <w:marBottom w:val="0"/>
          <w:divBdr>
            <w:top w:val="none" w:sz="0" w:space="0" w:color="auto"/>
            <w:left w:val="none" w:sz="0" w:space="0" w:color="auto"/>
            <w:bottom w:val="none" w:sz="0" w:space="0" w:color="auto"/>
            <w:right w:val="none" w:sz="0" w:space="0" w:color="auto"/>
          </w:divBdr>
        </w:div>
        <w:div w:id="1754467560">
          <w:marLeft w:val="640"/>
          <w:marRight w:val="0"/>
          <w:marTop w:val="0"/>
          <w:marBottom w:val="0"/>
          <w:divBdr>
            <w:top w:val="none" w:sz="0" w:space="0" w:color="auto"/>
            <w:left w:val="none" w:sz="0" w:space="0" w:color="auto"/>
            <w:bottom w:val="none" w:sz="0" w:space="0" w:color="auto"/>
            <w:right w:val="none" w:sz="0" w:space="0" w:color="auto"/>
          </w:divBdr>
        </w:div>
        <w:div w:id="1925720761">
          <w:marLeft w:val="640"/>
          <w:marRight w:val="0"/>
          <w:marTop w:val="0"/>
          <w:marBottom w:val="0"/>
          <w:divBdr>
            <w:top w:val="none" w:sz="0" w:space="0" w:color="auto"/>
            <w:left w:val="none" w:sz="0" w:space="0" w:color="auto"/>
            <w:bottom w:val="none" w:sz="0" w:space="0" w:color="auto"/>
            <w:right w:val="none" w:sz="0" w:space="0" w:color="auto"/>
          </w:divBdr>
        </w:div>
        <w:div w:id="958221585">
          <w:marLeft w:val="640"/>
          <w:marRight w:val="0"/>
          <w:marTop w:val="0"/>
          <w:marBottom w:val="0"/>
          <w:divBdr>
            <w:top w:val="none" w:sz="0" w:space="0" w:color="auto"/>
            <w:left w:val="none" w:sz="0" w:space="0" w:color="auto"/>
            <w:bottom w:val="none" w:sz="0" w:space="0" w:color="auto"/>
            <w:right w:val="none" w:sz="0" w:space="0" w:color="auto"/>
          </w:divBdr>
        </w:div>
        <w:div w:id="1567034701">
          <w:marLeft w:val="640"/>
          <w:marRight w:val="0"/>
          <w:marTop w:val="0"/>
          <w:marBottom w:val="0"/>
          <w:divBdr>
            <w:top w:val="none" w:sz="0" w:space="0" w:color="auto"/>
            <w:left w:val="none" w:sz="0" w:space="0" w:color="auto"/>
            <w:bottom w:val="none" w:sz="0" w:space="0" w:color="auto"/>
            <w:right w:val="none" w:sz="0" w:space="0" w:color="auto"/>
          </w:divBdr>
        </w:div>
        <w:div w:id="352415619">
          <w:marLeft w:val="640"/>
          <w:marRight w:val="0"/>
          <w:marTop w:val="0"/>
          <w:marBottom w:val="0"/>
          <w:divBdr>
            <w:top w:val="none" w:sz="0" w:space="0" w:color="auto"/>
            <w:left w:val="none" w:sz="0" w:space="0" w:color="auto"/>
            <w:bottom w:val="none" w:sz="0" w:space="0" w:color="auto"/>
            <w:right w:val="none" w:sz="0" w:space="0" w:color="auto"/>
          </w:divBdr>
        </w:div>
        <w:div w:id="812405026">
          <w:marLeft w:val="640"/>
          <w:marRight w:val="0"/>
          <w:marTop w:val="0"/>
          <w:marBottom w:val="0"/>
          <w:divBdr>
            <w:top w:val="none" w:sz="0" w:space="0" w:color="auto"/>
            <w:left w:val="none" w:sz="0" w:space="0" w:color="auto"/>
            <w:bottom w:val="none" w:sz="0" w:space="0" w:color="auto"/>
            <w:right w:val="none" w:sz="0" w:space="0" w:color="auto"/>
          </w:divBdr>
        </w:div>
        <w:div w:id="956571096">
          <w:marLeft w:val="640"/>
          <w:marRight w:val="0"/>
          <w:marTop w:val="0"/>
          <w:marBottom w:val="0"/>
          <w:divBdr>
            <w:top w:val="none" w:sz="0" w:space="0" w:color="auto"/>
            <w:left w:val="none" w:sz="0" w:space="0" w:color="auto"/>
            <w:bottom w:val="none" w:sz="0" w:space="0" w:color="auto"/>
            <w:right w:val="none" w:sz="0" w:space="0" w:color="auto"/>
          </w:divBdr>
        </w:div>
        <w:div w:id="897015973">
          <w:marLeft w:val="640"/>
          <w:marRight w:val="0"/>
          <w:marTop w:val="0"/>
          <w:marBottom w:val="0"/>
          <w:divBdr>
            <w:top w:val="none" w:sz="0" w:space="0" w:color="auto"/>
            <w:left w:val="none" w:sz="0" w:space="0" w:color="auto"/>
            <w:bottom w:val="none" w:sz="0" w:space="0" w:color="auto"/>
            <w:right w:val="none" w:sz="0" w:space="0" w:color="auto"/>
          </w:divBdr>
        </w:div>
        <w:div w:id="2068914717">
          <w:marLeft w:val="640"/>
          <w:marRight w:val="0"/>
          <w:marTop w:val="0"/>
          <w:marBottom w:val="0"/>
          <w:divBdr>
            <w:top w:val="none" w:sz="0" w:space="0" w:color="auto"/>
            <w:left w:val="none" w:sz="0" w:space="0" w:color="auto"/>
            <w:bottom w:val="none" w:sz="0" w:space="0" w:color="auto"/>
            <w:right w:val="none" w:sz="0" w:space="0" w:color="auto"/>
          </w:divBdr>
        </w:div>
        <w:div w:id="667097223">
          <w:marLeft w:val="640"/>
          <w:marRight w:val="0"/>
          <w:marTop w:val="0"/>
          <w:marBottom w:val="0"/>
          <w:divBdr>
            <w:top w:val="none" w:sz="0" w:space="0" w:color="auto"/>
            <w:left w:val="none" w:sz="0" w:space="0" w:color="auto"/>
            <w:bottom w:val="none" w:sz="0" w:space="0" w:color="auto"/>
            <w:right w:val="none" w:sz="0" w:space="0" w:color="auto"/>
          </w:divBdr>
        </w:div>
        <w:div w:id="1917663661">
          <w:marLeft w:val="640"/>
          <w:marRight w:val="0"/>
          <w:marTop w:val="0"/>
          <w:marBottom w:val="0"/>
          <w:divBdr>
            <w:top w:val="none" w:sz="0" w:space="0" w:color="auto"/>
            <w:left w:val="none" w:sz="0" w:space="0" w:color="auto"/>
            <w:bottom w:val="none" w:sz="0" w:space="0" w:color="auto"/>
            <w:right w:val="none" w:sz="0" w:space="0" w:color="auto"/>
          </w:divBdr>
        </w:div>
        <w:div w:id="1257783335">
          <w:marLeft w:val="640"/>
          <w:marRight w:val="0"/>
          <w:marTop w:val="0"/>
          <w:marBottom w:val="0"/>
          <w:divBdr>
            <w:top w:val="none" w:sz="0" w:space="0" w:color="auto"/>
            <w:left w:val="none" w:sz="0" w:space="0" w:color="auto"/>
            <w:bottom w:val="none" w:sz="0" w:space="0" w:color="auto"/>
            <w:right w:val="none" w:sz="0" w:space="0" w:color="auto"/>
          </w:divBdr>
        </w:div>
        <w:div w:id="1230339320">
          <w:marLeft w:val="640"/>
          <w:marRight w:val="0"/>
          <w:marTop w:val="0"/>
          <w:marBottom w:val="0"/>
          <w:divBdr>
            <w:top w:val="none" w:sz="0" w:space="0" w:color="auto"/>
            <w:left w:val="none" w:sz="0" w:space="0" w:color="auto"/>
            <w:bottom w:val="none" w:sz="0" w:space="0" w:color="auto"/>
            <w:right w:val="none" w:sz="0" w:space="0" w:color="auto"/>
          </w:divBdr>
        </w:div>
        <w:div w:id="1536235380">
          <w:marLeft w:val="640"/>
          <w:marRight w:val="0"/>
          <w:marTop w:val="0"/>
          <w:marBottom w:val="0"/>
          <w:divBdr>
            <w:top w:val="none" w:sz="0" w:space="0" w:color="auto"/>
            <w:left w:val="none" w:sz="0" w:space="0" w:color="auto"/>
            <w:bottom w:val="none" w:sz="0" w:space="0" w:color="auto"/>
            <w:right w:val="none" w:sz="0" w:space="0" w:color="auto"/>
          </w:divBdr>
        </w:div>
        <w:div w:id="683475583">
          <w:marLeft w:val="640"/>
          <w:marRight w:val="0"/>
          <w:marTop w:val="0"/>
          <w:marBottom w:val="0"/>
          <w:divBdr>
            <w:top w:val="none" w:sz="0" w:space="0" w:color="auto"/>
            <w:left w:val="none" w:sz="0" w:space="0" w:color="auto"/>
            <w:bottom w:val="none" w:sz="0" w:space="0" w:color="auto"/>
            <w:right w:val="none" w:sz="0" w:space="0" w:color="auto"/>
          </w:divBdr>
        </w:div>
        <w:div w:id="393817941">
          <w:marLeft w:val="640"/>
          <w:marRight w:val="0"/>
          <w:marTop w:val="0"/>
          <w:marBottom w:val="0"/>
          <w:divBdr>
            <w:top w:val="none" w:sz="0" w:space="0" w:color="auto"/>
            <w:left w:val="none" w:sz="0" w:space="0" w:color="auto"/>
            <w:bottom w:val="none" w:sz="0" w:space="0" w:color="auto"/>
            <w:right w:val="none" w:sz="0" w:space="0" w:color="auto"/>
          </w:divBdr>
        </w:div>
        <w:div w:id="325321928">
          <w:marLeft w:val="640"/>
          <w:marRight w:val="0"/>
          <w:marTop w:val="0"/>
          <w:marBottom w:val="0"/>
          <w:divBdr>
            <w:top w:val="none" w:sz="0" w:space="0" w:color="auto"/>
            <w:left w:val="none" w:sz="0" w:space="0" w:color="auto"/>
            <w:bottom w:val="none" w:sz="0" w:space="0" w:color="auto"/>
            <w:right w:val="none" w:sz="0" w:space="0" w:color="auto"/>
          </w:divBdr>
        </w:div>
        <w:div w:id="333604815">
          <w:marLeft w:val="640"/>
          <w:marRight w:val="0"/>
          <w:marTop w:val="0"/>
          <w:marBottom w:val="0"/>
          <w:divBdr>
            <w:top w:val="none" w:sz="0" w:space="0" w:color="auto"/>
            <w:left w:val="none" w:sz="0" w:space="0" w:color="auto"/>
            <w:bottom w:val="none" w:sz="0" w:space="0" w:color="auto"/>
            <w:right w:val="none" w:sz="0" w:space="0" w:color="auto"/>
          </w:divBdr>
        </w:div>
        <w:div w:id="97679101">
          <w:marLeft w:val="640"/>
          <w:marRight w:val="0"/>
          <w:marTop w:val="0"/>
          <w:marBottom w:val="0"/>
          <w:divBdr>
            <w:top w:val="none" w:sz="0" w:space="0" w:color="auto"/>
            <w:left w:val="none" w:sz="0" w:space="0" w:color="auto"/>
            <w:bottom w:val="none" w:sz="0" w:space="0" w:color="auto"/>
            <w:right w:val="none" w:sz="0" w:space="0" w:color="auto"/>
          </w:divBdr>
        </w:div>
        <w:div w:id="1928491975">
          <w:marLeft w:val="640"/>
          <w:marRight w:val="0"/>
          <w:marTop w:val="0"/>
          <w:marBottom w:val="0"/>
          <w:divBdr>
            <w:top w:val="none" w:sz="0" w:space="0" w:color="auto"/>
            <w:left w:val="none" w:sz="0" w:space="0" w:color="auto"/>
            <w:bottom w:val="none" w:sz="0" w:space="0" w:color="auto"/>
            <w:right w:val="none" w:sz="0" w:space="0" w:color="auto"/>
          </w:divBdr>
        </w:div>
        <w:div w:id="1039747701">
          <w:marLeft w:val="640"/>
          <w:marRight w:val="0"/>
          <w:marTop w:val="0"/>
          <w:marBottom w:val="0"/>
          <w:divBdr>
            <w:top w:val="none" w:sz="0" w:space="0" w:color="auto"/>
            <w:left w:val="none" w:sz="0" w:space="0" w:color="auto"/>
            <w:bottom w:val="none" w:sz="0" w:space="0" w:color="auto"/>
            <w:right w:val="none" w:sz="0" w:space="0" w:color="auto"/>
          </w:divBdr>
        </w:div>
        <w:div w:id="73401165">
          <w:marLeft w:val="640"/>
          <w:marRight w:val="0"/>
          <w:marTop w:val="0"/>
          <w:marBottom w:val="0"/>
          <w:divBdr>
            <w:top w:val="none" w:sz="0" w:space="0" w:color="auto"/>
            <w:left w:val="none" w:sz="0" w:space="0" w:color="auto"/>
            <w:bottom w:val="none" w:sz="0" w:space="0" w:color="auto"/>
            <w:right w:val="none" w:sz="0" w:space="0" w:color="auto"/>
          </w:divBdr>
        </w:div>
        <w:div w:id="211776244">
          <w:marLeft w:val="640"/>
          <w:marRight w:val="0"/>
          <w:marTop w:val="0"/>
          <w:marBottom w:val="0"/>
          <w:divBdr>
            <w:top w:val="none" w:sz="0" w:space="0" w:color="auto"/>
            <w:left w:val="none" w:sz="0" w:space="0" w:color="auto"/>
            <w:bottom w:val="none" w:sz="0" w:space="0" w:color="auto"/>
            <w:right w:val="none" w:sz="0" w:space="0" w:color="auto"/>
          </w:divBdr>
        </w:div>
        <w:div w:id="167982601">
          <w:marLeft w:val="640"/>
          <w:marRight w:val="0"/>
          <w:marTop w:val="0"/>
          <w:marBottom w:val="0"/>
          <w:divBdr>
            <w:top w:val="none" w:sz="0" w:space="0" w:color="auto"/>
            <w:left w:val="none" w:sz="0" w:space="0" w:color="auto"/>
            <w:bottom w:val="none" w:sz="0" w:space="0" w:color="auto"/>
            <w:right w:val="none" w:sz="0" w:space="0" w:color="auto"/>
          </w:divBdr>
        </w:div>
        <w:div w:id="1039863579">
          <w:marLeft w:val="640"/>
          <w:marRight w:val="0"/>
          <w:marTop w:val="0"/>
          <w:marBottom w:val="0"/>
          <w:divBdr>
            <w:top w:val="none" w:sz="0" w:space="0" w:color="auto"/>
            <w:left w:val="none" w:sz="0" w:space="0" w:color="auto"/>
            <w:bottom w:val="none" w:sz="0" w:space="0" w:color="auto"/>
            <w:right w:val="none" w:sz="0" w:space="0" w:color="auto"/>
          </w:divBdr>
        </w:div>
        <w:div w:id="2047246321">
          <w:marLeft w:val="640"/>
          <w:marRight w:val="0"/>
          <w:marTop w:val="0"/>
          <w:marBottom w:val="0"/>
          <w:divBdr>
            <w:top w:val="none" w:sz="0" w:space="0" w:color="auto"/>
            <w:left w:val="none" w:sz="0" w:space="0" w:color="auto"/>
            <w:bottom w:val="none" w:sz="0" w:space="0" w:color="auto"/>
            <w:right w:val="none" w:sz="0" w:space="0" w:color="auto"/>
          </w:divBdr>
        </w:div>
        <w:div w:id="1380544757">
          <w:marLeft w:val="640"/>
          <w:marRight w:val="0"/>
          <w:marTop w:val="0"/>
          <w:marBottom w:val="0"/>
          <w:divBdr>
            <w:top w:val="none" w:sz="0" w:space="0" w:color="auto"/>
            <w:left w:val="none" w:sz="0" w:space="0" w:color="auto"/>
            <w:bottom w:val="none" w:sz="0" w:space="0" w:color="auto"/>
            <w:right w:val="none" w:sz="0" w:space="0" w:color="auto"/>
          </w:divBdr>
        </w:div>
        <w:div w:id="1221550116">
          <w:marLeft w:val="640"/>
          <w:marRight w:val="0"/>
          <w:marTop w:val="0"/>
          <w:marBottom w:val="0"/>
          <w:divBdr>
            <w:top w:val="none" w:sz="0" w:space="0" w:color="auto"/>
            <w:left w:val="none" w:sz="0" w:space="0" w:color="auto"/>
            <w:bottom w:val="none" w:sz="0" w:space="0" w:color="auto"/>
            <w:right w:val="none" w:sz="0" w:space="0" w:color="auto"/>
          </w:divBdr>
        </w:div>
        <w:div w:id="1325400695">
          <w:marLeft w:val="640"/>
          <w:marRight w:val="0"/>
          <w:marTop w:val="0"/>
          <w:marBottom w:val="0"/>
          <w:divBdr>
            <w:top w:val="none" w:sz="0" w:space="0" w:color="auto"/>
            <w:left w:val="none" w:sz="0" w:space="0" w:color="auto"/>
            <w:bottom w:val="none" w:sz="0" w:space="0" w:color="auto"/>
            <w:right w:val="none" w:sz="0" w:space="0" w:color="auto"/>
          </w:divBdr>
        </w:div>
        <w:div w:id="476075104">
          <w:marLeft w:val="640"/>
          <w:marRight w:val="0"/>
          <w:marTop w:val="0"/>
          <w:marBottom w:val="0"/>
          <w:divBdr>
            <w:top w:val="none" w:sz="0" w:space="0" w:color="auto"/>
            <w:left w:val="none" w:sz="0" w:space="0" w:color="auto"/>
            <w:bottom w:val="none" w:sz="0" w:space="0" w:color="auto"/>
            <w:right w:val="none" w:sz="0" w:space="0" w:color="auto"/>
          </w:divBdr>
        </w:div>
        <w:div w:id="2037121778">
          <w:marLeft w:val="640"/>
          <w:marRight w:val="0"/>
          <w:marTop w:val="0"/>
          <w:marBottom w:val="0"/>
          <w:divBdr>
            <w:top w:val="none" w:sz="0" w:space="0" w:color="auto"/>
            <w:left w:val="none" w:sz="0" w:space="0" w:color="auto"/>
            <w:bottom w:val="none" w:sz="0" w:space="0" w:color="auto"/>
            <w:right w:val="none" w:sz="0" w:space="0" w:color="auto"/>
          </w:divBdr>
        </w:div>
        <w:div w:id="722411505">
          <w:marLeft w:val="640"/>
          <w:marRight w:val="0"/>
          <w:marTop w:val="0"/>
          <w:marBottom w:val="0"/>
          <w:divBdr>
            <w:top w:val="none" w:sz="0" w:space="0" w:color="auto"/>
            <w:left w:val="none" w:sz="0" w:space="0" w:color="auto"/>
            <w:bottom w:val="none" w:sz="0" w:space="0" w:color="auto"/>
            <w:right w:val="none" w:sz="0" w:space="0" w:color="auto"/>
          </w:divBdr>
        </w:div>
        <w:div w:id="2029479602">
          <w:marLeft w:val="640"/>
          <w:marRight w:val="0"/>
          <w:marTop w:val="0"/>
          <w:marBottom w:val="0"/>
          <w:divBdr>
            <w:top w:val="none" w:sz="0" w:space="0" w:color="auto"/>
            <w:left w:val="none" w:sz="0" w:space="0" w:color="auto"/>
            <w:bottom w:val="none" w:sz="0" w:space="0" w:color="auto"/>
            <w:right w:val="none" w:sz="0" w:space="0" w:color="auto"/>
          </w:divBdr>
        </w:div>
        <w:div w:id="2109307080">
          <w:marLeft w:val="640"/>
          <w:marRight w:val="0"/>
          <w:marTop w:val="0"/>
          <w:marBottom w:val="0"/>
          <w:divBdr>
            <w:top w:val="none" w:sz="0" w:space="0" w:color="auto"/>
            <w:left w:val="none" w:sz="0" w:space="0" w:color="auto"/>
            <w:bottom w:val="none" w:sz="0" w:space="0" w:color="auto"/>
            <w:right w:val="none" w:sz="0" w:space="0" w:color="auto"/>
          </w:divBdr>
        </w:div>
        <w:div w:id="1019817355">
          <w:marLeft w:val="640"/>
          <w:marRight w:val="0"/>
          <w:marTop w:val="0"/>
          <w:marBottom w:val="0"/>
          <w:divBdr>
            <w:top w:val="none" w:sz="0" w:space="0" w:color="auto"/>
            <w:left w:val="none" w:sz="0" w:space="0" w:color="auto"/>
            <w:bottom w:val="none" w:sz="0" w:space="0" w:color="auto"/>
            <w:right w:val="none" w:sz="0" w:space="0" w:color="auto"/>
          </w:divBdr>
        </w:div>
        <w:div w:id="2079670201">
          <w:marLeft w:val="640"/>
          <w:marRight w:val="0"/>
          <w:marTop w:val="0"/>
          <w:marBottom w:val="0"/>
          <w:divBdr>
            <w:top w:val="none" w:sz="0" w:space="0" w:color="auto"/>
            <w:left w:val="none" w:sz="0" w:space="0" w:color="auto"/>
            <w:bottom w:val="none" w:sz="0" w:space="0" w:color="auto"/>
            <w:right w:val="none" w:sz="0" w:space="0" w:color="auto"/>
          </w:divBdr>
        </w:div>
        <w:div w:id="290132063">
          <w:marLeft w:val="640"/>
          <w:marRight w:val="0"/>
          <w:marTop w:val="0"/>
          <w:marBottom w:val="0"/>
          <w:divBdr>
            <w:top w:val="none" w:sz="0" w:space="0" w:color="auto"/>
            <w:left w:val="none" w:sz="0" w:space="0" w:color="auto"/>
            <w:bottom w:val="none" w:sz="0" w:space="0" w:color="auto"/>
            <w:right w:val="none" w:sz="0" w:space="0" w:color="auto"/>
          </w:divBdr>
        </w:div>
        <w:div w:id="2075394159">
          <w:marLeft w:val="640"/>
          <w:marRight w:val="0"/>
          <w:marTop w:val="0"/>
          <w:marBottom w:val="0"/>
          <w:divBdr>
            <w:top w:val="none" w:sz="0" w:space="0" w:color="auto"/>
            <w:left w:val="none" w:sz="0" w:space="0" w:color="auto"/>
            <w:bottom w:val="none" w:sz="0" w:space="0" w:color="auto"/>
            <w:right w:val="none" w:sz="0" w:space="0" w:color="auto"/>
          </w:divBdr>
        </w:div>
        <w:div w:id="1665889064">
          <w:marLeft w:val="640"/>
          <w:marRight w:val="0"/>
          <w:marTop w:val="0"/>
          <w:marBottom w:val="0"/>
          <w:divBdr>
            <w:top w:val="none" w:sz="0" w:space="0" w:color="auto"/>
            <w:left w:val="none" w:sz="0" w:space="0" w:color="auto"/>
            <w:bottom w:val="none" w:sz="0" w:space="0" w:color="auto"/>
            <w:right w:val="none" w:sz="0" w:space="0" w:color="auto"/>
          </w:divBdr>
        </w:div>
        <w:div w:id="1991325872">
          <w:marLeft w:val="640"/>
          <w:marRight w:val="0"/>
          <w:marTop w:val="0"/>
          <w:marBottom w:val="0"/>
          <w:divBdr>
            <w:top w:val="none" w:sz="0" w:space="0" w:color="auto"/>
            <w:left w:val="none" w:sz="0" w:space="0" w:color="auto"/>
            <w:bottom w:val="none" w:sz="0" w:space="0" w:color="auto"/>
            <w:right w:val="none" w:sz="0" w:space="0" w:color="auto"/>
          </w:divBdr>
        </w:div>
        <w:div w:id="594171530">
          <w:marLeft w:val="640"/>
          <w:marRight w:val="0"/>
          <w:marTop w:val="0"/>
          <w:marBottom w:val="0"/>
          <w:divBdr>
            <w:top w:val="none" w:sz="0" w:space="0" w:color="auto"/>
            <w:left w:val="none" w:sz="0" w:space="0" w:color="auto"/>
            <w:bottom w:val="none" w:sz="0" w:space="0" w:color="auto"/>
            <w:right w:val="none" w:sz="0" w:space="0" w:color="auto"/>
          </w:divBdr>
        </w:div>
        <w:div w:id="738796205">
          <w:marLeft w:val="640"/>
          <w:marRight w:val="0"/>
          <w:marTop w:val="0"/>
          <w:marBottom w:val="0"/>
          <w:divBdr>
            <w:top w:val="none" w:sz="0" w:space="0" w:color="auto"/>
            <w:left w:val="none" w:sz="0" w:space="0" w:color="auto"/>
            <w:bottom w:val="none" w:sz="0" w:space="0" w:color="auto"/>
            <w:right w:val="none" w:sz="0" w:space="0" w:color="auto"/>
          </w:divBdr>
        </w:div>
        <w:div w:id="432169849">
          <w:marLeft w:val="640"/>
          <w:marRight w:val="0"/>
          <w:marTop w:val="0"/>
          <w:marBottom w:val="0"/>
          <w:divBdr>
            <w:top w:val="none" w:sz="0" w:space="0" w:color="auto"/>
            <w:left w:val="none" w:sz="0" w:space="0" w:color="auto"/>
            <w:bottom w:val="none" w:sz="0" w:space="0" w:color="auto"/>
            <w:right w:val="none" w:sz="0" w:space="0" w:color="auto"/>
          </w:divBdr>
        </w:div>
      </w:divsChild>
    </w:div>
    <w:div w:id="1128357750">
      <w:bodyDiv w:val="1"/>
      <w:marLeft w:val="0"/>
      <w:marRight w:val="0"/>
      <w:marTop w:val="0"/>
      <w:marBottom w:val="0"/>
      <w:divBdr>
        <w:top w:val="none" w:sz="0" w:space="0" w:color="auto"/>
        <w:left w:val="none" w:sz="0" w:space="0" w:color="auto"/>
        <w:bottom w:val="none" w:sz="0" w:space="0" w:color="auto"/>
        <w:right w:val="none" w:sz="0" w:space="0" w:color="auto"/>
      </w:divBdr>
    </w:div>
    <w:div w:id="1128627462">
      <w:bodyDiv w:val="1"/>
      <w:marLeft w:val="0"/>
      <w:marRight w:val="0"/>
      <w:marTop w:val="0"/>
      <w:marBottom w:val="0"/>
      <w:divBdr>
        <w:top w:val="none" w:sz="0" w:space="0" w:color="auto"/>
        <w:left w:val="none" w:sz="0" w:space="0" w:color="auto"/>
        <w:bottom w:val="none" w:sz="0" w:space="0" w:color="auto"/>
        <w:right w:val="none" w:sz="0" w:space="0" w:color="auto"/>
      </w:divBdr>
      <w:divsChild>
        <w:div w:id="1441608408">
          <w:marLeft w:val="480"/>
          <w:marRight w:val="0"/>
          <w:marTop w:val="0"/>
          <w:marBottom w:val="0"/>
          <w:divBdr>
            <w:top w:val="none" w:sz="0" w:space="0" w:color="auto"/>
            <w:left w:val="none" w:sz="0" w:space="0" w:color="auto"/>
            <w:bottom w:val="none" w:sz="0" w:space="0" w:color="auto"/>
            <w:right w:val="none" w:sz="0" w:space="0" w:color="auto"/>
          </w:divBdr>
        </w:div>
        <w:div w:id="311566093">
          <w:marLeft w:val="480"/>
          <w:marRight w:val="0"/>
          <w:marTop w:val="0"/>
          <w:marBottom w:val="0"/>
          <w:divBdr>
            <w:top w:val="none" w:sz="0" w:space="0" w:color="auto"/>
            <w:left w:val="none" w:sz="0" w:space="0" w:color="auto"/>
            <w:bottom w:val="none" w:sz="0" w:space="0" w:color="auto"/>
            <w:right w:val="none" w:sz="0" w:space="0" w:color="auto"/>
          </w:divBdr>
        </w:div>
        <w:div w:id="731467666">
          <w:marLeft w:val="480"/>
          <w:marRight w:val="0"/>
          <w:marTop w:val="0"/>
          <w:marBottom w:val="0"/>
          <w:divBdr>
            <w:top w:val="none" w:sz="0" w:space="0" w:color="auto"/>
            <w:left w:val="none" w:sz="0" w:space="0" w:color="auto"/>
            <w:bottom w:val="none" w:sz="0" w:space="0" w:color="auto"/>
            <w:right w:val="none" w:sz="0" w:space="0" w:color="auto"/>
          </w:divBdr>
        </w:div>
        <w:div w:id="1227766922">
          <w:marLeft w:val="480"/>
          <w:marRight w:val="0"/>
          <w:marTop w:val="0"/>
          <w:marBottom w:val="0"/>
          <w:divBdr>
            <w:top w:val="none" w:sz="0" w:space="0" w:color="auto"/>
            <w:left w:val="none" w:sz="0" w:space="0" w:color="auto"/>
            <w:bottom w:val="none" w:sz="0" w:space="0" w:color="auto"/>
            <w:right w:val="none" w:sz="0" w:space="0" w:color="auto"/>
          </w:divBdr>
        </w:div>
        <w:div w:id="231889955">
          <w:marLeft w:val="480"/>
          <w:marRight w:val="0"/>
          <w:marTop w:val="0"/>
          <w:marBottom w:val="0"/>
          <w:divBdr>
            <w:top w:val="none" w:sz="0" w:space="0" w:color="auto"/>
            <w:left w:val="none" w:sz="0" w:space="0" w:color="auto"/>
            <w:bottom w:val="none" w:sz="0" w:space="0" w:color="auto"/>
            <w:right w:val="none" w:sz="0" w:space="0" w:color="auto"/>
          </w:divBdr>
        </w:div>
        <w:div w:id="594246541">
          <w:marLeft w:val="480"/>
          <w:marRight w:val="0"/>
          <w:marTop w:val="0"/>
          <w:marBottom w:val="0"/>
          <w:divBdr>
            <w:top w:val="none" w:sz="0" w:space="0" w:color="auto"/>
            <w:left w:val="none" w:sz="0" w:space="0" w:color="auto"/>
            <w:bottom w:val="none" w:sz="0" w:space="0" w:color="auto"/>
            <w:right w:val="none" w:sz="0" w:space="0" w:color="auto"/>
          </w:divBdr>
        </w:div>
        <w:div w:id="1691368233">
          <w:marLeft w:val="480"/>
          <w:marRight w:val="0"/>
          <w:marTop w:val="0"/>
          <w:marBottom w:val="0"/>
          <w:divBdr>
            <w:top w:val="none" w:sz="0" w:space="0" w:color="auto"/>
            <w:left w:val="none" w:sz="0" w:space="0" w:color="auto"/>
            <w:bottom w:val="none" w:sz="0" w:space="0" w:color="auto"/>
            <w:right w:val="none" w:sz="0" w:space="0" w:color="auto"/>
          </w:divBdr>
        </w:div>
        <w:div w:id="1186988952">
          <w:marLeft w:val="480"/>
          <w:marRight w:val="0"/>
          <w:marTop w:val="0"/>
          <w:marBottom w:val="0"/>
          <w:divBdr>
            <w:top w:val="none" w:sz="0" w:space="0" w:color="auto"/>
            <w:left w:val="none" w:sz="0" w:space="0" w:color="auto"/>
            <w:bottom w:val="none" w:sz="0" w:space="0" w:color="auto"/>
            <w:right w:val="none" w:sz="0" w:space="0" w:color="auto"/>
          </w:divBdr>
        </w:div>
        <w:div w:id="1105885180">
          <w:marLeft w:val="480"/>
          <w:marRight w:val="0"/>
          <w:marTop w:val="0"/>
          <w:marBottom w:val="0"/>
          <w:divBdr>
            <w:top w:val="none" w:sz="0" w:space="0" w:color="auto"/>
            <w:left w:val="none" w:sz="0" w:space="0" w:color="auto"/>
            <w:bottom w:val="none" w:sz="0" w:space="0" w:color="auto"/>
            <w:right w:val="none" w:sz="0" w:space="0" w:color="auto"/>
          </w:divBdr>
        </w:div>
        <w:div w:id="431819395">
          <w:marLeft w:val="480"/>
          <w:marRight w:val="0"/>
          <w:marTop w:val="0"/>
          <w:marBottom w:val="0"/>
          <w:divBdr>
            <w:top w:val="none" w:sz="0" w:space="0" w:color="auto"/>
            <w:left w:val="none" w:sz="0" w:space="0" w:color="auto"/>
            <w:bottom w:val="none" w:sz="0" w:space="0" w:color="auto"/>
            <w:right w:val="none" w:sz="0" w:space="0" w:color="auto"/>
          </w:divBdr>
        </w:div>
        <w:div w:id="1101950196">
          <w:marLeft w:val="480"/>
          <w:marRight w:val="0"/>
          <w:marTop w:val="0"/>
          <w:marBottom w:val="0"/>
          <w:divBdr>
            <w:top w:val="none" w:sz="0" w:space="0" w:color="auto"/>
            <w:left w:val="none" w:sz="0" w:space="0" w:color="auto"/>
            <w:bottom w:val="none" w:sz="0" w:space="0" w:color="auto"/>
            <w:right w:val="none" w:sz="0" w:space="0" w:color="auto"/>
          </w:divBdr>
        </w:div>
        <w:div w:id="1762409768">
          <w:marLeft w:val="480"/>
          <w:marRight w:val="0"/>
          <w:marTop w:val="0"/>
          <w:marBottom w:val="0"/>
          <w:divBdr>
            <w:top w:val="none" w:sz="0" w:space="0" w:color="auto"/>
            <w:left w:val="none" w:sz="0" w:space="0" w:color="auto"/>
            <w:bottom w:val="none" w:sz="0" w:space="0" w:color="auto"/>
            <w:right w:val="none" w:sz="0" w:space="0" w:color="auto"/>
          </w:divBdr>
        </w:div>
        <w:div w:id="26761851">
          <w:marLeft w:val="480"/>
          <w:marRight w:val="0"/>
          <w:marTop w:val="0"/>
          <w:marBottom w:val="0"/>
          <w:divBdr>
            <w:top w:val="none" w:sz="0" w:space="0" w:color="auto"/>
            <w:left w:val="none" w:sz="0" w:space="0" w:color="auto"/>
            <w:bottom w:val="none" w:sz="0" w:space="0" w:color="auto"/>
            <w:right w:val="none" w:sz="0" w:space="0" w:color="auto"/>
          </w:divBdr>
        </w:div>
        <w:div w:id="108361749">
          <w:marLeft w:val="480"/>
          <w:marRight w:val="0"/>
          <w:marTop w:val="0"/>
          <w:marBottom w:val="0"/>
          <w:divBdr>
            <w:top w:val="none" w:sz="0" w:space="0" w:color="auto"/>
            <w:left w:val="none" w:sz="0" w:space="0" w:color="auto"/>
            <w:bottom w:val="none" w:sz="0" w:space="0" w:color="auto"/>
            <w:right w:val="none" w:sz="0" w:space="0" w:color="auto"/>
          </w:divBdr>
        </w:div>
        <w:div w:id="2090425771">
          <w:marLeft w:val="480"/>
          <w:marRight w:val="0"/>
          <w:marTop w:val="0"/>
          <w:marBottom w:val="0"/>
          <w:divBdr>
            <w:top w:val="none" w:sz="0" w:space="0" w:color="auto"/>
            <w:left w:val="none" w:sz="0" w:space="0" w:color="auto"/>
            <w:bottom w:val="none" w:sz="0" w:space="0" w:color="auto"/>
            <w:right w:val="none" w:sz="0" w:space="0" w:color="auto"/>
          </w:divBdr>
        </w:div>
        <w:div w:id="2094469087">
          <w:marLeft w:val="480"/>
          <w:marRight w:val="0"/>
          <w:marTop w:val="0"/>
          <w:marBottom w:val="0"/>
          <w:divBdr>
            <w:top w:val="none" w:sz="0" w:space="0" w:color="auto"/>
            <w:left w:val="none" w:sz="0" w:space="0" w:color="auto"/>
            <w:bottom w:val="none" w:sz="0" w:space="0" w:color="auto"/>
            <w:right w:val="none" w:sz="0" w:space="0" w:color="auto"/>
          </w:divBdr>
        </w:div>
        <w:div w:id="682517411">
          <w:marLeft w:val="480"/>
          <w:marRight w:val="0"/>
          <w:marTop w:val="0"/>
          <w:marBottom w:val="0"/>
          <w:divBdr>
            <w:top w:val="none" w:sz="0" w:space="0" w:color="auto"/>
            <w:left w:val="none" w:sz="0" w:space="0" w:color="auto"/>
            <w:bottom w:val="none" w:sz="0" w:space="0" w:color="auto"/>
            <w:right w:val="none" w:sz="0" w:space="0" w:color="auto"/>
          </w:divBdr>
        </w:div>
        <w:div w:id="2012953018">
          <w:marLeft w:val="480"/>
          <w:marRight w:val="0"/>
          <w:marTop w:val="0"/>
          <w:marBottom w:val="0"/>
          <w:divBdr>
            <w:top w:val="none" w:sz="0" w:space="0" w:color="auto"/>
            <w:left w:val="none" w:sz="0" w:space="0" w:color="auto"/>
            <w:bottom w:val="none" w:sz="0" w:space="0" w:color="auto"/>
            <w:right w:val="none" w:sz="0" w:space="0" w:color="auto"/>
          </w:divBdr>
        </w:div>
        <w:div w:id="1741561466">
          <w:marLeft w:val="480"/>
          <w:marRight w:val="0"/>
          <w:marTop w:val="0"/>
          <w:marBottom w:val="0"/>
          <w:divBdr>
            <w:top w:val="none" w:sz="0" w:space="0" w:color="auto"/>
            <w:left w:val="none" w:sz="0" w:space="0" w:color="auto"/>
            <w:bottom w:val="none" w:sz="0" w:space="0" w:color="auto"/>
            <w:right w:val="none" w:sz="0" w:space="0" w:color="auto"/>
          </w:divBdr>
        </w:div>
        <w:div w:id="1371612608">
          <w:marLeft w:val="480"/>
          <w:marRight w:val="0"/>
          <w:marTop w:val="0"/>
          <w:marBottom w:val="0"/>
          <w:divBdr>
            <w:top w:val="none" w:sz="0" w:space="0" w:color="auto"/>
            <w:left w:val="none" w:sz="0" w:space="0" w:color="auto"/>
            <w:bottom w:val="none" w:sz="0" w:space="0" w:color="auto"/>
            <w:right w:val="none" w:sz="0" w:space="0" w:color="auto"/>
          </w:divBdr>
        </w:div>
      </w:divsChild>
    </w:div>
    <w:div w:id="1132749698">
      <w:bodyDiv w:val="1"/>
      <w:marLeft w:val="0"/>
      <w:marRight w:val="0"/>
      <w:marTop w:val="0"/>
      <w:marBottom w:val="0"/>
      <w:divBdr>
        <w:top w:val="none" w:sz="0" w:space="0" w:color="auto"/>
        <w:left w:val="none" w:sz="0" w:space="0" w:color="auto"/>
        <w:bottom w:val="none" w:sz="0" w:space="0" w:color="auto"/>
        <w:right w:val="none" w:sz="0" w:space="0" w:color="auto"/>
      </w:divBdr>
    </w:div>
    <w:div w:id="1134710279">
      <w:bodyDiv w:val="1"/>
      <w:marLeft w:val="0"/>
      <w:marRight w:val="0"/>
      <w:marTop w:val="0"/>
      <w:marBottom w:val="0"/>
      <w:divBdr>
        <w:top w:val="none" w:sz="0" w:space="0" w:color="auto"/>
        <w:left w:val="none" w:sz="0" w:space="0" w:color="auto"/>
        <w:bottom w:val="none" w:sz="0" w:space="0" w:color="auto"/>
        <w:right w:val="none" w:sz="0" w:space="0" w:color="auto"/>
      </w:divBdr>
    </w:div>
    <w:div w:id="1136800914">
      <w:bodyDiv w:val="1"/>
      <w:marLeft w:val="0"/>
      <w:marRight w:val="0"/>
      <w:marTop w:val="0"/>
      <w:marBottom w:val="0"/>
      <w:divBdr>
        <w:top w:val="none" w:sz="0" w:space="0" w:color="auto"/>
        <w:left w:val="none" w:sz="0" w:space="0" w:color="auto"/>
        <w:bottom w:val="none" w:sz="0" w:space="0" w:color="auto"/>
        <w:right w:val="none" w:sz="0" w:space="0" w:color="auto"/>
      </w:divBdr>
      <w:divsChild>
        <w:div w:id="1308127661">
          <w:marLeft w:val="480"/>
          <w:marRight w:val="0"/>
          <w:marTop w:val="0"/>
          <w:marBottom w:val="0"/>
          <w:divBdr>
            <w:top w:val="none" w:sz="0" w:space="0" w:color="auto"/>
            <w:left w:val="none" w:sz="0" w:space="0" w:color="auto"/>
            <w:bottom w:val="none" w:sz="0" w:space="0" w:color="auto"/>
            <w:right w:val="none" w:sz="0" w:space="0" w:color="auto"/>
          </w:divBdr>
        </w:div>
        <w:div w:id="809328504">
          <w:marLeft w:val="480"/>
          <w:marRight w:val="0"/>
          <w:marTop w:val="0"/>
          <w:marBottom w:val="0"/>
          <w:divBdr>
            <w:top w:val="none" w:sz="0" w:space="0" w:color="auto"/>
            <w:left w:val="none" w:sz="0" w:space="0" w:color="auto"/>
            <w:bottom w:val="none" w:sz="0" w:space="0" w:color="auto"/>
            <w:right w:val="none" w:sz="0" w:space="0" w:color="auto"/>
          </w:divBdr>
        </w:div>
        <w:div w:id="243344072">
          <w:marLeft w:val="480"/>
          <w:marRight w:val="0"/>
          <w:marTop w:val="0"/>
          <w:marBottom w:val="0"/>
          <w:divBdr>
            <w:top w:val="none" w:sz="0" w:space="0" w:color="auto"/>
            <w:left w:val="none" w:sz="0" w:space="0" w:color="auto"/>
            <w:bottom w:val="none" w:sz="0" w:space="0" w:color="auto"/>
            <w:right w:val="none" w:sz="0" w:space="0" w:color="auto"/>
          </w:divBdr>
        </w:div>
        <w:div w:id="243299363">
          <w:marLeft w:val="480"/>
          <w:marRight w:val="0"/>
          <w:marTop w:val="0"/>
          <w:marBottom w:val="0"/>
          <w:divBdr>
            <w:top w:val="none" w:sz="0" w:space="0" w:color="auto"/>
            <w:left w:val="none" w:sz="0" w:space="0" w:color="auto"/>
            <w:bottom w:val="none" w:sz="0" w:space="0" w:color="auto"/>
            <w:right w:val="none" w:sz="0" w:space="0" w:color="auto"/>
          </w:divBdr>
        </w:div>
        <w:div w:id="506605170">
          <w:marLeft w:val="480"/>
          <w:marRight w:val="0"/>
          <w:marTop w:val="0"/>
          <w:marBottom w:val="0"/>
          <w:divBdr>
            <w:top w:val="none" w:sz="0" w:space="0" w:color="auto"/>
            <w:left w:val="none" w:sz="0" w:space="0" w:color="auto"/>
            <w:bottom w:val="none" w:sz="0" w:space="0" w:color="auto"/>
            <w:right w:val="none" w:sz="0" w:space="0" w:color="auto"/>
          </w:divBdr>
        </w:div>
        <w:div w:id="750197022">
          <w:marLeft w:val="480"/>
          <w:marRight w:val="0"/>
          <w:marTop w:val="0"/>
          <w:marBottom w:val="0"/>
          <w:divBdr>
            <w:top w:val="none" w:sz="0" w:space="0" w:color="auto"/>
            <w:left w:val="none" w:sz="0" w:space="0" w:color="auto"/>
            <w:bottom w:val="none" w:sz="0" w:space="0" w:color="auto"/>
            <w:right w:val="none" w:sz="0" w:space="0" w:color="auto"/>
          </w:divBdr>
        </w:div>
        <w:div w:id="1337225335">
          <w:marLeft w:val="480"/>
          <w:marRight w:val="0"/>
          <w:marTop w:val="0"/>
          <w:marBottom w:val="0"/>
          <w:divBdr>
            <w:top w:val="none" w:sz="0" w:space="0" w:color="auto"/>
            <w:left w:val="none" w:sz="0" w:space="0" w:color="auto"/>
            <w:bottom w:val="none" w:sz="0" w:space="0" w:color="auto"/>
            <w:right w:val="none" w:sz="0" w:space="0" w:color="auto"/>
          </w:divBdr>
        </w:div>
        <w:div w:id="1818566883">
          <w:marLeft w:val="480"/>
          <w:marRight w:val="0"/>
          <w:marTop w:val="0"/>
          <w:marBottom w:val="0"/>
          <w:divBdr>
            <w:top w:val="none" w:sz="0" w:space="0" w:color="auto"/>
            <w:left w:val="none" w:sz="0" w:space="0" w:color="auto"/>
            <w:bottom w:val="none" w:sz="0" w:space="0" w:color="auto"/>
            <w:right w:val="none" w:sz="0" w:space="0" w:color="auto"/>
          </w:divBdr>
        </w:div>
        <w:div w:id="1220559295">
          <w:marLeft w:val="480"/>
          <w:marRight w:val="0"/>
          <w:marTop w:val="0"/>
          <w:marBottom w:val="0"/>
          <w:divBdr>
            <w:top w:val="none" w:sz="0" w:space="0" w:color="auto"/>
            <w:left w:val="none" w:sz="0" w:space="0" w:color="auto"/>
            <w:bottom w:val="none" w:sz="0" w:space="0" w:color="auto"/>
            <w:right w:val="none" w:sz="0" w:space="0" w:color="auto"/>
          </w:divBdr>
        </w:div>
        <w:div w:id="1985428370">
          <w:marLeft w:val="480"/>
          <w:marRight w:val="0"/>
          <w:marTop w:val="0"/>
          <w:marBottom w:val="0"/>
          <w:divBdr>
            <w:top w:val="none" w:sz="0" w:space="0" w:color="auto"/>
            <w:left w:val="none" w:sz="0" w:space="0" w:color="auto"/>
            <w:bottom w:val="none" w:sz="0" w:space="0" w:color="auto"/>
            <w:right w:val="none" w:sz="0" w:space="0" w:color="auto"/>
          </w:divBdr>
        </w:div>
        <w:div w:id="974217316">
          <w:marLeft w:val="480"/>
          <w:marRight w:val="0"/>
          <w:marTop w:val="0"/>
          <w:marBottom w:val="0"/>
          <w:divBdr>
            <w:top w:val="none" w:sz="0" w:space="0" w:color="auto"/>
            <w:left w:val="none" w:sz="0" w:space="0" w:color="auto"/>
            <w:bottom w:val="none" w:sz="0" w:space="0" w:color="auto"/>
            <w:right w:val="none" w:sz="0" w:space="0" w:color="auto"/>
          </w:divBdr>
        </w:div>
        <w:div w:id="740717198">
          <w:marLeft w:val="480"/>
          <w:marRight w:val="0"/>
          <w:marTop w:val="0"/>
          <w:marBottom w:val="0"/>
          <w:divBdr>
            <w:top w:val="none" w:sz="0" w:space="0" w:color="auto"/>
            <w:left w:val="none" w:sz="0" w:space="0" w:color="auto"/>
            <w:bottom w:val="none" w:sz="0" w:space="0" w:color="auto"/>
            <w:right w:val="none" w:sz="0" w:space="0" w:color="auto"/>
          </w:divBdr>
        </w:div>
        <w:div w:id="1768426084">
          <w:marLeft w:val="480"/>
          <w:marRight w:val="0"/>
          <w:marTop w:val="0"/>
          <w:marBottom w:val="0"/>
          <w:divBdr>
            <w:top w:val="none" w:sz="0" w:space="0" w:color="auto"/>
            <w:left w:val="none" w:sz="0" w:space="0" w:color="auto"/>
            <w:bottom w:val="none" w:sz="0" w:space="0" w:color="auto"/>
            <w:right w:val="none" w:sz="0" w:space="0" w:color="auto"/>
          </w:divBdr>
        </w:div>
        <w:div w:id="1804349361">
          <w:marLeft w:val="480"/>
          <w:marRight w:val="0"/>
          <w:marTop w:val="0"/>
          <w:marBottom w:val="0"/>
          <w:divBdr>
            <w:top w:val="none" w:sz="0" w:space="0" w:color="auto"/>
            <w:left w:val="none" w:sz="0" w:space="0" w:color="auto"/>
            <w:bottom w:val="none" w:sz="0" w:space="0" w:color="auto"/>
            <w:right w:val="none" w:sz="0" w:space="0" w:color="auto"/>
          </w:divBdr>
        </w:div>
        <w:div w:id="767626720">
          <w:marLeft w:val="480"/>
          <w:marRight w:val="0"/>
          <w:marTop w:val="0"/>
          <w:marBottom w:val="0"/>
          <w:divBdr>
            <w:top w:val="none" w:sz="0" w:space="0" w:color="auto"/>
            <w:left w:val="none" w:sz="0" w:space="0" w:color="auto"/>
            <w:bottom w:val="none" w:sz="0" w:space="0" w:color="auto"/>
            <w:right w:val="none" w:sz="0" w:space="0" w:color="auto"/>
          </w:divBdr>
        </w:div>
        <w:div w:id="1153057965">
          <w:marLeft w:val="480"/>
          <w:marRight w:val="0"/>
          <w:marTop w:val="0"/>
          <w:marBottom w:val="0"/>
          <w:divBdr>
            <w:top w:val="none" w:sz="0" w:space="0" w:color="auto"/>
            <w:left w:val="none" w:sz="0" w:space="0" w:color="auto"/>
            <w:bottom w:val="none" w:sz="0" w:space="0" w:color="auto"/>
            <w:right w:val="none" w:sz="0" w:space="0" w:color="auto"/>
          </w:divBdr>
        </w:div>
        <w:div w:id="131601702">
          <w:marLeft w:val="480"/>
          <w:marRight w:val="0"/>
          <w:marTop w:val="0"/>
          <w:marBottom w:val="0"/>
          <w:divBdr>
            <w:top w:val="none" w:sz="0" w:space="0" w:color="auto"/>
            <w:left w:val="none" w:sz="0" w:space="0" w:color="auto"/>
            <w:bottom w:val="none" w:sz="0" w:space="0" w:color="auto"/>
            <w:right w:val="none" w:sz="0" w:space="0" w:color="auto"/>
          </w:divBdr>
        </w:div>
        <w:div w:id="859127529">
          <w:marLeft w:val="480"/>
          <w:marRight w:val="0"/>
          <w:marTop w:val="0"/>
          <w:marBottom w:val="0"/>
          <w:divBdr>
            <w:top w:val="none" w:sz="0" w:space="0" w:color="auto"/>
            <w:left w:val="none" w:sz="0" w:space="0" w:color="auto"/>
            <w:bottom w:val="none" w:sz="0" w:space="0" w:color="auto"/>
            <w:right w:val="none" w:sz="0" w:space="0" w:color="auto"/>
          </w:divBdr>
        </w:div>
        <w:div w:id="1630549922">
          <w:marLeft w:val="480"/>
          <w:marRight w:val="0"/>
          <w:marTop w:val="0"/>
          <w:marBottom w:val="0"/>
          <w:divBdr>
            <w:top w:val="none" w:sz="0" w:space="0" w:color="auto"/>
            <w:left w:val="none" w:sz="0" w:space="0" w:color="auto"/>
            <w:bottom w:val="none" w:sz="0" w:space="0" w:color="auto"/>
            <w:right w:val="none" w:sz="0" w:space="0" w:color="auto"/>
          </w:divBdr>
        </w:div>
        <w:div w:id="365300721">
          <w:marLeft w:val="480"/>
          <w:marRight w:val="0"/>
          <w:marTop w:val="0"/>
          <w:marBottom w:val="0"/>
          <w:divBdr>
            <w:top w:val="none" w:sz="0" w:space="0" w:color="auto"/>
            <w:left w:val="none" w:sz="0" w:space="0" w:color="auto"/>
            <w:bottom w:val="none" w:sz="0" w:space="0" w:color="auto"/>
            <w:right w:val="none" w:sz="0" w:space="0" w:color="auto"/>
          </w:divBdr>
        </w:div>
        <w:div w:id="2068725976">
          <w:marLeft w:val="480"/>
          <w:marRight w:val="0"/>
          <w:marTop w:val="0"/>
          <w:marBottom w:val="0"/>
          <w:divBdr>
            <w:top w:val="none" w:sz="0" w:space="0" w:color="auto"/>
            <w:left w:val="none" w:sz="0" w:space="0" w:color="auto"/>
            <w:bottom w:val="none" w:sz="0" w:space="0" w:color="auto"/>
            <w:right w:val="none" w:sz="0" w:space="0" w:color="auto"/>
          </w:divBdr>
        </w:div>
        <w:div w:id="1905798928">
          <w:marLeft w:val="480"/>
          <w:marRight w:val="0"/>
          <w:marTop w:val="0"/>
          <w:marBottom w:val="0"/>
          <w:divBdr>
            <w:top w:val="none" w:sz="0" w:space="0" w:color="auto"/>
            <w:left w:val="none" w:sz="0" w:space="0" w:color="auto"/>
            <w:bottom w:val="none" w:sz="0" w:space="0" w:color="auto"/>
            <w:right w:val="none" w:sz="0" w:space="0" w:color="auto"/>
          </w:divBdr>
        </w:div>
        <w:div w:id="1571960019">
          <w:marLeft w:val="480"/>
          <w:marRight w:val="0"/>
          <w:marTop w:val="0"/>
          <w:marBottom w:val="0"/>
          <w:divBdr>
            <w:top w:val="none" w:sz="0" w:space="0" w:color="auto"/>
            <w:left w:val="none" w:sz="0" w:space="0" w:color="auto"/>
            <w:bottom w:val="none" w:sz="0" w:space="0" w:color="auto"/>
            <w:right w:val="none" w:sz="0" w:space="0" w:color="auto"/>
          </w:divBdr>
        </w:div>
        <w:div w:id="1037437230">
          <w:marLeft w:val="480"/>
          <w:marRight w:val="0"/>
          <w:marTop w:val="0"/>
          <w:marBottom w:val="0"/>
          <w:divBdr>
            <w:top w:val="none" w:sz="0" w:space="0" w:color="auto"/>
            <w:left w:val="none" w:sz="0" w:space="0" w:color="auto"/>
            <w:bottom w:val="none" w:sz="0" w:space="0" w:color="auto"/>
            <w:right w:val="none" w:sz="0" w:space="0" w:color="auto"/>
          </w:divBdr>
        </w:div>
        <w:div w:id="1319074954">
          <w:marLeft w:val="480"/>
          <w:marRight w:val="0"/>
          <w:marTop w:val="0"/>
          <w:marBottom w:val="0"/>
          <w:divBdr>
            <w:top w:val="none" w:sz="0" w:space="0" w:color="auto"/>
            <w:left w:val="none" w:sz="0" w:space="0" w:color="auto"/>
            <w:bottom w:val="none" w:sz="0" w:space="0" w:color="auto"/>
            <w:right w:val="none" w:sz="0" w:space="0" w:color="auto"/>
          </w:divBdr>
        </w:div>
        <w:div w:id="536161989">
          <w:marLeft w:val="480"/>
          <w:marRight w:val="0"/>
          <w:marTop w:val="0"/>
          <w:marBottom w:val="0"/>
          <w:divBdr>
            <w:top w:val="none" w:sz="0" w:space="0" w:color="auto"/>
            <w:left w:val="none" w:sz="0" w:space="0" w:color="auto"/>
            <w:bottom w:val="none" w:sz="0" w:space="0" w:color="auto"/>
            <w:right w:val="none" w:sz="0" w:space="0" w:color="auto"/>
          </w:divBdr>
        </w:div>
        <w:div w:id="284190787">
          <w:marLeft w:val="480"/>
          <w:marRight w:val="0"/>
          <w:marTop w:val="0"/>
          <w:marBottom w:val="0"/>
          <w:divBdr>
            <w:top w:val="none" w:sz="0" w:space="0" w:color="auto"/>
            <w:left w:val="none" w:sz="0" w:space="0" w:color="auto"/>
            <w:bottom w:val="none" w:sz="0" w:space="0" w:color="auto"/>
            <w:right w:val="none" w:sz="0" w:space="0" w:color="auto"/>
          </w:divBdr>
        </w:div>
        <w:div w:id="2141224942">
          <w:marLeft w:val="480"/>
          <w:marRight w:val="0"/>
          <w:marTop w:val="0"/>
          <w:marBottom w:val="0"/>
          <w:divBdr>
            <w:top w:val="none" w:sz="0" w:space="0" w:color="auto"/>
            <w:left w:val="none" w:sz="0" w:space="0" w:color="auto"/>
            <w:bottom w:val="none" w:sz="0" w:space="0" w:color="auto"/>
            <w:right w:val="none" w:sz="0" w:space="0" w:color="auto"/>
          </w:divBdr>
        </w:div>
        <w:div w:id="2067297741">
          <w:marLeft w:val="480"/>
          <w:marRight w:val="0"/>
          <w:marTop w:val="0"/>
          <w:marBottom w:val="0"/>
          <w:divBdr>
            <w:top w:val="none" w:sz="0" w:space="0" w:color="auto"/>
            <w:left w:val="none" w:sz="0" w:space="0" w:color="auto"/>
            <w:bottom w:val="none" w:sz="0" w:space="0" w:color="auto"/>
            <w:right w:val="none" w:sz="0" w:space="0" w:color="auto"/>
          </w:divBdr>
        </w:div>
        <w:div w:id="680594053">
          <w:marLeft w:val="480"/>
          <w:marRight w:val="0"/>
          <w:marTop w:val="0"/>
          <w:marBottom w:val="0"/>
          <w:divBdr>
            <w:top w:val="none" w:sz="0" w:space="0" w:color="auto"/>
            <w:left w:val="none" w:sz="0" w:space="0" w:color="auto"/>
            <w:bottom w:val="none" w:sz="0" w:space="0" w:color="auto"/>
            <w:right w:val="none" w:sz="0" w:space="0" w:color="auto"/>
          </w:divBdr>
        </w:div>
        <w:div w:id="119542107">
          <w:marLeft w:val="480"/>
          <w:marRight w:val="0"/>
          <w:marTop w:val="0"/>
          <w:marBottom w:val="0"/>
          <w:divBdr>
            <w:top w:val="none" w:sz="0" w:space="0" w:color="auto"/>
            <w:left w:val="none" w:sz="0" w:space="0" w:color="auto"/>
            <w:bottom w:val="none" w:sz="0" w:space="0" w:color="auto"/>
            <w:right w:val="none" w:sz="0" w:space="0" w:color="auto"/>
          </w:divBdr>
        </w:div>
        <w:div w:id="580412504">
          <w:marLeft w:val="480"/>
          <w:marRight w:val="0"/>
          <w:marTop w:val="0"/>
          <w:marBottom w:val="0"/>
          <w:divBdr>
            <w:top w:val="none" w:sz="0" w:space="0" w:color="auto"/>
            <w:left w:val="none" w:sz="0" w:space="0" w:color="auto"/>
            <w:bottom w:val="none" w:sz="0" w:space="0" w:color="auto"/>
            <w:right w:val="none" w:sz="0" w:space="0" w:color="auto"/>
          </w:divBdr>
        </w:div>
        <w:div w:id="160049684">
          <w:marLeft w:val="480"/>
          <w:marRight w:val="0"/>
          <w:marTop w:val="0"/>
          <w:marBottom w:val="0"/>
          <w:divBdr>
            <w:top w:val="none" w:sz="0" w:space="0" w:color="auto"/>
            <w:left w:val="none" w:sz="0" w:space="0" w:color="auto"/>
            <w:bottom w:val="none" w:sz="0" w:space="0" w:color="auto"/>
            <w:right w:val="none" w:sz="0" w:space="0" w:color="auto"/>
          </w:divBdr>
        </w:div>
      </w:divsChild>
    </w:div>
    <w:div w:id="1139416185">
      <w:bodyDiv w:val="1"/>
      <w:marLeft w:val="0"/>
      <w:marRight w:val="0"/>
      <w:marTop w:val="0"/>
      <w:marBottom w:val="0"/>
      <w:divBdr>
        <w:top w:val="none" w:sz="0" w:space="0" w:color="auto"/>
        <w:left w:val="none" w:sz="0" w:space="0" w:color="auto"/>
        <w:bottom w:val="none" w:sz="0" w:space="0" w:color="auto"/>
        <w:right w:val="none" w:sz="0" w:space="0" w:color="auto"/>
      </w:divBdr>
    </w:div>
    <w:div w:id="1144465376">
      <w:bodyDiv w:val="1"/>
      <w:marLeft w:val="0"/>
      <w:marRight w:val="0"/>
      <w:marTop w:val="0"/>
      <w:marBottom w:val="0"/>
      <w:divBdr>
        <w:top w:val="none" w:sz="0" w:space="0" w:color="auto"/>
        <w:left w:val="none" w:sz="0" w:space="0" w:color="auto"/>
        <w:bottom w:val="none" w:sz="0" w:space="0" w:color="auto"/>
        <w:right w:val="none" w:sz="0" w:space="0" w:color="auto"/>
      </w:divBdr>
    </w:div>
    <w:div w:id="1150174299">
      <w:bodyDiv w:val="1"/>
      <w:marLeft w:val="0"/>
      <w:marRight w:val="0"/>
      <w:marTop w:val="0"/>
      <w:marBottom w:val="0"/>
      <w:divBdr>
        <w:top w:val="none" w:sz="0" w:space="0" w:color="auto"/>
        <w:left w:val="none" w:sz="0" w:space="0" w:color="auto"/>
        <w:bottom w:val="none" w:sz="0" w:space="0" w:color="auto"/>
        <w:right w:val="none" w:sz="0" w:space="0" w:color="auto"/>
      </w:divBdr>
    </w:div>
    <w:div w:id="1152061695">
      <w:bodyDiv w:val="1"/>
      <w:marLeft w:val="0"/>
      <w:marRight w:val="0"/>
      <w:marTop w:val="0"/>
      <w:marBottom w:val="0"/>
      <w:divBdr>
        <w:top w:val="none" w:sz="0" w:space="0" w:color="auto"/>
        <w:left w:val="none" w:sz="0" w:space="0" w:color="auto"/>
        <w:bottom w:val="none" w:sz="0" w:space="0" w:color="auto"/>
        <w:right w:val="none" w:sz="0" w:space="0" w:color="auto"/>
      </w:divBdr>
    </w:div>
    <w:div w:id="1156072256">
      <w:bodyDiv w:val="1"/>
      <w:marLeft w:val="0"/>
      <w:marRight w:val="0"/>
      <w:marTop w:val="0"/>
      <w:marBottom w:val="0"/>
      <w:divBdr>
        <w:top w:val="none" w:sz="0" w:space="0" w:color="auto"/>
        <w:left w:val="none" w:sz="0" w:space="0" w:color="auto"/>
        <w:bottom w:val="none" w:sz="0" w:space="0" w:color="auto"/>
        <w:right w:val="none" w:sz="0" w:space="0" w:color="auto"/>
      </w:divBdr>
    </w:div>
    <w:div w:id="1159733438">
      <w:bodyDiv w:val="1"/>
      <w:marLeft w:val="0"/>
      <w:marRight w:val="0"/>
      <w:marTop w:val="0"/>
      <w:marBottom w:val="0"/>
      <w:divBdr>
        <w:top w:val="none" w:sz="0" w:space="0" w:color="auto"/>
        <w:left w:val="none" w:sz="0" w:space="0" w:color="auto"/>
        <w:bottom w:val="none" w:sz="0" w:space="0" w:color="auto"/>
        <w:right w:val="none" w:sz="0" w:space="0" w:color="auto"/>
      </w:divBdr>
      <w:divsChild>
        <w:div w:id="1096754239">
          <w:marLeft w:val="640"/>
          <w:marRight w:val="0"/>
          <w:marTop w:val="0"/>
          <w:marBottom w:val="0"/>
          <w:divBdr>
            <w:top w:val="none" w:sz="0" w:space="0" w:color="auto"/>
            <w:left w:val="none" w:sz="0" w:space="0" w:color="auto"/>
            <w:bottom w:val="none" w:sz="0" w:space="0" w:color="auto"/>
            <w:right w:val="none" w:sz="0" w:space="0" w:color="auto"/>
          </w:divBdr>
        </w:div>
        <w:div w:id="1806972915">
          <w:marLeft w:val="640"/>
          <w:marRight w:val="0"/>
          <w:marTop w:val="0"/>
          <w:marBottom w:val="0"/>
          <w:divBdr>
            <w:top w:val="none" w:sz="0" w:space="0" w:color="auto"/>
            <w:left w:val="none" w:sz="0" w:space="0" w:color="auto"/>
            <w:bottom w:val="none" w:sz="0" w:space="0" w:color="auto"/>
            <w:right w:val="none" w:sz="0" w:space="0" w:color="auto"/>
          </w:divBdr>
        </w:div>
        <w:div w:id="1341934109">
          <w:marLeft w:val="640"/>
          <w:marRight w:val="0"/>
          <w:marTop w:val="0"/>
          <w:marBottom w:val="0"/>
          <w:divBdr>
            <w:top w:val="none" w:sz="0" w:space="0" w:color="auto"/>
            <w:left w:val="none" w:sz="0" w:space="0" w:color="auto"/>
            <w:bottom w:val="none" w:sz="0" w:space="0" w:color="auto"/>
            <w:right w:val="none" w:sz="0" w:space="0" w:color="auto"/>
          </w:divBdr>
        </w:div>
        <w:div w:id="1448811530">
          <w:marLeft w:val="640"/>
          <w:marRight w:val="0"/>
          <w:marTop w:val="0"/>
          <w:marBottom w:val="0"/>
          <w:divBdr>
            <w:top w:val="none" w:sz="0" w:space="0" w:color="auto"/>
            <w:left w:val="none" w:sz="0" w:space="0" w:color="auto"/>
            <w:bottom w:val="none" w:sz="0" w:space="0" w:color="auto"/>
            <w:right w:val="none" w:sz="0" w:space="0" w:color="auto"/>
          </w:divBdr>
        </w:div>
        <w:div w:id="1739286960">
          <w:marLeft w:val="640"/>
          <w:marRight w:val="0"/>
          <w:marTop w:val="0"/>
          <w:marBottom w:val="0"/>
          <w:divBdr>
            <w:top w:val="none" w:sz="0" w:space="0" w:color="auto"/>
            <w:left w:val="none" w:sz="0" w:space="0" w:color="auto"/>
            <w:bottom w:val="none" w:sz="0" w:space="0" w:color="auto"/>
            <w:right w:val="none" w:sz="0" w:space="0" w:color="auto"/>
          </w:divBdr>
        </w:div>
        <w:div w:id="23407411">
          <w:marLeft w:val="640"/>
          <w:marRight w:val="0"/>
          <w:marTop w:val="0"/>
          <w:marBottom w:val="0"/>
          <w:divBdr>
            <w:top w:val="none" w:sz="0" w:space="0" w:color="auto"/>
            <w:left w:val="none" w:sz="0" w:space="0" w:color="auto"/>
            <w:bottom w:val="none" w:sz="0" w:space="0" w:color="auto"/>
            <w:right w:val="none" w:sz="0" w:space="0" w:color="auto"/>
          </w:divBdr>
        </w:div>
        <w:div w:id="39474967">
          <w:marLeft w:val="640"/>
          <w:marRight w:val="0"/>
          <w:marTop w:val="0"/>
          <w:marBottom w:val="0"/>
          <w:divBdr>
            <w:top w:val="none" w:sz="0" w:space="0" w:color="auto"/>
            <w:left w:val="none" w:sz="0" w:space="0" w:color="auto"/>
            <w:bottom w:val="none" w:sz="0" w:space="0" w:color="auto"/>
            <w:right w:val="none" w:sz="0" w:space="0" w:color="auto"/>
          </w:divBdr>
        </w:div>
        <w:div w:id="1405689497">
          <w:marLeft w:val="640"/>
          <w:marRight w:val="0"/>
          <w:marTop w:val="0"/>
          <w:marBottom w:val="0"/>
          <w:divBdr>
            <w:top w:val="none" w:sz="0" w:space="0" w:color="auto"/>
            <w:left w:val="none" w:sz="0" w:space="0" w:color="auto"/>
            <w:bottom w:val="none" w:sz="0" w:space="0" w:color="auto"/>
            <w:right w:val="none" w:sz="0" w:space="0" w:color="auto"/>
          </w:divBdr>
        </w:div>
        <w:div w:id="676468916">
          <w:marLeft w:val="640"/>
          <w:marRight w:val="0"/>
          <w:marTop w:val="0"/>
          <w:marBottom w:val="0"/>
          <w:divBdr>
            <w:top w:val="none" w:sz="0" w:space="0" w:color="auto"/>
            <w:left w:val="none" w:sz="0" w:space="0" w:color="auto"/>
            <w:bottom w:val="none" w:sz="0" w:space="0" w:color="auto"/>
            <w:right w:val="none" w:sz="0" w:space="0" w:color="auto"/>
          </w:divBdr>
        </w:div>
        <w:div w:id="468867251">
          <w:marLeft w:val="640"/>
          <w:marRight w:val="0"/>
          <w:marTop w:val="0"/>
          <w:marBottom w:val="0"/>
          <w:divBdr>
            <w:top w:val="none" w:sz="0" w:space="0" w:color="auto"/>
            <w:left w:val="none" w:sz="0" w:space="0" w:color="auto"/>
            <w:bottom w:val="none" w:sz="0" w:space="0" w:color="auto"/>
            <w:right w:val="none" w:sz="0" w:space="0" w:color="auto"/>
          </w:divBdr>
        </w:div>
        <w:div w:id="894782239">
          <w:marLeft w:val="640"/>
          <w:marRight w:val="0"/>
          <w:marTop w:val="0"/>
          <w:marBottom w:val="0"/>
          <w:divBdr>
            <w:top w:val="none" w:sz="0" w:space="0" w:color="auto"/>
            <w:left w:val="none" w:sz="0" w:space="0" w:color="auto"/>
            <w:bottom w:val="none" w:sz="0" w:space="0" w:color="auto"/>
            <w:right w:val="none" w:sz="0" w:space="0" w:color="auto"/>
          </w:divBdr>
        </w:div>
        <w:div w:id="78523031">
          <w:marLeft w:val="640"/>
          <w:marRight w:val="0"/>
          <w:marTop w:val="0"/>
          <w:marBottom w:val="0"/>
          <w:divBdr>
            <w:top w:val="none" w:sz="0" w:space="0" w:color="auto"/>
            <w:left w:val="none" w:sz="0" w:space="0" w:color="auto"/>
            <w:bottom w:val="none" w:sz="0" w:space="0" w:color="auto"/>
            <w:right w:val="none" w:sz="0" w:space="0" w:color="auto"/>
          </w:divBdr>
        </w:div>
        <w:div w:id="1299074359">
          <w:marLeft w:val="640"/>
          <w:marRight w:val="0"/>
          <w:marTop w:val="0"/>
          <w:marBottom w:val="0"/>
          <w:divBdr>
            <w:top w:val="none" w:sz="0" w:space="0" w:color="auto"/>
            <w:left w:val="none" w:sz="0" w:space="0" w:color="auto"/>
            <w:bottom w:val="none" w:sz="0" w:space="0" w:color="auto"/>
            <w:right w:val="none" w:sz="0" w:space="0" w:color="auto"/>
          </w:divBdr>
        </w:div>
        <w:div w:id="1037657292">
          <w:marLeft w:val="640"/>
          <w:marRight w:val="0"/>
          <w:marTop w:val="0"/>
          <w:marBottom w:val="0"/>
          <w:divBdr>
            <w:top w:val="none" w:sz="0" w:space="0" w:color="auto"/>
            <w:left w:val="none" w:sz="0" w:space="0" w:color="auto"/>
            <w:bottom w:val="none" w:sz="0" w:space="0" w:color="auto"/>
            <w:right w:val="none" w:sz="0" w:space="0" w:color="auto"/>
          </w:divBdr>
        </w:div>
        <w:div w:id="124858093">
          <w:marLeft w:val="640"/>
          <w:marRight w:val="0"/>
          <w:marTop w:val="0"/>
          <w:marBottom w:val="0"/>
          <w:divBdr>
            <w:top w:val="none" w:sz="0" w:space="0" w:color="auto"/>
            <w:left w:val="none" w:sz="0" w:space="0" w:color="auto"/>
            <w:bottom w:val="none" w:sz="0" w:space="0" w:color="auto"/>
            <w:right w:val="none" w:sz="0" w:space="0" w:color="auto"/>
          </w:divBdr>
        </w:div>
        <w:div w:id="510295310">
          <w:marLeft w:val="640"/>
          <w:marRight w:val="0"/>
          <w:marTop w:val="0"/>
          <w:marBottom w:val="0"/>
          <w:divBdr>
            <w:top w:val="none" w:sz="0" w:space="0" w:color="auto"/>
            <w:left w:val="none" w:sz="0" w:space="0" w:color="auto"/>
            <w:bottom w:val="none" w:sz="0" w:space="0" w:color="auto"/>
            <w:right w:val="none" w:sz="0" w:space="0" w:color="auto"/>
          </w:divBdr>
        </w:div>
        <w:div w:id="277487281">
          <w:marLeft w:val="640"/>
          <w:marRight w:val="0"/>
          <w:marTop w:val="0"/>
          <w:marBottom w:val="0"/>
          <w:divBdr>
            <w:top w:val="none" w:sz="0" w:space="0" w:color="auto"/>
            <w:left w:val="none" w:sz="0" w:space="0" w:color="auto"/>
            <w:bottom w:val="none" w:sz="0" w:space="0" w:color="auto"/>
            <w:right w:val="none" w:sz="0" w:space="0" w:color="auto"/>
          </w:divBdr>
        </w:div>
        <w:div w:id="976028739">
          <w:marLeft w:val="640"/>
          <w:marRight w:val="0"/>
          <w:marTop w:val="0"/>
          <w:marBottom w:val="0"/>
          <w:divBdr>
            <w:top w:val="none" w:sz="0" w:space="0" w:color="auto"/>
            <w:left w:val="none" w:sz="0" w:space="0" w:color="auto"/>
            <w:bottom w:val="none" w:sz="0" w:space="0" w:color="auto"/>
            <w:right w:val="none" w:sz="0" w:space="0" w:color="auto"/>
          </w:divBdr>
        </w:div>
        <w:div w:id="1352805827">
          <w:marLeft w:val="640"/>
          <w:marRight w:val="0"/>
          <w:marTop w:val="0"/>
          <w:marBottom w:val="0"/>
          <w:divBdr>
            <w:top w:val="none" w:sz="0" w:space="0" w:color="auto"/>
            <w:left w:val="none" w:sz="0" w:space="0" w:color="auto"/>
            <w:bottom w:val="none" w:sz="0" w:space="0" w:color="auto"/>
            <w:right w:val="none" w:sz="0" w:space="0" w:color="auto"/>
          </w:divBdr>
        </w:div>
        <w:div w:id="2089882166">
          <w:marLeft w:val="640"/>
          <w:marRight w:val="0"/>
          <w:marTop w:val="0"/>
          <w:marBottom w:val="0"/>
          <w:divBdr>
            <w:top w:val="none" w:sz="0" w:space="0" w:color="auto"/>
            <w:left w:val="none" w:sz="0" w:space="0" w:color="auto"/>
            <w:bottom w:val="none" w:sz="0" w:space="0" w:color="auto"/>
            <w:right w:val="none" w:sz="0" w:space="0" w:color="auto"/>
          </w:divBdr>
        </w:div>
        <w:div w:id="123886576">
          <w:marLeft w:val="640"/>
          <w:marRight w:val="0"/>
          <w:marTop w:val="0"/>
          <w:marBottom w:val="0"/>
          <w:divBdr>
            <w:top w:val="none" w:sz="0" w:space="0" w:color="auto"/>
            <w:left w:val="none" w:sz="0" w:space="0" w:color="auto"/>
            <w:bottom w:val="none" w:sz="0" w:space="0" w:color="auto"/>
            <w:right w:val="none" w:sz="0" w:space="0" w:color="auto"/>
          </w:divBdr>
        </w:div>
        <w:div w:id="165482443">
          <w:marLeft w:val="640"/>
          <w:marRight w:val="0"/>
          <w:marTop w:val="0"/>
          <w:marBottom w:val="0"/>
          <w:divBdr>
            <w:top w:val="none" w:sz="0" w:space="0" w:color="auto"/>
            <w:left w:val="none" w:sz="0" w:space="0" w:color="auto"/>
            <w:bottom w:val="none" w:sz="0" w:space="0" w:color="auto"/>
            <w:right w:val="none" w:sz="0" w:space="0" w:color="auto"/>
          </w:divBdr>
        </w:div>
        <w:div w:id="723525656">
          <w:marLeft w:val="640"/>
          <w:marRight w:val="0"/>
          <w:marTop w:val="0"/>
          <w:marBottom w:val="0"/>
          <w:divBdr>
            <w:top w:val="none" w:sz="0" w:space="0" w:color="auto"/>
            <w:left w:val="none" w:sz="0" w:space="0" w:color="auto"/>
            <w:bottom w:val="none" w:sz="0" w:space="0" w:color="auto"/>
            <w:right w:val="none" w:sz="0" w:space="0" w:color="auto"/>
          </w:divBdr>
        </w:div>
        <w:div w:id="464742184">
          <w:marLeft w:val="640"/>
          <w:marRight w:val="0"/>
          <w:marTop w:val="0"/>
          <w:marBottom w:val="0"/>
          <w:divBdr>
            <w:top w:val="none" w:sz="0" w:space="0" w:color="auto"/>
            <w:left w:val="none" w:sz="0" w:space="0" w:color="auto"/>
            <w:bottom w:val="none" w:sz="0" w:space="0" w:color="auto"/>
            <w:right w:val="none" w:sz="0" w:space="0" w:color="auto"/>
          </w:divBdr>
        </w:div>
        <w:div w:id="743995718">
          <w:marLeft w:val="640"/>
          <w:marRight w:val="0"/>
          <w:marTop w:val="0"/>
          <w:marBottom w:val="0"/>
          <w:divBdr>
            <w:top w:val="none" w:sz="0" w:space="0" w:color="auto"/>
            <w:left w:val="none" w:sz="0" w:space="0" w:color="auto"/>
            <w:bottom w:val="none" w:sz="0" w:space="0" w:color="auto"/>
            <w:right w:val="none" w:sz="0" w:space="0" w:color="auto"/>
          </w:divBdr>
        </w:div>
        <w:div w:id="1398241203">
          <w:marLeft w:val="640"/>
          <w:marRight w:val="0"/>
          <w:marTop w:val="0"/>
          <w:marBottom w:val="0"/>
          <w:divBdr>
            <w:top w:val="none" w:sz="0" w:space="0" w:color="auto"/>
            <w:left w:val="none" w:sz="0" w:space="0" w:color="auto"/>
            <w:bottom w:val="none" w:sz="0" w:space="0" w:color="auto"/>
            <w:right w:val="none" w:sz="0" w:space="0" w:color="auto"/>
          </w:divBdr>
        </w:div>
        <w:div w:id="1851723273">
          <w:marLeft w:val="640"/>
          <w:marRight w:val="0"/>
          <w:marTop w:val="0"/>
          <w:marBottom w:val="0"/>
          <w:divBdr>
            <w:top w:val="none" w:sz="0" w:space="0" w:color="auto"/>
            <w:left w:val="none" w:sz="0" w:space="0" w:color="auto"/>
            <w:bottom w:val="none" w:sz="0" w:space="0" w:color="auto"/>
            <w:right w:val="none" w:sz="0" w:space="0" w:color="auto"/>
          </w:divBdr>
        </w:div>
        <w:div w:id="1547645791">
          <w:marLeft w:val="640"/>
          <w:marRight w:val="0"/>
          <w:marTop w:val="0"/>
          <w:marBottom w:val="0"/>
          <w:divBdr>
            <w:top w:val="none" w:sz="0" w:space="0" w:color="auto"/>
            <w:left w:val="none" w:sz="0" w:space="0" w:color="auto"/>
            <w:bottom w:val="none" w:sz="0" w:space="0" w:color="auto"/>
            <w:right w:val="none" w:sz="0" w:space="0" w:color="auto"/>
          </w:divBdr>
        </w:div>
        <w:div w:id="1486509013">
          <w:marLeft w:val="640"/>
          <w:marRight w:val="0"/>
          <w:marTop w:val="0"/>
          <w:marBottom w:val="0"/>
          <w:divBdr>
            <w:top w:val="none" w:sz="0" w:space="0" w:color="auto"/>
            <w:left w:val="none" w:sz="0" w:space="0" w:color="auto"/>
            <w:bottom w:val="none" w:sz="0" w:space="0" w:color="auto"/>
            <w:right w:val="none" w:sz="0" w:space="0" w:color="auto"/>
          </w:divBdr>
        </w:div>
        <w:div w:id="857815750">
          <w:marLeft w:val="640"/>
          <w:marRight w:val="0"/>
          <w:marTop w:val="0"/>
          <w:marBottom w:val="0"/>
          <w:divBdr>
            <w:top w:val="none" w:sz="0" w:space="0" w:color="auto"/>
            <w:left w:val="none" w:sz="0" w:space="0" w:color="auto"/>
            <w:bottom w:val="none" w:sz="0" w:space="0" w:color="auto"/>
            <w:right w:val="none" w:sz="0" w:space="0" w:color="auto"/>
          </w:divBdr>
        </w:div>
        <w:div w:id="2136487573">
          <w:marLeft w:val="640"/>
          <w:marRight w:val="0"/>
          <w:marTop w:val="0"/>
          <w:marBottom w:val="0"/>
          <w:divBdr>
            <w:top w:val="none" w:sz="0" w:space="0" w:color="auto"/>
            <w:left w:val="none" w:sz="0" w:space="0" w:color="auto"/>
            <w:bottom w:val="none" w:sz="0" w:space="0" w:color="auto"/>
            <w:right w:val="none" w:sz="0" w:space="0" w:color="auto"/>
          </w:divBdr>
        </w:div>
        <w:div w:id="2008510437">
          <w:marLeft w:val="640"/>
          <w:marRight w:val="0"/>
          <w:marTop w:val="0"/>
          <w:marBottom w:val="0"/>
          <w:divBdr>
            <w:top w:val="none" w:sz="0" w:space="0" w:color="auto"/>
            <w:left w:val="none" w:sz="0" w:space="0" w:color="auto"/>
            <w:bottom w:val="none" w:sz="0" w:space="0" w:color="auto"/>
            <w:right w:val="none" w:sz="0" w:space="0" w:color="auto"/>
          </w:divBdr>
        </w:div>
        <w:div w:id="1041827969">
          <w:marLeft w:val="640"/>
          <w:marRight w:val="0"/>
          <w:marTop w:val="0"/>
          <w:marBottom w:val="0"/>
          <w:divBdr>
            <w:top w:val="none" w:sz="0" w:space="0" w:color="auto"/>
            <w:left w:val="none" w:sz="0" w:space="0" w:color="auto"/>
            <w:bottom w:val="none" w:sz="0" w:space="0" w:color="auto"/>
            <w:right w:val="none" w:sz="0" w:space="0" w:color="auto"/>
          </w:divBdr>
        </w:div>
        <w:div w:id="1171523772">
          <w:marLeft w:val="640"/>
          <w:marRight w:val="0"/>
          <w:marTop w:val="0"/>
          <w:marBottom w:val="0"/>
          <w:divBdr>
            <w:top w:val="none" w:sz="0" w:space="0" w:color="auto"/>
            <w:left w:val="none" w:sz="0" w:space="0" w:color="auto"/>
            <w:bottom w:val="none" w:sz="0" w:space="0" w:color="auto"/>
            <w:right w:val="none" w:sz="0" w:space="0" w:color="auto"/>
          </w:divBdr>
        </w:div>
        <w:div w:id="1546211780">
          <w:marLeft w:val="640"/>
          <w:marRight w:val="0"/>
          <w:marTop w:val="0"/>
          <w:marBottom w:val="0"/>
          <w:divBdr>
            <w:top w:val="none" w:sz="0" w:space="0" w:color="auto"/>
            <w:left w:val="none" w:sz="0" w:space="0" w:color="auto"/>
            <w:bottom w:val="none" w:sz="0" w:space="0" w:color="auto"/>
            <w:right w:val="none" w:sz="0" w:space="0" w:color="auto"/>
          </w:divBdr>
        </w:div>
        <w:div w:id="350424966">
          <w:marLeft w:val="640"/>
          <w:marRight w:val="0"/>
          <w:marTop w:val="0"/>
          <w:marBottom w:val="0"/>
          <w:divBdr>
            <w:top w:val="none" w:sz="0" w:space="0" w:color="auto"/>
            <w:left w:val="none" w:sz="0" w:space="0" w:color="auto"/>
            <w:bottom w:val="none" w:sz="0" w:space="0" w:color="auto"/>
            <w:right w:val="none" w:sz="0" w:space="0" w:color="auto"/>
          </w:divBdr>
        </w:div>
        <w:div w:id="1459372319">
          <w:marLeft w:val="640"/>
          <w:marRight w:val="0"/>
          <w:marTop w:val="0"/>
          <w:marBottom w:val="0"/>
          <w:divBdr>
            <w:top w:val="none" w:sz="0" w:space="0" w:color="auto"/>
            <w:left w:val="none" w:sz="0" w:space="0" w:color="auto"/>
            <w:bottom w:val="none" w:sz="0" w:space="0" w:color="auto"/>
            <w:right w:val="none" w:sz="0" w:space="0" w:color="auto"/>
          </w:divBdr>
        </w:div>
        <w:div w:id="1396509856">
          <w:marLeft w:val="640"/>
          <w:marRight w:val="0"/>
          <w:marTop w:val="0"/>
          <w:marBottom w:val="0"/>
          <w:divBdr>
            <w:top w:val="none" w:sz="0" w:space="0" w:color="auto"/>
            <w:left w:val="none" w:sz="0" w:space="0" w:color="auto"/>
            <w:bottom w:val="none" w:sz="0" w:space="0" w:color="auto"/>
            <w:right w:val="none" w:sz="0" w:space="0" w:color="auto"/>
          </w:divBdr>
        </w:div>
        <w:div w:id="1526793576">
          <w:marLeft w:val="640"/>
          <w:marRight w:val="0"/>
          <w:marTop w:val="0"/>
          <w:marBottom w:val="0"/>
          <w:divBdr>
            <w:top w:val="none" w:sz="0" w:space="0" w:color="auto"/>
            <w:left w:val="none" w:sz="0" w:space="0" w:color="auto"/>
            <w:bottom w:val="none" w:sz="0" w:space="0" w:color="auto"/>
            <w:right w:val="none" w:sz="0" w:space="0" w:color="auto"/>
          </w:divBdr>
        </w:div>
        <w:div w:id="507983393">
          <w:marLeft w:val="640"/>
          <w:marRight w:val="0"/>
          <w:marTop w:val="0"/>
          <w:marBottom w:val="0"/>
          <w:divBdr>
            <w:top w:val="none" w:sz="0" w:space="0" w:color="auto"/>
            <w:left w:val="none" w:sz="0" w:space="0" w:color="auto"/>
            <w:bottom w:val="none" w:sz="0" w:space="0" w:color="auto"/>
            <w:right w:val="none" w:sz="0" w:space="0" w:color="auto"/>
          </w:divBdr>
        </w:div>
        <w:div w:id="1436098222">
          <w:marLeft w:val="640"/>
          <w:marRight w:val="0"/>
          <w:marTop w:val="0"/>
          <w:marBottom w:val="0"/>
          <w:divBdr>
            <w:top w:val="none" w:sz="0" w:space="0" w:color="auto"/>
            <w:left w:val="none" w:sz="0" w:space="0" w:color="auto"/>
            <w:bottom w:val="none" w:sz="0" w:space="0" w:color="auto"/>
            <w:right w:val="none" w:sz="0" w:space="0" w:color="auto"/>
          </w:divBdr>
        </w:div>
        <w:div w:id="2013990563">
          <w:marLeft w:val="640"/>
          <w:marRight w:val="0"/>
          <w:marTop w:val="0"/>
          <w:marBottom w:val="0"/>
          <w:divBdr>
            <w:top w:val="none" w:sz="0" w:space="0" w:color="auto"/>
            <w:left w:val="none" w:sz="0" w:space="0" w:color="auto"/>
            <w:bottom w:val="none" w:sz="0" w:space="0" w:color="auto"/>
            <w:right w:val="none" w:sz="0" w:space="0" w:color="auto"/>
          </w:divBdr>
        </w:div>
        <w:div w:id="1724861773">
          <w:marLeft w:val="640"/>
          <w:marRight w:val="0"/>
          <w:marTop w:val="0"/>
          <w:marBottom w:val="0"/>
          <w:divBdr>
            <w:top w:val="none" w:sz="0" w:space="0" w:color="auto"/>
            <w:left w:val="none" w:sz="0" w:space="0" w:color="auto"/>
            <w:bottom w:val="none" w:sz="0" w:space="0" w:color="auto"/>
            <w:right w:val="none" w:sz="0" w:space="0" w:color="auto"/>
          </w:divBdr>
        </w:div>
        <w:div w:id="1251692489">
          <w:marLeft w:val="640"/>
          <w:marRight w:val="0"/>
          <w:marTop w:val="0"/>
          <w:marBottom w:val="0"/>
          <w:divBdr>
            <w:top w:val="none" w:sz="0" w:space="0" w:color="auto"/>
            <w:left w:val="none" w:sz="0" w:space="0" w:color="auto"/>
            <w:bottom w:val="none" w:sz="0" w:space="0" w:color="auto"/>
            <w:right w:val="none" w:sz="0" w:space="0" w:color="auto"/>
          </w:divBdr>
        </w:div>
        <w:div w:id="63643848">
          <w:marLeft w:val="640"/>
          <w:marRight w:val="0"/>
          <w:marTop w:val="0"/>
          <w:marBottom w:val="0"/>
          <w:divBdr>
            <w:top w:val="none" w:sz="0" w:space="0" w:color="auto"/>
            <w:left w:val="none" w:sz="0" w:space="0" w:color="auto"/>
            <w:bottom w:val="none" w:sz="0" w:space="0" w:color="auto"/>
            <w:right w:val="none" w:sz="0" w:space="0" w:color="auto"/>
          </w:divBdr>
        </w:div>
        <w:div w:id="819880532">
          <w:marLeft w:val="640"/>
          <w:marRight w:val="0"/>
          <w:marTop w:val="0"/>
          <w:marBottom w:val="0"/>
          <w:divBdr>
            <w:top w:val="none" w:sz="0" w:space="0" w:color="auto"/>
            <w:left w:val="none" w:sz="0" w:space="0" w:color="auto"/>
            <w:bottom w:val="none" w:sz="0" w:space="0" w:color="auto"/>
            <w:right w:val="none" w:sz="0" w:space="0" w:color="auto"/>
          </w:divBdr>
        </w:div>
        <w:div w:id="204610518">
          <w:marLeft w:val="640"/>
          <w:marRight w:val="0"/>
          <w:marTop w:val="0"/>
          <w:marBottom w:val="0"/>
          <w:divBdr>
            <w:top w:val="none" w:sz="0" w:space="0" w:color="auto"/>
            <w:left w:val="none" w:sz="0" w:space="0" w:color="auto"/>
            <w:bottom w:val="none" w:sz="0" w:space="0" w:color="auto"/>
            <w:right w:val="none" w:sz="0" w:space="0" w:color="auto"/>
          </w:divBdr>
        </w:div>
        <w:div w:id="1066562675">
          <w:marLeft w:val="640"/>
          <w:marRight w:val="0"/>
          <w:marTop w:val="0"/>
          <w:marBottom w:val="0"/>
          <w:divBdr>
            <w:top w:val="none" w:sz="0" w:space="0" w:color="auto"/>
            <w:left w:val="none" w:sz="0" w:space="0" w:color="auto"/>
            <w:bottom w:val="none" w:sz="0" w:space="0" w:color="auto"/>
            <w:right w:val="none" w:sz="0" w:space="0" w:color="auto"/>
          </w:divBdr>
        </w:div>
        <w:div w:id="1291015234">
          <w:marLeft w:val="640"/>
          <w:marRight w:val="0"/>
          <w:marTop w:val="0"/>
          <w:marBottom w:val="0"/>
          <w:divBdr>
            <w:top w:val="none" w:sz="0" w:space="0" w:color="auto"/>
            <w:left w:val="none" w:sz="0" w:space="0" w:color="auto"/>
            <w:bottom w:val="none" w:sz="0" w:space="0" w:color="auto"/>
            <w:right w:val="none" w:sz="0" w:space="0" w:color="auto"/>
          </w:divBdr>
        </w:div>
        <w:div w:id="1660306294">
          <w:marLeft w:val="640"/>
          <w:marRight w:val="0"/>
          <w:marTop w:val="0"/>
          <w:marBottom w:val="0"/>
          <w:divBdr>
            <w:top w:val="none" w:sz="0" w:space="0" w:color="auto"/>
            <w:left w:val="none" w:sz="0" w:space="0" w:color="auto"/>
            <w:bottom w:val="none" w:sz="0" w:space="0" w:color="auto"/>
            <w:right w:val="none" w:sz="0" w:space="0" w:color="auto"/>
          </w:divBdr>
        </w:div>
        <w:div w:id="1205603825">
          <w:marLeft w:val="640"/>
          <w:marRight w:val="0"/>
          <w:marTop w:val="0"/>
          <w:marBottom w:val="0"/>
          <w:divBdr>
            <w:top w:val="none" w:sz="0" w:space="0" w:color="auto"/>
            <w:left w:val="none" w:sz="0" w:space="0" w:color="auto"/>
            <w:bottom w:val="none" w:sz="0" w:space="0" w:color="auto"/>
            <w:right w:val="none" w:sz="0" w:space="0" w:color="auto"/>
          </w:divBdr>
        </w:div>
        <w:div w:id="2040086463">
          <w:marLeft w:val="640"/>
          <w:marRight w:val="0"/>
          <w:marTop w:val="0"/>
          <w:marBottom w:val="0"/>
          <w:divBdr>
            <w:top w:val="none" w:sz="0" w:space="0" w:color="auto"/>
            <w:left w:val="none" w:sz="0" w:space="0" w:color="auto"/>
            <w:bottom w:val="none" w:sz="0" w:space="0" w:color="auto"/>
            <w:right w:val="none" w:sz="0" w:space="0" w:color="auto"/>
          </w:divBdr>
        </w:div>
        <w:div w:id="892227886">
          <w:marLeft w:val="640"/>
          <w:marRight w:val="0"/>
          <w:marTop w:val="0"/>
          <w:marBottom w:val="0"/>
          <w:divBdr>
            <w:top w:val="none" w:sz="0" w:space="0" w:color="auto"/>
            <w:left w:val="none" w:sz="0" w:space="0" w:color="auto"/>
            <w:bottom w:val="none" w:sz="0" w:space="0" w:color="auto"/>
            <w:right w:val="none" w:sz="0" w:space="0" w:color="auto"/>
          </w:divBdr>
        </w:div>
        <w:div w:id="1695840409">
          <w:marLeft w:val="640"/>
          <w:marRight w:val="0"/>
          <w:marTop w:val="0"/>
          <w:marBottom w:val="0"/>
          <w:divBdr>
            <w:top w:val="none" w:sz="0" w:space="0" w:color="auto"/>
            <w:left w:val="none" w:sz="0" w:space="0" w:color="auto"/>
            <w:bottom w:val="none" w:sz="0" w:space="0" w:color="auto"/>
            <w:right w:val="none" w:sz="0" w:space="0" w:color="auto"/>
          </w:divBdr>
        </w:div>
        <w:div w:id="301859728">
          <w:marLeft w:val="640"/>
          <w:marRight w:val="0"/>
          <w:marTop w:val="0"/>
          <w:marBottom w:val="0"/>
          <w:divBdr>
            <w:top w:val="none" w:sz="0" w:space="0" w:color="auto"/>
            <w:left w:val="none" w:sz="0" w:space="0" w:color="auto"/>
            <w:bottom w:val="none" w:sz="0" w:space="0" w:color="auto"/>
            <w:right w:val="none" w:sz="0" w:space="0" w:color="auto"/>
          </w:divBdr>
        </w:div>
        <w:div w:id="106777456">
          <w:marLeft w:val="640"/>
          <w:marRight w:val="0"/>
          <w:marTop w:val="0"/>
          <w:marBottom w:val="0"/>
          <w:divBdr>
            <w:top w:val="none" w:sz="0" w:space="0" w:color="auto"/>
            <w:left w:val="none" w:sz="0" w:space="0" w:color="auto"/>
            <w:bottom w:val="none" w:sz="0" w:space="0" w:color="auto"/>
            <w:right w:val="none" w:sz="0" w:space="0" w:color="auto"/>
          </w:divBdr>
        </w:div>
        <w:div w:id="1068848279">
          <w:marLeft w:val="640"/>
          <w:marRight w:val="0"/>
          <w:marTop w:val="0"/>
          <w:marBottom w:val="0"/>
          <w:divBdr>
            <w:top w:val="none" w:sz="0" w:space="0" w:color="auto"/>
            <w:left w:val="none" w:sz="0" w:space="0" w:color="auto"/>
            <w:bottom w:val="none" w:sz="0" w:space="0" w:color="auto"/>
            <w:right w:val="none" w:sz="0" w:space="0" w:color="auto"/>
          </w:divBdr>
        </w:div>
        <w:div w:id="519203424">
          <w:marLeft w:val="640"/>
          <w:marRight w:val="0"/>
          <w:marTop w:val="0"/>
          <w:marBottom w:val="0"/>
          <w:divBdr>
            <w:top w:val="none" w:sz="0" w:space="0" w:color="auto"/>
            <w:left w:val="none" w:sz="0" w:space="0" w:color="auto"/>
            <w:bottom w:val="none" w:sz="0" w:space="0" w:color="auto"/>
            <w:right w:val="none" w:sz="0" w:space="0" w:color="auto"/>
          </w:divBdr>
        </w:div>
        <w:div w:id="1560746042">
          <w:marLeft w:val="640"/>
          <w:marRight w:val="0"/>
          <w:marTop w:val="0"/>
          <w:marBottom w:val="0"/>
          <w:divBdr>
            <w:top w:val="none" w:sz="0" w:space="0" w:color="auto"/>
            <w:left w:val="none" w:sz="0" w:space="0" w:color="auto"/>
            <w:bottom w:val="none" w:sz="0" w:space="0" w:color="auto"/>
            <w:right w:val="none" w:sz="0" w:space="0" w:color="auto"/>
          </w:divBdr>
        </w:div>
        <w:div w:id="1571844802">
          <w:marLeft w:val="640"/>
          <w:marRight w:val="0"/>
          <w:marTop w:val="0"/>
          <w:marBottom w:val="0"/>
          <w:divBdr>
            <w:top w:val="none" w:sz="0" w:space="0" w:color="auto"/>
            <w:left w:val="none" w:sz="0" w:space="0" w:color="auto"/>
            <w:bottom w:val="none" w:sz="0" w:space="0" w:color="auto"/>
            <w:right w:val="none" w:sz="0" w:space="0" w:color="auto"/>
          </w:divBdr>
        </w:div>
        <w:div w:id="1084183896">
          <w:marLeft w:val="640"/>
          <w:marRight w:val="0"/>
          <w:marTop w:val="0"/>
          <w:marBottom w:val="0"/>
          <w:divBdr>
            <w:top w:val="none" w:sz="0" w:space="0" w:color="auto"/>
            <w:left w:val="none" w:sz="0" w:space="0" w:color="auto"/>
            <w:bottom w:val="none" w:sz="0" w:space="0" w:color="auto"/>
            <w:right w:val="none" w:sz="0" w:space="0" w:color="auto"/>
          </w:divBdr>
        </w:div>
        <w:div w:id="1153258572">
          <w:marLeft w:val="640"/>
          <w:marRight w:val="0"/>
          <w:marTop w:val="0"/>
          <w:marBottom w:val="0"/>
          <w:divBdr>
            <w:top w:val="none" w:sz="0" w:space="0" w:color="auto"/>
            <w:left w:val="none" w:sz="0" w:space="0" w:color="auto"/>
            <w:bottom w:val="none" w:sz="0" w:space="0" w:color="auto"/>
            <w:right w:val="none" w:sz="0" w:space="0" w:color="auto"/>
          </w:divBdr>
        </w:div>
        <w:div w:id="1076980607">
          <w:marLeft w:val="640"/>
          <w:marRight w:val="0"/>
          <w:marTop w:val="0"/>
          <w:marBottom w:val="0"/>
          <w:divBdr>
            <w:top w:val="none" w:sz="0" w:space="0" w:color="auto"/>
            <w:left w:val="none" w:sz="0" w:space="0" w:color="auto"/>
            <w:bottom w:val="none" w:sz="0" w:space="0" w:color="auto"/>
            <w:right w:val="none" w:sz="0" w:space="0" w:color="auto"/>
          </w:divBdr>
        </w:div>
        <w:div w:id="231084675">
          <w:marLeft w:val="640"/>
          <w:marRight w:val="0"/>
          <w:marTop w:val="0"/>
          <w:marBottom w:val="0"/>
          <w:divBdr>
            <w:top w:val="none" w:sz="0" w:space="0" w:color="auto"/>
            <w:left w:val="none" w:sz="0" w:space="0" w:color="auto"/>
            <w:bottom w:val="none" w:sz="0" w:space="0" w:color="auto"/>
            <w:right w:val="none" w:sz="0" w:space="0" w:color="auto"/>
          </w:divBdr>
        </w:div>
        <w:div w:id="928582136">
          <w:marLeft w:val="640"/>
          <w:marRight w:val="0"/>
          <w:marTop w:val="0"/>
          <w:marBottom w:val="0"/>
          <w:divBdr>
            <w:top w:val="none" w:sz="0" w:space="0" w:color="auto"/>
            <w:left w:val="none" w:sz="0" w:space="0" w:color="auto"/>
            <w:bottom w:val="none" w:sz="0" w:space="0" w:color="auto"/>
            <w:right w:val="none" w:sz="0" w:space="0" w:color="auto"/>
          </w:divBdr>
        </w:div>
        <w:div w:id="1415202282">
          <w:marLeft w:val="640"/>
          <w:marRight w:val="0"/>
          <w:marTop w:val="0"/>
          <w:marBottom w:val="0"/>
          <w:divBdr>
            <w:top w:val="none" w:sz="0" w:space="0" w:color="auto"/>
            <w:left w:val="none" w:sz="0" w:space="0" w:color="auto"/>
            <w:bottom w:val="none" w:sz="0" w:space="0" w:color="auto"/>
            <w:right w:val="none" w:sz="0" w:space="0" w:color="auto"/>
          </w:divBdr>
        </w:div>
        <w:div w:id="959529039">
          <w:marLeft w:val="640"/>
          <w:marRight w:val="0"/>
          <w:marTop w:val="0"/>
          <w:marBottom w:val="0"/>
          <w:divBdr>
            <w:top w:val="none" w:sz="0" w:space="0" w:color="auto"/>
            <w:left w:val="none" w:sz="0" w:space="0" w:color="auto"/>
            <w:bottom w:val="none" w:sz="0" w:space="0" w:color="auto"/>
            <w:right w:val="none" w:sz="0" w:space="0" w:color="auto"/>
          </w:divBdr>
        </w:div>
        <w:div w:id="641621908">
          <w:marLeft w:val="640"/>
          <w:marRight w:val="0"/>
          <w:marTop w:val="0"/>
          <w:marBottom w:val="0"/>
          <w:divBdr>
            <w:top w:val="none" w:sz="0" w:space="0" w:color="auto"/>
            <w:left w:val="none" w:sz="0" w:space="0" w:color="auto"/>
            <w:bottom w:val="none" w:sz="0" w:space="0" w:color="auto"/>
            <w:right w:val="none" w:sz="0" w:space="0" w:color="auto"/>
          </w:divBdr>
        </w:div>
        <w:div w:id="1186402655">
          <w:marLeft w:val="640"/>
          <w:marRight w:val="0"/>
          <w:marTop w:val="0"/>
          <w:marBottom w:val="0"/>
          <w:divBdr>
            <w:top w:val="none" w:sz="0" w:space="0" w:color="auto"/>
            <w:left w:val="none" w:sz="0" w:space="0" w:color="auto"/>
            <w:bottom w:val="none" w:sz="0" w:space="0" w:color="auto"/>
            <w:right w:val="none" w:sz="0" w:space="0" w:color="auto"/>
          </w:divBdr>
        </w:div>
        <w:div w:id="2064594884">
          <w:marLeft w:val="640"/>
          <w:marRight w:val="0"/>
          <w:marTop w:val="0"/>
          <w:marBottom w:val="0"/>
          <w:divBdr>
            <w:top w:val="none" w:sz="0" w:space="0" w:color="auto"/>
            <w:left w:val="none" w:sz="0" w:space="0" w:color="auto"/>
            <w:bottom w:val="none" w:sz="0" w:space="0" w:color="auto"/>
            <w:right w:val="none" w:sz="0" w:space="0" w:color="auto"/>
          </w:divBdr>
        </w:div>
        <w:div w:id="1107626795">
          <w:marLeft w:val="640"/>
          <w:marRight w:val="0"/>
          <w:marTop w:val="0"/>
          <w:marBottom w:val="0"/>
          <w:divBdr>
            <w:top w:val="none" w:sz="0" w:space="0" w:color="auto"/>
            <w:left w:val="none" w:sz="0" w:space="0" w:color="auto"/>
            <w:bottom w:val="none" w:sz="0" w:space="0" w:color="auto"/>
            <w:right w:val="none" w:sz="0" w:space="0" w:color="auto"/>
          </w:divBdr>
        </w:div>
        <w:div w:id="1101529489">
          <w:marLeft w:val="640"/>
          <w:marRight w:val="0"/>
          <w:marTop w:val="0"/>
          <w:marBottom w:val="0"/>
          <w:divBdr>
            <w:top w:val="none" w:sz="0" w:space="0" w:color="auto"/>
            <w:left w:val="none" w:sz="0" w:space="0" w:color="auto"/>
            <w:bottom w:val="none" w:sz="0" w:space="0" w:color="auto"/>
            <w:right w:val="none" w:sz="0" w:space="0" w:color="auto"/>
          </w:divBdr>
        </w:div>
        <w:div w:id="1419405239">
          <w:marLeft w:val="640"/>
          <w:marRight w:val="0"/>
          <w:marTop w:val="0"/>
          <w:marBottom w:val="0"/>
          <w:divBdr>
            <w:top w:val="none" w:sz="0" w:space="0" w:color="auto"/>
            <w:left w:val="none" w:sz="0" w:space="0" w:color="auto"/>
            <w:bottom w:val="none" w:sz="0" w:space="0" w:color="auto"/>
            <w:right w:val="none" w:sz="0" w:space="0" w:color="auto"/>
          </w:divBdr>
        </w:div>
        <w:div w:id="1762677051">
          <w:marLeft w:val="640"/>
          <w:marRight w:val="0"/>
          <w:marTop w:val="0"/>
          <w:marBottom w:val="0"/>
          <w:divBdr>
            <w:top w:val="none" w:sz="0" w:space="0" w:color="auto"/>
            <w:left w:val="none" w:sz="0" w:space="0" w:color="auto"/>
            <w:bottom w:val="none" w:sz="0" w:space="0" w:color="auto"/>
            <w:right w:val="none" w:sz="0" w:space="0" w:color="auto"/>
          </w:divBdr>
        </w:div>
        <w:div w:id="1130707674">
          <w:marLeft w:val="640"/>
          <w:marRight w:val="0"/>
          <w:marTop w:val="0"/>
          <w:marBottom w:val="0"/>
          <w:divBdr>
            <w:top w:val="none" w:sz="0" w:space="0" w:color="auto"/>
            <w:left w:val="none" w:sz="0" w:space="0" w:color="auto"/>
            <w:bottom w:val="none" w:sz="0" w:space="0" w:color="auto"/>
            <w:right w:val="none" w:sz="0" w:space="0" w:color="auto"/>
          </w:divBdr>
        </w:div>
        <w:div w:id="2052730303">
          <w:marLeft w:val="640"/>
          <w:marRight w:val="0"/>
          <w:marTop w:val="0"/>
          <w:marBottom w:val="0"/>
          <w:divBdr>
            <w:top w:val="none" w:sz="0" w:space="0" w:color="auto"/>
            <w:left w:val="none" w:sz="0" w:space="0" w:color="auto"/>
            <w:bottom w:val="none" w:sz="0" w:space="0" w:color="auto"/>
            <w:right w:val="none" w:sz="0" w:space="0" w:color="auto"/>
          </w:divBdr>
        </w:div>
        <w:div w:id="719282770">
          <w:marLeft w:val="640"/>
          <w:marRight w:val="0"/>
          <w:marTop w:val="0"/>
          <w:marBottom w:val="0"/>
          <w:divBdr>
            <w:top w:val="none" w:sz="0" w:space="0" w:color="auto"/>
            <w:left w:val="none" w:sz="0" w:space="0" w:color="auto"/>
            <w:bottom w:val="none" w:sz="0" w:space="0" w:color="auto"/>
            <w:right w:val="none" w:sz="0" w:space="0" w:color="auto"/>
          </w:divBdr>
        </w:div>
        <w:div w:id="419982379">
          <w:marLeft w:val="640"/>
          <w:marRight w:val="0"/>
          <w:marTop w:val="0"/>
          <w:marBottom w:val="0"/>
          <w:divBdr>
            <w:top w:val="none" w:sz="0" w:space="0" w:color="auto"/>
            <w:left w:val="none" w:sz="0" w:space="0" w:color="auto"/>
            <w:bottom w:val="none" w:sz="0" w:space="0" w:color="auto"/>
            <w:right w:val="none" w:sz="0" w:space="0" w:color="auto"/>
          </w:divBdr>
        </w:div>
        <w:div w:id="1562207649">
          <w:marLeft w:val="640"/>
          <w:marRight w:val="0"/>
          <w:marTop w:val="0"/>
          <w:marBottom w:val="0"/>
          <w:divBdr>
            <w:top w:val="none" w:sz="0" w:space="0" w:color="auto"/>
            <w:left w:val="none" w:sz="0" w:space="0" w:color="auto"/>
            <w:bottom w:val="none" w:sz="0" w:space="0" w:color="auto"/>
            <w:right w:val="none" w:sz="0" w:space="0" w:color="auto"/>
          </w:divBdr>
        </w:div>
        <w:div w:id="683480476">
          <w:marLeft w:val="640"/>
          <w:marRight w:val="0"/>
          <w:marTop w:val="0"/>
          <w:marBottom w:val="0"/>
          <w:divBdr>
            <w:top w:val="none" w:sz="0" w:space="0" w:color="auto"/>
            <w:left w:val="none" w:sz="0" w:space="0" w:color="auto"/>
            <w:bottom w:val="none" w:sz="0" w:space="0" w:color="auto"/>
            <w:right w:val="none" w:sz="0" w:space="0" w:color="auto"/>
          </w:divBdr>
        </w:div>
      </w:divsChild>
    </w:div>
    <w:div w:id="1164004203">
      <w:bodyDiv w:val="1"/>
      <w:marLeft w:val="0"/>
      <w:marRight w:val="0"/>
      <w:marTop w:val="0"/>
      <w:marBottom w:val="0"/>
      <w:divBdr>
        <w:top w:val="none" w:sz="0" w:space="0" w:color="auto"/>
        <w:left w:val="none" w:sz="0" w:space="0" w:color="auto"/>
        <w:bottom w:val="none" w:sz="0" w:space="0" w:color="auto"/>
        <w:right w:val="none" w:sz="0" w:space="0" w:color="auto"/>
      </w:divBdr>
    </w:div>
    <w:div w:id="1165317304">
      <w:bodyDiv w:val="1"/>
      <w:marLeft w:val="0"/>
      <w:marRight w:val="0"/>
      <w:marTop w:val="0"/>
      <w:marBottom w:val="0"/>
      <w:divBdr>
        <w:top w:val="none" w:sz="0" w:space="0" w:color="auto"/>
        <w:left w:val="none" w:sz="0" w:space="0" w:color="auto"/>
        <w:bottom w:val="none" w:sz="0" w:space="0" w:color="auto"/>
        <w:right w:val="none" w:sz="0" w:space="0" w:color="auto"/>
      </w:divBdr>
    </w:div>
    <w:div w:id="1169173662">
      <w:bodyDiv w:val="1"/>
      <w:marLeft w:val="0"/>
      <w:marRight w:val="0"/>
      <w:marTop w:val="0"/>
      <w:marBottom w:val="0"/>
      <w:divBdr>
        <w:top w:val="none" w:sz="0" w:space="0" w:color="auto"/>
        <w:left w:val="none" w:sz="0" w:space="0" w:color="auto"/>
        <w:bottom w:val="none" w:sz="0" w:space="0" w:color="auto"/>
        <w:right w:val="none" w:sz="0" w:space="0" w:color="auto"/>
      </w:divBdr>
    </w:div>
    <w:div w:id="1178153552">
      <w:bodyDiv w:val="1"/>
      <w:marLeft w:val="0"/>
      <w:marRight w:val="0"/>
      <w:marTop w:val="0"/>
      <w:marBottom w:val="0"/>
      <w:divBdr>
        <w:top w:val="none" w:sz="0" w:space="0" w:color="auto"/>
        <w:left w:val="none" w:sz="0" w:space="0" w:color="auto"/>
        <w:bottom w:val="none" w:sz="0" w:space="0" w:color="auto"/>
        <w:right w:val="none" w:sz="0" w:space="0" w:color="auto"/>
      </w:divBdr>
    </w:div>
    <w:div w:id="1180704332">
      <w:bodyDiv w:val="1"/>
      <w:marLeft w:val="0"/>
      <w:marRight w:val="0"/>
      <w:marTop w:val="0"/>
      <w:marBottom w:val="0"/>
      <w:divBdr>
        <w:top w:val="none" w:sz="0" w:space="0" w:color="auto"/>
        <w:left w:val="none" w:sz="0" w:space="0" w:color="auto"/>
        <w:bottom w:val="none" w:sz="0" w:space="0" w:color="auto"/>
        <w:right w:val="none" w:sz="0" w:space="0" w:color="auto"/>
      </w:divBdr>
    </w:div>
    <w:div w:id="1193691959">
      <w:bodyDiv w:val="1"/>
      <w:marLeft w:val="0"/>
      <w:marRight w:val="0"/>
      <w:marTop w:val="0"/>
      <w:marBottom w:val="0"/>
      <w:divBdr>
        <w:top w:val="none" w:sz="0" w:space="0" w:color="auto"/>
        <w:left w:val="none" w:sz="0" w:space="0" w:color="auto"/>
        <w:bottom w:val="none" w:sz="0" w:space="0" w:color="auto"/>
        <w:right w:val="none" w:sz="0" w:space="0" w:color="auto"/>
      </w:divBdr>
      <w:divsChild>
        <w:div w:id="457379357">
          <w:marLeft w:val="480"/>
          <w:marRight w:val="0"/>
          <w:marTop w:val="0"/>
          <w:marBottom w:val="0"/>
          <w:divBdr>
            <w:top w:val="none" w:sz="0" w:space="0" w:color="auto"/>
            <w:left w:val="none" w:sz="0" w:space="0" w:color="auto"/>
            <w:bottom w:val="none" w:sz="0" w:space="0" w:color="auto"/>
            <w:right w:val="none" w:sz="0" w:space="0" w:color="auto"/>
          </w:divBdr>
        </w:div>
        <w:div w:id="1476751793">
          <w:marLeft w:val="480"/>
          <w:marRight w:val="0"/>
          <w:marTop w:val="0"/>
          <w:marBottom w:val="0"/>
          <w:divBdr>
            <w:top w:val="none" w:sz="0" w:space="0" w:color="auto"/>
            <w:left w:val="none" w:sz="0" w:space="0" w:color="auto"/>
            <w:bottom w:val="none" w:sz="0" w:space="0" w:color="auto"/>
            <w:right w:val="none" w:sz="0" w:space="0" w:color="auto"/>
          </w:divBdr>
        </w:div>
        <w:div w:id="2085176001">
          <w:marLeft w:val="480"/>
          <w:marRight w:val="0"/>
          <w:marTop w:val="0"/>
          <w:marBottom w:val="0"/>
          <w:divBdr>
            <w:top w:val="none" w:sz="0" w:space="0" w:color="auto"/>
            <w:left w:val="none" w:sz="0" w:space="0" w:color="auto"/>
            <w:bottom w:val="none" w:sz="0" w:space="0" w:color="auto"/>
            <w:right w:val="none" w:sz="0" w:space="0" w:color="auto"/>
          </w:divBdr>
        </w:div>
        <w:div w:id="1947149698">
          <w:marLeft w:val="480"/>
          <w:marRight w:val="0"/>
          <w:marTop w:val="0"/>
          <w:marBottom w:val="0"/>
          <w:divBdr>
            <w:top w:val="none" w:sz="0" w:space="0" w:color="auto"/>
            <w:left w:val="none" w:sz="0" w:space="0" w:color="auto"/>
            <w:bottom w:val="none" w:sz="0" w:space="0" w:color="auto"/>
            <w:right w:val="none" w:sz="0" w:space="0" w:color="auto"/>
          </w:divBdr>
        </w:div>
        <w:div w:id="463162527">
          <w:marLeft w:val="480"/>
          <w:marRight w:val="0"/>
          <w:marTop w:val="0"/>
          <w:marBottom w:val="0"/>
          <w:divBdr>
            <w:top w:val="none" w:sz="0" w:space="0" w:color="auto"/>
            <w:left w:val="none" w:sz="0" w:space="0" w:color="auto"/>
            <w:bottom w:val="none" w:sz="0" w:space="0" w:color="auto"/>
            <w:right w:val="none" w:sz="0" w:space="0" w:color="auto"/>
          </w:divBdr>
        </w:div>
        <w:div w:id="1317103027">
          <w:marLeft w:val="480"/>
          <w:marRight w:val="0"/>
          <w:marTop w:val="0"/>
          <w:marBottom w:val="0"/>
          <w:divBdr>
            <w:top w:val="none" w:sz="0" w:space="0" w:color="auto"/>
            <w:left w:val="none" w:sz="0" w:space="0" w:color="auto"/>
            <w:bottom w:val="none" w:sz="0" w:space="0" w:color="auto"/>
            <w:right w:val="none" w:sz="0" w:space="0" w:color="auto"/>
          </w:divBdr>
        </w:div>
        <w:div w:id="756950636">
          <w:marLeft w:val="480"/>
          <w:marRight w:val="0"/>
          <w:marTop w:val="0"/>
          <w:marBottom w:val="0"/>
          <w:divBdr>
            <w:top w:val="none" w:sz="0" w:space="0" w:color="auto"/>
            <w:left w:val="none" w:sz="0" w:space="0" w:color="auto"/>
            <w:bottom w:val="none" w:sz="0" w:space="0" w:color="auto"/>
            <w:right w:val="none" w:sz="0" w:space="0" w:color="auto"/>
          </w:divBdr>
        </w:div>
        <w:div w:id="852574731">
          <w:marLeft w:val="480"/>
          <w:marRight w:val="0"/>
          <w:marTop w:val="0"/>
          <w:marBottom w:val="0"/>
          <w:divBdr>
            <w:top w:val="none" w:sz="0" w:space="0" w:color="auto"/>
            <w:left w:val="none" w:sz="0" w:space="0" w:color="auto"/>
            <w:bottom w:val="none" w:sz="0" w:space="0" w:color="auto"/>
            <w:right w:val="none" w:sz="0" w:space="0" w:color="auto"/>
          </w:divBdr>
        </w:div>
        <w:div w:id="293029063">
          <w:marLeft w:val="480"/>
          <w:marRight w:val="0"/>
          <w:marTop w:val="0"/>
          <w:marBottom w:val="0"/>
          <w:divBdr>
            <w:top w:val="none" w:sz="0" w:space="0" w:color="auto"/>
            <w:left w:val="none" w:sz="0" w:space="0" w:color="auto"/>
            <w:bottom w:val="none" w:sz="0" w:space="0" w:color="auto"/>
            <w:right w:val="none" w:sz="0" w:space="0" w:color="auto"/>
          </w:divBdr>
        </w:div>
        <w:div w:id="1845631951">
          <w:marLeft w:val="480"/>
          <w:marRight w:val="0"/>
          <w:marTop w:val="0"/>
          <w:marBottom w:val="0"/>
          <w:divBdr>
            <w:top w:val="none" w:sz="0" w:space="0" w:color="auto"/>
            <w:left w:val="none" w:sz="0" w:space="0" w:color="auto"/>
            <w:bottom w:val="none" w:sz="0" w:space="0" w:color="auto"/>
            <w:right w:val="none" w:sz="0" w:space="0" w:color="auto"/>
          </w:divBdr>
        </w:div>
        <w:div w:id="375856520">
          <w:marLeft w:val="480"/>
          <w:marRight w:val="0"/>
          <w:marTop w:val="0"/>
          <w:marBottom w:val="0"/>
          <w:divBdr>
            <w:top w:val="none" w:sz="0" w:space="0" w:color="auto"/>
            <w:left w:val="none" w:sz="0" w:space="0" w:color="auto"/>
            <w:bottom w:val="none" w:sz="0" w:space="0" w:color="auto"/>
            <w:right w:val="none" w:sz="0" w:space="0" w:color="auto"/>
          </w:divBdr>
        </w:div>
        <w:div w:id="1788698597">
          <w:marLeft w:val="480"/>
          <w:marRight w:val="0"/>
          <w:marTop w:val="0"/>
          <w:marBottom w:val="0"/>
          <w:divBdr>
            <w:top w:val="none" w:sz="0" w:space="0" w:color="auto"/>
            <w:left w:val="none" w:sz="0" w:space="0" w:color="auto"/>
            <w:bottom w:val="none" w:sz="0" w:space="0" w:color="auto"/>
            <w:right w:val="none" w:sz="0" w:space="0" w:color="auto"/>
          </w:divBdr>
        </w:div>
        <w:div w:id="1614091890">
          <w:marLeft w:val="480"/>
          <w:marRight w:val="0"/>
          <w:marTop w:val="0"/>
          <w:marBottom w:val="0"/>
          <w:divBdr>
            <w:top w:val="none" w:sz="0" w:space="0" w:color="auto"/>
            <w:left w:val="none" w:sz="0" w:space="0" w:color="auto"/>
            <w:bottom w:val="none" w:sz="0" w:space="0" w:color="auto"/>
            <w:right w:val="none" w:sz="0" w:space="0" w:color="auto"/>
          </w:divBdr>
        </w:div>
        <w:div w:id="1880387447">
          <w:marLeft w:val="480"/>
          <w:marRight w:val="0"/>
          <w:marTop w:val="0"/>
          <w:marBottom w:val="0"/>
          <w:divBdr>
            <w:top w:val="none" w:sz="0" w:space="0" w:color="auto"/>
            <w:left w:val="none" w:sz="0" w:space="0" w:color="auto"/>
            <w:bottom w:val="none" w:sz="0" w:space="0" w:color="auto"/>
            <w:right w:val="none" w:sz="0" w:space="0" w:color="auto"/>
          </w:divBdr>
        </w:div>
        <w:div w:id="660424094">
          <w:marLeft w:val="480"/>
          <w:marRight w:val="0"/>
          <w:marTop w:val="0"/>
          <w:marBottom w:val="0"/>
          <w:divBdr>
            <w:top w:val="none" w:sz="0" w:space="0" w:color="auto"/>
            <w:left w:val="none" w:sz="0" w:space="0" w:color="auto"/>
            <w:bottom w:val="none" w:sz="0" w:space="0" w:color="auto"/>
            <w:right w:val="none" w:sz="0" w:space="0" w:color="auto"/>
          </w:divBdr>
        </w:div>
        <w:div w:id="2006787388">
          <w:marLeft w:val="480"/>
          <w:marRight w:val="0"/>
          <w:marTop w:val="0"/>
          <w:marBottom w:val="0"/>
          <w:divBdr>
            <w:top w:val="none" w:sz="0" w:space="0" w:color="auto"/>
            <w:left w:val="none" w:sz="0" w:space="0" w:color="auto"/>
            <w:bottom w:val="none" w:sz="0" w:space="0" w:color="auto"/>
            <w:right w:val="none" w:sz="0" w:space="0" w:color="auto"/>
          </w:divBdr>
        </w:div>
        <w:div w:id="477772955">
          <w:marLeft w:val="480"/>
          <w:marRight w:val="0"/>
          <w:marTop w:val="0"/>
          <w:marBottom w:val="0"/>
          <w:divBdr>
            <w:top w:val="none" w:sz="0" w:space="0" w:color="auto"/>
            <w:left w:val="none" w:sz="0" w:space="0" w:color="auto"/>
            <w:bottom w:val="none" w:sz="0" w:space="0" w:color="auto"/>
            <w:right w:val="none" w:sz="0" w:space="0" w:color="auto"/>
          </w:divBdr>
        </w:div>
        <w:div w:id="1169061853">
          <w:marLeft w:val="480"/>
          <w:marRight w:val="0"/>
          <w:marTop w:val="0"/>
          <w:marBottom w:val="0"/>
          <w:divBdr>
            <w:top w:val="none" w:sz="0" w:space="0" w:color="auto"/>
            <w:left w:val="none" w:sz="0" w:space="0" w:color="auto"/>
            <w:bottom w:val="none" w:sz="0" w:space="0" w:color="auto"/>
            <w:right w:val="none" w:sz="0" w:space="0" w:color="auto"/>
          </w:divBdr>
        </w:div>
        <w:div w:id="1328290644">
          <w:marLeft w:val="480"/>
          <w:marRight w:val="0"/>
          <w:marTop w:val="0"/>
          <w:marBottom w:val="0"/>
          <w:divBdr>
            <w:top w:val="none" w:sz="0" w:space="0" w:color="auto"/>
            <w:left w:val="none" w:sz="0" w:space="0" w:color="auto"/>
            <w:bottom w:val="none" w:sz="0" w:space="0" w:color="auto"/>
            <w:right w:val="none" w:sz="0" w:space="0" w:color="auto"/>
          </w:divBdr>
        </w:div>
        <w:div w:id="1264151316">
          <w:marLeft w:val="480"/>
          <w:marRight w:val="0"/>
          <w:marTop w:val="0"/>
          <w:marBottom w:val="0"/>
          <w:divBdr>
            <w:top w:val="none" w:sz="0" w:space="0" w:color="auto"/>
            <w:left w:val="none" w:sz="0" w:space="0" w:color="auto"/>
            <w:bottom w:val="none" w:sz="0" w:space="0" w:color="auto"/>
            <w:right w:val="none" w:sz="0" w:space="0" w:color="auto"/>
          </w:divBdr>
        </w:div>
        <w:div w:id="2133285039">
          <w:marLeft w:val="480"/>
          <w:marRight w:val="0"/>
          <w:marTop w:val="0"/>
          <w:marBottom w:val="0"/>
          <w:divBdr>
            <w:top w:val="none" w:sz="0" w:space="0" w:color="auto"/>
            <w:left w:val="none" w:sz="0" w:space="0" w:color="auto"/>
            <w:bottom w:val="none" w:sz="0" w:space="0" w:color="auto"/>
            <w:right w:val="none" w:sz="0" w:space="0" w:color="auto"/>
          </w:divBdr>
        </w:div>
        <w:div w:id="1844973846">
          <w:marLeft w:val="480"/>
          <w:marRight w:val="0"/>
          <w:marTop w:val="0"/>
          <w:marBottom w:val="0"/>
          <w:divBdr>
            <w:top w:val="none" w:sz="0" w:space="0" w:color="auto"/>
            <w:left w:val="none" w:sz="0" w:space="0" w:color="auto"/>
            <w:bottom w:val="none" w:sz="0" w:space="0" w:color="auto"/>
            <w:right w:val="none" w:sz="0" w:space="0" w:color="auto"/>
          </w:divBdr>
        </w:div>
        <w:div w:id="1933052943">
          <w:marLeft w:val="480"/>
          <w:marRight w:val="0"/>
          <w:marTop w:val="0"/>
          <w:marBottom w:val="0"/>
          <w:divBdr>
            <w:top w:val="none" w:sz="0" w:space="0" w:color="auto"/>
            <w:left w:val="none" w:sz="0" w:space="0" w:color="auto"/>
            <w:bottom w:val="none" w:sz="0" w:space="0" w:color="auto"/>
            <w:right w:val="none" w:sz="0" w:space="0" w:color="auto"/>
          </w:divBdr>
        </w:div>
        <w:div w:id="1527599570">
          <w:marLeft w:val="480"/>
          <w:marRight w:val="0"/>
          <w:marTop w:val="0"/>
          <w:marBottom w:val="0"/>
          <w:divBdr>
            <w:top w:val="none" w:sz="0" w:space="0" w:color="auto"/>
            <w:left w:val="none" w:sz="0" w:space="0" w:color="auto"/>
            <w:bottom w:val="none" w:sz="0" w:space="0" w:color="auto"/>
            <w:right w:val="none" w:sz="0" w:space="0" w:color="auto"/>
          </w:divBdr>
        </w:div>
        <w:div w:id="390349729">
          <w:marLeft w:val="480"/>
          <w:marRight w:val="0"/>
          <w:marTop w:val="0"/>
          <w:marBottom w:val="0"/>
          <w:divBdr>
            <w:top w:val="none" w:sz="0" w:space="0" w:color="auto"/>
            <w:left w:val="none" w:sz="0" w:space="0" w:color="auto"/>
            <w:bottom w:val="none" w:sz="0" w:space="0" w:color="auto"/>
            <w:right w:val="none" w:sz="0" w:space="0" w:color="auto"/>
          </w:divBdr>
        </w:div>
        <w:div w:id="1840726743">
          <w:marLeft w:val="480"/>
          <w:marRight w:val="0"/>
          <w:marTop w:val="0"/>
          <w:marBottom w:val="0"/>
          <w:divBdr>
            <w:top w:val="none" w:sz="0" w:space="0" w:color="auto"/>
            <w:left w:val="none" w:sz="0" w:space="0" w:color="auto"/>
            <w:bottom w:val="none" w:sz="0" w:space="0" w:color="auto"/>
            <w:right w:val="none" w:sz="0" w:space="0" w:color="auto"/>
          </w:divBdr>
        </w:div>
        <w:div w:id="1861964290">
          <w:marLeft w:val="480"/>
          <w:marRight w:val="0"/>
          <w:marTop w:val="0"/>
          <w:marBottom w:val="0"/>
          <w:divBdr>
            <w:top w:val="none" w:sz="0" w:space="0" w:color="auto"/>
            <w:left w:val="none" w:sz="0" w:space="0" w:color="auto"/>
            <w:bottom w:val="none" w:sz="0" w:space="0" w:color="auto"/>
            <w:right w:val="none" w:sz="0" w:space="0" w:color="auto"/>
          </w:divBdr>
        </w:div>
        <w:div w:id="456875266">
          <w:marLeft w:val="480"/>
          <w:marRight w:val="0"/>
          <w:marTop w:val="0"/>
          <w:marBottom w:val="0"/>
          <w:divBdr>
            <w:top w:val="none" w:sz="0" w:space="0" w:color="auto"/>
            <w:left w:val="none" w:sz="0" w:space="0" w:color="auto"/>
            <w:bottom w:val="none" w:sz="0" w:space="0" w:color="auto"/>
            <w:right w:val="none" w:sz="0" w:space="0" w:color="auto"/>
          </w:divBdr>
        </w:div>
        <w:div w:id="1836728888">
          <w:marLeft w:val="480"/>
          <w:marRight w:val="0"/>
          <w:marTop w:val="0"/>
          <w:marBottom w:val="0"/>
          <w:divBdr>
            <w:top w:val="none" w:sz="0" w:space="0" w:color="auto"/>
            <w:left w:val="none" w:sz="0" w:space="0" w:color="auto"/>
            <w:bottom w:val="none" w:sz="0" w:space="0" w:color="auto"/>
            <w:right w:val="none" w:sz="0" w:space="0" w:color="auto"/>
          </w:divBdr>
        </w:div>
        <w:div w:id="1777745602">
          <w:marLeft w:val="480"/>
          <w:marRight w:val="0"/>
          <w:marTop w:val="0"/>
          <w:marBottom w:val="0"/>
          <w:divBdr>
            <w:top w:val="none" w:sz="0" w:space="0" w:color="auto"/>
            <w:left w:val="none" w:sz="0" w:space="0" w:color="auto"/>
            <w:bottom w:val="none" w:sz="0" w:space="0" w:color="auto"/>
            <w:right w:val="none" w:sz="0" w:space="0" w:color="auto"/>
          </w:divBdr>
        </w:div>
        <w:div w:id="1292327736">
          <w:marLeft w:val="480"/>
          <w:marRight w:val="0"/>
          <w:marTop w:val="0"/>
          <w:marBottom w:val="0"/>
          <w:divBdr>
            <w:top w:val="none" w:sz="0" w:space="0" w:color="auto"/>
            <w:left w:val="none" w:sz="0" w:space="0" w:color="auto"/>
            <w:bottom w:val="none" w:sz="0" w:space="0" w:color="auto"/>
            <w:right w:val="none" w:sz="0" w:space="0" w:color="auto"/>
          </w:divBdr>
        </w:div>
        <w:div w:id="657923203">
          <w:marLeft w:val="480"/>
          <w:marRight w:val="0"/>
          <w:marTop w:val="0"/>
          <w:marBottom w:val="0"/>
          <w:divBdr>
            <w:top w:val="none" w:sz="0" w:space="0" w:color="auto"/>
            <w:left w:val="none" w:sz="0" w:space="0" w:color="auto"/>
            <w:bottom w:val="none" w:sz="0" w:space="0" w:color="auto"/>
            <w:right w:val="none" w:sz="0" w:space="0" w:color="auto"/>
          </w:divBdr>
        </w:div>
        <w:div w:id="509568408">
          <w:marLeft w:val="480"/>
          <w:marRight w:val="0"/>
          <w:marTop w:val="0"/>
          <w:marBottom w:val="0"/>
          <w:divBdr>
            <w:top w:val="none" w:sz="0" w:space="0" w:color="auto"/>
            <w:left w:val="none" w:sz="0" w:space="0" w:color="auto"/>
            <w:bottom w:val="none" w:sz="0" w:space="0" w:color="auto"/>
            <w:right w:val="none" w:sz="0" w:space="0" w:color="auto"/>
          </w:divBdr>
        </w:div>
        <w:div w:id="1804616708">
          <w:marLeft w:val="480"/>
          <w:marRight w:val="0"/>
          <w:marTop w:val="0"/>
          <w:marBottom w:val="0"/>
          <w:divBdr>
            <w:top w:val="none" w:sz="0" w:space="0" w:color="auto"/>
            <w:left w:val="none" w:sz="0" w:space="0" w:color="auto"/>
            <w:bottom w:val="none" w:sz="0" w:space="0" w:color="auto"/>
            <w:right w:val="none" w:sz="0" w:space="0" w:color="auto"/>
          </w:divBdr>
        </w:div>
      </w:divsChild>
    </w:div>
    <w:div w:id="1196390280">
      <w:bodyDiv w:val="1"/>
      <w:marLeft w:val="0"/>
      <w:marRight w:val="0"/>
      <w:marTop w:val="0"/>
      <w:marBottom w:val="0"/>
      <w:divBdr>
        <w:top w:val="none" w:sz="0" w:space="0" w:color="auto"/>
        <w:left w:val="none" w:sz="0" w:space="0" w:color="auto"/>
        <w:bottom w:val="none" w:sz="0" w:space="0" w:color="auto"/>
        <w:right w:val="none" w:sz="0" w:space="0" w:color="auto"/>
      </w:divBdr>
      <w:divsChild>
        <w:div w:id="1338076324">
          <w:marLeft w:val="480"/>
          <w:marRight w:val="0"/>
          <w:marTop w:val="0"/>
          <w:marBottom w:val="0"/>
          <w:divBdr>
            <w:top w:val="none" w:sz="0" w:space="0" w:color="auto"/>
            <w:left w:val="none" w:sz="0" w:space="0" w:color="auto"/>
            <w:bottom w:val="none" w:sz="0" w:space="0" w:color="auto"/>
            <w:right w:val="none" w:sz="0" w:space="0" w:color="auto"/>
          </w:divBdr>
        </w:div>
        <w:div w:id="1726636000">
          <w:marLeft w:val="480"/>
          <w:marRight w:val="0"/>
          <w:marTop w:val="0"/>
          <w:marBottom w:val="0"/>
          <w:divBdr>
            <w:top w:val="none" w:sz="0" w:space="0" w:color="auto"/>
            <w:left w:val="none" w:sz="0" w:space="0" w:color="auto"/>
            <w:bottom w:val="none" w:sz="0" w:space="0" w:color="auto"/>
            <w:right w:val="none" w:sz="0" w:space="0" w:color="auto"/>
          </w:divBdr>
        </w:div>
        <w:div w:id="1939672913">
          <w:marLeft w:val="480"/>
          <w:marRight w:val="0"/>
          <w:marTop w:val="0"/>
          <w:marBottom w:val="0"/>
          <w:divBdr>
            <w:top w:val="none" w:sz="0" w:space="0" w:color="auto"/>
            <w:left w:val="none" w:sz="0" w:space="0" w:color="auto"/>
            <w:bottom w:val="none" w:sz="0" w:space="0" w:color="auto"/>
            <w:right w:val="none" w:sz="0" w:space="0" w:color="auto"/>
          </w:divBdr>
        </w:div>
        <w:div w:id="1897739563">
          <w:marLeft w:val="480"/>
          <w:marRight w:val="0"/>
          <w:marTop w:val="0"/>
          <w:marBottom w:val="0"/>
          <w:divBdr>
            <w:top w:val="none" w:sz="0" w:space="0" w:color="auto"/>
            <w:left w:val="none" w:sz="0" w:space="0" w:color="auto"/>
            <w:bottom w:val="none" w:sz="0" w:space="0" w:color="auto"/>
            <w:right w:val="none" w:sz="0" w:space="0" w:color="auto"/>
          </w:divBdr>
        </w:div>
        <w:div w:id="1676222647">
          <w:marLeft w:val="480"/>
          <w:marRight w:val="0"/>
          <w:marTop w:val="0"/>
          <w:marBottom w:val="0"/>
          <w:divBdr>
            <w:top w:val="none" w:sz="0" w:space="0" w:color="auto"/>
            <w:left w:val="none" w:sz="0" w:space="0" w:color="auto"/>
            <w:bottom w:val="none" w:sz="0" w:space="0" w:color="auto"/>
            <w:right w:val="none" w:sz="0" w:space="0" w:color="auto"/>
          </w:divBdr>
        </w:div>
        <w:div w:id="1944681392">
          <w:marLeft w:val="480"/>
          <w:marRight w:val="0"/>
          <w:marTop w:val="0"/>
          <w:marBottom w:val="0"/>
          <w:divBdr>
            <w:top w:val="none" w:sz="0" w:space="0" w:color="auto"/>
            <w:left w:val="none" w:sz="0" w:space="0" w:color="auto"/>
            <w:bottom w:val="none" w:sz="0" w:space="0" w:color="auto"/>
            <w:right w:val="none" w:sz="0" w:space="0" w:color="auto"/>
          </w:divBdr>
        </w:div>
        <w:div w:id="213808708">
          <w:marLeft w:val="480"/>
          <w:marRight w:val="0"/>
          <w:marTop w:val="0"/>
          <w:marBottom w:val="0"/>
          <w:divBdr>
            <w:top w:val="none" w:sz="0" w:space="0" w:color="auto"/>
            <w:left w:val="none" w:sz="0" w:space="0" w:color="auto"/>
            <w:bottom w:val="none" w:sz="0" w:space="0" w:color="auto"/>
            <w:right w:val="none" w:sz="0" w:space="0" w:color="auto"/>
          </w:divBdr>
        </w:div>
        <w:div w:id="593244558">
          <w:marLeft w:val="480"/>
          <w:marRight w:val="0"/>
          <w:marTop w:val="0"/>
          <w:marBottom w:val="0"/>
          <w:divBdr>
            <w:top w:val="none" w:sz="0" w:space="0" w:color="auto"/>
            <w:left w:val="none" w:sz="0" w:space="0" w:color="auto"/>
            <w:bottom w:val="none" w:sz="0" w:space="0" w:color="auto"/>
            <w:right w:val="none" w:sz="0" w:space="0" w:color="auto"/>
          </w:divBdr>
        </w:div>
        <w:div w:id="641814984">
          <w:marLeft w:val="480"/>
          <w:marRight w:val="0"/>
          <w:marTop w:val="0"/>
          <w:marBottom w:val="0"/>
          <w:divBdr>
            <w:top w:val="none" w:sz="0" w:space="0" w:color="auto"/>
            <w:left w:val="none" w:sz="0" w:space="0" w:color="auto"/>
            <w:bottom w:val="none" w:sz="0" w:space="0" w:color="auto"/>
            <w:right w:val="none" w:sz="0" w:space="0" w:color="auto"/>
          </w:divBdr>
        </w:div>
        <w:div w:id="224339346">
          <w:marLeft w:val="480"/>
          <w:marRight w:val="0"/>
          <w:marTop w:val="0"/>
          <w:marBottom w:val="0"/>
          <w:divBdr>
            <w:top w:val="none" w:sz="0" w:space="0" w:color="auto"/>
            <w:left w:val="none" w:sz="0" w:space="0" w:color="auto"/>
            <w:bottom w:val="none" w:sz="0" w:space="0" w:color="auto"/>
            <w:right w:val="none" w:sz="0" w:space="0" w:color="auto"/>
          </w:divBdr>
        </w:div>
        <w:div w:id="1817650572">
          <w:marLeft w:val="480"/>
          <w:marRight w:val="0"/>
          <w:marTop w:val="0"/>
          <w:marBottom w:val="0"/>
          <w:divBdr>
            <w:top w:val="none" w:sz="0" w:space="0" w:color="auto"/>
            <w:left w:val="none" w:sz="0" w:space="0" w:color="auto"/>
            <w:bottom w:val="none" w:sz="0" w:space="0" w:color="auto"/>
            <w:right w:val="none" w:sz="0" w:space="0" w:color="auto"/>
          </w:divBdr>
        </w:div>
        <w:div w:id="590629666">
          <w:marLeft w:val="480"/>
          <w:marRight w:val="0"/>
          <w:marTop w:val="0"/>
          <w:marBottom w:val="0"/>
          <w:divBdr>
            <w:top w:val="none" w:sz="0" w:space="0" w:color="auto"/>
            <w:left w:val="none" w:sz="0" w:space="0" w:color="auto"/>
            <w:bottom w:val="none" w:sz="0" w:space="0" w:color="auto"/>
            <w:right w:val="none" w:sz="0" w:space="0" w:color="auto"/>
          </w:divBdr>
        </w:div>
        <w:div w:id="838882580">
          <w:marLeft w:val="480"/>
          <w:marRight w:val="0"/>
          <w:marTop w:val="0"/>
          <w:marBottom w:val="0"/>
          <w:divBdr>
            <w:top w:val="none" w:sz="0" w:space="0" w:color="auto"/>
            <w:left w:val="none" w:sz="0" w:space="0" w:color="auto"/>
            <w:bottom w:val="none" w:sz="0" w:space="0" w:color="auto"/>
            <w:right w:val="none" w:sz="0" w:space="0" w:color="auto"/>
          </w:divBdr>
        </w:div>
        <w:div w:id="706218300">
          <w:marLeft w:val="480"/>
          <w:marRight w:val="0"/>
          <w:marTop w:val="0"/>
          <w:marBottom w:val="0"/>
          <w:divBdr>
            <w:top w:val="none" w:sz="0" w:space="0" w:color="auto"/>
            <w:left w:val="none" w:sz="0" w:space="0" w:color="auto"/>
            <w:bottom w:val="none" w:sz="0" w:space="0" w:color="auto"/>
            <w:right w:val="none" w:sz="0" w:space="0" w:color="auto"/>
          </w:divBdr>
        </w:div>
        <w:div w:id="1235356451">
          <w:marLeft w:val="480"/>
          <w:marRight w:val="0"/>
          <w:marTop w:val="0"/>
          <w:marBottom w:val="0"/>
          <w:divBdr>
            <w:top w:val="none" w:sz="0" w:space="0" w:color="auto"/>
            <w:left w:val="none" w:sz="0" w:space="0" w:color="auto"/>
            <w:bottom w:val="none" w:sz="0" w:space="0" w:color="auto"/>
            <w:right w:val="none" w:sz="0" w:space="0" w:color="auto"/>
          </w:divBdr>
        </w:div>
        <w:div w:id="2043244488">
          <w:marLeft w:val="480"/>
          <w:marRight w:val="0"/>
          <w:marTop w:val="0"/>
          <w:marBottom w:val="0"/>
          <w:divBdr>
            <w:top w:val="none" w:sz="0" w:space="0" w:color="auto"/>
            <w:left w:val="none" w:sz="0" w:space="0" w:color="auto"/>
            <w:bottom w:val="none" w:sz="0" w:space="0" w:color="auto"/>
            <w:right w:val="none" w:sz="0" w:space="0" w:color="auto"/>
          </w:divBdr>
        </w:div>
        <w:div w:id="1712611689">
          <w:marLeft w:val="480"/>
          <w:marRight w:val="0"/>
          <w:marTop w:val="0"/>
          <w:marBottom w:val="0"/>
          <w:divBdr>
            <w:top w:val="none" w:sz="0" w:space="0" w:color="auto"/>
            <w:left w:val="none" w:sz="0" w:space="0" w:color="auto"/>
            <w:bottom w:val="none" w:sz="0" w:space="0" w:color="auto"/>
            <w:right w:val="none" w:sz="0" w:space="0" w:color="auto"/>
          </w:divBdr>
        </w:div>
        <w:div w:id="1809592437">
          <w:marLeft w:val="480"/>
          <w:marRight w:val="0"/>
          <w:marTop w:val="0"/>
          <w:marBottom w:val="0"/>
          <w:divBdr>
            <w:top w:val="none" w:sz="0" w:space="0" w:color="auto"/>
            <w:left w:val="none" w:sz="0" w:space="0" w:color="auto"/>
            <w:bottom w:val="none" w:sz="0" w:space="0" w:color="auto"/>
            <w:right w:val="none" w:sz="0" w:space="0" w:color="auto"/>
          </w:divBdr>
        </w:div>
        <w:div w:id="509220316">
          <w:marLeft w:val="480"/>
          <w:marRight w:val="0"/>
          <w:marTop w:val="0"/>
          <w:marBottom w:val="0"/>
          <w:divBdr>
            <w:top w:val="none" w:sz="0" w:space="0" w:color="auto"/>
            <w:left w:val="none" w:sz="0" w:space="0" w:color="auto"/>
            <w:bottom w:val="none" w:sz="0" w:space="0" w:color="auto"/>
            <w:right w:val="none" w:sz="0" w:space="0" w:color="auto"/>
          </w:divBdr>
        </w:div>
        <w:div w:id="440106578">
          <w:marLeft w:val="480"/>
          <w:marRight w:val="0"/>
          <w:marTop w:val="0"/>
          <w:marBottom w:val="0"/>
          <w:divBdr>
            <w:top w:val="none" w:sz="0" w:space="0" w:color="auto"/>
            <w:left w:val="none" w:sz="0" w:space="0" w:color="auto"/>
            <w:bottom w:val="none" w:sz="0" w:space="0" w:color="auto"/>
            <w:right w:val="none" w:sz="0" w:space="0" w:color="auto"/>
          </w:divBdr>
        </w:div>
        <w:div w:id="42490638">
          <w:marLeft w:val="480"/>
          <w:marRight w:val="0"/>
          <w:marTop w:val="0"/>
          <w:marBottom w:val="0"/>
          <w:divBdr>
            <w:top w:val="none" w:sz="0" w:space="0" w:color="auto"/>
            <w:left w:val="none" w:sz="0" w:space="0" w:color="auto"/>
            <w:bottom w:val="none" w:sz="0" w:space="0" w:color="auto"/>
            <w:right w:val="none" w:sz="0" w:space="0" w:color="auto"/>
          </w:divBdr>
        </w:div>
        <w:div w:id="1069500988">
          <w:marLeft w:val="480"/>
          <w:marRight w:val="0"/>
          <w:marTop w:val="0"/>
          <w:marBottom w:val="0"/>
          <w:divBdr>
            <w:top w:val="none" w:sz="0" w:space="0" w:color="auto"/>
            <w:left w:val="none" w:sz="0" w:space="0" w:color="auto"/>
            <w:bottom w:val="none" w:sz="0" w:space="0" w:color="auto"/>
            <w:right w:val="none" w:sz="0" w:space="0" w:color="auto"/>
          </w:divBdr>
        </w:div>
        <w:div w:id="258880714">
          <w:marLeft w:val="480"/>
          <w:marRight w:val="0"/>
          <w:marTop w:val="0"/>
          <w:marBottom w:val="0"/>
          <w:divBdr>
            <w:top w:val="none" w:sz="0" w:space="0" w:color="auto"/>
            <w:left w:val="none" w:sz="0" w:space="0" w:color="auto"/>
            <w:bottom w:val="none" w:sz="0" w:space="0" w:color="auto"/>
            <w:right w:val="none" w:sz="0" w:space="0" w:color="auto"/>
          </w:divBdr>
        </w:div>
        <w:div w:id="1480615889">
          <w:marLeft w:val="480"/>
          <w:marRight w:val="0"/>
          <w:marTop w:val="0"/>
          <w:marBottom w:val="0"/>
          <w:divBdr>
            <w:top w:val="none" w:sz="0" w:space="0" w:color="auto"/>
            <w:left w:val="none" w:sz="0" w:space="0" w:color="auto"/>
            <w:bottom w:val="none" w:sz="0" w:space="0" w:color="auto"/>
            <w:right w:val="none" w:sz="0" w:space="0" w:color="auto"/>
          </w:divBdr>
        </w:div>
        <w:div w:id="112212512">
          <w:marLeft w:val="480"/>
          <w:marRight w:val="0"/>
          <w:marTop w:val="0"/>
          <w:marBottom w:val="0"/>
          <w:divBdr>
            <w:top w:val="none" w:sz="0" w:space="0" w:color="auto"/>
            <w:left w:val="none" w:sz="0" w:space="0" w:color="auto"/>
            <w:bottom w:val="none" w:sz="0" w:space="0" w:color="auto"/>
            <w:right w:val="none" w:sz="0" w:space="0" w:color="auto"/>
          </w:divBdr>
        </w:div>
      </w:divsChild>
    </w:div>
    <w:div w:id="1202285886">
      <w:bodyDiv w:val="1"/>
      <w:marLeft w:val="0"/>
      <w:marRight w:val="0"/>
      <w:marTop w:val="0"/>
      <w:marBottom w:val="0"/>
      <w:divBdr>
        <w:top w:val="none" w:sz="0" w:space="0" w:color="auto"/>
        <w:left w:val="none" w:sz="0" w:space="0" w:color="auto"/>
        <w:bottom w:val="none" w:sz="0" w:space="0" w:color="auto"/>
        <w:right w:val="none" w:sz="0" w:space="0" w:color="auto"/>
      </w:divBdr>
      <w:divsChild>
        <w:div w:id="1120756925">
          <w:marLeft w:val="480"/>
          <w:marRight w:val="0"/>
          <w:marTop w:val="0"/>
          <w:marBottom w:val="0"/>
          <w:divBdr>
            <w:top w:val="none" w:sz="0" w:space="0" w:color="auto"/>
            <w:left w:val="none" w:sz="0" w:space="0" w:color="auto"/>
            <w:bottom w:val="none" w:sz="0" w:space="0" w:color="auto"/>
            <w:right w:val="none" w:sz="0" w:space="0" w:color="auto"/>
          </w:divBdr>
        </w:div>
        <w:div w:id="2117284969">
          <w:marLeft w:val="480"/>
          <w:marRight w:val="0"/>
          <w:marTop w:val="0"/>
          <w:marBottom w:val="0"/>
          <w:divBdr>
            <w:top w:val="none" w:sz="0" w:space="0" w:color="auto"/>
            <w:left w:val="none" w:sz="0" w:space="0" w:color="auto"/>
            <w:bottom w:val="none" w:sz="0" w:space="0" w:color="auto"/>
            <w:right w:val="none" w:sz="0" w:space="0" w:color="auto"/>
          </w:divBdr>
        </w:div>
        <w:div w:id="176651429">
          <w:marLeft w:val="480"/>
          <w:marRight w:val="0"/>
          <w:marTop w:val="0"/>
          <w:marBottom w:val="0"/>
          <w:divBdr>
            <w:top w:val="none" w:sz="0" w:space="0" w:color="auto"/>
            <w:left w:val="none" w:sz="0" w:space="0" w:color="auto"/>
            <w:bottom w:val="none" w:sz="0" w:space="0" w:color="auto"/>
            <w:right w:val="none" w:sz="0" w:space="0" w:color="auto"/>
          </w:divBdr>
        </w:div>
        <w:div w:id="2054424210">
          <w:marLeft w:val="480"/>
          <w:marRight w:val="0"/>
          <w:marTop w:val="0"/>
          <w:marBottom w:val="0"/>
          <w:divBdr>
            <w:top w:val="none" w:sz="0" w:space="0" w:color="auto"/>
            <w:left w:val="none" w:sz="0" w:space="0" w:color="auto"/>
            <w:bottom w:val="none" w:sz="0" w:space="0" w:color="auto"/>
            <w:right w:val="none" w:sz="0" w:space="0" w:color="auto"/>
          </w:divBdr>
        </w:div>
        <w:div w:id="216480737">
          <w:marLeft w:val="480"/>
          <w:marRight w:val="0"/>
          <w:marTop w:val="0"/>
          <w:marBottom w:val="0"/>
          <w:divBdr>
            <w:top w:val="none" w:sz="0" w:space="0" w:color="auto"/>
            <w:left w:val="none" w:sz="0" w:space="0" w:color="auto"/>
            <w:bottom w:val="none" w:sz="0" w:space="0" w:color="auto"/>
            <w:right w:val="none" w:sz="0" w:space="0" w:color="auto"/>
          </w:divBdr>
        </w:div>
        <w:div w:id="1616793025">
          <w:marLeft w:val="480"/>
          <w:marRight w:val="0"/>
          <w:marTop w:val="0"/>
          <w:marBottom w:val="0"/>
          <w:divBdr>
            <w:top w:val="none" w:sz="0" w:space="0" w:color="auto"/>
            <w:left w:val="none" w:sz="0" w:space="0" w:color="auto"/>
            <w:bottom w:val="none" w:sz="0" w:space="0" w:color="auto"/>
            <w:right w:val="none" w:sz="0" w:space="0" w:color="auto"/>
          </w:divBdr>
        </w:div>
        <w:div w:id="1324972948">
          <w:marLeft w:val="480"/>
          <w:marRight w:val="0"/>
          <w:marTop w:val="0"/>
          <w:marBottom w:val="0"/>
          <w:divBdr>
            <w:top w:val="none" w:sz="0" w:space="0" w:color="auto"/>
            <w:left w:val="none" w:sz="0" w:space="0" w:color="auto"/>
            <w:bottom w:val="none" w:sz="0" w:space="0" w:color="auto"/>
            <w:right w:val="none" w:sz="0" w:space="0" w:color="auto"/>
          </w:divBdr>
        </w:div>
        <w:div w:id="1269317815">
          <w:marLeft w:val="480"/>
          <w:marRight w:val="0"/>
          <w:marTop w:val="0"/>
          <w:marBottom w:val="0"/>
          <w:divBdr>
            <w:top w:val="none" w:sz="0" w:space="0" w:color="auto"/>
            <w:left w:val="none" w:sz="0" w:space="0" w:color="auto"/>
            <w:bottom w:val="none" w:sz="0" w:space="0" w:color="auto"/>
            <w:right w:val="none" w:sz="0" w:space="0" w:color="auto"/>
          </w:divBdr>
        </w:div>
        <w:div w:id="189223662">
          <w:marLeft w:val="480"/>
          <w:marRight w:val="0"/>
          <w:marTop w:val="0"/>
          <w:marBottom w:val="0"/>
          <w:divBdr>
            <w:top w:val="none" w:sz="0" w:space="0" w:color="auto"/>
            <w:left w:val="none" w:sz="0" w:space="0" w:color="auto"/>
            <w:bottom w:val="none" w:sz="0" w:space="0" w:color="auto"/>
            <w:right w:val="none" w:sz="0" w:space="0" w:color="auto"/>
          </w:divBdr>
        </w:div>
        <w:div w:id="1626891744">
          <w:marLeft w:val="480"/>
          <w:marRight w:val="0"/>
          <w:marTop w:val="0"/>
          <w:marBottom w:val="0"/>
          <w:divBdr>
            <w:top w:val="none" w:sz="0" w:space="0" w:color="auto"/>
            <w:left w:val="none" w:sz="0" w:space="0" w:color="auto"/>
            <w:bottom w:val="none" w:sz="0" w:space="0" w:color="auto"/>
            <w:right w:val="none" w:sz="0" w:space="0" w:color="auto"/>
          </w:divBdr>
        </w:div>
        <w:div w:id="1883133482">
          <w:marLeft w:val="480"/>
          <w:marRight w:val="0"/>
          <w:marTop w:val="0"/>
          <w:marBottom w:val="0"/>
          <w:divBdr>
            <w:top w:val="none" w:sz="0" w:space="0" w:color="auto"/>
            <w:left w:val="none" w:sz="0" w:space="0" w:color="auto"/>
            <w:bottom w:val="none" w:sz="0" w:space="0" w:color="auto"/>
            <w:right w:val="none" w:sz="0" w:space="0" w:color="auto"/>
          </w:divBdr>
        </w:div>
        <w:div w:id="684744623">
          <w:marLeft w:val="480"/>
          <w:marRight w:val="0"/>
          <w:marTop w:val="0"/>
          <w:marBottom w:val="0"/>
          <w:divBdr>
            <w:top w:val="none" w:sz="0" w:space="0" w:color="auto"/>
            <w:left w:val="none" w:sz="0" w:space="0" w:color="auto"/>
            <w:bottom w:val="none" w:sz="0" w:space="0" w:color="auto"/>
            <w:right w:val="none" w:sz="0" w:space="0" w:color="auto"/>
          </w:divBdr>
        </w:div>
        <w:div w:id="691490413">
          <w:marLeft w:val="480"/>
          <w:marRight w:val="0"/>
          <w:marTop w:val="0"/>
          <w:marBottom w:val="0"/>
          <w:divBdr>
            <w:top w:val="none" w:sz="0" w:space="0" w:color="auto"/>
            <w:left w:val="none" w:sz="0" w:space="0" w:color="auto"/>
            <w:bottom w:val="none" w:sz="0" w:space="0" w:color="auto"/>
            <w:right w:val="none" w:sz="0" w:space="0" w:color="auto"/>
          </w:divBdr>
        </w:div>
        <w:div w:id="346248734">
          <w:marLeft w:val="480"/>
          <w:marRight w:val="0"/>
          <w:marTop w:val="0"/>
          <w:marBottom w:val="0"/>
          <w:divBdr>
            <w:top w:val="none" w:sz="0" w:space="0" w:color="auto"/>
            <w:left w:val="none" w:sz="0" w:space="0" w:color="auto"/>
            <w:bottom w:val="none" w:sz="0" w:space="0" w:color="auto"/>
            <w:right w:val="none" w:sz="0" w:space="0" w:color="auto"/>
          </w:divBdr>
        </w:div>
        <w:div w:id="109934416">
          <w:marLeft w:val="480"/>
          <w:marRight w:val="0"/>
          <w:marTop w:val="0"/>
          <w:marBottom w:val="0"/>
          <w:divBdr>
            <w:top w:val="none" w:sz="0" w:space="0" w:color="auto"/>
            <w:left w:val="none" w:sz="0" w:space="0" w:color="auto"/>
            <w:bottom w:val="none" w:sz="0" w:space="0" w:color="auto"/>
            <w:right w:val="none" w:sz="0" w:space="0" w:color="auto"/>
          </w:divBdr>
        </w:div>
        <w:div w:id="16586759">
          <w:marLeft w:val="480"/>
          <w:marRight w:val="0"/>
          <w:marTop w:val="0"/>
          <w:marBottom w:val="0"/>
          <w:divBdr>
            <w:top w:val="none" w:sz="0" w:space="0" w:color="auto"/>
            <w:left w:val="none" w:sz="0" w:space="0" w:color="auto"/>
            <w:bottom w:val="none" w:sz="0" w:space="0" w:color="auto"/>
            <w:right w:val="none" w:sz="0" w:space="0" w:color="auto"/>
          </w:divBdr>
        </w:div>
        <w:div w:id="1708410151">
          <w:marLeft w:val="480"/>
          <w:marRight w:val="0"/>
          <w:marTop w:val="0"/>
          <w:marBottom w:val="0"/>
          <w:divBdr>
            <w:top w:val="none" w:sz="0" w:space="0" w:color="auto"/>
            <w:left w:val="none" w:sz="0" w:space="0" w:color="auto"/>
            <w:bottom w:val="none" w:sz="0" w:space="0" w:color="auto"/>
            <w:right w:val="none" w:sz="0" w:space="0" w:color="auto"/>
          </w:divBdr>
        </w:div>
        <w:div w:id="713624959">
          <w:marLeft w:val="480"/>
          <w:marRight w:val="0"/>
          <w:marTop w:val="0"/>
          <w:marBottom w:val="0"/>
          <w:divBdr>
            <w:top w:val="none" w:sz="0" w:space="0" w:color="auto"/>
            <w:left w:val="none" w:sz="0" w:space="0" w:color="auto"/>
            <w:bottom w:val="none" w:sz="0" w:space="0" w:color="auto"/>
            <w:right w:val="none" w:sz="0" w:space="0" w:color="auto"/>
          </w:divBdr>
        </w:div>
        <w:div w:id="1609000862">
          <w:marLeft w:val="480"/>
          <w:marRight w:val="0"/>
          <w:marTop w:val="0"/>
          <w:marBottom w:val="0"/>
          <w:divBdr>
            <w:top w:val="none" w:sz="0" w:space="0" w:color="auto"/>
            <w:left w:val="none" w:sz="0" w:space="0" w:color="auto"/>
            <w:bottom w:val="none" w:sz="0" w:space="0" w:color="auto"/>
            <w:right w:val="none" w:sz="0" w:space="0" w:color="auto"/>
          </w:divBdr>
        </w:div>
        <w:div w:id="792095522">
          <w:marLeft w:val="480"/>
          <w:marRight w:val="0"/>
          <w:marTop w:val="0"/>
          <w:marBottom w:val="0"/>
          <w:divBdr>
            <w:top w:val="none" w:sz="0" w:space="0" w:color="auto"/>
            <w:left w:val="none" w:sz="0" w:space="0" w:color="auto"/>
            <w:bottom w:val="none" w:sz="0" w:space="0" w:color="auto"/>
            <w:right w:val="none" w:sz="0" w:space="0" w:color="auto"/>
          </w:divBdr>
        </w:div>
        <w:div w:id="809589572">
          <w:marLeft w:val="480"/>
          <w:marRight w:val="0"/>
          <w:marTop w:val="0"/>
          <w:marBottom w:val="0"/>
          <w:divBdr>
            <w:top w:val="none" w:sz="0" w:space="0" w:color="auto"/>
            <w:left w:val="none" w:sz="0" w:space="0" w:color="auto"/>
            <w:bottom w:val="none" w:sz="0" w:space="0" w:color="auto"/>
            <w:right w:val="none" w:sz="0" w:space="0" w:color="auto"/>
          </w:divBdr>
        </w:div>
        <w:div w:id="1997801252">
          <w:marLeft w:val="480"/>
          <w:marRight w:val="0"/>
          <w:marTop w:val="0"/>
          <w:marBottom w:val="0"/>
          <w:divBdr>
            <w:top w:val="none" w:sz="0" w:space="0" w:color="auto"/>
            <w:left w:val="none" w:sz="0" w:space="0" w:color="auto"/>
            <w:bottom w:val="none" w:sz="0" w:space="0" w:color="auto"/>
            <w:right w:val="none" w:sz="0" w:space="0" w:color="auto"/>
          </w:divBdr>
        </w:div>
        <w:div w:id="658390147">
          <w:marLeft w:val="480"/>
          <w:marRight w:val="0"/>
          <w:marTop w:val="0"/>
          <w:marBottom w:val="0"/>
          <w:divBdr>
            <w:top w:val="none" w:sz="0" w:space="0" w:color="auto"/>
            <w:left w:val="none" w:sz="0" w:space="0" w:color="auto"/>
            <w:bottom w:val="none" w:sz="0" w:space="0" w:color="auto"/>
            <w:right w:val="none" w:sz="0" w:space="0" w:color="auto"/>
          </w:divBdr>
        </w:div>
        <w:div w:id="629360889">
          <w:marLeft w:val="480"/>
          <w:marRight w:val="0"/>
          <w:marTop w:val="0"/>
          <w:marBottom w:val="0"/>
          <w:divBdr>
            <w:top w:val="none" w:sz="0" w:space="0" w:color="auto"/>
            <w:left w:val="none" w:sz="0" w:space="0" w:color="auto"/>
            <w:bottom w:val="none" w:sz="0" w:space="0" w:color="auto"/>
            <w:right w:val="none" w:sz="0" w:space="0" w:color="auto"/>
          </w:divBdr>
        </w:div>
        <w:div w:id="1436025467">
          <w:marLeft w:val="480"/>
          <w:marRight w:val="0"/>
          <w:marTop w:val="0"/>
          <w:marBottom w:val="0"/>
          <w:divBdr>
            <w:top w:val="none" w:sz="0" w:space="0" w:color="auto"/>
            <w:left w:val="none" w:sz="0" w:space="0" w:color="auto"/>
            <w:bottom w:val="none" w:sz="0" w:space="0" w:color="auto"/>
            <w:right w:val="none" w:sz="0" w:space="0" w:color="auto"/>
          </w:divBdr>
        </w:div>
        <w:div w:id="2046978268">
          <w:marLeft w:val="480"/>
          <w:marRight w:val="0"/>
          <w:marTop w:val="0"/>
          <w:marBottom w:val="0"/>
          <w:divBdr>
            <w:top w:val="none" w:sz="0" w:space="0" w:color="auto"/>
            <w:left w:val="none" w:sz="0" w:space="0" w:color="auto"/>
            <w:bottom w:val="none" w:sz="0" w:space="0" w:color="auto"/>
            <w:right w:val="none" w:sz="0" w:space="0" w:color="auto"/>
          </w:divBdr>
        </w:div>
        <w:div w:id="524515872">
          <w:marLeft w:val="480"/>
          <w:marRight w:val="0"/>
          <w:marTop w:val="0"/>
          <w:marBottom w:val="0"/>
          <w:divBdr>
            <w:top w:val="none" w:sz="0" w:space="0" w:color="auto"/>
            <w:left w:val="none" w:sz="0" w:space="0" w:color="auto"/>
            <w:bottom w:val="none" w:sz="0" w:space="0" w:color="auto"/>
            <w:right w:val="none" w:sz="0" w:space="0" w:color="auto"/>
          </w:divBdr>
        </w:div>
        <w:div w:id="54086958">
          <w:marLeft w:val="480"/>
          <w:marRight w:val="0"/>
          <w:marTop w:val="0"/>
          <w:marBottom w:val="0"/>
          <w:divBdr>
            <w:top w:val="none" w:sz="0" w:space="0" w:color="auto"/>
            <w:left w:val="none" w:sz="0" w:space="0" w:color="auto"/>
            <w:bottom w:val="none" w:sz="0" w:space="0" w:color="auto"/>
            <w:right w:val="none" w:sz="0" w:space="0" w:color="auto"/>
          </w:divBdr>
        </w:div>
        <w:div w:id="1941181411">
          <w:marLeft w:val="480"/>
          <w:marRight w:val="0"/>
          <w:marTop w:val="0"/>
          <w:marBottom w:val="0"/>
          <w:divBdr>
            <w:top w:val="none" w:sz="0" w:space="0" w:color="auto"/>
            <w:left w:val="none" w:sz="0" w:space="0" w:color="auto"/>
            <w:bottom w:val="none" w:sz="0" w:space="0" w:color="auto"/>
            <w:right w:val="none" w:sz="0" w:space="0" w:color="auto"/>
          </w:divBdr>
        </w:div>
        <w:div w:id="1355493358">
          <w:marLeft w:val="480"/>
          <w:marRight w:val="0"/>
          <w:marTop w:val="0"/>
          <w:marBottom w:val="0"/>
          <w:divBdr>
            <w:top w:val="none" w:sz="0" w:space="0" w:color="auto"/>
            <w:left w:val="none" w:sz="0" w:space="0" w:color="auto"/>
            <w:bottom w:val="none" w:sz="0" w:space="0" w:color="auto"/>
            <w:right w:val="none" w:sz="0" w:space="0" w:color="auto"/>
          </w:divBdr>
        </w:div>
        <w:div w:id="2054619792">
          <w:marLeft w:val="480"/>
          <w:marRight w:val="0"/>
          <w:marTop w:val="0"/>
          <w:marBottom w:val="0"/>
          <w:divBdr>
            <w:top w:val="none" w:sz="0" w:space="0" w:color="auto"/>
            <w:left w:val="none" w:sz="0" w:space="0" w:color="auto"/>
            <w:bottom w:val="none" w:sz="0" w:space="0" w:color="auto"/>
            <w:right w:val="none" w:sz="0" w:space="0" w:color="auto"/>
          </w:divBdr>
        </w:div>
        <w:div w:id="888497577">
          <w:marLeft w:val="480"/>
          <w:marRight w:val="0"/>
          <w:marTop w:val="0"/>
          <w:marBottom w:val="0"/>
          <w:divBdr>
            <w:top w:val="none" w:sz="0" w:space="0" w:color="auto"/>
            <w:left w:val="none" w:sz="0" w:space="0" w:color="auto"/>
            <w:bottom w:val="none" w:sz="0" w:space="0" w:color="auto"/>
            <w:right w:val="none" w:sz="0" w:space="0" w:color="auto"/>
          </w:divBdr>
        </w:div>
        <w:div w:id="954794041">
          <w:marLeft w:val="480"/>
          <w:marRight w:val="0"/>
          <w:marTop w:val="0"/>
          <w:marBottom w:val="0"/>
          <w:divBdr>
            <w:top w:val="none" w:sz="0" w:space="0" w:color="auto"/>
            <w:left w:val="none" w:sz="0" w:space="0" w:color="auto"/>
            <w:bottom w:val="none" w:sz="0" w:space="0" w:color="auto"/>
            <w:right w:val="none" w:sz="0" w:space="0" w:color="auto"/>
          </w:divBdr>
        </w:div>
        <w:div w:id="757754469">
          <w:marLeft w:val="480"/>
          <w:marRight w:val="0"/>
          <w:marTop w:val="0"/>
          <w:marBottom w:val="0"/>
          <w:divBdr>
            <w:top w:val="none" w:sz="0" w:space="0" w:color="auto"/>
            <w:left w:val="none" w:sz="0" w:space="0" w:color="auto"/>
            <w:bottom w:val="none" w:sz="0" w:space="0" w:color="auto"/>
            <w:right w:val="none" w:sz="0" w:space="0" w:color="auto"/>
          </w:divBdr>
        </w:div>
        <w:div w:id="933591191">
          <w:marLeft w:val="480"/>
          <w:marRight w:val="0"/>
          <w:marTop w:val="0"/>
          <w:marBottom w:val="0"/>
          <w:divBdr>
            <w:top w:val="none" w:sz="0" w:space="0" w:color="auto"/>
            <w:left w:val="none" w:sz="0" w:space="0" w:color="auto"/>
            <w:bottom w:val="none" w:sz="0" w:space="0" w:color="auto"/>
            <w:right w:val="none" w:sz="0" w:space="0" w:color="auto"/>
          </w:divBdr>
        </w:div>
        <w:div w:id="825514220">
          <w:marLeft w:val="480"/>
          <w:marRight w:val="0"/>
          <w:marTop w:val="0"/>
          <w:marBottom w:val="0"/>
          <w:divBdr>
            <w:top w:val="none" w:sz="0" w:space="0" w:color="auto"/>
            <w:left w:val="none" w:sz="0" w:space="0" w:color="auto"/>
            <w:bottom w:val="none" w:sz="0" w:space="0" w:color="auto"/>
            <w:right w:val="none" w:sz="0" w:space="0" w:color="auto"/>
          </w:divBdr>
        </w:div>
        <w:div w:id="1546062214">
          <w:marLeft w:val="480"/>
          <w:marRight w:val="0"/>
          <w:marTop w:val="0"/>
          <w:marBottom w:val="0"/>
          <w:divBdr>
            <w:top w:val="none" w:sz="0" w:space="0" w:color="auto"/>
            <w:left w:val="none" w:sz="0" w:space="0" w:color="auto"/>
            <w:bottom w:val="none" w:sz="0" w:space="0" w:color="auto"/>
            <w:right w:val="none" w:sz="0" w:space="0" w:color="auto"/>
          </w:divBdr>
        </w:div>
        <w:div w:id="1021517413">
          <w:marLeft w:val="480"/>
          <w:marRight w:val="0"/>
          <w:marTop w:val="0"/>
          <w:marBottom w:val="0"/>
          <w:divBdr>
            <w:top w:val="none" w:sz="0" w:space="0" w:color="auto"/>
            <w:left w:val="none" w:sz="0" w:space="0" w:color="auto"/>
            <w:bottom w:val="none" w:sz="0" w:space="0" w:color="auto"/>
            <w:right w:val="none" w:sz="0" w:space="0" w:color="auto"/>
          </w:divBdr>
        </w:div>
        <w:div w:id="1573809269">
          <w:marLeft w:val="480"/>
          <w:marRight w:val="0"/>
          <w:marTop w:val="0"/>
          <w:marBottom w:val="0"/>
          <w:divBdr>
            <w:top w:val="none" w:sz="0" w:space="0" w:color="auto"/>
            <w:left w:val="none" w:sz="0" w:space="0" w:color="auto"/>
            <w:bottom w:val="none" w:sz="0" w:space="0" w:color="auto"/>
            <w:right w:val="none" w:sz="0" w:space="0" w:color="auto"/>
          </w:divBdr>
        </w:div>
        <w:div w:id="460002611">
          <w:marLeft w:val="480"/>
          <w:marRight w:val="0"/>
          <w:marTop w:val="0"/>
          <w:marBottom w:val="0"/>
          <w:divBdr>
            <w:top w:val="none" w:sz="0" w:space="0" w:color="auto"/>
            <w:left w:val="none" w:sz="0" w:space="0" w:color="auto"/>
            <w:bottom w:val="none" w:sz="0" w:space="0" w:color="auto"/>
            <w:right w:val="none" w:sz="0" w:space="0" w:color="auto"/>
          </w:divBdr>
        </w:div>
        <w:div w:id="1706173734">
          <w:marLeft w:val="480"/>
          <w:marRight w:val="0"/>
          <w:marTop w:val="0"/>
          <w:marBottom w:val="0"/>
          <w:divBdr>
            <w:top w:val="none" w:sz="0" w:space="0" w:color="auto"/>
            <w:left w:val="none" w:sz="0" w:space="0" w:color="auto"/>
            <w:bottom w:val="none" w:sz="0" w:space="0" w:color="auto"/>
            <w:right w:val="none" w:sz="0" w:space="0" w:color="auto"/>
          </w:divBdr>
        </w:div>
        <w:div w:id="2037846957">
          <w:marLeft w:val="480"/>
          <w:marRight w:val="0"/>
          <w:marTop w:val="0"/>
          <w:marBottom w:val="0"/>
          <w:divBdr>
            <w:top w:val="none" w:sz="0" w:space="0" w:color="auto"/>
            <w:left w:val="none" w:sz="0" w:space="0" w:color="auto"/>
            <w:bottom w:val="none" w:sz="0" w:space="0" w:color="auto"/>
            <w:right w:val="none" w:sz="0" w:space="0" w:color="auto"/>
          </w:divBdr>
        </w:div>
        <w:div w:id="298536303">
          <w:marLeft w:val="480"/>
          <w:marRight w:val="0"/>
          <w:marTop w:val="0"/>
          <w:marBottom w:val="0"/>
          <w:divBdr>
            <w:top w:val="none" w:sz="0" w:space="0" w:color="auto"/>
            <w:left w:val="none" w:sz="0" w:space="0" w:color="auto"/>
            <w:bottom w:val="none" w:sz="0" w:space="0" w:color="auto"/>
            <w:right w:val="none" w:sz="0" w:space="0" w:color="auto"/>
          </w:divBdr>
        </w:div>
        <w:div w:id="669723544">
          <w:marLeft w:val="480"/>
          <w:marRight w:val="0"/>
          <w:marTop w:val="0"/>
          <w:marBottom w:val="0"/>
          <w:divBdr>
            <w:top w:val="none" w:sz="0" w:space="0" w:color="auto"/>
            <w:left w:val="none" w:sz="0" w:space="0" w:color="auto"/>
            <w:bottom w:val="none" w:sz="0" w:space="0" w:color="auto"/>
            <w:right w:val="none" w:sz="0" w:space="0" w:color="auto"/>
          </w:divBdr>
        </w:div>
        <w:div w:id="2010524235">
          <w:marLeft w:val="480"/>
          <w:marRight w:val="0"/>
          <w:marTop w:val="0"/>
          <w:marBottom w:val="0"/>
          <w:divBdr>
            <w:top w:val="none" w:sz="0" w:space="0" w:color="auto"/>
            <w:left w:val="none" w:sz="0" w:space="0" w:color="auto"/>
            <w:bottom w:val="none" w:sz="0" w:space="0" w:color="auto"/>
            <w:right w:val="none" w:sz="0" w:space="0" w:color="auto"/>
          </w:divBdr>
        </w:div>
      </w:divsChild>
    </w:div>
    <w:div w:id="1206256590">
      <w:bodyDiv w:val="1"/>
      <w:marLeft w:val="0"/>
      <w:marRight w:val="0"/>
      <w:marTop w:val="0"/>
      <w:marBottom w:val="0"/>
      <w:divBdr>
        <w:top w:val="none" w:sz="0" w:space="0" w:color="auto"/>
        <w:left w:val="none" w:sz="0" w:space="0" w:color="auto"/>
        <w:bottom w:val="none" w:sz="0" w:space="0" w:color="auto"/>
        <w:right w:val="none" w:sz="0" w:space="0" w:color="auto"/>
      </w:divBdr>
      <w:divsChild>
        <w:div w:id="568229175">
          <w:marLeft w:val="640"/>
          <w:marRight w:val="0"/>
          <w:marTop w:val="0"/>
          <w:marBottom w:val="0"/>
          <w:divBdr>
            <w:top w:val="none" w:sz="0" w:space="0" w:color="auto"/>
            <w:left w:val="none" w:sz="0" w:space="0" w:color="auto"/>
            <w:bottom w:val="none" w:sz="0" w:space="0" w:color="auto"/>
            <w:right w:val="none" w:sz="0" w:space="0" w:color="auto"/>
          </w:divBdr>
        </w:div>
        <w:div w:id="1860774568">
          <w:marLeft w:val="640"/>
          <w:marRight w:val="0"/>
          <w:marTop w:val="0"/>
          <w:marBottom w:val="0"/>
          <w:divBdr>
            <w:top w:val="none" w:sz="0" w:space="0" w:color="auto"/>
            <w:left w:val="none" w:sz="0" w:space="0" w:color="auto"/>
            <w:bottom w:val="none" w:sz="0" w:space="0" w:color="auto"/>
            <w:right w:val="none" w:sz="0" w:space="0" w:color="auto"/>
          </w:divBdr>
        </w:div>
        <w:div w:id="1466309890">
          <w:marLeft w:val="640"/>
          <w:marRight w:val="0"/>
          <w:marTop w:val="0"/>
          <w:marBottom w:val="0"/>
          <w:divBdr>
            <w:top w:val="none" w:sz="0" w:space="0" w:color="auto"/>
            <w:left w:val="none" w:sz="0" w:space="0" w:color="auto"/>
            <w:bottom w:val="none" w:sz="0" w:space="0" w:color="auto"/>
            <w:right w:val="none" w:sz="0" w:space="0" w:color="auto"/>
          </w:divBdr>
        </w:div>
        <w:div w:id="1056510600">
          <w:marLeft w:val="640"/>
          <w:marRight w:val="0"/>
          <w:marTop w:val="0"/>
          <w:marBottom w:val="0"/>
          <w:divBdr>
            <w:top w:val="none" w:sz="0" w:space="0" w:color="auto"/>
            <w:left w:val="none" w:sz="0" w:space="0" w:color="auto"/>
            <w:bottom w:val="none" w:sz="0" w:space="0" w:color="auto"/>
            <w:right w:val="none" w:sz="0" w:space="0" w:color="auto"/>
          </w:divBdr>
        </w:div>
        <w:div w:id="1630939053">
          <w:marLeft w:val="640"/>
          <w:marRight w:val="0"/>
          <w:marTop w:val="0"/>
          <w:marBottom w:val="0"/>
          <w:divBdr>
            <w:top w:val="none" w:sz="0" w:space="0" w:color="auto"/>
            <w:left w:val="none" w:sz="0" w:space="0" w:color="auto"/>
            <w:bottom w:val="none" w:sz="0" w:space="0" w:color="auto"/>
            <w:right w:val="none" w:sz="0" w:space="0" w:color="auto"/>
          </w:divBdr>
        </w:div>
        <w:div w:id="829758823">
          <w:marLeft w:val="640"/>
          <w:marRight w:val="0"/>
          <w:marTop w:val="0"/>
          <w:marBottom w:val="0"/>
          <w:divBdr>
            <w:top w:val="none" w:sz="0" w:space="0" w:color="auto"/>
            <w:left w:val="none" w:sz="0" w:space="0" w:color="auto"/>
            <w:bottom w:val="none" w:sz="0" w:space="0" w:color="auto"/>
            <w:right w:val="none" w:sz="0" w:space="0" w:color="auto"/>
          </w:divBdr>
        </w:div>
        <w:div w:id="875236370">
          <w:marLeft w:val="640"/>
          <w:marRight w:val="0"/>
          <w:marTop w:val="0"/>
          <w:marBottom w:val="0"/>
          <w:divBdr>
            <w:top w:val="none" w:sz="0" w:space="0" w:color="auto"/>
            <w:left w:val="none" w:sz="0" w:space="0" w:color="auto"/>
            <w:bottom w:val="none" w:sz="0" w:space="0" w:color="auto"/>
            <w:right w:val="none" w:sz="0" w:space="0" w:color="auto"/>
          </w:divBdr>
        </w:div>
        <w:div w:id="1353143465">
          <w:marLeft w:val="640"/>
          <w:marRight w:val="0"/>
          <w:marTop w:val="0"/>
          <w:marBottom w:val="0"/>
          <w:divBdr>
            <w:top w:val="none" w:sz="0" w:space="0" w:color="auto"/>
            <w:left w:val="none" w:sz="0" w:space="0" w:color="auto"/>
            <w:bottom w:val="none" w:sz="0" w:space="0" w:color="auto"/>
            <w:right w:val="none" w:sz="0" w:space="0" w:color="auto"/>
          </w:divBdr>
        </w:div>
        <w:div w:id="131749167">
          <w:marLeft w:val="640"/>
          <w:marRight w:val="0"/>
          <w:marTop w:val="0"/>
          <w:marBottom w:val="0"/>
          <w:divBdr>
            <w:top w:val="none" w:sz="0" w:space="0" w:color="auto"/>
            <w:left w:val="none" w:sz="0" w:space="0" w:color="auto"/>
            <w:bottom w:val="none" w:sz="0" w:space="0" w:color="auto"/>
            <w:right w:val="none" w:sz="0" w:space="0" w:color="auto"/>
          </w:divBdr>
        </w:div>
        <w:div w:id="1551528129">
          <w:marLeft w:val="640"/>
          <w:marRight w:val="0"/>
          <w:marTop w:val="0"/>
          <w:marBottom w:val="0"/>
          <w:divBdr>
            <w:top w:val="none" w:sz="0" w:space="0" w:color="auto"/>
            <w:left w:val="none" w:sz="0" w:space="0" w:color="auto"/>
            <w:bottom w:val="none" w:sz="0" w:space="0" w:color="auto"/>
            <w:right w:val="none" w:sz="0" w:space="0" w:color="auto"/>
          </w:divBdr>
        </w:div>
        <w:div w:id="1243568716">
          <w:marLeft w:val="640"/>
          <w:marRight w:val="0"/>
          <w:marTop w:val="0"/>
          <w:marBottom w:val="0"/>
          <w:divBdr>
            <w:top w:val="none" w:sz="0" w:space="0" w:color="auto"/>
            <w:left w:val="none" w:sz="0" w:space="0" w:color="auto"/>
            <w:bottom w:val="none" w:sz="0" w:space="0" w:color="auto"/>
            <w:right w:val="none" w:sz="0" w:space="0" w:color="auto"/>
          </w:divBdr>
        </w:div>
        <w:div w:id="1720089185">
          <w:marLeft w:val="640"/>
          <w:marRight w:val="0"/>
          <w:marTop w:val="0"/>
          <w:marBottom w:val="0"/>
          <w:divBdr>
            <w:top w:val="none" w:sz="0" w:space="0" w:color="auto"/>
            <w:left w:val="none" w:sz="0" w:space="0" w:color="auto"/>
            <w:bottom w:val="none" w:sz="0" w:space="0" w:color="auto"/>
            <w:right w:val="none" w:sz="0" w:space="0" w:color="auto"/>
          </w:divBdr>
        </w:div>
        <w:div w:id="1129862358">
          <w:marLeft w:val="640"/>
          <w:marRight w:val="0"/>
          <w:marTop w:val="0"/>
          <w:marBottom w:val="0"/>
          <w:divBdr>
            <w:top w:val="none" w:sz="0" w:space="0" w:color="auto"/>
            <w:left w:val="none" w:sz="0" w:space="0" w:color="auto"/>
            <w:bottom w:val="none" w:sz="0" w:space="0" w:color="auto"/>
            <w:right w:val="none" w:sz="0" w:space="0" w:color="auto"/>
          </w:divBdr>
        </w:div>
        <w:div w:id="226691593">
          <w:marLeft w:val="640"/>
          <w:marRight w:val="0"/>
          <w:marTop w:val="0"/>
          <w:marBottom w:val="0"/>
          <w:divBdr>
            <w:top w:val="none" w:sz="0" w:space="0" w:color="auto"/>
            <w:left w:val="none" w:sz="0" w:space="0" w:color="auto"/>
            <w:bottom w:val="none" w:sz="0" w:space="0" w:color="auto"/>
            <w:right w:val="none" w:sz="0" w:space="0" w:color="auto"/>
          </w:divBdr>
        </w:div>
        <w:div w:id="970791813">
          <w:marLeft w:val="640"/>
          <w:marRight w:val="0"/>
          <w:marTop w:val="0"/>
          <w:marBottom w:val="0"/>
          <w:divBdr>
            <w:top w:val="none" w:sz="0" w:space="0" w:color="auto"/>
            <w:left w:val="none" w:sz="0" w:space="0" w:color="auto"/>
            <w:bottom w:val="none" w:sz="0" w:space="0" w:color="auto"/>
            <w:right w:val="none" w:sz="0" w:space="0" w:color="auto"/>
          </w:divBdr>
        </w:div>
        <w:div w:id="582492791">
          <w:marLeft w:val="640"/>
          <w:marRight w:val="0"/>
          <w:marTop w:val="0"/>
          <w:marBottom w:val="0"/>
          <w:divBdr>
            <w:top w:val="none" w:sz="0" w:space="0" w:color="auto"/>
            <w:left w:val="none" w:sz="0" w:space="0" w:color="auto"/>
            <w:bottom w:val="none" w:sz="0" w:space="0" w:color="auto"/>
            <w:right w:val="none" w:sz="0" w:space="0" w:color="auto"/>
          </w:divBdr>
        </w:div>
        <w:div w:id="17852717">
          <w:marLeft w:val="640"/>
          <w:marRight w:val="0"/>
          <w:marTop w:val="0"/>
          <w:marBottom w:val="0"/>
          <w:divBdr>
            <w:top w:val="none" w:sz="0" w:space="0" w:color="auto"/>
            <w:left w:val="none" w:sz="0" w:space="0" w:color="auto"/>
            <w:bottom w:val="none" w:sz="0" w:space="0" w:color="auto"/>
            <w:right w:val="none" w:sz="0" w:space="0" w:color="auto"/>
          </w:divBdr>
        </w:div>
        <w:div w:id="1754735545">
          <w:marLeft w:val="640"/>
          <w:marRight w:val="0"/>
          <w:marTop w:val="0"/>
          <w:marBottom w:val="0"/>
          <w:divBdr>
            <w:top w:val="none" w:sz="0" w:space="0" w:color="auto"/>
            <w:left w:val="none" w:sz="0" w:space="0" w:color="auto"/>
            <w:bottom w:val="none" w:sz="0" w:space="0" w:color="auto"/>
            <w:right w:val="none" w:sz="0" w:space="0" w:color="auto"/>
          </w:divBdr>
        </w:div>
        <w:div w:id="13849572">
          <w:marLeft w:val="640"/>
          <w:marRight w:val="0"/>
          <w:marTop w:val="0"/>
          <w:marBottom w:val="0"/>
          <w:divBdr>
            <w:top w:val="none" w:sz="0" w:space="0" w:color="auto"/>
            <w:left w:val="none" w:sz="0" w:space="0" w:color="auto"/>
            <w:bottom w:val="none" w:sz="0" w:space="0" w:color="auto"/>
            <w:right w:val="none" w:sz="0" w:space="0" w:color="auto"/>
          </w:divBdr>
        </w:div>
        <w:div w:id="1342970072">
          <w:marLeft w:val="640"/>
          <w:marRight w:val="0"/>
          <w:marTop w:val="0"/>
          <w:marBottom w:val="0"/>
          <w:divBdr>
            <w:top w:val="none" w:sz="0" w:space="0" w:color="auto"/>
            <w:left w:val="none" w:sz="0" w:space="0" w:color="auto"/>
            <w:bottom w:val="none" w:sz="0" w:space="0" w:color="auto"/>
            <w:right w:val="none" w:sz="0" w:space="0" w:color="auto"/>
          </w:divBdr>
        </w:div>
        <w:div w:id="1139034218">
          <w:marLeft w:val="640"/>
          <w:marRight w:val="0"/>
          <w:marTop w:val="0"/>
          <w:marBottom w:val="0"/>
          <w:divBdr>
            <w:top w:val="none" w:sz="0" w:space="0" w:color="auto"/>
            <w:left w:val="none" w:sz="0" w:space="0" w:color="auto"/>
            <w:bottom w:val="none" w:sz="0" w:space="0" w:color="auto"/>
            <w:right w:val="none" w:sz="0" w:space="0" w:color="auto"/>
          </w:divBdr>
        </w:div>
        <w:div w:id="412168352">
          <w:marLeft w:val="640"/>
          <w:marRight w:val="0"/>
          <w:marTop w:val="0"/>
          <w:marBottom w:val="0"/>
          <w:divBdr>
            <w:top w:val="none" w:sz="0" w:space="0" w:color="auto"/>
            <w:left w:val="none" w:sz="0" w:space="0" w:color="auto"/>
            <w:bottom w:val="none" w:sz="0" w:space="0" w:color="auto"/>
            <w:right w:val="none" w:sz="0" w:space="0" w:color="auto"/>
          </w:divBdr>
        </w:div>
        <w:div w:id="1434403072">
          <w:marLeft w:val="640"/>
          <w:marRight w:val="0"/>
          <w:marTop w:val="0"/>
          <w:marBottom w:val="0"/>
          <w:divBdr>
            <w:top w:val="none" w:sz="0" w:space="0" w:color="auto"/>
            <w:left w:val="none" w:sz="0" w:space="0" w:color="auto"/>
            <w:bottom w:val="none" w:sz="0" w:space="0" w:color="auto"/>
            <w:right w:val="none" w:sz="0" w:space="0" w:color="auto"/>
          </w:divBdr>
        </w:div>
        <w:div w:id="1592086613">
          <w:marLeft w:val="640"/>
          <w:marRight w:val="0"/>
          <w:marTop w:val="0"/>
          <w:marBottom w:val="0"/>
          <w:divBdr>
            <w:top w:val="none" w:sz="0" w:space="0" w:color="auto"/>
            <w:left w:val="none" w:sz="0" w:space="0" w:color="auto"/>
            <w:bottom w:val="none" w:sz="0" w:space="0" w:color="auto"/>
            <w:right w:val="none" w:sz="0" w:space="0" w:color="auto"/>
          </w:divBdr>
        </w:div>
        <w:div w:id="528299105">
          <w:marLeft w:val="640"/>
          <w:marRight w:val="0"/>
          <w:marTop w:val="0"/>
          <w:marBottom w:val="0"/>
          <w:divBdr>
            <w:top w:val="none" w:sz="0" w:space="0" w:color="auto"/>
            <w:left w:val="none" w:sz="0" w:space="0" w:color="auto"/>
            <w:bottom w:val="none" w:sz="0" w:space="0" w:color="auto"/>
            <w:right w:val="none" w:sz="0" w:space="0" w:color="auto"/>
          </w:divBdr>
        </w:div>
        <w:div w:id="158927622">
          <w:marLeft w:val="640"/>
          <w:marRight w:val="0"/>
          <w:marTop w:val="0"/>
          <w:marBottom w:val="0"/>
          <w:divBdr>
            <w:top w:val="none" w:sz="0" w:space="0" w:color="auto"/>
            <w:left w:val="none" w:sz="0" w:space="0" w:color="auto"/>
            <w:bottom w:val="none" w:sz="0" w:space="0" w:color="auto"/>
            <w:right w:val="none" w:sz="0" w:space="0" w:color="auto"/>
          </w:divBdr>
        </w:div>
        <w:div w:id="1949240895">
          <w:marLeft w:val="640"/>
          <w:marRight w:val="0"/>
          <w:marTop w:val="0"/>
          <w:marBottom w:val="0"/>
          <w:divBdr>
            <w:top w:val="none" w:sz="0" w:space="0" w:color="auto"/>
            <w:left w:val="none" w:sz="0" w:space="0" w:color="auto"/>
            <w:bottom w:val="none" w:sz="0" w:space="0" w:color="auto"/>
            <w:right w:val="none" w:sz="0" w:space="0" w:color="auto"/>
          </w:divBdr>
        </w:div>
        <w:div w:id="1449011440">
          <w:marLeft w:val="640"/>
          <w:marRight w:val="0"/>
          <w:marTop w:val="0"/>
          <w:marBottom w:val="0"/>
          <w:divBdr>
            <w:top w:val="none" w:sz="0" w:space="0" w:color="auto"/>
            <w:left w:val="none" w:sz="0" w:space="0" w:color="auto"/>
            <w:bottom w:val="none" w:sz="0" w:space="0" w:color="auto"/>
            <w:right w:val="none" w:sz="0" w:space="0" w:color="auto"/>
          </w:divBdr>
        </w:div>
        <w:div w:id="130026636">
          <w:marLeft w:val="640"/>
          <w:marRight w:val="0"/>
          <w:marTop w:val="0"/>
          <w:marBottom w:val="0"/>
          <w:divBdr>
            <w:top w:val="none" w:sz="0" w:space="0" w:color="auto"/>
            <w:left w:val="none" w:sz="0" w:space="0" w:color="auto"/>
            <w:bottom w:val="none" w:sz="0" w:space="0" w:color="auto"/>
            <w:right w:val="none" w:sz="0" w:space="0" w:color="auto"/>
          </w:divBdr>
        </w:div>
        <w:div w:id="1090279431">
          <w:marLeft w:val="640"/>
          <w:marRight w:val="0"/>
          <w:marTop w:val="0"/>
          <w:marBottom w:val="0"/>
          <w:divBdr>
            <w:top w:val="none" w:sz="0" w:space="0" w:color="auto"/>
            <w:left w:val="none" w:sz="0" w:space="0" w:color="auto"/>
            <w:bottom w:val="none" w:sz="0" w:space="0" w:color="auto"/>
            <w:right w:val="none" w:sz="0" w:space="0" w:color="auto"/>
          </w:divBdr>
        </w:div>
        <w:div w:id="1268539699">
          <w:marLeft w:val="640"/>
          <w:marRight w:val="0"/>
          <w:marTop w:val="0"/>
          <w:marBottom w:val="0"/>
          <w:divBdr>
            <w:top w:val="none" w:sz="0" w:space="0" w:color="auto"/>
            <w:left w:val="none" w:sz="0" w:space="0" w:color="auto"/>
            <w:bottom w:val="none" w:sz="0" w:space="0" w:color="auto"/>
            <w:right w:val="none" w:sz="0" w:space="0" w:color="auto"/>
          </w:divBdr>
        </w:div>
        <w:div w:id="1879007110">
          <w:marLeft w:val="640"/>
          <w:marRight w:val="0"/>
          <w:marTop w:val="0"/>
          <w:marBottom w:val="0"/>
          <w:divBdr>
            <w:top w:val="none" w:sz="0" w:space="0" w:color="auto"/>
            <w:left w:val="none" w:sz="0" w:space="0" w:color="auto"/>
            <w:bottom w:val="none" w:sz="0" w:space="0" w:color="auto"/>
            <w:right w:val="none" w:sz="0" w:space="0" w:color="auto"/>
          </w:divBdr>
        </w:div>
        <w:div w:id="939065614">
          <w:marLeft w:val="640"/>
          <w:marRight w:val="0"/>
          <w:marTop w:val="0"/>
          <w:marBottom w:val="0"/>
          <w:divBdr>
            <w:top w:val="none" w:sz="0" w:space="0" w:color="auto"/>
            <w:left w:val="none" w:sz="0" w:space="0" w:color="auto"/>
            <w:bottom w:val="none" w:sz="0" w:space="0" w:color="auto"/>
            <w:right w:val="none" w:sz="0" w:space="0" w:color="auto"/>
          </w:divBdr>
        </w:div>
        <w:div w:id="2048287099">
          <w:marLeft w:val="640"/>
          <w:marRight w:val="0"/>
          <w:marTop w:val="0"/>
          <w:marBottom w:val="0"/>
          <w:divBdr>
            <w:top w:val="none" w:sz="0" w:space="0" w:color="auto"/>
            <w:left w:val="none" w:sz="0" w:space="0" w:color="auto"/>
            <w:bottom w:val="none" w:sz="0" w:space="0" w:color="auto"/>
            <w:right w:val="none" w:sz="0" w:space="0" w:color="auto"/>
          </w:divBdr>
        </w:div>
        <w:div w:id="622422139">
          <w:marLeft w:val="640"/>
          <w:marRight w:val="0"/>
          <w:marTop w:val="0"/>
          <w:marBottom w:val="0"/>
          <w:divBdr>
            <w:top w:val="none" w:sz="0" w:space="0" w:color="auto"/>
            <w:left w:val="none" w:sz="0" w:space="0" w:color="auto"/>
            <w:bottom w:val="none" w:sz="0" w:space="0" w:color="auto"/>
            <w:right w:val="none" w:sz="0" w:space="0" w:color="auto"/>
          </w:divBdr>
        </w:div>
        <w:div w:id="1155335260">
          <w:marLeft w:val="640"/>
          <w:marRight w:val="0"/>
          <w:marTop w:val="0"/>
          <w:marBottom w:val="0"/>
          <w:divBdr>
            <w:top w:val="none" w:sz="0" w:space="0" w:color="auto"/>
            <w:left w:val="none" w:sz="0" w:space="0" w:color="auto"/>
            <w:bottom w:val="none" w:sz="0" w:space="0" w:color="auto"/>
            <w:right w:val="none" w:sz="0" w:space="0" w:color="auto"/>
          </w:divBdr>
        </w:div>
        <w:div w:id="218977514">
          <w:marLeft w:val="640"/>
          <w:marRight w:val="0"/>
          <w:marTop w:val="0"/>
          <w:marBottom w:val="0"/>
          <w:divBdr>
            <w:top w:val="none" w:sz="0" w:space="0" w:color="auto"/>
            <w:left w:val="none" w:sz="0" w:space="0" w:color="auto"/>
            <w:bottom w:val="none" w:sz="0" w:space="0" w:color="auto"/>
            <w:right w:val="none" w:sz="0" w:space="0" w:color="auto"/>
          </w:divBdr>
        </w:div>
        <w:div w:id="1164128097">
          <w:marLeft w:val="640"/>
          <w:marRight w:val="0"/>
          <w:marTop w:val="0"/>
          <w:marBottom w:val="0"/>
          <w:divBdr>
            <w:top w:val="none" w:sz="0" w:space="0" w:color="auto"/>
            <w:left w:val="none" w:sz="0" w:space="0" w:color="auto"/>
            <w:bottom w:val="none" w:sz="0" w:space="0" w:color="auto"/>
            <w:right w:val="none" w:sz="0" w:space="0" w:color="auto"/>
          </w:divBdr>
        </w:div>
        <w:div w:id="569387313">
          <w:marLeft w:val="640"/>
          <w:marRight w:val="0"/>
          <w:marTop w:val="0"/>
          <w:marBottom w:val="0"/>
          <w:divBdr>
            <w:top w:val="none" w:sz="0" w:space="0" w:color="auto"/>
            <w:left w:val="none" w:sz="0" w:space="0" w:color="auto"/>
            <w:bottom w:val="none" w:sz="0" w:space="0" w:color="auto"/>
            <w:right w:val="none" w:sz="0" w:space="0" w:color="auto"/>
          </w:divBdr>
        </w:div>
        <w:div w:id="1353343147">
          <w:marLeft w:val="640"/>
          <w:marRight w:val="0"/>
          <w:marTop w:val="0"/>
          <w:marBottom w:val="0"/>
          <w:divBdr>
            <w:top w:val="none" w:sz="0" w:space="0" w:color="auto"/>
            <w:left w:val="none" w:sz="0" w:space="0" w:color="auto"/>
            <w:bottom w:val="none" w:sz="0" w:space="0" w:color="auto"/>
            <w:right w:val="none" w:sz="0" w:space="0" w:color="auto"/>
          </w:divBdr>
        </w:div>
        <w:div w:id="1200751229">
          <w:marLeft w:val="640"/>
          <w:marRight w:val="0"/>
          <w:marTop w:val="0"/>
          <w:marBottom w:val="0"/>
          <w:divBdr>
            <w:top w:val="none" w:sz="0" w:space="0" w:color="auto"/>
            <w:left w:val="none" w:sz="0" w:space="0" w:color="auto"/>
            <w:bottom w:val="none" w:sz="0" w:space="0" w:color="auto"/>
            <w:right w:val="none" w:sz="0" w:space="0" w:color="auto"/>
          </w:divBdr>
        </w:div>
        <w:div w:id="808133862">
          <w:marLeft w:val="640"/>
          <w:marRight w:val="0"/>
          <w:marTop w:val="0"/>
          <w:marBottom w:val="0"/>
          <w:divBdr>
            <w:top w:val="none" w:sz="0" w:space="0" w:color="auto"/>
            <w:left w:val="none" w:sz="0" w:space="0" w:color="auto"/>
            <w:bottom w:val="none" w:sz="0" w:space="0" w:color="auto"/>
            <w:right w:val="none" w:sz="0" w:space="0" w:color="auto"/>
          </w:divBdr>
        </w:div>
        <w:div w:id="1051347198">
          <w:marLeft w:val="640"/>
          <w:marRight w:val="0"/>
          <w:marTop w:val="0"/>
          <w:marBottom w:val="0"/>
          <w:divBdr>
            <w:top w:val="none" w:sz="0" w:space="0" w:color="auto"/>
            <w:left w:val="none" w:sz="0" w:space="0" w:color="auto"/>
            <w:bottom w:val="none" w:sz="0" w:space="0" w:color="auto"/>
            <w:right w:val="none" w:sz="0" w:space="0" w:color="auto"/>
          </w:divBdr>
        </w:div>
        <w:div w:id="577902282">
          <w:marLeft w:val="640"/>
          <w:marRight w:val="0"/>
          <w:marTop w:val="0"/>
          <w:marBottom w:val="0"/>
          <w:divBdr>
            <w:top w:val="none" w:sz="0" w:space="0" w:color="auto"/>
            <w:left w:val="none" w:sz="0" w:space="0" w:color="auto"/>
            <w:bottom w:val="none" w:sz="0" w:space="0" w:color="auto"/>
            <w:right w:val="none" w:sz="0" w:space="0" w:color="auto"/>
          </w:divBdr>
        </w:div>
        <w:div w:id="1625574618">
          <w:marLeft w:val="640"/>
          <w:marRight w:val="0"/>
          <w:marTop w:val="0"/>
          <w:marBottom w:val="0"/>
          <w:divBdr>
            <w:top w:val="none" w:sz="0" w:space="0" w:color="auto"/>
            <w:left w:val="none" w:sz="0" w:space="0" w:color="auto"/>
            <w:bottom w:val="none" w:sz="0" w:space="0" w:color="auto"/>
            <w:right w:val="none" w:sz="0" w:space="0" w:color="auto"/>
          </w:divBdr>
        </w:div>
        <w:div w:id="1549105284">
          <w:marLeft w:val="640"/>
          <w:marRight w:val="0"/>
          <w:marTop w:val="0"/>
          <w:marBottom w:val="0"/>
          <w:divBdr>
            <w:top w:val="none" w:sz="0" w:space="0" w:color="auto"/>
            <w:left w:val="none" w:sz="0" w:space="0" w:color="auto"/>
            <w:bottom w:val="none" w:sz="0" w:space="0" w:color="auto"/>
            <w:right w:val="none" w:sz="0" w:space="0" w:color="auto"/>
          </w:divBdr>
        </w:div>
        <w:div w:id="258414936">
          <w:marLeft w:val="640"/>
          <w:marRight w:val="0"/>
          <w:marTop w:val="0"/>
          <w:marBottom w:val="0"/>
          <w:divBdr>
            <w:top w:val="none" w:sz="0" w:space="0" w:color="auto"/>
            <w:left w:val="none" w:sz="0" w:space="0" w:color="auto"/>
            <w:bottom w:val="none" w:sz="0" w:space="0" w:color="auto"/>
            <w:right w:val="none" w:sz="0" w:space="0" w:color="auto"/>
          </w:divBdr>
        </w:div>
        <w:div w:id="773281360">
          <w:marLeft w:val="640"/>
          <w:marRight w:val="0"/>
          <w:marTop w:val="0"/>
          <w:marBottom w:val="0"/>
          <w:divBdr>
            <w:top w:val="none" w:sz="0" w:space="0" w:color="auto"/>
            <w:left w:val="none" w:sz="0" w:space="0" w:color="auto"/>
            <w:bottom w:val="none" w:sz="0" w:space="0" w:color="auto"/>
            <w:right w:val="none" w:sz="0" w:space="0" w:color="auto"/>
          </w:divBdr>
        </w:div>
        <w:div w:id="808016242">
          <w:marLeft w:val="640"/>
          <w:marRight w:val="0"/>
          <w:marTop w:val="0"/>
          <w:marBottom w:val="0"/>
          <w:divBdr>
            <w:top w:val="none" w:sz="0" w:space="0" w:color="auto"/>
            <w:left w:val="none" w:sz="0" w:space="0" w:color="auto"/>
            <w:bottom w:val="none" w:sz="0" w:space="0" w:color="auto"/>
            <w:right w:val="none" w:sz="0" w:space="0" w:color="auto"/>
          </w:divBdr>
        </w:div>
        <w:div w:id="1081365587">
          <w:marLeft w:val="640"/>
          <w:marRight w:val="0"/>
          <w:marTop w:val="0"/>
          <w:marBottom w:val="0"/>
          <w:divBdr>
            <w:top w:val="none" w:sz="0" w:space="0" w:color="auto"/>
            <w:left w:val="none" w:sz="0" w:space="0" w:color="auto"/>
            <w:bottom w:val="none" w:sz="0" w:space="0" w:color="auto"/>
            <w:right w:val="none" w:sz="0" w:space="0" w:color="auto"/>
          </w:divBdr>
        </w:div>
        <w:div w:id="593055170">
          <w:marLeft w:val="640"/>
          <w:marRight w:val="0"/>
          <w:marTop w:val="0"/>
          <w:marBottom w:val="0"/>
          <w:divBdr>
            <w:top w:val="none" w:sz="0" w:space="0" w:color="auto"/>
            <w:left w:val="none" w:sz="0" w:space="0" w:color="auto"/>
            <w:bottom w:val="none" w:sz="0" w:space="0" w:color="auto"/>
            <w:right w:val="none" w:sz="0" w:space="0" w:color="auto"/>
          </w:divBdr>
        </w:div>
        <w:div w:id="162865225">
          <w:marLeft w:val="640"/>
          <w:marRight w:val="0"/>
          <w:marTop w:val="0"/>
          <w:marBottom w:val="0"/>
          <w:divBdr>
            <w:top w:val="none" w:sz="0" w:space="0" w:color="auto"/>
            <w:left w:val="none" w:sz="0" w:space="0" w:color="auto"/>
            <w:bottom w:val="none" w:sz="0" w:space="0" w:color="auto"/>
            <w:right w:val="none" w:sz="0" w:space="0" w:color="auto"/>
          </w:divBdr>
        </w:div>
        <w:div w:id="1455756844">
          <w:marLeft w:val="640"/>
          <w:marRight w:val="0"/>
          <w:marTop w:val="0"/>
          <w:marBottom w:val="0"/>
          <w:divBdr>
            <w:top w:val="none" w:sz="0" w:space="0" w:color="auto"/>
            <w:left w:val="none" w:sz="0" w:space="0" w:color="auto"/>
            <w:bottom w:val="none" w:sz="0" w:space="0" w:color="auto"/>
            <w:right w:val="none" w:sz="0" w:space="0" w:color="auto"/>
          </w:divBdr>
        </w:div>
        <w:div w:id="693918800">
          <w:marLeft w:val="640"/>
          <w:marRight w:val="0"/>
          <w:marTop w:val="0"/>
          <w:marBottom w:val="0"/>
          <w:divBdr>
            <w:top w:val="none" w:sz="0" w:space="0" w:color="auto"/>
            <w:left w:val="none" w:sz="0" w:space="0" w:color="auto"/>
            <w:bottom w:val="none" w:sz="0" w:space="0" w:color="auto"/>
            <w:right w:val="none" w:sz="0" w:space="0" w:color="auto"/>
          </w:divBdr>
        </w:div>
        <w:div w:id="1777947762">
          <w:marLeft w:val="640"/>
          <w:marRight w:val="0"/>
          <w:marTop w:val="0"/>
          <w:marBottom w:val="0"/>
          <w:divBdr>
            <w:top w:val="none" w:sz="0" w:space="0" w:color="auto"/>
            <w:left w:val="none" w:sz="0" w:space="0" w:color="auto"/>
            <w:bottom w:val="none" w:sz="0" w:space="0" w:color="auto"/>
            <w:right w:val="none" w:sz="0" w:space="0" w:color="auto"/>
          </w:divBdr>
        </w:div>
        <w:div w:id="1425998993">
          <w:marLeft w:val="640"/>
          <w:marRight w:val="0"/>
          <w:marTop w:val="0"/>
          <w:marBottom w:val="0"/>
          <w:divBdr>
            <w:top w:val="none" w:sz="0" w:space="0" w:color="auto"/>
            <w:left w:val="none" w:sz="0" w:space="0" w:color="auto"/>
            <w:bottom w:val="none" w:sz="0" w:space="0" w:color="auto"/>
            <w:right w:val="none" w:sz="0" w:space="0" w:color="auto"/>
          </w:divBdr>
        </w:div>
        <w:div w:id="1185098614">
          <w:marLeft w:val="640"/>
          <w:marRight w:val="0"/>
          <w:marTop w:val="0"/>
          <w:marBottom w:val="0"/>
          <w:divBdr>
            <w:top w:val="none" w:sz="0" w:space="0" w:color="auto"/>
            <w:left w:val="none" w:sz="0" w:space="0" w:color="auto"/>
            <w:bottom w:val="none" w:sz="0" w:space="0" w:color="auto"/>
            <w:right w:val="none" w:sz="0" w:space="0" w:color="auto"/>
          </w:divBdr>
        </w:div>
        <w:div w:id="287319511">
          <w:marLeft w:val="640"/>
          <w:marRight w:val="0"/>
          <w:marTop w:val="0"/>
          <w:marBottom w:val="0"/>
          <w:divBdr>
            <w:top w:val="none" w:sz="0" w:space="0" w:color="auto"/>
            <w:left w:val="none" w:sz="0" w:space="0" w:color="auto"/>
            <w:bottom w:val="none" w:sz="0" w:space="0" w:color="auto"/>
            <w:right w:val="none" w:sz="0" w:space="0" w:color="auto"/>
          </w:divBdr>
        </w:div>
        <w:div w:id="371734883">
          <w:marLeft w:val="640"/>
          <w:marRight w:val="0"/>
          <w:marTop w:val="0"/>
          <w:marBottom w:val="0"/>
          <w:divBdr>
            <w:top w:val="none" w:sz="0" w:space="0" w:color="auto"/>
            <w:left w:val="none" w:sz="0" w:space="0" w:color="auto"/>
            <w:bottom w:val="none" w:sz="0" w:space="0" w:color="auto"/>
            <w:right w:val="none" w:sz="0" w:space="0" w:color="auto"/>
          </w:divBdr>
        </w:div>
        <w:div w:id="1368988683">
          <w:marLeft w:val="640"/>
          <w:marRight w:val="0"/>
          <w:marTop w:val="0"/>
          <w:marBottom w:val="0"/>
          <w:divBdr>
            <w:top w:val="none" w:sz="0" w:space="0" w:color="auto"/>
            <w:left w:val="none" w:sz="0" w:space="0" w:color="auto"/>
            <w:bottom w:val="none" w:sz="0" w:space="0" w:color="auto"/>
            <w:right w:val="none" w:sz="0" w:space="0" w:color="auto"/>
          </w:divBdr>
        </w:div>
        <w:div w:id="971401839">
          <w:marLeft w:val="640"/>
          <w:marRight w:val="0"/>
          <w:marTop w:val="0"/>
          <w:marBottom w:val="0"/>
          <w:divBdr>
            <w:top w:val="none" w:sz="0" w:space="0" w:color="auto"/>
            <w:left w:val="none" w:sz="0" w:space="0" w:color="auto"/>
            <w:bottom w:val="none" w:sz="0" w:space="0" w:color="auto"/>
            <w:right w:val="none" w:sz="0" w:space="0" w:color="auto"/>
          </w:divBdr>
        </w:div>
        <w:div w:id="1593584666">
          <w:marLeft w:val="640"/>
          <w:marRight w:val="0"/>
          <w:marTop w:val="0"/>
          <w:marBottom w:val="0"/>
          <w:divBdr>
            <w:top w:val="none" w:sz="0" w:space="0" w:color="auto"/>
            <w:left w:val="none" w:sz="0" w:space="0" w:color="auto"/>
            <w:bottom w:val="none" w:sz="0" w:space="0" w:color="auto"/>
            <w:right w:val="none" w:sz="0" w:space="0" w:color="auto"/>
          </w:divBdr>
        </w:div>
        <w:div w:id="1927348442">
          <w:marLeft w:val="640"/>
          <w:marRight w:val="0"/>
          <w:marTop w:val="0"/>
          <w:marBottom w:val="0"/>
          <w:divBdr>
            <w:top w:val="none" w:sz="0" w:space="0" w:color="auto"/>
            <w:left w:val="none" w:sz="0" w:space="0" w:color="auto"/>
            <w:bottom w:val="none" w:sz="0" w:space="0" w:color="auto"/>
            <w:right w:val="none" w:sz="0" w:space="0" w:color="auto"/>
          </w:divBdr>
        </w:div>
        <w:div w:id="891187072">
          <w:marLeft w:val="640"/>
          <w:marRight w:val="0"/>
          <w:marTop w:val="0"/>
          <w:marBottom w:val="0"/>
          <w:divBdr>
            <w:top w:val="none" w:sz="0" w:space="0" w:color="auto"/>
            <w:left w:val="none" w:sz="0" w:space="0" w:color="auto"/>
            <w:bottom w:val="none" w:sz="0" w:space="0" w:color="auto"/>
            <w:right w:val="none" w:sz="0" w:space="0" w:color="auto"/>
          </w:divBdr>
        </w:div>
        <w:div w:id="1524400046">
          <w:marLeft w:val="640"/>
          <w:marRight w:val="0"/>
          <w:marTop w:val="0"/>
          <w:marBottom w:val="0"/>
          <w:divBdr>
            <w:top w:val="none" w:sz="0" w:space="0" w:color="auto"/>
            <w:left w:val="none" w:sz="0" w:space="0" w:color="auto"/>
            <w:bottom w:val="none" w:sz="0" w:space="0" w:color="auto"/>
            <w:right w:val="none" w:sz="0" w:space="0" w:color="auto"/>
          </w:divBdr>
        </w:div>
        <w:div w:id="1073357314">
          <w:marLeft w:val="640"/>
          <w:marRight w:val="0"/>
          <w:marTop w:val="0"/>
          <w:marBottom w:val="0"/>
          <w:divBdr>
            <w:top w:val="none" w:sz="0" w:space="0" w:color="auto"/>
            <w:left w:val="none" w:sz="0" w:space="0" w:color="auto"/>
            <w:bottom w:val="none" w:sz="0" w:space="0" w:color="auto"/>
            <w:right w:val="none" w:sz="0" w:space="0" w:color="auto"/>
          </w:divBdr>
        </w:div>
        <w:div w:id="1612471039">
          <w:marLeft w:val="640"/>
          <w:marRight w:val="0"/>
          <w:marTop w:val="0"/>
          <w:marBottom w:val="0"/>
          <w:divBdr>
            <w:top w:val="none" w:sz="0" w:space="0" w:color="auto"/>
            <w:left w:val="none" w:sz="0" w:space="0" w:color="auto"/>
            <w:bottom w:val="none" w:sz="0" w:space="0" w:color="auto"/>
            <w:right w:val="none" w:sz="0" w:space="0" w:color="auto"/>
          </w:divBdr>
        </w:div>
        <w:div w:id="606011609">
          <w:marLeft w:val="640"/>
          <w:marRight w:val="0"/>
          <w:marTop w:val="0"/>
          <w:marBottom w:val="0"/>
          <w:divBdr>
            <w:top w:val="none" w:sz="0" w:space="0" w:color="auto"/>
            <w:left w:val="none" w:sz="0" w:space="0" w:color="auto"/>
            <w:bottom w:val="none" w:sz="0" w:space="0" w:color="auto"/>
            <w:right w:val="none" w:sz="0" w:space="0" w:color="auto"/>
          </w:divBdr>
        </w:div>
        <w:div w:id="629628774">
          <w:marLeft w:val="640"/>
          <w:marRight w:val="0"/>
          <w:marTop w:val="0"/>
          <w:marBottom w:val="0"/>
          <w:divBdr>
            <w:top w:val="none" w:sz="0" w:space="0" w:color="auto"/>
            <w:left w:val="none" w:sz="0" w:space="0" w:color="auto"/>
            <w:bottom w:val="none" w:sz="0" w:space="0" w:color="auto"/>
            <w:right w:val="none" w:sz="0" w:space="0" w:color="auto"/>
          </w:divBdr>
        </w:div>
        <w:div w:id="202139961">
          <w:marLeft w:val="640"/>
          <w:marRight w:val="0"/>
          <w:marTop w:val="0"/>
          <w:marBottom w:val="0"/>
          <w:divBdr>
            <w:top w:val="none" w:sz="0" w:space="0" w:color="auto"/>
            <w:left w:val="none" w:sz="0" w:space="0" w:color="auto"/>
            <w:bottom w:val="none" w:sz="0" w:space="0" w:color="auto"/>
            <w:right w:val="none" w:sz="0" w:space="0" w:color="auto"/>
          </w:divBdr>
        </w:div>
        <w:div w:id="750393938">
          <w:marLeft w:val="640"/>
          <w:marRight w:val="0"/>
          <w:marTop w:val="0"/>
          <w:marBottom w:val="0"/>
          <w:divBdr>
            <w:top w:val="none" w:sz="0" w:space="0" w:color="auto"/>
            <w:left w:val="none" w:sz="0" w:space="0" w:color="auto"/>
            <w:bottom w:val="none" w:sz="0" w:space="0" w:color="auto"/>
            <w:right w:val="none" w:sz="0" w:space="0" w:color="auto"/>
          </w:divBdr>
        </w:div>
        <w:div w:id="1460880011">
          <w:marLeft w:val="640"/>
          <w:marRight w:val="0"/>
          <w:marTop w:val="0"/>
          <w:marBottom w:val="0"/>
          <w:divBdr>
            <w:top w:val="none" w:sz="0" w:space="0" w:color="auto"/>
            <w:left w:val="none" w:sz="0" w:space="0" w:color="auto"/>
            <w:bottom w:val="none" w:sz="0" w:space="0" w:color="auto"/>
            <w:right w:val="none" w:sz="0" w:space="0" w:color="auto"/>
          </w:divBdr>
        </w:div>
        <w:div w:id="481704504">
          <w:marLeft w:val="640"/>
          <w:marRight w:val="0"/>
          <w:marTop w:val="0"/>
          <w:marBottom w:val="0"/>
          <w:divBdr>
            <w:top w:val="none" w:sz="0" w:space="0" w:color="auto"/>
            <w:left w:val="none" w:sz="0" w:space="0" w:color="auto"/>
            <w:bottom w:val="none" w:sz="0" w:space="0" w:color="auto"/>
            <w:right w:val="none" w:sz="0" w:space="0" w:color="auto"/>
          </w:divBdr>
        </w:div>
        <w:div w:id="54471619">
          <w:marLeft w:val="640"/>
          <w:marRight w:val="0"/>
          <w:marTop w:val="0"/>
          <w:marBottom w:val="0"/>
          <w:divBdr>
            <w:top w:val="none" w:sz="0" w:space="0" w:color="auto"/>
            <w:left w:val="none" w:sz="0" w:space="0" w:color="auto"/>
            <w:bottom w:val="none" w:sz="0" w:space="0" w:color="auto"/>
            <w:right w:val="none" w:sz="0" w:space="0" w:color="auto"/>
          </w:divBdr>
        </w:div>
        <w:div w:id="921136210">
          <w:marLeft w:val="640"/>
          <w:marRight w:val="0"/>
          <w:marTop w:val="0"/>
          <w:marBottom w:val="0"/>
          <w:divBdr>
            <w:top w:val="none" w:sz="0" w:space="0" w:color="auto"/>
            <w:left w:val="none" w:sz="0" w:space="0" w:color="auto"/>
            <w:bottom w:val="none" w:sz="0" w:space="0" w:color="auto"/>
            <w:right w:val="none" w:sz="0" w:space="0" w:color="auto"/>
          </w:divBdr>
        </w:div>
        <w:div w:id="605113120">
          <w:marLeft w:val="640"/>
          <w:marRight w:val="0"/>
          <w:marTop w:val="0"/>
          <w:marBottom w:val="0"/>
          <w:divBdr>
            <w:top w:val="none" w:sz="0" w:space="0" w:color="auto"/>
            <w:left w:val="none" w:sz="0" w:space="0" w:color="auto"/>
            <w:bottom w:val="none" w:sz="0" w:space="0" w:color="auto"/>
            <w:right w:val="none" w:sz="0" w:space="0" w:color="auto"/>
          </w:divBdr>
        </w:div>
        <w:div w:id="902643064">
          <w:marLeft w:val="640"/>
          <w:marRight w:val="0"/>
          <w:marTop w:val="0"/>
          <w:marBottom w:val="0"/>
          <w:divBdr>
            <w:top w:val="none" w:sz="0" w:space="0" w:color="auto"/>
            <w:left w:val="none" w:sz="0" w:space="0" w:color="auto"/>
            <w:bottom w:val="none" w:sz="0" w:space="0" w:color="auto"/>
            <w:right w:val="none" w:sz="0" w:space="0" w:color="auto"/>
          </w:divBdr>
        </w:div>
        <w:div w:id="1698004409">
          <w:marLeft w:val="640"/>
          <w:marRight w:val="0"/>
          <w:marTop w:val="0"/>
          <w:marBottom w:val="0"/>
          <w:divBdr>
            <w:top w:val="none" w:sz="0" w:space="0" w:color="auto"/>
            <w:left w:val="none" w:sz="0" w:space="0" w:color="auto"/>
            <w:bottom w:val="none" w:sz="0" w:space="0" w:color="auto"/>
            <w:right w:val="none" w:sz="0" w:space="0" w:color="auto"/>
          </w:divBdr>
        </w:div>
        <w:div w:id="297423643">
          <w:marLeft w:val="640"/>
          <w:marRight w:val="0"/>
          <w:marTop w:val="0"/>
          <w:marBottom w:val="0"/>
          <w:divBdr>
            <w:top w:val="none" w:sz="0" w:space="0" w:color="auto"/>
            <w:left w:val="none" w:sz="0" w:space="0" w:color="auto"/>
            <w:bottom w:val="none" w:sz="0" w:space="0" w:color="auto"/>
            <w:right w:val="none" w:sz="0" w:space="0" w:color="auto"/>
          </w:divBdr>
        </w:div>
        <w:div w:id="364134685">
          <w:marLeft w:val="640"/>
          <w:marRight w:val="0"/>
          <w:marTop w:val="0"/>
          <w:marBottom w:val="0"/>
          <w:divBdr>
            <w:top w:val="none" w:sz="0" w:space="0" w:color="auto"/>
            <w:left w:val="none" w:sz="0" w:space="0" w:color="auto"/>
            <w:bottom w:val="none" w:sz="0" w:space="0" w:color="auto"/>
            <w:right w:val="none" w:sz="0" w:space="0" w:color="auto"/>
          </w:divBdr>
        </w:div>
        <w:div w:id="1793205586">
          <w:marLeft w:val="640"/>
          <w:marRight w:val="0"/>
          <w:marTop w:val="0"/>
          <w:marBottom w:val="0"/>
          <w:divBdr>
            <w:top w:val="none" w:sz="0" w:space="0" w:color="auto"/>
            <w:left w:val="none" w:sz="0" w:space="0" w:color="auto"/>
            <w:bottom w:val="none" w:sz="0" w:space="0" w:color="auto"/>
            <w:right w:val="none" w:sz="0" w:space="0" w:color="auto"/>
          </w:divBdr>
        </w:div>
        <w:div w:id="825702458">
          <w:marLeft w:val="640"/>
          <w:marRight w:val="0"/>
          <w:marTop w:val="0"/>
          <w:marBottom w:val="0"/>
          <w:divBdr>
            <w:top w:val="none" w:sz="0" w:space="0" w:color="auto"/>
            <w:left w:val="none" w:sz="0" w:space="0" w:color="auto"/>
            <w:bottom w:val="none" w:sz="0" w:space="0" w:color="auto"/>
            <w:right w:val="none" w:sz="0" w:space="0" w:color="auto"/>
          </w:divBdr>
        </w:div>
        <w:div w:id="1258632600">
          <w:marLeft w:val="640"/>
          <w:marRight w:val="0"/>
          <w:marTop w:val="0"/>
          <w:marBottom w:val="0"/>
          <w:divBdr>
            <w:top w:val="none" w:sz="0" w:space="0" w:color="auto"/>
            <w:left w:val="none" w:sz="0" w:space="0" w:color="auto"/>
            <w:bottom w:val="none" w:sz="0" w:space="0" w:color="auto"/>
            <w:right w:val="none" w:sz="0" w:space="0" w:color="auto"/>
          </w:divBdr>
        </w:div>
        <w:div w:id="714892329">
          <w:marLeft w:val="640"/>
          <w:marRight w:val="0"/>
          <w:marTop w:val="0"/>
          <w:marBottom w:val="0"/>
          <w:divBdr>
            <w:top w:val="none" w:sz="0" w:space="0" w:color="auto"/>
            <w:left w:val="none" w:sz="0" w:space="0" w:color="auto"/>
            <w:bottom w:val="none" w:sz="0" w:space="0" w:color="auto"/>
            <w:right w:val="none" w:sz="0" w:space="0" w:color="auto"/>
          </w:divBdr>
        </w:div>
        <w:div w:id="1904365844">
          <w:marLeft w:val="640"/>
          <w:marRight w:val="0"/>
          <w:marTop w:val="0"/>
          <w:marBottom w:val="0"/>
          <w:divBdr>
            <w:top w:val="none" w:sz="0" w:space="0" w:color="auto"/>
            <w:left w:val="none" w:sz="0" w:space="0" w:color="auto"/>
            <w:bottom w:val="none" w:sz="0" w:space="0" w:color="auto"/>
            <w:right w:val="none" w:sz="0" w:space="0" w:color="auto"/>
          </w:divBdr>
        </w:div>
      </w:divsChild>
    </w:div>
    <w:div w:id="1207647220">
      <w:bodyDiv w:val="1"/>
      <w:marLeft w:val="0"/>
      <w:marRight w:val="0"/>
      <w:marTop w:val="0"/>
      <w:marBottom w:val="0"/>
      <w:divBdr>
        <w:top w:val="none" w:sz="0" w:space="0" w:color="auto"/>
        <w:left w:val="none" w:sz="0" w:space="0" w:color="auto"/>
        <w:bottom w:val="none" w:sz="0" w:space="0" w:color="auto"/>
        <w:right w:val="none" w:sz="0" w:space="0" w:color="auto"/>
      </w:divBdr>
      <w:divsChild>
        <w:div w:id="1714693862">
          <w:marLeft w:val="480"/>
          <w:marRight w:val="0"/>
          <w:marTop w:val="0"/>
          <w:marBottom w:val="0"/>
          <w:divBdr>
            <w:top w:val="none" w:sz="0" w:space="0" w:color="auto"/>
            <w:left w:val="none" w:sz="0" w:space="0" w:color="auto"/>
            <w:bottom w:val="none" w:sz="0" w:space="0" w:color="auto"/>
            <w:right w:val="none" w:sz="0" w:space="0" w:color="auto"/>
          </w:divBdr>
        </w:div>
        <w:div w:id="455104057">
          <w:marLeft w:val="480"/>
          <w:marRight w:val="0"/>
          <w:marTop w:val="0"/>
          <w:marBottom w:val="0"/>
          <w:divBdr>
            <w:top w:val="none" w:sz="0" w:space="0" w:color="auto"/>
            <w:left w:val="none" w:sz="0" w:space="0" w:color="auto"/>
            <w:bottom w:val="none" w:sz="0" w:space="0" w:color="auto"/>
            <w:right w:val="none" w:sz="0" w:space="0" w:color="auto"/>
          </w:divBdr>
        </w:div>
        <w:div w:id="224070681">
          <w:marLeft w:val="480"/>
          <w:marRight w:val="0"/>
          <w:marTop w:val="0"/>
          <w:marBottom w:val="0"/>
          <w:divBdr>
            <w:top w:val="none" w:sz="0" w:space="0" w:color="auto"/>
            <w:left w:val="none" w:sz="0" w:space="0" w:color="auto"/>
            <w:bottom w:val="none" w:sz="0" w:space="0" w:color="auto"/>
            <w:right w:val="none" w:sz="0" w:space="0" w:color="auto"/>
          </w:divBdr>
        </w:div>
        <w:div w:id="1808204313">
          <w:marLeft w:val="480"/>
          <w:marRight w:val="0"/>
          <w:marTop w:val="0"/>
          <w:marBottom w:val="0"/>
          <w:divBdr>
            <w:top w:val="none" w:sz="0" w:space="0" w:color="auto"/>
            <w:left w:val="none" w:sz="0" w:space="0" w:color="auto"/>
            <w:bottom w:val="none" w:sz="0" w:space="0" w:color="auto"/>
            <w:right w:val="none" w:sz="0" w:space="0" w:color="auto"/>
          </w:divBdr>
        </w:div>
        <w:div w:id="1027372377">
          <w:marLeft w:val="480"/>
          <w:marRight w:val="0"/>
          <w:marTop w:val="0"/>
          <w:marBottom w:val="0"/>
          <w:divBdr>
            <w:top w:val="none" w:sz="0" w:space="0" w:color="auto"/>
            <w:left w:val="none" w:sz="0" w:space="0" w:color="auto"/>
            <w:bottom w:val="none" w:sz="0" w:space="0" w:color="auto"/>
            <w:right w:val="none" w:sz="0" w:space="0" w:color="auto"/>
          </w:divBdr>
        </w:div>
        <w:div w:id="902181359">
          <w:marLeft w:val="480"/>
          <w:marRight w:val="0"/>
          <w:marTop w:val="0"/>
          <w:marBottom w:val="0"/>
          <w:divBdr>
            <w:top w:val="none" w:sz="0" w:space="0" w:color="auto"/>
            <w:left w:val="none" w:sz="0" w:space="0" w:color="auto"/>
            <w:bottom w:val="none" w:sz="0" w:space="0" w:color="auto"/>
            <w:right w:val="none" w:sz="0" w:space="0" w:color="auto"/>
          </w:divBdr>
        </w:div>
        <w:div w:id="1901356105">
          <w:marLeft w:val="480"/>
          <w:marRight w:val="0"/>
          <w:marTop w:val="0"/>
          <w:marBottom w:val="0"/>
          <w:divBdr>
            <w:top w:val="none" w:sz="0" w:space="0" w:color="auto"/>
            <w:left w:val="none" w:sz="0" w:space="0" w:color="auto"/>
            <w:bottom w:val="none" w:sz="0" w:space="0" w:color="auto"/>
            <w:right w:val="none" w:sz="0" w:space="0" w:color="auto"/>
          </w:divBdr>
        </w:div>
        <w:div w:id="1054814310">
          <w:marLeft w:val="480"/>
          <w:marRight w:val="0"/>
          <w:marTop w:val="0"/>
          <w:marBottom w:val="0"/>
          <w:divBdr>
            <w:top w:val="none" w:sz="0" w:space="0" w:color="auto"/>
            <w:left w:val="none" w:sz="0" w:space="0" w:color="auto"/>
            <w:bottom w:val="none" w:sz="0" w:space="0" w:color="auto"/>
            <w:right w:val="none" w:sz="0" w:space="0" w:color="auto"/>
          </w:divBdr>
        </w:div>
        <w:div w:id="616762745">
          <w:marLeft w:val="480"/>
          <w:marRight w:val="0"/>
          <w:marTop w:val="0"/>
          <w:marBottom w:val="0"/>
          <w:divBdr>
            <w:top w:val="none" w:sz="0" w:space="0" w:color="auto"/>
            <w:left w:val="none" w:sz="0" w:space="0" w:color="auto"/>
            <w:bottom w:val="none" w:sz="0" w:space="0" w:color="auto"/>
            <w:right w:val="none" w:sz="0" w:space="0" w:color="auto"/>
          </w:divBdr>
        </w:div>
        <w:div w:id="1029377428">
          <w:marLeft w:val="480"/>
          <w:marRight w:val="0"/>
          <w:marTop w:val="0"/>
          <w:marBottom w:val="0"/>
          <w:divBdr>
            <w:top w:val="none" w:sz="0" w:space="0" w:color="auto"/>
            <w:left w:val="none" w:sz="0" w:space="0" w:color="auto"/>
            <w:bottom w:val="none" w:sz="0" w:space="0" w:color="auto"/>
            <w:right w:val="none" w:sz="0" w:space="0" w:color="auto"/>
          </w:divBdr>
        </w:div>
        <w:div w:id="1271157808">
          <w:marLeft w:val="480"/>
          <w:marRight w:val="0"/>
          <w:marTop w:val="0"/>
          <w:marBottom w:val="0"/>
          <w:divBdr>
            <w:top w:val="none" w:sz="0" w:space="0" w:color="auto"/>
            <w:left w:val="none" w:sz="0" w:space="0" w:color="auto"/>
            <w:bottom w:val="none" w:sz="0" w:space="0" w:color="auto"/>
            <w:right w:val="none" w:sz="0" w:space="0" w:color="auto"/>
          </w:divBdr>
        </w:div>
        <w:div w:id="980888970">
          <w:marLeft w:val="480"/>
          <w:marRight w:val="0"/>
          <w:marTop w:val="0"/>
          <w:marBottom w:val="0"/>
          <w:divBdr>
            <w:top w:val="none" w:sz="0" w:space="0" w:color="auto"/>
            <w:left w:val="none" w:sz="0" w:space="0" w:color="auto"/>
            <w:bottom w:val="none" w:sz="0" w:space="0" w:color="auto"/>
            <w:right w:val="none" w:sz="0" w:space="0" w:color="auto"/>
          </w:divBdr>
        </w:div>
        <w:div w:id="1471287937">
          <w:marLeft w:val="480"/>
          <w:marRight w:val="0"/>
          <w:marTop w:val="0"/>
          <w:marBottom w:val="0"/>
          <w:divBdr>
            <w:top w:val="none" w:sz="0" w:space="0" w:color="auto"/>
            <w:left w:val="none" w:sz="0" w:space="0" w:color="auto"/>
            <w:bottom w:val="none" w:sz="0" w:space="0" w:color="auto"/>
            <w:right w:val="none" w:sz="0" w:space="0" w:color="auto"/>
          </w:divBdr>
        </w:div>
        <w:div w:id="1203859346">
          <w:marLeft w:val="480"/>
          <w:marRight w:val="0"/>
          <w:marTop w:val="0"/>
          <w:marBottom w:val="0"/>
          <w:divBdr>
            <w:top w:val="none" w:sz="0" w:space="0" w:color="auto"/>
            <w:left w:val="none" w:sz="0" w:space="0" w:color="auto"/>
            <w:bottom w:val="none" w:sz="0" w:space="0" w:color="auto"/>
            <w:right w:val="none" w:sz="0" w:space="0" w:color="auto"/>
          </w:divBdr>
        </w:div>
        <w:div w:id="875115728">
          <w:marLeft w:val="480"/>
          <w:marRight w:val="0"/>
          <w:marTop w:val="0"/>
          <w:marBottom w:val="0"/>
          <w:divBdr>
            <w:top w:val="none" w:sz="0" w:space="0" w:color="auto"/>
            <w:left w:val="none" w:sz="0" w:space="0" w:color="auto"/>
            <w:bottom w:val="none" w:sz="0" w:space="0" w:color="auto"/>
            <w:right w:val="none" w:sz="0" w:space="0" w:color="auto"/>
          </w:divBdr>
        </w:div>
        <w:div w:id="1403134606">
          <w:marLeft w:val="480"/>
          <w:marRight w:val="0"/>
          <w:marTop w:val="0"/>
          <w:marBottom w:val="0"/>
          <w:divBdr>
            <w:top w:val="none" w:sz="0" w:space="0" w:color="auto"/>
            <w:left w:val="none" w:sz="0" w:space="0" w:color="auto"/>
            <w:bottom w:val="none" w:sz="0" w:space="0" w:color="auto"/>
            <w:right w:val="none" w:sz="0" w:space="0" w:color="auto"/>
          </w:divBdr>
        </w:div>
        <w:div w:id="1690377835">
          <w:marLeft w:val="480"/>
          <w:marRight w:val="0"/>
          <w:marTop w:val="0"/>
          <w:marBottom w:val="0"/>
          <w:divBdr>
            <w:top w:val="none" w:sz="0" w:space="0" w:color="auto"/>
            <w:left w:val="none" w:sz="0" w:space="0" w:color="auto"/>
            <w:bottom w:val="none" w:sz="0" w:space="0" w:color="auto"/>
            <w:right w:val="none" w:sz="0" w:space="0" w:color="auto"/>
          </w:divBdr>
        </w:div>
      </w:divsChild>
    </w:div>
    <w:div w:id="1208832615">
      <w:bodyDiv w:val="1"/>
      <w:marLeft w:val="0"/>
      <w:marRight w:val="0"/>
      <w:marTop w:val="0"/>
      <w:marBottom w:val="0"/>
      <w:divBdr>
        <w:top w:val="none" w:sz="0" w:space="0" w:color="auto"/>
        <w:left w:val="none" w:sz="0" w:space="0" w:color="auto"/>
        <w:bottom w:val="none" w:sz="0" w:space="0" w:color="auto"/>
        <w:right w:val="none" w:sz="0" w:space="0" w:color="auto"/>
      </w:divBdr>
      <w:divsChild>
        <w:div w:id="871963082">
          <w:marLeft w:val="480"/>
          <w:marRight w:val="0"/>
          <w:marTop w:val="0"/>
          <w:marBottom w:val="0"/>
          <w:divBdr>
            <w:top w:val="none" w:sz="0" w:space="0" w:color="auto"/>
            <w:left w:val="none" w:sz="0" w:space="0" w:color="auto"/>
            <w:bottom w:val="none" w:sz="0" w:space="0" w:color="auto"/>
            <w:right w:val="none" w:sz="0" w:space="0" w:color="auto"/>
          </w:divBdr>
        </w:div>
        <w:div w:id="1847135603">
          <w:marLeft w:val="480"/>
          <w:marRight w:val="0"/>
          <w:marTop w:val="0"/>
          <w:marBottom w:val="0"/>
          <w:divBdr>
            <w:top w:val="none" w:sz="0" w:space="0" w:color="auto"/>
            <w:left w:val="none" w:sz="0" w:space="0" w:color="auto"/>
            <w:bottom w:val="none" w:sz="0" w:space="0" w:color="auto"/>
            <w:right w:val="none" w:sz="0" w:space="0" w:color="auto"/>
          </w:divBdr>
        </w:div>
        <w:div w:id="1650328217">
          <w:marLeft w:val="480"/>
          <w:marRight w:val="0"/>
          <w:marTop w:val="0"/>
          <w:marBottom w:val="0"/>
          <w:divBdr>
            <w:top w:val="none" w:sz="0" w:space="0" w:color="auto"/>
            <w:left w:val="none" w:sz="0" w:space="0" w:color="auto"/>
            <w:bottom w:val="none" w:sz="0" w:space="0" w:color="auto"/>
            <w:right w:val="none" w:sz="0" w:space="0" w:color="auto"/>
          </w:divBdr>
        </w:div>
        <w:div w:id="599869981">
          <w:marLeft w:val="480"/>
          <w:marRight w:val="0"/>
          <w:marTop w:val="0"/>
          <w:marBottom w:val="0"/>
          <w:divBdr>
            <w:top w:val="none" w:sz="0" w:space="0" w:color="auto"/>
            <w:left w:val="none" w:sz="0" w:space="0" w:color="auto"/>
            <w:bottom w:val="none" w:sz="0" w:space="0" w:color="auto"/>
            <w:right w:val="none" w:sz="0" w:space="0" w:color="auto"/>
          </w:divBdr>
        </w:div>
        <w:div w:id="1097480914">
          <w:marLeft w:val="480"/>
          <w:marRight w:val="0"/>
          <w:marTop w:val="0"/>
          <w:marBottom w:val="0"/>
          <w:divBdr>
            <w:top w:val="none" w:sz="0" w:space="0" w:color="auto"/>
            <w:left w:val="none" w:sz="0" w:space="0" w:color="auto"/>
            <w:bottom w:val="none" w:sz="0" w:space="0" w:color="auto"/>
            <w:right w:val="none" w:sz="0" w:space="0" w:color="auto"/>
          </w:divBdr>
        </w:div>
        <w:div w:id="1922180104">
          <w:marLeft w:val="480"/>
          <w:marRight w:val="0"/>
          <w:marTop w:val="0"/>
          <w:marBottom w:val="0"/>
          <w:divBdr>
            <w:top w:val="none" w:sz="0" w:space="0" w:color="auto"/>
            <w:left w:val="none" w:sz="0" w:space="0" w:color="auto"/>
            <w:bottom w:val="none" w:sz="0" w:space="0" w:color="auto"/>
            <w:right w:val="none" w:sz="0" w:space="0" w:color="auto"/>
          </w:divBdr>
        </w:div>
        <w:div w:id="751239560">
          <w:marLeft w:val="480"/>
          <w:marRight w:val="0"/>
          <w:marTop w:val="0"/>
          <w:marBottom w:val="0"/>
          <w:divBdr>
            <w:top w:val="none" w:sz="0" w:space="0" w:color="auto"/>
            <w:left w:val="none" w:sz="0" w:space="0" w:color="auto"/>
            <w:bottom w:val="none" w:sz="0" w:space="0" w:color="auto"/>
            <w:right w:val="none" w:sz="0" w:space="0" w:color="auto"/>
          </w:divBdr>
        </w:div>
        <w:div w:id="497891124">
          <w:marLeft w:val="480"/>
          <w:marRight w:val="0"/>
          <w:marTop w:val="0"/>
          <w:marBottom w:val="0"/>
          <w:divBdr>
            <w:top w:val="none" w:sz="0" w:space="0" w:color="auto"/>
            <w:left w:val="none" w:sz="0" w:space="0" w:color="auto"/>
            <w:bottom w:val="none" w:sz="0" w:space="0" w:color="auto"/>
            <w:right w:val="none" w:sz="0" w:space="0" w:color="auto"/>
          </w:divBdr>
        </w:div>
        <w:div w:id="107167875">
          <w:marLeft w:val="480"/>
          <w:marRight w:val="0"/>
          <w:marTop w:val="0"/>
          <w:marBottom w:val="0"/>
          <w:divBdr>
            <w:top w:val="none" w:sz="0" w:space="0" w:color="auto"/>
            <w:left w:val="none" w:sz="0" w:space="0" w:color="auto"/>
            <w:bottom w:val="none" w:sz="0" w:space="0" w:color="auto"/>
            <w:right w:val="none" w:sz="0" w:space="0" w:color="auto"/>
          </w:divBdr>
        </w:div>
        <w:div w:id="61221037">
          <w:marLeft w:val="480"/>
          <w:marRight w:val="0"/>
          <w:marTop w:val="0"/>
          <w:marBottom w:val="0"/>
          <w:divBdr>
            <w:top w:val="none" w:sz="0" w:space="0" w:color="auto"/>
            <w:left w:val="none" w:sz="0" w:space="0" w:color="auto"/>
            <w:bottom w:val="none" w:sz="0" w:space="0" w:color="auto"/>
            <w:right w:val="none" w:sz="0" w:space="0" w:color="auto"/>
          </w:divBdr>
        </w:div>
        <w:div w:id="1520582523">
          <w:marLeft w:val="480"/>
          <w:marRight w:val="0"/>
          <w:marTop w:val="0"/>
          <w:marBottom w:val="0"/>
          <w:divBdr>
            <w:top w:val="none" w:sz="0" w:space="0" w:color="auto"/>
            <w:left w:val="none" w:sz="0" w:space="0" w:color="auto"/>
            <w:bottom w:val="none" w:sz="0" w:space="0" w:color="auto"/>
            <w:right w:val="none" w:sz="0" w:space="0" w:color="auto"/>
          </w:divBdr>
        </w:div>
        <w:div w:id="954291440">
          <w:marLeft w:val="480"/>
          <w:marRight w:val="0"/>
          <w:marTop w:val="0"/>
          <w:marBottom w:val="0"/>
          <w:divBdr>
            <w:top w:val="none" w:sz="0" w:space="0" w:color="auto"/>
            <w:left w:val="none" w:sz="0" w:space="0" w:color="auto"/>
            <w:bottom w:val="none" w:sz="0" w:space="0" w:color="auto"/>
            <w:right w:val="none" w:sz="0" w:space="0" w:color="auto"/>
          </w:divBdr>
        </w:div>
        <w:div w:id="1248659333">
          <w:marLeft w:val="480"/>
          <w:marRight w:val="0"/>
          <w:marTop w:val="0"/>
          <w:marBottom w:val="0"/>
          <w:divBdr>
            <w:top w:val="none" w:sz="0" w:space="0" w:color="auto"/>
            <w:left w:val="none" w:sz="0" w:space="0" w:color="auto"/>
            <w:bottom w:val="none" w:sz="0" w:space="0" w:color="auto"/>
            <w:right w:val="none" w:sz="0" w:space="0" w:color="auto"/>
          </w:divBdr>
        </w:div>
        <w:div w:id="1636980811">
          <w:marLeft w:val="480"/>
          <w:marRight w:val="0"/>
          <w:marTop w:val="0"/>
          <w:marBottom w:val="0"/>
          <w:divBdr>
            <w:top w:val="none" w:sz="0" w:space="0" w:color="auto"/>
            <w:left w:val="none" w:sz="0" w:space="0" w:color="auto"/>
            <w:bottom w:val="none" w:sz="0" w:space="0" w:color="auto"/>
            <w:right w:val="none" w:sz="0" w:space="0" w:color="auto"/>
          </w:divBdr>
        </w:div>
        <w:div w:id="1654212264">
          <w:marLeft w:val="480"/>
          <w:marRight w:val="0"/>
          <w:marTop w:val="0"/>
          <w:marBottom w:val="0"/>
          <w:divBdr>
            <w:top w:val="none" w:sz="0" w:space="0" w:color="auto"/>
            <w:left w:val="none" w:sz="0" w:space="0" w:color="auto"/>
            <w:bottom w:val="none" w:sz="0" w:space="0" w:color="auto"/>
            <w:right w:val="none" w:sz="0" w:space="0" w:color="auto"/>
          </w:divBdr>
        </w:div>
        <w:div w:id="1385329026">
          <w:marLeft w:val="480"/>
          <w:marRight w:val="0"/>
          <w:marTop w:val="0"/>
          <w:marBottom w:val="0"/>
          <w:divBdr>
            <w:top w:val="none" w:sz="0" w:space="0" w:color="auto"/>
            <w:left w:val="none" w:sz="0" w:space="0" w:color="auto"/>
            <w:bottom w:val="none" w:sz="0" w:space="0" w:color="auto"/>
            <w:right w:val="none" w:sz="0" w:space="0" w:color="auto"/>
          </w:divBdr>
        </w:div>
      </w:divsChild>
    </w:div>
    <w:div w:id="1209681552">
      <w:bodyDiv w:val="1"/>
      <w:marLeft w:val="0"/>
      <w:marRight w:val="0"/>
      <w:marTop w:val="0"/>
      <w:marBottom w:val="0"/>
      <w:divBdr>
        <w:top w:val="none" w:sz="0" w:space="0" w:color="auto"/>
        <w:left w:val="none" w:sz="0" w:space="0" w:color="auto"/>
        <w:bottom w:val="none" w:sz="0" w:space="0" w:color="auto"/>
        <w:right w:val="none" w:sz="0" w:space="0" w:color="auto"/>
      </w:divBdr>
    </w:div>
    <w:div w:id="1217401142">
      <w:bodyDiv w:val="1"/>
      <w:marLeft w:val="0"/>
      <w:marRight w:val="0"/>
      <w:marTop w:val="0"/>
      <w:marBottom w:val="0"/>
      <w:divBdr>
        <w:top w:val="none" w:sz="0" w:space="0" w:color="auto"/>
        <w:left w:val="none" w:sz="0" w:space="0" w:color="auto"/>
        <w:bottom w:val="none" w:sz="0" w:space="0" w:color="auto"/>
        <w:right w:val="none" w:sz="0" w:space="0" w:color="auto"/>
      </w:divBdr>
      <w:divsChild>
        <w:div w:id="479274905">
          <w:marLeft w:val="480"/>
          <w:marRight w:val="0"/>
          <w:marTop w:val="0"/>
          <w:marBottom w:val="0"/>
          <w:divBdr>
            <w:top w:val="none" w:sz="0" w:space="0" w:color="auto"/>
            <w:left w:val="none" w:sz="0" w:space="0" w:color="auto"/>
            <w:bottom w:val="none" w:sz="0" w:space="0" w:color="auto"/>
            <w:right w:val="none" w:sz="0" w:space="0" w:color="auto"/>
          </w:divBdr>
        </w:div>
        <w:div w:id="1551112224">
          <w:marLeft w:val="480"/>
          <w:marRight w:val="0"/>
          <w:marTop w:val="0"/>
          <w:marBottom w:val="0"/>
          <w:divBdr>
            <w:top w:val="none" w:sz="0" w:space="0" w:color="auto"/>
            <w:left w:val="none" w:sz="0" w:space="0" w:color="auto"/>
            <w:bottom w:val="none" w:sz="0" w:space="0" w:color="auto"/>
            <w:right w:val="none" w:sz="0" w:space="0" w:color="auto"/>
          </w:divBdr>
        </w:div>
        <w:div w:id="189609495">
          <w:marLeft w:val="480"/>
          <w:marRight w:val="0"/>
          <w:marTop w:val="0"/>
          <w:marBottom w:val="0"/>
          <w:divBdr>
            <w:top w:val="none" w:sz="0" w:space="0" w:color="auto"/>
            <w:left w:val="none" w:sz="0" w:space="0" w:color="auto"/>
            <w:bottom w:val="none" w:sz="0" w:space="0" w:color="auto"/>
            <w:right w:val="none" w:sz="0" w:space="0" w:color="auto"/>
          </w:divBdr>
        </w:div>
        <w:div w:id="1741633687">
          <w:marLeft w:val="480"/>
          <w:marRight w:val="0"/>
          <w:marTop w:val="0"/>
          <w:marBottom w:val="0"/>
          <w:divBdr>
            <w:top w:val="none" w:sz="0" w:space="0" w:color="auto"/>
            <w:left w:val="none" w:sz="0" w:space="0" w:color="auto"/>
            <w:bottom w:val="none" w:sz="0" w:space="0" w:color="auto"/>
            <w:right w:val="none" w:sz="0" w:space="0" w:color="auto"/>
          </w:divBdr>
        </w:div>
        <w:div w:id="560750694">
          <w:marLeft w:val="480"/>
          <w:marRight w:val="0"/>
          <w:marTop w:val="0"/>
          <w:marBottom w:val="0"/>
          <w:divBdr>
            <w:top w:val="none" w:sz="0" w:space="0" w:color="auto"/>
            <w:left w:val="none" w:sz="0" w:space="0" w:color="auto"/>
            <w:bottom w:val="none" w:sz="0" w:space="0" w:color="auto"/>
            <w:right w:val="none" w:sz="0" w:space="0" w:color="auto"/>
          </w:divBdr>
        </w:div>
        <w:div w:id="587467597">
          <w:marLeft w:val="480"/>
          <w:marRight w:val="0"/>
          <w:marTop w:val="0"/>
          <w:marBottom w:val="0"/>
          <w:divBdr>
            <w:top w:val="none" w:sz="0" w:space="0" w:color="auto"/>
            <w:left w:val="none" w:sz="0" w:space="0" w:color="auto"/>
            <w:bottom w:val="none" w:sz="0" w:space="0" w:color="auto"/>
            <w:right w:val="none" w:sz="0" w:space="0" w:color="auto"/>
          </w:divBdr>
        </w:div>
        <w:div w:id="323357203">
          <w:marLeft w:val="480"/>
          <w:marRight w:val="0"/>
          <w:marTop w:val="0"/>
          <w:marBottom w:val="0"/>
          <w:divBdr>
            <w:top w:val="none" w:sz="0" w:space="0" w:color="auto"/>
            <w:left w:val="none" w:sz="0" w:space="0" w:color="auto"/>
            <w:bottom w:val="none" w:sz="0" w:space="0" w:color="auto"/>
            <w:right w:val="none" w:sz="0" w:space="0" w:color="auto"/>
          </w:divBdr>
        </w:div>
        <w:div w:id="1692487367">
          <w:marLeft w:val="480"/>
          <w:marRight w:val="0"/>
          <w:marTop w:val="0"/>
          <w:marBottom w:val="0"/>
          <w:divBdr>
            <w:top w:val="none" w:sz="0" w:space="0" w:color="auto"/>
            <w:left w:val="none" w:sz="0" w:space="0" w:color="auto"/>
            <w:bottom w:val="none" w:sz="0" w:space="0" w:color="auto"/>
            <w:right w:val="none" w:sz="0" w:space="0" w:color="auto"/>
          </w:divBdr>
        </w:div>
        <w:div w:id="1968582884">
          <w:marLeft w:val="480"/>
          <w:marRight w:val="0"/>
          <w:marTop w:val="0"/>
          <w:marBottom w:val="0"/>
          <w:divBdr>
            <w:top w:val="none" w:sz="0" w:space="0" w:color="auto"/>
            <w:left w:val="none" w:sz="0" w:space="0" w:color="auto"/>
            <w:bottom w:val="none" w:sz="0" w:space="0" w:color="auto"/>
            <w:right w:val="none" w:sz="0" w:space="0" w:color="auto"/>
          </w:divBdr>
        </w:div>
        <w:div w:id="1426340673">
          <w:marLeft w:val="480"/>
          <w:marRight w:val="0"/>
          <w:marTop w:val="0"/>
          <w:marBottom w:val="0"/>
          <w:divBdr>
            <w:top w:val="none" w:sz="0" w:space="0" w:color="auto"/>
            <w:left w:val="none" w:sz="0" w:space="0" w:color="auto"/>
            <w:bottom w:val="none" w:sz="0" w:space="0" w:color="auto"/>
            <w:right w:val="none" w:sz="0" w:space="0" w:color="auto"/>
          </w:divBdr>
        </w:div>
        <w:div w:id="1901865029">
          <w:marLeft w:val="480"/>
          <w:marRight w:val="0"/>
          <w:marTop w:val="0"/>
          <w:marBottom w:val="0"/>
          <w:divBdr>
            <w:top w:val="none" w:sz="0" w:space="0" w:color="auto"/>
            <w:left w:val="none" w:sz="0" w:space="0" w:color="auto"/>
            <w:bottom w:val="none" w:sz="0" w:space="0" w:color="auto"/>
            <w:right w:val="none" w:sz="0" w:space="0" w:color="auto"/>
          </w:divBdr>
        </w:div>
        <w:div w:id="2139639764">
          <w:marLeft w:val="480"/>
          <w:marRight w:val="0"/>
          <w:marTop w:val="0"/>
          <w:marBottom w:val="0"/>
          <w:divBdr>
            <w:top w:val="none" w:sz="0" w:space="0" w:color="auto"/>
            <w:left w:val="none" w:sz="0" w:space="0" w:color="auto"/>
            <w:bottom w:val="none" w:sz="0" w:space="0" w:color="auto"/>
            <w:right w:val="none" w:sz="0" w:space="0" w:color="auto"/>
          </w:divBdr>
        </w:div>
        <w:div w:id="1383627464">
          <w:marLeft w:val="480"/>
          <w:marRight w:val="0"/>
          <w:marTop w:val="0"/>
          <w:marBottom w:val="0"/>
          <w:divBdr>
            <w:top w:val="none" w:sz="0" w:space="0" w:color="auto"/>
            <w:left w:val="none" w:sz="0" w:space="0" w:color="auto"/>
            <w:bottom w:val="none" w:sz="0" w:space="0" w:color="auto"/>
            <w:right w:val="none" w:sz="0" w:space="0" w:color="auto"/>
          </w:divBdr>
        </w:div>
        <w:div w:id="489447829">
          <w:marLeft w:val="480"/>
          <w:marRight w:val="0"/>
          <w:marTop w:val="0"/>
          <w:marBottom w:val="0"/>
          <w:divBdr>
            <w:top w:val="none" w:sz="0" w:space="0" w:color="auto"/>
            <w:left w:val="none" w:sz="0" w:space="0" w:color="auto"/>
            <w:bottom w:val="none" w:sz="0" w:space="0" w:color="auto"/>
            <w:right w:val="none" w:sz="0" w:space="0" w:color="auto"/>
          </w:divBdr>
        </w:div>
        <w:div w:id="1431388210">
          <w:marLeft w:val="480"/>
          <w:marRight w:val="0"/>
          <w:marTop w:val="0"/>
          <w:marBottom w:val="0"/>
          <w:divBdr>
            <w:top w:val="none" w:sz="0" w:space="0" w:color="auto"/>
            <w:left w:val="none" w:sz="0" w:space="0" w:color="auto"/>
            <w:bottom w:val="none" w:sz="0" w:space="0" w:color="auto"/>
            <w:right w:val="none" w:sz="0" w:space="0" w:color="auto"/>
          </w:divBdr>
        </w:div>
        <w:div w:id="2107068474">
          <w:marLeft w:val="480"/>
          <w:marRight w:val="0"/>
          <w:marTop w:val="0"/>
          <w:marBottom w:val="0"/>
          <w:divBdr>
            <w:top w:val="none" w:sz="0" w:space="0" w:color="auto"/>
            <w:left w:val="none" w:sz="0" w:space="0" w:color="auto"/>
            <w:bottom w:val="none" w:sz="0" w:space="0" w:color="auto"/>
            <w:right w:val="none" w:sz="0" w:space="0" w:color="auto"/>
          </w:divBdr>
        </w:div>
        <w:div w:id="768739183">
          <w:marLeft w:val="480"/>
          <w:marRight w:val="0"/>
          <w:marTop w:val="0"/>
          <w:marBottom w:val="0"/>
          <w:divBdr>
            <w:top w:val="none" w:sz="0" w:space="0" w:color="auto"/>
            <w:left w:val="none" w:sz="0" w:space="0" w:color="auto"/>
            <w:bottom w:val="none" w:sz="0" w:space="0" w:color="auto"/>
            <w:right w:val="none" w:sz="0" w:space="0" w:color="auto"/>
          </w:divBdr>
        </w:div>
        <w:div w:id="2042899880">
          <w:marLeft w:val="480"/>
          <w:marRight w:val="0"/>
          <w:marTop w:val="0"/>
          <w:marBottom w:val="0"/>
          <w:divBdr>
            <w:top w:val="none" w:sz="0" w:space="0" w:color="auto"/>
            <w:left w:val="none" w:sz="0" w:space="0" w:color="auto"/>
            <w:bottom w:val="none" w:sz="0" w:space="0" w:color="auto"/>
            <w:right w:val="none" w:sz="0" w:space="0" w:color="auto"/>
          </w:divBdr>
        </w:div>
      </w:divsChild>
    </w:div>
    <w:div w:id="1222063921">
      <w:bodyDiv w:val="1"/>
      <w:marLeft w:val="0"/>
      <w:marRight w:val="0"/>
      <w:marTop w:val="0"/>
      <w:marBottom w:val="0"/>
      <w:divBdr>
        <w:top w:val="none" w:sz="0" w:space="0" w:color="auto"/>
        <w:left w:val="none" w:sz="0" w:space="0" w:color="auto"/>
        <w:bottom w:val="none" w:sz="0" w:space="0" w:color="auto"/>
        <w:right w:val="none" w:sz="0" w:space="0" w:color="auto"/>
      </w:divBdr>
      <w:divsChild>
        <w:div w:id="176622190">
          <w:marLeft w:val="480"/>
          <w:marRight w:val="0"/>
          <w:marTop w:val="0"/>
          <w:marBottom w:val="0"/>
          <w:divBdr>
            <w:top w:val="none" w:sz="0" w:space="0" w:color="auto"/>
            <w:left w:val="none" w:sz="0" w:space="0" w:color="auto"/>
            <w:bottom w:val="none" w:sz="0" w:space="0" w:color="auto"/>
            <w:right w:val="none" w:sz="0" w:space="0" w:color="auto"/>
          </w:divBdr>
        </w:div>
        <w:div w:id="1661424028">
          <w:marLeft w:val="480"/>
          <w:marRight w:val="0"/>
          <w:marTop w:val="0"/>
          <w:marBottom w:val="0"/>
          <w:divBdr>
            <w:top w:val="none" w:sz="0" w:space="0" w:color="auto"/>
            <w:left w:val="none" w:sz="0" w:space="0" w:color="auto"/>
            <w:bottom w:val="none" w:sz="0" w:space="0" w:color="auto"/>
            <w:right w:val="none" w:sz="0" w:space="0" w:color="auto"/>
          </w:divBdr>
        </w:div>
        <w:div w:id="109472181">
          <w:marLeft w:val="480"/>
          <w:marRight w:val="0"/>
          <w:marTop w:val="0"/>
          <w:marBottom w:val="0"/>
          <w:divBdr>
            <w:top w:val="none" w:sz="0" w:space="0" w:color="auto"/>
            <w:left w:val="none" w:sz="0" w:space="0" w:color="auto"/>
            <w:bottom w:val="none" w:sz="0" w:space="0" w:color="auto"/>
            <w:right w:val="none" w:sz="0" w:space="0" w:color="auto"/>
          </w:divBdr>
        </w:div>
        <w:div w:id="377125286">
          <w:marLeft w:val="480"/>
          <w:marRight w:val="0"/>
          <w:marTop w:val="0"/>
          <w:marBottom w:val="0"/>
          <w:divBdr>
            <w:top w:val="none" w:sz="0" w:space="0" w:color="auto"/>
            <w:left w:val="none" w:sz="0" w:space="0" w:color="auto"/>
            <w:bottom w:val="none" w:sz="0" w:space="0" w:color="auto"/>
            <w:right w:val="none" w:sz="0" w:space="0" w:color="auto"/>
          </w:divBdr>
        </w:div>
        <w:div w:id="2134589708">
          <w:marLeft w:val="480"/>
          <w:marRight w:val="0"/>
          <w:marTop w:val="0"/>
          <w:marBottom w:val="0"/>
          <w:divBdr>
            <w:top w:val="none" w:sz="0" w:space="0" w:color="auto"/>
            <w:left w:val="none" w:sz="0" w:space="0" w:color="auto"/>
            <w:bottom w:val="none" w:sz="0" w:space="0" w:color="auto"/>
            <w:right w:val="none" w:sz="0" w:space="0" w:color="auto"/>
          </w:divBdr>
        </w:div>
        <w:div w:id="1442186959">
          <w:marLeft w:val="480"/>
          <w:marRight w:val="0"/>
          <w:marTop w:val="0"/>
          <w:marBottom w:val="0"/>
          <w:divBdr>
            <w:top w:val="none" w:sz="0" w:space="0" w:color="auto"/>
            <w:left w:val="none" w:sz="0" w:space="0" w:color="auto"/>
            <w:bottom w:val="none" w:sz="0" w:space="0" w:color="auto"/>
            <w:right w:val="none" w:sz="0" w:space="0" w:color="auto"/>
          </w:divBdr>
        </w:div>
        <w:div w:id="697392593">
          <w:marLeft w:val="480"/>
          <w:marRight w:val="0"/>
          <w:marTop w:val="0"/>
          <w:marBottom w:val="0"/>
          <w:divBdr>
            <w:top w:val="none" w:sz="0" w:space="0" w:color="auto"/>
            <w:left w:val="none" w:sz="0" w:space="0" w:color="auto"/>
            <w:bottom w:val="none" w:sz="0" w:space="0" w:color="auto"/>
            <w:right w:val="none" w:sz="0" w:space="0" w:color="auto"/>
          </w:divBdr>
        </w:div>
        <w:div w:id="942154335">
          <w:marLeft w:val="480"/>
          <w:marRight w:val="0"/>
          <w:marTop w:val="0"/>
          <w:marBottom w:val="0"/>
          <w:divBdr>
            <w:top w:val="none" w:sz="0" w:space="0" w:color="auto"/>
            <w:left w:val="none" w:sz="0" w:space="0" w:color="auto"/>
            <w:bottom w:val="none" w:sz="0" w:space="0" w:color="auto"/>
            <w:right w:val="none" w:sz="0" w:space="0" w:color="auto"/>
          </w:divBdr>
        </w:div>
        <w:div w:id="219095444">
          <w:marLeft w:val="480"/>
          <w:marRight w:val="0"/>
          <w:marTop w:val="0"/>
          <w:marBottom w:val="0"/>
          <w:divBdr>
            <w:top w:val="none" w:sz="0" w:space="0" w:color="auto"/>
            <w:left w:val="none" w:sz="0" w:space="0" w:color="auto"/>
            <w:bottom w:val="none" w:sz="0" w:space="0" w:color="auto"/>
            <w:right w:val="none" w:sz="0" w:space="0" w:color="auto"/>
          </w:divBdr>
        </w:div>
        <w:div w:id="1419910060">
          <w:marLeft w:val="480"/>
          <w:marRight w:val="0"/>
          <w:marTop w:val="0"/>
          <w:marBottom w:val="0"/>
          <w:divBdr>
            <w:top w:val="none" w:sz="0" w:space="0" w:color="auto"/>
            <w:left w:val="none" w:sz="0" w:space="0" w:color="auto"/>
            <w:bottom w:val="none" w:sz="0" w:space="0" w:color="auto"/>
            <w:right w:val="none" w:sz="0" w:space="0" w:color="auto"/>
          </w:divBdr>
        </w:div>
        <w:div w:id="1193152946">
          <w:marLeft w:val="480"/>
          <w:marRight w:val="0"/>
          <w:marTop w:val="0"/>
          <w:marBottom w:val="0"/>
          <w:divBdr>
            <w:top w:val="none" w:sz="0" w:space="0" w:color="auto"/>
            <w:left w:val="none" w:sz="0" w:space="0" w:color="auto"/>
            <w:bottom w:val="none" w:sz="0" w:space="0" w:color="auto"/>
            <w:right w:val="none" w:sz="0" w:space="0" w:color="auto"/>
          </w:divBdr>
        </w:div>
        <w:div w:id="253709348">
          <w:marLeft w:val="480"/>
          <w:marRight w:val="0"/>
          <w:marTop w:val="0"/>
          <w:marBottom w:val="0"/>
          <w:divBdr>
            <w:top w:val="none" w:sz="0" w:space="0" w:color="auto"/>
            <w:left w:val="none" w:sz="0" w:space="0" w:color="auto"/>
            <w:bottom w:val="none" w:sz="0" w:space="0" w:color="auto"/>
            <w:right w:val="none" w:sz="0" w:space="0" w:color="auto"/>
          </w:divBdr>
        </w:div>
        <w:div w:id="47190438">
          <w:marLeft w:val="480"/>
          <w:marRight w:val="0"/>
          <w:marTop w:val="0"/>
          <w:marBottom w:val="0"/>
          <w:divBdr>
            <w:top w:val="none" w:sz="0" w:space="0" w:color="auto"/>
            <w:left w:val="none" w:sz="0" w:space="0" w:color="auto"/>
            <w:bottom w:val="none" w:sz="0" w:space="0" w:color="auto"/>
            <w:right w:val="none" w:sz="0" w:space="0" w:color="auto"/>
          </w:divBdr>
        </w:div>
        <w:div w:id="1382368475">
          <w:marLeft w:val="480"/>
          <w:marRight w:val="0"/>
          <w:marTop w:val="0"/>
          <w:marBottom w:val="0"/>
          <w:divBdr>
            <w:top w:val="none" w:sz="0" w:space="0" w:color="auto"/>
            <w:left w:val="none" w:sz="0" w:space="0" w:color="auto"/>
            <w:bottom w:val="none" w:sz="0" w:space="0" w:color="auto"/>
            <w:right w:val="none" w:sz="0" w:space="0" w:color="auto"/>
          </w:divBdr>
        </w:div>
        <w:div w:id="1244877154">
          <w:marLeft w:val="480"/>
          <w:marRight w:val="0"/>
          <w:marTop w:val="0"/>
          <w:marBottom w:val="0"/>
          <w:divBdr>
            <w:top w:val="none" w:sz="0" w:space="0" w:color="auto"/>
            <w:left w:val="none" w:sz="0" w:space="0" w:color="auto"/>
            <w:bottom w:val="none" w:sz="0" w:space="0" w:color="auto"/>
            <w:right w:val="none" w:sz="0" w:space="0" w:color="auto"/>
          </w:divBdr>
        </w:div>
        <w:div w:id="1125537053">
          <w:marLeft w:val="480"/>
          <w:marRight w:val="0"/>
          <w:marTop w:val="0"/>
          <w:marBottom w:val="0"/>
          <w:divBdr>
            <w:top w:val="none" w:sz="0" w:space="0" w:color="auto"/>
            <w:left w:val="none" w:sz="0" w:space="0" w:color="auto"/>
            <w:bottom w:val="none" w:sz="0" w:space="0" w:color="auto"/>
            <w:right w:val="none" w:sz="0" w:space="0" w:color="auto"/>
          </w:divBdr>
        </w:div>
        <w:div w:id="374889772">
          <w:marLeft w:val="480"/>
          <w:marRight w:val="0"/>
          <w:marTop w:val="0"/>
          <w:marBottom w:val="0"/>
          <w:divBdr>
            <w:top w:val="none" w:sz="0" w:space="0" w:color="auto"/>
            <w:left w:val="none" w:sz="0" w:space="0" w:color="auto"/>
            <w:bottom w:val="none" w:sz="0" w:space="0" w:color="auto"/>
            <w:right w:val="none" w:sz="0" w:space="0" w:color="auto"/>
          </w:divBdr>
        </w:div>
        <w:div w:id="1710180906">
          <w:marLeft w:val="480"/>
          <w:marRight w:val="0"/>
          <w:marTop w:val="0"/>
          <w:marBottom w:val="0"/>
          <w:divBdr>
            <w:top w:val="none" w:sz="0" w:space="0" w:color="auto"/>
            <w:left w:val="none" w:sz="0" w:space="0" w:color="auto"/>
            <w:bottom w:val="none" w:sz="0" w:space="0" w:color="auto"/>
            <w:right w:val="none" w:sz="0" w:space="0" w:color="auto"/>
          </w:divBdr>
        </w:div>
        <w:div w:id="2012760397">
          <w:marLeft w:val="480"/>
          <w:marRight w:val="0"/>
          <w:marTop w:val="0"/>
          <w:marBottom w:val="0"/>
          <w:divBdr>
            <w:top w:val="none" w:sz="0" w:space="0" w:color="auto"/>
            <w:left w:val="none" w:sz="0" w:space="0" w:color="auto"/>
            <w:bottom w:val="none" w:sz="0" w:space="0" w:color="auto"/>
            <w:right w:val="none" w:sz="0" w:space="0" w:color="auto"/>
          </w:divBdr>
        </w:div>
        <w:div w:id="1085491009">
          <w:marLeft w:val="480"/>
          <w:marRight w:val="0"/>
          <w:marTop w:val="0"/>
          <w:marBottom w:val="0"/>
          <w:divBdr>
            <w:top w:val="none" w:sz="0" w:space="0" w:color="auto"/>
            <w:left w:val="none" w:sz="0" w:space="0" w:color="auto"/>
            <w:bottom w:val="none" w:sz="0" w:space="0" w:color="auto"/>
            <w:right w:val="none" w:sz="0" w:space="0" w:color="auto"/>
          </w:divBdr>
        </w:div>
        <w:div w:id="557284074">
          <w:marLeft w:val="480"/>
          <w:marRight w:val="0"/>
          <w:marTop w:val="0"/>
          <w:marBottom w:val="0"/>
          <w:divBdr>
            <w:top w:val="none" w:sz="0" w:space="0" w:color="auto"/>
            <w:left w:val="none" w:sz="0" w:space="0" w:color="auto"/>
            <w:bottom w:val="none" w:sz="0" w:space="0" w:color="auto"/>
            <w:right w:val="none" w:sz="0" w:space="0" w:color="auto"/>
          </w:divBdr>
        </w:div>
      </w:divsChild>
    </w:div>
    <w:div w:id="1229148666">
      <w:bodyDiv w:val="1"/>
      <w:marLeft w:val="0"/>
      <w:marRight w:val="0"/>
      <w:marTop w:val="0"/>
      <w:marBottom w:val="0"/>
      <w:divBdr>
        <w:top w:val="none" w:sz="0" w:space="0" w:color="auto"/>
        <w:left w:val="none" w:sz="0" w:space="0" w:color="auto"/>
        <w:bottom w:val="none" w:sz="0" w:space="0" w:color="auto"/>
        <w:right w:val="none" w:sz="0" w:space="0" w:color="auto"/>
      </w:divBdr>
    </w:div>
    <w:div w:id="1239554290">
      <w:bodyDiv w:val="1"/>
      <w:marLeft w:val="0"/>
      <w:marRight w:val="0"/>
      <w:marTop w:val="0"/>
      <w:marBottom w:val="0"/>
      <w:divBdr>
        <w:top w:val="none" w:sz="0" w:space="0" w:color="auto"/>
        <w:left w:val="none" w:sz="0" w:space="0" w:color="auto"/>
        <w:bottom w:val="none" w:sz="0" w:space="0" w:color="auto"/>
        <w:right w:val="none" w:sz="0" w:space="0" w:color="auto"/>
      </w:divBdr>
    </w:div>
    <w:div w:id="1245996738">
      <w:bodyDiv w:val="1"/>
      <w:marLeft w:val="0"/>
      <w:marRight w:val="0"/>
      <w:marTop w:val="0"/>
      <w:marBottom w:val="0"/>
      <w:divBdr>
        <w:top w:val="none" w:sz="0" w:space="0" w:color="auto"/>
        <w:left w:val="none" w:sz="0" w:space="0" w:color="auto"/>
        <w:bottom w:val="none" w:sz="0" w:space="0" w:color="auto"/>
        <w:right w:val="none" w:sz="0" w:space="0" w:color="auto"/>
      </w:divBdr>
    </w:div>
    <w:div w:id="1246068660">
      <w:bodyDiv w:val="1"/>
      <w:marLeft w:val="0"/>
      <w:marRight w:val="0"/>
      <w:marTop w:val="0"/>
      <w:marBottom w:val="0"/>
      <w:divBdr>
        <w:top w:val="none" w:sz="0" w:space="0" w:color="auto"/>
        <w:left w:val="none" w:sz="0" w:space="0" w:color="auto"/>
        <w:bottom w:val="none" w:sz="0" w:space="0" w:color="auto"/>
        <w:right w:val="none" w:sz="0" w:space="0" w:color="auto"/>
      </w:divBdr>
    </w:div>
    <w:div w:id="1247685011">
      <w:bodyDiv w:val="1"/>
      <w:marLeft w:val="0"/>
      <w:marRight w:val="0"/>
      <w:marTop w:val="0"/>
      <w:marBottom w:val="0"/>
      <w:divBdr>
        <w:top w:val="none" w:sz="0" w:space="0" w:color="auto"/>
        <w:left w:val="none" w:sz="0" w:space="0" w:color="auto"/>
        <w:bottom w:val="none" w:sz="0" w:space="0" w:color="auto"/>
        <w:right w:val="none" w:sz="0" w:space="0" w:color="auto"/>
      </w:divBdr>
    </w:div>
    <w:div w:id="1250308039">
      <w:bodyDiv w:val="1"/>
      <w:marLeft w:val="0"/>
      <w:marRight w:val="0"/>
      <w:marTop w:val="0"/>
      <w:marBottom w:val="0"/>
      <w:divBdr>
        <w:top w:val="none" w:sz="0" w:space="0" w:color="auto"/>
        <w:left w:val="none" w:sz="0" w:space="0" w:color="auto"/>
        <w:bottom w:val="none" w:sz="0" w:space="0" w:color="auto"/>
        <w:right w:val="none" w:sz="0" w:space="0" w:color="auto"/>
      </w:divBdr>
    </w:div>
    <w:div w:id="1252541861">
      <w:bodyDiv w:val="1"/>
      <w:marLeft w:val="0"/>
      <w:marRight w:val="0"/>
      <w:marTop w:val="0"/>
      <w:marBottom w:val="0"/>
      <w:divBdr>
        <w:top w:val="none" w:sz="0" w:space="0" w:color="auto"/>
        <w:left w:val="none" w:sz="0" w:space="0" w:color="auto"/>
        <w:bottom w:val="none" w:sz="0" w:space="0" w:color="auto"/>
        <w:right w:val="none" w:sz="0" w:space="0" w:color="auto"/>
      </w:divBdr>
    </w:div>
    <w:div w:id="1254700863">
      <w:bodyDiv w:val="1"/>
      <w:marLeft w:val="0"/>
      <w:marRight w:val="0"/>
      <w:marTop w:val="0"/>
      <w:marBottom w:val="0"/>
      <w:divBdr>
        <w:top w:val="none" w:sz="0" w:space="0" w:color="auto"/>
        <w:left w:val="none" w:sz="0" w:space="0" w:color="auto"/>
        <w:bottom w:val="none" w:sz="0" w:space="0" w:color="auto"/>
        <w:right w:val="none" w:sz="0" w:space="0" w:color="auto"/>
      </w:divBdr>
    </w:div>
    <w:div w:id="1255895222">
      <w:bodyDiv w:val="1"/>
      <w:marLeft w:val="0"/>
      <w:marRight w:val="0"/>
      <w:marTop w:val="0"/>
      <w:marBottom w:val="0"/>
      <w:divBdr>
        <w:top w:val="none" w:sz="0" w:space="0" w:color="auto"/>
        <w:left w:val="none" w:sz="0" w:space="0" w:color="auto"/>
        <w:bottom w:val="none" w:sz="0" w:space="0" w:color="auto"/>
        <w:right w:val="none" w:sz="0" w:space="0" w:color="auto"/>
      </w:divBdr>
      <w:divsChild>
        <w:div w:id="408382088">
          <w:marLeft w:val="480"/>
          <w:marRight w:val="0"/>
          <w:marTop w:val="0"/>
          <w:marBottom w:val="0"/>
          <w:divBdr>
            <w:top w:val="none" w:sz="0" w:space="0" w:color="auto"/>
            <w:left w:val="none" w:sz="0" w:space="0" w:color="auto"/>
            <w:bottom w:val="none" w:sz="0" w:space="0" w:color="auto"/>
            <w:right w:val="none" w:sz="0" w:space="0" w:color="auto"/>
          </w:divBdr>
        </w:div>
        <w:div w:id="1678849441">
          <w:marLeft w:val="480"/>
          <w:marRight w:val="0"/>
          <w:marTop w:val="0"/>
          <w:marBottom w:val="0"/>
          <w:divBdr>
            <w:top w:val="none" w:sz="0" w:space="0" w:color="auto"/>
            <w:left w:val="none" w:sz="0" w:space="0" w:color="auto"/>
            <w:bottom w:val="none" w:sz="0" w:space="0" w:color="auto"/>
            <w:right w:val="none" w:sz="0" w:space="0" w:color="auto"/>
          </w:divBdr>
        </w:div>
        <w:div w:id="213588224">
          <w:marLeft w:val="480"/>
          <w:marRight w:val="0"/>
          <w:marTop w:val="0"/>
          <w:marBottom w:val="0"/>
          <w:divBdr>
            <w:top w:val="none" w:sz="0" w:space="0" w:color="auto"/>
            <w:left w:val="none" w:sz="0" w:space="0" w:color="auto"/>
            <w:bottom w:val="none" w:sz="0" w:space="0" w:color="auto"/>
            <w:right w:val="none" w:sz="0" w:space="0" w:color="auto"/>
          </w:divBdr>
        </w:div>
        <w:div w:id="712968028">
          <w:marLeft w:val="480"/>
          <w:marRight w:val="0"/>
          <w:marTop w:val="0"/>
          <w:marBottom w:val="0"/>
          <w:divBdr>
            <w:top w:val="none" w:sz="0" w:space="0" w:color="auto"/>
            <w:left w:val="none" w:sz="0" w:space="0" w:color="auto"/>
            <w:bottom w:val="none" w:sz="0" w:space="0" w:color="auto"/>
            <w:right w:val="none" w:sz="0" w:space="0" w:color="auto"/>
          </w:divBdr>
        </w:div>
        <w:div w:id="792945479">
          <w:marLeft w:val="480"/>
          <w:marRight w:val="0"/>
          <w:marTop w:val="0"/>
          <w:marBottom w:val="0"/>
          <w:divBdr>
            <w:top w:val="none" w:sz="0" w:space="0" w:color="auto"/>
            <w:left w:val="none" w:sz="0" w:space="0" w:color="auto"/>
            <w:bottom w:val="none" w:sz="0" w:space="0" w:color="auto"/>
            <w:right w:val="none" w:sz="0" w:space="0" w:color="auto"/>
          </w:divBdr>
        </w:div>
        <w:div w:id="1007828018">
          <w:marLeft w:val="480"/>
          <w:marRight w:val="0"/>
          <w:marTop w:val="0"/>
          <w:marBottom w:val="0"/>
          <w:divBdr>
            <w:top w:val="none" w:sz="0" w:space="0" w:color="auto"/>
            <w:left w:val="none" w:sz="0" w:space="0" w:color="auto"/>
            <w:bottom w:val="none" w:sz="0" w:space="0" w:color="auto"/>
            <w:right w:val="none" w:sz="0" w:space="0" w:color="auto"/>
          </w:divBdr>
        </w:div>
        <w:div w:id="1737238600">
          <w:marLeft w:val="480"/>
          <w:marRight w:val="0"/>
          <w:marTop w:val="0"/>
          <w:marBottom w:val="0"/>
          <w:divBdr>
            <w:top w:val="none" w:sz="0" w:space="0" w:color="auto"/>
            <w:left w:val="none" w:sz="0" w:space="0" w:color="auto"/>
            <w:bottom w:val="none" w:sz="0" w:space="0" w:color="auto"/>
            <w:right w:val="none" w:sz="0" w:space="0" w:color="auto"/>
          </w:divBdr>
        </w:div>
        <w:div w:id="661474151">
          <w:marLeft w:val="480"/>
          <w:marRight w:val="0"/>
          <w:marTop w:val="0"/>
          <w:marBottom w:val="0"/>
          <w:divBdr>
            <w:top w:val="none" w:sz="0" w:space="0" w:color="auto"/>
            <w:left w:val="none" w:sz="0" w:space="0" w:color="auto"/>
            <w:bottom w:val="none" w:sz="0" w:space="0" w:color="auto"/>
            <w:right w:val="none" w:sz="0" w:space="0" w:color="auto"/>
          </w:divBdr>
        </w:div>
        <w:div w:id="450439399">
          <w:marLeft w:val="480"/>
          <w:marRight w:val="0"/>
          <w:marTop w:val="0"/>
          <w:marBottom w:val="0"/>
          <w:divBdr>
            <w:top w:val="none" w:sz="0" w:space="0" w:color="auto"/>
            <w:left w:val="none" w:sz="0" w:space="0" w:color="auto"/>
            <w:bottom w:val="none" w:sz="0" w:space="0" w:color="auto"/>
            <w:right w:val="none" w:sz="0" w:space="0" w:color="auto"/>
          </w:divBdr>
        </w:div>
        <w:div w:id="271087882">
          <w:marLeft w:val="480"/>
          <w:marRight w:val="0"/>
          <w:marTop w:val="0"/>
          <w:marBottom w:val="0"/>
          <w:divBdr>
            <w:top w:val="none" w:sz="0" w:space="0" w:color="auto"/>
            <w:left w:val="none" w:sz="0" w:space="0" w:color="auto"/>
            <w:bottom w:val="none" w:sz="0" w:space="0" w:color="auto"/>
            <w:right w:val="none" w:sz="0" w:space="0" w:color="auto"/>
          </w:divBdr>
        </w:div>
        <w:div w:id="1697846884">
          <w:marLeft w:val="480"/>
          <w:marRight w:val="0"/>
          <w:marTop w:val="0"/>
          <w:marBottom w:val="0"/>
          <w:divBdr>
            <w:top w:val="none" w:sz="0" w:space="0" w:color="auto"/>
            <w:left w:val="none" w:sz="0" w:space="0" w:color="auto"/>
            <w:bottom w:val="none" w:sz="0" w:space="0" w:color="auto"/>
            <w:right w:val="none" w:sz="0" w:space="0" w:color="auto"/>
          </w:divBdr>
        </w:div>
        <w:div w:id="1380743696">
          <w:marLeft w:val="480"/>
          <w:marRight w:val="0"/>
          <w:marTop w:val="0"/>
          <w:marBottom w:val="0"/>
          <w:divBdr>
            <w:top w:val="none" w:sz="0" w:space="0" w:color="auto"/>
            <w:left w:val="none" w:sz="0" w:space="0" w:color="auto"/>
            <w:bottom w:val="none" w:sz="0" w:space="0" w:color="auto"/>
            <w:right w:val="none" w:sz="0" w:space="0" w:color="auto"/>
          </w:divBdr>
        </w:div>
        <w:div w:id="963460184">
          <w:marLeft w:val="480"/>
          <w:marRight w:val="0"/>
          <w:marTop w:val="0"/>
          <w:marBottom w:val="0"/>
          <w:divBdr>
            <w:top w:val="none" w:sz="0" w:space="0" w:color="auto"/>
            <w:left w:val="none" w:sz="0" w:space="0" w:color="auto"/>
            <w:bottom w:val="none" w:sz="0" w:space="0" w:color="auto"/>
            <w:right w:val="none" w:sz="0" w:space="0" w:color="auto"/>
          </w:divBdr>
        </w:div>
        <w:div w:id="1879271215">
          <w:marLeft w:val="480"/>
          <w:marRight w:val="0"/>
          <w:marTop w:val="0"/>
          <w:marBottom w:val="0"/>
          <w:divBdr>
            <w:top w:val="none" w:sz="0" w:space="0" w:color="auto"/>
            <w:left w:val="none" w:sz="0" w:space="0" w:color="auto"/>
            <w:bottom w:val="none" w:sz="0" w:space="0" w:color="auto"/>
            <w:right w:val="none" w:sz="0" w:space="0" w:color="auto"/>
          </w:divBdr>
        </w:div>
        <w:div w:id="183908665">
          <w:marLeft w:val="480"/>
          <w:marRight w:val="0"/>
          <w:marTop w:val="0"/>
          <w:marBottom w:val="0"/>
          <w:divBdr>
            <w:top w:val="none" w:sz="0" w:space="0" w:color="auto"/>
            <w:left w:val="none" w:sz="0" w:space="0" w:color="auto"/>
            <w:bottom w:val="none" w:sz="0" w:space="0" w:color="auto"/>
            <w:right w:val="none" w:sz="0" w:space="0" w:color="auto"/>
          </w:divBdr>
        </w:div>
        <w:div w:id="2064018905">
          <w:marLeft w:val="480"/>
          <w:marRight w:val="0"/>
          <w:marTop w:val="0"/>
          <w:marBottom w:val="0"/>
          <w:divBdr>
            <w:top w:val="none" w:sz="0" w:space="0" w:color="auto"/>
            <w:left w:val="none" w:sz="0" w:space="0" w:color="auto"/>
            <w:bottom w:val="none" w:sz="0" w:space="0" w:color="auto"/>
            <w:right w:val="none" w:sz="0" w:space="0" w:color="auto"/>
          </w:divBdr>
        </w:div>
        <w:div w:id="751198023">
          <w:marLeft w:val="480"/>
          <w:marRight w:val="0"/>
          <w:marTop w:val="0"/>
          <w:marBottom w:val="0"/>
          <w:divBdr>
            <w:top w:val="none" w:sz="0" w:space="0" w:color="auto"/>
            <w:left w:val="none" w:sz="0" w:space="0" w:color="auto"/>
            <w:bottom w:val="none" w:sz="0" w:space="0" w:color="auto"/>
            <w:right w:val="none" w:sz="0" w:space="0" w:color="auto"/>
          </w:divBdr>
        </w:div>
        <w:div w:id="1563831192">
          <w:marLeft w:val="480"/>
          <w:marRight w:val="0"/>
          <w:marTop w:val="0"/>
          <w:marBottom w:val="0"/>
          <w:divBdr>
            <w:top w:val="none" w:sz="0" w:space="0" w:color="auto"/>
            <w:left w:val="none" w:sz="0" w:space="0" w:color="auto"/>
            <w:bottom w:val="none" w:sz="0" w:space="0" w:color="auto"/>
            <w:right w:val="none" w:sz="0" w:space="0" w:color="auto"/>
          </w:divBdr>
        </w:div>
        <w:div w:id="1402482106">
          <w:marLeft w:val="480"/>
          <w:marRight w:val="0"/>
          <w:marTop w:val="0"/>
          <w:marBottom w:val="0"/>
          <w:divBdr>
            <w:top w:val="none" w:sz="0" w:space="0" w:color="auto"/>
            <w:left w:val="none" w:sz="0" w:space="0" w:color="auto"/>
            <w:bottom w:val="none" w:sz="0" w:space="0" w:color="auto"/>
            <w:right w:val="none" w:sz="0" w:space="0" w:color="auto"/>
          </w:divBdr>
        </w:div>
        <w:div w:id="1489862399">
          <w:marLeft w:val="480"/>
          <w:marRight w:val="0"/>
          <w:marTop w:val="0"/>
          <w:marBottom w:val="0"/>
          <w:divBdr>
            <w:top w:val="none" w:sz="0" w:space="0" w:color="auto"/>
            <w:left w:val="none" w:sz="0" w:space="0" w:color="auto"/>
            <w:bottom w:val="none" w:sz="0" w:space="0" w:color="auto"/>
            <w:right w:val="none" w:sz="0" w:space="0" w:color="auto"/>
          </w:divBdr>
        </w:div>
        <w:div w:id="2114590456">
          <w:marLeft w:val="480"/>
          <w:marRight w:val="0"/>
          <w:marTop w:val="0"/>
          <w:marBottom w:val="0"/>
          <w:divBdr>
            <w:top w:val="none" w:sz="0" w:space="0" w:color="auto"/>
            <w:left w:val="none" w:sz="0" w:space="0" w:color="auto"/>
            <w:bottom w:val="none" w:sz="0" w:space="0" w:color="auto"/>
            <w:right w:val="none" w:sz="0" w:space="0" w:color="auto"/>
          </w:divBdr>
        </w:div>
        <w:div w:id="462118115">
          <w:marLeft w:val="480"/>
          <w:marRight w:val="0"/>
          <w:marTop w:val="0"/>
          <w:marBottom w:val="0"/>
          <w:divBdr>
            <w:top w:val="none" w:sz="0" w:space="0" w:color="auto"/>
            <w:left w:val="none" w:sz="0" w:space="0" w:color="auto"/>
            <w:bottom w:val="none" w:sz="0" w:space="0" w:color="auto"/>
            <w:right w:val="none" w:sz="0" w:space="0" w:color="auto"/>
          </w:divBdr>
        </w:div>
      </w:divsChild>
    </w:div>
    <w:div w:id="1257909526">
      <w:bodyDiv w:val="1"/>
      <w:marLeft w:val="0"/>
      <w:marRight w:val="0"/>
      <w:marTop w:val="0"/>
      <w:marBottom w:val="0"/>
      <w:divBdr>
        <w:top w:val="none" w:sz="0" w:space="0" w:color="auto"/>
        <w:left w:val="none" w:sz="0" w:space="0" w:color="auto"/>
        <w:bottom w:val="none" w:sz="0" w:space="0" w:color="auto"/>
        <w:right w:val="none" w:sz="0" w:space="0" w:color="auto"/>
      </w:divBdr>
    </w:div>
    <w:div w:id="1264924350">
      <w:bodyDiv w:val="1"/>
      <w:marLeft w:val="0"/>
      <w:marRight w:val="0"/>
      <w:marTop w:val="0"/>
      <w:marBottom w:val="0"/>
      <w:divBdr>
        <w:top w:val="none" w:sz="0" w:space="0" w:color="auto"/>
        <w:left w:val="none" w:sz="0" w:space="0" w:color="auto"/>
        <w:bottom w:val="none" w:sz="0" w:space="0" w:color="auto"/>
        <w:right w:val="none" w:sz="0" w:space="0" w:color="auto"/>
      </w:divBdr>
    </w:div>
    <w:div w:id="1265304556">
      <w:bodyDiv w:val="1"/>
      <w:marLeft w:val="0"/>
      <w:marRight w:val="0"/>
      <w:marTop w:val="0"/>
      <w:marBottom w:val="0"/>
      <w:divBdr>
        <w:top w:val="none" w:sz="0" w:space="0" w:color="auto"/>
        <w:left w:val="none" w:sz="0" w:space="0" w:color="auto"/>
        <w:bottom w:val="none" w:sz="0" w:space="0" w:color="auto"/>
        <w:right w:val="none" w:sz="0" w:space="0" w:color="auto"/>
      </w:divBdr>
      <w:divsChild>
        <w:div w:id="1585414066">
          <w:marLeft w:val="480"/>
          <w:marRight w:val="0"/>
          <w:marTop w:val="0"/>
          <w:marBottom w:val="0"/>
          <w:divBdr>
            <w:top w:val="none" w:sz="0" w:space="0" w:color="auto"/>
            <w:left w:val="none" w:sz="0" w:space="0" w:color="auto"/>
            <w:bottom w:val="none" w:sz="0" w:space="0" w:color="auto"/>
            <w:right w:val="none" w:sz="0" w:space="0" w:color="auto"/>
          </w:divBdr>
        </w:div>
        <w:div w:id="1567260409">
          <w:marLeft w:val="480"/>
          <w:marRight w:val="0"/>
          <w:marTop w:val="0"/>
          <w:marBottom w:val="0"/>
          <w:divBdr>
            <w:top w:val="none" w:sz="0" w:space="0" w:color="auto"/>
            <w:left w:val="none" w:sz="0" w:space="0" w:color="auto"/>
            <w:bottom w:val="none" w:sz="0" w:space="0" w:color="auto"/>
            <w:right w:val="none" w:sz="0" w:space="0" w:color="auto"/>
          </w:divBdr>
        </w:div>
        <w:div w:id="499783018">
          <w:marLeft w:val="480"/>
          <w:marRight w:val="0"/>
          <w:marTop w:val="0"/>
          <w:marBottom w:val="0"/>
          <w:divBdr>
            <w:top w:val="none" w:sz="0" w:space="0" w:color="auto"/>
            <w:left w:val="none" w:sz="0" w:space="0" w:color="auto"/>
            <w:bottom w:val="none" w:sz="0" w:space="0" w:color="auto"/>
            <w:right w:val="none" w:sz="0" w:space="0" w:color="auto"/>
          </w:divBdr>
        </w:div>
        <w:div w:id="1394159607">
          <w:marLeft w:val="480"/>
          <w:marRight w:val="0"/>
          <w:marTop w:val="0"/>
          <w:marBottom w:val="0"/>
          <w:divBdr>
            <w:top w:val="none" w:sz="0" w:space="0" w:color="auto"/>
            <w:left w:val="none" w:sz="0" w:space="0" w:color="auto"/>
            <w:bottom w:val="none" w:sz="0" w:space="0" w:color="auto"/>
            <w:right w:val="none" w:sz="0" w:space="0" w:color="auto"/>
          </w:divBdr>
        </w:div>
        <w:div w:id="663554288">
          <w:marLeft w:val="480"/>
          <w:marRight w:val="0"/>
          <w:marTop w:val="0"/>
          <w:marBottom w:val="0"/>
          <w:divBdr>
            <w:top w:val="none" w:sz="0" w:space="0" w:color="auto"/>
            <w:left w:val="none" w:sz="0" w:space="0" w:color="auto"/>
            <w:bottom w:val="none" w:sz="0" w:space="0" w:color="auto"/>
            <w:right w:val="none" w:sz="0" w:space="0" w:color="auto"/>
          </w:divBdr>
        </w:div>
        <w:div w:id="129709935">
          <w:marLeft w:val="480"/>
          <w:marRight w:val="0"/>
          <w:marTop w:val="0"/>
          <w:marBottom w:val="0"/>
          <w:divBdr>
            <w:top w:val="none" w:sz="0" w:space="0" w:color="auto"/>
            <w:left w:val="none" w:sz="0" w:space="0" w:color="auto"/>
            <w:bottom w:val="none" w:sz="0" w:space="0" w:color="auto"/>
            <w:right w:val="none" w:sz="0" w:space="0" w:color="auto"/>
          </w:divBdr>
        </w:div>
        <w:div w:id="1953440750">
          <w:marLeft w:val="480"/>
          <w:marRight w:val="0"/>
          <w:marTop w:val="0"/>
          <w:marBottom w:val="0"/>
          <w:divBdr>
            <w:top w:val="none" w:sz="0" w:space="0" w:color="auto"/>
            <w:left w:val="none" w:sz="0" w:space="0" w:color="auto"/>
            <w:bottom w:val="none" w:sz="0" w:space="0" w:color="auto"/>
            <w:right w:val="none" w:sz="0" w:space="0" w:color="auto"/>
          </w:divBdr>
        </w:div>
        <w:div w:id="1500542646">
          <w:marLeft w:val="480"/>
          <w:marRight w:val="0"/>
          <w:marTop w:val="0"/>
          <w:marBottom w:val="0"/>
          <w:divBdr>
            <w:top w:val="none" w:sz="0" w:space="0" w:color="auto"/>
            <w:left w:val="none" w:sz="0" w:space="0" w:color="auto"/>
            <w:bottom w:val="none" w:sz="0" w:space="0" w:color="auto"/>
            <w:right w:val="none" w:sz="0" w:space="0" w:color="auto"/>
          </w:divBdr>
        </w:div>
        <w:div w:id="1138843755">
          <w:marLeft w:val="480"/>
          <w:marRight w:val="0"/>
          <w:marTop w:val="0"/>
          <w:marBottom w:val="0"/>
          <w:divBdr>
            <w:top w:val="none" w:sz="0" w:space="0" w:color="auto"/>
            <w:left w:val="none" w:sz="0" w:space="0" w:color="auto"/>
            <w:bottom w:val="none" w:sz="0" w:space="0" w:color="auto"/>
            <w:right w:val="none" w:sz="0" w:space="0" w:color="auto"/>
          </w:divBdr>
        </w:div>
        <w:div w:id="459373938">
          <w:marLeft w:val="480"/>
          <w:marRight w:val="0"/>
          <w:marTop w:val="0"/>
          <w:marBottom w:val="0"/>
          <w:divBdr>
            <w:top w:val="none" w:sz="0" w:space="0" w:color="auto"/>
            <w:left w:val="none" w:sz="0" w:space="0" w:color="auto"/>
            <w:bottom w:val="none" w:sz="0" w:space="0" w:color="auto"/>
            <w:right w:val="none" w:sz="0" w:space="0" w:color="auto"/>
          </w:divBdr>
        </w:div>
        <w:div w:id="2069650619">
          <w:marLeft w:val="480"/>
          <w:marRight w:val="0"/>
          <w:marTop w:val="0"/>
          <w:marBottom w:val="0"/>
          <w:divBdr>
            <w:top w:val="none" w:sz="0" w:space="0" w:color="auto"/>
            <w:left w:val="none" w:sz="0" w:space="0" w:color="auto"/>
            <w:bottom w:val="none" w:sz="0" w:space="0" w:color="auto"/>
            <w:right w:val="none" w:sz="0" w:space="0" w:color="auto"/>
          </w:divBdr>
        </w:div>
        <w:div w:id="1826045700">
          <w:marLeft w:val="480"/>
          <w:marRight w:val="0"/>
          <w:marTop w:val="0"/>
          <w:marBottom w:val="0"/>
          <w:divBdr>
            <w:top w:val="none" w:sz="0" w:space="0" w:color="auto"/>
            <w:left w:val="none" w:sz="0" w:space="0" w:color="auto"/>
            <w:bottom w:val="none" w:sz="0" w:space="0" w:color="auto"/>
            <w:right w:val="none" w:sz="0" w:space="0" w:color="auto"/>
          </w:divBdr>
        </w:div>
        <w:div w:id="828057351">
          <w:marLeft w:val="480"/>
          <w:marRight w:val="0"/>
          <w:marTop w:val="0"/>
          <w:marBottom w:val="0"/>
          <w:divBdr>
            <w:top w:val="none" w:sz="0" w:space="0" w:color="auto"/>
            <w:left w:val="none" w:sz="0" w:space="0" w:color="auto"/>
            <w:bottom w:val="none" w:sz="0" w:space="0" w:color="auto"/>
            <w:right w:val="none" w:sz="0" w:space="0" w:color="auto"/>
          </w:divBdr>
        </w:div>
        <w:div w:id="1232346326">
          <w:marLeft w:val="480"/>
          <w:marRight w:val="0"/>
          <w:marTop w:val="0"/>
          <w:marBottom w:val="0"/>
          <w:divBdr>
            <w:top w:val="none" w:sz="0" w:space="0" w:color="auto"/>
            <w:left w:val="none" w:sz="0" w:space="0" w:color="auto"/>
            <w:bottom w:val="none" w:sz="0" w:space="0" w:color="auto"/>
            <w:right w:val="none" w:sz="0" w:space="0" w:color="auto"/>
          </w:divBdr>
        </w:div>
        <w:div w:id="469248892">
          <w:marLeft w:val="480"/>
          <w:marRight w:val="0"/>
          <w:marTop w:val="0"/>
          <w:marBottom w:val="0"/>
          <w:divBdr>
            <w:top w:val="none" w:sz="0" w:space="0" w:color="auto"/>
            <w:left w:val="none" w:sz="0" w:space="0" w:color="auto"/>
            <w:bottom w:val="none" w:sz="0" w:space="0" w:color="auto"/>
            <w:right w:val="none" w:sz="0" w:space="0" w:color="auto"/>
          </w:divBdr>
        </w:div>
        <w:div w:id="1991133785">
          <w:marLeft w:val="480"/>
          <w:marRight w:val="0"/>
          <w:marTop w:val="0"/>
          <w:marBottom w:val="0"/>
          <w:divBdr>
            <w:top w:val="none" w:sz="0" w:space="0" w:color="auto"/>
            <w:left w:val="none" w:sz="0" w:space="0" w:color="auto"/>
            <w:bottom w:val="none" w:sz="0" w:space="0" w:color="auto"/>
            <w:right w:val="none" w:sz="0" w:space="0" w:color="auto"/>
          </w:divBdr>
        </w:div>
        <w:div w:id="563443549">
          <w:marLeft w:val="480"/>
          <w:marRight w:val="0"/>
          <w:marTop w:val="0"/>
          <w:marBottom w:val="0"/>
          <w:divBdr>
            <w:top w:val="none" w:sz="0" w:space="0" w:color="auto"/>
            <w:left w:val="none" w:sz="0" w:space="0" w:color="auto"/>
            <w:bottom w:val="none" w:sz="0" w:space="0" w:color="auto"/>
            <w:right w:val="none" w:sz="0" w:space="0" w:color="auto"/>
          </w:divBdr>
        </w:div>
        <w:div w:id="1287353033">
          <w:marLeft w:val="480"/>
          <w:marRight w:val="0"/>
          <w:marTop w:val="0"/>
          <w:marBottom w:val="0"/>
          <w:divBdr>
            <w:top w:val="none" w:sz="0" w:space="0" w:color="auto"/>
            <w:left w:val="none" w:sz="0" w:space="0" w:color="auto"/>
            <w:bottom w:val="none" w:sz="0" w:space="0" w:color="auto"/>
            <w:right w:val="none" w:sz="0" w:space="0" w:color="auto"/>
          </w:divBdr>
        </w:div>
      </w:divsChild>
    </w:div>
    <w:div w:id="1270770883">
      <w:bodyDiv w:val="1"/>
      <w:marLeft w:val="0"/>
      <w:marRight w:val="0"/>
      <w:marTop w:val="0"/>
      <w:marBottom w:val="0"/>
      <w:divBdr>
        <w:top w:val="none" w:sz="0" w:space="0" w:color="auto"/>
        <w:left w:val="none" w:sz="0" w:space="0" w:color="auto"/>
        <w:bottom w:val="none" w:sz="0" w:space="0" w:color="auto"/>
        <w:right w:val="none" w:sz="0" w:space="0" w:color="auto"/>
      </w:divBdr>
    </w:div>
    <w:div w:id="1273318679">
      <w:bodyDiv w:val="1"/>
      <w:marLeft w:val="0"/>
      <w:marRight w:val="0"/>
      <w:marTop w:val="0"/>
      <w:marBottom w:val="0"/>
      <w:divBdr>
        <w:top w:val="none" w:sz="0" w:space="0" w:color="auto"/>
        <w:left w:val="none" w:sz="0" w:space="0" w:color="auto"/>
        <w:bottom w:val="none" w:sz="0" w:space="0" w:color="auto"/>
        <w:right w:val="none" w:sz="0" w:space="0" w:color="auto"/>
      </w:divBdr>
    </w:div>
    <w:div w:id="1273365922">
      <w:bodyDiv w:val="1"/>
      <w:marLeft w:val="0"/>
      <w:marRight w:val="0"/>
      <w:marTop w:val="0"/>
      <w:marBottom w:val="0"/>
      <w:divBdr>
        <w:top w:val="none" w:sz="0" w:space="0" w:color="auto"/>
        <w:left w:val="none" w:sz="0" w:space="0" w:color="auto"/>
        <w:bottom w:val="none" w:sz="0" w:space="0" w:color="auto"/>
        <w:right w:val="none" w:sz="0" w:space="0" w:color="auto"/>
      </w:divBdr>
      <w:divsChild>
        <w:div w:id="2129396094">
          <w:marLeft w:val="640"/>
          <w:marRight w:val="0"/>
          <w:marTop w:val="0"/>
          <w:marBottom w:val="0"/>
          <w:divBdr>
            <w:top w:val="none" w:sz="0" w:space="0" w:color="auto"/>
            <w:left w:val="none" w:sz="0" w:space="0" w:color="auto"/>
            <w:bottom w:val="none" w:sz="0" w:space="0" w:color="auto"/>
            <w:right w:val="none" w:sz="0" w:space="0" w:color="auto"/>
          </w:divBdr>
        </w:div>
        <w:div w:id="1530987639">
          <w:marLeft w:val="640"/>
          <w:marRight w:val="0"/>
          <w:marTop w:val="0"/>
          <w:marBottom w:val="0"/>
          <w:divBdr>
            <w:top w:val="none" w:sz="0" w:space="0" w:color="auto"/>
            <w:left w:val="none" w:sz="0" w:space="0" w:color="auto"/>
            <w:bottom w:val="none" w:sz="0" w:space="0" w:color="auto"/>
            <w:right w:val="none" w:sz="0" w:space="0" w:color="auto"/>
          </w:divBdr>
        </w:div>
        <w:div w:id="1245647500">
          <w:marLeft w:val="640"/>
          <w:marRight w:val="0"/>
          <w:marTop w:val="0"/>
          <w:marBottom w:val="0"/>
          <w:divBdr>
            <w:top w:val="none" w:sz="0" w:space="0" w:color="auto"/>
            <w:left w:val="none" w:sz="0" w:space="0" w:color="auto"/>
            <w:bottom w:val="none" w:sz="0" w:space="0" w:color="auto"/>
            <w:right w:val="none" w:sz="0" w:space="0" w:color="auto"/>
          </w:divBdr>
        </w:div>
        <w:div w:id="1947273381">
          <w:marLeft w:val="640"/>
          <w:marRight w:val="0"/>
          <w:marTop w:val="0"/>
          <w:marBottom w:val="0"/>
          <w:divBdr>
            <w:top w:val="none" w:sz="0" w:space="0" w:color="auto"/>
            <w:left w:val="none" w:sz="0" w:space="0" w:color="auto"/>
            <w:bottom w:val="none" w:sz="0" w:space="0" w:color="auto"/>
            <w:right w:val="none" w:sz="0" w:space="0" w:color="auto"/>
          </w:divBdr>
        </w:div>
        <w:div w:id="577137874">
          <w:marLeft w:val="640"/>
          <w:marRight w:val="0"/>
          <w:marTop w:val="0"/>
          <w:marBottom w:val="0"/>
          <w:divBdr>
            <w:top w:val="none" w:sz="0" w:space="0" w:color="auto"/>
            <w:left w:val="none" w:sz="0" w:space="0" w:color="auto"/>
            <w:bottom w:val="none" w:sz="0" w:space="0" w:color="auto"/>
            <w:right w:val="none" w:sz="0" w:space="0" w:color="auto"/>
          </w:divBdr>
        </w:div>
        <w:div w:id="1824618297">
          <w:marLeft w:val="640"/>
          <w:marRight w:val="0"/>
          <w:marTop w:val="0"/>
          <w:marBottom w:val="0"/>
          <w:divBdr>
            <w:top w:val="none" w:sz="0" w:space="0" w:color="auto"/>
            <w:left w:val="none" w:sz="0" w:space="0" w:color="auto"/>
            <w:bottom w:val="none" w:sz="0" w:space="0" w:color="auto"/>
            <w:right w:val="none" w:sz="0" w:space="0" w:color="auto"/>
          </w:divBdr>
        </w:div>
        <w:div w:id="1304388490">
          <w:marLeft w:val="640"/>
          <w:marRight w:val="0"/>
          <w:marTop w:val="0"/>
          <w:marBottom w:val="0"/>
          <w:divBdr>
            <w:top w:val="none" w:sz="0" w:space="0" w:color="auto"/>
            <w:left w:val="none" w:sz="0" w:space="0" w:color="auto"/>
            <w:bottom w:val="none" w:sz="0" w:space="0" w:color="auto"/>
            <w:right w:val="none" w:sz="0" w:space="0" w:color="auto"/>
          </w:divBdr>
        </w:div>
        <w:div w:id="48261707">
          <w:marLeft w:val="640"/>
          <w:marRight w:val="0"/>
          <w:marTop w:val="0"/>
          <w:marBottom w:val="0"/>
          <w:divBdr>
            <w:top w:val="none" w:sz="0" w:space="0" w:color="auto"/>
            <w:left w:val="none" w:sz="0" w:space="0" w:color="auto"/>
            <w:bottom w:val="none" w:sz="0" w:space="0" w:color="auto"/>
            <w:right w:val="none" w:sz="0" w:space="0" w:color="auto"/>
          </w:divBdr>
        </w:div>
        <w:div w:id="236013359">
          <w:marLeft w:val="640"/>
          <w:marRight w:val="0"/>
          <w:marTop w:val="0"/>
          <w:marBottom w:val="0"/>
          <w:divBdr>
            <w:top w:val="none" w:sz="0" w:space="0" w:color="auto"/>
            <w:left w:val="none" w:sz="0" w:space="0" w:color="auto"/>
            <w:bottom w:val="none" w:sz="0" w:space="0" w:color="auto"/>
            <w:right w:val="none" w:sz="0" w:space="0" w:color="auto"/>
          </w:divBdr>
        </w:div>
        <w:div w:id="1583683514">
          <w:marLeft w:val="640"/>
          <w:marRight w:val="0"/>
          <w:marTop w:val="0"/>
          <w:marBottom w:val="0"/>
          <w:divBdr>
            <w:top w:val="none" w:sz="0" w:space="0" w:color="auto"/>
            <w:left w:val="none" w:sz="0" w:space="0" w:color="auto"/>
            <w:bottom w:val="none" w:sz="0" w:space="0" w:color="auto"/>
            <w:right w:val="none" w:sz="0" w:space="0" w:color="auto"/>
          </w:divBdr>
        </w:div>
        <w:div w:id="607662691">
          <w:marLeft w:val="640"/>
          <w:marRight w:val="0"/>
          <w:marTop w:val="0"/>
          <w:marBottom w:val="0"/>
          <w:divBdr>
            <w:top w:val="none" w:sz="0" w:space="0" w:color="auto"/>
            <w:left w:val="none" w:sz="0" w:space="0" w:color="auto"/>
            <w:bottom w:val="none" w:sz="0" w:space="0" w:color="auto"/>
            <w:right w:val="none" w:sz="0" w:space="0" w:color="auto"/>
          </w:divBdr>
        </w:div>
        <w:div w:id="417824287">
          <w:marLeft w:val="640"/>
          <w:marRight w:val="0"/>
          <w:marTop w:val="0"/>
          <w:marBottom w:val="0"/>
          <w:divBdr>
            <w:top w:val="none" w:sz="0" w:space="0" w:color="auto"/>
            <w:left w:val="none" w:sz="0" w:space="0" w:color="auto"/>
            <w:bottom w:val="none" w:sz="0" w:space="0" w:color="auto"/>
            <w:right w:val="none" w:sz="0" w:space="0" w:color="auto"/>
          </w:divBdr>
        </w:div>
        <w:div w:id="302976295">
          <w:marLeft w:val="640"/>
          <w:marRight w:val="0"/>
          <w:marTop w:val="0"/>
          <w:marBottom w:val="0"/>
          <w:divBdr>
            <w:top w:val="none" w:sz="0" w:space="0" w:color="auto"/>
            <w:left w:val="none" w:sz="0" w:space="0" w:color="auto"/>
            <w:bottom w:val="none" w:sz="0" w:space="0" w:color="auto"/>
            <w:right w:val="none" w:sz="0" w:space="0" w:color="auto"/>
          </w:divBdr>
        </w:div>
        <w:div w:id="1002589167">
          <w:marLeft w:val="640"/>
          <w:marRight w:val="0"/>
          <w:marTop w:val="0"/>
          <w:marBottom w:val="0"/>
          <w:divBdr>
            <w:top w:val="none" w:sz="0" w:space="0" w:color="auto"/>
            <w:left w:val="none" w:sz="0" w:space="0" w:color="auto"/>
            <w:bottom w:val="none" w:sz="0" w:space="0" w:color="auto"/>
            <w:right w:val="none" w:sz="0" w:space="0" w:color="auto"/>
          </w:divBdr>
        </w:div>
        <w:div w:id="1293709391">
          <w:marLeft w:val="640"/>
          <w:marRight w:val="0"/>
          <w:marTop w:val="0"/>
          <w:marBottom w:val="0"/>
          <w:divBdr>
            <w:top w:val="none" w:sz="0" w:space="0" w:color="auto"/>
            <w:left w:val="none" w:sz="0" w:space="0" w:color="auto"/>
            <w:bottom w:val="none" w:sz="0" w:space="0" w:color="auto"/>
            <w:right w:val="none" w:sz="0" w:space="0" w:color="auto"/>
          </w:divBdr>
        </w:div>
        <w:div w:id="1926182264">
          <w:marLeft w:val="640"/>
          <w:marRight w:val="0"/>
          <w:marTop w:val="0"/>
          <w:marBottom w:val="0"/>
          <w:divBdr>
            <w:top w:val="none" w:sz="0" w:space="0" w:color="auto"/>
            <w:left w:val="none" w:sz="0" w:space="0" w:color="auto"/>
            <w:bottom w:val="none" w:sz="0" w:space="0" w:color="auto"/>
            <w:right w:val="none" w:sz="0" w:space="0" w:color="auto"/>
          </w:divBdr>
        </w:div>
        <w:div w:id="536742314">
          <w:marLeft w:val="640"/>
          <w:marRight w:val="0"/>
          <w:marTop w:val="0"/>
          <w:marBottom w:val="0"/>
          <w:divBdr>
            <w:top w:val="none" w:sz="0" w:space="0" w:color="auto"/>
            <w:left w:val="none" w:sz="0" w:space="0" w:color="auto"/>
            <w:bottom w:val="none" w:sz="0" w:space="0" w:color="auto"/>
            <w:right w:val="none" w:sz="0" w:space="0" w:color="auto"/>
          </w:divBdr>
        </w:div>
        <w:div w:id="1300038817">
          <w:marLeft w:val="640"/>
          <w:marRight w:val="0"/>
          <w:marTop w:val="0"/>
          <w:marBottom w:val="0"/>
          <w:divBdr>
            <w:top w:val="none" w:sz="0" w:space="0" w:color="auto"/>
            <w:left w:val="none" w:sz="0" w:space="0" w:color="auto"/>
            <w:bottom w:val="none" w:sz="0" w:space="0" w:color="auto"/>
            <w:right w:val="none" w:sz="0" w:space="0" w:color="auto"/>
          </w:divBdr>
        </w:div>
        <w:div w:id="1615819601">
          <w:marLeft w:val="640"/>
          <w:marRight w:val="0"/>
          <w:marTop w:val="0"/>
          <w:marBottom w:val="0"/>
          <w:divBdr>
            <w:top w:val="none" w:sz="0" w:space="0" w:color="auto"/>
            <w:left w:val="none" w:sz="0" w:space="0" w:color="auto"/>
            <w:bottom w:val="none" w:sz="0" w:space="0" w:color="auto"/>
            <w:right w:val="none" w:sz="0" w:space="0" w:color="auto"/>
          </w:divBdr>
        </w:div>
        <w:div w:id="1916546865">
          <w:marLeft w:val="640"/>
          <w:marRight w:val="0"/>
          <w:marTop w:val="0"/>
          <w:marBottom w:val="0"/>
          <w:divBdr>
            <w:top w:val="none" w:sz="0" w:space="0" w:color="auto"/>
            <w:left w:val="none" w:sz="0" w:space="0" w:color="auto"/>
            <w:bottom w:val="none" w:sz="0" w:space="0" w:color="auto"/>
            <w:right w:val="none" w:sz="0" w:space="0" w:color="auto"/>
          </w:divBdr>
        </w:div>
        <w:div w:id="1908418297">
          <w:marLeft w:val="640"/>
          <w:marRight w:val="0"/>
          <w:marTop w:val="0"/>
          <w:marBottom w:val="0"/>
          <w:divBdr>
            <w:top w:val="none" w:sz="0" w:space="0" w:color="auto"/>
            <w:left w:val="none" w:sz="0" w:space="0" w:color="auto"/>
            <w:bottom w:val="none" w:sz="0" w:space="0" w:color="auto"/>
            <w:right w:val="none" w:sz="0" w:space="0" w:color="auto"/>
          </w:divBdr>
        </w:div>
        <w:div w:id="778069776">
          <w:marLeft w:val="640"/>
          <w:marRight w:val="0"/>
          <w:marTop w:val="0"/>
          <w:marBottom w:val="0"/>
          <w:divBdr>
            <w:top w:val="none" w:sz="0" w:space="0" w:color="auto"/>
            <w:left w:val="none" w:sz="0" w:space="0" w:color="auto"/>
            <w:bottom w:val="none" w:sz="0" w:space="0" w:color="auto"/>
            <w:right w:val="none" w:sz="0" w:space="0" w:color="auto"/>
          </w:divBdr>
        </w:div>
        <w:div w:id="1356424606">
          <w:marLeft w:val="640"/>
          <w:marRight w:val="0"/>
          <w:marTop w:val="0"/>
          <w:marBottom w:val="0"/>
          <w:divBdr>
            <w:top w:val="none" w:sz="0" w:space="0" w:color="auto"/>
            <w:left w:val="none" w:sz="0" w:space="0" w:color="auto"/>
            <w:bottom w:val="none" w:sz="0" w:space="0" w:color="auto"/>
            <w:right w:val="none" w:sz="0" w:space="0" w:color="auto"/>
          </w:divBdr>
        </w:div>
        <w:div w:id="1313094460">
          <w:marLeft w:val="640"/>
          <w:marRight w:val="0"/>
          <w:marTop w:val="0"/>
          <w:marBottom w:val="0"/>
          <w:divBdr>
            <w:top w:val="none" w:sz="0" w:space="0" w:color="auto"/>
            <w:left w:val="none" w:sz="0" w:space="0" w:color="auto"/>
            <w:bottom w:val="none" w:sz="0" w:space="0" w:color="auto"/>
            <w:right w:val="none" w:sz="0" w:space="0" w:color="auto"/>
          </w:divBdr>
        </w:div>
        <w:div w:id="1465191985">
          <w:marLeft w:val="640"/>
          <w:marRight w:val="0"/>
          <w:marTop w:val="0"/>
          <w:marBottom w:val="0"/>
          <w:divBdr>
            <w:top w:val="none" w:sz="0" w:space="0" w:color="auto"/>
            <w:left w:val="none" w:sz="0" w:space="0" w:color="auto"/>
            <w:bottom w:val="none" w:sz="0" w:space="0" w:color="auto"/>
            <w:right w:val="none" w:sz="0" w:space="0" w:color="auto"/>
          </w:divBdr>
        </w:div>
        <w:div w:id="257834412">
          <w:marLeft w:val="640"/>
          <w:marRight w:val="0"/>
          <w:marTop w:val="0"/>
          <w:marBottom w:val="0"/>
          <w:divBdr>
            <w:top w:val="none" w:sz="0" w:space="0" w:color="auto"/>
            <w:left w:val="none" w:sz="0" w:space="0" w:color="auto"/>
            <w:bottom w:val="none" w:sz="0" w:space="0" w:color="auto"/>
            <w:right w:val="none" w:sz="0" w:space="0" w:color="auto"/>
          </w:divBdr>
        </w:div>
        <w:div w:id="196964815">
          <w:marLeft w:val="640"/>
          <w:marRight w:val="0"/>
          <w:marTop w:val="0"/>
          <w:marBottom w:val="0"/>
          <w:divBdr>
            <w:top w:val="none" w:sz="0" w:space="0" w:color="auto"/>
            <w:left w:val="none" w:sz="0" w:space="0" w:color="auto"/>
            <w:bottom w:val="none" w:sz="0" w:space="0" w:color="auto"/>
            <w:right w:val="none" w:sz="0" w:space="0" w:color="auto"/>
          </w:divBdr>
        </w:div>
        <w:div w:id="1539396782">
          <w:marLeft w:val="640"/>
          <w:marRight w:val="0"/>
          <w:marTop w:val="0"/>
          <w:marBottom w:val="0"/>
          <w:divBdr>
            <w:top w:val="none" w:sz="0" w:space="0" w:color="auto"/>
            <w:left w:val="none" w:sz="0" w:space="0" w:color="auto"/>
            <w:bottom w:val="none" w:sz="0" w:space="0" w:color="auto"/>
            <w:right w:val="none" w:sz="0" w:space="0" w:color="auto"/>
          </w:divBdr>
        </w:div>
        <w:div w:id="168640439">
          <w:marLeft w:val="640"/>
          <w:marRight w:val="0"/>
          <w:marTop w:val="0"/>
          <w:marBottom w:val="0"/>
          <w:divBdr>
            <w:top w:val="none" w:sz="0" w:space="0" w:color="auto"/>
            <w:left w:val="none" w:sz="0" w:space="0" w:color="auto"/>
            <w:bottom w:val="none" w:sz="0" w:space="0" w:color="auto"/>
            <w:right w:val="none" w:sz="0" w:space="0" w:color="auto"/>
          </w:divBdr>
        </w:div>
        <w:div w:id="243616036">
          <w:marLeft w:val="640"/>
          <w:marRight w:val="0"/>
          <w:marTop w:val="0"/>
          <w:marBottom w:val="0"/>
          <w:divBdr>
            <w:top w:val="none" w:sz="0" w:space="0" w:color="auto"/>
            <w:left w:val="none" w:sz="0" w:space="0" w:color="auto"/>
            <w:bottom w:val="none" w:sz="0" w:space="0" w:color="auto"/>
            <w:right w:val="none" w:sz="0" w:space="0" w:color="auto"/>
          </w:divBdr>
        </w:div>
        <w:div w:id="326516019">
          <w:marLeft w:val="640"/>
          <w:marRight w:val="0"/>
          <w:marTop w:val="0"/>
          <w:marBottom w:val="0"/>
          <w:divBdr>
            <w:top w:val="none" w:sz="0" w:space="0" w:color="auto"/>
            <w:left w:val="none" w:sz="0" w:space="0" w:color="auto"/>
            <w:bottom w:val="none" w:sz="0" w:space="0" w:color="auto"/>
            <w:right w:val="none" w:sz="0" w:space="0" w:color="auto"/>
          </w:divBdr>
        </w:div>
        <w:div w:id="2121801824">
          <w:marLeft w:val="640"/>
          <w:marRight w:val="0"/>
          <w:marTop w:val="0"/>
          <w:marBottom w:val="0"/>
          <w:divBdr>
            <w:top w:val="none" w:sz="0" w:space="0" w:color="auto"/>
            <w:left w:val="none" w:sz="0" w:space="0" w:color="auto"/>
            <w:bottom w:val="none" w:sz="0" w:space="0" w:color="auto"/>
            <w:right w:val="none" w:sz="0" w:space="0" w:color="auto"/>
          </w:divBdr>
        </w:div>
        <w:div w:id="1251235082">
          <w:marLeft w:val="640"/>
          <w:marRight w:val="0"/>
          <w:marTop w:val="0"/>
          <w:marBottom w:val="0"/>
          <w:divBdr>
            <w:top w:val="none" w:sz="0" w:space="0" w:color="auto"/>
            <w:left w:val="none" w:sz="0" w:space="0" w:color="auto"/>
            <w:bottom w:val="none" w:sz="0" w:space="0" w:color="auto"/>
            <w:right w:val="none" w:sz="0" w:space="0" w:color="auto"/>
          </w:divBdr>
        </w:div>
        <w:div w:id="1371295627">
          <w:marLeft w:val="640"/>
          <w:marRight w:val="0"/>
          <w:marTop w:val="0"/>
          <w:marBottom w:val="0"/>
          <w:divBdr>
            <w:top w:val="none" w:sz="0" w:space="0" w:color="auto"/>
            <w:left w:val="none" w:sz="0" w:space="0" w:color="auto"/>
            <w:bottom w:val="none" w:sz="0" w:space="0" w:color="auto"/>
            <w:right w:val="none" w:sz="0" w:space="0" w:color="auto"/>
          </w:divBdr>
        </w:div>
        <w:div w:id="1297371018">
          <w:marLeft w:val="640"/>
          <w:marRight w:val="0"/>
          <w:marTop w:val="0"/>
          <w:marBottom w:val="0"/>
          <w:divBdr>
            <w:top w:val="none" w:sz="0" w:space="0" w:color="auto"/>
            <w:left w:val="none" w:sz="0" w:space="0" w:color="auto"/>
            <w:bottom w:val="none" w:sz="0" w:space="0" w:color="auto"/>
            <w:right w:val="none" w:sz="0" w:space="0" w:color="auto"/>
          </w:divBdr>
        </w:div>
        <w:div w:id="1335108002">
          <w:marLeft w:val="640"/>
          <w:marRight w:val="0"/>
          <w:marTop w:val="0"/>
          <w:marBottom w:val="0"/>
          <w:divBdr>
            <w:top w:val="none" w:sz="0" w:space="0" w:color="auto"/>
            <w:left w:val="none" w:sz="0" w:space="0" w:color="auto"/>
            <w:bottom w:val="none" w:sz="0" w:space="0" w:color="auto"/>
            <w:right w:val="none" w:sz="0" w:space="0" w:color="auto"/>
          </w:divBdr>
        </w:div>
        <w:div w:id="1867794479">
          <w:marLeft w:val="640"/>
          <w:marRight w:val="0"/>
          <w:marTop w:val="0"/>
          <w:marBottom w:val="0"/>
          <w:divBdr>
            <w:top w:val="none" w:sz="0" w:space="0" w:color="auto"/>
            <w:left w:val="none" w:sz="0" w:space="0" w:color="auto"/>
            <w:bottom w:val="none" w:sz="0" w:space="0" w:color="auto"/>
            <w:right w:val="none" w:sz="0" w:space="0" w:color="auto"/>
          </w:divBdr>
        </w:div>
        <w:div w:id="409889812">
          <w:marLeft w:val="640"/>
          <w:marRight w:val="0"/>
          <w:marTop w:val="0"/>
          <w:marBottom w:val="0"/>
          <w:divBdr>
            <w:top w:val="none" w:sz="0" w:space="0" w:color="auto"/>
            <w:left w:val="none" w:sz="0" w:space="0" w:color="auto"/>
            <w:bottom w:val="none" w:sz="0" w:space="0" w:color="auto"/>
            <w:right w:val="none" w:sz="0" w:space="0" w:color="auto"/>
          </w:divBdr>
        </w:div>
        <w:div w:id="2105950618">
          <w:marLeft w:val="640"/>
          <w:marRight w:val="0"/>
          <w:marTop w:val="0"/>
          <w:marBottom w:val="0"/>
          <w:divBdr>
            <w:top w:val="none" w:sz="0" w:space="0" w:color="auto"/>
            <w:left w:val="none" w:sz="0" w:space="0" w:color="auto"/>
            <w:bottom w:val="none" w:sz="0" w:space="0" w:color="auto"/>
            <w:right w:val="none" w:sz="0" w:space="0" w:color="auto"/>
          </w:divBdr>
        </w:div>
        <w:div w:id="1568950437">
          <w:marLeft w:val="640"/>
          <w:marRight w:val="0"/>
          <w:marTop w:val="0"/>
          <w:marBottom w:val="0"/>
          <w:divBdr>
            <w:top w:val="none" w:sz="0" w:space="0" w:color="auto"/>
            <w:left w:val="none" w:sz="0" w:space="0" w:color="auto"/>
            <w:bottom w:val="none" w:sz="0" w:space="0" w:color="auto"/>
            <w:right w:val="none" w:sz="0" w:space="0" w:color="auto"/>
          </w:divBdr>
        </w:div>
        <w:div w:id="303316515">
          <w:marLeft w:val="640"/>
          <w:marRight w:val="0"/>
          <w:marTop w:val="0"/>
          <w:marBottom w:val="0"/>
          <w:divBdr>
            <w:top w:val="none" w:sz="0" w:space="0" w:color="auto"/>
            <w:left w:val="none" w:sz="0" w:space="0" w:color="auto"/>
            <w:bottom w:val="none" w:sz="0" w:space="0" w:color="auto"/>
            <w:right w:val="none" w:sz="0" w:space="0" w:color="auto"/>
          </w:divBdr>
        </w:div>
        <w:div w:id="1356424138">
          <w:marLeft w:val="640"/>
          <w:marRight w:val="0"/>
          <w:marTop w:val="0"/>
          <w:marBottom w:val="0"/>
          <w:divBdr>
            <w:top w:val="none" w:sz="0" w:space="0" w:color="auto"/>
            <w:left w:val="none" w:sz="0" w:space="0" w:color="auto"/>
            <w:bottom w:val="none" w:sz="0" w:space="0" w:color="auto"/>
            <w:right w:val="none" w:sz="0" w:space="0" w:color="auto"/>
          </w:divBdr>
        </w:div>
        <w:div w:id="509566762">
          <w:marLeft w:val="640"/>
          <w:marRight w:val="0"/>
          <w:marTop w:val="0"/>
          <w:marBottom w:val="0"/>
          <w:divBdr>
            <w:top w:val="none" w:sz="0" w:space="0" w:color="auto"/>
            <w:left w:val="none" w:sz="0" w:space="0" w:color="auto"/>
            <w:bottom w:val="none" w:sz="0" w:space="0" w:color="auto"/>
            <w:right w:val="none" w:sz="0" w:space="0" w:color="auto"/>
          </w:divBdr>
        </w:div>
        <w:div w:id="971860703">
          <w:marLeft w:val="640"/>
          <w:marRight w:val="0"/>
          <w:marTop w:val="0"/>
          <w:marBottom w:val="0"/>
          <w:divBdr>
            <w:top w:val="none" w:sz="0" w:space="0" w:color="auto"/>
            <w:left w:val="none" w:sz="0" w:space="0" w:color="auto"/>
            <w:bottom w:val="none" w:sz="0" w:space="0" w:color="auto"/>
            <w:right w:val="none" w:sz="0" w:space="0" w:color="auto"/>
          </w:divBdr>
        </w:div>
        <w:div w:id="31156266">
          <w:marLeft w:val="640"/>
          <w:marRight w:val="0"/>
          <w:marTop w:val="0"/>
          <w:marBottom w:val="0"/>
          <w:divBdr>
            <w:top w:val="none" w:sz="0" w:space="0" w:color="auto"/>
            <w:left w:val="none" w:sz="0" w:space="0" w:color="auto"/>
            <w:bottom w:val="none" w:sz="0" w:space="0" w:color="auto"/>
            <w:right w:val="none" w:sz="0" w:space="0" w:color="auto"/>
          </w:divBdr>
        </w:div>
        <w:div w:id="1143352201">
          <w:marLeft w:val="640"/>
          <w:marRight w:val="0"/>
          <w:marTop w:val="0"/>
          <w:marBottom w:val="0"/>
          <w:divBdr>
            <w:top w:val="none" w:sz="0" w:space="0" w:color="auto"/>
            <w:left w:val="none" w:sz="0" w:space="0" w:color="auto"/>
            <w:bottom w:val="none" w:sz="0" w:space="0" w:color="auto"/>
            <w:right w:val="none" w:sz="0" w:space="0" w:color="auto"/>
          </w:divBdr>
        </w:div>
        <w:div w:id="176163393">
          <w:marLeft w:val="640"/>
          <w:marRight w:val="0"/>
          <w:marTop w:val="0"/>
          <w:marBottom w:val="0"/>
          <w:divBdr>
            <w:top w:val="none" w:sz="0" w:space="0" w:color="auto"/>
            <w:left w:val="none" w:sz="0" w:space="0" w:color="auto"/>
            <w:bottom w:val="none" w:sz="0" w:space="0" w:color="auto"/>
            <w:right w:val="none" w:sz="0" w:space="0" w:color="auto"/>
          </w:divBdr>
        </w:div>
        <w:div w:id="1177647926">
          <w:marLeft w:val="640"/>
          <w:marRight w:val="0"/>
          <w:marTop w:val="0"/>
          <w:marBottom w:val="0"/>
          <w:divBdr>
            <w:top w:val="none" w:sz="0" w:space="0" w:color="auto"/>
            <w:left w:val="none" w:sz="0" w:space="0" w:color="auto"/>
            <w:bottom w:val="none" w:sz="0" w:space="0" w:color="auto"/>
            <w:right w:val="none" w:sz="0" w:space="0" w:color="auto"/>
          </w:divBdr>
        </w:div>
        <w:div w:id="235750445">
          <w:marLeft w:val="640"/>
          <w:marRight w:val="0"/>
          <w:marTop w:val="0"/>
          <w:marBottom w:val="0"/>
          <w:divBdr>
            <w:top w:val="none" w:sz="0" w:space="0" w:color="auto"/>
            <w:left w:val="none" w:sz="0" w:space="0" w:color="auto"/>
            <w:bottom w:val="none" w:sz="0" w:space="0" w:color="auto"/>
            <w:right w:val="none" w:sz="0" w:space="0" w:color="auto"/>
          </w:divBdr>
        </w:div>
        <w:div w:id="383797546">
          <w:marLeft w:val="640"/>
          <w:marRight w:val="0"/>
          <w:marTop w:val="0"/>
          <w:marBottom w:val="0"/>
          <w:divBdr>
            <w:top w:val="none" w:sz="0" w:space="0" w:color="auto"/>
            <w:left w:val="none" w:sz="0" w:space="0" w:color="auto"/>
            <w:bottom w:val="none" w:sz="0" w:space="0" w:color="auto"/>
            <w:right w:val="none" w:sz="0" w:space="0" w:color="auto"/>
          </w:divBdr>
        </w:div>
        <w:div w:id="1902978541">
          <w:marLeft w:val="640"/>
          <w:marRight w:val="0"/>
          <w:marTop w:val="0"/>
          <w:marBottom w:val="0"/>
          <w:divBdr>
            <w:top w:val="none" w:sz="0" w:space="0" w:color="auto"/>
            <w:left w:val="none" w:sz="0" w:space="0" w:color="auto"/>
            <w:bottom w:val="none" w:sz="0" w:space="0" w:color="auto"/>
            <w:right w:val="none" w:sz="0" w:space="0" w:color="auto"/>
          </w:divBdr>
        </w:div>
        <w:div w:id="1822841102">
          <w:marLeft w:val="640"/>
          <w:marRight w:val="0"/>
          <w:marTop w:val="0"/>
          <w:marBottom w:val="0"/>
          <w:divBdr>
            <w:top w:val="none" w:sz="0" w:space="0" w:color="auto"/>
            <w:left w:val="none" w:sz="0" w:space="0" w:color="auto"/>
            <w:bottom w:val="none" w:sz="0" w:space="0" w:color="auto"/>
            <w:right w:val="none" w:sz="0" w:space="0" w:color="auto"/>
          </w:divBdr>
        </w:div>
        <w:div w:id="1416130366">
          <w:marLeft w:val="640"/>
          <w:marRight w:val="0"/>
          <w:marTop w:val="0"/>
          <w:marBottom w:val="0"/>
          <w:divBdr>
            <w:top w:val="none" w:sz="0" w:space="0" w:color="auto"/>
            <w:left w:val="none" w:sz="0" w:space="0" w:color="auto"/>
            <w:bottom w:val="none" w:sz="0" w:space="0" w:color="auto"/>
            <w:right w:val="none" w:sz="0" w:space="0" w:color="auto"/>
          </w:divBdr>
        </w:div>
        <w:div w:id="297227946">
          <w:marLeft w:val="640"/>
          <w:marRight w:val="0"/>
          <w:marTop w:val="0"/>
          <w:marBottom w:val="0"/>
          <w:divBdr>
            <w:top w:val="none" w:sz="0" w:space="0" w:color="auto"/>
            <w:left w:val="none" w:sz="0" w:space="0" w:color="auto"/>
            <w:bottom w:val="none" w:sz="0" w:space="0" w:color="auto"/>
            <w:right w:val="none" w:sz="0" w:space="0" w:color="auto"/>
          </w:divBdr>
        </w:div>
        <w:div w:id="1883008649">
          <w:marLeft w:val="640"/>
          <w:marRight w:val="0"/>
          <w:marTop w:val="0"/>
          <w:marBottom w:val="0"/>
          <w:divBdr>
            <w:top w:val="none" w:sz="0" w:space="0" w:color="auto"/>
            <w:left w:val="none" w:sz="0" w:space="0" w:color="auto"/>
            <w:bottom w:val="none" w:sz="0" w:space="0" w:color="auto"/>
            <w:right w:val="none" w:sz="0" w:space="0" w:color="auto"/>
          </w:divBdr>
        </w:div>
        <w:div w:id="1208760589">
          <w:marLeft w:val="640"/>
          <w:marRight w:val="0"/>
          <w:marTop w:val="0"/>
          <w:marBottom w:val="0"/>
          <w:divBdr>
            <w:top w:val="none" w:sz="0" w:space="0" w:color="auto"/>
            <w:left w:val="none" w:sz="0" w:space="0" w:color="auto"/>
            <w:bottom w:val="none" w:sz="0" w:space="0" w:color="auto"/>
            <w:right w:val="none" w:sz="0" w:space="0" w:color="auto"/>
          </w:divBdr>
        </w:div>
        <w:div w:id="1339961120">
          <w:marLeft w:val="640"/>
          <w:marRight w:val="0"/>
          <w:marTop w:val="0"/>
          <w:marBottom w:val="0"/>
          <w:divBdr>
            <w:top w:val="none" w:sz="0" w:space="0" w:color="auto"/>
            <w:left w:val="none" w:sz="0" w:space="0" w:color="auto"/>
            <w:bottom w:val="none" w:sz="0" w:space="0" w:color="auto"/>
            <w:right w:val="none" w:sz="0" w:space="0" w:color="auto"/>
          </w:divBdr>
        </w:div>
        <w:div w:id="1776828014">
          <w:marLeft w:val="640"/>
          <w:marRight w:val="0"/>
          <w:marTop w:val="0"/>
          <w:marBottom w:val="0"/>
          <w:divBdr>
            <w:top w:val="none" w:sz="0" w:space="0" w:color="auto"/>
            <w:left w:val="none" w:sz="0" w:space="0" w:color="auto"/>
            <w:bottom w:val="none" w:sz="0" w:space="0" w:color="auto"/>
            <w:right w:val="none" w:sz="0" w:space="0" w:color="auto"/>
          </w:divBdr>
        </w:div>
        <w:div w:id="248387850">
          <w:marLeft w:val="640"/>
          <w:marRight w:val="0"/>
          <w:marTop w:val="0"/>
          <w:marBottom w:val="0"/>
          <w:divBdr>
            <w:top w:val="none" w:sz="0" w:space="0" w:color="auto"/>
            <w:left w:val="none" w:sz="0" w:space="0" w:color="auto"/>
            <w:bottom w:val="none" w:sz="0" w:space="0" w:color="auto"/>
            <w:right w:val="none" w:sz="0" w:space="0" w:color="auto"/>
          </w:divBdr>
        </w:div>
        <w:div w:id="1680349713">
          <w:marLeft w:val="640"/>
          <w:marRight w:val="0"/>
          <w:marTop w:val="0"/>
          <w:marBottom w:val="0"/>
          <w:divBdr>
            <w:top w:val="none" w:sz="0" w:space="0" w:color="auto"/>
            <w:left w:val="none" w:sz="0" w:space="0" w:color="auto"/>
            <w:bottom w:val="none" w:sz="0" w:space="0" w:color="auto"/>
            <w:right w:val="none" w:sz="0" w:space="0" w:color="auto"/>
          </w:divBdr>
        </w:div>
        <w:div w:id="1463037146">
          <w:marLeft w:val="640"/>
          <w:marRight w:val="0"/>
          <w:marTop w:val="0"/>
          <w:marBottom w:val="0"/>
          <w:divBdr>
            <w:top w:val="none" w:sz="0" w:space="0" w:color="auto"/>
            <w:left w:val="none" w:sz="0" w:space="0" w:color="auto"/>
            <w:bottom w:val="none" w:sz="0" w:space="0" w:color="auto"/>
            <w:right w:val="none" w:sz="0" w:space="0" w:color="auto"/>
          </w:divBdr>
        </w:div>
        <w:div w:id="1404991653">
          <w:marLeft w:val="640"/>
          <w:marRight w:val="0"/>
          <w:marTop w:val="0"/>
          <w:marBottom w:val="0"/>
          <w:divBdr>
            <w:top w:val="none" w:sz="0" w:space="0" w:color="auto"/>
            <w:left w:val="none" w:sz="0" w:space="0" w:color="auto"/>
            <w:bottom w:val="none" w:sz="0" w:space="0" w:color="auto"/>
            <w:right w:val="none" w:sz="0" w:space="0" w:color="auto"/>
          </w:divBdr>
        </w:div>
        <w:div w:id="1012344497">
          <w:marLeft w:val="640"/>
          <w:marRight w:val="0"/>
          <w:marTop w:val="0"/>
          <w:marBottom w:val="0"/>
          <w:divBdr>
            <w:top w:val="none" w:sz="0" w:space="0" w:color="auto"/>
            <w:left w:val="none" w:sz="0" w:space="0" w:color="auto"/>
            <w:bottom w:val="none" w:sz="0" w:space="0" w:color="auto"/>
            <w:right w:val="none" w:sz="0" w:space="0" w:color="auto"/>
          </w:divBdr>
        </w:div>
        <w:div w:id="1817337151">
          <w:marLeft w:val="640"/>
          <w:marRight w:val="0"/>
          <w:marTop w:val="0"/>
          <w:marBottom w:val="0"/>
          <w:divBdr>
            <w:top w:val="none" w:sz="0" w:space="0" w:color="auto"/>
            <w:left w:val="none" w:sz="0" w:space="0" w:color="auto"/>
            <w:bottom w:val="none" w:sz="0" w:space="0" w:color="auto"/>
            <w:right w:val="none" w:sz="0" w:space="0" w:color="auto"/>
          </w:divBdr>
        </w:div>
        <w:div w:id="1578246792">
          <w:marLeft w:val="640"/>
          <w:marRight w:val="0"/>
          <w:marTop w:val="0"/>
          <w:marBottom w:val="0"/>
          <w:divBdr>
            <w:top w:val="none" w:sz="0" w:space="0" w:color="auto"/>
            <w:left w:val="none" w:sz="0" w:space="0" w:color="auto"/>
            <w:bottom w:val="none" w:sz="0" w:space="0" w:color="auto"/>
            <w:right w:val="none" w:sz="0" w:space="0" w:color="auto"/>
          </w:divBdr>
        </w:div>
        <w:div w:id="746270896">
          <w:marLeft w:val="640"/>
          <w:marRight w:val="0"/>
          <w:marTop w:val="0"/>
          <w:marBottom w:val="0"/>
          <w:divBdr>
            <w:top w:val="none" w:sz="0" w:space="0" w:color="auto"/>
            <w:left w:val="none" w:sz="0" w:space="0" w:color="auto"/>
            <w:bottom w:val="none" w:sz="0" w:space="0" w:color="auto"/>
            <w:right w:val="none" w:sz="0" w:space="0" w:color="auto"/>
          </w:divBdr>
        </w:div>
        <w:div w:id="824398414">
          <w:marLeft w:val="640"/>
          <w:marRight w:val="0"/>
          <w:marTop w:val="0"/>
          <w:marBottom w:val="0"/>
          <w:divBdr>
            <w:top w:val="none" w:sz="0" w:space="0" w:color="auto"/>
            <w:left w:val="none" w:sz="0" w:space="0" w:color="auto"/>
            <w:bottom w:val="none" w:sz="0" w:space="0" w:color="auto"/>
            <w:right w:val="none" w:sz="0" w:space="0" w:color="auto"/>
          </w:divBdr>
        </w:div>
        <w:div w:id="9574482">
          <w:marLeft w:val="640"/>
          <w:marRight w:val="0"/>
          <w:marTop w:val="0"/>
          <w:marBottom w:val="0"/>
          <w:divBdr>
            <w:top w:val="none" w:sz="0" w:space="0" w:color="auto"/>
            <w:left w:val="none" w:sz="0" w:space="0" w:color="auto"/>
            <w:bottom w:val="none" w:sz="0" w:space="0" w:color="auto"/>
            <w:right w:val="none" w:sz="0" w:space="0" w:color="auto"/>
          </w:divBdr>
        </w:div>
        <w:div w:id="1093237010">
          <w:marLeft w:val="640"/>
          <w:marRight w:val="0"/>
          <w:marTop w:val="0"/>
          <w:marBottom w:val="0"/>
          <w:divBdr>
            <w:top w:val="none" w:sz="0" w:space="0" w:color="auto"/>
            <w:left w:val="none" w:sz="0" w:space="0" w:color="auto"/>
            <w:bottom w:val="none" w:sz="0" w:space="0" w:color="auto"/>
            <w:right w:val="none" w:sz="0" w:space="0" w:color="auto"/>
          </w:divBdr>
        </w:div>
        <w:div w:id="606155797">
          <w:marLeft w:val="640"/>
          <w:marRight w:val="0"/>
          <w:marTop w:val="0"/>
          <w:marBottom w:val="0"/>
          <w:divBdr>
            <w:top w:val="none" w:sz="0" w:space="0" w:color="auto"/>
            <w:left w:val="none" w:sz="0" w:space="0" w:color="auto"/>
            <w:bottom w:val="none" w:sz="0" w:space="0" w:color="auto"/>
            <w:right w:val="none" w:sz="0" w:space="0" w:color="auto"/>
          </w:divBdr>
        </w:div>
        <w:div w:id="96680993">
          <w:marLeft w:val="640"/>
          <w:marRight w:val="0"/>
          <w:marTop w:val="0"/>
          <w:marBottom w:val="0"/>
          <w:divBdr>
            <w:top w:val="none" w:sz="0" w:space="0" w:color="auto"/>
            <w:left w:val="none" w:sz="0" w:space="0" w:color="auto"/>
            <w:bottom w:val="none" w:sz="0" w:space="0" w:color="auto"/>
            <w:right w:val="none" w:sz="0" w:space="0" w:color="auto"/>
          </w:divBdr>
        </w:div>
        <w:div w:id="1514682919">
          <w:marLeft w:val="640"/>
          <w:marRight w:val="0"/>
          <w:marTop w:val="0"/>
          <w:marBottom w:val="0"/>
          <w:divBdr>
            <w:top w:val="none" w:sz="0" w:space="0" w:color="auto"/>
            <w:left w:val="none" w:sz="0" w:space="0" w:color="auto"/>
            <w:bottom w:val="none" w:sz="0" w:space="0" w:color="auto"/>
            <w:right w:val="none" w:sz="0" w:space="0" w:color="auto"/>
          </w:divBdr>
        </w:div>
        <w:div w:id="692192103">
          <w:marLeft w:val="640"/>
          <w:marRight w:val="0"/>
          <w:marTop w:val="0"/>
          <w:marBottom w:val="0"/>
          <w:divBdr>
            <w:top w:val="none" w:sz="0" w:space="0" w:color="auto"/>
            <w:left w:val="none" w:sz="0" w:space="0" w:color="auto"/>
            <w:bottom w:val="none" w:sz="0" w:space="0" w:color="auto"/>
            <w:right w:val="none" w:sz="0" w:space="0" w:color="auto"/>
          </w:divBdr>
        </w:div>
        <w:div w:id="1841658378">
          <w:marLeft w:val="640"/>
          <w:marRight w:val="0"/>
          <w:marTop w:val="0"/>
          <w:marBottom w:val="0"/>
          <w:divBdr>
            <w:top w:val="none" w:sz="0" w:space="0" w:color="auto"/>
            <w:left w:val="none" w:sz="0" w:space="0" w:color="auto"/>
            <w:bottom w:val="none" w:sz="0" w:space="0" w:color="auto"/>
            <w:right w:val="none" w:sz="0" w:space="0" w:color="auto"/>
          </w:divBdr>
        </w:div>
        <w:div w:id="737020959">
          <w:marLeft w:val="640"/>
          <w:marRight w:val="0"/>
          <w:marTop w:val="0"/>
          <w:marBottom w:val="0"/>
          <w:divBdr>
            <w:top w:val="none" w:sz="0" w:space="0" w:color="auto"/>
            <w:left w:val="none" w:sz="0" w:space="0" w:color="auto"/>
            <w:bottom w:val="none" w:sz="0" w:space="0" w:color="auto"/>
            <w:right w:val="none" w:sz="0" w:space="0" w:color="auto"/>
          </w:divBdr>
        </w:div>
        <w:div w:id="506409084">
          <w:marLeft w:val="640"/>
          <w:marRight w:val="0"/>
          <w:marTop w:val="0"/>
          <w:marBottom w:val="0"/>
          <w:divBdr>
            <w:top w:val="none" w:sz="0" w:space="0" w:color="auto"/>
            <w:left w:val="none" w:sz="0" w:space="0" w:color="auto"/>
            <w:bottom w:val="none" w:sz="0" w:space="0" w:color="auto"/>
            <w:right w:val="none" w:sz="0" w:space="0" w:color="auto"/>
          </w:divBdr>
        </w:div>
        <w:div w:id="288895912">
          <w:marLeft w:val="640"/>
          <w:marRight w:val="0"/>
          <w:marTop w:val="0"/>
          <w:marBottom w:val="0"/>
          <w:divBdr>
            <w:top w:val="none" w:sz="0" w:space="0" w:color="auto"/>
            <w:left w:val="none" w:sz="0" w:space="0" w:color="auto"/>
            <w:bottom w:val="none" w:sz="0" w:space="0" w:color="auto"/>
            <w:right w:val="none" w:sz="0" w:space="0" w:color="auto"/>
          </w:divBdr>
        </w:div>
        <w:div w:id="855316022">
          <w:marLeft w:val="640"/>
          <w:marRight w:val="0"/>
          <w:marTop w:val="0"/>
          <w:marBottom w:val="0"/>
          <w:divBdr>
            <w:top w:val="none" w:sz="0" w:space="0" w:color="auto"/>
            <w:left w:val="none" w:sz="0" w:space="0" w:color="auto"/>
            <w:bottom w:val="none" w:sz="0" w:space="0" w:color="auto"/>
            <w:right w:val="none" w:sz="0" w:space="0" w:color="auto"/>
          </w:divBdr>
        </w:div>
        <w:div w:id="490025237">
          <w:marLeft w:val="640"/>
          <w:marRight w:val="0"/>
          <w:marTop w:val="0"/>
          <w:marBottom w:val="0"/>
          <w:divBdr>
            <w:top w:val="none" w:sz="0" w:space="0" w:color="auto"/>
            <w:left w:val="none" w:sz="0" w:space="0" w:color="auto"/>
            <w:bottom w:val="none" w:sz="0" w:space="0" w:color="auto"/>
            <w:right w:val="none" w:sz="0" w:space="0" w:color="auto"/>
          </w:divBdr>
        </w:div>
        <w:div w:id="1011221410">
          <w:marLeft w:val="640"/>
          <w:marRight w:val="0"/>
          <w:marTop w:val="0"/>
          <w:marBottom w:val="0"/>
          <w:divBdr>
            <w:top w:val="none" w:sz="0" w:space="0" w:color="auto"/>
            <w:left w:val="none" w:sz="0" w:space="0" w:color="auto"/>
            <w:bottom w:val="none" w:sz="0" w:space="0" w:color="auto"/>
            <w:right w:val="none" w:sz="0" w:space="0" w:color="auto"/>
          </w:divBdr>
        </w:div>
        <w:div w:id="986008132">
          <w:marLeft w:val="640"/>
          <w:marRight w:val="0"/>
          <w:marTop w:val="0"/>
          <w:marBottom w:val="0"/>
          <w:divBdr>
            <w:top w:val="none" w:sz="0" w:space="0" w:color="auto"/>
            <w:left w:val="none" w:sz="0" w:space="0" w:color="auto"/>
            <w:bottom w:val="none" w:sz="0" w:space="0" w:color="auto"/>
            <w:right w:val="none" w:sz="0" w:space="0" w:color="auto"/>
          </w:divBdr>
        </w:div>
        <w:div w:id="1703896652">
          <w:marLeft w:val="640"/>
          <w:marRight w:val="0"/>
          <w:marTop w:val="0"/>
          <w:marBottom w:val="0"/>
          <w:divBdr>
            <w:top w:val="none" w:sz="0" w:space="0" w:color="auto"/>
            <w:left w:val="none" w:sz="0" w:space="0" w:color="auto"/>
            <w:bottom w:val="none" w:sz="0" w:space="0" w:color="auto"/>
            <w:right w:val="none" w:sz="0" w:space="0" w:color="auto"/>
          </w:divBdr>
        </w:div>
        <w:div w:id="1894735795">
          <w:marLeft w:val="640"/>
          <w:marRight w:val="0"/>
          <w:marTop w:val="0"/>
          <w:marBottom w:val="0"/>
          <w:divBdr>
            <w:top w:val="none" w:sz="0" w:space="0" w:color="auto"/>
            <w:left w:val="none" w:sz="0" w:space="0" w:color="auto"/>
            <w:bottom w:val="none" w:sz="0" w:space="0" w:color="auto"/>
            <w:right w:val="none" w:sz="0" w:space="0" w:color="auto"/>
          </w:divBdr>
        </w:div>
        <w:div w:id="1906336911">
          <w:marLeft w:val="640"/>
          <w:marRight w:val="0"/>
          <w:marTop w:val="0"/>
          <w:marBottom w:val="0"/>
          <w:divBdr>
            <w:top w:val="none" w:sz="0" w:space="0" w:color="auto"/>
            <w:left w:val="none" w:sz="0" w:space="0" w:color="auto"/>
            <w:bottom w:val="none" w:sz="0" w:space="0" w:color="auto"/>
            <w:right w:val="none" w:sz="0" w:space="0" w:color="auto"/>
          </w:divBdr>
        </w:div>
        <w:div w:id="312565436">
          <w:marLeft w:val="640"/>
          <w:marRight w:val="0"/>
          <w:marTop w:val="0"/>
          <w:marBottom w:val="0"/>
          <w:divBdr>
            <w:top w:val="none" w:sz="0" w:space="0" w:color="auto"/>
            <w:left w:val="none" w:sz="0" w:space="0" w:color="auto"/>
            <w:bottom w:val="none" w:sz="0" w:space="0" w:color="auto"/>
            <w:right w:val="none" w:sz="0" w:space="0" w:color="auto"/>
          </w:divBdr>
        </w:div>
      </w:divsChild>
    </w:div>
    <w:div w:id="1274441529">
      <w:bodyDiv w:val="1"/>
      <w:marLeft w:val="0"/>
      <w:marRight w:val="0"/>
      <w:marTop w:val="0"/>
      <w:marBottom w:val="0"/>
      <w:divBdr>
        <w:top w:val="none" w:sz="0" w:space="0" w:color="auto"/>
        <w:left w:val="none" w:sz="0" w:space="0" w:color="auto"/>
        <w:bottom w:val="none" w:sz="0" w:space="0" w:color="auto"/>
        <w:right w:val="none" w:sz="0" w:space="0" w:color="auto"/>
      </w:divBdr>
      <w:divsChild>
        <w:div w:id="1638756471">
          <w:marLeft w:val="480"/>
          <w:marRight w:val="0"/>
          <w:marTop w:val="0"/>
          <w:marBottom w:val="0"/>
          <w:divBdr>
            <w:top w:val="none" w:sz="0" w:space="0" w:color="auto"/>
            <w:left w:val="none" w:sz="0" w:space="0" w:color="auto"/>
            <w:bottom w:val="none" w:sz="0" w:space="0" w:color="auto"/>
            <w:right w:val="none" w:sz="0" w:space="0" w:color="auto"/>
          </w:divBdr>
        </w:div>
        <w:div w:id="1152789793">
          <w:marLeft w:val="480"/>
          <w:marRight w:val="0"/>
          <w:marTop w:val="0"/>
          <w:marBottom w:val="0"/>
          <w:divBdr>
            <w:top w:val="none" w:sz="0" w:space="0" w:color="auto"/>
            <w:left w:val="none" w:sz="0" w:space="0" w:color="auto"/>
            <w:bottom w:val="none" w:sz="0" w:space="0" w:color="auto"/>
            <w:right w:val="none" w:sz="0" w:space="0" w:color="auto"/>
          </w:divBdr>
        </w:div>
        <w:div w:id="895622294">
          <w:marLeft w:val="480"/>
          <w:marRight w:val="0"/>
          <w:marTop w:val="0"/>
          <w:marBottom w:val="0"/>
          <w:divBdr>
            <w:top w:val="none" w:sz="0" w:space="0" w:color="auto"/>
            <w:left w:val="none" w:sz="0" w:space="0" w:color="auto"/>
            <w:bottom w:val="none" w:sz="0" w:space="0" w:color="auto"/>
            <w:right w:val="none" w:sz="0" w:space="0" w:color="auto"/>
          </w:divBdr>
        </w:div>
        <w:div w:id="1044676591">
          <w:marLeft w:val="480"/>
          <w:marRight w:val="0"/>
          <w:marTop w:val="0"/>
          <w:marBottom w:val="0"/>
          <w:divBdr>
            <w:top w:val="none" w:sz="0" w:space="0" w:color="auto"/>
            <w:left w:val="none" w:sz="0" w:space="0" w:color="auto"/>
            <w:bottom w:val="none" w:sz="0" w:space="0" w:color="auto"/>
            <w:right w:val="none" w:sz="0" w:space="0" w:color="auto"/>
          </w:divBdr>
        </w:div>
        <w:div w:id="1988052603">
          <w:marLeft w:val="480"/>
          <w:marRight w:val="0"/>
          <w:marTop w:val="0"/>
          <w:marBottom w:val="0"/>
          <w:divBdr>
            <w:top w:val="none" w:sz="0" w:space="0" w:color="auto"/>
            <w:left w:val="none" w:sz="0" w:space="0" w:color="auto"/>
            <w:bottom w:val="none" w:sz="0" w:space="0" w:color="auto"/>
            <w:right w:val="none" w:sz="0" w:space="0" w:color="auto"/>
          </w:divBdr>
        </w:div>
        <w:div w:id="645746383">
          <w:marLeft w:val="480"/>
          <w:marRight w:val="0"/>
          <w:marTop w:val="0"/>
          <w:marBottom w:val="0"/>
          <w:divBdr>
            <w:top w:val="none" w:sz="0" w:space="0" w:color="auto"/>
            <w:left w:val="none" w:sz="0" w:space="0" w:color="auto"/>
            <w:bottom w:val="none" w:sz="0" w:space="0" w:color="auto"/>
            <w:right w:val="none" w:sz="0" w:space="0" w:color="auto"/>
          </w:divBdr>
        </w:div>
        <w:div w:id="1035691380">
          <w:marLeft w:val="480"/>
          <w:marRight w:val="0"/>
          <w:marTop w:val="0"/>
          <w:marBottom w:val="0"/>
          <w:divBdr>
            <w:top w:val="none" w:sz="0" w:space="0" w:color="auto"/>
            <w:left w:val="none" w:sz="0" w:space="0" w:color="auto"/>
            <w:bottom w:val="none" w:sz="0" w:space="0" w:color="auto"/>
            <w:right w:val="none" w:sz="0" w:space="0" w:color="auto"/>
          </w:divBdr>
        </w:div>
        <w:div w:id="625044466">
          <w:marLeft w:val="480"/>
          <w:marRight w:val="0"/>
          <w:marTop w:val="0"/>
          <w:marBottom w:val="0"/>
          <w:divBdr>
            <w:top w:val="none" w:sz="0" w:space="0" w:color="auto"/>
            <w:left w:val="none" w:sz="0" w:space="0" w:color="auto"/>
            <w:bottom w:val="none" w:sz="0" w:space="0" w:color="auto"/>
            <w:right w:val="none" w:sz="0" w:space="0" w:color="auto"/>
          </w:divBdr>
        </w:div>
        <w:div w:id="742026407">
          <w:marLeft w:val="480"/>
          <w:marRight w:val="0"/>
          <w:marTop w:val="0"/>
          <w:marBottom w:val="0"/>
          <w:divBdr>
            <w:top w:val="none" w:sz="0" w:space="0" w:color="auto"/>
            <w:left w:val="none" w:sz="0" w:space="0" w:color="auto"/>
            <w:bottom w:val="none" w:sz="0" w:space="0" w:color="auto"/>
            <w:right w:val="none" w:sz="0" w:space="0" w:color="auto"/>
          </w:divBdr>
        </w:div>
        <w:div w:id="2051566691">
          <w:marLeft w:val="480"/>
          <w:marRight w:val="0"/>
          <w:marTop w:val="0"/>
          <w:marBottom w:val="0"/>
          <w:divBdr>
            <w:top w:val="none" w:sz="0" w:space="0" w:color="auto"/>
            <w:left w:val="none" w:sz="0" w:space="0" w:color="auto"/>
            <w:bottom w:val="none" w:sz="0" w:space="0" w:color="auto"/>
            <w:right w:val="none" w:sz="0" w:space="0" w:color="auto"/>
          </w:divBdr>
        </w:div>
        <w:div w:id="940727468">
          <w:marLeft w:val="480"/>
          <w:marRight w:val="0"/>
          <w:marTop w:val="0"/>
          <w:marBottom w:val="0"/>
          <w:divBdr>
            <w:top w:val="none" w:sz="0" w:space="0" w:color="auto"/>
            <w:left w:val="none" w:sz="0" w:space="0" w:color="auto"/>
            <w:bottom w:val="none" w:sz="0" w:space="0" w:color="auto"/>
            <w:right w:val="none" w:sz="0" w:space="0" w:color="auto"/>
          </w:divBdr>
        </w:div>
        <w:div w:id="1091044867">
          <w:marLeft w:val="480"/>
          <w:marRight w:val="0"/>
          <w:marTop w:val="0"/>
          <w:marBottom w:val="0"/>
          <w:divBdr>
            <w:top w:val="none" w:sz="0" w:space="0" w:color="auto"/>
            <w:left w:val="none" w:sz="0" w:space="0" w:color="auto"/>
            <w:bottom w:val="none" w:sz="0" w:space="0" w:color="auto"/>
            <w:right w:val="none" w:sz="0" w:space="0" w:color="auto"/>
          </w:divBdr>
        </w:div>
        <w:div w:id="1758937762">
          <w:marLeft w:val="480"/>
          <w:marRight w:val="0"/>
          <w:marTop w:val="0"/>
          <w:marBottom w:val="0"/>
          <w:divBdr>
            <w:top w:val="none" w:sz="0" w:space="0" w:color="auto"/>
            <w:left w:val="none" w:sz="0" w:space="0" w:color="auto"/>
            <w:bottom w:val="none" w:sz="0" w:space="0" w:color="auto"/>
            <w:right w:val="none" w:sz="0" w:space="0" w:color="auto"/>
          </w:divBdr>
        </w:div>
        <w:div w:id="99766466">
          <w:marLeft w:val="480"/>
          <w:marRight w:val="0"/>
          <w:marTop w:val="0"/>
          <w:marBottom w:val="0"/>
          <w:divBdr>
            <w:top w:val="none" w:sz="0" w:space="0" w:color="auto"/>
            <w:left w:val="none" w:sz="0" w:space="0" w:color="auto"/>
            <w:bottom w:val="none" w:sz="0" w:space="0" w:color="auto"/>
            <w:right w:val="none" w:sz="0" w:space="0" w:color="auto"/>
          </w:divBdr>
        </w:div>
        <w:div w:id="820662430">
          <w:marLeft w:val="480"/>
          <w:marRight w:val="0"/>
          <w:marTop w:val="0"/>
          <w:marBottom w:val="0"/>
          <w:divBdr>
            <w:top w:val="none" w:sz="0" w:space="0" w:color="auto"/>
            <w:left w:val="none" w:sz="0" w:space="0" w:color="auto"/>
            <w:bottom w:val="none" w:sz="0" w:space="0" w:color="auto"/>
            <w:right w:val="none" w:sz="0" w:space="0" w:color="auto"/>
          </w:divBdr>
        </w:div>
        <w:div w:id="1906599229">
          <w:marLeft w:val="480"/>
          <w:marRight w:val="0"/>
          <w:marTop w:val="0"/>
          <w:marBottom w:val="0"/>
          <w:divBdr>
            <w:top w:val="none" w:sz="0" w:space="0" w:color="auto"/>
            <w:left w:val="none" w:sz="0" w:space="0" w:color="auto"/>
            <w:bottom w:val="none" w:sz="0" w:space="0" w:color="auto"/>
            <w:right w:val="none" w:sz="0" w:space="0" w:color="auto"/>
          </w:divBdr>
        </w:div>
        <w:div w:id="2079016112">
          <w:marLeft w:val="480"/>
          <w:marRight w:val="0"/>
          <w:marTop w:val="0"/>
          <w:marBottom w:val="0"/>
          <w:divBdr>
            <w:top w:val="none" w:sz="0" w:space="0" w:color="auto"/>
            <w:left w:val="none" w:sz="0" w:space="0" w:color="auto"/>
            <w:bottom w:val="none" w:sz="0" w:space="0" w:color="auto"/>
            <w:right w:val="none" w:sz="0" w:space="0" w:color="auto"/>
          </w:divBdr>
        </w:div>
        <w:div w:id="1758675673">
          <w:marLeft w:val="480"/>
          <w:marRight w:val="0"/>
          <w:marTop w:val="0"/>
          <w:marBottom w:val="0"/>
          <w:divBdr>
            <w:top w:val="none" w:sz="0" w:space="0" w:color="auto"/>
            <w:left w:val="none" w:sz="0" w:space="0" w:color="auto"/>
            <w:bottom w:val="none" w:sz="0" w:space="0" w:color="auto"/>
            <w:right w:val="none" w:sz="0" w:space="0" w:color="auto"/>
          </w:divBdr>
        </w:div>
        <w:div w:id="336427528">
          <w:marLeft w:val="480"/>
          <w:marRight w:val="0"/>
          <w:marTop w:val="0"/>
          <w:marBottom w:val="0"/>
          <w:divBdr>
            <w:top w:val="none" w:sz="0" w:space="0" w:color="auto"/>
            <w:left w:val="none" w:sz="0" w:space="0" w:color="auto"/>
            <w:bottom w:val="none" w:sz="0" w:space="0" w:color="auto"/>
            <w:right w:val="none" w:sz="0" w:space="0" w:color="auto"/>
          </w:divBdr>
        </w:div>
        <w:div w:id="1494300061">
          <w:marLeft w:val="480"/>
          <w:marRight w:val="0"/>
          <w:marTop w:val="0"/>
          <w:marBottom w:val="0"/>
          <w:divBdr>
            <w:top w:val="none" w:sz="0" w:space="0" w:color="auto"/>
            <w:left w:val="none" w:sz="0" w:space="0" w:color="auto"/>
            <w:bottom w:val="none" w:sz="0" w:space="0" w:color="auto"/>
            <w:right w:val="none" w:sz="0" w:space="0" w:color="auto"/>
          </w:divBdr>
        </w:div>
      </w:divsChild>
    </w:div>
    <w:div w:id="1274479900">
      <w:bodyDiv w:val="1"/>
      <w:marLeft w:val="0"/>
      <w:marRight w:val="0"/>
      <w:marTop w:val="0"/>
      <w:marBottom w:val="0"/>
      <w:divBdr>
        <w:top w:val="none" w:sz="0" w:space="0" w:color="auto"/>
        <w:left w:val="none" w:sz="0" w:space="0" w:color="auto"/>
        <w:bottom w:val="none" w:sz="0" w:space="0" w:color="auto"/>
        <w:right w:val="none" w:sz="0" w:space="0" w:color="auto"/>
      </w:divBdr>
    </w:div>
    <w:div w:id="1275554715">
      <w:bodyDiv w:val="1"/>
      <w:marLeft w:val="0"/>
      <w:marRight w:val="0"/>
      <w:marTop w:val="0"/>
      <w:marBottom w:val="0"/>
      <w:divBdr>
        <w:top w:val="none" w:sz="0" w:space="0" w:color="auto"/>
        <w:left w:val="none" w:sz="0" w:space="0" w:color="auto"/>
        <w:bottom w:val="none" w:sz="0" w:space="0" w:color="auto"/>
        <w:right w:val="none" w:sz="0" w:space="0" w:color="auto"/>
      </w:divBdr>
    </w:div>
    <w:div w:id="1284072986">
      <w:bodyDiv w:val="1"/>
      <w:marLeft w:val="0"/>
      <w:marRight w:val="0"/>
      <w:marTop w:val="0"/>
      <w:marBottom w:val="0"/>
      <w:divBdr>
        <w:top w:val="none" w:sz="0" w:space="0" w:color="auto"/>
        <w:left w:val="none" w:sz="0" w:space="0" w:color="auto"/>
        <w:bottom w:val="none" w:sz="0" w:space="0" w:color="auto"/>
        <w:right w:val="none" w:sz="0" w:space="0" w:color="auto"/>
      </w:divBdr>
    </w:div>
    <w:div w:id="1288701943">
      <w:bodyDiv w:val="1"/>
      <w:marLeft w:val="0"/>
      <w:marRight w:val="0"/>
      <w:marTop w:val="0"/>
      <w:marBottom w:val="0"/>
      <w:divBdr>
        <w:top w:val="none" w:sz="0" w:space="0" w:color="auto"/>
        <w:left w:val="none" w:sz="0" w:space="0" w:color="auto"/>
        <w:bottom w:val="none" w:sz="0" w:space="0" w:color="auto"/>
        <w:right w:val="none" w:sz="0" w:space="0" w:color="auto"/>
      </w:divBdr>
    </w:div>
    <w:div w:id="1292177739">
      <w:bodyDiv w:val="1"/>
      <w:marLeft w:val="0"/>
      <w:marRight w:val="0"/>
      <w:marTop w:val="0"/>
      <w:marBottom w:val="0"/>
      <w:divBdr>
        <w:top w:val="none" w:sz="0" w:space="0" w:color="auto"/>
        <w:left w:val="none" w:sz="0" w:space="0" w:color="auto"/>
        <w:bottom w:val="none" w:sz="0" w:space="0" w:color="auto"/>
        <w:right w:val="none" w:sz="0" w:space="0" w:color="auto"/>
      </w:divBdr>
    </w:div>
    <w:div w:id="1300261936">
      <w:bodyDiv w:val="1"/>
      <w:marLeft w:val="0"/>
      <w:marRight w:val="0"/>
      <w:marTop w:val="0"/>
      <w:marBottom w:val="0"/>
      <w:divBdr>
        <w:top w:val="none" w:sz="0" w:space="0" w:color="auto"/>
        <w:left w:val="none" w:sz="0" w:space="0" w:color="auto"/>
        <w:bottom w:val="none" w:sz="0" w:space="0" w:color="auto"/>
        <w:right w:val="none" w:sz="0" w:space="0" w:color="auto"/>
      </w:divBdr>
      <w:divsChild>
        <w:div w:id="1316647754">
          <w:marLeft w:val="480"/>
          <w:marRight w:val="0"/>
          <w:marTop w:val="0"/>
          <w:marBottom w:val="0"/>
          <w:divBdr>
            <w:top w:val="none" w:sz="0" w:space="0" w:color="auto"/>
            <w:left w:val="none" w:sz="0" w:space="0" w:color="auto"/>
            <w:bottom w:val="none" w:sz="0" w:space="0" w:color="auto"/>
            <w:right w:val="none" w:sz="0" w:space="0" w:color="auto"/>
          </w:divBdr>
        </w:div>
        <w:div w:id="2060743118">
          <w:marLeft w:val="480"/>
          <w:marRight w:val="0"/>
          <w:marTop w:val="0"/>
          <w:marBottom w:val="0"/>
          <w:divBdr>
            <w:top w:val="none" w:sz="0" w:space="0" w:color="auto"/>
            <w:left w:val="none" w:sz="0" w:space="0" w:color="auto"/>
            <w:bottom w:val="none" w:sz="0" w:space="0" w:color="auto"/>
            <w:right w:val="none" w:sz="0" w:space="0" w:color="auto"/>
          </w:divBdr>
        </w:div>
        <w:div w:id="429741706">
          <w:marLeft w:val="480"/>
          <w:marRight w:val="0"/>
          <w:marTop w:val="0"/>
          <w:marBottom w:val="0"/>
          <w:divBdr>
            <w:top w:val="none" w:sz="0" w:space="0" w:color="auto"/>
            <w:left w:val="none" w:sz="0" w:space="0" w:color="auto"/>
            <w:bottom w:val="none" w:sz="0" w:space="0" w:color="auto"/>
            <w:right w:val="none" w:sz="0" w:space="0" w:color="auto"/>
          </w:divBdr>
        </w:div>
        <w:div w:id="1107043881">
          <w:marLeft w:val="480"/>
          <w:marRight w:val="0"/>
          <w:marTop w:val="0"/>
          <w:marBottom w:val="0"/>
          <w:divBdr>
            <w:top w:val="none" w:sz="0" w:space="0" w:color="auto"/>
            <w:left w:val="none" w:sz="0" w:space="0" w:color="auto"/>
            <w:bottom w:val="none" w:sz="0" w:space="0" w:color="auto"/>
            <w:right w:val="none" w:sz="0" w:space="0" w:color="auto"/>
          </w:divBdr>
        </w:div>
        <w:div w:id="938946571">
          <w:marLeft w:val="480"/>
          <w:marRight w:val="0"/>
          <w:marTop w:val="0"/>
          <w:marBottom w:val="0"/>
          <w:divBdr>
            <w:top w:val="none" w:sz="0" w:space="0" w:color="auto"/>
            <w:left w:val="none" w:sz="0" w:space="0" w:color="auto"/>
            <w:bottom w:val="none" w:sz="0" w:space="0" w:color="auto"/>
            <w:right w:val="none" w:sz="0" w:space="0" w:color="auto"/>
          </w:divBdr>
        </w:div>
        <w:div w:id="1372265476">
          <w:marLeft w:val="480"/>
          <w:marRight w:val="0"/>
          <w:marTop w:val="0"/>
          <w:marBottom w:val="0"/>
          <w:divBdr>
            <w:top w:val="none" w:sz="0" w:space="0" w:color="auto"/>
            <w:left w:val="none" w:sz="0" w:space="0" w:color="auto"/>
            <w:bottom w:val="none" w:sz="0" w:space="0" w:color="auto"/>
            <w:right w:val="none" w:sz="0" w:space="0" w:color="auto"/>
          </w:divBdr>
        </w:div>
        <w:div w:id="1084566179">
          <w:marLeft w:val="480"/>
          <w:marRight w:val="0"/>
          <w:marTop w:val="0"/>
          <w:marBottom w:val="0"/>
          <w:divBdr>
            <w:top w:val="none" w:sz="0" w:space="0" w:color="auto"/>
            <w:left w:val="none" w:sz="0" w:space="0" w:color="auto"/>
            <w:bottom w:val="none" w:sz="0" w:space="0" w:color="auto"/>
            <w:right w:val="none" w:sz="0" w:space="0" w:color="auto"/>
          </w:divBdr>
        </w:div>
        <w:div w:id="994407151">
          <w:marLeft w:val="480"/>
          <w:marRight w:val="0"/>
          <w:marTop w:val="0"/>
          <w:marBottom w:val="0"/>
          <w:divBdr>
            <w:top w:val="none" w:sz="0" w:space="0" w:color="auto"/>
            <w:left w:val="none" w:sz="0" w:space="0" w:color="auto"/>
            <w:bottom w:val="none" w:sz="0" w:space="0" w:color="auto"/>
            <w:right w:val="none" w:sz="0" w:space="0" w:color="auto"/>
          </w:divBdr>
        </w:div>
        <w:div w:id="2138645146">
          <w:marLeft w:val="480"/>
          <w:marRight w:val="0"/>
          <w:marTop w:val="0"/>
          <w:marBottom w:val="0"/>
          <w:divBdr>
            <w:top w:val="none" w:sz="0" w:space="0" w:color="auto"/>
            <w:left w:val="none" w:sz="0" w:space="0" w:color="auto"/>
            <w:bottom w:val="none" w:sz="0" w:space="0" w:color="auto"/>
            <w:right w:val="none" w:sz="0" w:space="0" w:color="auto"/>
          </w:divBdr>
        </w:div>
        <w:div w:id="152451118">
          <w:marLeft w:val="480"/>
          <w:marRight w:val="0"/>
          <w:marTop w:val="0"/>
          <w:marBottom w:val="0"/>
          <w:divBdr>
            <w:top w:val="none" w:sz="0" w:space="0" w:color="auto"/>
            <w:left w:val="none" w:sz="0" w:space="0" w:color="auto"/>
            <w:bottom w:val="none" w:sz="0" w:space="0" w:color="auto"/>
            <w:right w:val="none" w:sz="0" w:space="0" w:color="auto"/>
          </w:divBdr>
        </w:div>
        <w:div w:id="983046203">
          <w:marLeft w:val="480"/>
          <w:marRight w:val="0"/>
          <w:marTop w:val="0"/>
          <w:marBottom w:val="0"/>
          <w:divBdr>
            <w:top w:val="none" w:sz="0" w:space="0" w:color="auto"/>
            <w:left w:val="none" w:sz="0" w:space="0" w:color="auto"/>
            <w:bottom w:val="none" w:sz="0" w:space="0" w:color="auto"/>
            <w:right w:val="none" w:sz="0" w:space="0" w:color="auto"/>
          </w:divBdr>
        </w:div>
        <w:div w:id="203445690">
          <w:marLeft w:val="480"/>
          <w:marRight w:val="0"/>
          <w:marTop w:val="0"/>
          <w:marBottom w:val="0"/>
          <w:divBdr>
            <w:top w:val="none" w:sz="0" w:space="0" w:color="auto"/>
            <w:left w:val="none" w:sz="0" w:space="0" w:color="auto"/>
            <w:bottom w:val="none" w:sz="0" w:space="0" w:color="auto"/>
            <w:right w:val="none" w:sz="0" w:space="0" w:color="auto"/>
          </w:divBdr>
        </w:div>
        <w:div w:id="196091008">
          <w:marLeft w:val="480"/>
          <w:marRight w:val="0"/>
          <w:marTop w:val="0"/>
          <w:marBottom w:val="0"/>
          <w:divBdr>
            <w:top w:val="none" w:sz="0" w:space="0" w:color="auto"/>
            <w:left w:val="none" w:sz="0" w:space="0" w:color="auto"/>
            <w:bottom w:val="none" w:sz="0" w:space="0" w:color="auto"/>
            <w:right w:val="none" w:sz="0" w:space="0" w:color="auto"/>
          </w:divBdr>
        </w:div>
        <w:div w:id="1903326771">
          <w:marLeft w:val="480"/>
          <w:marRight w:val="0"/>
          <w:marTop w:val="0"/>
          <w:marBottom w:val="0"/>
          <w:divBdr>
            <w:top w:val="none" w:sz="0" w:space="0" w:color="auto"/>
            <w:left w:val="none" w:sz="0" w:space="0" w:color="auto"/>
            <w:bottom w:val="none" w:sz="0" w:space="0" w:color="auto"/>
            <w:right w:val="none" w:sz="0" w:space="0" w:color="auto"/>
          </w:divBdr>
        </w:div>
        <w:div w:id="8993053">
          <w:marLeft w:val="480"/>
          <w:marRight w:val="0"/>
          <w:marTop w:val="0"/>
          <w:marBottom w:val="0"/>
          <w:divBdr>
            <w:top w:val="none" w:sz="0" w:space="0" w:color="auto"/>
            <w:left w:val="none" w:sz="0" w:space="0" w:color="auto"/>
            <w:bottom w:val="none" w:sz="0" w:space="0" w:color="auto"/>
            <w:right w:val="none" w:sz="0" w:space="0" w:color="auto"/>
          </w:divBdr>
        </w:div>
        <w:div w:id="1186672394">
          <w:marLeft w:val="480"/>
          <w:marRight w:val="0"/>
          <w:marTop w:val="0"/>
          <w:marBottom w:val="0"/>
          <w:divBdr>
            <w:top w:val="none" w:sz="0" w:space="0" w:color="auto"/>
            <w:left w:val="none" w:sz="0" w:space="0" w:color="auto"/>
            <w:bottom w:val="none" w:sz="0" w:space="0" w:color="auto"/>
            <w:right w:val="none" w:sz="0" w:space="0" w:color="auto"/>
          </w:divBdr>
        </w:div>
        <w:div w:id="2093116130">
          <w:marLeft w:val="480"/>
          <w:marRight w:val="0"/>
          <w:marTop w:val="0"/>
          <w:marBottom w:val="0"/>
          <w:divBdr>
            <w:top w:val="none" w:sz="0" w:space="0" w:color="auto"/>
            <w:left w:val="none" w:sz="0" w:space="0" w:color="auto"/>
            <w:bottom w:val="none" w:sz="0" w:space="0" w:color="auto"/>
            <w:right w:val="none" w:sz="0" w:space="0" w:color="auto"/>
          </w:divBdr>
        </w:div>
        <w:div w:id="895242653">
          <w:marLeft w:val="480"/>
          <w:marRight w:val="0"/>
          <w:marTop w:val="0"/>
          <w:marBottom w:val="0"/>
          <w:divBdr>
            <w:top w:val="none" w:sz="0" w:space="0" w:color="auto"/>
            <w:left w:val="none" w:sz="0" w:space="0" w:color="auto"/>
            <w:bottom w:val="none" w:sz="0" w:space="0" w:color="auto"/>
            <w:right w:val="none" w:sz="0" w:space="0" w:color="auto"/>
          </w:divBdr>
        </w:div>
        <w:div w:id="565798732">
          <w:marLeft w:val="480"/>
          <w:marRight w:val="0"/>
          <w:marTop w:val="0"/>
          <w:marBottom w:val="0"/>
          <w:divBdr>
            <w:top w:val="none" w:sz="0" w:space="0" w:color="auto"/>
            <w:left w:val="none" w:sz="0" w:space="0" w:color="auto"/>
            <w:bottom w:val="none" w:sz="0" w:space="0" w:color="auto"/>
            <w:right w:val="none" w:sz="0" w:space="0" w:color="auto"/>
          </w:divBdr>
        </w:div>
        <w:div w:id="951087901">
          <w:marLeft w:val="480"/>
          <w:marRight w:val="0"/>
          <w:marTop w:val="0"/>
          <w:marBottom w:val="0"/>
          <w:divBdr>
            <w:top w:val="none" w:sz="0" w:space="0" w:color="auto"/>
            <w:left w:val="none" w:sz="0" w:space="0" w:color="auto"/>
            <w:bottom w:val="none" w:sz="0" w:space="0" w:color="auto"/>
            <w:right w:val="none" w:sz="0" w:space="0" w:color="auto"/>
          </w:divBdr>
        </w:div>
        <w:div w:id="228999830">
          <w:marLeft w:val="480"/>
          <w:marRight w:val="0"/>
          <w:marTop w:val="0"/>
          <w:marBottom w:val="0"/>
          <w:divBdr>
            <w:top w:val="none" w:sz="0" w:space="0" w:color="auto"/>
            <w:left w:val="none" w:sz="0" w:space="0" w:color="auto"/>
            <w:bottom w:val="none" w:sz="0" w:space="0" w:color="auto"/>
            <w:right w:val="none" w:sz="0" w:space="0" w:color="auto"/>
          </w:divBdr>
        </w:div>
      </w:divsChild>
    </w:div>
    <w:div w:id="1300695553">
      <w:bodyDiv w:val="1"/>
      <w:marLeft w:val="0"/>
      <w:marRight w:val="0"/>
      <w:marTop w:val="0"/>
      <w:marBottom w:val="0"/>
      <w:divBdr>
        <w:top w:val="none" w:sz="0" w:space="0" w:color="auto"/>
        <w:left w:val="none" w:sz="0" w:space="0" w:color="auto"/>
        <w:bottom w:val="none" w:sz="0" w:space="0" w:color="auto"/>
        <w:right w:val="none" w:sz="0" w:space="0" w:color="auto"/>
      </w:divBdr>
      <w:divsChild>
        <w:div w:id="1849784880">
          <w:marLeft w:val="480"/>
          <w:marRight w:val="0"/>
          <w:marTop w:val="0"/>
          <w:marBottom w:val="0"/>
          <w:divBdr>
            <w:top w:val="none" w:sz="0" w:space="0" w:color="auto"/>
            <w:left w:val="none" w:sz="0" w:space="0" w:color="auto"/>
            <w:bottom w:val="none" w:sz="0" w:space="0" w:color="auto"/>
            <w:right w:val="none" w:sz="0" w:space="0" w:color="auto"/>
          </w:divBdr>
        </w:div>
        <w:div w:id="1597204917">
          <w:marLeft w:val="480"/>
          <w:marRight w:val="0"/>
          <w:marTop w:val="0"/>
          <w:marBottom w:val="0"/>
          <w:divBdr>
            <w:top w:val="none" w:sz="0" w:space="0" w:color="auto"/>
            <w:left w:val="none" w:sz="0" w:space="0" w:color="auto"/>
            <w:bottom w:val="none" w:sz="0" w:space="0" w:color="auto"/>
            <w:right w:val="none" w:sz="0" w:space="0" w:color="auto"/>
          </w:divBdr>
        </w:div>
        <w:div w:id="483007776">
          <w:marLeft w:val="480"/>
          <w:marRight w:val="0"/>
          <w:marTop w:val="0"/>
          <w:marBottom w:val="0"/>
          <w:divBdr>
            <w:top w:val="none" w:sz="0" w:space="0" w:color="auto"/>
            <w:left w:val="none" w:sz="0" w:space="0" w:color="auto"/>
            <w:bottom w:val="none" w:sz="0" w:space="0" w:color="auto"/>
            <w:right w:val="none" w:sz="0" w:space="0" w:color="auto"/>
          </w:divBdr>
        </w:div>
        <w:div w:id="1152913581">
          <w:marLeft w:val="480"/>
          <w:marRight w:val="0"/>
          <w:marTop w:val="0"/>
          <w:marBottom w:val="0"/>
          <w:divBdr>
            <w:top w:val="none" w:sz="0" w:space="0" w:color="auto"/>
            <w:left w:val="none" w:sz="0" w:space="0" w:color="auto"/>
            <w:bottom w:val="none" w:sz="0" w:space="0" w:color="auto"/>
            <w:right w:val="none" w:sz="0" w:space="0" w:color="auto"/>
          </w:divBdr>
        </w:div>
        <w:div w:id="1767654046">
          <w:marLeft w:val="480"/>
          <w:marRight w:val="0"/>
          <w:marTop w:val="0"/>
          <w:marBottom w:val="0"/>
          <w:divBdr>
            <w:top w:val="none" w:sz="0" w:space="0" w:color="auto"/>
            <w:left w:val="none" w:sz="0" w:space="0" w:color="auto"/>
            <w:bottom w:val="none" w:sz="0" w:space="0" w:color="auto"/>
            <w:right w:val="none" w:sz="0" w:space="0" w:color="auto"/>
          </w:divBdr>
        </w:div>
        <w:div w:id="2071228669">
          <w:marLeft w:val="480"/>
          <w:marRight w:val="0"/>
          <w:marTop w:val="0"/>
          <w:marBottom w:val="0"/>
          <w:divBdr>
            <w:top w:val="none" w:sz="0" w:space="0" w:color="auto"/>
            <w:left w:val="none" w:sz="0" w:space="0" w:color="auto"/>
            <w:bottom w:val="none" w:sz="0" w:space="0" w:color="auto"/>
            <w:right w:val="none" w:sz="0" w:space="0" w:color="auto"/>
          </w:divBdr>
        </w:div>
        <w:div w:id="1714841556">
          <w:marLeft w:val="480"/>
          <w:marRight w:val="0"/>
          <w:marTop w:val="0"/>
          <w:marBottom w:val="0"/>
          <w:divBdr>
            <w:top w:val="none" w:sz="0" w:space="0" w:color="auto"/>
            <w:left w:val="none" w:sz="0" w:space="0" w:color="auto"/>
            <w:bottom w:val="none" w:sz="0" w:space="0" w:color="auto"/>
            <w:right w:val="none" w:sz="0" w:space="0" w:color="auto"/>
          </w:divBdr>
        </w:div>
        <w:div w:id="1546747514">
          <w:marLeft w:val="480"/>
          <w:marRight w:val="0"/>
          <w:marTop w:val="0"/>
          <w:marBottom w:val="0"/>
          <w:divBdr>
            <w:top w:val="none" w:sz="0" w:space="0" w:color="auto"/>
            <w:left w:val="none" w:sz="0" w:space="0" w:color="auto"/>
            <w:bottom w:val="none" w:sz="0" w:space="0" w:color="auto"/>
            <w:right w:val="none" w:sz="0" w:space="0" w:color="auto"/>
          </w:divBdr>
        </w:div>
        <w:div w:id="1075670149">
          <w:marLeft w:val="480"/>
          <w:marRight w:val="0"/>
          <w:marTop w:val="0"/>
          <w:marBottom w:val="0"/>
          <w:divBdr>
            <w:top w:val="none" w:sz="0" w:space="0" w:color="auto"/>
            <w:left w:val="none" w:sz="0" w:space="0" w:color="auto"/>
            <w:bottom w:val="none" w:sz="0" w:space="0" w:color="auto"/>
            <w:right w:val="none" w:sz="0" w:space="0" w:color="auto"/>
          </w:divBdr>
        </w:div>
        <w:div w:id="266423247">
          <w:marLeft w:val="480"/>
          <w:marRight w:val="0"/>
          <w:marTop w:val="0"/>
          <w:marBottom w:val="0"/>
          <w:divBdr>
            <w:top w:val="none" w:sz="0" w:space="0" w:color="auto"/>
            <w:left w:val="none" w:sz="0" w:space="0" w:color="auto"/>
            <w:bottom w:val="none" w:sz="0" w:space="0" w:color="auto"/>
            <w:right w:val="none" w:sz="0" w:space="0" w:color="auto"/>
          </w:divBdr>
        </w:div>
        <w:div w:id="1373844137">
          <w:marLeft w:val="480"/>
          <w:marRight w:val="0"/>
          <w:marTop w:val="0"/>
          <w:marBottom w:val="0"/>
          <w:divBdr>
            <w:top w:val="none" w:sz="0" w:space="0" w:color="auto"/>
            <w:left w:val="none" w:sz="0" w:space="0" w:color="auto"/>
            <w:bottom w:val="none" w:sz="0" w:space="0" w:color="auto"/>
            <w:right w:val="none" w:sz="0" w:space="0" w:color="auto"/>
          </w:divBdr>
        </w:div>
        <w:div w:id="374937371">
          <w:marLeft w:val="480"/>
          <w:marRight w:val="0"/>
          <w:marTop w:val="0"/>
          <w:marBottom w:val="0"/>
          <w:divBdr>
            <w:top w:val="none" w:sz="0" w:space="0" w:color="auto"/>
            <w:left w:val="none" w:sz="0" w:space="0" w:color="auto"/>
            <w:bottom w:val="none" w:sz="0" w:space="0" w:color="auto"/>
            <w:right w:val="none" w:sz="0" w:space="0" w:color="auto"/>
          </w:divBdr>
        </w:div>
        <w:div w:id="359824700">
          <w:marLeft w:val="480"/>
          <w:marRight w:val="0"/>
          <w:marTop w:val="0"/>
          <w:marBottom w:val="0"/>
          <w:divBdr>
            <w:top w:val="none" w:sz="0" w:space="0" w:color="auto"/>
            <w:left w:val="none" w:sz="0" w:space="0" w:color="auto"/>
            <w:bottom w:val="none" w:sz="0" w:space="0" w:color="auto"/>
            <w:right w:val="none" w:sz="0" w:space="0" w:color="auto"/>
          </w:divBdr>
        </w:div>
        <w:div w:id="670059611">
          <w:marLeft w:val="480"/>
          <w:marRight w:val="0"/>
          <w:marTop w:val="0"/>
          <w:marBottom w:val="0"/>
          <w:divBdr>
            <w:top w:val="none" w:sz="0" w:space="0" w:color="auto"/>
            <w:left w:val="none" w:sz="0" w:space="0" w:color="auto"/>
            <w:bottom w:val="none" w:sz="0" w:space="0" w:color="auto"/>
            <w:right w:val="none" w:sz="0" w:space="0" w:color="auto"/>
          </w:divBdr>
        </w:div>
        <w:div w:id="1489125744">
          <w:marLeft w:val="480"/>
          <w:marRight w:val="0"/>
          <w:marTop w:val="0"/>
          <w:marBottom w:val="0"/>
          <w:divBdr>
            <w:top w:val="none" w:sz="0" w:space="0" w:color="auto"/>
            <w:left w:val="none" w:sz="0" w:space="0" w:color="auto"/>
            <w:bottom w:val="none" w:sz="0" w:space="0" w:color="auto"/>
            <w:right w:val="none" w:sz="0" w:space="0" w:color="auto"/>
          </w:divBdr>
        </w:div>
        <w:div w:id="725035078">
          <w:marLeft w:val="480"/>
          <w:marRight w:val="0"/>
          <w:marTop w:val="0"/>
          <w:marBottom w:val="0"/>
          <w:divBdr>
            <w:top w:val="none" w:sz="0" w:space="0" w:color="auto"/>
            <w:left w:val="none" w:sz="0" w:space="0" w:color="auto"/>
            <w:bottom w:val="none" w:sz="0" w:space="0" w:color="auto"/>
            <w:right w:val="none" w:sz="0" w:space="0" w:color="auto"/>
          </w:divBdr>
        </w:div>
        <w:div w:id="1247762188">
          <w:marLeft w:val="480"/>
          <w:marRight w:val="0"/>
          <w:marTop w:val="0"/>
          <w:marBottom w:val="0"/>
          <w:divBdr>
            <w:top w:val="none" w:sz="0" w:space="0" w:color="auto"/>
            <w:left w:val="none" w:sz="0" w:space="0" w:color="auto"/>
            <w:bottom w:val="none" w:sz="0" w:space="0" w:color="auto"/>
            <w:right w:val="none" w:sz="0" w:space="0" w:color="auto"/>
          </w:divBdr>
        </w:div>
        <w:div w:id="721367586">
          <w:marLeft w:val="480"/>
          <w:marRight w:val="0"/>
          <w:marTop w:val="0"/>
          <w:marBottom w:val="0"/>
          <w:divBdr>
            <w:top w:val="none" w:sz="0" w:space="0" w:color="auto"/>
            <w:left w:val="none" w:sz="0" w:space="0" w:color="auto"/>
            <w:bottom w:val="none" w:sz="0" w:space="0" w:color="auto"/>
            <w:right w:val="none" w:sz="0" w:space="0" w:color="auto"/>
          </w:divBdr>
        </w:div>
        <w:div w:id="253636385">
          <w:marLeft w:val="480"/>
          <w:marRight w:val="0"/>
          <w:marTop w:val="0"/>
          <w:marBottom w:val="0"/>
          <w:divBdr>
            <w:top w:val="none" w:sz="0" w:space="0" w:color="auto"/>
            <w:left w:val="none" w:sz="0" w:space="0" w:color="auto"/>
            <w:bottom w:val="none" w:sz="0" w:space="0" w:color="auto"/>
            <w:right w:val="none" w:sz="0" w:space="0" w:color="auto"/>
          </w:divBdr>
        </w:div>
        <w:div w:id="666398402">
          <w:marLeft w:val="480"/>
          <w:marRight w:val="0"/>
          <w:marTop w:val="0"/>
          <w:marBottom w:val="0"/>
          <w:divBdr>
            <w:top w:val="none" w:sz="0" w:space="0" w:color="auto"/>
            <w:left w:val="none" w:sz="0" w:space="0" w:color="auto"/>
            <w:bottom w:val="none" w:sz="0" w:space="0" w:color="auto"/>
            <w:right w:val="none" w:sz="0" w:space="0" w:color="auto"/>
          </w:divBdr>
        </w:div>
        <w:div w:id="1638759337">
          <w:marLeft w:val="480"/>
          <w:marRight w:val="0"/>
          <w:marTop w:val="0"/>
          <w:marBottom w:val="0"/>
          <w:divBdr>
            <w:top w:val="none" w:sz="0" w:space="0" w:color="auto"/>
            <w:left w:val="none" w:sz="0" w:space="0" w:color="auto"/>
            <w:bottom w:val="none" w:sz="0" w:space="0" w:color="auto"/>
            <w:right w:val="none" w:sz="0" w:space="0" w:color="auto"/>
          </w:divBdr>
        </w:div>
        <w:div w:id="1389919870">
          <w:marLeft w:val="480"/>
          <w:marRight w:val="0"/>
          <w:marTop w:val="0"/>
          <w:marBottom w:val="0"/>
          <w:divBdr>
            <w:top w:val="none" w:sz="0" w:space="0" w:color="auto"/>
            <w:left w:val="none" w:sz="0" w:space="0" w:color="auto"/>
            <w:bottom w:val="none" w:sz="0" w:space="0" w:color="auto"/>
            <w:right w:val="none" w:sz="0" w:space="0" w:color="auto"/>
          </w:divBdr>
        </w:div>
        <w:div w:id="353113865">
          <w:marLeft w:val="480"/>
          <w:marRight w:val="0"/>
          <w:marTop w:val="0"/>
          <w:marBottom w:val="0"/>
          <w:divBdr>
            <w:top w:val="none" w:sz="0" w:space="0" w:color="auto"/>
            <w:left w:val="none" w:sz="0" w:space="0" w:color="auto"/>
            <w:bottom w:val="none" w:sz="0" w:space="0" w:color="auto"/>
            <w:right w:val="none" w:sz="0" w:space="0" w:color="auto"/>
          </w:divBdr>
        </w:div>
        <w:div w:id="70086803">
          <w:marLeft w:val="480"/>
          <w:marRight w:val="0"/>
          <w:marTop w:val="0"/>
          <w:marBottom w:val="0"/>
          <w:divBdr>
            <w:top w:val="none" w:sz="0" w:space="0" w:color="auto"/>
            <w:left w:val="none" w:sz="0" w:space="0" w:color="auto"/>
            <w:bottom w:val="none" w:sz="0" w:space="0" w:color="auto"/>
            <w:right w:val="none" w:sz="0" w:space="0" w:color="auto"/>
          </w:divBdr>
        </w:div>
        <w:div w:id="318578158">
          <w:marLeft w:val="480"/>
          <w:marRight w:val="0"/>
          <w:marTop w:val="0"/>
          <w:marBottom w:val="0"/>
          <w:divBdr>
            <w:top w:val="none" w:sz="0" w:space="0" w:color="auto"/>
            <w:left w:val="none" w:sz="0" w:space="0" w:color="auto"/>
            <w:bottom w:val="none" w:sz="0" w:space="0" w:color="auto"/>
            <w:right w:val="none" w:sz="0" w:space="0" w:color="auto"/>
          </w:divBdr>
        </w:div>
        <w:div w:id="1052776828">
          <w:marLeft w:val="480"/>
          <w:marRight w:val="0"/>
          <w:marTop w:val="0"/>
          <w:marBottom w:val="0"/>
          <w:divBdr>
            <w:top w:val="none" w:sz="0" w:space="0" w:color="auto"/>
            <w:left w:val="none" w:sz="0" w:space="0" w:color="auto"/>
            <w:bottom w:val="none" w:sz="0" w:space="0" w:color="auto"/>
            <w:right w:val="none" w:sz="0" w:space="0" w:color="auto"/>
          </w:divBdr>
        </w:div>
        <w:div w:id="507670596">
          <w:marLeft w:val="480"/>
          <w:marRight w:val="0"/>
          <w:marTop w:val="0"/>
          <w:marBottom w:val="0"/>
          <w:divBdr>
            <w:top w:val="none" w:sz="0" w:space="0" w:color="auto"/>
            <w:left w:val="none" w:sz="0" w:space="0" w:color="auto"/>
            <w:bottom w:val="none" w:sz="0" w:space="0" w:color="auto"/>
            <w:right w:val="none" w:sz="0" w:space="0" w:color="auto"/>
          </w:divBdr>
        </w:div>
        <w:div w:id="382368044">
          <w:marLeft w:val="480"/>
          <w:marRight w:val="0"/>
          <w:marTop w:val="0"/>
          <w:marBottom w:val="0"/>
          <w:divBdr>
            <w:top w:val="none" w:sz="0" w:space="0" w:color="auto"/>
            <w:left w:val="none" w:sz="0" w:space="0" w:color="auto"/>
            <w:bottom w:val="none" w:sz="0" w:space="0" w:color="auto"/>
            <w:right w:val="none" w:sz="0" w:space="0" w:color="auto"/>
          </w:divBdr>
        </w:div>
        <w:div w:id="1329285186">
          <w:marLeft w:val="480"/>
          <w:marRight w:val="0"/>
          <w:marTop w:val="0"/>
          <w:marBottom w:val="0"/>
          <w:divBdr>
            <w:top w:val="none" w:sz="0" w:space="0" w:color="auto"/>
            <w:left w:val="none" w:sz="0" w:space="0" w:color="auto"/>
            <w:bottom w:val="none" w:sz="0" w:space="0" w:color="auto"/>
            <w:right w:val="none" w:sz="0" w:space="0" w:color="auto"/>
          </w:divBdr>
        </w:div>
        <w:div w:id="1105034591">
          <w:marLeft w:val="480"/>
          <w:marRight w:val="0"/>
          <w:marTop w:val="0"/>
          <w:marBottom w:val="0"/>
          <w:divBdr>
            <w:top w:val="none" w:sz="0" w:space="0" w:color="auto"/>
            <w:left w:val="none" w:sz="0" w:space="0" w:color="auto"/>
            <w:bottom w:val="none" w:sz="0" w:space="0" w:color="auto"/>
            <w:right w:val="none" w:sz="0" w:space="0" w:color="auto"/>
          </w:divBdr>
        </w:div>
        <w:div w:id="651759110">
          <w:marLeft w:val="480"/>
          <w:marRight w:val="0"/>
          <w:marTop w:val="0"/>
          <w:marBottom w:val="0"/>
          <w:divBdr>
            <w:top w:val="none" w:sz="0" w:space="0" w:color="auto"/>
            <w:left w:val="none" w:sz="0" w:space="0" w:color="auto"/>
            <w:bottom w:val="none" w:sz="0" w:space="0" w:color="auto"/>
            <w:right w:val="none" w:sz="0" w:space="0" w:color="auto"/>
          </w:divBdr>
        </w:div>
        <w:div w:id="604308252">
          <w:marLeft w:val="480"/>
          <w:marRight w:val="0"/>
          <w:marTop w:val="0"/>
          <w:marBottom w:val="0"/>
          <w:divBdr>
            <w:top w:val="none" w:sz="0" w:space="0" w:color="auto"/>
            <w:left w:val="none" w:sz="0" w:space="0" w:color="auto"/>
            <w:bottom w:val="none" w:sz="0" w:space="0" w:color="auto"/>
            <w:right w:val="none" w:sz="0" w:space="0" w:color="auto"/>
          </w:divBdr>
        </w:div>
        <w:div w:id="1693797123">
          <w:marLeft w:val="480"/>
          <w:marRight w:val="0"/>
          <w:marTop w:val="0"/>
          <w:marBottom w:val="0"/>
          <w:divBdr>
            <w:top w:val="none" w:sz="0" w:space="0" w:color="auto"/>
            <w:left w:val="none" w:sz="0" w:space="0" w:color="auto"/>
            <w:bottom w:val="none" w:sz="0" w:space="0" w:color="auto"/>
            <w:right w:val="none" w:sz="0" w:space="0" w:color="auto"/>
          </w:divBdr>
        </w:div>
        <w:div w:id="1519928046">
          <w:marLeft w:val="480"/>
          <w:marRight w:val="0"/>
          <w:marTop w:val="0"/>
          <w:marBottom w:val="0"/>
          <w:divBdr>
            <w:top w:val="none" w:sz="0" w:space="0" w:color="auto"/>
            <w:left w:val="none" w:sz="0" w:space="0" w:color="auto"/>
            <w:bottom w:val="none" w:sz="0" w:space="0" w:color="auto"/>
            <w:right w:val="none" w:sz="0" w:space="0" w:color="auto"/>
          </w:divBdr>
        </w:div>
        <w:div w:id="1955626747">
          <w:marLeft w:val="480"/>
          <w:marRight w:val="0"/>
          <w:marTop w:val="0"/>
          <w:marBottom w:val="0"/>
          <w:divBdr>
            <w:top w:val="none" w:sz="0" w:space="0" w:color="auto"/>
            <w:left w:val="none" w:sz="0" w:space="0" w:color="auto"/>
            <w:bottom w:val="none" w:sz="0" w:space="0" w:color="auto"/>
            <w:right w:val="none" w:sz="0" w:space="0" w:color="auto"/>
          </w:divBdr>
        </w:div>
        <w:div w:id="1681931892">
          <w:marLeft w:val="480"/>
          <w:marRight w:val="0"/>
          <w:marTop w:val="0"/>
          <w:marBottom w:val="0"/>
          <w:divBdr>
            <w:top w:val="none" w:sz="0" w:space="0" w:color="auto"/>
            <w:left w:val="none" w:sz="0" w:space="0" w:color="auto"/>
            <w:bottom w:val="none" w:sz="0" w:space="0" w:color="auto"/>
            <w:right w:val="none" w:sz="0" w:space="0" w:color="auto"/>
          </w:divBdr>
        </w:div>
      </w:divsChild>
    </w:div>
    <w:div w:id="1301037520">
      <w:bodyDiv w:val="1"/>
      <w:marLeft w:val="0"/>
      <w:marRight w:val="0"/>
      <w:marTop w:val="0"/>
      <w:marBottom w:val="0"/>
      <w:divBdr>
        <w:top w:val="none" w:sz="0" w:space="0" w:color="auto"/>
        <w:left w:val="none" w:sz="0" w:space="0" w:color="auto"/>
        <w:bottom w:val="none" w:sz="0" w:space="0" w:color="auto"/>
        <w:right w:val="none" w:sz="0" w:space="0" w:color="auto"/>
      </w:divBdr>
    </w:div>
    <w:div w:id="1302732152">
      <w:bodyDiv w:val="1"/>
      <w:marLeft w:val="0"/>
      <w:marRight w:val="0"/>
      <w:marTop w:val="0"/>
      <w:marBottom w:val="0"/>
      <w:divBdr>
        <w:top w:val="none" w:sz="0" w:space="0" w:color="auto"/>
        <w:left w:val="none" w:sz="0" w:space="0" w:color="auto"/>
        <w:bottom w:val="none" w:sz="0" w:space="0" w:color="auto"/>
        <w:right w:val="none" w:sz="0" w:space="0" w:color="auto"/>
      </w:divBdr>
    </w:div>
    <w:div w:id="1304888106">
      <w:bodyDiv w:val="1"/>
      <w:marLeft w:val="0"/>
      <w:marRight w:val="0"/>
      <w:marTop w:val="0"/>
      <w:marBottom w:val="0"/>
      <w:divBdr>
        <w:top w:val="none" w:sz="0" w:space="0" w:color="auto"/>
        <w:left w:val="none" w:sz="0" w:space="0" w:color="auto"/>
        <w:bottom w:val="none" w:sz="0" w:space="0" w:color="auto"/>
        <w:right w:val="none" w:sz="0" w:space="0" w:color="auto"/>
      </w:divBdr>
      <w:divsChild>
        <w:div w:id="2094622769">
          <w:marLeft w:val="480"/>
          <w:marRight w:val="0"/>
          <w:marTop w:val="0"/>
          <w:marBottom w:val="0"/>
          <w:divBdr>
            <w:top w:val="none" w:sz="0" w:space="0" w:color="auto"/>
            <w:left w:val="none" w:sz="0" w:space="0" w:color="auto"/>
            <w:bottom w:val="none" w:sz="0" w:space="0" w:color="auto"/>
            <w:right w:val="none" w:sz="0" w:space="0" w:color="auto"/>
          </w:divBdr>
        </w:div>
        <w:div w:id="518616847">
          <w:marLeft w:val="480"/>
          <w:marRight w:val="0"/>
          <w:marTop w:val="0"/>
          <w:marBottom w:val="0"/>
          <w:divBdr>
            <w:top w:val="none" w:sz="0" w:space="0" w:color="auto"/>
            <w:left w:val="none" w:sz="0" w:space="0" w:color="auto"/>
            <w:bottom w:val="none" w:sz="0" w:space="0" w:color="auto"/>
            <w:right w:val="none" w:sz="0" w:space="0" w:color="auto"/>
          </w:divBdr>
        </w:div>
        <w:div w:id="1740907144">
          <w:marLeft w:val="480"/>
          <w:marRight w:val="0"/>
          <w:marTop w:val="0"/>
          <w:marBottom w:val="0"/>
          <w:divBdr>
            <w:top w:val="none" w:sz="0" w:space="0" w:color="auto"/>
            <w:left w:val="none" w:sz="0" w:space="0" w:color="auto"/>
            <w:bottom w:val="none" w:sz="0" w:space="0" w:color="auto"/>
            <w:right w:val="none" w:sz="0" w:space="0" w:color="auto"/>
          </w:divBdr>
        </w:div>
        <w:div w:id="700974873">
          <w:marLeft w:val="480"/>
          <w:marRight w:val="0"/>
          <w:marTop w:val="0"/>
          <w:marBottom w:val="0"/>
          <w:divBdr>
            <w:top w:val="none" w:sz="0" w:space="0" w:color="auto"/>
            <w:left w:val="none" w:sz="0" w:space="0" w:color="auto"/>
            <w:bottom w:val="none" w:sz="0" w:space="0" w:color="auto"/>
            <w:right w:val="none" w:sz="0" w:space="0" w:color="auto"/>
          </w:divBdr>
        </w:div>
        <w:div w:id="1705251048">
          <w:marLeft w:val="480"/>
          <w:marRight w:val="0"/>
          <w:marTop w:val="0"/>
          <w:marBottom w:val="0"/>
          <w:divBdr>
            <w:top w:val="none" w:sz="0" w:space="0" w:color="auto"/>
            <w:left w:val="none" w:sz="0" w:space="0" w:color="auto"/>
            <w:bottom w:val="none" w:sz="0" w:space="0" w:color="auto"/>
            <w:right w:val="none" w:sz="0" w:space="0" w:color="auto"/>
          </w:divBdr>
        </w:div>
        <w:div w:id="721908311">
          <w:marLeft w:val="480"/>
          <w:marRight w:val="0"/>
          <w:marTop w:val="0"/>
          <w:marBottom w:val="0"/>
          <w:divBdr>
            <w:top w:val="none" w:sz="0" w:space="0" w:color="auto"/>
            <w:left w:val="none" w:sz="0" w:space="0" w:color="auto"/>
            <w:bottom w:val="none" w:sz="0" w:space="0" w:color="auto"/>
            <w:right w:val="none" w:sz="0" w:space="0" w:color="auto"/>
          </w:divBdr>
        </w:div>
        <w:div w:id="2070301386">
          <w:marLeft w:val="480"/>
          <w:marRight w:val="0"/>
          <w:marTop w:val="0"/>
          <w:marBottom w:val="0"/>
          <w:divBdr>
            <w:top w:val="none" w:sz="0" w:space="0" w:color="auto"/>
            <w:left w:val="none" w:sz="0" w:space="0" w:color="auto"/>
            <w:bottom w:val="none" w:sz="0" w:space="0" w:color="auto"/>
            <w:right w:val="none" w:sz="0" w:space="0" w:color="auto"/>
          </w:divBdr>
        </w:div>
        <w:div w:id="1047677640">
          <w:marLeft w:val="480"/>
          <w:marRight w:val="0"/>
          <w:marTop w:val="0"/>
          <w:marBottom w:val="0"/>
          <w:divBdr>
            <w:top w:val="none" w:sz="0" w:space="0" w:color="auto"/>
            <w:left w:val="none" w:sz="0" w:space="0" w:color="auto"/>
            <w:bottom w:val="none" w:sz="0" w:space="0" w:color="auto"/>
            <w:right w:val="none" w:sz="0" w:space="0" w:color="auto"/>
          </w:divBdr>
        </w:div>
        <w:div w:id="1422607368">
          <w:marLeft w:val="480"/>
          <w:marRight w:val="0"/>
          <w:marTop w:val="0"/>
          <w:marBottom w:val="0"/>
          <w:divBdr>
            <w:top w:val="none" w:sz="0" w:space="0" w:color="auto"/>
            <w:left w:val="none" w:sz="0" w:space="0" w:color="auto"/>
            <w:bottom w:val="none" w:sz="0" w:space="0" w:color="auto"/>
            <w:right w:val="none" w:sz="0" w:space="0" w:color="auto"/>
          </w:divBdr>
        </w:div>
        <w:div w:id="1706977543">
          <w:marLeft w:val="480"/>
          <w:marRight w:val="0"/>
          <w:marTop w:val="0"/>
          <w:marBottom w:val="0"/>
          <w:divBdr>
            <w:top w:val="none" w:sz="0" w:space="0" w:color="auto"/>
            <w:left w:val="none" w:sz="0" w:space="0" w:color="auto"/>
            <w:bottom w:val="none" w:sz="0" w:space="0" w:color="auto"/>
            <w:right w:val="none" w:sz="0" w:space="0" w:color="auto"/>
          </w:divBdr>
        </w:div>
        <w:div w:id="1042558160">
          <w:marLeft w:val="480"/>
          <w:marRight w:val="0"/>
          <w:marTop w:val="0"/>
          <w:marBottom w:val="0"/>
          <w:divBdr>
            <w:top w:val="none" w:sz="0" w:space="0" w:color="auto"/>
            <w:left w:val="none" w:sz="0" w:space="0" w:color="auto"/>
            <w:bottom w:val="none" w:sz="0" w:space="0" w:color="auto"/>
            <w:right w:val="none" w:sz="0" w:space="0" w:color="auto"/>
          </w:divBdr>
        </w:div>
        <w:div w:id="249169125">
          <w:marLeft w:val="480"/>
          <w:marRight w:val="0"/>
          <w:marTop w:val="0"/>
          <w:marBottom w:val="0"/>
          <w:divBdr>
            <w:top w:val="none" w:sz="0" w:space="0" w:color="auto"/>
            <w:left w:val="none" w:sz="0" w:space="0" w:color="auto"/>
            <w:bottom w:val="none" w:sz="0" w:space="0" w:color="auto"/>
            <w:right w:val="none" w:sz="0" w:space="0" w:color="auto"/>
          </w:divBdr>
        </w:div>
        <w:div w:id="2122336614">
          <w:marLeft w:val="480"/>
          <w:marRight w:val="0"/>
          <w:marTop w:val="0"/>
          <w:marBottom w:val="0"/>
          <w:divBdr>
            <w:top w:val="none" w:sz="0" w:space="0" w:color="auto"/>
            <w:left w:val="none" w:sz="0" w:space="0" w:color="auto"/>
            <w:bottom w:val="none" w:sz="0" w:space="0" w:color="auto"/>
            <w:right w:val="none" w:sz="0" w:space="0" w:color="auto"/>
          </w:divBdr>
        </w:div>
        <w:div w:id="1087992955">
          <w:marLeft w:val="480"/>
          <w:marRight w:val="0"/>
          <w:marTop w:val="0"/>
          <w:marBottom w:val="0"/>
          <w:divBdr>
            <w:top w:val="none" w:sz="0" w:space="0" w:color="auto"/>
            <w:left w:val="none" w:sz="0" w:space="0" w:color="auto"/>
            <w:bottom w:val="none" w:sz="0" w:space="0" w:color="auto"/>
            <w:right w:val="none" w:sz="0" w:space="0" w:color="auto"/>
          </w:divBdr>
        </w:div>
        <w:div w:id="42565115">
          <w:marLeft w:val="480"/>
          <w:marRight w:val="0"/>
          <w:marTop w:val="0"/>
          <w:marBottom w:val="0"/>
          <w:divBdr>
            <w:top w:val="none" w:sz="0" w:space="0" w:color="auto"/>
            <w:left w:val="none" w:sz="0" w:space="0" w:color="auto"/>
            <w:bottom w:val="none" w:sz="0" w:space="0" w:color="auto"/>
            <w:right w:val="none" w:sz="0" w:space="0" w:color="auto"/>
          </w:divBdr>
        </w:div>
        <w:div w:id="1771075127">
          <w:marLeft w:val="480"/>
          <w:marRight w:val="0"/>
          <w:marTop w:val="0"/>
          <w:marBottom w:val="0"/>
          <w:divBdr>
            <w:top w:val="none" w:sz="0" w:space="0" w:color="auto"/>
            <w:left w:val="none" w:sz="0" w:space="0" w:color="auto"/>
            <w:bottom w:val="none" w:sz="0" w:space="0" w:color="auto"/>
            <w:right w:val="none" w:sz="0" w:space="0" w:color="auto"/>
          </w:divBdr>
        </w:div>
        <w:div w:id="943343195">
          <w:marLeft w:val="480"/>
          <w:marRight w:val="0"/>
          <w:marTop w:val="0"/>
          <w:marBottom w:val="0"/>
          <w:divBdr>
            <w:top w:val="none" w:sz="0" w:space="0" w:color="auto"/>
            <w:left w:val="none" w:sz="0" w:space="0" w:color="auto"/>
            <w:bottom w:val="none" w:sz="0" w:space="0" w:color="auto"/>
            <w:right w:val="none" w:sz="0" w:space="0" w:color="auto"/>
          </w:divBdr>
        </w:div>
        <w:div w:id="1477799948">
          <w:marLeft w:val="480"/>
          <w:marRight w:val="0"/>
          <w:marTop w:val="0"/>
          <w:marBottom w:val="0"/>
          <w:divBdr>
            <w:top w:val="none" w:sz="0" w:space="0" w:color="auto"/>
            <w:left w:val="none" w:sz="0" w:space="0" w:color="auto"/>
            <w:bottom w:val="none" w:sz="0" w:space="0" w:color="auto"/>
            <w:right w:val="none" w:sz="0" w:space="0" w:color="auto"/>
          </w:divBdr>
        </w:div>
        <w:div w:id="2086608233">
          <w:marLeft w:val="480"/>
          <w:marRight w:val="0"/>
          <w:marTop w:val="0"/>
          <w:marBottom w:val="0"/>
          <w:divBdr>
            <w:top w:val="none" w:sz="0" w:space="0" w:color="auto"/>
            <w:left w:val="none" w:sz="0" w:space="0" w:color="auto"/>
            <w:bottom w:val="none" w:sz="0" w:space="0" w:color="auto"/>
            <w:right w:val="none" w:sz="0" w:space="0" w:color="auto"/>
          </w:divBdr>
        </w:div>
        <w:div w:id="121193753">
          <w:marLeft w:val="480"/>
          <w:marRight w:val="0"/>
          <w:marTop w:val="0"/>
          <w:marBottom w:val="0"/>
          <w:divBdr>
            <w:top w:val="none" w:sz="0" w:space="0" w:color="auto"/>
            <w:left w:val="none" w:sz="0" w:space="0" w:color="auto"/>
            <w:bottom w:val="none" w:sz="0" w:space="0" w:color="auto"/>
            <w:right w:val="none" w:sz="0" w:space="0" w:color="auto"/>
          </w:divBdr>
        </w:div>
        <w:div w:id="59643220">
          <w:marLeft w:val="480"/>
          <w:marRight w:val="0"/>
          <w:marTop w:val="0"/>
          <w:marBottom w:val="0"/>
          <w:divBdr>
            <w:top w:val="none" w:sz="0" w:space="0" w:color="auto"/>
            <w:left w:val="none" w:sz="0" w:space="0" w:color="auto"/>
            <w:bottom w:val="none" w:sz="0" w:space="0" w:color="auto"/>
            <w:right w:val="none" w:sz="0" w:space="0" w:color="auto"/>
          </w:divBdr>
        </w:div>
        <w:div w:id="1024474986">
          <w:marLeft w:val="480"/>
          <w:marRight w:val="0"/>
          <w:marTop w:val="0"/>
          <w:marBottom w:val="0"/>
          <w:divBdr>
            <w:top w:val="none" w:sz="0" w:space="0" w:color="auto"/>
            <w:left w:val="none" w:sz="0" w:space="0" w:color="auto"/>
            <w:bottom w:val="none" w:sz="0" w:space="0" w:color="auto"/>
            <w:right w:val="none" w:sz="0" w:space="0" w:color="auto"/>
          </w:divBdr>
        </w:div>
      </w:divsChild>
    </w:div>
    <w:div w:id="1305935956">
      <w:bodyDiv w:val="1"/>
      <w:marLeft w:val="0"/>
      <w:marRight w:val="0"/>
      <w:marTop w:val="0"/>
      <w:marBottom w:val="0"/>
      <w:divBdr>
        <w:top w:val="none" w:sz="0" w:space="0" w:color="auto"/>
        <w:left w:val="none" w:sz="0" w:space="0" w:color="auto"/>
        <w:bottom w:val="none" w:sz="0" w:space="0" w:color="auto"/>
        <w:right w:val="none" w:sz="0" w:space="0" w:color="auto"/>
      </w:divBdr>
    </w:div>
    <w:div w:id="1313176874">
      <w:bodyDiv w:val="1"/>
      <w:marLeft w:val="0"/>
      <w:marRight w:val="0"/>
      <w:marTop w:val="0"/>
      <w:marBottom w:val="0"/>
      <w:divBdr>
        <w:top w:val="none" w:sz="0" w:space="0" w:color="auto"/>
        <w:left w:val="none" w:sz="0" w:space="0" w:color="auto"/>
        <w:bottom w:val="none" w:sz="0" w:space="0" w:color="auto"/>
        <w:right w:val="none" w:sz="0" w:space="0" w:color="auto"/>
      </w:divBdr>
      <w:divsChild>
        <w:div w:id="1033576485">
          <w:marLeft w:val="480"/>
          <w:marRight w:val="0"/>
          <w:marTop w:val="0"/>
          <w:marBottom w:val="0"/>
          <w:divBdr>
            <w:top w:val="none" w:sz="0" w:space="0" w:color="auto"/>
            <w:left w:val="none" w:sz="0" w:space="0" w:color="auto"/>
            <w:bottom w:val="none" w:sz="0" w:space="0" w:color="auto"/>
            <w:right w:val="none" w:sz="0" w:space="0" w:color="auto"/>
          </w:divBdr>
        </w:div>
        <w:div w:id="1466658836">
          <w:marLeft w:val="480"/>
          <w:marRight w:val="0"/>
          <w:marTop w:val="0"/>
          <w:marBottom w:val="0"/>
          <w:divBdr>
            <w:top w:val="none" w:sz="0" w:space="0" w:color="auto"/>
            <w:left w:val="none" w:sz="0" w:space="0" w:color="auto"/>
            <w:bottom w:val="none" w:sz="0" w:space="0" w:color="auto"/>
            <w:right w:val="none" w:sz="0" w:space="0" w:color="auto"/>
          </w:divBdr>
        </w:div>
        <w:div w:id="963579244">
          <w:marLeft w:val="480"/>
          <w:marRight w:val="0"/>
          <w:marTop w:val="0"/>
          <w:marBottom w:val="0"/>
          <w:divBdr>
            <w:top w:val="none" w:sz="0" w:space="0" w:color="auto"/>
            <w:left w:val="none" w:sz="0" w:space="0" w:color="auto"/>
            <w:bottom w:val="none" w:sz="0" w:space="0" w:color="auto"/>
            <w:right w:val="none" w:sz="0" w:space="0" w:color="auto"/>
          </w:divBdr>
        </w:div>
        <w:div w:id="1596134639">
          <w:marLeft w:val="480"/>
          <w:marRight w:val="0"/>
          <w:marTop w:val="0"/>
          <w:marBottom w:val="0"/>
          <w:divBdr>
            <w:top w:val="none" w:sz="0" w:space="0" w:color="auto"/>
            <w:left w:val="none" w:sz="0" w:space="0" w:color="auto"/>
            <w:bottom w:val="none" w:sz="0" w:space="0" w:color="auto"/>
            <w:right w:val="none" w:sz="0" w:space="0" w:color="auto"/>
          </w:divBdr>
        </w:div>
        <w:div w:id="2100446089">
          <w:marLeft w:val="480"/>
          <w:marRight w:val="0"/>
          <w:marTop w:val="0"/>
          <w:marBottom w:val="0"/>
          <w:divBdr>
            <w:top w:val="none" w:sz="0" w:space="0" w:color="auto"/>
            <w:left w:val="none" w:sz="0" w:space="0" w:color="auto"/>
            <w:bottom w:val="none" w:sz="0" w:space="0" w:color="auto"/>
            <w:right w:val="none" w:sz="0" w:space="0" w:color="auto"/>
          </w:divBdr>
        </w:div>
        <w:div w:id="2089570684">
          <w:marLeft w:val="480"/>
          <w:marRight w:val="0"/>
          <w:marTop w:val="0"/>
          <w:marBottom w:val="0"/>
          <w:divBdr>
            <w:top w:val="none" w:sz="0" w:space="0" w:color="auto"/>
            <w:left w:val="none" w:sz="0" w:space="0" w:color="auto"/>
            <w:bottom w:val="none" w:sz="0" w:space="0" w:color="auto"/>
            <w:right w:val="none" w:sz="0" w:space="0" w:color="auto"/>
          </w:divBdr>
        </w:div>
        <w:div w:id="1365864464">
          <w:marLeft w:val="480"/>
          <w:marRight w:val="0"/>
          <w:marTop w:val="0"/>
          <w:marBottom w:val="0"/>
          <w:divBdr>
            <w:top w:val="none" w:sz="0" w:space="0" w:color="auto"/>
            <w:left w:val="none" w:sz="0" w:space="0" w:color="auto"/>
            <w:bottom w:val="none" w:sz="0" w:space="0" w:color="auto"/>
            <w:right w:val="none" w:sz="0" w:space="0" w:color="auto"/>
          </w:divBdr>
        </w:div>
        <w:div w:id="263460809">
          <w:marLeft w:val="480"/>
          <w:marRight w:val="0"/>
          <w:marTop w:val="0"/>
          <w:marBottom w:val="0"/>
          <w:divBdr>
            <w:top w:val="none" w:sz="0" w:space="0" w:color="auto"/>
            <w:left w:val="none" w:sz="0" w:space="0" w:color="auto"/>
            <w:bottom w:val="none" w:sz="0" w:space="0" w:color="auto"/>
            <w:right w:val="none" w:sz="0" w:space="0" w:color="auto"/>
          </w:divBdr>
        </w:div>
        <w:div w:id="419328638">
          <w:marLeft w:val="480"/>
          <w:marRight w:val="0"/>
          <w:marTop w:val="0"/>
          <w:marBottom w:val="0"/>
          <w:divBdr>
            <w:top w:val="none" w:sz="0" w:space="0" w:color="auto"/>
            <w:left w:val="none" w:sz="0" w:space="0" w:color="auto"/>
            <w:bottom w:val="none" w:sz="0" w:space="0" w:color="auto"/>
            <w:right w:val="none" w:sz="0" w:space="0" w:color="auto"/>
          </w:divBdr>
        </w:div>
        <w:div w:id="1121611725">
          <w:marLeft w:val="480"/>
          <w:marRight w:val="0"/>
          <w:marTop w:val="0"/>
          <w:marBottom w:val="0"/>
          <w:divBdr>
            <w:top w:val="none" w:sz="0" w:space="0" w:color="auto"/>
            <w:left w:val="none" w:sz="0" w:space="0" w:color="auto"/>
            <w:bottom w:val="none" w:sz="0" w:space="0" w:color="auto"/>
            <w:right w:val="none" w:sz="0" w:space="0" w:color="auto"/>
          </w:divBdr>
        </w:div>
        <w:div w:id="14507097">
          <w:marLeft w:val="480"/>
          <w:marRight w:val="0"/>
          <w:marTop w:val="0"/>
          <w:marBottom w:val="0"/>
          <w:divBdr>
            <w:top w:val="none" w:sz="0" w:space="0" w:color="auto"/>
            <w:left w:val="none" w:sz="0" w:space="0" w:color="auto"/>
            <w:bottom w:val="none" w:sz="0" w:space="0" w:color="auto"/>
            <w:right w:val="none" w:sz="0" w:space="0" w:color="auto"/>
          </w:divBdr>
        </w:div>
        <w:div w:id="1566144759">
          <w:marLeft w:val="480"/>
          <w:marRight w:val="0"/>
          <w:marTop w:val="0"/>
          <w:marBottom w:val="0"/>
          <w:divBdr>
            <w:top w:val="none" w:sz="0" w:space="0" w:color="auto"/>
            <w:left w:val="none" w:sz="0" w:space="0" w:color="auto"/>
            <w:bottom w:val="none" w:sz="0" w:space="0" w:color="auto"/>
            <w:right w:val="none" w:sz="0" w:space="0" w:color="auto"/>
          </w:divBdr>
        </w:div>
        <w:div w:id="2093509057">
          <w:marLeft w:val="480"/>
          <w:marRight w:val="0"/>
          <w:marTop w:val="0"/>
          <w:marBottom w:val="0"/>
          <w:divBdr>
            <w:top w:val="none" w:sz="0" w:space="0" w:color="auto"/>
            <w:left w:val="none" w:sz="0" w:space="0" w:color="auto"/>
            <w:bottom w:val="none" w:sz="0" w:space="0" w:color="auto"/>
            <w:right w:val="none" w:sz="0" w:space="0" w:color="auto"/>
          </w:divBdr>
        </w:div>
        <w:div w:id="481044870">
          <w:marLeft w:val="480"/>
          <w:marRight w:val="0"/>
          <w:marTop w:val="0"/>
          <w:marBottom w:val="0"/>
          <w:divBdr>
            <w:top w:val="none" w:sz="0" w:space="0" w:color="auto"/>
            <w:left w:val="none" w:sz="0" w:space="0" w:color="auto"/>
            <w:bottom w:val="none" w:sz="0" w:space="0" w:color="auto"/>
            <w:right w:val="none" w:sz="0" w:space="0" w:color="auto"/>
          </w:divBdr>
        </w:div>
        <w:div w:id="1232813130">
          <w:marLeft w:val="480"/>
          <w:marRight w:val="0"/>
          <w:marTop w:val="0"/>
          <w:marBottom w:val="0"/>
          <w:divBdr>
            <w:top w:val="none" w:sz="0" w:space="0" w:color="auto"/>
            <w:left w:val="none" w:sz="0" w:space="0" w:color="auto"/>
            <w:bottom w:val="none" w:sz="0" w:space="0" w:color="auto"/>
            <w:right w:val="none" w:sz="0" w:space="0" w:color="auto"/>
          </w:divBdr>
        </w:div>
        <w:div w:id="633684749">
          <w:marLeft w:val="480"/>
          <w:marRight w:val="0"/>
          <w:marTop w:val="0"/>
          <w:marBottom w:val="0"/>
          <w:divBdr>
            <w:top w:val="none" w:sz="0" w:space="0" w:color="auto"/>
            <w:left w:val="none" w:sz="0" w:space="0" w:color="auto"/>
            <w:bottom w:val="none" w:sz="0" w:space="0" w:color="auto"/>
            <w:right w:val="none" w:sz="0" w:space="0" w:color="auto"/>
          </w:divBdr>
        </w:div>
        <w:div w:id="1254705381">
          <w:marLeft w:val="480"/>
          <w:marRight w:val="0"/>
          <w:marTop w:val="0"/>
          <w:marBottom w:val="0"/>
          <w:divBdr>
            <w:top w:val="none" w:sz="0" w:space="0" w:color="auto"/>
            <w:left w:val="none" w:sz="0" w:space="0" w:color="auto"/>
            <w:bottom w:val="none" w:sz="0" w:space="0" w:color="auto"/>
            <w:right w:val="none" w:sz="0" w:space="0" w:color="auto"/>
          </w:divBdr>
        </w:div>
        <w:div w:id="474570952">
          <w:marLeft w:val="480"/>
          <w:marRight w:val="0"/>
          <w:marTop w:val="0"/>
          <w:marBottom w:val="0"/>
          <w:divBdr>
            <w:top w:val="none" w:sz="0" w:space="0" w:color="auto"/>
            <w:left w:val="none" w:sz="0" w:space="0" w:color="auto"/>
            <w:bottom w:val="none" w:sz="0" w:space="0" w:color="auto"/>
            <w:right w:val="none" w:sz="0" w:space="0" w:color="auto"/>
          </w:divBdr>
        </w:div>
        <w:div w:id="1105612540">
          <w:marLeft w:val="480"/>
          <w:marRight w:val="0"/>
          <w:marTop w:val="0"/>
          <w:marBottom w:val="0"/>
          <w:divBdr>
            <w:top w:val="none" w:sz="0" w:space="0" w:color="auto"/>
            <w:left w:val="none" w:sz="0" w:space="0" w:color="auto"/>
            <w:bottom w:val="none" w:sz="0" w:space="0" w:color="auto"/>
            <w:right w:val="none" w:sz="0" w:space="0" w:color="auto"/>
          </w:divBdr>
        </w:div>
        <w:div w:id="1884052703">
          <w:marLeft w:val="480"/>
          <w:marRight w:val="0"/>
          <w:marTop w:val="0"/>
          <w:marBottom w:val="0"/>
          <w:divBdr>
            <w:top w:val="none" w:sz="0" w:space="0" w:color="auto"/>
            <w:left w:val="none" w:sz="0" w:space="0" w:color="auto"/>
            <w:bottom w:val="none" w:sz="0" w:space="0" w:color="auto"/>
            <w:right w:val="none" w:sz="0" w:space="0" w:color="auto"/>
          </w:divBdr>
        </w:div>
      </w:divsChild>
    </w:div>
    <w:div w:id="1314988110">
      <w:bodyDiv w:val="1"/>
      <w:marLeft w:val="0"/>
      <w:marRight w:val="0"/>
      <w:marTop w:val="0"/>
      <w:marBottom w:val="0"/>
      <w:divBdr>
        <w:top w:val="none" w:sz="0" w:space="0" w:color="auto"/>
        <w:left w:val="none" w:sz="0" w:space="0" w:color="auto"/>
        <w:bottom w:val="none" w:sz="0" w:space="0" w:color="auto"/>
        <w:right w:val="none" w:sz="0" w:space="0" w:color="auto"/>
      </w:divBdr>
    </w:div>
    <w:div w:id="1318342217">
      <w:bodyDiv w:val="1"/>
      <w:marLeft w:val="0"/>
      <w:marRight w:val="0"/>
      <w:marTop w:val="0"/>
      <w:marBottom w:val="0"/>
      <w:divBdr>
        <w:top w:val="none" w:sz="0" w:space="0" w:color="auto"/>
        <w:left w:val="none" w:sz="0" w:space="0" w:color="auto"/>
        <w:bottom w:val="none" w:sz="0" w:space="0" w:color="auto"/>
        <w:right w:val="none" w:sz="0" w:space="0" w:color="auto"/>
      </w:divBdr>
      <w:divsChild>
        <w:div w:id="1229608485">
          <w:marLeft w:val="480"/>
          <w:marRight w:val="0"/>
          <w:marTop w:val="0"/>
          <w:marBottom w:val="0"/>
          <w:divBdr>
            <w:top w:val="none" w:sz="0" w:space="0" w:color="auto"/>
            <w:left w:val="none" w:sz="0" w:space="0" w:color="auto"/>
            <w:bottom w:val="none" w:sz="0" w:space="0" w:color="auto"/>
            <w:right w:val="none" w:sz="0" w:space="0" w:color="auto"/>
          </w:divBdr>
        </w:div>
        <w:div w:id="1571890252">
          <w:marLeft w:val="480"/>
          <w:marRight w:val="0"/>
          <w:marTop w:val="0"/>
          <w:marBottom w:val="0"/>
          <w:divBdr>
            <w:top w:val="none" w:sz="0" w:space="0" w:color="auto"/>
            <w:left w:val="none" w:sz="0" w:space="0" w:color="auto"/>
            <w:bottom w:val="none" w:sz="0" w:space="0" w:color="auto"/>
            <w:right w:val="none" w:sz="0" w:space="0" w:color="auto"/>
          </w:divBdr>
        </w:div>
        <w:div w:id="1056858940">
          <w:marLeft w:val="480"/>
          <w:marRight w:val="0"/>
          <w:marTop w:val="0"/>
          <w:marBottom w:val="0"/>
          <w:divBdr>
            <w:top w:val="none" w:sz="0" w:space="0" w:color="auto"/>
            <w:left w:val="none" w:sz="0" w:space="0" w:color="auto"/>
            <w:bottom w:val="none" w:sz="0" w:space="0" w:color="auto"/>
            <w:right w:val="none" w:sz="0" w:space="0" w:color="auto"/>
          </w:divBdr>
        </w:div>
        <w:div w:id="1568615429">
          <w:marLeft w:val="480"/>
          <w:marRight w:val="0"/>
          <w:marTop w:val="0"/>
          <w:marBottom w:val="0"/>
          <w:divBdr>
            <w:top w:val="none" w:sz="0" w:space="0" w:color="auto"/>
            <w:left w:val="none" w:sz="0" w:space="0" w:color="auto"/>
            <w:bottom w:val="none" w:sz="0" w:space="0" w:color="auto"/>
            <w:right w:val="none" w:sz="0" w:space="0" w:color="auto"/>
          </w:divBdr>
        </w:div>
        <w:div w:id="1258517937">
          <w:marLeft w:val="480"/>
          <w:marRight w:val="0"/>
          <w:marTop w:val="0"/>
          <w:marBottom w:val="0"/>
          <w:divBdr>
            <w:top w:val="none" w:sz="0" w:space="0" w:color="auto"/>
            <w:left w:val="none" w:sz="0" w:space="0" w:color="auto"/>
            <w:bottom w:val="none" w:sz="0" w:space="0" w:color="auto"/>
            <w:right w:val="none" w:sz="0" w:space="0" w:color="auto"/>
          </w:divBdr>
        </w:div>
        <w:div w:id="965811369">
          <w:marLeft w:val="480"/>
          <w:marRight w:val="0"/>
          <w:marTop w:val="0"/>
          <w:marBottom w:val="0"/>
          <w:divBdr>
            <w:top w:val="none" w:sz="0" w:space="0" w:color="auto"/>
            <w:left w:val="none" w:sz="0" w:space="0" w:color="auto"/>
            <w:bottom w:val="none" w:sz="0" w:space="0" w:color="auto"/>
            <w:right w:val="none" w:sz="0" w:space="0" w:color="auto"/>
          </w:divBdr>
        </w:div>
        <w:div w:id="749350005">
          <w:marLeft w:val="480"/>
          <w:marRight w:val="0"/>
          <w:marTop w:val="0"/>
          <w:marBottom w:val="0"/>
          <w:divBdr>
            <w:top w:val="none" w:sz="0" w:space="0" w:color="auto"/>
            <w:left w:val="none" w:sz="0" w:space="0" w:color="auto"/>
            <w:bottom w:val="none" w:sz="0" w:space="0" w:color="auto"/>
            <w:right w:val="none" w:sz="0" w:space="0" w:color="auto"/>
          </w:divBdr>
        </w:div>
        <w:div w:id="1434743026">
          <w:marLeft w:val="480"/>
          <w:marRight w:val="0"/>
          <w:marTop w:val="0"/>
          <w:marBottom w:val="0"/>
          <w:divBdr>
            <w:top w:val="none" w:sz="0" w:space="0" w:color="auto"/>
            <w:left w:val="none" w:sz="0" w:space="0" w:color="auto"/>
            <w:bottom w:val="none" w:sz="0" w:space="0" w:color="auto"/>
            <w:right w:val="none" w:sz="0" w:space="0" w:color="auto"/>
          </w:divBdr>
        </w:div>
        <w:div w:id="118887608">
          <w:marLeft w:val="480"/>
          <w:marRight w:val="0"/>
          <w:marTop w:val="0"/>
          <w:marBottom w:val="0"/>
          <w:divBdr>
            <w:top w:val="none" w:sz="0" w:space="0" w:color="auto"/>
            <w:left w:val="none" w:sz="0" w:space="0" w:color="auto"/>
            <w:bottom w:val="none" w:sz="0" w:space="0" w:color="auto"/>
            <w:right w:val="none" w:sz="0" w:space="0" w:color="auto"/>
          </w:divBdr>
        </w:div>
        <w:div w:id="539901374">
          <w:marLeft w:val="480"/>
          <w:marRight w:val="0"/>
          <w:marTop w:val="0"/>
          <w:marBottom w:val="0"/>
          <w:divBdr>
            <w:top w:val="none" w:sz="0" w:space="0" w:color="auto"/>
            <w:left w:val="none" w:sz="0" w:space="0" w:color="auto"/>
            <w:bottom w:val="none" w:sz="0" w:space="0" w:color="auto"/>
            <w:right w:val="none" w:sz="0" w:space="0" w:color="auto"/>
          </w:divBdr>
        </w:div>
        <w:div w:id="780146765">
          <w:marLeft w:val="480"/>
          <w:marRight w:val="0"/>
          <w:marTop w:val="0"/>
          <w:marBottom w:val="0"/>
          <w:divBdr>
            <w:top w:val="none" w:sz="0" w:space="0" w:color="auto"/>
            <w:left w:val="none" w:sz="0" w:space="0" w:color="auto"/>
            <w:bottom w:val="none" w:sz="0" w:space="0" w:color="auto"/>
            <w:right w:val="none" w:sz="0" w:space="0" w:color="auto"/>
          </w:divBdr>
        </w:div>
        <w:div w:id="1574975386">
          <w:marLeft w:val="480"/>
          <w:marRight w:val="0"/>
          <w:marTop w:val="0"/>
          <w:marBottom w:val="0"/>
          <w:divBdr>
            <w:top w:val="none" w:sz="0" w:space="0" w:color="auto"/>
            <w:left w:val="none" w:sz="0" w:space="0" w:color="auto"/>
            <w:bottom w:val="none" w:sz="0" w:space="0" w:color="auto"/>
            <w:right w:val="none" w:sz="0" w:space="0" w:color="auto"/>
          </w:divBdr>
        </w:div>
        <w:div w:id="792408067">
          <w:marLeft w:val="480"/>
          <w:marRight w:val="0"/>
          <w:marTop w:val="0"/>
          <w:marBottom w:val="0"/>
          <w:divBdr>
            <w:top w:val="none" w:sz="0" w:space="0" w:color="auto"/>
            <w:left w:val="none" w:sz="0" w:space="0" w:color="auto"/>
            <w:bottom w:val="none" w:sz="0" w:space="0" w:color="auto"/>
            <w:right w:val="none" w:sz="0" w:space="0" w:color="auto"/>
          </w:divBdr>
        </w:div>
        <w:div w:id="870727772">
          <w:marLeft w:val="480"/>
          <w:marRight w:val="0"/>
          <w:marTop w:val="0"/>
          <w:marBottom w:val="0"/>
          <w:divBdr>
            <w:top w:val="none" w:sz="0" w:space="0" w:color="auto"/>
            <w:left w:val="none" w:sz="0" w:space="0" w:color="auto"/>
            <w:bottom w:val="none" w:sz="0" w:space="0" w:color="auto"/>
            <w:right w:val="none" w:sz="0" w:space="0" w:color="auto"/>
          </w:divBdr>
        </w:div>
        <w:div w:id="1893810622">
          <w:marLeft w:val="480"/>
          <w:marRight w:val="0"/>
          <w:marTop w:val="0"/>
          <w:marBottom w:val="0"/>
          <w:divBdr>
            <w:top w:val="none" w:sz="0" w:space="0" w:color="auto"/>
            <w:left w:val="none" w:sz="0" w:space="0" w:color="auto"/>
            <w:bottom w:val="none" w:sz="0" w:space="0" w:color="auto"/>
            <w:right w:val="none" w:sz="0" w:space="0" w:color="auto"/>
          </w:divBdr>
        </w:div>
        <w:div w:id="128062749">
          <w:marLeft w:val="480"/>
          <w:marRight w:val="0"/>
          <w:marTop w:val="0"/>
          <w:marBottom w:val="0"/>
          <w:divBdr>
            <w:top w:val="none" w:sz="0" w:space="0" w:color="auto"/>
            <w:left w:val="none" w:sz="0" w:space="0" w:color="auto"/>
            <w:bottom w:val="none" w:sz="0" w:space="0" w:color="auto"/>
            <w:right w:val="none" w:sz="0" w:space="0" w:color="auto"/>
          </w:divBdr>
        </w:div>
        <w:div w:id="861016974">
          <w:marLeft w:val="480"/>
          <w:marRight w:val="0"/>
          <w:marTop w:val="0"/>
          <w:marBottom w:val="0"/>
          <w:divBdr>
            <w:top w:val="none" w:sz="0" w:space="0" w:color="auto"/>
            <w:left w:val="none" w:sz="0" w:space="0" w:color="auto"/>
            <w:bottom w:val="none" w:sz="0" w:space="0" w:color="auto"/>
            <w:right w:val="none" w:sz="0" w:space="0" w:color="auto"/>
          </w:divBdr>
        </w:div>
        <w:div w:id="1461878054">
          <w:marLeft w:val="480"/>
          <w:marRight w:val="0"/>
          <w:marTop w:val="0"/>
          <w:marBottom w:val="0"/>
          <w:divBdr>
            <w:top w:val="none" w:sz="0" w:space="0" w:color="auto"/>
            <w:left w:val="none" w:sz="0" w:space="0" w:color="auto"/>
            <w:bottom w:val="none" w:sz="0" w:space="0" w:color="auto"/>
            <w:right w:val="none" w:sz="0" w:space="0" w:color="auto"/>
          </w:divBdr>
        </w:div>
        <w:div w:id="154221473">
          <w:marLeft w:val="480"/>
          <w:marRight w:val="0"/>
          <w:marTop w:val="0"/>
          <w:marBottom w:val="0"/>
          <w:divBdr>
            <w:top w:val="none" w:sz="0" w:space="0" w:color="auto"/>
            <w:left w:val="none" w:sz="0" w:space="0" w:color="auto"/>
            <w:bottom w:val="none" w:sz="0" w:space="0" w:color="auto"/>
            <w:right w:val="none" w:sz="0" w:space="0" w:color="auto"/>
          </w:divBdr>
        </w:div>
        <w:div w:id="1016881583">
          <w:marLeft w:val="480"/>
          <w:marRight w:val="0"/>
          <w:marTop w:val="0"/>
          <w:marBottom w:val="0"/>
          <w:divBdr>
            <w:top w:val="none" w:sz="0" w:space="0" w:color="auto"/>
            <w:left w:val="none" w:sz="0" w:space="0" w:color="auto"/>
            <w:bottom w:val="none" w:sz="0" w:space="0" w:color="auto"/>
            <w:right w:val="none" w:sz="0" w:space="0" w:color="auto"/>
          </w:divBdr>
        </w:div>
        <w:div w:id="924917623">
          <w:marLeft w:val="480"/>
          <w:marRight w:val="0"/>
          <w:marTop w:val="0"/>
          <w:marBottom w:val="0"/>
          <w:divBdr>
            <w:top w:val="none" w:sz="0" w:space="0" w:color="auto"/>
            <w:left w:val="none" w:sz="0" w:space="0" w:color="auto"/>
            <w:bottom w:val="none" w:sz="0" w:space="0" w:color="auto"/>
            <w:right w:val="none" w:sz="0" w:space="0" w:color="auto"/>
          </w:divBdr>
        </w:div>
        <w:div w:id="482164064">
          <w:marLeft w:val="480"/>
          <w:marRight w:val="0"/>
          <w:marTop w:val="0"/>
          <w:marBottom w:val="0"/>
          <w:divBdr>
            <w:top w:val="none" w:sz="0" w:space="0" w:color="auto"/>
            <w:left w:val="none" w:sz="0" w:space="0" w:color="auto"/>
            <w:bottom w:val="none" w:sz="0" w:space="0" w:color="auto"/>
            <w:right w:val="none" w:sz="0" w:space="0" w:color="auto"/>
          </w:divBdr>
        </w:div>
        <w:div w:id="1881166434">
          <w:marLeft w:val="480"/>
          <w:marRight w:val="0"/>
          <w:marTop w:val="0"/>
          <w:marBottom w:val="0"/>
          <w:divBdr>
            <w:top w:val="none" w:sz="0" w:space="0" w:color="auto"/>
            <w:left w:val="none" w:sz="0" w:space="0" w:color="auto"/>
            <w:bottom w:val="none" w:sz="0" w:space="0" w:color="auto"/>
            <w:right w:val="none" w:sz="0" w:space="0" w:color="auto"/>
          </w:divBdr>
        </w:div>
        <w:div w:id="1752845338">
          <w:marLeft w:val="480"/>
          <w:marRight w:val="0"/>
          <w:marTop w:val="0"/>
          <w:marBottom w:val="0"/>
          <w:divBdr>
            <w:top w:val="none" w:sz="0" w:space="0" w:color="auto"/>
            <w:left w:val="none" w:sz="0" w:space="0" w:color="auto"/>
            <w:bottom w:val="none" w:sz="0" w:space="0" w:color="auto"/>
            <w:right w:val="none" w:sz="0" w:space="0" w:color="auto"/>
          </w:divBdr>
        </w:div>
        <w:div w:id="22748539">
          <w:marLeft w:val="480"/>
          <w:marRight w:val="0"/>
          <w:marTop w:val="0"/>
          <w:marBottom w:val="0"/>
          <w:divBdr>
            <w:top w:val="none" w:sz="0" w:space="0" w:color="auto"/>
            <w:left w:val="none" w:sz="0" w:space="0" w:color="auto"/>
            <w:bottom w:val="none" w:sz="0" w:space="0" w:color="auto"/>
            <w:right w:val="none" w:sz="0" w:space="0" w:color="auto"/>
          </w:divBdr>
        </w:div>
        <w:div w:id="621153093">
          <w:marLeft w:val="480"/>
          <w:marRight w:val="0"/>
          <w:marTop w:val="0"/>
          <w:marBottom w:val="0"/>
          <w:divBdr>
            <w:top w:val="none" w:sz="0" w:space="0" w:color="auto"/>
            <w:left w:val="none" w:sz="0" w:space="0" w:color="auto"/>
            <w:bottom w:val="none" w:sz="0" w:space="0" w:color="auto"/>
            <w:right w:val="none" w:sz="0" w:space="0" w:color="auto"/>
          </w:divBdr>
        </w:div>
      </w:divsChild>
    </w:div>
    <w:div w:id="1321497510">
      <w:bodyDiv w:val="1"/>
      <w:marLeft w:val="0"/>
      <w:marRight w:val="0"/>
      <w:marTop w:val="0"/>
      <w:marBottom w:val="0"/>
      <w:divBdr>
        <w:top w:val="none" w:sz="0" w:space="0" w:color="auto"/>
        <w:left w:val="none" w:sz="0" w:space="0" w:color="auto"/>
        <w:bottom w:val="none" w:sz="0" w:space="0" w:color="auto"/>
        <w:right w:val="none" w:sz="0" w:space="0" w:color="auto"/>
      </w:divBdr>
    </w:div>
    <w:div w:id="1328359251">
      <w:bodyDiv w:val="1"/>
      <w:marLeft w:val="0"/>
      <w:marRight w:val="0"/>
      <w:marTop w:val="0"/>
      <w:marBottom w:val="0"/>
      <w:divBdr>
        <w:top w:val="none" w:sz="0" w:space="0" w:color="auto"/>
        <w:left w:val="none" w:sz="0" w:space="0" w:color="auto"/>
        <w:bottom w:val="none" w:sz="0" w:space="0" w:color="auto"/>
        <w:right w:val="none" w:sz="0" w:space="0" w:color="auto"/>
      </w:divBdr>
    </w:div>
    <w:div w:id="1335034174">
      <w:bodyDiv w:val="1"/>
      <w:marLeft w:val="0"/>
      <w:marRight w:val="0"/>
      <w:marTop w:val="0"/>
      <w:marBottom w:val="0"/>
      <w:divBdr>
        <w:top w:val="none" w:sz="0" w:space="0" w:color="auto"/>
        <w:left w:val="none" w:sz="0" w:space="0" w:color="auto"/>
        <w:bottom w:val="none" w:sz="0" w:space="0" w:color="auto"/>
        <w:right w:val="none" w:sz="0" w:space="0" w:color="auto"/>
      </w:divBdr>
    </w:div>
    <w:div w:id="1337345538">
      <w:bodyDiv w:val="1"/>
      <w:marLeft w:val="0"/>
      <w:marRight w:val="0"/>
      <w:marTop w:val="0"/>
      <w:marBottom w:val="0"/>
      <w:divBdr>
        <w:top w:val="none" w:sz="0" w:space="0" w:color="auto"/>
        <w:left w:val="none" w:sz="0" w:space="0" w:color="auto"/>
        <w:bottom w:val="none" w:sz="0" w:space="0" w:color="auto"/>
        <w:right w:val="none" w:sz="0" w:space="0" w:color="auto"/>
      </w:divBdr>
      <w:divsChild>
        <w:div w:id="45956997">
          <w:marLeft w:val="480"/>
          <w:marRight w:val="0"/>
          <w:marTop w:val="0"/>
          <w:marBottom w:val="0"/>
          <w:divBdr>
            <w:top w:val="none" w:sz="0" w:space="0" w:color="auto"/>
            <w:left w:val="none" w:sz="0" w:space="0" w:color="auto"/>
            <w:bottom w:val="none" w:sz="0" w:space="0" w:color="auto"/>
            <w:right w:val="none" w:sz="0" w:space="0" w:color="auto"/>
          </w:divBdr>
        </w:div>
        <w:div w:id="1172529951">
          <w:marLeft w:val="480"/>
          <w:marRight w:val="0"/>
          <w:marTop w:val="0"/>
          <w:marBottom w:val="0"/>
          <w:divBdr>
            <w:top w:val="none" w:sz="0" w:space="0" w:color="auto"/>
            <w:left w:val="none" w:sz="0" w:space="0" w:color="auto"/>
            <w:bottom w:val="none" w:sz="0" w:space="0" w:color="auto"/>
            <w:right w:val="none" w:sz="0" w:space="0" w:color="auto"/>
          </w:divBdr>
        </w:div>
        <w:div w:id="953363938">
          <w:marLeft w:val="480"/>
          <w:marRight w:val="0"/>
          <w:marTop w:val="0"/>
          <w:marBottom w:val="0"/>
          <w:divBdr>
            <w:top w:val="none" w:sz="0" w:space="0" w:color="auto"/>
            <w:left w:val="none" w:sz="0" w:space="0" w:color="auto"/>
            <w:bottom w:val="none" w:sz="0" w:space="0" w:color="auto"/>
            <w:right w:val="none" w:sz="0" w:space="0" w:color="auto"/>
          </w:divBdr>
        </w:div>
        <w:div w:id="1095974766">
          <w:marLeft w:val="480"/>
          <w:marRight w:val="0"/>
          <w:marTop w:val="0"/>
          <w:marBottom w:val="0"/>
          <w:divBdr>
            <w:top w:val="none" w:sz="0" w:space="0" w:color="auto"/>
            <w:left w:val="none" w:sz="0" w:space="0" w:color="auto"/>
            <w:bottom w:val="none" w:sz="0" w:space="0" w:color="auto"/>
            <w:right w:val="none" w:sz="0" w:space="0" w:color="auto"/>
          </w:divBdr>
        </w:div>
        <w:div w:id="695155715">
          <w:marLeft w:val="480"/>
          <w:marRight w:val="0"/>
          <w:marTop w:val="0"/>
          <w:marBottom w:val="0"/>
          <w:divBdr>
            <w:top w:val="none" w:sz="0" w:space="0" w:color="auto"/>
            <w:left w:val="none" w:sz="0" w:space="0" w:color="auto"/>
            <w:bottom w:val="none" w:sz="0" w:space="0" w:color="auto"/>
            <w:right w:val="none" w:sz="0" w:space="0" w:color="auto"/>
          </w:divBdr>
        </w:div>
        <w:div w:id="685444152">
          <w:marLeft w:val="480"/>
          <w:marRight w:val="0"/>
          <w:marTop w:val="0"/>
          <w:marBottom w:val="0"/>
          <w:divBdr>
            <w:top w:val="none" w:sz="0" w:space="0" w:color="auto"/>
            <w:left w:val="none" w:sz="0" w:space="0" w:color="auto"/>
            <w:bottom w:val="none" w:sz="0" w:space="0" w:color="auto"/>
            <w:right w:val="none" w:sz="0" w:space="0" w:color="auto"/>
          </w:divBdr>
        </w:div>
        <w:div w:id="1960139138">
          <w:marLeft w:val="480"/>
          <w:marRight w:val="0"/>
          <w:marTop w:val="0"/>
          <w:marBottom w:val="0"/>
          <w:divBdr>
            <w:top w:val="none" w:sz="0" w:space="0" w:color="auto"/>
            <w:left w:val="none" w:sz="0" w:space="0" w:color="auto"/>
            <w:bottom w:val="none" w:sz="0" w:space="0" w:color="auto"/>
            <w:right w:val="none" w:sz="0" w:space="0" w:color="auto"/>
          </w:divBdr>
        </w:div>
        <w:div w:id="1233858505">
          <w:marLeft w:val="480"/>
          <w:marRight w:val="0"/>
          <w:marTop w:val="0"/>
          <w:marBottom w:val="0"/>
          <w:divBdr>
            <w:top w:val="none" w:sz="0" w:space="0" w:color="auto"/>
            <w:left w:val="none" w:sz="0" w:space="0" w:color="auto"/>
            <w:bottom w:val="none" w:sz="0" w:space="0" w:color="auto"/>
            <w:right w:val="none" w:sz="0" w:space="0" w:color="auto"/>
          </w:divBdr>
        </w:div>
        <w:div w:id="844516361">
          <w:marLeft w:val="480"/>
          <w:marRight w:val="0"/>
          <w:marTop w:val="0"/>
          <w:marBottom w:val="0"/>
          <w:divBdr>
            <w:top w:val="none" w:sz="0" w:space="0" w:color="auto"/>
            <w:left w:val="none" w:sz="0" w:space="0" w:color="auto"/>
            <w:bottom w:val="none" w:sz="0" w:space="0" w:color="auto"/>
            <w:right w:val="none" w:sz="0" w:space="0" w:color="auto"/>
          </w:divBdr>
        </w:div>
        <w:div w:id="1527400731">
          <w:marLeft w:val="480"/>
          <w:marRight w:val="0"/>
          <w:marTop w:val="0"/>
          <w:marBottom w:val="0"/>
          <w:divBdr>
            <w:top w:val="none" w:sz="0" w:space="0" w:color="auto"/>
            <w:left w:val="none" w:sz="0" w:space="0" w:color="auto"/>
            <w:bottom w:val="none" w:sz="0" w:space="0" w:color="auto"/>
            <w:right w:val="none" w:sz="0" w:space="0" w:color="auto"/>
          </w:divBdr>
        </w:div>
        <w:div w:id="1664158072">
          <w:marLeft w:val="480"/>
          <w:marRight w:val="0"/>
          <w:marTop w:val="0"/>
          <w:marBottom w:val="0"/>
          <w:divBdr>
            <w:top w:val="none" w:sz="0" w:space="0" w:color="auto"/>
            <w:left w:val="none" w:sz="0" w:space="0" w:color="auto"/>
            <w:bottom w:val="none" w:sz="0" w:space="0" w:color="auto"/>
            <w:right w:val="none" w:sz="0" w:space="0" w:color="auto"/>
          </w:divBdr>
        </w:div>
        <w:div w:id="688021322">
          <w:marLeft w:val="480"/>
          <w:marRight w:val="0"/>
          <w:marTop w:val="0"/>
          <w:marBottom w:val="0"/>
          <w:divBdr>
            <w:top w:val="none" w:sz="0" w:space="0" w:color="auto"/>
            <w:left w:val="none" w:sz="0" w:space="0" w:color="auto"/>
            <w:bottom w:val="none" w:sz="0" w:space="0" w:color="auto"/>
            <w:right w:val="none" w:sz="0" w:space="0" w:color="auto"/>
          </w:divBdr>
        </w:div>
        <w:div w:id="1014501188">
          <w:marLeft w:val="480"/>
          <w:marRight w:val="0"/>
          <w:marTop w:val="0"/>
          <w:marBottom w:val="0"/>
          <w:divBdr>
            <w:top w:val="none" w:sz="0" w:space="0" w:color="auto"/>
            <w:left w:val="none" w:sz="0" w:space="0" w:color="auto"/>
            <w:bottom w:val="none" w:sz="0" w:space="0" w:color="auto"/>
            <w:right w:val="none" w:sz="0" w:space="0" w:color="auto"/>
          </w:divBdr>
        </w:div>
        <w:div w:id="483669630">
          <w:marLeft w:val="480"/>
          <w:marRight w:val="0"/>
          <w:marTop w:val="0"/>
          <w:marBottom w:val="0"/>
          <w:divBdr>
            <w:top w:val="none" w:sz="0" w:space="0" w:color="auto"/>
            <w:left w:val="none" w:sz="0" w:space="0" w:color="auto"/>
            <w:bottom w:val="none" w:sz="0" w:space="0" w:color="auto"/>
            <w:right w:val="none" w:sz="0" w:space="0" w:color="auto"/>
          </w:divBdr>
        </w:div>
        <w:div w:id="2058507927">
          <w:marLeft w:val="480"/>
          <w:marRight w:val="0"/>
          <w:marTop w:val="0"/>
          <w:marBottom w:val="0"/>
          <w:divBdr>
            <w:top w:val="none" w:sz="0" w:space="0" w:color="auto"/>
            <w:left w:val="none" w:sz="0" w:space="0" w:color="auto"/>
            <w:bottom w:val="none" w:sz="0" w:space="0" w:color="auto"/>
            <w:right w:val="none" w:sz="0" w:space="0" w:color="auto"/>
          </w:divBdr>
        </w:div>
        <w:div w:id="1579288499">
          <w:marLeft w:val="480"/>
          <w:marRight w:val="0"/>
          <w:marTop w:val="0"/>
          <w:marBottom w:val="0"/>
          <w:divBdr>
            <w:top w:val="none" w:sz="0" w:space="0" w:color="auto"/>
            <w:left w:val="none" w:sz="0" w:space="0" w:color="auto"/>
            <w:bottom w:val="none" w:sz="0" w:space="0" w:color="auto"/>
            <w:right w:val="none" w:sz="0" w:space="0" w:color="auto"/>
          </w:divBdr>
        </w:div>
      </w:divsChild>
    </w:div>
    <w:div w:id="1338997588">
      <w:bodyDiv w:val="1"/>
      <w:marLeft w:val="0"/>
      <w:marRight w:val="0"/>
      <w:marTop w:val="0"/>
      <w:marBottom w:val="0"/>
      <w:divBdr>
        <w:top w:val="none" w:sz="0" w:space="0" w:color="auto"/>
        <w:left w:val="none" w:sz="0" w:space="0" w:color="auto"/>
        <w:bottom w:val="none" w:sz="0" w:space="0" w:color="auto"/>
        <w:right w:val="none" w:sz="0" w:space="0" w:color="auto"/>
      </w:divBdr>
    </w:div>
    <w:div w:id="1341854857">
      <w:bodyDiv w:val="1"/>
      <w:marLeft w:val="0"/>
      <w:marRight w:val="0"/>
      <w:marTop w:val="0"/>
      <w:marBottom w:val="0"/>
      <w:divBdr>
        <w:top w:val="none" w:sz="0" w:space="0" w:color="auto"/>
        <w:left w:val="none" w:sz="0" w:space="0" w:color="auto"/>
        <w:bottom w:val="none" w:sz="0" w:space="0" w:color="auto"/>
        <w:right w:val="none" w:sz="0" w:space="0" w:color="auto"/>
      </w:divBdr>
    </w:div>
    <w:div w:id="1346053915">
      <w:bodyDiv w:val="1"/>
      <w:marLeft w:val="0"/>
      <w:marRight w:val="0"/>
      <w:marTop w:val="0"/>
      <w:marBottom w:val="0"/>
      <w:divBdr>
        <w:top w:val="none" w:sz="0" w:space="0" w:color="auto"/>
        <w:left w:val="none" w:sz="0" w:space="0" w:color="auto"/>
        <w:bottom w:val="none" w:sz="0" w:space="0" w:color="auto"/>
        <w:right w:val="none" w:sz="0" w:space="0" w:color="auto"/>
      </w:divBdr>
    </w:div>
    <w:div w:id="1346513437">
      <w:bodyDiv w:val="1"/>
      <w:marLeft w:val="0"/>
      <w:marRight w:val="0"/>
      <w:marTop w:val="0"/>
      <w:marBottom w:val="0"/>
      <w:divBdr>
        <w:top w:val="none" w:sz="0" w:space="0" w:color="auto"/>
        <w:left w:val="none" w:sz="0" w:space="0" w:color="auto"/>
        <w:bottom w:val="none" w:sz="0" w:space="0" w:color="auto"/>
        <w:right w:val="none" w:sz="0" w:space="0" w:color="auto"/>
      </w:divBdr>
    </w:div>
    <w:div w:id="1352337463">
      <w:bodyDiv w:val="1"/>
      <w:marLeft w:val="0"/>
      <w:marRight w:val="0"/>
      <w:marTop w:val="0"/>
      <w:marBottom w:val="0"/>
      <w:divBdr>
        <w:top w:val="none" w:sz="0" w:space="0" w:color="auto"/>
        <w:left w:val="none" w:sz="0" w:space="0" w:color="auto"/>
        <w:bottom w:val="none" w:sz="0" w:space="0" w:color="auto"/>
        <w:right w:val="none" w:sz="0" w:space="0" w:color="auto"/>
      </w:divBdr>
      <w:divsChild>
        <w:div w:id="1958372460">
          <w:marLeft w:val="640"/>
          <w:marRight w:val="0"/>
          <w:marTop w:val="0"/>
          <w:marBottom w:val="0"/>
          <w:divBdr>
            <w:top w:val="none" w:sz="0" w:space="0" w:color="auto"/>
            <w:left w:val="none" w:sz="0" w:space="0" w:color="auto"/>
            <w:bottom w:val="none" w:sz="0" w:space="0" w:color="auto"/>
            <w:right w:val="none" w:sz="0" w:space="0" w:color="auto"/>
          </w:divBdr>
        </w:div>
        <w:div w:id="113326955">
          <w:marLeft w:val="640"/>
          <w:marRight w:val="0"/>
          <w:marTop w:val="0"/>
          <w:marBottom w:val="0"/>
          <w:divBdr>
            <w:top w:val="none" w:sz="0" w:space="0" w:color="auto"/>
            <w:left w:val="none" w:sz="0" w:space="0" w:color="auto"/>
            <w:bottom w:val="none" w:sz="0" w:space="0" w:color="auto"/>
            <w:right w:val="none" w:sz="0" w:space="0" w:color="auto"/>
          </w:divBdr>
        </w:div>
        <w:div w:id="1826046963">
          <w:marLeft w:val="640"/>
          <w:marRight w:val="0"/>
          <w:marTop w:val="0"/>
          <w:marBottom w:val="0"/>
          <w:divBdr>
            <w:top w:val="none" w:sz="0" w:space="0" w:color="auto"/>
            <w:left w:val="none" w:sz="0" w:space="0" w:color="auto"/>
            <w:bottom w:val="none" w:sz="0" w:space="0" w:color="auto"/>
            <w:right w:val="none" w:sz="0" w:space="0" w:color="auto"/>
          </w:divBdr>
        </w:div>
        <w:div w:id="1917518042">
          <w:marLeft w:val="640"/>
          <w:marRight w:val="0"/>
          <w:marTop w:val="0"/>
          <w:marBottom w:val="0"/>
          <w:divBdr>
            <w:top w:val="none" w:sz="0" w:space="0" w:color="auto"/>
            <w:left w:val="none" w:sz="0" w:space="0" w:color="auto"/>
            <w:bottom w:val="none" w:sz="0" w:space="0" w:color="auto"/>
            <w:right w:val="none" w:sz="0" w:space="0" w:color="auto"/>
          </w:divBdr>
        </w:div>
        <w:div w:id="101389842">
          <w:marLeft w:val="640"/>
          <w:marRight w:val="0"/>
          <w:marTop w:val="0"/>
          <w:marBottom w:val="0"/>
          <w:divBdr>
            <w:top w:val="none" w:sz="0" w:space="0" w:color="auto"/>
            <w:left w:val="none" w:sz="0" w:space="0" w:color="auto"/>
            <w:bottom w:val="none" w:sz="0" w:space="0" w:color="auto"/>
            <w:right w:val="none" w:sz="0" w:space="0" w:color="auto"/>
          </w:divBdr>
        </w:div>
        <w:div w:id="307981476">
          <w:marLeft w:val="640"/>
          <w:marRight w:val="0"/>
          <w:marTop w:val="0"/>
          <w:marBottom w:val="0"/>
          <w:divBdr>
            <w:top w:val="none" w:sz="0" w:space="0" w:color="auto"/>
            <w:left w:val="none" w:sz="0" w:space="0" w:color="auto"/>
            <w:bottom w:val="none" w:sz="0" w:space="0" w:color="auto"/>
            <w:right w:val="none" w:sz="0" w:space="0" w:color="auto"/>
          </w:divBdr>
        </w:div>
        <w:div w:id="1219971482">
          <w:marLeft w:val="640"/>
          <w:marRight w:val="0"/>
          <w:marTop w:val="0"/>
          <w:marBottom w:val="0"/>
          <w:divBdr>
            <w:top w:val="none" w:sz="0" w:space="0" w:color="auto"/>
            <w:left w:val="none" w:sz="0" w:space="0" w:color="auto"/>
            <w:bottom w:val="none" w:sz="0" w:space="0" w:color="auto"/>
            <w:right w:val="none" w:sz="0" w:space="0" w:color="auto"/>
          </w:divBdr>
        </w:div>
        <w:div w:id="252058296">
          <w:marLeft w:val="640"/>
          <w:marRight w:val="0"/>
          <w:marTop w:val="0"/>
          <w:marBottom w:val="0"/>
          <w:divBdr>
            <w:top w:val="none" w:sz="0" w:space="0" w:color="auto"/>
            <w:left w:val="none" w:sz="0" w:space="0" w:color="auto"/>
            <w:bottom w:val="none" w:sz="0" w:space="0" w:color="auto"/>
            <w:right w:val="none" w:sz="0" w:space="0" w:color="auto"/>
          </w:divBdr>
        </w:div>
        <w:div w:id="1652713618">
          <w:marLeft w:val="640"/>
          <w:marRight w:val="0"/>
          <w:marTop w:val="0"/>
          <w:marBottom w:val="0"/>
          <w:divBdr>
            <w:top w:val="none" w:sz="0" w:space="0" w:color="auto"/>
            <w:left w:val="none" w:sz="0" w:space="0" w:color="auto"/>
            <w:bottom w:val="none" w:sz="0" w:space="0" w:color="auto"/>
            <w:right w:val="none" w:sz="0" w:space="0" w:color="auto"/>
          </w:divBdr>
        </w:div>
        <w:div w:id="402265469">
          <w:marLeft w:val="640"/>
          <w:marRight w:val="0"/>
          <w:marTop w:val="0"/>
          <w:marBottom w:val="0"/>
          <w:divBdr>
            <w:top w:val="none" w:sz="0" w:space="0" w:color="auto"/>
            <w:left w:val="none" w:sz="0" w:space="0" w:color="auto"/>
            <w:bottom w:val="none" w:sz="0" w:space="0" w:color="auto"/>
            <w:right w:val="none" w:sz="0" w:space="0" w:color="auto"/>
          </w:divBdr>
        </w:div>
        <w:div w:id="2080863176">
          <w:marLeft w:val="640"/>
          <w:marRight w:val="0"/>
          <w:marTop w:val="0"/>
          <w:marBottom w:val="0"/>
          <w:divBdr>
            <w:top w:val="none" w:sz="0" w:space="0" w:color="auto"/>
            <w:left w:val="none" w:sz="0" w:space="0" w:color="auto"/>
            <w:bottom w:val="none" w:sz="0" w:space="0" w:color="auto"/>
            <w:right w:val="none" w:sz="0" w:space="0" w:color="auto"/>
          </w:divBdr>
        </w:div>
        <w:div w:id="630863077">
          <w:marLeft w:val="640"/>
          <w:marRight w:val="0"/>
          <w:marTop w:val="0"/>
          <w:marBottom w:val="0"/>
          <w:divBdr>
            <w:top w:val="none" w:sz="0" w:space="0" w:color="auto"/>
            <w:left w:val="none" w:sz="0" w:space="0" w:color="auto"/>
            <w:bottom w:val="none" w:sz="0" w:space="0" w:color="auto"/>
            <w:right w:val="none" w:sz="0" w:space="0" w:color="auto"/>
          </w:divBdr>
        </w:div>
        <w:div w:id="837304489">
          <w:marLeft w:val="640"/>
          <w:marRight w:val="0"/>
          <w:marTop w:val="0"/>
          <w:marBottom w:val="0"/>
          <w:divBdr>
            <w:top w:val="none" w:sz="0" w:space="0" w:color="auto"/>
            <w:left w:val="none" w:sz="0" w:space="0" w:color="auto"/>
            <w:bottom w:val="none" w:sz="0" w:space="0" w:color="auto"/>
            <w:right w:val="none" w:sz="0" w:space="0" w:color="auto"/>
          </w:divBdr>
        </w:div>
        <w:div w:id="682436678">
          <w:marLeft w:val="640"/>
          <w:marRight w:val="0"/>
          <w:marTop w:val="0"/>
          <w:marBottom w:val="0"/>
          <w:divBdr>
            <w:top w:val="none" w:sz="0" w:space="0" w:color="auto"/>
            <w:left w:val="none" w:sz="0" w:space="0" w:color="auto"/>
            <w:bottom w:val="none" w:sz="0" w:space="0" w:color="auto"/>
            <w:right w:val="none" w:sz="0" w:space="0" w:color="auto"/>
          </w:divBdr>
        </w:div>
        <w:div w:id="1207452485">
          <w:marLeft w:val="640"/>
          <w:marRight w:val="0"/>
          <w:marTop w:val="0"/>
          <w:marBottom w:val="0"/>
          <w:divBdr>
            <w:top w:val="none" w:sz="0" w:space="0" w:color="auto"/>
            <w:left w:val="none" w:sz="0" w:space="0" w:color="auto"/>
            <w:bottom w:val="none" w:sz="0" w:space="0" w:color="auto"/>
            <w:right w:val="none" w:sz="0" w:space="0" w:color="auto"/>
          </w:divBdr>
        </w:div>
        <w:div w:id="1456408650">
          <w:marLeft w:val="640"/>
          <w:marRight w:val="0"/>
          <w:marTop w:val="0"/>
          <w:marBottom w:val="0"/>
          <w:divBdr>
            <w:top w:val="none" w:sz="0" w:space="0" w:color="auto"/>
            <w:left w:val="none" w:sz="0" w:space="0" w:color="auto"/>
            <w:bottom w:val="none" w:sz="0" w:space="0" w:color="auto"/>
            <w:right w:val="none" w:sz="0" w:space="0" w:color="auto"/>
          </w:divBdr>
        </w:div>
        <w:div w:id="62914697">
          <w:marLeft w:val="640"/>
          <w:marRight w:val="0"/>
          <w:marTop w:val="0"/>
          <w:marBottom w:val="0"/>
          <w:divBdr>
            <w:top w:val="none" w:sz="0" w:space="0" w:color="auto"/>
            <w:left w:val="none" w:sz="0" w:space="0" w:color="auto"/>
            <w:bottom w:val="none" w:sz="0" w:space="0" w:color="auto"/>
            <w:right w:val="none" w:sz="0" w:space="0" w:color="auto"/>
          </w:divBdr>
        </w:div>
        <w:div w:id="1754207921">
          <w:marLeft w:val="640"/>
          <w:marRight w:val="0"/>
          <w:marTop w:val="0"/>
          <w:marBottom w:val="0"/>
          <w:divBdr>
            <w:top w:val="none" w:sz="0" w:space="0" w:color="auto"/>
            <w:left w:val="none" w:sz="0" w:space="0" w:color="auto"/>
            <w:bottom w:val="none" w:sz="0" w:space="0" w:color="auto"/>
            <w:right w:val="none" w:sz="0" w:space="0" w:color="auto"/>
          </w:divBdr>
        </w:div>
        <w:div w:id="51387356">
          <w:marLeft w:val="640"/>
          <w:marRight w:val="0"/>
          <w:marTop w:val="0"/>
          <w:marBottom w:val="0"/>
          <w:divBdr>
            <w:top w:val="none" w:sz="0" w:space="0" w:color="auto"/>
            <w:left w:val="none" w:sz="0" w:space="0" w:color="auto"/>
            <w:bottom w:val="none" w:sz="0" w:space="0" w:color="auto"/>
            <w:right w:val="none" w:sz="0" w:space="0" w:color="auto"/>
          </w:divBdr>
        </w:div>
        <w:div w:id="601113970">
          <w:marLeft w:val="640"/>
          <w:marRight w:val="0"/>
          <w:marTop w:val="0"/>
          <w:marBottom w:val="0"/>
          <w:divBdr>
            <w:top w:val="none" w:sz="0" w:space="0" w:color="auto"/>
            <w:left w:val="none" w:sz="0" w:space="0" w:color="auto"/>
            <w:bottom w:val="none" w:sz="0" w:space="0" w:color="auto"/>
            <w:right w:val="none" w:sz="0" w:space="0" w:color="auto"/>
          </w:divBdr>
        </w:div>
        <w:div w:id="898789647">
          <w:marLeft w:val="640"/>
          <w:marRight w:val="0"/>
          <w:marTop w:val="0"/>
          <w:marBottom w:val="0"/>
          <w:divBdr>
            <w:top w:val="none" w:sz="0" w:space="0" w:color="auto"/>
            <w:left w:val="none" w:sz="0" w:space="0" w:color="auto"/>
            <w:bottom w:val="none" w:sz="0" w:space="0" w:color="auto"/>
            <w:right w:val="none" w:sz="0" w:space="0" w:color="auto"/>
          </w:divBdr>
        </w:div>
        <w:div w:id="431977940">
          <w:marLeft w:val="640"/>
          <w:marRight w:val="0"/>
          <w:marTop w:val="0"/>
          <w:marBottom w:val="0"/>
          <w:divBdr>
            <w:top w:val="none" w:sz="0" w:space="0" w:color="auto"/>
            <w:left w:val="none" w:sz="0" w:space="0" w:color="auto"/>
            <w:bottom w:val="none" w:sz="0" w:space="0" w:color="auto"/>
            <w:right w:val="none" w:sz="0" w:space="0" w:color="auto"/>
          </w:divBdr>
        </w:div>
        <w:div w:id="686713866">
          <w:marLeft w:val="640"/>
          <w:marRight w:val="0"/>
          <w:marTop w:val="0"/>
          <w:marBottom w:val="0"/>
          <w:divBdr>
            <w:top w:val="none" w:sz="0" w:space="0" w:color="auto"/>
            <w:left w:val="none" w:sz="0" w:space="0" w:color="auto"/>
            <w:bottom w:val="none" w:sz="0" w:space="0" w:color="auto"/>
            <w:right w:val="none" w:sz="0" w:space="0" w:color="auto"/>
          </w:divBdr>
        </w:div>
        <w:div w:id="1316958692">
          <w:marLeft w:val="640"/>
          <w:marRight w:val="0"/>
          <w:marTop w:val="0"/>
          <w:marBottom w:val="0"/>
          <w:divBdr>
            <w:top w:val="none" w:sz="0" w:space="0" w:color="auto"/>
            <w:left w:val="none" w:sz="0" w:space="0" w:color="auto"/>
            <w:bottom w:val="none" w:sz="0" w:space="0" w:color="auto"/>
            <w:right w:val="none" w:sz="0" w:space="0" w:color="auto"/>
          </w:divBdr>
        </w:div>
        <w:div w:id="50008274">
          <w:marLeft w:val="640"/>
          <w:marRight w:val="0"/>
          <w:marTop w:val="0"/>
          <w:marBottom w:val="0"/>
          <w:divBdr>
            <w:top w:val="none" w:sz="0" w:space="0" w:color="auto"/>
            <w:left w:val="none" w:sz="0" w:space="0" w:color="auto"/>
            <w:bottom w:val="none" w:sz="0" w:space="0" w:color="auto"/>
            <w:right w:val="none" w:sz="0" w:space="0" w:color="auto"/>
          </w:divBdr>
        </w:div>
        <w:div w:id="1946106949">
          <w:marLeft w:val="640"/>
          <w:marRight w:val="0"/>
          <w:marTop w:val="0"/>
          <w:marBottom w:val="0"/>
          <w:divBdr>
            <w:top w:val="none" w:sz="0" w:space="0" w:color="auto"/>
            <w:left w:val="none" w:sz="0" w:space="0" w:color="auto"/>
            <w:bottom w:val="none" w:sz="0" w:space="0" w:color="auto"/>
            <w:right w:val="none" w:sz="0" w:space="0" w:color="auto"/>
          </w:divBdr>
        </w:div>
        <w:div w:id="202138185">
          <w:marLeft w:val="640"/>
          <w:marRight w:val="0"/>
          <w:marTop w:val="0"/>
          <w:marBottom w:val="0"/>
          <w:divBdr>
            <w:top w:val="none" w:sz="0" w:space="0" w:color="auto"/>
            <w:left w:val="none" w:sz="0" w:space="0" w:color="auto"/>
            <w:bottom w:val="none" w:sz="0" w:space="0" w:color="auto"/>
            <w:right w:val="none" w:sz="0" w:space="0" w:color="auto"/>
          </w:divBdr>
        </w:div>
        <w:div w:id="63335136">
          <w:marLeft w:val="640"/>
          <w:marRight w:val="0"/>
          <w:marTop w:val="0"/>
          <w:marBottom w:val="0"/>
          <w:divBdr>
            <w:top w:val="none" w:sz="0" w:space="0" w:color="auto"/>
            <w:left w:val="none" w:sz="0" w:space="0" w:color="auto"/>
            <w:bottom w:val="none" w:sz="0" w:space="0" w:color="auto"/>
            <w:right w:val="none" w:sz="0" w:space="0" w:color="auto"/>
          </w:divBdr>
        </w:div>
        <w:div w:id="2113696043">
          <w:marLeft w:val="640"/>
          <w:marRight w:val="0"/>
          <w:marTop w:val="0"/>
          <w:marBottom w:val="0"/>
          <w:divBdr>
            <w:top w:val="none" w:sz="0" w:space="0" w:color="auto"/>
            <w:left w:val="none" w:sz="0" w:space="0" w:color="auto"/>
            <w:bottom w:val="none" w:sz="0" w:space="0" w:color="auto"/>
            <w:right w:val="none" w:sz="0" w:space="0" w:color="auto"/>
          </w:divBdr>
        </w:div>
        <w:div w:id="595139840">
          <w:marLeft w:val="640"/>
          <w:marRight w:val="0"/>
          <w:marTop w:val="0"/>
          <w:marBottom w:val="0"/>
          <w:divBdr>
            <w:top w:val="none" w:sz="0" w:space="0" w:color="auto"/>
            <w:left w:val="none" w:sz="0" w:space="0" w:color="auto"/>
            <w:bottom w:val="none" w:sz="0" w:space="0" w:color="auto"/>
            <w:right w:val="none" w:sz="0" w:space="0" w:color="auto"/>
          </w:divBdr>
        </w:div>
        <w:div w:id="71896815">
          <w:marLeft w:val="640"/>
          <w:marRight w:val="0"/>
          <w:marTop w:val="0"/>
          <w:marBottom w:val="0"/>
          <w:divBdr>
            <w:top w:val="none" w:sz="0" w:space="0" w:color="auto"/>
            <w:left w:val="none" w:sz="0" w:space="0" w:color="auto"/>
            <w:bottom w:val="none" w:sz="0" w:space="0" w:color="auto"/>
            <w:right w:val="none" w:sz="0" w:space="0" w:color="auto"/>
          </w:divBdr>
        </w:div>
        <w:div w:id="1840844443">
          <w:marLeft w:val="640"/>
          <w:marRight w:val="0"/>
          <w:marTop w:val="0"/>
          <w:marBottom w:val="0"/>
          <w:divBdr>
            <w:top w:val="none" w:sz="0" w:space="0" w:color="auto"/>
            <w:left w:val="none" w:sz="0" w:space="0" w:color="auto"/>
            <w:bottom w:val="none" w:sz="0" w:space="0" w:color="auto"/>
            <w:right w:val="none" w:sz="0" w:space="0" w:color="auto"/>
          </w:divBdr>
        </w:div>
        <w:div w:id="1944413310">
          <w:marLeft w:val="640"/>
          <w:marRight w:val="0"/>
          <w:marTop w:val="0"/>
          <w:marBottom w:val="0"/>
          <w:divBdr>
            <w:top w:val="none" w:sz="0" w:space="0" w:color="auto"/>
            <w:left w:val="none" w:sz="0" w:space="0" w:color="auto"/>
            <w:bottom w:val="none" w:sz="0" w:space="0" w:color="auto"/>
            <w:right w:val="none" w:sz="0" w:space="0" w:color="auto"/>
          </w:divBdr>
        </w:div>
        <w:div w:id="1994604485">
          <w:marLeft w:val="640"/>
          <w:marRight w:val="0"/>
          <w:marTop w:val="0"/>
          <w:marBottom w:val="0"/>
          <w:divBdr>
            <w:top w:val="none" w:sz="0" w:space="0" w:color="auto"/>
            <w:left w:val="none" w:sz="0" w:space="0" w:color="auto"/>
            <w:bottom w:val="none" w:sz="0" w:space="0" w:color="auto"/>
            <w:right w:val="none" w:sz="0" w:space="0" w:color="auto"/>
          </w:divBdr>
        </w:div>
        <w:div w:id="72511232">
          <w:marLeft w:val="640"/>
          <w:marRight w:val="0"/>
          <w:marTop w:val="0"/>
          <w:marBottom w:val="0"/>
          <w:divBdr>
            <w:top w:val="none" w:sz="0" w:space="0" w:color="auto"/>
            <w:left w:val="none" w:sz="0" w:space="0" w:color="auto"/>
            <w:bottom w:val="none" w:sz="0" w:space="0" w:color="auto"/>
            <w:right w:val="none" w:sz="0" w:space="0" w:color="auto"/>
          </w:divBdr>
        </w:div>
        <w:div w:id="1331716697">
          <w:marLeft w:val="640"/>
          <w:marRight w:val="0"/>
          <w:marTop w:val="0"/>
          <w:marBottom w:val="0"/>
          <w:divBdr>
            <w:top w:val="none" w:sz="0" w:space="0" w:color="auto"/>
            <w:left w:val="none" w:sz="0" w:space="0" w:color="auto"/>
            <w:bottom w:val="none" w:sz="0" w:space="0" w:color="auto"/>
            <w:right w:val="none" w:sz="0" w:space="0" w:color="auto"/>
          </w:divBdr>
        </w:div>
        <w:div w:id="1910115120">
          <w:marLeft w:val="640"/>
          <w:marRight w:val="0"/>
          <w:marTop w:val="0"/>
          <w:marBottom w:val="0"/>
          <w:divBdr>
            <w:top w:val="none" w:sz="0" w:space="0" w:color="auto"/>
            <w:left w:val="none" w:sz="0" w:space="0" w:color="auto"/>
            <w:bottom w:val="none" w:sz="0" w:space="0" w:color="auto"/>
            <w:right w:val="none" w:sz="0" w:space="0" w:color="auto"/>
          </w:divBdr>
        </w:div>
        <w:div w:id="369495655">
          <w:marLeft w:val="640"/>
          <w:marRight w:val="0"/>
          <w:marTop w:val="0"/>
          <w:marBottom w:val="0"/>
          <w:divBdr>
            <w:top w:val="none" w:sz="0" w:space="0" w:color="auto"/>
            <w:left w:val="none" w:sz="0" w:space="0" w:color="auto"/>
            <w:bottom w:val="none" w:sz="0" w:space="0" w:color="auto"/>
            <w:right w:val="none" w:sz="0" w:space="0" w:color="auto"/>
          </w:divBdr>
        </w:div>
        <w:div w:id="95713536">
          <w:marLeft w:val="640"/>
          <w:marRight w:val="0"/>
          <w:marTop w:val="0"/>
          <w:marBottom w:val="0"/>
          <w:divBdr>
            <w:top w:val="none" w:sz="0" w:space="0" w:color="auto"/>
            <w:left w:val="none" w:sz="0" w:space="0" w:color="auto"/>
            <w:bottom w:val="none" w:sz="0" w:space="0" w:color="auto"/>
            <w:right w:val="none" w:sz="0" w:space="0" w:color="auto"/>
          </w:divBdr>
        </w:div>
        <w:div w:id="1974483050">
          <w:marLeft w:val="640"/>
          <w:marRight w:val="0"/>
          <w:marTop w:val="0"/>
          <w:marBottom w:val="0"/>
          <w:divBdr>
            <w:top w:val="none" w:sz="0" w:space="0" w:color="auto"/>
            <w:left w:val="none" w:sz="0" w:space="0" w:color="auto"/>
            <w:bottom w:val="none" w:sz="0" w:space="0" w:color="auto"/>
            <w:right w:val="none" w:sz="0" w:space="0" w:color="auto"/>
          </w:divBdr>
        </w:div>
        <w:div w:id="971638938">
          <w:marLeft w:val="640"/>
          <w:marRight w:val="0"/>
          <w:marTop w:val="0"/>
          <w:marBottom w:val="0"/>
          <w:divBdr>
            <w:top w:val="none" w:sz="0" w:space="0" w:color="auto"/>
            <w:left w:val="none" w:sz="0" w:space="0" w:color="auto"/>
            <w:bottom w:val="none" w:sz="0" w:space="0" w:color="auto"/>
            <w:right w:val="none" w:sz="0" w:space="0" w:color="auto"/>
          </w:divBdr>
        </w:div>
        <w:div w:id="642780961">
          <w:marLeft w:val="640"/>
          <w:marRight w:val="0"/>
          <w:marTop w:val="0"/>
          <w:marBottom w:val="0"/>
          <w:divBdr>
            <w:top w:val="none" w:sz="0" w:space="0" w:color="auto"/>
            <w:left w:val="none" w:sz="0" w:space="0" w:color="auto"/>
            <w:bottom w:val="none" w:sz="0" w:space="0" w:color="auto"/>
            <w:right w:val="none" w:sz="0" w:space="0" w:color="auto"/>
          </w:divBdr>
        </w:div>
        <w:div w:id="532961678">
          <w:marLeft w:val="640"/>
          <w:marRight w:val="0"/>
          <w:marTop w:val="0"/>
          <w:marBottom w:val="0"/>
          <w:divBdr>
            <w:top w:val="none" w:sz="0" w:space="0" w:color="auto"/>
            <w:left w:val="none" w:sz="0" w:space="0" w:color="auto"/>
            <w:bottom w:val="none" w:sz="0" w:space="0" w:color="auto"/>
            <w:right w:val="none" w:sz="0" w:space="0" w:color="auto"/>
          </w:divBdr>
        </w:div>
        <w:div w:id="237711648">
          <w:marLeft w:val="640"/>
          <w:marRight w:val="0"/>
          <w:marTop w:val="0"/>
          <w:marBottom w:val="0"/>
          <w:divBdr>
            <w:top w:val="none" w:sz="0" w:space="0" w:color="auto"/>
            <w:left w:val="none" w:sz="0" w:space="0" w:color="auto"/>
            <w:bottom w:val="none" w:sz="0" w:space="0" w:color="auto"/>
            <w:right w:val="none" w:sz="0" w:space="0" w:color="auto"/>
          </w:divBdr>
        </w:div>
        <w:div w:id="1612663278">
          <w:marLeft w:val="640"/>
          <w:marRight w:val="0"/>
          <w:marTop w:val="0"/>
          <w:marBottom w:val="0"/>
          <w:divBdr>
            <w:top w:val="none" w:sz="0" w:space="0" w:color="auto"/>
            <w:left w:val="none" w:sz="0" w:space="0" w:color="auto"/>
            <w:bottom w:val="none" w:sz="0" w:space="0" w:color="auto"/>
            <w:right w:val="none" w:sz="0" w:space="0" w:color="auto"/>
          </w:divBdr>
        </w:div>
        <w:div w:id="901449964">
          <w:marLeft w:val="640"/>
          <w:marRight w:val="0"/>
          <w:marTop w:val="0"/>
          <w:marBottom w:val="0"/>
          <w:divBdr>
            <w:top w:val="none" w:sz="0" w:space="0" w:color="auto"/>
            <w:left w:val="none" w:sz="0" w:space="0" w:color="auto"/>
            <w:bottom w:val="none" w:sz="0" w:space="0" w:color="auto"/>
            <w:right w:val="none" w:sz="0" w:space="0" w:color="auto"/>
          </w:divBdr>
        </w:div>
        <w:div w:id="401148056">
          <w:marLeft w:val="640"/>
          <w:marRight w:val="0"/>
          <w:marTop w:val="0"/>
          <w:marBottom w:val="0"/>
          <w:divBdr>
            <w:top w:val="none" w:sz="0" w:space="0" w:color="auto"/>
            <w:left w:val="none" w:sz="0" w:space="0" w:color="auto"/>
            <w:bottom w:val="none" w:sz="0" w:space="0" w:color="auto"/>
            <w:right w:val="none" w:sz="0" w:space="0" w:color="auto"/>
          </w:divBdr>
        </w:div>
        <w:div w:id="824929083">
          <w:marLeft w:val="640"/>
          <w:marRight w:val="0"/>
          <w:marTop w:val="0"/>
          <w:marBottom w:val="0"/>
          <w:divBdr>
            <w:top w:val="none" w:sz="0" w:space="0" w:color="auto"/>
            <w:left w:val="none" w:sz="0" w:space="0" w:color="auto"/>
            <w:bottom w:val="none" w:sz="0" w:space="0" w:color="auto"/>
            <w:right w:val="none" w:sz="0" w:space="0" w:color="auto"/>
          </w:divBdr>
        </w:div>
        <w:div w:id="982781193">
          <w:marLeft w:val="640"/>
          <w:marRight w:val="0"/>
          <w:marTop w:val="0"/>
          <w:marBottom w:val="0"/>
          <w:divBdr>
            <w:top w:val="none" w:sz="0" w:space="0" w:color="auto"/>
            <w:left w:val="none" w:sz="0" w:space="0" w:color="auto"/>
            <w:bottom w:val="none" w:sz="0" w:space="0" w:color="auto"/>
            <w:right w:val="none" w:sz="0" w:space="0" w:color="auto"/>
          </w:divBdr>
        </w:div>
        <w:div w:id="788938108">
          <w:marLeft w:val="640"/>
          <w:marRight w:val="0"/>
          <w:marTop w:val="0"/>
          <w:marBottom w:val="0"/>
          <w:divBdr>
            <w:top w:val="none" w:sz="0" w:space="0" w:color="auto"/>
            <w:left w:val="none" w:sz="0" w:space="0" w:color="auto"/>
            <w:bottom w:val="none" w:sz="0" w:space="0" w:color="auto"/>
            <w:right w:val="none" w:sz="0" w:space="0" w:color="auto"/>
          </w:divBdr>
        </w:div>
        <w:div w:id="267078355">
          <w:marLeft w:val="640"/>
          <w:marRight w:val="0"/>
          <w:marTop w:val="0"/>
          <w:marBottom w:val="0"/>
          <w:divBdr>
            <w:top w:val="none" w:sz="0" w:space="0" w:color="auto"/>
            <w:left w:val="none" w:sz="0" w:space="0" w:color="auto"/>
            <w:bottom w:val="none" w:sz="0" w:space="0" w:color="auto"/>
            <w:right w:val="none" w:sz="0" w:space="0" w:color="auto"/>
          </w:divBdr>
        </w:div>
        <w:div w:id="402992183">
          <w:marLeft w:val="640"/>
          <w:marRight w:val="0"/>
          <w:marTop w:val="0"/>
          <w:marBottom w:val="0"/>
          <w:divBdr>
            <w:top w:val="none" w:sz="0" w:space="0" w:color="auto"/>
            <w:left w:val="none" w:sz="0" w:space="0" w:color="auto"/>
            <w:bottom w:val="none" w:sz="0" w:space="0" w:color="auto"/>
            <w:right w:val="none" w:sz="0" w:space="0" w:color="auto"/>
          </w:divBdr>
        </w:div>
        <w:div w:id="283077743">
          <w:marLeft w:val="640"/>
          <w:marRight w:val="0"/>
          <w:marTop w:val="0"/>
          <w:marBottom w:val="0"/>
          <w:divBdr>
            <w:top w:val="none" w:sz="0" w:space="0" w:color="auto"/>
            <w:left w:val="none" w:sz="0" w:space="0" w:color="auto"/>
            <w:bottom w:val="none" w:sz="0" w:space="0" w:color="auto"/>
            <w:right w:val="none" w:sz="0" w:space="0" w:color="auto"/>
          </w:divBdr>
        </w:div>
        <w:div w:id="139007081">
          <w:marLeft w:val="640"/>
          <w:marRight w:val="0"/>
          <w:marTop w:val="0"/>
          <w:marBottom w:val="0"/>
          <w:divBdr>
            <w:top w:val="none" w:sz="0" w:space="0" w:color="auto"/>
            <w:left w:val="none" w:sz="0" w:space="0" w:color="auto"/>
            <w:bottom w:val="none" w:sz="0" w:space="0" w:color="auto"/>
            <w:right w:val="none" w:sz="0" w:space="0" w:color="auto"/>
          </w:divBdr>
        </w:div>
        <w:div w:id="1261178915">
          <w:marLeft w:val="640"/>
          <w:marRight w:val="0"/>
          <w:marTop w:val="0"/>
          <w:marBottom w:val="0"/>
          <w:divBdr>
            <w:top w:val="none" w:sz="0" w:space="0" w:color="auto"/>
            <w:left w:val="none" w:sz="0" w:space="0" w:color="auto"/>
            <w:bottom w:val="none" w:sz="0" w:space="0" w:color="auto"/>
            <w:right w:val="none" w:sz="0" w:space="0" w:color="auto"/>
          </w:divBdr>
        </w:div>
        <w:div w:id="820852735">
          <w:marLeft w:val="640"/>
          <w:marRight w:val="0"/>
          <w:marTop w:val="0"/>
          <w:marBottom w:val="0"/>
          <w:divBdr>
            <w:top w:val="none" w:sz="0" w:space="0" w:color="auto"/>
            <w:left w:val="none" w:sz="0" w:space="0" w:color="auto"/>
            <w:bottom w:val="none" w:sz="0" w:space="0" w:color="auto"/>
            <w:right w:val="none" w:sz="0" w:space="0" w:color="auto"/>
          </w:divBdr>
        </w:div>
        <w:div w:id="1034305305">
          <w:marLeft w:val="640"/>
          <w:marRight w:val="0"/>
          <w:marTop w:val="0"/>
          <w:marBottom w:val="0"/>
          <w:divBdr>
            <w:top w:val="none" w:sz="0" w:space="0" w:color="auto"/>
            <w:left w:val="none" w:sz="0" w:space="0" w:color="auto"/>
            <w:bottom w:val="none" w:sz="0" w:space="0" w:color="auto"/>
            <w:right w:val="none" w:sz="0" w:space="0" w:color="auto"/>
          </w:divBdr>
        </w:div>
        <w:div w:id="1304195117">
          <w:marLeft w:val="640"/>
          <w:marRight w:val="0"/>
          <w:marTop w:val="0"/>
          <w:marBottom w:val="0"/>
          <w:divBdr>
            <w:top w:val="none" w:sz="0" w:space="0" w:color="auto"/>
            <w:left w:val="none" w:sz="0" w:space="0" w:color="auto"/>
            <w:bottom w:val="none" w:sz="0" w:space="0" w:color="auto"/>
            <w:right w:val="none" w:sz="0" w:space="0" w:color="auto"/>
          </w:divBdr>
        </w:div>
        <w:div w:id="703948665">
          <w:marLeft w:val="640"/>
          <w:marRight w:val="0"/>
          <w:marTop w:val="0"/>
          <w:marBottom w:val="0"/>
          <w:divBdr>
            <w:top w:val="none" w:sz="0" w:space="0" w:color="auto"/>
            <w:left w:val="none" w:sz="0" w:space="0" w:color="auto"/>
            <w:bottom w:val="none" w:sz="0" w:space="0" w:color="auto"/>
            <w:right w:val="none" w:sz="0" w:space="0" w:color="auto"/>
          </w:divBdr>
        </w:div>
        <w:div w:id="169100746">
          <w:marLeft w:val="640"/>
          <w:marRight w:val="0"/>
          <w:marTop w:val="0"/>
          <w:marBottom w:val="0"/>
          <w:divBdr>
            <w:top w:val="none" w:sz="0" w:space="0" w:color="auto"/>
            <w:left w:val="none" w:sz="0" w:space="0" w:color="auto"/>
            <w:bottom w:val="none" w:sz="0" w:space="0" w:color="auto"/>
            <w:right w:val="none" w:sz="0" w:space="0" w:color="auto"/>
          </w:divBdr>
        </w:div>
        <w:div w:id="1395355595">
          <w:marLeft w:val="640"/>
          <w:marRight w:val="0"/>
          <w:marTop w:val="0"/>
          <w:marBottom w:val="0"/>
          <w:divBdr>
            <w:top w:val="none" w:sz="0" w:space="0" w:color="auto"/>
            <w:left w:val="none" w:sz="0" w:space="0" w:color="auto"/>
            <w:bottom w:val="none" w:sz="0" w:space="0" w:color="auto"/>
            <w:right w:val="none" w:sz="0" w:space="0" w:color="auto"/>
          </w:divBdr>
        </w:div>
        <w:div w:id="1050037147">
          <w:marLeft w:val="640"/>
          <w:marRight w:val="0"/>
          <w:marTop w:val="0"/>
          <w:marBottom w:val="0"/>
          <w:divBdr>
            <w:top w:val="none" w:sz="0" w:space="0" w:color="auto"/>
            <w:left w:val="none" w:sz="0" w:space="0" w:color="auto"/>
            <w:bottom w:val="none" w:sz="0" w:space="0" w:color="auto"/>
            <w:right w:val="none" w:sz="0" w:space="0" w:color="auto"/>
          </w:divBdr>
        </w:div>
        <w:div w:id="1378310608">
          <w:marLeft w:val="640"/>
          <w:marRight w:val="0"/>
          <w:marTop w:val="0"/>
          <w:marBottom w:val="0"/>
          <w:divBdr>
            <w:top w:val="none" w:sz="0" w:space="0" w:color="auto"/>
            <w:left w:val="none" w:sz="0" w:space="0" w:color="auto"/>
            <w:bottom w:val="none" w:sz="0" w:space="0" w:color="auto"/>
            <w:right w:val="none" w:sz="0" w:space="0" w:color="auto"/>
          </w:divBdr>
        </w:div>
        <w:div w:id="1138759931">
          <w:marLeft w:val="640"/>
          <w:marRight w:val="0"/>
          <w:marTop w:val="0"/>
          <w:marBottom w:val="0"/>
          <w:divBdr>
            <w:top w:val="none" w:sz="0" w:space="0" w:color="auto"/>
            <w:left w:val="none" w:sz="0" w:space="0" w:color="auto"/>
            <w:bottom w:val="none" w:sz="0" w:space="0" w:color="auto"/>
            <w:right w:val="none" w:sz="0" w:space="0" w:color="auto"/>
          </w:divBdr>
        </w:div>
        <w:div w:id="1488127368">
          <w:marLeft w:val="640"/>
          <w:marRight w:val="0"/>
          <w:marTop w:val="0"/>
          <w:marBottom w:val="0"/>
          <w:divBdr>
            <w:top w:val="none" w:sz="0" w:space="0" w:color="auto"/>
            <w:left w:val="none" w:sz="0" w:space="0" w:color="auto"/>
            <w:bottom w:val="none" w:sz="0" w:space="0" w:color="auto"/>
            <w:right w:val="none" w:sz="0" w:space="0" w:color="auto"/>
          </w:divBdr>
        </w:div>
        <w:div w:id="1729111666">
          <w:marLeft w:val="640"/>
          <w:marRight w:val="0"/>
          <w:marTop w:val="0"/>
          <w:marBottom w:val="0"/>
          <w:divBdr>
            <w:top w:val="none" w:sz="0" w:space="0" w:color="auto"/>
            <w:left w:val="none" w:sz="0" w:space="0" w:color="auto"/>
            <w:bottom w:val="none" w:sz="0" w:space="0" w:color="auto"/>
            <w:right w:val="none" w:sz="0" w:space="0" w:color="auto"/>
          </w:divBdr>
        </w:div>
        <w:div w:id="1833837448">
          <w:marLeft w:val="640"/>
          <w:marRight w:val="0"/>
          <w:marTop w:val="0"/>
          <w:marBottom w:val="0"/>
          <w:divBdr>
            <w:top w:val="none" w:sz="0" w:space="0" w:color="auto"/>
            <w:left w:val="none" w:sz="0" w:space="0" w:color="auto"/>
            <w:bottom w:val="none" w:sz="0" w:space="0" w:color="auto"/>
            <w:right w:val="none" w:sz="0" w:space="0" w:color="auto"/>
          </w:divBdr>
        </w:div>
        <w:div w:id="598831571">
          <w:marLeft w:val="640"/>
          <w:marRight w:val="0"/>
          <w:marTop w:val="0"/>
          <w:marBottom w:val="0"/>
          <w:divBdr>
            <w:top w:val="none" w:sz="0" w:space="0" w:color="auto"/>
            <w:left w:val="none" w:sz="0" w:space="0" w:color="auto"/>
            <w:bottom w:val="none" w:sz="0" w:space="0" w:color="auto"/>
            <w:right w:val="none" w:sz="0" w:space="0" w:color="auto"/>
          </w:divBdr>
        </w:div>
        <w:div w:id="859585481">
          <w:marLeft w:val="640"/>
          <w:marRight w:val="0"/>
          <w:marTop w:val="0"/>
          <w:marBottom w:val="0"/>
          <w:divBdr>
            <w:top w:val="none" w:sz="0" w:space="0" w:color="auto"/>
            <w:left w:val="none" w:sz="0" w:space="0" w:color="auto"/>
            <w:bottom w:val="none" w:sz="0" w:space="0" w:color="auto"/>
            <w:right w:val="none" w:sz="0" w:space="0" w:color="auto"/>
          </w:divBdr>
        </w:div>
        <w:div w:id="2115787471">
          <w:marLeft w:val="640"/>
          <w:marRight w:val="0"/>
          <w:marTop w:val="0"/>
          <w:marBottom w:val="0"/>
          <w:divBdr>
            <w:top w:val="none" w:sz="0" w:space="0" w:color="auto"/>
            <w:left w:val="none" w:sz="0" w:space="0" w:color="auto"/>
            <w:bottom w:val="none" w:sz="0" w:space="0" w:color="auto"/>
            <w:right w:val="none" w:sz="0" w:space="0" w:color="auto"/>
          </w:divBdr>
        </w:div>
        <w:div w:id="732389834">
          <w:marLeft w:val="640"/>
          <w:marRight w:val="0"/>
          <w:marTop w:val="0"/>
          <w:marBottom w:val="0"/>
          <w:divBdr>
            <w:top w:val="none" w:sz="0" w:space="0" w:color="auto"/>
            <w:left w:val="none" w:sz="0" w:space="0" w:color="auto"/>
            <w:bottom w:val="none" w:sz="0" w:space="0" w:color="auto"/>
            <w:right w:val="none" w:sz="0" w:space="0" w:color="auto"/>
          </w:divBdr>
        </w:div>
        <w:div w:id="237717587">
          <w:marLeft w:val="640"/>
          <w:marRight w:val="0"/>
          <w:marTop w:val="0"/>
          <w:marBottom w:val="0"/>
          <w:divBdr>
            <w:top w:val="none" w:sz="0" w:space="0" w:color="auto"/>
            <w:left w:val="none" w:sz="0" w:space="0" w:color="auto"/>
            <w:bottom w:val="none" w:sz="0" w:space="0" w:color="auto"/>
            <w:right w:val="none" w:sz="0" w:space="0" w:color="auto"/>
          </w:divBdr>
        </w:div>
        <w:div w:id="625621621">
          <w:marLeft w:val="640"/>
          <w:marRight w:val="0"/>
          <w:marTop w:val="0"/>
          <w:marBottom w:val="0"/>
          <w:divBdr>
            <w:top w:val="none" w:sz="0" w:space="0" w:color="auto"/>
            <w:left w:val="none" w:sz="0" w:space="0" w:color="auto"/>
            <w:bottom w:val="none" w:sz="0" w:space="0" w:color="auto"/>
            <w:right w:val="none" w:sz="0" w:space="0" w:color="auto"/>
          </w:divBdr>
        </w:div>
        <w:div w:id="240259177">
          <w:marLeft w:val="640"/>
          <w:marRight w:val="0"/>
          <w:marTop w:val="0"/>
          <w:marBottom w:val="0"/>
          <w:divBdr>
            <w:top w:val="none" w:sz="0" w:space="0" w:color="auto"/>
            <w:left w:val="none" w:sz="0" w:space="0" w:color="auto"/>
            <w:bottom w:val="none" w:sz="0" w:space="0" w:color="auto"/>
            <w:right w:val="none" w:sz="0" w:space="0" w:color="auto"/>
          </w:divBdr>
        </w:div>
        <w:div w:id="1614553509">
          <w:marLeft w:val="640"/>
          <w:marRight w:val="0"/>
          <w:marTop w:val="0"/>
          <w:marBottom w:val="0"/>
          <w:divBdr>
            <w:top w:val="none" w:sz="0" w:space="0" w:color="auto"/>
            <w:left w:val="none" w:sz="0" w:space="0" w:color="auto"/>
            <w:bottom w:val="none" w:sz="0" w:space="0" w:color="auto"/>
            <w:right w:val="none" w:sz="0" w:space="0" w:color="auto"/>
          </w:divBdr>
        </w:div>
        <w:div w:id="1904826237">
          <w:marLeft w:val="640"/>
          <w:marRight w:val="0"/>
          <w:marTop w:val="0"/>
          <w:marBottom w:val="0"/>
          <w:divBdr>
            <w:top w:val="none" w:sz="0" w:space="0" w:color="auto"/>
            <w:left w:val="none" w:sz="0" w:space="0" w:color="auto"/>
            <w:bottom w:val="none" w:sz="0" w:space="0" w:color="auto"/>
            <w:right w:val="none" w:sz="0" w:space="0" w:color="auto"/>
          </w:divBdr>
        </w:div>
        <w:div w:id="1686790191">
          <w:marLeft w:val="640"/>
          <w:marRight w:val="0"/>
          <w:marTop w:val="0"/>
          <w:marBottom w:val="0"/>
          <w:divBdr>
            <w:top w:val="none" w:sz="0" w:space="0" w:color="auto"/>
            <w:left w:val="none" w:sz="0" w:space="0" w:color="auto"/>
            <w:bottom w:val="none" w:sz="0" w:space="0" w:color="auto"/>
            <w:right w:val="none" w:sz="0" w:space="0" w:color="auto"/>
          </w:divBdr>
        </w:div>
        <w:div w:id="287703320">
          <w:marLeft w:val="640"/>
          <w:marRight w:val="0"/>
          <w:marTop w:val="0"/>
          <w:marBottom w:val="0"/>
          <w:divBdr>
            <w:top w:val="none" w:sz="0" w:space="0" w:color="auto"/>
            <w:left w:val="none" w:sz="0" w:space="0" w:color="auto"/>
            <w:bottom w:val="none" w:sz="0" w:space="0" w:color="auto"/>
            <w:right w:val="none" w:sz="0" w:space="0" w:color="auto"/>
          </w:divBdr>
        </w:div>
        <w:div w:id="317541192">
          <w:marLeft w:val="640"/>
          <w:marRight w:val="0"/>
          <w:marTop w:val="0"/>
          <w:marBottom w:val="0"/>
          <w:divBdr>
            <w:top w:val="none" w:sz="0" w:space="0" w:color="auto"/>
            <w:left w:val="none" w:sz="0" w:space="0" w:color="auto"/>
            <w:bottom w:val="none" w:sz="0" w:space="0" w:color="auto"/>
            <w:right w:val="none" w:sz="0" w:space="0" w:color="auto"/>
          </w:divBdr>
        </w:div>
        <w:div w:id="378624715">
          <w:marLeft w:val="640"/>
          <w:marRight w:val="0"/>
          <w:marTop w:val="0"/>
          <w:marBottom w:val="0"/>
          <w:divBdr>
            <w:top w:val="none" w:sz="0" w:space="0" w:color="auto"/>
            <w:left w:val="none" w:sz="0" w:space="0" w:color="auto"/>
            <w:bottom w:val="none" w:sz="0" w:space="0" w:color="auto"/>
            <w:right w:val="none" w:sz="0" w:space="0" w:color="auto"/>
          </w:divBdr>
        </w:div>
        <w:div w:id="607197100">
          <w:marLeft w:val="640"/>
          <w:marRight w:val="0"/>
          <w:marTop w:val="0"/>
          <w:marBottom w:val="0"/>
          <w:divBdr>
            <w:top w:val="none" w:sz="0" w:space="0" w:color="auto"/>
            <w:left w:val="none" w:sz="0" w:space="0" w:color="auto"/>
            <w:bottom w:val="none" w:sz="0" w:space="0" w:color="auto"/>
            <w:right w:val="none" w:sz="0" w:space="0" w:color="auto"/>
          </w:divBdr>
        </w:div>
        <w:div w:id="194345604">
          <w:marLeft w:val="640"/>
          <w:marRight w:val="0"/>
          <w:marTop w:val="0"/>
          <w:marBottom w:val="0"/>
          <w:divBdr>
            <w:top w:val="none" w:sz="0" w:space="0" w:color="auto"/>
            <w:left w:val="none" w:sz="0" w:space="0" w:color="auto"/>
            <w:bottom w:val="none" w:sz="0" w:space="0" w:color="auto"/>
            <w:right w:val="none" w:sz="0" w:space="0" w:color="auto"/>
          </w:divBdr>
        </w:div>
        <w:div w:id="1736320473">
          <w:marLeft w:val="640"/>
          <w:marRight w:val="0"/>
          <w:marTop w:val="0"/>
          <w:marBottom w:val="0"/>
          <w:divBdr>
            <w:top w:val="none" w:sz="0" w:space="0" w:color="auto"/>
            <w:left w:val="none" w:sz="0" w:space="0" w:color="auto"/>
            <w:bottom w:val="none" w:sz="0" w:space="0" w:color="auto"/>
            <w:right w:val="none" w:sz="0" w:space="0" w:color="auto"/>
          </w:divBdr>
        </w:div>
        <w:div w:id="2049601693">
          <w:marLeft w:val="640"/>
          <w:marRight w:val="0"/>
          <w:marTop w:val="0"/>
          <w:marBottom w:val="0"/>
          <w:divBdr>
            <w:top w:val="none" w:sz="0" w:space="0" w:color="auto"/>
            <w:left w:val="none" w:sz="0" w:space="0" w:color="auto"/>
            <w:bottom w:val="none" w:sz="0" w:space="0" w:color="auto"/>
            <w:right w:val="none" w:sz="0" w:space="0" w:color="auto"/>
          </w:divBdr>
        </w:div>
        <w:div w:id="249511193">
          <w:marLeft w:val="640"/>
          <w:marRight w:val="0"/>
          <w:marTop w:val="0"/>
          <w:marBottom w:val="0"/>
          <w:divBdr>
            <w:top w:val="none" w:sz="0" w:space="0" w:color="auto"/>
            <w:left w:val="none" w:sz="0" w:space="0" w:color="auto"/>
            <w:bottom w:val="none" w:sz="0" w:space="0" w:color="auto"/>
            <w:right w:val="none" w:sz="0" w:space="0" w:color="auto"/>
          </w:divBdr>
        </w:div>
      </w:divsChild>
    </w:div>
    <w:div w:id="1352485759">
      <w:bodyDiv w:val="1"/>
      <w:marLeft w:val="0"/>
      <w:marRight w:val="0"/>
      <w:marTop w:val="0"/>
      <w:marBottom w:val="0"/>
      <w:divBdr>
        <w:top w:val="none" w:sz="0" w:space="0" w:color="auto"/>
        <w:left w:val="none" w:sz="0" w:space="0" w:color="auto"/>
        <w:bottom w:val="none" w:sz="0" w:space="0" w:color="auto"/>
        <w:right w:val="none" w:sz="0" w:space="0" w:color="auto"/>
      </w:divBdr>
    </w:div>
    <w:div w:id="1355420233">
      <w:bodyDiv w:val="1"/>
      <w:marLeft w:val="0"/>
      <w:marRight w:val="0"/>
      <w:marTop w:val="0"/>
      <w:marBottom w:val="0"/>
      <w:divBdr>
        <w:top w:val="none" w:sz="0" w:space="0" w:color="auto"/>
        <w:left w:val="none" w:sz="0" w:space="0" w:color="auto"/>
        <w:bottom w:val="none" w:sz="0" w:space="0" w:color="auto"/>
        <w:right w:val="none" w:sz="0" w:space="0" w:color="auto"/>
      </w:divBdr>
    </w:div>
    <w:div w:id="1355696011">
      <w:bodyDiv w:val="1"/>
      <w:marLeft w:val="0"/>
      <w:marRight w:val="0"/>
      <w:marTop w:val="0"/>
      <w:marBottom w:val="0"/>
      <w:divBdr>
        <w:top w:val="none" w:sz="0" w:space="0" w:color="auto"/>
        <w:left w:val="none" w:sz="0" w:space="0" w:color="auto"/>
        <w:bottom w:val="none" w:sz="0" w:space="0" w:color="auto"/>
        <w:right w:val="none" w:sz="0" w:space="0" w:color="auto"/>
      </w:divBdr>
      <w:divsChild>
        <w:div w:id="206645159">
          <w:marLeft w:val="480"/>
          <w:marRight w:val="0"/>
          <w:marTop w:val="0"/>
          <w:marBottom w:val="0"/>
          <w:divBdr>
            <w:top w:val="none" w:sz="0" w:space="0" w:color="auto"/>
            <w:left w:val="none" w:sz="0" w:space="0" w:color="auto"/>
            <w:bottom w:val="none" w:sz="0" w:space="0" w:color="auto"/>
            <w:right w:val="none" w:sz="0" w:space="0" w:color="auto"/>
          </w:divBdr>
        </w:div>
        <w:div w:id="745222223">
          <w:marLeft w:val="480"/>
          <w:marRight w:val="0"/>
          <w:marTop w:val="0"/>
          <w:marBottom w:val="0"/>
          <w:divBdr>
            <w:top w:val="none" w:sz="0" w:space="0" w:color="auto"/>
            <w:left w:val="none" w:sz="0" w:space="0" w:color="auto"/>
            <w:bottom w:val="none" w:sz="0" w:space="0" w:color="auto"/>
            <w:right w:val="none" w:sz="0" w:space="0" w:color="auto"/>
          </w:divBdr>
        </w:div>
        <w:div w:id="1836455112">
          <w:marLeft w:val="480"/>
          <w:marRight w:val="0"/>
          <w:marTop w:val="0"/>
          <w:marBottom w:val="0"/>
          <w:divBdr>
            <w:top w:val="none" w:sz="0" w:space="0" w:color="auto"/>
            <w:left w:val="none" w:sz="0" w:space="0" w:color="auto"/>
            <w:bottom w:val="none" w:sz="0" w:space="0" w:color="auto"/>
            <w:right w:val="none" w:sz="0" w:space="0" w:color="auto"/>
          </w:divBdr>
        </w:div>
        <w:div w:id="2044206771">
          <w:marLeft w:val="480"/>
          <w:marRight w:val="0"/>
          <w:marTop w:val="0"/>
          <w:marBottom w:val="0"/>
          <w:divBdr>
            <w:top w:val="none" w:sz="0" w:space="0" w:color="auto"/>
            <w:left w:val="none" w:sz="0" w:space="0" w:color="auto"/>
            <w:bottom w:val="none" w:sz="0" w:space="0" w:color="auto"/>
            <w:right w:val="none" w:sz="0" w:space="0" w:color="auto"/>
          </w:divBdr>
        </w:div>
        <w:div w:id="1009986553">
          <w:marLeft w:val="480"/>
          <w:marRight w:val="0"/>
          <w:marTop w:val="0"/>
          <w:marBottom w:val="0"/>
          <w:divBdr>
            <w:top w:val="none" w:sz="0" w:space="0" w:color="auto"/>
            <w:left w:val="none" w:sz="0" w:space="0" w:color="auto"/>
            <w:bottom w:val="none" w:sz="0" w:space="0" w:color="auto"/>
            <w:right w:val="none" w:sz="0" w:space="0" w:color="auto"/>
          </w:divBdr>
        </w:div>
        <w:div w:id="1391034090">
          <w:marLeft w:val="480"/>
          <w:marRight w:val="0"/>
          <w:marTop w:val="0"/>
          <w:marBottom w:val="0"/>
          <w:divBdr>
            <w:top w:val="none" w:sz="0" w:space="0" w:color="auto"/>
            <w:left w:val="none" w:sz="0" w:space="0" w:color="auto"/>
            <w:bottom w:val="none" w:sz="0" w:space="0" w:color="auto"/>
            <w:right w:val="none" w:sz="0" w:space="0" w:color="auto"/>
          </w:divBdr>
        </w:div>
        <w:div w:id="1058433758">
          <w:marLeft w:val="480"/>
          <w:marRight w:val="0"/>
          <w:marTop w:val="0"/>
          <w:marBottom w:val="0"/>
          <w:divBdr>
            <w:top w:val="none" w:sz="0" w:space="0" w:color="auto"/>
            <w:left w:val="none" w:sz="0" w:space="0" w:color="auto"/>
            <w:bottom w:val="none" w:sz="0" w:space="0" w:color="auto"/>
            <w:right w:val="none" w:sz="0" w:space="0" w:color="auto"/>
          </w:divBdr>
        </w:div>
        <w:div w:id="2080469725">
          <w:marLeft w:val="480"/>
          <w:marRight w:val="0"/>
          <w:marTop w:val="0"/>
          <w:marBottom w:val="0"/>
          <w:divBdr>
            <w:top w:val="none" w:sz="0" w:space="0" w:color="auto"/>
            <w:left w:val="none" w:sz="0" w:space="0" w:color="auto"/>
            <w:bottom w:val="none" w:sz="0" w:space="0" w:color="auto"/>
            <w:right w:val="none" w:sz="0" w:space="0" w:color="auto"/>
          </w:divBdr>
        </w:div>
        <w:div w:id="697043692">
          <w:marLeft w:val="480"/>
          <w:marRight w:val="0"/>
          <w:marTop w:val="0"/>
          <w:marBottom w:val="0"/>
          <w:divBdr>
            <w:top w:val="none" w:sz="0" w:space="0" w:color="auto"/>
            <w:left w:val="none" w:sz="0" w:space="0" w:color="auto"/>
            <w:bottom w:val="none" w:sz="0" w:space="0" w:color="auto"/>
            <w:right w:val="none" w:sz="0" w:space="0" w:color="auto"/>
          </w:divBdr>
        </w:div>
        <w:div w:id="1128354545">
          <w:marLeft w:val="480"/>
          <w:marRight w:val="0"/>
          <w:marTop w:val="0"/>
          <w:marBottom w:val="0"/>
          <w:divBdr>
            <w:top w:val="none" w:sz="0" w:space="0" w:color="auto"/>
            <w:left w:val="none" w:sz="0" w:space="0" w:color="auto"/>
            <w:bottom w:val="none" w:sz="0" w:space="0" w:color="auto"/>
            <w:right w:val="none" w:sz="0" w:space="0" w:color="auto"/>
          </w:divBdr>
        </w:div>
        <w:div w:id="509873215">
          <w:marLeft w:val="480"/>
          <w:marRight w:val="0"/>
          <w:marTop w:val="0"/>
          <w:marBottom w:val="0"/>
          <w:divBdr>
            <w:top w:val="none" w:sz="0" w:space="0" w:color="auto"/>
            <w:left w:val="none" w:sz="0" w:space="0" w:color="auto"/>
            <w:bottom w:val="none" w:sz="0" w:space="0" w:color="auto"/>
            <w:right w:val="none" w:sz="0" w:space="0" w:color="auto"/>
          </w:divBdr>
        </w:div>
        <w:div w:id="573971885">
          <w:marLeft w:val="480"/>
          <w:marRight w:val="0"/>
          <w:marTop w:val="0"/>
          <w:marBottom w:val="0"/>
          <w:divBdr>
            <w:top w:val="none" w:sz="0" w:space="0" w:color="auto"/>
            <w:left w:val="none" w:sz="0" w:space="0" w:color="auto"/>
            <w:bottom w:val="none" w:sz="0" w:space="0" w:color="auto"/>
            <w:right w:val="none" w:sz="0" w:space="0" w:color="auto"/>
          </w:divBdr>
        </w:div>
        <w:div w:id="1286497001">
          <w:marLeft w:val="480"/>
          <w:marRight w:val="0"/>
          <w:marTop w:val="0"/>
          <w:marBottom w:val="0"/>
          <w:divBdr>
            <w:top w:val="none" w:sz="0" w:space="0" w:color="auto"/>
            <w:left w:val="none" w:sz="0" w:space="0" w:color="auto"/>
            <w:bottom w:val="none" w:sz="0" w:space="0" w:color="auto"/>
            <w:right w:val="none" w:sz="0" w:space="0" w:color="auto"/>
          </w:divBdr>
        </w:div>
        <w:div w:id="1024213727">
          <w:marLeft w:val="480"/>
          <w:marRight w:val="0"/>
          <w:marTop w:val="0"/>
          <w:marBottom w:val="0"/>
          <w:divBdr>
            <w:top w:val="none" w:sz="0" w:space="0" w:color="auto"/>
            <w:left w:val="none" w:sz="0" w:space="0" w:color="auto"/>
            <w:bottom w:val="none" w:sz="0" w:space="0" w:color="auto"/>
            <w:right w:val="none" w:sz="0" w:space="0" w:color="auto"/>
          </w:divBdr>
        </w:div>
        <w:div w:id="1336957248">
          <w:marLeft w:val="480"/>
          <w:marRight w:val="0"/>
          <w:marTop w:val="0"/>
          <w:marBottom w:val="0"/>
          <w:divBdr>
            <w:top w:val="none" w:sz="0" w:space="0" w:color="auto"/>
            <w:left w:val="none" w:sz="0" w:space="0" w:color="auto"/>
            <w:bottom w:val="none" w:sz="0" w:space="0" w:color="auto"/>
            <w:right w:val="none" w:sz="0" w:space="0" w:color="auto"/>
          </w:divBdr>
        </w:div>
        <w:div w:id="906457860">
          <w:marLeft w:val="480"/>
          <w:marRight w:val="0"/>
          <w:marTop w:val="0"/>
          <w:marBottom w:val="0"/>
          <w:divBdr>
            <w:top w:val="none" w:sz="0" w:space="0" w:color="auto"/>
            <w:left w:val="none" w:sz="0" w:space="0" w:color="auto"/>
            <w:bottom w:val="none" w:sz="0" w:space="0" w:color="auto"/>
            <w:right w:val="none" w:sz="0" w:space="0" w:color="auto"/>
          </w:divBdr>
        </w:div>
        <w:div w:id="177617719">
          <w:marLeft w:val="480"/>
          <w:marRight w:val="0"/>
          <w:marTop w:val="0"/>
          <w:marBottom w:val="0"/>
          <w:divBdr>
            <w:top w:val="none" w:sz="0" w:space="0" w:color="auto"/>
            <w:left w:val="none" w:sz="0" w:space="0" w:color="auto"/>
            <w:bottom w:val="none" w:sz="0" w:space="0" w:color="auto"/>
            <w:right w:val="none" w:sz="0" w:space="0" w:color="auto"/>
          </w:divBdr>
        </w:div>
      </w:divsChild>
    </w:div>
    <w:div w:id="1356926042">
      <w:bodyDiv w:val="1"/>
      <w:marLeft w:val="0"/>
      <w:marRight w:val="0"/>
      <w:marTop w:val="0"/>
      <w:marBottom w:val="0"/>
      <w:divBdr>
        <w:top w:val="none" w:sz="0" w:space="0" w:color="auto"/>
        <w:left w:val="none" w:sz="0" w:space="0" w:color="auto"/>
        <w:bottom w:val="none" w:sz="0" w:space="0" w:color="auto"/>
        <w:right w:val="none" w:sz="0" w:space="0" w:color="auto"/>
      </w:divBdr>
    </w:div>
    <w:div w:id="1362971754">
      <w:bodyDiv w:val="1"/>
      <w:marLeft w:val="0"/>
      <w:marRight w:val="0"/>
      <w:marTop w:val="0"/>
      <w:marBottom w:val="0"/>
      <w:divBdr>
        <w:top w:val="none" w:sz="0" w:space="0" w:color="auto"/>
        <w:left w:val="none" w:sz="0" w:space="0" w:color="auto"/>
        <w:bottom w:val="none" w:sz="0" w:space="0" w:color="auto"/>
        <w:right w:val="none" w:sz="0" w:space="0" w:color="auto"/>
      </w:divBdr>
    </w:div>
    <w:div w:id="1373993114">
      <w:bodyDiv w:val="1"/>
      <w:marLeft w:val="0"/>
      <w:marRight w:val="0"/>
      <w:marTop w:val="0"/>
      <w:marBottom w:val="0"/>
      <w:divBdr>
        <w:top w:val="none" w:sz="0" w:space="0" w:color="auto"/>
        <w:left w:val="none" w:sz="0" w:space="0" w:color="auto"/>
        <w:bottom w:val="none" w:sz="0" w:space="0" w:color="auto"/>
        <w:right w:val="none" w:sz="0" w:space="0" w:color="auto"/>
      </w:divBdr>
    </w:div>
    <w:div w:id="1376004387">
      <w:bodyDiv w:val="1"/>
      <w:marLeft w:val="0"/>
      <w:marRight w:val="0"/>
      <w:marTop w:val="0"/>
      <w:marBottom w:val="0"/>
      <w:divBdr>
        <w:top w:val="none" w:sz="0" w:space="0" w:color="auto"/>
        <w:left w:val="none" w:sz="0" w:space="0" w:color="auto"/>
        <w:bottom w:val="none" w:sz="0" w:space="0" w:color="auto"/>
        <w:right w:val="none" w:sz="0" w:space="0" w:color="auto"/>
      </w:divBdr>
    </w:div>
    <w:div w:id="1376389429">
      <w:bodyDiv w:val="1"/>
      <w:marLeft w:val="0"/>
      <w:marRight w:val="0"/>
      <w:marTop w:val="0"/>
      <w:marBottom w:val="0"/>
      <w:divBdr>
        <w:top w:val="none" w:sz="0" w:space="0" w:color="auto"/>
        <w:left w:val="none" w:sz="0" w:space="0" w:color="auto"/>
        <w:bottom w:val="none" w:sz="0" w:space="0" w:color="auto"/>
        <w:right w:val="none" w:sz="0" w:space="0" w:color="auto"/>
      </w:divBdr>
    </w:div>
    <w:div w:id="1379353633">
      <w:bodyDiv w:val="1"/>
      <w:marLeft w:val="0"/>
      <w:marRight w:val="0"/>
      <w:marTop w:val="0"/>
      <w:marBottom w:val="0"/>
      <w:divBdr>
        <w:top w:val="none" w:sz="0" w:space="0" w:color="auto"/>
        <w:left w:val="none" w:sz="0" w:space="0" w:color="auto"/>
        <w:bottom w:val="none" w:sz="0" w:space="0" w:color="auto"/>
        <w:right w:val="none" w:sz="0" w:space="0" w:color="auto"/>
      </w:divBdr>
    </w:div>
    <w:div w:id="1381784235">
      <w:bodyDiv w:val="1"/>
      <w:marLeft w:val="0"/>
      <w:marRight w:val="0"/>
      <w:marTop w:val="0"/>
      <w:marBottom w:val="0"/>
      <w:divBdr>
        <w:top w:val="none" w:sz="0" w:space="0" w:color="auto"/>
        <w:left w:val="none" w:sz="0" w:space="0" w:color="auto"/>
        <w:bottom w:val="none" w:sz="0" w:space="0" w:color="auto"/>
        <w:right w:val="none" w:sz="0" w:space="0" w:color="auto"/>
      </w:divBdr>
    </w:div>
    <w:div w:id="1383868787">
      <w:bodyDiv w:val="1"/>
      <w:marLeft w:val="0"/>
      <w:marRight w:val="0"/>
      <w:marTop w:val="0"/>
      <w:marBottom w:val="0"/>
      <w:divBdr>
        <w:top w:val="none" w:sz="0" w:space="0" w:color="auto"/>
        <w:left w:val="none" w:sz="0" w:space="0" w:color="auto"/>
        <w:bottom w:val="none" w:sz="0" w:space="0" w:color="auto"/>
        <w:right w:val="none" w:sz="0" w:space="0" w:color="auto"/>
      </w:divBdr>
      <w:divsChild>
        <w:div w:id="268127197">
          <w:marLeft w:val="640"/>
          <w:marRight w:val="0"/>
          <w:marTop w:val="0"/>
          <w:marBottom w:val="0"/>
          <w:divBdr>
            <w:top w:val="none" w:sz="0" w:space="0" w:color="auto"/>
            <w:left w:val="none" w:sz="0" w:space="0" w:color="auto"/>
            <w:bottom w:val="none" w:sz="0" w:space="0" w:color="auto"/>
            <w:right w:val="none" w:sz="0" w:space="0" w:color="auto"/>
          </w:divBdr>
        </w:div>
        <w:div w:id="1548029947">
          <w:marLeft w:val="640"/>
          <w:marRight w:val="0"/>
          <w:marTop w:val="0"/>
          <w:marBottom w:val="0"/>
          <w:divBdr>
            <w:top w:val="none" w:sz="0" w:space="0" w:color="auto"/>
            <w:left w:val="none" w:sz="0" w:space="0" w:color="auto"/>
            <w:bottom w:val="none" w:sz="0" w:space="0" w:color="auto"/>
            <w:right w:val="none" w:sz="0" w:space="0" w:color="auto"/>
          </w:divBdr>
        </w:div>
        <w:div w:id="489715690">
          <w:marLeft w:val="640"/>
          <w:marRight w:val="0"/>
          <w:marTop w:val="0"/>
          <w:marBottom w:val="0"/>
          <w:divBdr>
            <w:top w:val="none" w:sz="0" w:space="0" w:color="auto"/>
            <w:left w:val="none" w:sz="0" w:space="0" w:color="auto"/>
            <w:bottom w:val="none" w:sz="0" w:space="0" w:color="auto"/>
            <w:right w:val="none" w:sz="0" w:space="0" w:color="auto"/>
          </w:divBdr>
        </w:div>
        <w:div w:id="521014799">
          <w:marLeft w:val="640"/>
          <w:marRight w:val="0"/>
          <w:marTop w:val="0"/>
          <w:marBottom w:val="0"/>
          <w:divBdr>
            <w:top w:val="none" w:sz="0" w:space="0" w:color="auto"/>
            <w:left w:val="none" w:sz="0" w:space="0" w:color="auto"/>
            <w:bottom w:val="none" w:sz="0" w:space="0" w:color="auto"/>
            <w:right w:val="none" w:sz="0" w:space="0" w:color="auto"/>
          </w:divBdr>
        </w:div>
        <w:div w:id="1761097665">
          <w:marLeft w:val="640"/>
          <w:marRight w:val="0"/>
          <w:marTop w:val="0"/>
          <w:marBottom w:val="0"/>
          <w:divBdr>
            <w:top w:val="none" w:sz="0" w:space="0" w:color="auto"/>
            <w:left w:val="none" w:sz="0" w:space="0" w:color="auto"/>
            <w:bottom w:val="none" w:sz="0" w:space="0" w:color="auto"/>
            <w:right w:val="none" w:sz="0" w:space="0" w:color="auto"/>
          </w:divBdr>
        </w:div>
        <w:div w:id="1329214241">
          <w:marLeft w:val="640"/>
          <w:marRight w:val="0"/>
          <w:marTop w:val="0"/>
          <w:marBottom w:val="0"/>
          <w:divBdr>
            <w:top w:val="none" w:sz="0" w:space="0" w:color="auto"/>
            <w:left w:val="none" w:sz="0" w:space="0" w:color="auto"/>
            <w:bottom w:val="none" w:sz="0" w:space="0" w:color="auto"/>
            <w:right w:val="none" w:sz="0" w:space="0" w:color="auto"/>
          </w:divBdr>
        </w:div>
        <w:div w:id="1513495811">
          <w:marLeft w:val="640"/>
          <w:marRight w:val="0"/>
          <w:marTop w:val="0"/>
          <w:marBottom w:val="0"/>
          <w:divBdr>
            <w:top w:val="none" w:sz="0" w:space="0" w:color="auto"/>
            <w:left w:val="none" w:sz="0" w:space="0" w:color="auto"/>
            <w:bottom w:val="none" w:sz="0" w:space="0" w:color="auto"/>
            <w:right w:val="none" w:sz="0" w:space="0" w:color="auto"/>
          </w:divBdr>
        </w:div>
        <w:div w:id="2029405457">
          <w:marLeft w:val="640"/>
          <w:marRight w:val="0"/>
          <w:marTop w:val="0"/>
          <w:marBottom w:val="0"/>
          <w:divBdr>
            <w:top w:val="none" w:sz="0" w:space="0" w:color="auto"/>
            <w:left w:val="none" w:sz="0" w:space="0" w:color="auto"/>
            <w:bottom w:val="none" w:sz="0" w:space="0" w:color="auto"/>
            <w:right w:val="none" w:sz="0" w:space="0" w:color="auto"/>
          </w:divBdr>
        </w:div>
        <w:div w:id="1101342656">
          <w:marLeft w:val="640"/>
          <w:marRight w:val="0"/>
          <w:marTop w:val="0"/>
          <w:marBottom w:val="0"/>
          <w:divBdr>
            <w:top w:val="none" w:sz="0" w:space="0" w:color="auto"/>
            <w:left w:val="none" w:sz="0" w:space="0" w:color="auto"/>
            <w:bottom w:val="none" w:sz="0" w:space="0" w:color="auto"/>
            <w:right w:val="none" w:sz="0" w:space="0" w:color="auto"/>
          </w:divBdr>
        </w:div>
        <w:div w:id="2099474895">
          <w:marLeft w:val="640"/>
          <w:marRight w:val="0"/>
          <w:marTop w:val="0"/>
          <w:marBottom w:val="0"/>
          <w:divBdr>
            <w:top w:val="none" w:sz="0" w:space="0" w:color="auto"/>
            <w:left w:val="none" w:sz="0" w:space="0" w:color="auto"/>
            <w:bottom w:val="none" w:sz="0" w:space="0" w:color="auto"/>
            <w:right w:val="none" w:sz="0" w:space="0" w:color="auto"/>
          </w:divBdr>
        </w:div>
        <w:div w:id="756095663">
          <w:marLeft w:val="640"/>
          <w:marRight w:val="0"/>
          <w:marTop w:val="0"/>
          <w:marBottom w:val="0"/>
          <w:divBdr>
            <w:top w:val="none" w:sz="0" w:space="0" w:color="auto"/>
            <w:left w:val="none" w:sz="0" w:space="0" w:color="auto"/>
            <w:bottom w:val="none" w:sz="0" w:space="0" w:color="auto"/>
            <w:right w:val="none" w:sz="0" w:space="0" w:color="auto"/>
          </w:divBdr>
        </w:div>
        <w:div w:id="2046297130">
          <w:marLeft w:val="640"/>
          <w:marRight w:val="0"/>
          <w:marTop w:val="0"/>
          <w:marBottom w:val="0"/>
          <w:divBdr>
            <w:top w:val="none" w:sz="0" w:space="0" w:color="auto"/>
            <w:left w:val="none" w:sz="0" w:space="0" w:color="auto"/>
            <w:bottom w:val="none" w:sz="0" w:space="0" w:color="auto"/>
            <w:right w:val="none" w:sz="0" w:space="0" w:color="auto"/>
          </w:divBdr>
        </w:div>
        <w:div w:id="1836872995">
          <w:marLeft w:val="640"/>
          <w:marRight w:val="0"/>
          <w:marTop w:val="0"/>
          <w:marBottom w:val="0"/>
          <w:divBdr>
            <w:top w:val="none" w:sz="0" w:space="0" w:color="auto"/>
            <w:left w:val="none" w:sz="0" w:space="0" w:color="auto"/>
            <w:bottom w:val="none" w:sz="0" w:space="0" w:color="auto"/>
            <w:right w:val="none" w:sz="0" w:space="0" w:color="auto"/>
          </w:divBdr>
        </w:div>
        <w:div w:id="1402216678">
          <w:marLeft w:val="640"/>
          <w:marRight w:val="0"/>
          <w:marTop w:val="0"/>
          <w:marBottom w:val="0"/>
          <w:divBdr>
            <w:top w:val="none" w:sz="0" w:space="0" w:color="auto"/>
            <w:left w:val="none" w:sz="0" w:space="0" w:color="auto"/>
            <w:bottom w:val="none" w:sz="0" w:space="0" w:color="auto"/>
            <w:right w:val="none" w:sz="0" w:space="0" w:color="auto"/>
          </w:divBdr>
        </w:div>
        <w:div w:id="1283805001">
          <w:marLeft w:val="640"/>
          <w:marRight w:val="0"/>
          <w:marTop w:val="0"/>
          <w:marBottom w:val="0"/>
          <w:divBdr>
            <w:top w:val="none" w:sz="0" w:space="0" w:color="auto"/>
            <w:left w:val="none" w:sz="0" w:space="0" w:color="auto"/>
            <w:bottom w:val="none" w:sz="0" w:space="0" w:color="auto"/>
            <w:right w:val="none" w:sz="0" w:space="0" w:color="auto"/>
          </w:divBdr>
        </w:div>
        <w:div w:id="2000844350">
          <w:marLeft w:val="640"/>
          <w:marRight w:val="0"/>
          <w:marTop w:val="0"/>
          <w:marBottom w:val="0"/>
          <w:divBdr>
            <w:top w:val="none" w:sz="0" w:space="0" w:color="auto"/>
            <w:left w:val="none" w:sz="0" w:space="0" w:color="auto"/>
            <w:bottom w:val="none" w:sz="0" w:space="0" w:color="auto"/>
            <w:right w:val="none" w:sz="0" w:space="0" w:color="auto"/>
          </w:divBdr>
        </w:div>
        <w:div w:id="442110541">
          <w:marLeft w:val="640"/>
          <w:marRight w:val="0"/>
          <w:marTop w:val="0"/>
          <w:marBottom w:val="0"/>
          <w:divBdr>
            <w:top w:val="none" w:sz="0" w:space="0" w:color="auto"/>
            <w:left w:val="none" w:sz="0" w:space="0" w:color="auto"/>
            <w:bottom w:val="none" w:sz="0" w:space="0" w:color="auto"/>
            <w:right w:val="none" w:sz="0" w:space="0" w:color="auto"/>
          </w:divBdr>
        </w:div>
        <w:div w:id="1250037626">
          <w:marLeft w:val="640"/>
          <w:marRight w:val="0"/>
          <w:marTop w:val="0"/>
          <w:marBottom w:val="0"/>
          <w:divBdr>
            <w:top w:val="none" w:sz="0" w:space="0" w:color="auto"/>
            <w:left w:val="none" w:sz="0" w:space="0" w:color="auto"/>
            <w:bottom w:val="none" w:sz="0" w:space="0" w:color="auto"/>
            <w:right w:val="none" w:sz="0" w:space="0" w:color="auto"/>
          </w:divBdr>
        </w:div>
        <w:div w:id="287668737">
          <w:marLeft w:val="640"/>
          <w:marRight w:val="0"/>
          <w:marTop w:val="0"/>
          <w:marBottom w:val="0"/>
          <w:divBdr>
            <w:top w:val="none" w:sz="0" w:space="0" w:color="auto"/>
            <w:left w:val="none" w:sz="0" w:space="0" w:color="auto"/>
            <w:bottom w:val="none" w:sz="0" w:space="0" w:color="auto"/>
            <w:right w:val="none" w:sz="0" w:space="0" w:color="auto"/>
          </w:divBdr>
        </w:div>
        <w:div w:id="798454465">
          <w:marLeft w:val="640"/>
          <w:marRight w:val="0"/>
          <w:marTop w:val="0"/>
          <w:marBottom w:val="0"/>
          <w:divBdr>
            <w:top w:val="none" w:sz="0" w:space="0" w:color="auto"/>
            <w:left w:val="none" w:sz="0" w:space="0" w:color="auto"/>
            <w:bottom w:val="none" w:sz="0" w:space="0" w:color="auto"/>
            <w:right w:val="none" w:sz="0" w:space="0" w:color="auto"/>
          </w:divBdr>
        </w:div>
        <w:div w:id="1306667930">
          <w:marLeft w:val="640"/>
          <w:marRight w:val="0"/>
          <w:marTop w:val="0"/>
          <w:marBottom w:val="0"/>
          <w:divBdr>
            <w:top w:val="none" w:sz="0" w:space="0" w:color="auto"/>
            <w:left w:val="none" w:sz="0" w:space="0" w:color="auto"/>
            <w:bottom w:val="none" w:sz="0" w:space="0" w:color="auto"/>
            <w:right w:val="none" w:sz="0" w:space="0" w:color="auto"/>
          </w:divBdr>
        </w:div>
        <w:div w:id="1430275320">
          <w:marLeft w:val="640"/>
          <w:marRight w:val="0"/>
          <w:marTop w:val="0"/>
          <w:marBottom w:val="0"/>
          <w:divBdr>
            <w:top w:val="none" w:sz="0" w:space="0" w:color="auto"/>
            <w:left w:val="none" w:sz="0" w:space="0" w:color="auto"/>
            <w:bottom w:val="none" w:sz="0" w:space="0" w:color="auto"/>
            <w:right w:val="none" w:sz="0" w:space="0" w:color="auto"/>
          </w:divBdr>
        </w:div>
        <w:div w:id="340741173">
          <w:marLeft w:val="640"/>
          <w:marRight w:val="0"/>
          <w:marTop w:val="0"/>
          <w:marBottom w:val="0"/>
          <w:divBdr>
            <w:top w:val="none" w:sz="0" w:space="0" w:color="auto"/>
            <w:left w:val="none" w:sz="0" w:space="0" w:color="auto"/>
            <w:bottom w:val="none" w:sz="0" w:space="0" w:color="auto"/>
            <w:right w:val="none" w:sz="0" w:space="0" w:color="auto"/>
          </w:divBdr>
        </w:div>
        <w:div w:id="1743142705">
          <w:marLeft w:val="640"/>
          <w:marRight w:val="0"/>
          <w:marTop w:val="0"/>
          <w:marBottom w:val="0"/>
          <w:divBdr>
            <w:top w:val="none" w:sz="0" w:space="0" w:color="auto"/>
            <w:left w:val="none" w:sz="0" w:space="0" w:color="auto"/>
            <w:bottom w:val="none" w:sz="0" w:space="0" w:color="auto"/>
            <w:right w:val="none" w:sz="0" w:space="0" w:color="auto"/>
          </w:divBdr>
        </w:div>
        <w:div w:id="1749188511">
          <w:marLeft w:val="640"/>
          <w:marRight w:val="0"/>
          <w:marTop w:val="0"/>
          <w:marBottom w:val="0"/>
          <w:divBdr>
            <w:top w:val="none" w:sz="0" w:space="0" w:color="auto"/>
            <w:left w:val="none" w:sz="0" w:space="0" w:color="auto"/>
            <w:bottom w:val="none" w:sz="0" w:space="0" w:color="auto"/>
            <w:right w:val="none" w:sz="0" w:space="0" w:color="auto"/>
          </w:divBdr>
        </w:div>
        <w:div w:id="1346903809">
          <w:marLeft w:val="640"/>
          <w:marRight w:val="0"/>
          <w:marTop w:val="0"/>
          <w:marBottom w:val="0"/>
          <w:divBdr>
            <w:top w:val="none" w:sz="0" w:space="0" w:color="auto"/>
            <w:left w:val="none" w:sz="0" w:space="0" w:color="auto"/>
            <w:bottom w:val="none" w:sz="0" w:space="0" w:color="auto"/>
            <w:right w:val="none" w:sz="0" w:space="0" w:color="auto"/>
          </w:divBdr>
        </w:div>
        <w:div w:id="163514937">
          <w:marLeft w:val="640"/>
          <w:marRight w:val="0"/>
          <w:marTop w:val="0"/>
          <w:marBottom w:val="0"/>
          <w:divBdr>
            <w:top w:val="none" w:sz="0" w:space="0" w:color="auto"/>
            <w:left w:val="none" w:sz="0" w:space="0" w:color="auto"/>
            <w:bottom w:val="none" w:sz="0" w:space="0" w:color="auto"/>
            <w:right w:val="none" w:sz="0" w:space="0" w:color="auto"/>
          </w:divBdr>
        </w:div>
        <w:div w:id="255095635">
          <w:marLeft w:val="640"/>
          <w:marRight w:val="0"/>
          <w:marTop w:val="0"/>
          <w:marBottom w:val="0"/>
          <w:divBdr>
            <w:top w:val="none" w:sz="0" w:space="0" w:color="auto"/>
            <w:left w:val="none" w:sz="0" w:space="0" w:color="auto"/>
            <w:bottom w:val="none" w:sz="0" w:space="0" w:color="auto"/>
            <w:right w:val="none" w:sz="0" w:space="0" w:color="auto"/>
          </w:divBdr>
        </w:div>
        <w:div w:id="224876059">
          <w:marLeft w:val="640"/>
          <w:marRight w:val="0"/>
          <w:marTop w:val="0"/>
          <w:marBottom w:val="0"/>
          <w:divBdr>
            <w:top w:val="none" w:sz="0" w:space="0" w:color="auto"/>
            <w:left w:val="none" w:sz="0" w:space="0" w:color="auto"/>
            <w:bottom w:val="none" w:sz="0" w:space="0" w:color="auto"/>
            <w:right w:val="none" w:sz="0" w:space="0" w:color="auto"/>
          </w:divBdr>
        </w:div>
        <w:div w:id="1053458275">
          <w:marLeft w:val="640"/>
          <w:marRight w:val="0"/>
          <w:marTop w:val="0"/>
          <w:marBottom w:val="0"/>
          <w:divBdr>
            <w:top w:val="none" w:sz="0" w:space="0" w:color="auto"/>
            <w:left w:val="none" w:sz="0" w:space="0" w:color="auto"/>
            <w:bottom w:val="none" w:sz="0" w:space="0" w:color="auto"/>
            <w:right w:val="none" w:sz="0" w:space="0" w:color="auto"/>
          </w:divBdr>
        </w:div>
        <w:div w:id="1154880349">
          <w:marLeft w:val="640"/>
          <w:marRight w:val="0"/>
          <w:marTop w:val="0"/>
          <w:marBottom w:val="0"/>
          <w:divBdr>
            <w:top w:val="none" w:sz="0" w:space="0" w:color="auto"/>
            <w:left w:val="none" w:sz="0" w:space="0" w:color="auto"/>
            <w:bottom w:val="none" w:sz="0" w:space="0" w:color="auto"/>
            <w:right w:val="none" w:sz="0" w:space="0" w:color="auto"/>
          </w:divBdr>
        </w:div>
        <w:div w:id="725178379">
          <w:marLeft w:val="640"/>
          <w:marRight w:val="0"/>
          <w:marTop w:val="0"/>
          <w:marBottom w:val="0"/>
          <w:divBdr>
            <w:top w:val="none" w:sz="0" w:space="0" w:color="auto"/>
            <w:left w:val="none" w:sz="0" w:space="0" w:color="auto"/>
            <w:bottom w:val="none" w:sz="0" w:space="0" w:color="auto"/>
            <w:right w:val="none" w:sz="0" w:space="0" w:color="auto"/>
          </w:divBdr>
        </w:div>
        <w:div w:id="1971590306">
          <w:marLeft w:val="640"/>
          <w:marRight w:val="0"/>
          <w:marTop w:val="0"/>
          <w:marBottom w:val="0"/>
          <w:divBdr>
            <w:top w:val="none" w:sz="0" w:space="0" w:color="auto"/>
            <w:left w:val="none" w:sz="0" w:space="0" w:color="auto"/>
            <w:bottom w:val="none" w:sz="0" w:space="0" w:color="auto"/>
            <w:right w:val="none" w:sz="0" w:space="0" w:color="auto"/>
          </w:divBdr>
        </w:div>
        <w:div w:id="272175842">
          <w:marLeft w:val="640"/>
          <w:marRight w:val="0"/>
          <w:marTop w:val="0"/>
          <w:marBottom w:val="0"/>
          <w:divBdr>
            <w:top w:val="none" w:sz="0" w:space="0" w:color="auto"/>
            <w:left w:val="none" w:sz="0" w:space="0" w:color="auto"/>
            <w:bottom w:val="none" w:sz="0" w:space="0" w:color="auto"/>
            <w:right w:val="none" w:sz="0" w:space="0" w:color="auto"/>
          </w:divBdr>
        </w:div>
        <w:div w:id="909314993">
          <w:marLeft w:val="640"/>
          <w:marRight w:val="0"/>
          <w:marTop w:val="0"/>
          <w:marBottom w:val="0"/>
          <w:divBdr>
            <w:top w:val="none" w:sz="0" w:space="0" w:color="auto"/>
            <w:left w:val="none" w:sz="0" w:space="0" w:color="auto"/>
            <w:bottom w:val="none" w:sz="0" w:space="0" w:color="auto"/>
            <w:right w:val="none" w:sz="0" w:space="0" w:color="auto"/>
          </w:divBdr>
        </w:div>
        <w:div w:id="299379736">
          <w:marLeft w:val="640"/>
          <w:marRight w:val="0"/>
          <w:marTop w:val="0"/>
          <w:marBottom w:val="0"/>
          <w:divBdr>
            <w:top w:val="none" w:sz="0" w:space="0" w:color="auto"/>
            <w:left w:val="none" w:sz="0" w:space="0" w:color="auto"/>
            <w:bottom w:val="none" w:sz="0" w:space="0" w:color="auto"/>
            <w:right w:val="none" w:sz="0" w:space="0" w:color="auto"/>
          </w:divBdr>
        </w:div>
        <w:div w:id="469370715">
          <w:marLeft w:val="640"/>
          <w:marRight w:val="0"/>
          <w:marTop w:val="0"/>
          <w:marBottom w:val="0"/>
          <w:divBdr>
            <w:top w:val="none" w:sz="0" w:space="0" w:color="auto"/>
            <w:left w:val="none" w:sz="0" w:space="0" w:color="auto"/>
            <w:bottom w:val="none" w:sz="0" w:space="0" w:color="auto"/>
            <w:right w:val="none" w:sz="0" w:space="0" w:color="auto"/>
          </w:divBdr>
        </w:div>
        <w:div w:id="285890304">
          <w:marLeft w:val="640"/>
          <w:marRight w:val="0"/>
          <w:marTop w:val="0"/>
          <w:marBottom w:val="0"/>
          <w:divBdr>
            <w:top w:val="none" w:sz="0" w:space="0" w:color="auto"/>
            <w:left w:val="none" w:sz="0" w:space="0" w:color="auto"/>
            <w:bottom w:val="none" w:sz="0" w:space="0" w:color="auto"/>
            <w:right w:val="none" w:sz="0" w:space="0" w:color="auto"/>
          </w:divBdr>
        </w:div>
        <w:div w:id="2115325611">
          <w:marLeft w:val="640"/>
          <w:marRight w:val="0"/>
          <w:marTop w:val="0"/>
          <w:marBottom w:val="0"/>
          <w:divBdr>
            <w:top w:val="none" w:sz="0" w:space="0" w:color="auto"/>
            <w:left w:val="none" w:sz="0" w:space="0" w:color="auto"/>
            <w:bottom w:val="none" w:sz="0" w:space="0" w:color="auto"/>
            <w:right w:val="none" w:sz="0" w:space="0" w:color="auto"/>
          </w:divBdr>
        </w:div>
        <w:div w:id="347800733">
          <w:marLeft w:val="640"/>
          <w:marRight w:val="0"/>
          <w:marTop w:val="0"/>
          <w:marBottom w:val="0"/>
          <w:divBdr>
            <w:top w:val="none" w:sz="0" w:space="0" w:color="auto"/>
            <w:left w:val="none" w:sz="0" w:space="0" w:color="auto"/>
            <w:bottom w:val="none" w:sz="0" w:space="0" w:color="auto"/>
            <w:right w:val="none" w:sz="0" w:space="0" w:color="auto"/>
          </w:divBdr>
        </w:div>
        <w:div w:id="323555295">
          <w:marLeft w:val="640"/>
          <w:marRight w:val="0"/>
          <w:marTop w:val="0"/>
          <w:marBottom w:val="0"/>
          <w:divBdr>
            <w:top w:val="none" w:sz="0" w:space="0" w:color="auto"/>
            <w:left w:val="none" w:sz="0" w:space="0" w:color="auto"/>
            <w:bottom w:val="none" w:sz="0" w:space="0" w:color="auto"/>
            <w:right w:val="none" w:sz="0" w:space="0" w:color="auto"/>
          </w:divBdr>
        </w:div>
        <w:div w:id="517818999">
          <w:marLeft w:val="640"/>
          <w:marRight w:val="0"/>
          <w:marTop w:val="0"/>
          <w:marBottom w:val="0"/>
          <w:divBdr>
            <w:top w:val="none" w:sz="0" w:space="0" w:color="auto"/>
            <w:left w:val="none" w:sz="0" w:space="0" w:color="auto"/>
            <w:bottom w:val="none" w:sz="0" w:space="0" w:color="auto"/>
            <w:right w:val="none" w:sz="0" w:space="0" w:color="auto"/>
          </w:divBdr>
        </w:div>
        <w:div w:id="1042512766">
          <w:marLeft w:val="640"/>
          <w:marRight w:val="0"/>
          <w:marTop w:val="0"/>
          <w:marBottom w:val="0"/>
          <w:divBdr>
            <w:top w:val="none" w:sz="0" w:space="0" w:color="auto"/>
            <w:left w:val="none" w:sz="0" w:space="0" w:color="auto"/>
            <w:bottom w:val="none" w:sz="0" w:space="0" w:color="auto"/>
            <w:right w:val="none" w:sz="0" w:space="0" w:color="auto"/>
          </w:divBdr>
        </w:div>
        <w:div w:id="1951014602">
          <w:marLeft w:val="640"/>
          <w:marRight w:val="0"/>
          <w:marTop w:val="0"/>
          <w:marBottom w:val="0"/>
          <w:divBdr>
            <w:top w:val="none" w:sz="0" w:space="0" w:color="auto"/>
            <w:left w:val="none" w:sz="0" w:space="0" w:color="auto"/>
            <w:bottom w:val="none" w:sz="0" w:space="0" w:color="auto"/>
            <w:right w:val="none" w:sz="0" w:space="0" w:color="auto"/>
          </w:divBdr>
        </w:div>
        <w:div w:id="1488135182">
          <w:marLeft w:val="640"/>
          <w:marRight w:val="0"/>
          <w:marTop w:val="0"/>
          <w:marBottom w:val="0"/>
          <w:divBdr>
            <w:top w:val="none" w:sz="0" w:space="0" w:color="auto"/>
            <w:left w:val="none" w:sz="0" w:space="0" w:color="auto"/>
            <w:bottom w:val="none" w:sz="0" w:space="0" w:color="auto"/>
            <w:right w:val="none" w:sz="0" w:space="0" w:color="auto"/>
          </w:divBdr>
        </w:div>
        <w:div w:id="1631547116">
          <w:marLeft w:val="640"/>
          <w:marRight w:val="0"/>
          <w:marTop w:val="0"/>
          <w:marBottom w:val="0"/>
          <w:divBdr>
            <w:top w:val="none" w:sz="0" w:space="0" w:color="auto"/>
            <w:left w:val="none" w:sz="0" w:space="0" w:color="auto"/>
            <w:bottom w:val="none" w:sz="0" w:space="0" w:color="auto"/>
            <w:right w:val="none" w:sz="0" w:space="0" w:color="auto"/>
          </w:divBdr>
        </w:div>
        <w:div w:id="153883045">
          <w:marLeft w:val="640"/>
          <w:marRight w:val="0"/>
          <w:marTop w:val="0"/>
          <w:marBottom w:val="0"/>
          <w:divBdr>
            <w:top w:val="none" w:sz="0" w:space="0" w:color="auto"/>
            <w:left w:val="none" w:sz="0" w:space="0" w:color="auto"/>
            <w:bottom w:val="none" w:sz="0" w:space="0" w:color="auto"/>
            <w:right w:val="none" w:sz="0" w:space="0" w:color="auto"/>
          </w:divBdr>
        </w:div>
        <w:div w:id="2039816254">
          <w:marLeft w:val="640"/>
          <w:marRight w:val="0"/>
          <w:marTop w:val="0"/>
          <w:marBottom w:val="0"/>
          <w:divBdr>
            <w:top w:val="none" w:sz="0" w:space="0" w:color="auto"/>
            <w:left w:val="none" w:sz="0" w:space="0" w:color="auto"/>
            <w:bottom w:val="none" w:sz="0" w:space="0" w:color="auto"/>
            <w:right w:val="none" w:sz="0" w:space="0" w:color="auto"/>
          </w:divBdr>
        </w:div>
        <w:div w:id="1164123222">
          <w:marLeft w:val="640"/>
          <w:marRight w:val="0"/>
          <w:marTop w:val="0"/>
          <w:marBottom w:val="0"/>
          <w:divBdr>
            <w:top w:val="none" w:sz="0" w:space="0" w:color="auto"/>
            <w:left w:val="none" w:sz="0" w:space="0" w:color="auto"/>
            <w:bottom w:val="none" w:sz="0" w:space="0" w:color="auto"/>
            <w:right w:val="none" w:sz="0" w:space="0" w:color="auto"/>
          </w:divBdr>
        </w:div>
        <w:div w:id="1204487240">
          <w:marLeft w:val="640"/>
          <w:marRight w:val="0"/>
          <w:marTop w:val="0"/>
          <w:marBottom w:val="0"/>
          <w:divBdr>
            <w:top w:val="none" w:sz="0" w:space="0" w:color="auto"/>
            <w:left w:val="none" w:sz="0" w:space="0" w:color="auto"/>
            <w:bottom w:val="none" w:sz="0" w:space="0" w:color="auto"/>
            <w:right w:val="none" w:sz="0" w:space="0" w:color="auto"/>
          </w:divBdr>
        </w:div>
        <w:div w:id="1546943439">
          <w:marLeft w:val="640"/>
          <w:marRight w:val="0"/>
          <w:marTop w:val="0"/>
          <w:marBottom w:val="0"/>
          <w:divBdr>
            <w:top w:val="none" w:sz="0" w:space="0" w:color="auto"/>
            <w:left w:val="none" w:sz="0" w:space="0" w:color="auto"/>
            <w:bottom w:val="none" w:sz="0" w:space="0" w:color="auto"/>
            <w:right w:val="none" w:sz="0" w:space="0" w:color="auto"/>
          </w:divBdr>
        </w:div>
        <w:div w:id="1000276260">
          <w:marLeft w:val="640"/>
          <w:marRight w:val="0"/>
          <w:marTop w:val="0"/>
          <w:marBottom w:val="0"/>
          <w:divBdr>
            <w:top w:val="none" w:sz="0" w:space="0" w:color="auto"/>
            <w:left w:val="none" w:sz="0" w:space="0" w:color="auto"/>
            <w:bottom w:val="none" w:sz="0" w:space="0" w:color="auto"/>
            <w:right w:val="none" w:sz="0" w:space="0" w:color="auto"/>
          </w:divBdr>
        </w:div>
        <w:div w:id="2034382083">
          <w:marLeft w:val="640"/>
          <w:marRight w:val="0"/>
          <w:marTop w:val="0"/>
          <w:marBottom w:val="0"/>
          <w:divBdr>
            <w:top w:val="none" w:sz="0" w:space="0" w:color="auto"/>
            <w:left w:val="none" w:sz="0" w:space="0" w:color="auto"/>
            <w:bottom w:val="none" w:sz="0" w:space="0" w:color="auto"/>
            <w:right w:val="none" w:sz="0" w:space="0" w:color="auto"/>
          </w:divBdr>
        </w:div>
        <w:div w:id="1887252813">
          <w:marLeft w:val="640"/>
          <w:marRight w:val="0"/>
          <w:marTop w:val="0"/>
          <w:marBottom w:val="0"/>
          <w:divBdr>
            <w:top w:val="none" w:sz="0" w:space="0" w:color="auto"/>
            <w:left w:val="none" w:sz="0" w:space="0" w:color="auto"/>
            <w:bottom w:val="none" w:sz="0" w:space="0" w:color="auto"/>
            <w:right w:val="none" w:sz="0" w:space="0" w:color="auto"/>
          </w:divBdr>
        </w:div>
        <w:div w:id="1284650064">
          <w:marLeft w:val="640"/>
          <w:marRight w:val="0"/>
          <w:marTop w:val="0"/>
          <w:marBottom w:val="0"/>
          <w:divBdr>
            <w:top w:val="none" w:sz="0" w:space="0" w:color="auto"/>
            <w:left w:val="none" w:sz="0" w:space="0" w:color="auto"/>
            <w:bottom w:val="none" w:sz="0" w:space="0" w:color="auto"/>
            <w:right w:val="none" w:sz="0" w:space="0" w:color="auto"/>
          </w:divBdr>
        </w:div>
        <w:div w:id="338391840">
          <w:marLeft w:val="640"/>
          <w:marRight w:val="0"/>
          <w:marTop w:val="0"/>
          <w:marBottom w:val="0"/>
          <w:divBdr>
            <w:top w:val="none" w:sz="0" w:space="0" w:color="auto"/>
            <w:left w:val="none" w:sz="0" w:space="0" w:color="auto"/>
            <w:bottom w:val="none" w:sz="0" w:space="0" w:color="auto"/>
            <w:right w:val="none" w:sz="0" w:space="0" w:color="auto"/>
          </w:divBdr>
        </w:div>
        <w:div w:id="1655253245">
          <w:marLeft w:val="640"/>
          <w:marRight w:val="0"/>
          <w:marTop w:val="0"/>
          <w:marBottom w:val="0"/>
          <w:divBdr>
            <w:top w:val="none" w:sz="0" w:space="0" w:color="auto"/>
            <w:left w:val="none" w:sz="0" w:space="0" w:color="auto"/>
            <w:bottom w:val="none" w:sz="0" w:space="0" w:color="auto"/>
            <w:right w:val="none" w:sz="0" w:space="0" w:color="auto"/>
          </w:divBdr>
        </w:div>
        <w:div w:id="1020660795">
          <w:marLeft w:val="640"/>
          <w:marRight w:val="0"/>
          <w:marTop w:val="0"/>
          <w:marBottom w:val="0"/>
          <w:divBdr>
            <w:top w:val="none" w:sz="0" w:space="0" w:color="auto"/>
            <w:left w:val="none" w:sz="0" w:space="0" w:color="auto"/>
            <w:bottom w:val="none" w:sz="0" w:space="0" w:color="auto"/>
            <w:right w:val="none" w:sz="0" w:space="0" w:color="auto"/>
          </w:divBdr>
        </w:div>
        <w:div w:id="2109160385">
          <w:marLeft w:val="640"/>
          <w:marRight w:val="0"/>
          <w:marTop w:val="0"/>
          <w:marBottom w:val="0"/>
          <w:divBdr>
            <w:top w:val="none" w:sz="0" w:space="0" w:color="auto"/>
            <w:left w:val="none" w:sz="0" w:space="0" w:color="auto"/>
            <w:bottom w:val="none" w:sz="0" w:space="0" w:color="auto"/>
            <w:right w:val="none" w:sz="0" w:space="0" w:color="auto"/>
          </w:divBdr>
        </w:div>
        <w:div w:id="1469323553">
          <w:marLeft w:val="640"/>
          <w:marRight w:val="0"/>
          <w:marTop w:val="0"/>
          <w:marBottom w:val="0"/>
          <w:divBdr>
            <w:top w:val="none" w:sz="0" w:space="0" w:color="auto"/>
            <w:left w:val="none" w:sz="0" w:space="0" w:color="auto"/>
            <w:bottom w:val="none" w:sz="0" w:space="0" w:color="auto"/>
            <w:right w:val="none" w:sz="0" w:space="0" w:color="auto"/>
          </w:divBdr>
        </w:div>
        <w:div w:id="797261410">
          <w:marLeft w:val="640"/>
          <w:marRight w:val="0"/>
          <w:marTop w:val="0"/>
          <w:marBottom w:val="0"/>
          <w:divBdr>
            <w:top w:val="none" w:sz="0" w:space="0" w:color="auto"/>
            <w:left w:val="none" w:sz="0" w:space="0" w:color="auto"/>
            <w:bottom w:val="none" w:sz="0" w:space="0" w:color="auto"/>
            <w:right w:val="none" w:sz="0" w:space="0" w:color="auto"/>
          </w:divBdr>
        </w:div>
        <w:div w:id="999194018">
          <w:marLeft w:val="640"/>
          <w:marRight w:val="0"/>
          <w:marTop w:val="0"/>
          <w:marBottom w:val="0"/>
          <w:divBdr>
            <w:top w:val="none" w:sz="0" w:space="0" w:color="auto"/>
            <w:left w:val="none" w:sz="0" w:space="0" w:color="auto"/>
            <w:bottom w:val="none" w:sz="0" w:space="0" w:color="auto"/>
            <w:right w:val="none" w:sz="0" w:space="0" w:color="auto"/>
          </w:divBdr>
        </w:div>
        <w:div w:id="1807116361">
          <w:marLeft w:val="640"/>
          <w:marRight w:val="0"/>
          <w:marTop w:val="0"/>
          <w:marBottom w:val="0"/>
          <w:divBdr>
            <w:top w:val="none" w:sz="0" w:space="0" w:color="auto"/>
            <w:left w:val="none" w:sz="0" w:space="0" w:color="auto"/>
            <w:bottom w:val="none" w:sz="0" w:space="0" w:color="auto"/>
            <w:right w:val="none" w:sz="0" w:space="0" w:color="auto"/>
          </w:divBdr>
        </w:div>
        <w:div w:id="1744519930">
          <w:marLeft w:val="640"/>
          <w:marRight w:val="0"/>
          <w:marTop w:val="0"/>
          <w:marBottom w:val="0"/>
          <w:divBdr>
            <w:top w:val="none" w:sz="0" w:space="0" w:color="auto"/>
            <w:left w:val="none" w:sz="0" w:space="0" w:color="auto"/>
            <w:bottom w:val="none" w:sz="0" w:space="0" w:color="auto"/>
            <w:right w:val="none" w:sz="0" w:space="0" w:color="auto"/>
          </w:divBdr>
        </w:div>
        <w:div w:id="1787118611">
          <w:marLeft w:val="640"/>
          <w:marRight w:val="0"/>
          <w:marTop w:val="0"/>
          <w:marBottom w:val="0"/>
          <w:divBdr>
            <w:top w:val="none" w:sz="0" w:space="0" w:color="auto"/>
            <w:left w:val="none" w:sz="0" w:space="0" w:color="auto"/>
            <w:bottom w:val="none" w:sz="0" w:space="0" w:color="auto"/>
            <w:right w:val="none" w:sz="0" w:space="0" w:color="auto"/>
          </w:divBdr>
        </w:div>
        <w:div w:id="173035667">
          <w:marLeft w:val="640"/>
          <w:marRight w:val="0"/>
          <w:marTop w:val="0"/>
          <w:marBottom w:val="0"/>
          <w:divBdr>
            <w:top w:val="none" w:sz="0" w:space="0" w:color="auto"/>
            <w:left w:val="none" w:sz="0" w:space="0" w:color="auto"/>
            <w:bottom w:val="none" w:sz="0" w:space="0" w:color="auto"/>
            <w:right w:val="none" w:sz="0" w:space="0" w:color="auto"/>
          </w:divBdr>
        </w:div>
        <w:div w:id="1438481936">
          <w:marLeft w:val="640"/>
          <w:marRight w:val="0"/>
          <w:marTop w:val="0"/>
          <w:marBottom w:val="0"/>
          <w:divBdr>
            <w:top w:val="none" w:sz="0" w:space="0" w:color="auto"/>
            <w:left w:val="none" w:sz="0" w:space="0" w:color="auto"/>
            <w:bottom w:val="none" w:sz="0" w:space="0" w:color="auto"/>
            <w:right w:val="none" w:sz="0" w:space="0" w:color="auto"/>
          </w:divBdr>
        </w:div>
        <w:div w:id="1583375024">
          <w:marLeft w:val="640"/>
          <w:marRight w:val="0"/>
          <w:marTop w:val="0"/>
          <w:marBottom w:val="0"/>
          <w:divBdr>
            <w:top w:val="none" w:sz="0" w:space="0" w:color="auto"/>
            <w:left w:val="none" w:sz="0" w:space="0" w:color="auto"/>
            <w:bottom w:val="none" w:sz="0" w:space="0" w:color="auto"/>
            <w:right w:val="none" w:sz="0" w:space="0" w:color="auto"/>
          </w:divBdr>
        </w:div>
        <w:div w:id="215364322">
          <w:marLeft w:val="640"/>
          <w:marRight w:val="0"/>
          <w:marTop w:val="0"/>
          <w:marBottom w:val="0"/>
          <w:divBdr>
            <w:top w:val="none" w:sz="0" w:space="0" w:color="auto"/>
            <w:left w:val="none" w:sz="0" w:space="0" w:color="auto"/>
            <w:bottom w:val="none" w:sz="0" w:space="0" w:color="auto"/>
            <w:right w:val="none" w:sz="0" w:space="0" w:color="auto"/>
          </w:divBdr>
        </w:div>
        <w:div w:id="278533197">
          <w:marLeft w:val="640"/>
          <w:marRight w:val="0"/>
          <w:marTop w:val="0"/>
          <w:marBottom w:val="0"/>
          <w:divBdr>
            <w:top w:val="none" w:sz="0" w:space="0" w:color="auto"/>
            <w:left w:val="none" w:sz="0" w:space="0" w:color="auto"/>
            <w:bottom w:val="none" w:sz="0" w:space="0" w:color="auto"/>
            <w:right w:val="none" w:sz="0" w:space="0" w:color="auto"/>
          </w:divBdr>
        </w:div>
        <w:div w:id="1986619724">
          <w:marLeft w:val="640"/>
          <w:marRight w:val="0"/>
          <w:marTop w:val="0"/>
          <w:marBottom w:val="0"/>
          <w:divBdr>
            <w:top w:val="none" w:sz="0" w:space="0" w:color="auto"/>
            <w:left w:val="none" w:sz="0" w:space="0" w:color="auto"/>
            <w:bottom w:val="none" w:sz="0" w:space="0" w:color="auto"/>
            <w:right w:val="none" w:sz="0" w:space="0" w:color="auto"/>
          </w:divBdr>
        </w:div>
        <w:div w:id="483084089">
          <w:marLeft w:val="640"/>
          <w:marRight w:val="0"/>
          <w:marTop w:val="0"/>
          <w:marBottom w:val="0"/>
          <w:divBdr>
            <w:top w:val="none" w:sz="0" w:space="0" w:color="auto"/>
            <w:left w:val="none" w:sz="0" w:space="0" w:color="auto"/>
            <w:bottom w:val="none" w:sz="0" w:space="0" w:color="auto"/>
            <w:right w:val="none" w:sz="0" w:space="0" w:color="auto"/>
          </w:divBdr>
        </w:div>
        <w:div w:id="1327704951">
          <w:marLeft w:val="640"/>
          <w:marRight w:val="0"/>
          <w:marTop w:val="0"/>
          <w:marBottom w:val="0"/>
          <w:divBdr>
            <w:top w:val="none" w:sz="0" w:space="0" w:color="auto"/>
            <w:left w:val="none" w:sz="0" w:space="0" w:color="auto"/>
            <w:bottom w:val="none" w:sz="0" w:space="0" w:color="auto"/>
            <w:right w:val="none" w:sz="0" w:space="0" w:color="auto"/>
          </w:divBdr>
        </w:div>
        <w:div w:id="1418676242">
          <w:marLeft w:val="640"/>
          <w:marRight w:val="0"/>
          <w:marTop w:val="0"/>
          <w:marBottom w:val="0"/>
          <w:divBdr>
            <w:top w:val="none" w:sz="0" w:space="0" w:color="auto"/>
            <w:left w:val="none" w:sz="0" w:space="0" w:color="auto"/>
            <w:bottom w:val="none" w:sz="0" w:space="0" w:color="auto"/>
            <w:right w:val="none" w:sz="0" w:space="0" w:color="auto"/>
          </w:divBdr>
        </w:div>
        <w:div w:id="828131550">
          <w:marLeft w:val="640"/>
          <w:marRight w:val="0"/>
          <w:marTop w:val="0"/>
          <w:marBottom w:val="0"/>
          <w:divBdr>
            <w:top w:val="none" w:sz="0" w:space="0" w:color="auto"/>
            <w:left w:val="none" w:sz="0" w:space="0" w:color="auto"/>
            <w:bottom w:val="none" w:sz="0" w:space="0" w:color="auto"/>
            <w:right w:val="none" w:sz="0" w:space="0" w:color="auto"/>
          </w:divBdr>
        </w:div>
        <w:div w:id="1278639103">
          <w:marLeft w:val="640"/>
          <w:marRight w:val="0"/>
          <w:marTop w:val="0"/>
          <w:marBottom w:val="0"/>
          <w:divBdr>
            <w:top w:val="none" w:sz="0" w:space="0" w:color="auto"/>
            <w:left w:val="none" w:sz="0" w:space="0" w:color="auto"/>
            <w:bottom w:val="none" w:sz="0" w:space="0" w:color="auto"/>
            <w:right w:val="none" w:sz="0" w:space="0" w:color="auto"/>
          </w:divBdr>
        </w:div>
        <w:div w:id="947733517">
          <w:marLeft w:val="640"/>
          <w:marRight w:val="0"/>
          <w:marTop w:val="0"/>
          <w:marBottom w:val="0"/>
          <w:divBdr>
            <w:top w:val="none" w:sz="0" w:space="0" w:color="auto"/>
            <w:left w:val="none" w:sz="0" w:space="0" w:color="auto"/>
            <w:bottom w:val="none" w:sz="0" w:space="0" w:color="auto"/>
            <w:right w:val="none" w:sz="0" w:space="0" w:color="auto"/>
          </w:divBdr>
        </w:div>
        <w:div w:id="330262208">
          <w:marLeft w:val="640"/>
          <w:marRight w:val="0"/>
          <w:marTop w:val="0"/>
          <w:marBottom w:val="0"/>
          <w:divBdr>
            <w:top w:val="none" w:sz="0" w:space="0" w:color="auto"/>
            <w:left w:val="none" w:sz="0" w:space="0" w:color="auto"/>
            <w:bottom w:val="none" w:sz="0" w:space="0" w:color="auto"/>
            <w:right w:val="none" w:sz="0" w:space="0" w:color="auto"/>
          </w:divBdr>
        </w:div>
        <w:div w:id="2022469744">
          <w:marLeft w:val="640"/>
          <w:marRight w:val="0"/>
          <w:marTop w:val="0"/>
          <w:marBottom w:val="0"/>
          <w:divBdr>
            <w:top w:val="none" w:sz="0" w:space="0" w:color="auto"/>
            <w:left w:val="none" w:sz="0" w:space="0" w:color="auto"/>
            <w:bottom w:val="none" w:sz="0" w:space="0" w:color="auto"/>
            <w:right w:val="none" w:sz="0" w:space="0" w:color="auto"/>
          </w:divBdr>
        </w:div>
        <w:div w:id="1704862162">
          <w:marLeft w:val="640"/>
          <w:marRight w:val="0"/>
          <w:marTop w:val="0"/>
          <w:marBottom w:val="0"/>
          <w:divBdr>
            <w:top w:val="none" w:sz="0" w:space="0" w:color="auto"/>
            <w:left w:val="none" w:sz="0" w:space="0" w:color="auto"/>
            <w:bottom w:val="none" w:sz="0" w:space="0" w:color="auto"/>
            <w:right w:val="none" w:sz="0" w:space="0" w:color="auto"/>
          </w:divBdr>
        </w:div>
        <w:div w:id="1107311649">
          <w:marLeft w:val="640"/>
          <w:marRight w:val="0"/>
          <w:marTop w:val="0"/>
          <w:marBottom w:val="0"/>
          <w:divBdr>
            <w:top w:val="none" w:sz="0" w:space="0" w:color="auto"/>
            <w:left w:val="none" w:sz="0" w:space="0" w:color="auto"/>
            <w:bottom w:val="none" w:sz="0" w:space="0" w:color="auto"/>
            <w:right w:val="none" w:sz="0" w:space="0" w:color="auto"/>
          </w:divBdr>
        </w:div>
        <w:div w:id="531529145">
          <w:marLeft w:val="640"/>
          <w:marRight w:val="0"/>
          <w:marTop w:val="0"/>
          <w:marBottom w:val="0"/>
          <w:divBdr>
            <w:top w:val="none" w:sz="0" w:space="0" w:color="auto"/>
            <w:left w:val="none" w:sz="0" w:space="0" w:color="auto"/>
            <w:bottom w:val="none" w:sz="0" w:space="0" w:color="auto"/>
            <w:right w:val="none" w:sz="0" w:space="0" w:color="auto"/>
          </w:divBdr>
        </w:div>
        <w:div w:id="1752509790">
          <w:marLeft w:val="640"/>
          <w:marRight w:val="0"/>
          <w:marTop w:val="0"/>
          <w:marBottom w:val="0"/>
          <w:divBdr>
            <w:top w:val="none" w:sz="0" w:space="0" w:color="auto"/>
            <w:left w:val="none" w:sz="0" w:space="0" w:color="auto"/>
            <w:bottom w:val="none" w:sz="0" w:space="0" w:color="auto"/>
            <w:right w:val="none" w:sz="0" w:space="0" w:color="auto"/>
          </w:divBdr>
        </w:div>
        <w:div w:id="50468370">
          <w:marLeft w:val="640"/>
          <w:marRight w:val="0"/>
          <w:marTop w:val="0"/>
          <w:marBottom w:val="0"/>
          <w:divBdr>
            <w:top w:val="none" w:sz="0" w:space="0" w:color="auto"/>
            <w:left w:val="none" w:sz="0" w:space="0" w:color="auto"/>
            <w:bottom w:val="none" w:sz="0" w:space="0" w:color="auto"/>
            <w:right w:val="none" w:sz="0" w:space="0" w:color="auto"/>
          </w:divBdr>
        </w:div>
        <w:div w:id="1070418670">
          <w:marLeft w:val="640"/>
          <w:marRight w:val="0"/>
          <w:marTop w:val="0"/>
          <w:marBottom w:val="0"/>
          <w:divBdr>
            <w:top w:val="none" w:sz="0" w:space="0" w:color="auto"/>
            <w:left w:val="none" w:sz="0" w:space="0" w:color="auto"/>
            <w:bottom w:val="none" w:sz="0" w:space="0" w:color="auto"/>
            <w:right w:val="none" w:sz="0" w:space="0" w:color="auto"/>
          </w:divBdr>
        </w:div>
      </w:divsChild>
    </w:div>
    <w:div w:id="1384404504">
      <w:bodyDiv w:val="1"/>
      <w:marLeft w:val="0"/>
      <w:marRight w:val="0"/>
      <w:marTop w:val="0"/>
      <w:marBottom w:val="0"/>
      <w:divBdr>
        <w:top w:val="none" w:sz="0" w:space="0" w:color="auto"/>
        <w:left w:val="none" w:sz="0" w:space="0" w:color="auto"/>
        <w:bottom w:val="none" w:sz="0" w:space="0" w:color="auto"/>
        <w:right w:val="none" w:sz="0" w:space="0" w:color="auto"/>
      </w:divBdr>
    </w:div>
    <w:div w:id="1384715402">
      <w:bodyDiv w:val="1"/>
      <w:marLeft w:val="0"/>
      <w:marRight w:val="0"/>
      <w:marTop w:val="0"/>
      <w:marBottom w:val="0"/>
      <w:divBdr>
        <w:top w:val="none" w:sz="0" w:space="0" w:color="auto"/>
        <w:left w:val="none" w:sz="0" w:space="0" w:color="auto"/>
        <w:bottom w:val="none" w:sz="0" w:space="0" w:color="auto"/>
        <w:right w:val="none" w:sz="0" w:space="0" w:color="auto"/>
      </w:divBdr>
    </w:div>
    <w:div w:id="1385518508">
      <w:bodyDiv w:val="1"/>
      <w:marLeft w:val="0"/>
      <w:marRight w:val="0"/>
      <w:marTop w:val="0"/>
      <w:marBottom w:val="0"/>
      <w:divBdr>
        <w:top w:val="none" w:sz="0" w:space="0" w:color="auto"/>
        <w:left w:val="none" w:sz="0" w:space="0" w:color="auto"/>
        <w:bottom w:val="none" w:sz="0" w:space="0" w:color="auto"/>
        <w:right w:val="none" w:sz="0" w:space="0" w:color="auto"/>
      </w:divBdr>
      <w:divsChild>
        <w:div w:id="119878698">
          <w:marLeft w:val="480"/>
          <w:marRight w:val="0"/>
          <w:marTop w:val="0"/>
          <w:marBottom w:val="0"/>
          <w:divBdr>
            <w:top w:val="none" w:sz="0" w:space="0" w:color="auto"/>
            <w:left w:val="none" w:sz="0" w:space="0" w:color="auto"/>
            <w:bottom w:val="none" w:sz="0" w:space="0" w:color="auto"/>
            <w:right w:val="none" w:sz="0" w:space="0" w:color="auto"/>
          </w:divBdr>
        </w:div>
        <w:div w:id="1775785586">
          <w:marLeft w:val="480"/>
          <w:marRight w:val="0"/>
          <w:marTop w:val="0"/>
          <w:marBottom w:val="0"/>
          <w:divBdr>
            <w:top w:val="none" w:sz="0" w:space="0" w:color="auto"/>
            <w:left w:val="none" w:sz="0" w:space="0" w:color="auto"/>
            <w:bottom w:val="none" w:sz="0" w:space="0" w:color="auto"/>
            <w:right w:val="none" w:sz="0" w:space="0" w:color="auto"/>
          </w:divBdr>
        </w:div>
        <w:div w:id="1607733935">
          <w:marLeft w:val="480"/>
          <w:marRight w:val="0"/>
          <w:marTop w:val="0"/>
          <w:marBottom w:val="0"/>
          <w:divBdr>
            <w:top w:val="none" w:sz="0" w:space="0" w:color="auto"/>
            <w:left w:val="none" w:sz="0" w:space="0" w:color="auto"/>
            <w:bottom w:val="none" w:sz="0" w:space="0" w:color="auto"/>
            <w:right w:val="none" w:sz="0" w:space="0" w:color="auto"/>
          </w:divBdr>
        </w:div>
        <w:div w:id="1577587327">
          <w:marLeft w:val="480"/>
          <w:marRight w:val="0"/>
          <w:marTop w:val="0"/>
          <w:marBottom w:val="0"/>
          <w:divBdr>
            <w:top w:val="none" w:sz="0" w:space="0" w:color="auto"/>
            <w:left w:val="none" w:sz="0" w:space="0" w:color="auto"/>
            <w:bottom w:val="none" w:sz="0" w:space="0" w:color="auto"/>
            <w:right w:val="none" w:sz="0" w:space="0" w:color="auto"/>
          </w:divBdr>
        </w:div>
        <w:div w:id="1476677457">
          <w:marLeft w:val="480"/>
          <w:marRight w:val="0"/>
          <w:marTop w:val="0"/>
          <w:marBottom w:val="0"/>
          <w:divBdr>
            <w:top w:val="none" w:sz="0" w:space="0" w:color="auto"/>
            <w:left w:val="none" w:sz="0" w:space="0" w:color="auto"/>
            <w:bottom w:val="none" w:sz="0" w:space="0" w:color="auto"/>
            <w:right w:val="none" w:sz="0" w:space="0" w:color="auto"/>
          </w:divBdr>
        </w:div>
        <w:div w:id="382606186">
          <w:marLeft w:val="480"/>
          <w:marRight w:val="0"/>
          <w:marTop w:val="0"/>
          <w:marBottom w:val="0"/>
          <w:divBdr>
            <w:top w:val="none" w:sz="0" w:space="0" w:color="auto"/>
            <w:left w:val="none" w:sz="0" w:space="0" w:color="auto"/>
            <w:bottom w:val="none" w:sz="0" w:space="0" w:color="auto"/>
            <w:right w:val="none" w:sz="0" w:space="0" w:color="auto"/>
          </w:divBdr>
        </w:div>
        <w:div w:id="367610795">
          <w:marLeft w:val="480"/>
          <w:marRight w:val="0"/>
          <w:marTop w:val="0"/>
          <w:marBottom w:val="0"/>
          <w:divBdr>
            <w:top w:val="none" w:sz="0" w:space="0" w:color="auto"/>
            <w:left w:val="none" w:sz="0" w:space="0" w:color="auto"/>
            <w:bottom w:val="none" w:sz="0" w:space="0" w:color="auto"/>
            <w:right w:val="none" w:sz="0" w:space="0" w:color="auto"/>
          </w:divBdr>
        </w:div>
        <w:div w:id="1357192587">
          <w:marLeft w:val="480"/>
          <w:marRight w:val="0"/>
          <w:marTop w:val="0"/>
          <w:marBottom w:val="0"/>
          <w:divBdr>
            <w:top w:val="none" w:sz="0" w:space="0" w:color="auto"/>
            <w:left w:val="none" w:sz="0" w:space="0" w:color="auto"/>
            <w:bottom w:val="none" w:sz="0" w:space="0" w:color="auto"/>
            <w:right w:val="none" w:sz="0" w:space="0" w:color="auto"/>
          </w:divBdr>
        </w:div>
        <w:div w:id="498040582">
          <w:marLeft w:val="480"/>
          <w:marRight w:val="0"/>
          <w:marTop w:val="0"/>
          <w:marBottom w:val="0"/>
          <w:divBdr>
            <w:top w:val="none" w:sz="0" w:space="0" w:color="auto"/>
            <w:left w:val="none" w:sz="0" w:space="0" w:color="auto"/>
            <w:bottom w:val="none" w:sz="0" w:space="0" w:color="auto"/>
            <w:right w:val="none" w:sz="0" w:space="0" w:color="auto"/>
          </w:divBdr>
        </w:div>
        <w:div w:id="144664282">
          <w:marLeft w:val="480"/>
          <w:marRight w:val="0"/>
          <w:marTop w:val="0"/>
          <w:marBottom w:val="0"/>
          <w:divBdr>
            <w:top w:val="none" w:sz="0" w:space="0" w:color="auto"/>
            <w:left w:val="none" w:sz="0" w:space="0" w:color="auto"/>
            <w:bottom w:val="none" w:sz="0" w:space="0" w:color="auto"/>
            <w:right w:val="none" w:sz="0" w:space="0" w:color="auto"/>
          </w:divBdr>
        </w:div>
        <w:div w:id="266280381">
          <w:marLeft w:val="480"/>
          <w:marRight w:val="0"/>
          <w:marTop w:val="0"/>
          <w:marBottom w:val="0"/>
          <w:divBdr>
            <w:top w:val="none" w:sz="0" w:space="0" w:color="auto"/>
            <w:left w:val="none" w:sz="0" w:space="0" w:color="auto"/>
            <w:bottom w:val="none" w:sz="0" w:space="0" w:color="auto"/>
            <w:right w:val="none" w:sz="0" w:space="0" w:color="auto"/>
          </w:divBdr>
        </w:div>
        <w:div w:id="1022902610">
          <w:marLeft w:val="480"/>
          <w:marRight w:val="0"/>
          <w:marTop w:val="0"/>
          <w:marBottom w:val="0"/>
          <w:divBdr>
            <w:top w:val="none" w:sz="0" w:space="0" w:color="auto"/>
            <w:left w:val="none" w:sz="0" w:space="0" w:color="auto"/>
            <w:bottom w:val="none" w:sz="0" w:space="0" w:color="auto"/>
            <w:right w:val="none" w:sz="0" w:space="0" w:color="auto"/>
          </w:divBdr>
        </w:div>
        <w:div w:id="786393617">
          <w:marLeft w:val="480"/>
          <w:marRight w:val="0"/>
          <w:marTop w:val="0"/>
          <w:marBottom w:val="0"/>
          <w:divBdr>
            <w:top w:val="none" w:sz="0" w:space="0" w:color="auto"/>
            <w:left w:val="none" w:sz="0" w:space="0" w:color="auto"/>
            <w:bottom w:val="none" w:sz="0" w:space="0" w:color="auto"/>
            <w:right w:val="none" w:sz="0" w:space="0" w:color="auto"/>
          </w:divBdr>
        </w:div>
        <w:div w:id="1647010168">
          <w:marLeft w:val="480"/>
          <w:marRight w:val="0"/>
          <w:marTop w:val="0"/>
          <w:marBottom w:val="0"/>
          <w:divBdr>
            <w:top w:val="none" w:sz="0" w:space="0" w:color="auto"/>
            <w:left w:val="none" w:sz="0" w:space="0" w:color="auto"/>
            <w:bottom w:val="none" w:sz="0" w:space="0" w:color="auto"/>
            <w:right w:val="none" w:sz="0" w:space="0" w:color="auto"/>
          </w:divBdr>
        </w:div>
        <w:div w:id="1380007982">
          <w:marLeft w:val="480"/>
          <w:marRight w:val="0"/>
          <w:marTop w:val="0"/>
          <w:marBottom w:val="0"/>
          <w:divBdr>
            <w:top w:val="none" w:sz="0" w:space="0" w:color="auto"/>
            <w:left w:val="none" w:sz="0" w:space="0" w:color="auto"/>
            <w:bottom w:val="none" w:sz="0" w:space="0" w:color="auto"/>
            <w:right w:val="none" w:sz="0" w:space="0" w:color="auto"/>
          </w:divBdr>
        </w:div>
        <w:div w:id="1299609332">
          <w:marLeft w:val="480"/>
          <w:marRight w:val="0"/>
          <w:marTop w:val="0"/>
          <w:marBottom w:val="0"/>
          <w:divBdr>
            <w:top w:val="none" w:sz="0" w:space="0" w:color="auto"/>
            <w:left w:val="none" w:sz="0" w:space="0" w:color="auto"/>
            <w:bottom w:val="none" w:sz="0" w:space="0" w:color="auto"/>
            <w:right w:val="none" w:sz="0" w:space="0" w:color="auto"/>
          </w:divBdr>
        </w:div>
        <w:div w:id="1954708484">
          <w:marLeft w:val="480"/>
          <w:marRight w:val="0"/>
          <w:marTop w:val="0"/>
          <w:marBottom w:val="0"/>
          <w:divBdr>
            <w:top w:val="none" w:sz="0" w:space="0" w:color="auto"/>
            <w:left w:val="none" w:sz="0" w:space="0" w:color="auto"/>
            <w:bottom w:val="none" w:sz="0" w:space="0" w:color="auto"/>
            <w:right w:val="none" w:sz="0" w:space="0" w:color="auto"/>
          </w:divBdr>
        </w:div>
        <w:div w:id="504172189">
          <w:marLeft w:val="480"/>
          <w:marRight w:val="0"/>
          <w:marTop w:val="0"/>
          <w:marBottom w:val="0"/>
          <w:divBdr>
            <w:top w:val="none" w:sz="0" w:space="0" w:color="auto"/>
            <w:left w:val="none" w:sz="0" w:space="0" w:color="auto"/>
            <w:bottom w:val="none" w:sz="0" w:space="0" w:color="auto"/>
            <w:right w:val="none" w:sz="0" w:space="0" w:color="auto"/>
          </w:divBdr>
        </w:div>
        <w:div w:id="1252274334">
          <w:marLeft w:val="480"/>
          <w:marRight w:val="0"/>
          <w:marTop w:val="0"/>
          <w:marBottom w:val="0"/>
          <w:divBdr>
            <w:top w:val="none" w:sz="0" w:space="0" w:color="auto"/>
            <w:left w:val="none" w:sz="0" w:space="0" w:color="auto"/>
            <w:bottom w:val="none" w:sz="0" w:space="0" w:color="auto"/>
            <w:right w:val="none" w:sz="0" w:space="0" w:color="auto"/>
          </w:divBdr>
        </w:div>
        <w:div w:id="1230924712">
          <w:marLeft w:val="480"/>
          <w:marRight w:val="0"/>
          <w:marTop w:val="0"/>
          <w:marBottom w:val="0"/>
          <w:divBdr>
            <w:top w:val="none" w:sz="0" w:space="0" w:color="auto"/>
            <w:left w:val="none" w:sz="0" w:space="0" w:color="auto"/>
            <w:bottom w:val="none" w:sz="0" w:space="0" w:color="auto"/>
            <w:right w:val="none" w:sz="0" w:space="0" w:color="auto"/>
          </w:divBdr>
        </w:div>
        <w:div w:id="551619185">
          <w:marLeft w:val="480"/>
          <w:marRight w:val="0"/>
          <w:marTop w:val="0"/>
          <w:marBottom w:val="0"/>
          <w:divBdr>
            <w:top w:val="none" w:sz="0" w:space="0" w:color="auto"/>
            <w:left w:val="none" w:sz="0" w:space="0" w:color="auto"/>
            <w:bottom w:val="none" w:sz="0" w:space="0" w:color="auto"/>
            <w:right w:val="none" w:sz="0" w:space="0" w:color="auto"/>
          </w:divBdr>
        </w:div>
        <w:div w:id="2095660067">
          <w:marLeft w:val="480"/>
          <w:marRight w:val="0"/>
          <w:marTop w:val="0"/>
          <w:marBottom w:val="0"/>
          <w:divBdr>
            <w:top w:val="none" w:sz="0" w:space="0" w:color="auto"/>
            <w:left w:val="none" w:sz="0" w:space="0" w:color="auto"/>
            <w:bottom w:val="none" w:sz="0" w:space="0" w:color="auto"/>
            <w:right w:val="none" w:sz="0" w:space="0" w:color="auto"/>
          </w:divBdr>
        </w:div>
        <w:div w:id="1490174969">
          <w:marLeft w:val="480"/>
          <w:marRight w:val="0"/>
          <w:marTop w:val="0"/>
          <w:marBottom w:val="0"/>
          <w:divBdr>
            <w:top w:val="none" w:sz="0" w:space="0" w:color="auto"/>
            <w:left w:val="none" w:sz="0" w:space="0" w:color="auto"/>
            <w:bottom w:val="none" w:sz="0" w:space="0" w:color="auto"/>
            <w:right w:val="none" w:sz="0" w:space="0" w:color="auto"/>
          </w:divBdr>
        </w:div>
        <w:div w:id="500314922">
          <w:marLeft w:val="480"/>
          <w:marRight w:val="0"/>
          <w:marTop w:val="0"/>
          <w:marBottom w:val="0"/>
          <w:divBdr>
            <w:top w:val="none" w:sz="0" w:space="0" w:color="auto"/>
            <w:left w:val="none" w:sz="0" w:space="0" w:color="auto"/>
            <w:bottom w:val="none" w:sz="0" w:space="0" w:color="auto"/>
            <w:right w:val="none" w:sz="0" w:space="0" w:color="auto"/>
          </w:divBdr>
        </w:div>
      </w:divsChild>
    </w:div>
    <w:div w:id="1387879049">
      <w:bodyDiv w:val="1"/>
      <w:marLeft w:val="0"/>
      <w:marRight w:val="0"/>
      <w:marTop w:val="0"/>
      <w:marBottom w:val="0"/>
      <w:divBdr>
        <w:top w:val="none" w:sz="0" w:space="0" w:color="auto"/>
        <w:left w:val="none" w:sz="0" w:space="0" w:color="auto"/>
        <w:bottom w:val="none" w:sz="0" w:space="0" w:color="auto"/>
        <w:right w:val="none" w:sz="0" w:space="0" w:color="auto"/>
      </w:divBdr>
    </w:div>
    <w:div w:id="1388068778">
      <w:bodyDiv w:val="1"/>
      <w:marLeft w:val="0"/>
      <w:marRight w:val="0"/>
      <w:marTop w:val="0"/>
      <w:marBottom w:val="0"/>
      <w:divBdr>
        <w:top w:val="none" w:sz="0" w:space="0" w:color="auto"/>
        <w:left w:val="none" w:sz="0" w:space="0" w:color="auto"/>
        <w:bottom w:val="none" w:sz="0" w:space="0" w:color="auto"/>
        <w:right w:val="none" w:sz="0" w:space="0" w:color="auto"/>
      </w:divBdr>
    </w:div>
    <w:div w:id="1391273631">
      <w:bodyDiv w:val="1"/>
      <w:marLeft w:val="0"/>
      <w:marRight w:val="0"/>
      <w:marTop w:val="0"/>
      <w:marBottom w:val="0"/>
      <w:divBdr>
        <w:top w:val="none" w:sz="0" w:space="0" w:color="auto"/>
        <w:left w:val="none" w:sz="0" w:space="0" w:color="auto"/>
        <w:bottom w:val="none" w:sz="0" w:space="0" w:color="auto"/>
        <w:right w:val="none" w:sz="0" w:space="0" w:color="auto"/>
      </w:divBdr>
    </w:div>
    <w:div w:id="1391689617">
      <w:bodyDiv w:val="1"/>
      <w:marLeft w:val="0"/>
      <w:marRight w:val="0"/>
      <w:marTop w:val="0"/>
      <w:marBottom w:val="0"/>
      <w:divBdr>
        <w:top w:val="none" w:sz="0" w:space="0" w:color="auto"/>
        <w:left w:val="none" w:sz="0" w:space="0" w:color="auto"/>
        <w:bottom w:val="none" w:sz="0" w:space="0" w:color="auto"/>
        <w:right w:val="none" w:sz="0" w:space="0" w:color="auto"/>
      </w:divBdr>
      <w:divsChild>
        <w:div w:id="1786925435">
          <w:marLeft w:val="480"/>
          <w:marRight w:val="0"/>
          <w:marTop w:val="0"/>
          <w:marBottom w:val="0"/>
          <w:divBdr>
            <w:top w:val="none" w:sz="0" w:space="0" w:color="auto"/>
            <w:left w:val="none" w:sz="0" w:space="0" w:color="auto"/>
            <w:bottom w:val="none" w:sz="0" w:space="0" w:color="auto"/>
            <w:right w:val="none" w:sz="0" w:space="0" w:color="auto"/>
          </w:divBdr>
        </w:div>
        <w:div w:id="1338314346">
          <w:marLeft w:val="480"/>
          <w:marRight w:val="0"/>
          <w:marTop w:val="0"/>
          <w:marBottom w:val="0"/>
          <w:divBdr>
            <w:top w:val="none" w:sz="0" w:space="0" w:color="auto"/>
            <w:left w:val="none" w:sz="0" w:space="0" w:color="auto"/>
            <w:bottom w:val="none" w:sz="0" w:space="0" w:color="auto"/>
            <w:right w:val="none" w:sz="0" w:space="0" w:color="auto"/>
          </w:divBdr>
        </w:div>
        <w:div w:id="762996737">
          <w:marLeft w:val="480"/>
          <w:marRight w:val="0"/>
          <w:marTop w:val="0"/>
          <w:marBottom w:val="0"/>
          <w:divBdr>
            <w:top w:val="none" w:sz="0" w:space="0" w:color="auto"/>
            <w:left w:val="none" w:sz="0" w:space="0" w:color="auto"/>
            <w:bottom w:val="none" w:sz="0" w:space="0" w:color="auto"/>
            <w:right w:val="none" w:sz="0" w:space="0" w:color="auto"/>
          </w:divBdr>
        </w:div>
        <w:div w:id="1305818826">
          <w:marLeft w:val="480"/>
          <w:marRight w:val="0"/>
          <w:marTop w:val="0"/>
          <w:marBottom w:val="0"/>
          <w:divBdr>
            <w:top w:val="none" w:sz="0" w:space="0" w:color="auto"/>
            <w:left w:val="none" w:sz="0" w:space="0" w:color="auto"/>
            <w:bottom w:val="none" w:sz="0" w:space="0" w:color="auto"/>
            <w:right w:val="none" w:sz="0" w:space="0" w:color="auto"/>
          </w:divBdr>
        </w:div>
        <w:div w:id="1892764205">
          <w:marLeft w:val="480"/>
          <w:marRight w:val="0"/>
          <w:marTop w:val="0"/>
          <w:marBottom w:val="0"/>
          <w:divBdr>
            <w:top w:val="none" w:sz="0" w:space="0" w:color="auto"/>
            <w:left w:val="none" w:sz="0" w:space="0" w:color="auto"/>
            <w:bottom w:val="none" w:sz="0" w:space="0" w:color="auto"/>
            <w:right w:val="none" w:sz="0" w:space="0" w:color="auto"/>
          </w:divBdr>
        </w:div>
        <w:div w:id="799112738">
          <w:marLeft w:val="480"/>
          <w:marRight w:val="0"/>
          <w:marTop w:val="0"/>
          <w:marBottom w:val="0"/>
          <w:divBdr>
            <w:top w:val="none" w:sz="0" w:space="0" w:color="auto"/>
            <w:left w:val="none" w:sz="0" w:space="0" w:color="auto"/>
            <w:bottom w:val="none" w:sz="0" w:space="0" w:color="auto"/>
            <w:right w:val="none" w:sz="0" w:space="0" w:color="auto"/>
          </w:divBdr>
        </w:div>
        <w:div w:id="1123773326">
          <w:marLeft w:val="480"/>
          <w:marRight w:val="0"/>
          <w:marTop w:val="0"/>
          <w:marBottom w:val="0"/>
          <w:divBdr>
            <w:top w:val="none" w:sz="0" w:space="0" w:color="auto"/>
            <w:left w:val="none" w:sz="0" w:space="0" w:color="auto"/>
            <w:bottom w:val="none" w:sz="0" w:space="0" w:color="auto"/>
            <w:right w:val="none" w:sz="0" w:space="0" w:color="auto"/>
          </w:divBdr>
        </w:div>
        <w:div w:id="1256086512">
          <w:marLeft w:val="480"/>
          <w:marRight w:val="0"/>
          <w:marTop w:val="0"/>
          <w:marBottom w:val="0"/>
          <w:divBdr>
            <w:top w:val="none" w:sz="0" w:space="0" w:color="auto"/>
            <w:left w:val="none" w:sz="0" w:space="0" w:color="auto"/>
            <w:bottom w:val="none" w:sz="0" w:space="0" w:color="auto"/>
            <w:right w:val="none" w:sz="0" w:space="0" w:color="auto"/>
          </w:divBdr>
        </w:div>
        <w:div w:id="587082339">
          <w:marLeft w:val="480"/>
          <w:marRight w:val="0"/>
          <w:marTop w:val="0"/>
          <w:marBottom w:val="0"/>
          <w:divBdr>
            <w:top w:val="none" w:sz="0" w:space="0" w:color="auto"/>
            <w:left w:val="none" w:sz="0" w:space="0" w:color="auto"/>
            <w:bottom w:val="none" w:sz="0" w:space="0" w:color="auto"/>
            <w:right w:val="none" w:sz="0" w:space="0" w:color="auto"/>
          </w:divBdr>
        </w:div>
        <w:div w:id="1060592179">
          <w:marLeft w:val="480"/>
          <w:marRight w:val="0"/>
          <w:marTop w:val="0"/>
          <w:marBottom w:val="0"/>
          <w:divBdr>
            <w:top w:val="none" w:sz="0" w:space="0" w:color="auto"/>
            <w:left w:val="none" w:sz="0" w:space="0" w:color="auto"/>
            <w:bottom w:val="none" w:sz="0" w:space="0" w:color="auto"/>
            <w:right w:val="none" w:sz="0" w:space="0" w:color="auto"/>
          </w:divBdr>
        </w:div>
        <w:div w:id="504057228">
          <w:marLeft w:val="480"/>
          <w:marRight w:val="0"/>
          <w:marTop w:val="0"/>
          <w:marBottom w:val="0"/>
          <w:divBdr>
            <w:top w:val="none" w:sz="0" w:space="0" w:color="auto"/>
            <w:left w:val="none" w:sz="0" w:space="0" w:color="auto"/>
            <w:bottom w:val="none" w:sz="0" w:space="0" w:color="auto"/>
            <w:right w:val="none" w:sz="0" w:space="0" w:color="auto"/>
          </w:divBdr>
        </w:div>
        <w:div w:id="1050420528">
          <w:marLeft w:val="480"/>
          <w:marRight w:val="0"/>
          <w:marTop w:val="0"/>
          <w:marBottom w:val="0"/>
          <w:divBdr>
            <w:top w:val="none" w:sz="0" w:space="0" w:color="auto"/>
            <w:left w:val="none" w:sz="0" w:space="0" w:color="auto"/>
            <w:bottom w:val="none" w:sz="0" w:space="0" w:color="auto"/>
            <w:right w:val="none" w:sz="0" w:space="0" w:color="auto"/>
          </w:divBdr>
        </w:div>
        <w:div w:id="59644167">
          <w:marLeft w:val="480"/>
          <w:marRight w:val="0"/>
          <w:marTop w:val="0"/>
          <w:marBottom w:val="0"/>
          <w:divBdr>
            <w:top w:val="none" w:sz="0" w:space="0" w:color="auto"/>
            <w:left w:val="none" w:sz="0" w:space="0" w:color="auto"/>
            <w:bottom w:val="none" w:sz="0" w:space="0" w:color="auto"/>
            <w:right w:val="none" w:sz="0" w:space="0" w:color="auto"/>
          </w:divBdr>
        </w:div>
        <w:div w:id="1738553235">
          <w:marLeft w:val="480"/>
          <w:marRight w:val="0"/>
          <w:marTop w:val="0"/>
          <w:marBottom w:val="0"/>
          <w:divBdr>
            <w:top w:val="none" w:sz="0" w:space="0" w:color="auto"/>
            <w:left w:val="none" w:sz="0" w:space="0" w:color="auto"/>
            <w:bottom w:val="none" w:sz="0" w:space="0" w:color="auto"/>
            <w:right w:val="none" w:sz="0" w:space="0" w:color="auto"/>
          </w:divBdr>
        </w:div>
        <w:div w:id="1852646804">
          <w:marLeft w:val="480"/>
          <w:marRight w:val="0"/>
          <w:marTop w:val="0"/>
          <w:marBottom w:val="0"/>
          <w:divBdr>
            <w:top w:val="none" w:sz="0" w:space="0" w:color="auto"/>
            <w:left w:val="none" w:sz="0" w:space="0" w:color="auto"/>
            <w:bottom w:val="none" w:sz="0" w:space="0" w:color="auto"/>
            <w:right w:val="none" w:sz="0" w:space="0" w:color="auto"/>
          </w:divBdr>
        </w:div>
        <w:div w:id="1515655591">
          <w:marLeft w:val="480"/>
          <w:marRight w:val="0"/>
          <w:marTop w:val="0"/>
          <w:marBottom w:val="0"/>
          <w:divBdr>
            <w:top w:val="none" w:sz="0" w:space="0" w:color="auto"/>
            <w:left w:val="none" w:sz="0" w:space="0" w:color="auto"/>
            <w:bottom w:val="none" w:sz="0" w:space="0" w:color="auto"/>
            <w:right w:val="none" w:sz="0" w:space="0" w:color="auto"/>
          </w:divBdr>
        </w:div>
        <w:div w:id="408767658">
          <w:marLeft w:val="480"/>
          <w:marRight w:val="0"/>
          <w:marTop w:val="0"/>
          <w:marBottom w:val="0"/>
          <w:divBdr>
            <w:top w:val="none" w:sz="0" w:space="0" w:color="auto"/>
            <w:left w:val="none" w:sz="0" w:space="0" w:color="auto"/>
            <w:bottom w:val="none" w:sz="0" w:space="0" w:color="auto"/>
            <w:right w:val="none" w:sz="0" w:space="0" w:color="auto"/>
          </w:divBdr>
        </w:div>
        <w:div w:id="1901557119">
          <w:marLeft w:val="480"/>
          <w:marRight w:val="0"/>
          <w:marTop w:val="0"/>
          <w:marBottom w:val="0"/>
          <w:divBdr>
            <w:top w:val="none" w:sz="0" w:space="0" w:color="auto"/>
            <w:left w:val="none" w:sz="0" w:space="0" w:color="auto"/>
            <w:bottom w:val="none" w:sz="0" w:space="0" w:color="auto"/>
            <w:right w:val="none" w:sz="0" w:space="0" w:color="auto"/>
          </w:divBdr>
        </w:div>
        <w:div w:id="1294481885">
          <w:marLeft w:val="480"/>
          <w:marRight w:val="0"/>
          <w:marTop w:val="0"/>
          <w:marBottom w:val="0"/>
          <w:divBdr>
            <w:top w:val="none" w:sz="0" w:space="0" w:color="auto"/>
            <w:left w:val="none" w:sz="0" w:space="0" w:color="auto"/>
            <w:bottom w:val="none" w:sz="0" w:space="0" w:color="auto"/>
            <w:right w:val="none" w:sz="0" w:space="0" w:color="auto"/>
          </w:divBdr>
        </w:div>
        <w:div w:id="1459756387">
          <w:marLeft w:val="480"/>
          <w:marRight w:val="0"/>
          <w:marTop w:val="0"/>
          <w:marBottom w:val="0"/>
          <w:divBdr>
            <w:top w:val="none" w:sz="0" w:space="0" w:color="auto"/>
            <w:left w:val="none" w:sz="0" w:space="0" w:color="auto"/>
            <w:bottom w:val="none" w:sz="0" w:space="0" w:color="auto"/>
            <w:right w:val="none" w:sz="0" w:space="0" w:color="auto"/>
          </w:divBdr>
        </w:div>
        <w:div w:id="645354551">
          <w:marLeft w:val="480"/>
          <w:marRight w:val="0"/>
          <w:marTop w:val="0"/>
          <w:marBottom w:val="0"/>
          <w:divBdr>
            <w:top w:val="none" w:sz="0" w:space="0" w:color="auto"/>
            <w:left w:val="none" w:sz="0" w:space="0" w:color="auto"/>
            <w:bottom w:val="none" w:sz="0" w:space="0" w:color="auto"/>
            <w:right w:val="none" w:sz="0" w:space="0" w:color="auto"/>
          </w:divBdr>
        </w:div>
        <w:div w:id="1894462294">
          <w:marLeft w:val="480"/>
          <w:marRight w:val="0"/>
          <w:marTop w:val="0"/>
          <w:marBottom w:val="0"/>
          <w:divBdr>
            <w:top w:val="none" w:sz="0" w:space="0" w:color="auto"/>
            <w:left w:val="none" w:sz="0" w:space="0" w:color="auto"/>
            <w:bottom w:val="none" w:sz="0" w:space="0" w:color="auto"/>
            <w:right w:val="none" w:sz="0" w:space="0" w:color="auto"/>
          </w:divBdr>
        </w:div>
        <w:div w:id="1725448949">
          <w:marLeft w:val="480"/>
          <w:marRight w:val="0"/>
          <w:marTop w:val="0"/>
          <w:marBottom w:val="0"/>
          <w:divBdr>
            <w:top w:val="none" w:sz="0" w:space="0" w:color="auto"/>
            <w:left w:val="none" w:sz="0" w:space="0" w:color="auto"/>
            <w:bottom w:val="none" w:sz="0" w:space="0" w:color="auto"/>
            <w:right w:val="none" w:sz="0" w:space="0" w:color="auto"/>
          </w:divBdr>
        </w:div>
        <w:div w:id="1365131497">
          <w:marLeft w:val="480"/>
          <w:marRight w:val="0"/>
          <w:marTop w:val="0"/>
          <w:marBottom w:val="0"/>
          <w:divBdr>
            <w:top w:val="none" w:sz="0" w:space="0" w:color="auto"/>
            <w:left w:val="none" w:sz="0" w:space="0" w:color="auto"/>
            <w:bottom w:val="none" w:sz="0" w:space="0" w:color="auto"/>
            <w:right w:val="none" w:sz="0" w:space="0" w:color="auto"/>
          </w:divBdr>
        </w:div>
        <w:div w:id="280764638">
          <w:marLeft w:val="480"/>
          <w:marRight w:val="0"/>
          <w:marTop w:val="0"/>
          <w:marBottom w:val="0"/>
          <w:divBdr>
            <w:top w:val="none" w:sz="0" w:space="0" w:color="auto"/>
            <w:left w:val="none" w:sz="0" w:space="0" w:color="auto"/>
            <w:bottom w:val="none" w:sz="0" w:space="0" w:color="auto"/>
            <w:right w:val="none" w:sz="0" w:space="0" w:color="auto"/>
          </w:divBdr>
        </w:div>
      </w:divsChild>
    </w:div>
    <w:div w:id="1393503152">
      <w:bodyDiv w:val="1"/>
      <w:marLeft w:val="0"/>
      <w:marRight w:val="0"/>
      <w:marTop w:val="0"/>
      <w:marBottom w:val="0"/>
      <w:divBdr>
        <w:top w:val="none" w:sz="0" w:space="0" w:color="auto"/>
        <w:left w:val="none" w:sz="0" w:space="0" w:color="auto"/>
        <w:bottom w:val="none" w:sz="0" w:space="0" w:color="auto"/>
        <w:right w:val="none" w:sz="0" w:space="0" w:color="auto"/>
      </w:divBdr>
    </w:div>
    <w:div w:id="1395006256">
      <w:bodyDiv w:val="1"/>
      <w:marLeft w:val="0"/>
      <w:marRight w:val="0"/>
      <w:marTop w:val="0"/>
      <w:marBottom w:val="0"/>
      <w:divBdr>
        <w:top w:val="none" w:sz="0" w:space="0" w:color="auto"/>
        <w:left w:val="none" w:sz="0" w:space="0" w:color="auto"/>
        <w:bottom w:val="none" w:sz="0" w:space="0" w:color="auto"/>
        <w:right w:val="none" w:sz="0" w:space="0" w:color="auto"/>
      </w:divBdr>
      <w:divsChild>
        <w:div w:id="2100445881">
          <w:marLeft w:val="480"/>
          <w:marRight w:val="0"/>
          <w:marTop w:val="0"/>
          <w:marBottom w:val="0"/>
          <w:divBdr>
            <w:top w:val="none" w:sz="0" w:space="0" w:color="auto"/>
            <w:left w:val="none" w:sz="0" w:space="0" w:color="auto"/>
            <w:bottom w:val="none" w:sz="0" w:space="0" w:color="auto"/>
            <w:right w:val="none" w:sz="0" w:space="0" w:color="auto"/>
          </w:divBdr>
        </w:div>
        <w:div w:id="1102654037">
          <w:marLeft w:val="480"/>
          <w:marRight w:val="0"/>
          <w:marTop w:val="0"/>
          <w:marBottom w:val="0"/>
          <w:divBdr>
            <w:top w:val="none" w:sz="0" w:space="0" w:color="auto"/>
            <w:left w:val="none" w:sz="0" w:space="0" w:color="auto"/>
            <w:bottom w:val="none" w:sz="0" w:space="0" w:color="auto"/>
            <w:right w:val="none" w:sz="0" w:space="0" w:color="auto"/>
          </w:divBdr>
        </w:div>
        <w:div w:id="2012367044">
          <w:marLeft w:val="480"/>
          <w:marRight w:val="0"/>
          <w:marTop w:val="0"/>
          <w:marBottom w:val="0"/>
          <w:divBdr>
            <w:top w:val="none" w:sz="0" w:space="0" w:color="auto"/>
            <w:left w:val="none" w:sz="0" w:space="0" w:color="auto"/>
            <w:bottom w:val="none" w:sz="0" w:space="0" w:color="auto"/>
            <w:right w:val="none" w:sz="0" w:space="0" w:color="auto"/>
          </w:divBdr>
        </w:div>
        <w:div w:id="213080907">
          <w:marLeft w:val="480"/>
          <w:marRight w:val="0"/>
          <w:marTop w:val="0"/>
          <w:marBottom w:val="0"/>
          <w:divBdr>
            <w:top w:val="none" w:sz="0" w:space="0" w:color="auto"/>
            <w:left w:val="none" w:sz="0" w:space="0" w:color="auto"/>
            <w:bottom w:val="none" w:sz="0" w:space="0" w:color="auto"/>
            <w:right w:val="none" w:sz="0" w:space="0" w:color="auto"/>
          </w:divBdr>
        </w:div>
        <w:div w:id="102962872">
          <w:marLeft w:val="480"/>
          <w:marRight w:val="0"/>
          <w:marTop w:val="0"/>
          <w:marBottom w:val="0"/>
          <w:divBdr>
            <w:top w:val="none" w:sz="0" w:space="0" w:color="auto"/>
            <w:left w:val="none" w:sz="0" w:space="0" w:color="auto"/>
            <w:bottom w:val="none" w:sz="0" w:space="0" w:color="auto"/>
            <w:right w:val="none" w:sz="0" w:space="0" w:color="auto"/>
          </w:divBdr>
        </w:div>
        <w:div w:id="322129082">
          <w:marLeft w:val="480"/>
          <w:marRight w:val="0"/>
          <w:marTop w:val="0"/>
          <w:marBottom w:val="0"/>
          <w:divBdr>
            <w:top w:val="none" w:sz="0" w:space="0" w:color="auto"/>
            <w:left w:val="none" w:sz="0" w:space="0" w:color="auto"/>
            <w:bottom w:val="none" w:sz="0" w:space="0" w:color="auto"/>
            <w:right w:val="none" w:sz="0" w:space="0" w:color="auto"/>
          </w:divBdr>
        </w:div>
        <w:div w:id="1034622585">
          <w:marLeft w:val="480"/>
          <w:marRight w:val="0"/>
          <w:marTop w:val="0"/>
          <w:marBottom w:val="0"/>
          <w:divBdr>
            <w:top w:val="none" w:sz="0" w:space="0" w:color="auto"/>
            <w:left w:val="none" w:sz="0" w:space="0" w:color="auto"/>
            <w:bottom w:val="none" w:sz="0" w:space="0" w:color="auto"/>
            <w:right w:val="none" w:sz="0" w:space="0" w:color="auto"/>
          </w:divBdr>
        </w:div>
        <w:div w:id="1474983782">
          <w:marLeft w:val="480"/>
          <w:marRight w:val="0"/>
          <w:marTop w:val="0"/>
          <w:marBottom w:val="0"/>
          <w:divBdr>
            <w:top w:val="none" w:sz="0" w:space="0" w:color="auto"/>
            <w:left w:val="none" w:sz="0" w:space="0" w:color="auto"/>
            <w:bottom w:val="none" w:sz="0" w:space="0" w:color="auto"/>
            <w:right w:val="none" w:sz="0" w:space="0" w:color="auto"/>
          </w:divBdr>
        </w:div>
        <w:div w:id="1031565867">
          <w:marLeft w:val="480"/>
          <w:marRight w:val="0"/>
          <w:marTop w:val="0"/>
          <w:marBottom w:val="0"/>
          <w:divBdr>
            <w:top w:val="none" w:sz="0" w:space="0" w:color="auto"/>
            <w:left w:val="none" w:sz="0" w:space="0" w:color="auto"/>
            <w:bottom w:val="none" w:sz="0" w:space="0" w:color="auto"/>
            <w:right w:val="none" w:sz="0" w:space="0" w:color="auto"/>
          </w:divBdr>
        </w:div>
        <w:div w:id="2001881673">
          <w:marLeft w:val="480"/>
          <w:marRight w:val="0"/>
          <w:marTop w:val="0"/>
          <w:marBottom w:val="0"/>
          <w:divBdr>
            <w:top w:val="none" w:sz="0" w:space="0" w:color="auto"/>
            <w:left w:val="none" w:sz="0" w:space="0" w:color="auto"/>
            <w:bottom w:val="none" w:sz="0" w:space="0" w:color="auto"/>
            <w:right w:val="none" w:sz="0" w:space="0" w:color="auto"/>
          </w:divBdr>
        </w:div>
        <w:div w:id="1812747670">
          <w:marLeft w:val="480"/>
          <w:marRight w:val="0"/>
          <w:marTop w:val="0"/>
          <w:marBottom w:val="0"/>
          <w:divBdr>
            <w:top w:val="none" w:sz="0" w:space="0" w:color="auto"/>
            <w:left w:val="none" w:sz="0" w:space="0" w:color="auto"/>
            <w:bottom w:val="none" w:sz="0" w:space="0" w:color="auto"/>
            <w:right w:val="none" w:sz="0" w:space="0" w:color="auto"/>
          </w:divBdr>
        </w:div>
        <w:div w:id="309556081">
          <w:marLeft w:val="480"/>
          <w:marRight w:val="0"/>
          <w:marTop w:val="0"/>
          <w:marBottom w:val="0"/>
          <w:divBdr>
            <w:top w:val="none" w:sz="0" w:space="0" w:color="auto"/>
            <w:left w:val="none" w:sz="0" w:space="0" w:color="auto"/>
            <w:bottom w:val="none" w:sz="0" w:space="0" w:color="auto"/>
            <w:right w:val="none" w:sz="0" w:space="0" w:color="auto"/>
          </w:divBdr>
        </w:div>
        <w:div w:id="2105108877">
          <w:marLeft w:val="480"/>
          <w:marRight w:val="0"/>
          <w:marTop w:val="0"/>
          <w:marBottom w:val="0"/>
          <w:divBdr>
            <w:top w:val="none" w:sz="0" w:space="0" w:color="auto"/>
            <w:left w:val="none" w:sz="0" w:space="0" w:color="auto"/>
            <w:bottom w:val="none" w:sz="0" w:space="0" w:color="auto"/>
            <w:right w:val="none" w:sz="0" w:space="0" w:color="auto"/>
          </w:divBdr>
        </w:div>
        <w:div w:id="531187148">
          <w:marLeft w:val="480"/>
          <w:marRight w:val="0"/>
          <w:marTop w:val="0"/>
          <w:marBottom w:val="0"/>
          <w:divBdr>
            <w:top w:val="none" w:sz="0" w:space="0" w:color="auto"/>
            <w:left w:val="none" w:sz="0" w:space="0" w:color="auto"/>
            <w:bottom w:val="none" w:sz="0" w:space="0" w:color="auto"/>
            <w:right w:val="none" w:sz="0" w:space="0" w:color="auto"/>
          </w:divBdr>
        </w:div>
        <w:div w:id="2058123313">
          <w:marLeft w:val="480"/>
          <w:marRight w:val="0"/>
          <w:marTop w:val="0"/>
          <w:marBottom w:val="0"/>
          <w:divBdr>
            <w:top w:val="none" w:sz="0" w:space="0" w:color="auto"/>
            <w:left w:val="none" w:sz="0" w:space="0" w:color="auto"/>
            <w:bottom w:val="none" w:sz="0" w:space="0" w:color="auto"/>
            <w:right w:val="none" w:sz="0" w:space="0" w:color="auto"/>
          </w:divBdr>
        </w:div>
        <w:div w:id="24909226">
          <w:marLeft w:val="480"/>
          <w:marRight w:val="0"/>
          <w:marTop w:val="0"/>
          <w:marBottom w:val="0"/>
          <w:divBdr>
            <w:top w:val="none" w:sz="0" w:space="0" w:color="auto"/>
            <w:left w:val="none" w:sz="0" w:space="0" w:color="auto"/>
            <w:bottom w:val="none" w:sz="0" w:space="0" w:color="auto"/>
            <w:right w:val="none" w:sz="0" w:space="0" w:color="auto"/>
          </w:divBdr>
        </w:div>
        <w:div w:id="1011837652">
          <w:marLeft w:val="480"/>
          <w:marRight w:val="0"/>
          <w:marTop w:val="0"/>
          <w:marBottom w:val="0"/>
          <w:divBdr>
            <w:top w:val="none" w:sz="0" w:space="0" w:color="auto"/>
            <w:left w:val="none" w:sz="0" w:space="0" w:color="auto"/>
            <w:bottom w:val="none" w:sz="0" w:space="0" w:color="auto"/>
            <w:right w:val="none" w:sz="0" w:space="0" w:color="auto"/>
          </w:divBdr>
        </w:div>
        <w:div w:id="1236208745">
          <w:marLeft w:val="480"/>
          <w:marRight w:val="0"/>
          <w:marTop w:val="0"/>
          <w:marBottom w:val="0"/>
          <w:divBdr>
            <w:top w:val="none" w:sz="0" w:space="0" w:color="auto"/>
            <w:left w:val="none" w:sz="0" w:space="0" w:color="auto"/>
            <w:bottom w:val="none" w:sz="0" w:space="0" w:color="auto"/>
            <w:right w:val="none" w:sz="0" w:space="0" w:color="auto"/>
          </w:divBdr>
        </w:div>
        <w:div w:id="655111349">
          <w:marLeft w:val="480"/>
          <w:marRight w:val="0"/>
          <w:marTop w:val="0"/>
          <w:marBottom w:val="0"/>
          <w:divBdr>
            <w:top w:val="none" w:sz="0" w:space="0" w:color="auto"/>
            <w:left w:val="none" w:sz="0" w:space="0" w:color="auto"/>
            <w:bottom w:val="none" w:sz="0" w:space="0" w:color="auto"/>
            <w:right w:val="none" w:sz="0" w:space="0" w:color="auto"/>
          </w:divBdr>
        </w:div>
        <w:div w:id="226190816">
          <w:marLeft w:val="480"/>
          <w:marRight w:val="0"/>
          <w:marTop w:val="0"/>
          <w:marBottom w:val="0"/>
          <w:divBdr>
            <w:top w:val="none" w:sz="0" w:space="0" w:color="auto"/>
            <w:left w:val="none" w:sz="0" w:space="0" w:color="auto"/>
            <w:bottom w:val="none" w:sz="0" w:space="0" w:color="auto"/>
            <w:right w:val="none" w:sz="0" w:space="0" w:color="auto"/>
          </w:divBdr>
        </w:div>
        <w:div w:id="1592856860">
          <w:marLeft w:val="480"/>
          <w:marRight w:val="0"/>
          <w:marTop w:val="0"/>
          <w:marBottom w:val="0"/>
          <w:divBdr>
            <w:top w:val="none" w:sz="0" w:space="0" w:color="auto"/>
            <w:left w:val="none" w:sz="0" w:space="0" w:color="auto"/>
            <w:bottom w:val="none" w:sz="0" w:space="0" w:color="auto"/>
            <w:right w:val="none" w:sz="0" w:space="0" w:color="auto"/>
          </w:divBdr>
        </w:div>
        <w:div w:id="1301577542">
          <w:marLeft w:val="480"/>
          <w:marRight w:val="0"/>
          <w:marTop w:val="0"/>
          <w:marBottom w:val="0"/>
          <w:divBdr>
            <w:top w:val="none" w:sz="0" w:space="0" w:color="auto"/>
            <w:left w:val="none" w:sz="0" w:space="0" w:color="auto"/>
            <w:bottom w:val="none" w:sz="0" w:space="0" w:color="auto"/>
            <w:right w:val="none" w:sz="0" w:space="0" w:color="auto"/>
          </w:divBdr>
        </w:div>
      </w:divsChild>
    </w:div>
    <w:div w:id="1399598416">
      <w:bodyDiv w:val="1"/>
      <w:marLeft w:val="0"/>
      <w:marRight w:val="0"/>
      <w:marTop w:val="0"/>
      <w:marBottom w:val="0"/>
      <w:divBdr>
        <w:top w:val="none" w:sz="0" w:space="0" w:color="auto"/>
        <w:left w:val="none" w:sz="0" w:space="0" w:color="auto"/>
        <w:bottom w:val="none" w:sz="0" w:space="0" w:color="auto"/>
        <w:right w:val="none" w:sz="0" w:space="0" w:color="auto"/>
      </w:divBdr>
    </w:div>
    <w:div w:id="1399862828">
      <w:bodyDiv w:val="1"/>
      <w:marLeft w:val="0"/>
      <w:marRight w:val="0"/>
      <w:marTop w:val="0"/>
      <w:marBottom w:val="0"/>
      <w:divBdr>
        <w:top w:val="none" w:sz="0" w:space="0" w:color="auto"/>
        <w:left w:val="none" w:sz="0" w:space="0" w:color="auto"/>
        <w:bottom w:val="none" w:sz="0" w:space="0" w:color="auto"/>
        <w:right w:val="none" w:sz="0" w:space="0" w:color="auto"/>
      </w:divBdr>
      <w:divsChild>
        <w:div w:id="1408071206">
          <w:marLeft w:val="640"/>
          <w:marRight w:val="0"/>
          <w:marTop w:val="0"/>
          <w:marBottom w:val="0"/>
          <w:divBdr>
            <w:top w:val="none" w:sz="0" w:space="0" w:color="auto"/>
            <w:left w:val="none" w:sz="0" w:space="0" w:color="auto"/>
            <w:bottom w:val="none" w:sz="0" w:space="0" w:color="auto"/>
            <w:right w:val="none" w:sz="0" w:space="0" w:color="auto"/>
          </w:divBdr>
        </w:div>
        <w:div w:id="1781803628">
          <w:marLeft w:val="640"/>
          <w:marRight w:val="0"/>
          <w:marTop w:val="0"/>
          <w:marBottom w:val="0"/>
          <w:divBdr>
            <w:top w:val="none" w:sz="0" w:space="0" w:color="auto"/>
            <w:left w:val="none" w:sz="0" w:space="0" w:color="auto"/>
            <w:bottom w:val="none" w:sz="0" w:space="0" w:color="auto"/>
            <w:right w:val="none" w:sz="0" w:space="0" w:color="auto"/>
          </w:divBdr>
        </w:div>
        <w:div w:id="1480149319">
          <w:marLeft w:val="640"/>
          <w:marRight w:val="0"/>
          <w:marTop w:val="0"/>
          <w:marBottom w:val="0"/>
          <w:divBdr>
            <w:top w:val="none" w:sz="0" w:space="0" w:color="auto"/>
            <w:left w:val="none" w:sz="0" w:space="0" w:color="auto"/>
            <w:bottom w:val="none" w:sz="0" w:space="0" w:color="auto"/>
            <w:right w:val="none" w:sz="0" w:space="0" w:color="auto"/>
          </w:divBdr>
        </w:div>
        <w:div w:id="1373188760">
          <w:marLeft w:val="640"/>
          <w:marRight w:val="0"/>
          <w:marTop w:val="0"/>
          <w:marBottom w:val="0"/>
          <w:divBdr>
            <w:top w:val="none" w:sz="0" w:space="0" w:color="auto"/>
            <w:left w:val="none" w:sz="0" w:space="0" w:color="auto"/>
            <w:bottom w:val="none" w:sz="0" w:space="0" w:color="auto"/>
            <w:right w:val="none" w:sz="0" w:space="0" w:color="auto"/>
          </w:divBdr>
        </w:div>
        <w:div w:id="1824271630">
          <w:marLeft w:val="640"/>
          <w:marRight w:val="0"/>
          <w:marTop w:val="0"/>
          <w:marBottom w:val="0"/>
          <w:divBdr>
            <w:top w:val="none" w:sz="0" w:space="0" w:color="auto"/>
            <w:left w:val="none" w:sz="0" w:space="0" w:color="auto"/>
            <w:bottom w:val="none" w:sz="0" w:space="0" w:color="auto"/>
            <w:right w:val="none" w:sz="0" w:space="0" w:color="auto"/>
          </w:divBdr>
        </w:div>
        <w:div w:id="1874658008">
          <w:marLeft w:val="640"/>
          <w:marRight w:val="0"/>
          <w:marTop w:val="0"/>
          <w:marBottom w:val="0"/>
          <w:divBdr>
            <w:top w:val="none" w:sz="0" w:space="0" w:color="auto"/>
            <w:left w:val="none" w:sz="0" w:space="0" w:color="auto"/>
            <w:bottom w:val="none" w:sz="0" w:space="0" w:color="auto"/>
            <w:right w:val="none" w:sz="0" w:space="0" w:color="auto"/>
          </w:divBdr>
        </w:div>
        <w:div w:id="138499798">
          <w:marLeft w:val="640"/>
          <w:marRight w:val="0"/>
          <w:marTop w:val="0"/>
          <w:marBottom w:val="0"/>
          <w:divBdr>
            <w:top w:val="none" w:sz="0" w:space="0" w:color="auto"/>
            <w:left w:val="none" w:sz="0" w:space="0" w:color="auto"/>
            <w:bottom w:val="none" w:sz="0" w:space="0" w:color="auto"/>
            <w:right w:val="none" w:sz="0" w:space="0" w:color="auto"/>
          </w:divBdr>
        </w:div>
        <w:div w:id="41636502">
          <w:marLeft w:val="640"/>
          <w:marRight w:val="0"/>
          <w:marTop w:val="0"/>
          <w:marBottom w:val="0"/>
          <w:divBdr>
            <w:top w:val="none" w:sz="0" w:space="0" w:color="auto"/>
            <w:left w:val="none" w:sz="0" w:space="0" w:color="auto"/>
            <w:bottom w:val="none" w:sz="0" w:space="0" w:color="auto"/>
            <w:right w:val="none" w:sz="0" w:space="0" w:color="auto"/>
          </w:divBdr>
        </w:div>
        <w:div w:id="1984848273">
          <w:marLeft w:val="640"/>
          <w:marRight w:val="0"/>
          <w:marTop w:val="0"/>
          <w:marBottom w:val="0"/>
          <w:divBdr>
            <w:top w:val="none" w:sz="0" w:space="0" w:color="auto"/>
            <w:left w:val="none" w:sz="0" w:space="0" w:color="auto"/>
            <w:bottom w:val="none" w:sz="0" w:space="0" w:color="auto"/>
            <w:right w:val="none" w:sz="0" w:space="0" w:color="auto"/>
          </w:divBdr>
        </w:div>
        <w:div w:id="2048792757">
          <w:marLeft w:val="640"/>
          <w:marRight w:val="0"/>
          <w:marTop w:val="0"/>
          <w:marBottom w:val="0"/>
          <w:divBdr>
            <w:top w:val="none" w:sz="0" w:space="0" w:color="auto"/>
            <w:left w:val="none" w:sz="0" w:space="0" w:color="auto"/>
            <w:bottom w:val="none" w:sz="0" w:space="0" w:color="auto"/>
            <w:right w:val="none" w:sz="0" w:space="0" w:color="auto"/>
          </w:divBdr>
        </w:div>
        <w:div w:id="1936396335">
          <w:marLeft w:val="640"/>
          <w:marRight w:val="0"/>
          <w:marTop w:val="0"/>
          <w:marBottom w:val="0"/>
          <w:divBdr>
            <w:top w:val="none" w:sz="0" w:space="0" w:color="auto"/>
            <w:left w:val="none" w:sz="0" w:space="0" w:color="auto"/>
            <w:bottom w:val="none" w:sz="0" w:space="0" w:color="auto"/>
            <w:right w:val="none" w:sz="0" w:space="0" w:color="auto"/>
          </w:divBdr>
        </w:div>
        <w:div w:id="1066414440">
          <w:marLeft w:val="640"/>
          <w:marRight w:val="0"/>
          <w:marTop w:val="0"/>
          <w:marBottom w:val="0"/>
          <w:divBdr>
            <w:top w:val="none" w:sz="0" w:space="0" w:color="auto"/>
            <w:left w:val="none" w:sz="0" w:space="0" w:color="auto"/>
            <w:bottom w:val="none" w:sz="0" w:space="0" w:color="auto"/>
            <w:right w:val="none" w:sz="0" w:space="0" w:color="auto"/>
          </w:divBdr>
        </w:div>
        <w:div w:id="373771705">
          <w:marLeft w:val="640"/>
          <w:marRight w:val="0"/>
          <w:marTop w:val="0"/>
          <w:marBottom w:val="0"/>
          <w:divBdr>
            <w:top w:val="none" w:sz="0" w:space="0" w:color="auto"/>
            <w:left w:val="none" w:sz="0" w:space="0" w:color="auto"/>
            <w:bottom w:val="none" w:sz="0" w:space="0" w:color="auto"/>
            <w:right w:val="none" w:sz="0" w:space="0" w:color="auto"/>
          </w:divBdr>
        </w:div>
        <w:div w:id="1142505629">
          <w:marLeft w:val="640"/>
          <w:marRight w:val="0"/>
          <w:marTop w:val="0"/>
          <w:marBottom w:val="0"/>
          <w:divBdr>
            <w:top w:val="none" w:sz="0" w:space="0" w:color="auto"/>
            <w:left w:val="none" w:sz="0" w:space="0" w:color="auto"/>
            <w:bottom w:val="none" w:sz="0" w:space="0" w:color="auto"/>
            <w:right w:val="none" w:sz="0" w:space="0" w:color="auto"/>
          </w:divBdr>
        </w:div>
        <w:div w:id="1681541862">
          <w:marLeft w:val="640"/>
          <w:marRight w:val="0"/>
          <w:marTop w:val="0"/>
          <w:marBottom w:val="0"/>
          <w:divBdr>
            <w:top w:val="none" w:sz="0" w:space="0" w:color="auto"/>
            <w:left w:val="none" w:sz="0" w:space="0" w:color="auto"/>
            <w:bottom w:val="none" w:sz="0" w:space="0" w:color="auto"/>
            <w:right w:val="none" w:sz="0" w:space="0" w:color="auto"/>
          </w:divBdr>
        </w:div>
        <w:div w:id="1697657505">
          <w:marLeft w:val="640"/>
          <w:marRight w:val="0"/>
          <w:marTop w:val="0"/>
          <w:marBottom w:val="0"/>
          <w:divBdr>
            <w:top w:val="none" w:sz="0" w:space="0" w:color="auto"/>
            <w:left w:val="none" w:sz="0" w:space="0" w:color="auto"/>
            <w:bottom w:val="none" w:sz="0" w:space="0" w:color="auto"/>
            <w:right w:val="none" w:sz="0" w:space="0" w:color="auto"/>
          </w:divBdr>
        </w:div>
        <w:div w:id="1213999353">
          <w:marLeft w:val="640"/>
          <w:marRight w:val="0"/>
          <w:marTop w:val="0"/>
          <w:marBottom w:val="0"/>
          <w:divBdr>
            <w:top w:val="none" w:sz="0" w:space="0" w:color="auto"/>
            <w:left w:val="none" w:sz="0" w:space="0" w:color="auto"/>
            <w:bottom w:val="none" w:sz="0" w:space="0" w:color="auto"/>
            <w:right w:val="none" w:sz="0" w:space="0" w:color="auto"/>
          </w:divBdr>
        </w:div>
        <w:div w:id="1742631341">
          <w:marLeft w:val="640"/>
          <w:marRight w:val="0"/>
          <w:marTop w:val="0"/>
          <w:marBottom w:val="0"/>
          <w:divBdr>
            <w:top w:val="none" w:sz="0" w:space="0" w:color="auto"/>
            <w:left w:val="none" w:sz="0" w:space="0" w:color="auto"/>
            <w:bottom w:val="none" w:sz="0" w:space="0" w:color="auto"/>
            <w:right w:val="none" w:sz="0" w:space="0" w:color="auto"/>
          </w:divBdr>
        </w:div>
        <w:div w:id="969165829">
          <w:marLeft w:val="640"/>
          <w:marRight w:val="0"/>
          <w:marTop w:val="0"/>
          <w:marBottom w:val="0"/>
          <w:divBdr>
            <w:top w:val="none" w:sz="0" w:space="0" w:color="auto"/>
            <w:left w:val="none" w:sz="0" w:space="0" w:color="auto"/>
            <w:bottom w:val="none" w:sz="0" w:space="0" w:color="auto"/>
            <w:right w:val="none" w:sz="0" w:space="0" w:color="auto"/>
          </w:divBdr>
        </w:div>
        <w:div w:id="1136147034">
          <w:marLeft w:val="640"/>
          <w:marRight w:val="0"/>
          <w:marTop w:val="0"/>
          <w:marBottom w:val="0"/>
          <w:divBdr>
            <w:top w:val="none" w:sz="0" w:space="0" w:color="auto"/>
            <w:left w:val="none" w:sz="0" w:space="0" w:color="auto"/>
            <w:bottom w:val="none" w:sz="0" w:space="0" w:color="auto"/>
            <w:right w:val="none" w:sz="0" w:space="0" w:color="auto"/>
          </w:divBdr>
        </w:div>
        <w:div w:id="1885406950">
          <w:marLeft w:val="640"/>
          <w:marRight w:val="0"/>
          <w:marTop w:val="0"/>
          <w:marBottom w:val="0"/>
          <w:divBdr>
            <w:top w:val="none" w:sz="0" w:space="0" w:color="auto"/>
            <w:left w:val="none" w:sz="0" w:space="0" w:color="auto"/>
            <w:bottom w:val="none" w:sz="0" w:space="0" w:color="auto"/>
            <w:right w:val="none" w:sz="0" w:space="0" w:color="auto"/>
          </w:divBdr>
        </w:div>
        <w:div w:id="1388341273">
          <w:marLeft w:val="640"/>
          <w:marRight w:val="0"/>
          <w:marTop w:val="0"/>
          <w:marBottom w:val="0"/>
          <w:divBdr>
            <w:top w:val="none" w:sz="0" w:space="0" w:color="auto"/>
            <w:left w:val="none" w:sz="0" w:space="0" w:color="auto"/>
            <w:bottom w:val="none" w:sz="0" w:space="0" w:color="auto"/>
            <w:right w:val="none" w:sz="0" w:space="0" w:color="auto"/>
          </w:divBdr>
        </w:div>
        <w:div w:id="1787194120">
          <w:marLeft w:val="640"/>
          <w:marRight w:val="0"/>
          <w:marTop w:val="0"/>
          <w:marBottom w:val="0"/>
          <w:divBdr>
            <w:top w:val="none" w:sz="0" w:space="0" w:color="auto"/>
            <w:left w:val="none" w:sz="0" w:space="0" w:color="auto"/>
            <w:bottom w:val="none" w:sz="0" w:space="0" w:color="auto"/>
            <w:right w:val="none" w:sz="0" w:space="0" w:color="auto"/>
          </w:divBdr>
        </w:div>
        <w:div w:id="360059555">
          <w:marLeft w:val="640"/>
          <w:marRight w:val="0"/>
          <w:marTop w:val="0"/>
          <w:marBottom w:val="0"/>
          <w:divBdr>
            <w:top w:val="none" w:sz="0" w:space="0" w:color="auto"/>
            <w:left w:val="none" w:sz="0" w:space="0" w:color="auto"/>
            <w:bottom w:val="none" w:sz="0" w:space="0" w:color="auto"/>
            <w:right w:val="none" w:sz="0" w:space="0" w:color="auto"/>
          </w:divBdr>
        </w:div>
        <w:div w:id="1264999529">
          <w:marLeft w:val="640"/>
          <w:marRight w:val="0"/>
          <w:marTop w:val="0"/>
          <w:marBottom w:val="0"/>
          <w:divBdr>
            <w:top w:val="none" w:sz="0" w:space="0" w:color="auto"/>
            <w:left w:val="none" w:sz="0" w:space="0" w:color="auto"/>
            <w:bottom w:val="none" w:sz="0" w:space="0" w:color="auto"/>
            <w:right w:val="none" w:sz="0" w:space="0" w:color="auto"/>
          </w:divBdr>
        </w:div>
        <w:div w:id="1378820936">
          <w:marLeft w:val="640"/>
          <w:marRight w:val="0"/>
          <w:marTop w:val="0"/>
          <w:marBottom w:val="0"/>
          <w:divBdr>
            <w:top w:val="none" w:sz="0" w:space="0" w:color="auto"/>
            <w:left w:val="none" w:sz="0" w:space="0" w:color="auto"/>
            <w:bottom w:val="none" w:sz="0" w:space="0" w:color="auto"/>
            <w:right w:val="none" w:sz="0" w:space="0" w:color="auto"/>
          </w:divBdr>
        </w:div>
        <w:div w:id="1822888939">
          <w:marLeft w:val="640"/>
          <w:marRight w:val="0"/>
          <w:marTop w:val="0"/>
          <w:marBottom w:val="0"/>
          <w:divBdr>
            <w:top w:val="none" w:sz="0" w:space="0" w:color="auto"/>
            <w:left w:val="none" w:sz="0" w:space="0" w:color="auto"/>
            <w:bottom w:val="none" w:sz="0" w:space="0" w:color="auto"/>
            <w:right w:val="none" w:sz="0" w:space="0" w:color="auto"/>
          </w:divBdr>
        </w:div>
        <w:div w:id="2138253975">
          <w:marLeft w:val="640"/>
          <w:marRight w:val="0"/>
          <w:marTop w:val="0"/>
          <w:marBottom w:val="0"/>
          <w:divBdr>
            <w:top w:val="none" w:sz="0" w:space="0" w:color="auto"/>
            <w:left w:val="none" w:sz="0" w:space="0" w:color="auto"/>
            <w:bottom w:val="none" w:sz="0" w:space="0" w:color="auto"/>
            <w:right w:val="none" w:sz="0" w:space="0" w:color="auto"/>
          </w:divBdr>
        </w:div>
        <w:div w:id="404769366">
          <w:marLeft w:val="640"/>
          <w:marRight w:val="0"/>
          <w:marTop w:val="0"/>
          <w:marBottom w:val="0"/>
          <w:divBdr>
            <w:top w:val="none" w:sz="0" w:space="0" w:color="auto"/>
            <w:left w:val="none" w:sz="0" w:space="0" w:color="auto"/>
            <w:bottom w:val="none" w:sz="0" w:space="0" w:color="auto"/>
            <w:right w:val="none" w:sz="0" w:space="0" w:color="auto"/>
          </w:divBdr>
        </w:div>
        <w:div w:id="457140653">
          <w:marLeft w:val="640"/>
          <w:marRight w:val="0"/>
          <w:marTop w:val="0"/>
          <w:marBottom w:val="0"/>
          <w:divBdr>
            <w:top w:val="none" w:sz="0" w:space="0" w:color="auto"/>
            <w:left w:val="none" w:sz="0" w:space="0" w:color="auto"/>
            <w:bottom w:val="none" w:sz="0" w:space="0" w:color="auto"/>
            <w:right w:val="none" w:sz="0" w:space="0" w:color="auto"/>
          </w:divBdr>
        </w:div>
        <w:div w:id="458954473">
          <w:marLeft w:val="640"/>
          <w:marRight w:val="0"/>
          <w:marTop w:val="0"/>
          <w:marBottom w:val="0"/>
          <w:divBdr>
            <w:top w:val="none" w:sz="0" w:space="0" w:color="auto"/>
            <w:left w:val="none" w:sz="0" w:space="0" w:color="auto"/>
            <w:bottom w:val="none" w:sz="0" w:space="0" w:color="auto"/>
            <w:right w:val="none" w:sz="0" w:space="0" w:color="auto"/>
          </w:divBdr>
        </w:div>
        <w:div w:id="1445922940">
          <w:marLeft w:val="640"/>
          <w:marRight w:val="0"/>
          <w:marTop w:val="0"/>
          <w:marBottom w:val="0"/>
          <w:divBdr>
            <w:top w:val="none" w:sz="0" w:space="0" w:color="auto"/>
            <w:left w:val="none" w:sz="0" w:space="0" w:color="auto"/>
            <w:bottom w:val="none" w:sz="0" w:space="0" w:color="auto"/>
            <w:right w:val="none" w:sz="0" w:space="0" w:color="auto"/>
          </w:divBdr>
        </w:div>
        <w:div w:id="1339505274">
          <w:marLeft w:val="640"/>
          <w:marRight w:val="0"/>
          <w:marTop w:val="0"/>
          <w:marBottom w:val="0"/>
          <w:divBdr>
            <w:top w:val="none" w:sz="0" w:space="0" w:color="auto"/>
            <w:left w:val="none" w:sz="0" w:space="0" w:color="auto"/>
            <w:bottom w:val="none" w:sz="0" w:space="0" w:color="auto"/>
            <w:right w:val="none" w:sz="0" w:space="0" w:color="auto"/>
          </w:divBdr>
        </w:div>
        <w:div w:id="103313263">
          <w:marLeft w:val="640"/>
          <w:marRight w:val="0"/>
          <w:marTop w:val="0"/>
          <w:marBottom w:val="0"/>
          <w:divBdr>
            <w:top w:val="none" w:sz="0" w:space="0" w:color="auto"/>
            <w:left w:val="none" w:sz="0" w:space="0" w:color="auto"/>
            <w:bottom w:val="none" w:sz="0" w:space="0" w:color="auto"/>
            <w:right w:val="none" w:sz="0" w:space="0" w:color="auto"/>
          </w:divBdr>
        </w:div>
        <w:div w:id="523901747">
          <w:marLeft w:val="640"/>
          <w:marRight w:val="0"/>
          <w:marTop w:val="0"/>
          <w:marBottom w:val="0"/>
          <w:divBdr>
            <w:top w:val="none" w:sz="0" w:space="0" w:color="auto"/>
            <w:left w:val="none" w:sz="0" w:space="0" w:color="auto"/>
            <w:bottom w:val="none" w:sz="0" w:space="0" w:color="auto"/>
            <w:right w:val="none" w:sz="0" w:space="0" w:color="auto"/>
          </w:divBdr>
        </w:div>
        <w:div w:id="1187448419">
          <w:marLeft w:val="640"/>
          <w:marRight w:val="0"/>
          <w:marTop w:val="0"/>
          <w:marBottom w:val="0"/>
          <w:divBdr>
            <w:top w:val="none" w:sz="0" w:space="0" w:color="auto"/>
            <w:left w:val="none" w:sz="0" w:space="0" w:color="auto"/>
            <w:bottom w:val="none" w:sz="0" w:space="0" w:color="auto"/>
            <w:right w:val="none" w:sz="0" w:space="0" w:color="auto"/>
          </w:divBdr>
        </w:div>
        <w:div w:id="144517227">
          <w:marLeft w:val="640"/>
          <w:marRight w:val="0"/>
          <w:marTop w:val="0"/>
          <w:marBottom w:val="0"/>
          <w:divBdr>
            <w:top w:val="none" w:sz="0" w:space="0" w:color="auto"/>
            <w:left w:val="none" w:sz="0" w:space="0" w:color="auto"/>
            <w:bottom w:val="none" w:sz="0" w:space="0" w:color="auto"/>
            <w:right w:val="none" w:sz="0" w:space="0" w:color="auto"/>
          </w:divBdr>
        </w:div>
        <w:div w:id="2075546493">
          <w:marLeft w:val="640"/>
          <w:marRight w:val="0"/>
          <w:marTop w:val="0"/>
          <w:marBottom w:val="0"/>
          <w:divBdr>
            <w:top w:val="none" w:sz="0" w:space="0" w:color="auto"/>
            <w:left w:val="none" w:sz="0" w:space="0" w:color="auto"/>
            <w:bottom w:val="none" w:sz="0" w:space="0" w:color="auto"/>
            <w:right w:val="none" w:sz="0" w:space="0" w:color="auto"/>
          </w:divBdr>
        </w:div>
        <w:div w:id="764420593">
          <w:marLeft w:val="640"/>
          <w:marRight w:val="0"/>
          <w:marTop w:val="0"/>
          <w:marBottom w:val="0"/>
          <w:divBdr>
            <w:top w:val="none" w:sz="0" w:space="0" w:color="auto"/>
            <w:left w:val="none" w:sz="0" w:space="0" w:color="auto"/>
            <w:bottom w:val="none" w:sz="0" w:space="0" w:color="auto"/>
            <w:right w:val="none" w:sz="0" w:space="0" w:color="auto"/>
          </w:divBdr>
        </w:div>
        <w:div w:id="1623876568">
          <w:marLeft w:val="640"/>
          <w:marRight w:val="0"/>
          <w:marTop w:val="0"/>
          <w:marBottom w:val="0"/>
          <w:divBdr>
            <w:top w:val="none" w:sz="0" w:space="0" w:color="auto"/>
            <w:left w:val="none" w:sz="0" w:space="0" w:color="auto"/>
            <w:bottom w:val="none" w:sz="0" w:space="0" w:color="auto"/>
            <w:right w:val="none" w:sz="0" w:space="0" w:color="auto"/>
          </w:divBdr>
        </w:div>
        <w:div w:id="346758736">
          <w:marLeft w:val="640"/>
          <w:marRight w:val="0"/>
          <w:marTop w:val="0"/>
          <w:marBottom w:val="0"/>
          <w:divBdr>
            <w:top w:val="none" w:sz="0" w:space="0" w:color="auto"/>
            <w:left w:val="none" w:sz="0" w:space="0" w:color="auto"/>
            <w:bottom w:val="none" w:sz="0" w:space="0" w:color="auto"/>
            <w:right w:val="none" w:sz="0" w:space="0" w:color="auto"/>
          </w:divBdr>
        </w:div>
        <w:div w:id="698895626">
          <w:marLeft w:val="640"/>
          <w:marRight w:val="0"/>
          <w:marTop w:val="0"/>
          <w:marBottom w:val="0"/>
          <w:divBdr>
            <w:top w:val="none" w:sz="0" w:space="0" w:color="auto"/>
            <w:left w:val="none" w:sz="0" w:space="0" w:color="auto"/>
            <w:bottom w:val="none" w:sz="0" w:space="0" w:color="auto"/>
            <w:right w:val="none" w:sz="0" w:space="0" w:color="auto"/>
          </w:divBdr>
        </w:div>
        <w:div w:id="1977756800">
          <w:marLeft w:val="640"/>
          <w:marRight w:val="0"/>
          <w:marTop w:val="0"/>
          <w:marBottom w:val="0"/>
          <w:divBdr>
            <w:top w:val="none" w:sz="0" w:space="0" w:color="auto"/>
            <w:left w:val="none" w:sz="0" w:space="0" w:color="auto"/>
            <w:bottom w:val="none" w:sz="0" w:space="0" w:color="auto"/>
            <w:right w:val="none" w:sz="0" w:space="0" w:color="auto"/>
          </w:divBdr>
        </w:div>
        <w:div w:id="1564288590">
          <w:marLeft w:val="640"/>
          <w:marRight w:val="0"/>
          <w:marTop w:val="0"/>
          <w:marBottom w:val="0"/>
          <w:divBdr>
            <w:top w:val="none" w:sz="0" w:space="0" w:color="auto"/>
            <w:left w:val="none" w:sz="0" w:space="0" w:color="auto"/>
            <w:bottom w:val="none" w:sz="0" w:space="0" w:color="auto"/>
            <w:right w:val="none" w:sz="0" w:space="0" w:color="auto"/>
          </w:divBdr>
        </w:div>
        <w:div w:id="1179540206">
          <w:marLeft w:val="640"/>
          <w:marRight w:val="0"/>
          <w:marTop w:val="0"/>
          <w:marBottom w:val="0"/>
          <w:divBdr>
            <w:top w:val="none" w:sz="0" w:space="0" w:color="auto"/>
            <w:left w:val="none" w:sz="0" w:space="0" w:color="auto"/>
            <w:bottom w:val="none" w:sz="0" w:space="0" w:color="auto"/>
            <w:right w:val="none" w:sz="0" w:space="0" w:color="auto"/>
          </w:divBdr>
        </w:div>
        <w:div w:id="1877423379">
          <w:marLeft w:val="640"/>
          <w:marRight w:val="0"/>
          <w:marTop w:val="0"/>
          <w:marBottom w:val="0"/>
          <w:divBdr>
            <w:top w:val="none" w:sz="0" w:space="0" w:color="auto"/>
            <w:left w:val="none" w:sz="0" w:space="0" w:color="auto"/>
            <w:bottom w:val="none" w:sz="0" w:space="0" w:color="auto"/>
            <w:right w:val="none" w:sz="0" w:space="0" w:color="auto"/>
          </w:divBdr>
        </w:div>
        <w:div w:id="670331719">
          <w:marLeft w:val="640"/>
          <w:marRight w:val="0"/>
          <w:marTop w:val="0"/>
          <w:marBottom w:val="0"/>
          <w:divBdr>
            <w:top w:val="none" w:sz="0" w:space="0" w:color="auto"/>
            <w:left w:val="none" w:sz="0" w:space="0" w:color="auto"/>
            <w:bottom w:val="none" w:sz="0" w:space="0" w:color="auto"/>
            <w:right w:val="none" w:sz="0" w:space="0" w:color="auto"/>
          </w:divBdr>
        </w:div>
        <w:div w:id="2073460167">
          <w:marLeft w:val="640"/>
          <w:marRight w:val="0"/>
          <w:marTop w:val="0"/>
          <w:marBottom w:val="0"/>
          <w:divBdr>
            <w:top w:val="none" w:sz="0" w:space="0" w:color="auto"/>
            <w:left w:val="none" w:sz="0" w:space="0" w:color="auto"/>
            <w:bottom w:val="none" w:sz="0" w:space="0" w:color="auto"/>
            <w:right w:val="none" w:sz="0" w:space="0" w:color="auto"/>
          </w:divBdr>
        </w:div>
        <w:div w:id="1437166473">
          <w:marLeft w:val="640"/>
          <w:marRight w:val="0"/>
          <w:marTop w:val="0"/>
          <w:marBottom w:val="0"/>
          <w:divBdr>
            <w:top w:val="none" w:sz="0" w:space="0" w:color="auto"/>
            <w:left w:val="none" w:sz="0" w:space="0" w:color="auto"/>
            <w:bottom w:val="none" w:sz="0" w:space="0" w:color="auto"/>
            <w:right w:val="none" w:sz="0" w:space="0" w:color="auto"/>
          </w:divBdr>
        </w:div>
        <w:div w:id="430705367">
          <w:marLeft w:val="640"/>
          <w:marRight w:val="0"/>
          <w:marTop w:val="0"/>
          <w:marBottom w:val="0"/>
          <w:divBdr>
            <w:top w:val="none" w:sz="0" w:space="0" w:color="auto"/>
            <w:left w:val="none" w:sz="0" w:space="0" w:color="auto"/>
            <w:bottom w:val="none" w:sz="0" w:space="0" w:color="auto"/>
            <w:right w:val="none" w:sz="0" w:space="0" w:color="auto"/>
          </w:divBdr>
        </w:div>
        <w:div w:id="1039817428">
          <w:marLeft w:val="640"/>
          <w:marRight w:val="0"/>
          <w:marTop w:val="0"/>
          <w:marBottom w:val="0"/>
          <w:divBdr>
            <w:top w:val="none" w:sz="0" w:space="0" w:color="auto"/>
            <w:left w:val="none" w:sz="0" w:space="0" w:color="auto"/>
            <w:bottom w:val="none" w:sz="0" w:space="0" w:color="auto"/>
            <w:right w:val="none" w:sz="0" w:space="0" w:color="auto"/>
          </w:divBdr>
        </w:div>
        <w:div w:id="1024599561">
          <w:marLeft w:val="640"/>
          <w:marRight w:val="0"/>
          <w:marTop w:val="0"/>
          <w:marBottom w:val="0"/>
          <w:divBdr>
            <w:top w:val="none" w:sz="0" w:space="0" w:color="auto"/>
            <w:left w:val="none" w:sz="0" w:space="0" w:color="auto"/>
            <w:bottom w:val="none" w:sz="0" w:space="0" w:color="auto"/>
            <w:right w:val="none" w:sz="0" w:space="0" w:color="auto"/>
          </w:divBdr>
        </w:div>
        <w:div w:id="2042707994">
          <w:marLeft w:val="640"/>
          <w:marRight w:val="0"/>
          <w:marTop w:val="0"/>
          <w:marBottom w:val="0"/>
          <w:divBdr>
            <w:top w:val="none" w:sz="0" w:space="0" w:color="auto"/>
            <w:left w:val="none" w:sz="0" w:space="0" w:color="auto"/>
            <w:bottom w:val="none" w:sz="0" w:space="0" w:color="auto"/>
            <w:right w:val="none" w:sz="0" w:space="0" w:color="auto"/>
          </w:divBdr>
        </w:div>
        <w:div w:id="855312738">
          <w:marLeft w:val="640"/>
          <w:marRight w:val="0"/>
          <w:marTop w:val="0"/>
          <w:marBottom w:val="0"/>
          <w:divBdr>
            <w:top w:val="none" w:sz="0" w:space="0" w:color="auto"/>
            <w:left w:val="none" w:sz="0" w:space="0" w:color="auto"/>
            <w:bottom w:val="none" w:sz="0" w:space="0" w:color="auto"/>
            <w:right w:val="none" w:sz="0" w:space="0" w:color="auto"/>
          </w:divBdr>
        </w:div>
        <w:div w:id="161699930">
          <w:marLeft w:val="640"/>
          <w:marRight w:val="0"/>
          <w:marTop w:val="0"/>
          <w:marBottom w:val="0"/>
          <w:divBdr>
            <w:top w:val="none" w:sz="0" w:space="0" w:color="auto"/>
            <w:left w:val="none" w:sz="0" w:space="0" w:color="auto"/>
            <w:bottom w:val="none" w:sz="0" w:space="0" w:color="auto"/>
            <w:right w:val="none" w:sz="0" w:space="0" w:color="auto"/>
          </w:divBdr>
        </w:div>
        <w:div w:id="792863948">
          <w:marLeft w:val="640"/>
          <w:marRight w:val="0"/>
          <w:marTop w:val="0"/>
          <w:marBottom w:val="0"/>
          <w:divBdr>
            <w:top w:val="none" w:sz="0" w:space="0" w:color="auto"/>
            <w:left w:val="none" w:sz="0" w:space="0" w:color="auto"/>
            <w:bottom w:val="none" w:sz="0" w:space="0" w:color="auto"/>
            <w:right w:val="none" w:sz="0" w:space="0" w:color="auto"/>
          </w:divBdr>
        </w:div>
        <w:div w:id="1199974550">
          <w:marLeft w:val="640"/>
          <w:marRight w:val="0"/>
          <w:marTop w:val="0"/>
          <w:marBottom w:val="0"/>
          <w:divBdr>
            <w:top w:val="none" w:sz="0" w:space="0" w:color="auto"/>
            <w:left w:val="none" w:sz="0" w:space="0" w:color="auto"/>
            <w:bottom w:val="none" w:sz="0" w:space="0" w:color="auto"/>
            <w:right w:val="none" w:sz="0" w:space="0" w:color="auto"/>
          </w:divBdr>
        </w:div>
        <w:div w:id="719939199">
          <w:marLeft w:val="640"/>
          <w:marRight w:val="0"/>
          <w:marTop w:val="0"/>
          <w:marBottom w:val="0"/>
          <w:divBdr>
            <w:top w:val="none" w:sz="0" w:space="0" w:color="auto"/>
            <w:left w:val="none" w:sz="0" w:space="0" w:color="auto"/>
            <w:bottom w:val="none" w:sz="0" w:space="0" w:color="auto"/>
            <w:right w:val="none" w:sz="0" w:space="0" w:color="auto"/>
          </w:divBdr>
        </w:div>
        <w:div w:id="2024359674">
          <w:marLeft w:val="640"/>
          <w:marRight w:val="0"/>
          <w:marTop w:val="0"/>
          <w:marBottom w:val="0"/>
          <w:divBdr>
            <w:top w:val="none" w:sz="0" w:space="0" w:color="auto"/>
            <w:left w:val="none" w:sz="0" w:space="0" w:color="auto"/>
            <w:bottom w:val="none" w:sz="0" w:space="0" w:color="auto"/>
            <w:right w:val="none" w:sz="0" w:space="0" w:color="auto"/>
          </w:divBdr>
        </w:div>
        <w:div w:id="401636480">
          <w:marLeft w:val="640"/>
          <w:marRight w:val="0"/>
          <w:marTop w:val="0"/>
          <w:marBottom w:val="0"/>
          <w:divBdr>
            <w:top w:val="none" w:sz="0" w:space="0" w:color="auto"/>
            <w:left w:val="none" w:sz="0" w:space="0" w:color="auto"/>
            <w:bottom w:val="none" w:sz="0" w:space="0" w:color="auto"/>
            <w:right w:val="none" w:sz="0" w:space="0" w:color="auto"/>
          </w:divBdr>
        </w:div>
        <w:div w:id="142545120">
          <w:marLeft w:val="640"/>
          <w:marRight w:val="0"/>
          <w:marTop w:val="0"/>
          <w:marBottom w:val="0"/>
          <w:divBdr>
            <w:top w:val="none" w:sz="0" w:space="0" w:color="auto"/>
            <w:left w:val="none" w:sz="0" w:space="0" w:color="auto"/>
            <w:bottom w:val="none" w:sz="0" w:space="0" w:color="auto"/>
            <w:right w:val="none" w:sz="0" w:space="0" w:color="auto"/>
          </w:divBdr>
        </w:div>
        <w:div w:id="150751636">
          <w:marLeft w:val="640"/>
          <w:marRight w:val="0"/>
          <w:marTop w:val="0"/>
          <w:marBottom w:val="0"/>
          <w:divBdr>
            <w:top w:val="none" w:sz="0" w:space="0" w:color="auto"/>
            <w:left w:val="none" w:sz="0" w:space="0" w:color="auto"/>
            <w:bottom w:val="none" w:sz="0" w:space="0" w:color="auto"/>
            <w:right w:val="none" w:sz="0" w:space="0" w:color="auto"/>
          </w:divBdr>
        </w:div>
        <w:div w:id="544488096">
          <w:marLeft w:val="640"/>
          <w:marRight w:val="0"/>
          <w:marTop w:val="0"/>
          <w:marBottom w:val="0"/>
          <w:divBdr>
            <w:top w:val="none" w:sz="0" w:space="0" w:color="auto"/>
            <w:left w:val="none" w:sz="0" w:space="0" w:color="auto"/>
            <w:bottom w:val="none" w:sz="0" w:space="0" w:color="auto"/>
            <w:right w:val="none" w:sz="0" w:space="0" w:color="auto"/>
          </w:divBdr>
        </w:div>
        <w:div w:id="325941374">
          <w:marLeft w:val="640"/>
          <w:marRight w:val="0"/>
          <w:marTop w:val="0"/>
          <w:marBottom w:val="0"/>
          <w:divBdr>
            <w:top w:val="none" w:sz="0" w:space="0" w:color="auto"/>
            <w:left w:val="none" w:sz="0" w:space="0" w:color="auto"/>
            <w:bottom w:val="none" w:sz="0" w:space="0" w:color="auto"/>
            <w:right w:val="none" w:sz="0" w:space="0" w:color="auto"/>
          </w:divBdr>
        </w:div>
        <w:div w:id="1429883554">
          <w:marLeft w:val="640"/>
          <w:marRight w:val="0"/>
          <w:marTop w:val="0"/>
          <w:marBottom w:val="0"/>
          <w:divBdr>
            <w:top w:val="none" w:sz="0" w:space="0" w:color="auto"/>
            <w:left w:val="none" w:sz="0" w:space="0" w:color="auto"/>
            <w:bottom w:val="none" w:sz="0" w:space="0" w:color="auto"/>
            <w:right w:val="none" w:sz="0" w:space="0" w:color="auto"/>
          </w:divBdr>
        </w:div>
        <w:div w:id="933057564">
          <w:marLeft w:val="640"/>
          <w:marRight w:val="0"/>
          <w:marTop w:val="0"/>
          <w:marBottom w:val="0"/>
          <w:divBdr>
            <w:top w:val="none" w:sz="0" w:space="0" w:color="auto"/>
            <w:left w:val="none" w:sz="0" w:space="0" w:color="auto"/>
            <w:bottom w:val="none" w:sz="0" w:space="0" w:color="auto"/>
            <w:right w:val="none" w:sz="0" w:space="0" w:color="auto"/>
          </w:divBdr>
        </w:div>
        <w:div w:id="1252667397">
          <w:marLeft w:val="640"/>
          <w:marRight w:val="0"/>
          <w:marTop w:val="0"/>
          <w:marBottom w:val="0"/>
          <w:divBdr>
            <w:top w:val="none" w:sz="0" w:space="0" w:color="auto"/>
            <w:left w:val="none" w:sz="0" w:space="0" w:color="auto"/>
            <w:bottom w:val="none" w:sz="0" w:space="0" w:color="auto"/>
            <w:right w:val="none" w:sz="0" w:space="0" w:color="auto"/>
          </w:divBdr>
        </w:div>
        <w:div w:id="1997755219">
          <w:marLeft w:val="640"/>
          <w:marRight w:val="0"/>
          <w:marTop w:val="0"/>
          <w:marBottom w:val="0"/>
          <w:divBdr>
            <w:top w:val="none" w:sz="0" w:space="0" w:color="auto"/>
            <w:left w:val="none" w:sz="0" w:space="0" w:color="auto"/>
            <w:bottom w:val="none" w:sz="0" w:space="0" w:color="auto"/>
            <w:right w:val="none" w:sz="0" w:space="0" w:color="auto"/>
          </w:divBdr>
        </w:div>
        <w:div w:id="2028946344">
          <w:marLeft w:val="640"/>
          <w:marRight w:val="0"/>
          <w:marTop w:val="0"/>
          <w:marBottom w:val="0"/>
          <w:divBdr>
            <w:top w:val="none" w:sz="0" w:space="0" w:color="auto"/>
            <w:left w:val="none" w:sz="0" w:space="0" w:color="auto"/>
            <w:bottom w:val="none" w:sz="0" w:space="0" w:color="auto"/>
            <w:right w:val="none" w:sz="0" w:space="0" w:color="auto"/>
          </w:divBdr>
        </w:div>
        <w:div w:id="1992443864">
          <w:marLeft w:val="640"/>
          <w:marRight w:val="0"/>
          <w:marTop w:val="0"/>
          <w:marBottom w:val="0"/>
          <w:divBdr>
            <w:top w:val="none" w:sz="0" w:space="0" w:color="auto"/>
            <w:left w:val="none" w:sz="0" w:space="0" w:color="auto"/>
            <w:bottom w:val="none" w:sz="0" w:space="0" w:color="auto"/>
            <w:right w:val="none" w:sz="0" w:space="0" w:color="auto"/>
          </w:divBdr>
        </w:div>
        <w:div w:id="1865359179">
          <w:marLeft w:val="640"/>
          <w:marRight w:val="0"/>
          <w:marTop w:val="0"/>
          <w:marBottom w:val="0"/>
          <w:divBdr>
            <w:top w:val="none" w:sz="0" w:space="0" w:color="auto"/>
            <w:left w:val="none" w:sz="0" w:space="0" w:color="auto"/>
            <w:bottom w:val="none" w:sz="0" w:space="0" w:color="auto"/>
            <w:right w:val="none" w:sz="0" w:space="0" w:color="auto"/>
          </w:divBdr>
        </w:div>
        <w:div w:id="865756035">
          <w:marLeft w:val="640"/>
          <w:marRight w:val="0"/>
          <w:marTop w:val="0"/>
          <w:marBottom w:val="0"/>
          <w:divBdr>
            <w:top w:val="none" w:sz="0" w:space="0" w:color="auto"/>
            <w:left w:val="none" w:sz="0" w:space="0" w:color="auto"/>
            <w:bottom w:val="none" w:sz="0" w:space="0" w:color="auto"/>
            <w:right w:val="none" w:sz="0" w:space="0" w:color="auto"/>
          </w:divBdr>
        </w:div>
        <w:div w:id="654529096">
          <w:marLeft w:val="640"/>
          <w:marRight w:val="0"/>
          <w:marTop w:val="0"/>
          <w:marBottom w:val="0"/>
          <w:divBdr>
            <w:top w:val="none" w:sz="0" w:space="0" w:color="auto"/>
            <w:left w:val="none" w:sz="0" w:space="0" w:color="auto"/>
            <w:bottom w:val="none" w:sz="0" w:space="0" w:color="auto"/>
            <w:right w:val="none" w:sz="0" w:space="0" w:color="auto"/>
          </w:divBdr>
        </w:div>
        <w:div w:id="1020275019">
          <w:marLeft w:val="640"/>
          <w:marRight w:val="0"/>
          <w:marTop w:val="0"/>
          <w:marBottom w:val="0"/>
          <w:divBdr>
            <w:top w:val="none" w:sz="0" w:space="0" w:color="auto"/>
            <w:left w:val="none" w:sz="0" w:space="0" w:color="auto"/>
            <w:bottom w:val="none" w:sz="0" w:space="0" w:color="auto"/>
            <w:right w:val="none" w:sz="0" w:space="0" w:color="auto"/>
          </w:divBdr>
        </w:div>
        <w:div w:id="2124381862">
          <w:marLeft w:val="640"/>
          <w:marRight w:val="0"/>
          <w:marTop w:val="0"/>
          <w:marBottom w:val="0"/>
          <w:divBdr>
            <w:top w:val="none" w:sz="0" w:space="0" w:color="auto"/>
            <w:left w:val="none" w:sz="0" w:space="0" w:color="auto"/>
            <w:bottom w:val="none" w:sz="0" w:space="0" w:color="auto"/>
            <w:right w:val="none" w:sz="0" w:space="0" w:color="auto"/>
          </w:divBdr>
        </w:div>
        <w:div w:id="704453090">
          <w:marLeft w:val="640"/>
          <w:marRight w:val="0"/>
          <w:marTop w:val="0"/>
          <w:marBottom w:val="0"/>
          <w:divBdr>
            <w:top w:val="none" w:sz="0" w:space="0" w:color="auto"/>
            <w:left w:val="none" w:sz="0" w:space="0" w:color="auto"/>
            <w:bottom w:val="none" w:sz="0" w:space="0" w:color="auto"/>
            <w:right w:val="none" w:sz="0" w:space="0" w:color="auto"/>
          </w:divBdr>
        </w:div>
        <w:div w:id="1500123739">
          <w:marLeft w:val="640"/>
          <w:marRight w:val="0"/>
          <w:marTop w:val="0"/>
          <w:marBottom w:val="0"/>
          <w:divBdr>
            <w:top w:val="none" w:sz="0" w:space="0" w:color="auto"/>
            <w:left w:val="none" w:sz="0" w:space="0" w:color="auto"/>
            <w:bottom w:val="none" w:sz="0" w:space="0" w:color="auto"/>
            <w:right w:val="none" w:sz="0" w:space="0" w:color="auto"/>
          </w:divBdr>
        </w:div>
        <w:div w:id="141848198">
          <w:marLeft w:val="640"/>
          <w:marRight w:val="0"/>
          <w:marTop w:val="0"/>
          <w:marBottom w:val="0"/>
          <w:divBdr>
            <w:top w:val="none" w:sz="0" w:space="0" w:color="auto"/>
            <w:left w:val="none" w:sz="0" w:space="0" w:color="auto"/>
            <w:bottom w:val="none" w:sz="0" w:space="0" w:color="auto"/>
            <w:right w:val="none" w:sz="0" w:space="0" w:color="auto"/>
          </w:divBdr>
        </w:div>
        <w:div w:id="918558930">
          <w:marLeft w:val="640"/>
          <w:marRight w:val="0"/>
          <w:marTop w:val="0"/>
          <w:marBottom w:val="0"/>
          <w:divBdr>
            <w:top w:val="none" w:sz="0" w:space="0" w:color="auto"/>
            <w:left w:val="none" w:sz="0" w:space="0" w:color="auto"/>
            <w:bottom w:val="none" w:sz="0" w:space="0" w:color="auto"/>
            <w:right w:val="none" w:sz="0" w:space="0" w:color="auto"/>
          </w:divBdr>
        </w:div>
        <w:div w:id="945962509">
          <w:marLeft w:val="640"/>
          <w:marRight w:val="0"/>
          <w:marTop w:val="0"/>
          <w:marBottom w:val="0"/>
          <w:divBdr>
            <w:top w:val="none" w:sz="0" w:space="0" w:color="auto"/>
            <w:left w:val="none" w:sz="0" w:space="0" w:color="auto"/>
            <w:bottom w:val="none" w:sz="0" w:space="0" w:color="auto"/>
            <w:right w:val="none" w:sz="0" w:space="0" w:color="auto"/>
          </w:divBdr>
        </w:div>
        <w:div w:id="2075814470">
          <w:marLeft w:val="640"/>
          <w:marRight w:val="0"/>
          <w:marTop w:val="0"/>
          <w:marBottom w:val="0"/>
          <w:divBdr>
            <w:top w:val="none" w:sz="0" w:space="0" w:color="auto"/>
            <w:left w:val="none" w:sz="0" w:space="0" w:color="auto"/>
            <w:bottom w:val="none" w:sz="0" w:space="0" w:color="auto"/>
            <w:right w:val="none" w:sz="0" w:space="0" w:color="auto"/>
          </w:divBdr>
        </w:div>
        <w:div w:id="223879140">
          <w:marLeft w:val="640"/>
          <w:marRight w:val="0"/>
          <w:marTop w:val="0"/>
          <w:marBottom w:val="0"/>
          <w:divBdr>
            <w:top w:val="none" w:sz="0" w:space="0" w:color="auto"/>
            <w:left w:val="none" w:sz="0" w:space="0" w:color="auto"/>
            <w:bottom w:val="none" w:sz="0" w:space="0" w:color="auto"/>
            <w:right w:val="none" w:sz="0" w:space="0" w:color="auto"/>
          </w:divBdr>
        </w:div>
        <w:div w:id="1209955735">
          <w:marLeft w:val="640"/>
          <w:marRight w:val="0"/>
          <w:marTop w:val="0"/>
          <w:marBottom w:val="0"/>
          <w:divBdr>
            <w:top w:val="none" w:sz="0" w:space="0" w:color="auto"/>
            <w:left w:val="none" w:sz="0" w:space="0" w:color="auto"/>
            <w:bottom w:val="none" w:sz="0" w:space="0" w:color="auto"/>
            <w:right w:val="none" w:sz="0" w:space="0" w:color="auto"/>
          </w:divBdr>
        </w:div>
        <w:div w:id="809249032">
          <w:marLeft w:val="640"/>
          <w:marRight w:val="0"/>
          <w:marTop w:val="0"/>
          <w:marBottom w:val="0"/>
          <w:divBdr>
            <w:top w:val="none" w:sz="0" w:space="0" w:color="auto"/>
            <w:left w:val="none" w:sz="0" w:space="0" w:color="auto"/>
            <w:bottom w:val="none" w:sz="0" w:space="0" w:color="auto"/>
            <w:right w:val="none" w:sz="0" w:space="0" w:color="auto"/>
          </w:divBdr>
        </w:div>
        <w:div w:id="633946936">
          <w:marLeft w:val="640"/>
          <w:marRight w:val="0"/>
          <w:marTop w:val="0"/>
          <w:marBottom w:val="0"/>
          <w:divBdr>
            <w:top w:val="none" w:sz="0" w:space="0" w:color="auto"/>
            <w:left w:val="none" w:sz="0" w:space="0" w:color="auto"/>
            <w:bottom w:val="none" w:sz="0" w:space="0" w:color="auto"/>
            <w:right w:val="none" w:sz="0" w:space="0" w:color="auto"/>
          </w:divBdr>
        </w:div>
      </w:divsChild>
    </w:div>
    <w:div w:id="1400977578">
      <w:bodyDiv w:val="1"/>
      <w:marLeft w:val="0"/>
      <w:marRight w:val="0"/>
      <w:marTop w:val="0"/>
      <w:marBottom w:val="0"/>
      <w:divBdr>
        <w:top w:val="none" w:sz="0" w:space="0" w:color="auto"/>
        <w:left w:val="none" w:sz="0" w:space="0" w:color="auto"/>
        <w:bottom w:val="none" w:sz="0" w:space="0" w:color="auto"/>
        <w:right w:val="none" w:sz="0" w:space="0" w:color="auto"/>
      </w:divBdr>
    </w:div>
    <w:div w:id="1403916188">
      <w:bodyDiv w:val="1"/>
      <w:marLeft w:val="0"/>
      <w:marRight w:val="0"/>
      <w:marTop w:val="0"/>
      <w:marBottom w:val="0"/>
      <w:divBdr>
        <w:top w:val="none" w:sz="0" w:space="0" w:color="auto"/>
        <w:left w:val="none" w:sz="0" w:space="0" w:color="auto"/>
        <w:bottom w:val="none" w:sz="0" w:space="0" w:color="auto"/>
        <w:right w:val="none" w:sz="0" w:space="0" w:color="auto"/>
      </w:divBdr>
      <w:divsChild>
        <w:div w:id="1243175230">
          <w:marLeft w:val="480"/>
          <w:marRight w:val="0"/>
          <w:marTop w:val="0"/>
          <w:marBottom w:val="0"/>
          <w:divBdr>
            <w:top w:val="none" w:sz="0" w:space="0" w:color="auto"/>
            <w:left w:val="none" w:sz="0" w:space="0" w:color="auto"/>
            <w:bottom w:val="none" w:sz="0" w:space="0" w:color="auto"/>
            <w:right w:val="none" w:sz="0" w:space="0" w:color="auto"/>
          </w:divBdr>
        </w:div>
        <w:div w:id="1733961625">
          <w:marLeft w:val="480"/>
          <w:marRight w:val="0"/>
          <w:marTop w:val="0"/>
          <w:marBottom w:val="0"/>
          <w:divBdr>
            <w:top w:val="none" w:sz="0" w:space="0" w:color="auto"/>
            <w:left w:val="none" w:sz="0" w:space="0" w:color="auto"/>
            <w:bottom w:val="none" w:sz="0" w:space="0" w:color="auto"/>
            <w:right w:val="none" w:sz="0" w:space="0" w:color="auto"/>
          </w:divBdr>
        </w:div>
        <w:div w:id="201984535">
          <w:marLeft w:val="480"/>
          <w:marRight w:val="0"/>
          <w:marTop w:val="0"/>
          <w:marBottom w:val="0"/>
          <w:divBdr>
            <w:top w:val="none" w:sz="0" w:space="0" w:color="auto"/>
            <w:left w:val="none" w:sz="0" w:space="0" w:color="auto"/>
            <w:bottom w:val="none" w:sz="0" w:space="0" w:color="auto"/>
            <w:right w:val="none" w:sz="0" w:space="0" w:color="auto"/>
          </w:divBdr>
        </w:div>
        <w:div w:id="124082734">
          <w:marLeft w:val="480"/>
          <w:marRight w:val="0"/>
          <w:marTop w:val="0"/>
          <w:marBottom w:val="0"/>
          <w:divBdr>
            <w:top w:val="none" w:sz="0" w:space="0" w:color="auto"/>
            <w:left w:val="none" w:sz="0" w:space="0" w:color="auto"/>
            <w:bottom w:val="none" w:sz="0" w:space="0" w:color="auto"/>
            <w:right w:val="none" w:sz="0" w:space="0" w:color="auto"/>
          </w:divBdr>
        </w:div>
        <w:div w:id="2026470515">
          <w:marLeft w:val="480"/>
          <w:marRight w:val="0"/>
          <w:marTop w:val="0"/>
          <w:marBottom w:val="0"/>
          <w:divBdr>
            <w:top w:val="none" w:sz="0" w:space="0" w:color="auto"/>
            <w:left w:val="none" w:sz="0" w:space="0" w:color="auto"/>
            <w:bottom w:val="none" w:sz="0" w:space="0" w:color="auto"/>
            <w:right w:val="none" w:sz="0" w:space="0" w:color="auto"/>
          </w:divBdr>
        </w:div>
        <w:div w:id="832372789">
          <w:marLeft w:val="480"/>
          <w:marRight w:val="0"/>
          <w:marTop w:val="0"/>
          <w:marBottom w:val="0"/>
          <w:divBdr>
            <w:top w:val="none" w:sz="0" w:space="0" w:color="auto"/>
            <w:left w:val="none" w:sz="0" w:space="0" w:color="auto"/>
            <w:bottom w:val="none" w:sz="0" w:space="0" w:color="auto"/>
            <w:right w:val="none" w:sz="0" w:space="0" w:color="auto"/>
          </w:divBdr>
        </w:div>
        <w:div w:id="466704163">
          <w:marLeft w:val="480"/>
          <w:marRight w:val="0"/>
          <w:marTop w:val="0"/>
          <w:marBottom w:val="0"/>
          <w:divBdr>
            <w:top w:val="none" w:sz="0" w:space="0" w:color="auto"/>
            <w:left w:val="none" w:sz="0" w:space="0" w:color="auto"/>
            <w:bottom w:val="none" w:sz="0" w:space="0" w:color="auto"/>
            <w:right w:val="none" w:sz="0" w:space="0" w:color="auto"/>
          </w:divBdr>
        </w:div>
        <w:div w:id="920528874">
          <w:marLeft w:val="480"/>
          <w:marRight w:val="0"/>
          <w:marTop w:val="0"/>
          <w:marBottom w:val="0"/>
          <w:divBdr>
            <w:top w:val="none" w:sz="0" w:space="0" w:color="auto"/>
            <w:left w:val="none" w:sz="0" w:space="0" w:color="auto"/>
            <w:bottom w:val="none" w:sz="0" w:space="0" w:color="auto"/>
            <w:right w:val="none" w:sz="0" w:space="0" w:color="auto"/>
          </w:divBdr>
        </w:div>
        <w:div w:id="1130518265">
          <w:marLeft w:val="480"/>
          <w:marRight w:val="0"/>
          <w:marTop w:val="0"/>
          <w:marBottom w:val="0"/>
          <w:divBdr>
            <w:top w:val="none" w:sz="0" w:space="0" w:color="auto"/>
            <w:left w:val="none" w:sz="0" w:space="0" w:color="auto"/>
            <w:bottom w:val="none" w:sz="0" w:space="0" w:color="auto"/>
            <w:right w:val="none" w:sz="0" w:space="0" w:color="auto"/>
          </w:divBdr>
        </w:div>
        <w:div w:id="1302033917">
          <w:marLeft w:val="480"/>
          <w:marRight w:val="0"/>
          <w:marTop w:val="0"/>
          <w:marBottom w:val="0"/>
          <w:divBdr>
            <w:top w:val="none" w:sz="0" w:space="0" w:color="auto"/>
            <w:left w:val="none" w:sz="0" w:space="0" w:color="auto"/>
            <w:bottom w:val="none" w:sz="0" w:space="0" w:color="auto"/>
            <w:right w:val="none" w:sz="0" w:space="0" w:color="auto"/>
          </w:divBdr>
        </w:div>
        <w:div w:id="2136214276">
          <w:marLeft w:val="480"/>
          <w:marRight w:val="0"/>
          <w:marTop w:val="0"/>
          <w:marBottom w:val="0"/>
          <w:divBdr>
            <w:top w:val="none" w:sz="0" w:space="0" w:color="auto"/>
            <w:left w:val="none" w:sz="0" w:space="0" w:color="auto"/>
            <w:bottom w:val="none" w:sz="0" w:space="0" w:color="auto"/>
            <w:right w:val="none" w:sz="0" w:space="0" w:color="auto"/>
          </w:divBdr>
        </w:div>
        <w:div w:id="419720745">
          <w:marLeft w:val="480"/>
          <w:marRight w:val="0"/>
          <w:marTop w:val="0"/>
          <w:marBottom w:val="0"/>
          <w:divBdr>
            <w:top w:val="none" w:sz="0" w:space="0" w:color="auto"/>
            <w:left w:val="none" w:sz="0" w:space="0" w:color="auto"/>
            <w:bottom w:val="none" w:sz="0" w:space="0" w:color="auto"/>
            <w:right w:val="none" w:sz="0" w:space="0" w:color="auto"/>
          </w:divBdr>
        </w:div>
        <w:div w:id="560362805">
          <w:marLeft w:val="480"/>
          <w:marRight w:val="0"/>
          <w:marTop w:val="0"/>
          <w:marBottom w:val="0"/>
          <w:divBdr>
            <w:top w:val="none" w:sz="0" w:space="0" w:color="auto"/>
            <w:left w:val="none" w:sz="0" w:space="0" w:color="auto"/>
            <w:bottom w:val="none" w:sz="0" w:space="0" w:color="auto"/>
            <w:right w:val="none" w:sz="0" w:space="0" w:color="auto"/>
          </w:divBdr>
        </w:div>
        <w:div w:id="126701589">
          <w:marLeft w:val="480"/>
          <w:marRight w:val="0"/>
          <w:marTop w:val="0"/>
          <w:marBottom w:val="0"/>
          <w:divBdr>
            <w:top w:val="none" w:sz="0" w:space="0" w:color="auto"/>
            <w:left w:val="none" w:sz="0" w:space="0" w:color="auto"/>
            <w:bottom w:val="none" w:sz="0" w:space="0" w:color="auto"/>
            <w:right w:val="none" w:sz="0" w:space="0" w:color="auto"/>
          </w:divBdr>
        </w:div>
        <w:div w:id="476413453">
          <w:marLeft w:val="480"/>
          <w:marRight w:val="0"/>
          <w:marTop w:val="0"/>
          <w:marBottom w:val="0"/>
          <w:divBdr>
            <w:top w:val="none" w:sz="0" w:space="0" w:color="auto"/>
            <w:left w:val="none" w:sz="0" w:space="0" w:color="auto"/>
            <w:bottom w:val="none" w:sz="0" w:space="0" w:color="auto"/>
            <w:right w:val="none" w:sz="0" w:space="0" w:color="auto"/>
          </w:divBdr>
        </w:div>
        <w:div w:id="1999844027">
          <w:marLeft w:val="480"/>
          <w:marRight w:val="0"/>
          <w:marTop w:val="0"/>
          <w:marBottom w:val="0"/>
          <w:divBdr>
            <w:top w:val="none" w:sz="0" w:space="0" w:color="auto"/>
            <w:left w:val="none" w:sz="0" w:space="0" w:color="auto"/>
            <w:bottom w:val="none" w:sz="0" w:space="0" w:color="auto"/>
            <w:right w:val="none" w:sz="0" w:space="0" w:color="auto"/>
          </w:divBdr>
        </w:div>
        <w:div w:id="731932263">
          <w:marLeft w:val="480"/>
          <w:marRight w:val="0"/>
          <w:marTop w:val="0"/>
          <w:marBottom w:val="0"/>
          <w:divBdr>
            <w:top w:val="none" w:sz="0" w:space="0" w:color="auto"/>
            <w:left w:val="none" w:sz="0" w:space="0" w:color="auto"/>
            <w:bottom w:val="none" w:sz="0" w:space="0" w:color="auto"/>
            <w:right w:val="none" w:sz="0" w:space="0" w:color="auto"/>
          </w:divBdr>
        </w:div>
        <w:div w:id="942493845">
          <w:marLeft w:val="480"/>
          <w:marRight w:val="0"/>
          <w:marTop w:val="0"/>
          <w:marBottom w:val="0"/>
          <w:divBdr>
            <w:top w:val="none" w:sz="0" w:space="0" w:color="auto"/>
            <w:left w:val="none" w:sz="0" w:space="0" w:color="auto"/>
            <w:bottom w:val="none" w:sz="0" w:space="0" w:color="auto"/>
            <w:right w:val="none" w:sz="0" w:space="0" w:color="auto"/>
          </w:divBdr>
        </w:div>
        <w:div w:id="1840803057">
          <w:marLeft w:val="480"/>
          <w:marRight w:val="0"/>
          <w:marTop w:val="0"/>
          <w:marBottom w:val="0"/>
          <w:divBdr>
            <w:top w:val="none" w:sz="0" w:space="0" w:color="auto"/>
            <w:left w:val="none" w:sz="0" w:space="0" w:color="auto"/>
            <w:bottom w:val="none" w:sz="0" w:space="0" w:color="auto"/>
            <w:right w:val="none" w:sz="0" w:space="0" w:color="auto"/>
          </w:divBdr>
        </w:div>
        <w:div w:id="2059619620">
          <w:marLeft w:val="480"/>
          <w:marRight w:val="0"/>
          <w:marTop w:val="0"/>
          <w:marBottom w:val="0"/>
          <w:divBdr>
            <w:top w:val="none" w:sz="0" w:space="0" w:color="auto"/>
            <w:left w:val="none" w:sz="0" w:space="0" w:color="auto"/>
            <w:bottom w:val="none" w:sz="0" w:space="0" w:color="auto"/>
            <w:right w:val="none" w:sz="0" w:space="0" w:color="auto"/>
          </w:divBdr>
        </w:div>
        <w:div w:id="2127312004">
          <w:marLeft w:val="480"/>
          <w:marRight w:val="0"/>
          <w:marTop w:val="0"/>
          <w:marBottom w:val="0"/>
          <w:divBdr>
            <w:top w:val="none" w:sz="0" w:space="0" w:color="auto"/>
            <w:left w:val="none" w:sz="0" w:space="0" w:color="auto"/>
            <w:bottom w:val="none" w:sz="0" w:space="0" w:color="auto"/>
            <w:right w:val="none" w:sz="0" w:space="0" w:color="auto"/>
          </w:divBdr>
        </w:div>
        <w:div w:id="2089037238">
          <w:marLeft w:val="480"/>
          <w:marRight w:val="0"/>
          <w:marTop w:val="0"/>
          <w:marBottom w:val="0"/>
          <w:divBdr>
            <w:top w:val="none" w:sz="0" w:space="0" w:color="auto"/>
            <w:left w:val="none" w:sz="0" w:space="0" w:color="auto"/>
            <w:bottom w:val="none" w:sz="0" w:space="0" w:color="auto"/>
            <w:right w:val="none" w:sz="0" w:space="0" w:color="auto"/>
          </w:divBdr>
        </w:div>
        <w:div w:id="1058545">
          <w:marLeft w:val="480"/>
          <w:marRight w:val="0"/>
          <w:marTop w:val="0"/>
          <w:marBottom w:val="0"/>
          <w:divBdr>
            <w:top w:val="none" w:sz="0" w:space="0" w:color="auto"/>
            <w:left w:val="none" w:sz="0" w:space="0" w:color="auto"/>
            <w:bottom w:val="none" w:sz="0" w:space="0" w:color="auto"/>
            <w:right w:val="none" w:sz="0" w:space="0" w:color="auto"/>
          </w:divBdr>
        </w:div>
      </w:divsChild>
    </w:div>
    <w:div w:id="1404139983">
      <w:bodyDiv w:val="1"/>
      <w:marLeft w:val="0"/>
      <w:marRight w:val="0"/>
      <w:marTop w:val="0"/>
      <w:marBottom w:val="0"/>
      <w:divBdr>
        <w:top w:val="none" w:sz="0" w:space="0" w:color="auto"/>
        <w:left w:val="none" w:sz="0" w:space="0" w:color="auto"/>
        <w:bottom w:val="none" w:sz="0" w:space="0" w:color="auto"/>
        <w:right w:val="none" w:sz="0" w:space="0" w:color="auto"/>
      </w:divBdr>
      <w:divsChild>
        <w:div w:id="1461537837">
          <w:marLeft w:val="480"/>
          <w:marRight w:val="0"/>
          <w:marTop w:val="0"/>
          <w:marBottom w:val="0"/>
          <w:divBdr>
            <w:top w:val="none" w:sz="0" w:space="0" w:color="auto"/>
            <w:left w:val="none" w:sz="0" w:space="0" w:color="auto"/>
            <w:bottom w:val="none" w:sz="0" w:space="0" w:color="auto"/>
            <w:right w:val="none" w:sz="0" w:space="0" w:color="auto"/>
          </w:divBdr>
        </w:div>
        <w:div w:id="1682389667">
          <w:marLeft w:val="480"/>
          <w:marRight w:val="0"/>
          <w:marTop w:val="0"/>
          <w:marBottom w:val="0"/>
          <w:divBdr>
            <w:top w:val="none" w:sz="0" w:space="0" w:color="auto"/>
            <w:left w:val="none" w:sz="0" w:space="0" w:color="auto"/>
            <w:bottom w:val="none" w:sz="0" w:space="0" w:color="auto"/>
            <w:right w:val="none" w:sz="0" w:space="0" w:color="auto"/>
          </w:divBdr>
        </w:div>
        <w:div w:id="936982454">
          <w:marLeft w:val="480"/>
          <w:marRight w:val="0"/>
          <w:marTop w:val="0"/>
          <w:marBottom w:val="0"/>
          <w:divBdr>
            <w:top w:val="none" w:sz="0" w:space="0" w:color="auto"/>
            <w:left w:val="none" w:sz="0" w:space="0" w:color="auto"/>
            <w:bottom w:val="none" w:sz="0" w:space="0" w:color="auto"/>
            <w:right w:val="none" w:sz="0" w:space="0" w:color="auto"/>
          </w:divBdr>
        </w:div>
        <w:div w:id="357437809">
          <w:marLeft w:val="480"/>
          <w:marRight w:val="0"/>
          <w:marTop w:val="0"/>
          <w:marBottom w:val="0"/>
          <w:divBdr>
            <w:top w:val="none" w:sz="0" w:space="0" w:color="auto"/>
            <w:left w:val="none" w:sz="0" w:space="0" w:color="auto"/>
            <w:bottom w:val="none" w:sz="0" w:space="0" w:color="auto"/>
            <w:right w:val="none" w:sz="0" w:space="0" w:color="auto"/>
          </w:divBdr>
        </w:div>
        <w:div w:id="1863933684">
          <w:marLeft w:val="480"/>
          <w:marRight w:val="0"/>
          <w:marTop w:val="0"/>
          <w:marBottom w:val="0"/>
          <w:divBdr>
            <w:top w:val="none" w:sz="0" w:space="0" w:color="auto"/>
            <w:left w:val="none" w:sz="0" w:space="0" w:color="auto"/>
            <w:bottom w:val="none" w:sz="0" w:space="0" w:color="auto"/>
            <w:right w:val="none" w:sz="0" w:space="0" w:color="auto"/>
          </w:divBdr>
        </w:div>
        <w:div w:id="1896889647">
          <w:marLeft w:val="480"/>
          <w:marRight w:val="0"/>
          <w:marTop w:val="0"/>
          <w:marBottom w:val="0"/>
          <w:divBdr>
            <w:top w:val="none" w:sz="0" w:space="0" w:color="auto"/>
            <w:left w:val="none" w:sz="0" w:space="0" w:color="auto"/>
            <w:bottom w:val="none" w:sz="0" w:space="0" w:color="auto"/>
            <w:right w:val="none" w:sz="0" w:space="0" w:color="auto"/>
          </w:divBdr>
        </w:div>
        <w:div w:id="1463815189">
          <w:marLeft w:val="480"/>
          <w:marRight w:val="0"/>
          <w:marTop w:val="0"/>
          <w:marBottom w:val="0"/>
          <w:divBdr>
            <w:top w:val="none" w:sz="0" w:space="0" w:color="auto"/>
            <w:left w:val="none" w:sz="0" w:space="0" w:color="auto"/>
            <w:bottom w:val="none" w:sz="0" w:space="0" w:color="auto"/>
            <w:right w:val="none" w:sz="0" w:space="0" w:color="auto"/>
          </w:divBdr>
        </w:div>
        <w:div w:id="110712126">
          <w:marLeft w:val="480"/>
          <w:marRight w:val="0"/>
          <w:marTop w:val="0"/>
          <w:marBottom w:val="0"/>
          <w:divBdr>
            <w:top w:val="none" w:sz="0" w:space="0" w:color="auto"/>
            <w:left w:val="none" w:sz="0" w:space="0" w:color="auto"/>
            <w:bottom w:val="none" w:sz="0" w:space="0" w:color="auto"/>
            <w:right w:val="none" w:sz="0" w:space="0" w:color="auto"/>
          </w:divBdr>
        </w:div>
        <w:div w:id="1647735127">
          <w:marLeft w:val="480"/>
          <w:marRight w:val="0"/>
          <w:marTop w:val="0"/>
          <w:marBottom w:val="0"/>
          <w:divBdr>
            <w:top w:val="none" w:sz="0" w:space="0" w:color="auto"/>
            <w:left w:val="none" w:sz="0" w:space="0" w:color="auto"/>
            <w:bottom w:val="none" w:sz="0" w:space="0" w:color="auto"/>
            <w:right w:val="none" w:sz="0" w:space="0" w:color="auto"/>
          </w:divBdr>
        </w:div>
        <w:div w:id="215628911">
          <w:marLeft w:val="480"/>
          <w:marRight w:val="0"/>
          <w:marTop w:val="0"/>
          <w:marBottom w:val="0"/>
          <w:divBdr>
            <w:top w:val="none" w:sz="0" w:space="0" w:color="auto"/>
            <w:left w:val="none" w:sz="0" w:space="0" w:color="auto"/>
            <w:bottom w:val="none" w:sz="0" w:space="0" w:color="auto"/>
            <w:right w:val="none" w:sz="0" w:space="0" w:color="auto"/>
          </w:divBdr>
        </w:div>
        <w:div w:id="1197039949">
          <w:marLeft w:val="480"/>
          <w:marRight w:val="0"/>
          <w:marTop w:val="0"/>
          <w:marBottom w:val="0"/>
          <w:divBdr>
            <w:top w:val="none" w:sz="0" w:space="0" w:color="auto"/>
            <w:left w:val="none" w:sz="0" w:space="0" w:color="auto"/>
            <w:bottom w:val="none" w:sz="0" w:space="0" w:color="auto"/>
            <w:right w:val="none" w:sz="0" w:space="0" w:color="auto"/>
          </w:divBdr>
        </w:div>
        <w:div w:id="1330791198">
          <w:marLeft w:val="480"/>
          <w:marRight w:val="0"/>
          <w:marTop w:val="0"/>
          <w:marBottom w:val="0"/>
          <w:divBdr>
            <w:top w:val="none" w:sz="0" w:space="0" w:color="auto"/>
            <w:left w:val="none" w:sz="0" w:space="0" w:color="auto"/>
            <w:bottom w:val="none" w:sz="0" w:space="0" w:color="auto"/>
            <w:right w:val="none" w:sz="0" w:space="0" w:color="auto"/>
          </w:divBdr>
        </w:div>
        <w:div w:id="1322077659">
          <w:marLeft w:val="480"/>
          <w:marRight w:val="0"/>
          <w:marTop w:val="0"/>
          <w:marBottom w:val="0"/>
          <w:divBdr>
            <w:top w:val="none" w:sz="0" w:space="0" w:color="auto"/>
            <w:left w:val="none" w:sz="0" w:space="0" w:color="auto"/>
            <w:bottom w:val="none" w:sz="0" w:space="0" w:color="auto"/>
            <w:right w:val="none" w:sz="0" w:space="0" w:color="auto"/>
          </w:divBdr>
        </w:div>
        <w:div w:id="222176826">
          <w:marLeft w:val="480"/>
          <w:marRight w:val="0"/>
          <w:marTop w:val="0"/>
          <w:marBottom w:val="0"/>
          <w:divBdr>
            <w:top w:val="none" w:sz="0" w:space="0" w:color="auto"/>
            <w:left w:val="none" w:sz="0" w:space="0" w:color="auto"/>
            <w:bottom w:val="none" w:sz="0" w:space="0" w:color="auto"/>
            <w:right w:val="none" w:sz="0" w:space="0" w:color="auto"/>
          </w:divBdr>
        </w:div>
        <w:div w:id="1801998601">
          <w:marLeft w:val="480"/>
          <w:marRight w:val="0"/>
          <w:marTop w:val="0"/>
          <w:marBottom w:val="0"/>
          <w:divBdr>
            <w:top w:val="none" w:sz="0" w:space="0" w:color="auto"/>
            <w:left w:val="none" w:sz="0" w:space="0" w:color="auto"/>
            <w:bottom w:val="none" w:sz="0" w:space="0" w:color="auto"/>
            <w:right w:val="none" w:sz="0" w:space="0" w:color="auto"/>
          </w:divBdr>
        </w:div>
        <w:div w:id="1157192200">
          <w:marLeft w:val="480"/>
          <w:marRight w:val="0"/>
          <w:marTop w:val="0"/>
          <w:marBottom w:val="0"/>
          <w:divBdr>
            <w:top w:val="none" w:sz="0" w:space="0" w:color="auto"/>
            <w:left w:val="none" w:sz="0" w:space="0" w:color="auto"/>
            <w:bottom w:val="none" w:sz="0" w:space="0" w:color="auto"/>
            <w:right w:val="none" w:sz="0" w:space="0" w:color="auto"/>
          </w:divBdr>
        </w:div>
        <w:div w:id="275067729">
          <w:marLeft w:val="480"/>
          <w:marRight w:val="0"/>
          <w:marTop w:val="0"/>
          <w:marBottom w:val="0"/>
          <w:divBdr>
            <w:top w:val="none" w:sz="0" w:space="0" w:color="auto"/>
            <w:left w:val="none" w:sz="0" w:space="0" w:color="auto"/>
            <w:bottom w:val="none" w:sz="0" w:space="0" w:color="auto"/>
            <w:right w:val="none" w:sz="0" w:space="0" w:color="auto"/>
          </w:divBdr>
        </w:div>
        <w:div w:id="1621107574">
          <w:marLeft w:val="480"/>
          <w:marRight w:val="0"/>
          <w:marTop w:val="0"/>
          <w:marBottom w:val="0"/>
          <w:divBdr>
            <w:top w:val="none" w:sz="0" w:space="0" w:color="auto"/>
            <w:left w:val="none" w:sz="0" w:space="0" w:color="auto"/>
            <w:bottom w:val="none" w:sz="0" w:space="0" w:color="auto"/>
            <w:right w:val="none" w:sz="0" w:space="0" w:color="auto"/>
          </w:divBdr>
        </w:div>
        <w:div w:id="2514765">
          <w:marLeft w:val="480"/>
          <w:marRight w:val="0"/>
          <w:marTop w:val="0"/>
          <w:marBottom w:val="0"/>
          <w:divBdr>
            <w:top w:val="none" w:sz="0" w:space="0" w:color="auto"/>
            <w:left w:val="none" w:sz="0" w:space="0" w:color="auto"/>
            <w:bottom w:val="none" w:sz="0" w:space="0" w:color="auto"/>
            <w:right w:val="none" w:sz="0" w:space="0" w:color="auto"/>
          </w:divBdr>
        </w:div>
        <w:div w:id="542786046">
          <w:marLeft w:val="480"/>
          <w:marRight w:val="0"/>
          <w:marTop w:val="0"/>
          <w:marBottom w:val="0"/>
          <w:divBdr>
            <w:top w:val="none" w:sz="0" w:space="0" w:color="auto"/>
            <w:left w:val="none" w:sz="0" w:space="0" w:color="auto"/>
            <w:bottom w:val="none" w:sz="0" w:space="0" w:color="auto"/>
            <w:right w:val="none" w:sz="0" w:space="0" w:color="auto"/>
          </w:divBdr>
        </w:div>
        <w:div w:id="411317092">
          <w:marLeft w:val="480"/>
          <w:marRight w:val="0"/>
          <w:marTop w:val="0"/>
          <w:marBottom w:val="0"/>
          <w:divBdr>
            <w:top w:val="none" w:sz="0" w:space="0" w:color="auto"/>
            <w:left w:val="none" w:sz="0" w:space="0" w:color="auto"/>
            <w:bottom w:val="none" w:sz="0" w:space="0" w:color="auto"/>
            <w:right w:val="none" w:sz="0" w:space="0" w:color="auto"/>
          </w:divBdr>
        </w:div>
        <w:div w:id="72822046">
          <w:marLeft w:val="480"/>
          <w:marRight w:val="0"/>
          <w:marTop w:val="0"/>
          <w:marBottom w:val="0"/>
          <w:divBdr>
            <w:top w:val="none" w:sz="0" w:space="0" w:color="auto"/>
            <w:left w:val="none" w:sz="0" w:space="0" w:color="auto"/>
            <w:bottom w:val="none" w:sz="0" w:space="0" w:color="auto"/>
            <w:right w:val="none" w:sz="0" w:space="0" w:color="auto"/>
          </w:divBdr>
        </w:div>
        <w:div w:id="940912072">
          <w:marLeft w:val="480"/>
          <w:marRight w:val="0"/>
          <w:marTop w:val="0"/>
          <w:marBottom w:val="0"/>
          <w:divBdr>
            <w:top w:val="none" w:sz="0" w:space="0" w:color="auto"/>
            <w:left w:val="none" w:sz="0" w:space="0" w:color="auto"/>
            <w:bottom w:val="none" w:sz="0" w:space="0" w:color="auto"/>
            <w:right w:val="none" w:sz="0" w:space="0" w:color="auto"/>
          </w:divBdr>
        </w:div>
        <w:div w:id="240062647">
          <w:marLeft w:val="480"/>
          <w:marRight w:val="0"/>
          <w:marTop w:val="0"/>
          <w:marBottom w:val="0"/>
          <w:divBdr>
            <w:top w:val="none" w:sz="0" w:space="0" w:color="auto"/>
            <w:left w:val="none" w:sz="0" w:space="0" w:color="auto"/>
            <w:bottom w:val="none" w:sz="0" w:space="0" w:color="auto"/>
            <w:right w:val="none" w:sz="0" w:space="0" w:color="auto"/>
          </w:divBdr>
        </w:div>
        <w:div w:id="350962240">
          <w:marLeft w:val="480"/>
          <w:marRight w:val="0"/>
          <w:marTop w:val="0"/>
          <w:marBottom w:val="0"/>
          <w:divBdr>
            <w:top w:val="none" w:sz="0" w:space="0" w:color="auto"/>
            <w:left w:val="none" w:sz="0" w:space="0" w:color="auto"/>
            <w:bottom w:val="none" w:sz="0" w:space="0" w:color="auto"/>
            <w:right w:val="none" w:sz="0" w:space="0" w:color="auto"/>
          </w:divBdr>
        </w:div>
        <w:div w:id="1030840338">
          <w:marLeft w:val="480"/>
          <w:marRight w:val="0"/>
          <w:marTop w:val="0"/>
          <w:marBottom w:val="0"/>
          <w:divBdr>
            <w:top w:val="none" w:sz="0" w:space="0" w:color="auto"/>
            <w:left w:val="none" w:sz="0" w:space="0" w:color="auto"/>
            <w:bottom w:val="none" w:sz="0" w:space="0" w:color="auto"/>
            <w:right w:val="none" w:sz="0" w:space="0" w:color="auto"/>
          </w:divBdr>
        </w:div>
      </w:divsChild>
    </w:div>
    <w:div w:id="1407413171">
      <w:bodyDiv w:val="1"/>
      <w:marLeft w:val="0"/>
      <w:marRight w:val="0"/>
      <w:marTop w:val="0"/>
      <w:marBottom w:val="0"/>
      <w:divBdr>
        <w:top w:val="none" w:sz="0" w:space="0" w:color="auto"/>
        <w:left w:val="none" w:sz="0" w:space="0" w:color="auto"/>
        <w:bottom w:val="none" w:sz="0" w:space="0" w:color="auto"/>
        <w:right w:val="none" w:sz="0" w:space="0" w:color="auto"/>
      </w:divBdr>
    </w:div>
    <w:div w:id="1412238502">
      <w:bodyDiv w:val="1"/>
      <w:marLeft w:val="0"/>
      <w:marRight w:val="0"/>
      <w:marTop w:val="0"/>
      <w:marBottom w:val="0"/>
      <w:divBdr>
        <w:top w:val="none" w:sz="0" w:space="0" w:color="auto"/>
        <w:left w:val="none" w:sz="0" w:space="0" w:color="auto"/>
        <w:bottom w:val="none" w:sz="0" w:space="0" w:color="auto"/>
        <w:right w:val="none" w:sz="0" w:space="0" w:color="auto"/>
      </w:divBdr>
      <w:divsChild>
        <w:div w:id="577903133">
          <w:marLeft w:val="480"/>
          <w:marRight w:val="0"/>
          <w:marTop w:val="0"/>
          <w:marBottom w:val="0"/>
          <w:divBdr>
            <w:top w:val="none" w:sz="0" w:space="0" w:color="auto"/>
            <w:left w:val="none" w:sz="0" w:space="0" w:color="auto"/>
            <w:bottom w:val="none" w:sz="0" w:space="0" w:color="auto"/>
            <w:right w:val="none" w:sz="0" w:space="0" w:color="auto"/>
          </w:divBdr>
        </w:div>
        <w:div w:id="1862816127">
          <w:marLeft w:val="480"/>
          <w:marRight w:val="0"/>
          <w:marTop w:val="0"/>
          <w:marBottom w:val="0"/>
          <w:divBdr>
            <w:top w:val="none" w:sz="0" w:space="0" w:color="auto"/>
            <w:left w:val="none" w:sz="0" w:space="0" w:color="auto"/>
            <w:bottom w:val="none" w:sz="0" w:space="0" w:color="auto"/>
            <w:right w:val="none" w:sz="0" w:space="0" w:color="auto"/>
          </w:divBdr>
        </w:div>
        <w:div w:id="1389109499">
          <w:marLeft w:val="480"/>
          <w:marRight w:val="0"/>
          <w:marTop w:val="0"/>
          <w:marBottom w:val="0"/>
          <w:divBdr>
            <w:top w:val="none" w:sz="0" w:space="0" w:color="auto"/>
            <w:left w:val="none" w:sz="0" w:space="0" w:color="auto"/>
            <w:bottom w:val="none" w:sz="0" w:space="0" w:color="auto"/>
            <w:right w:val="none" w:sz="0" w:space="0" w:color="auto"/>
          </w:divBdr>
        </w:div>
        <w:div w:id="2005744286">
          <w:marLeft w:val="480"/>
          <w:marRight w:val="0"/>
          <w:marTop w:val="0"/>
          <w:marBottom w:val="0"/>
          <w:divBdr>
            <w:top w:val="none" w:sz="0" w:space="0" w:color="auto"/>
            <w:left w:val="none" w:sz="0" w:space="0" w:color="auto"/>
            <w:bottom w:val="none" w:sz="0" w:space="0" w:color="auto"/>
            <w:right w:val="none" w:sz="0" w:space="0" w:color="auto"/>
          </w:divBdr>
        </w:div>
        <w:div w:id="937251762">
          <w:marLeft w:val="480"/>
          <w:marRight w:val="0"/>
          <w:marTop w:val="0"/>
          <w:marBottom w:val="0"/>
          <w:divBdr>
            <w:top w:val="none" w:sz="0" w:space="0" w:color="auto"/>
            <w:left w:val="none" w:sz="0" w:space="0" w:color="auto"/>
            <w:bottom w:val="none" w:sz="0" w:space="0" w:color="auto"/>
            <w:right w:val="none" w:sz="0" w:space="0" w:color="auto"/>
          </w:divBdr>
        </w:div>
        <w:div w:id="999312085">
          <w:marLeft w:val="480"/>
          <w:marRight w:val="0"/>
          <w:marTop w:val="0"/>
          <w:marBottom w:val="0"/>
          <w:divBdr>
            <w:top w:val="none" w:sz="0" w:space="0" w:color="auto"/>
            <w:left w:val="none" w:sz="0" w:space="0" w:color="auto"/>
            <w:bottom w:val="none" w:sz="0" w:space="0" w:color="auto"/>
            <w:right w:val="none" w:sz="0" w:space="0" w:color="auto"/>
          </w:divBdr>
        </w:div>
        <w:div w:id="521238882">
          <w:marLeft w:val="480"/>
          <w:marRight w:val="0"/>
          <w:marTop w:val="0"/>
          <w:marBottom w:val="0"/>
          <w:divBdr>
            <w:top w:val="none" w:sz="0" w:space="0" w:color="auto"/>
            <w:left w:val="none" w:sz="0" w:space="0" w:color="auto"/>
            <w:bottom w:val="none" w:sz="0" w:space="0" w:color="auto"/>
            <w:right w:val="none" w:sz="0" w:space="0" w:color="auto"/>
          </w:divBdr>
        </w:div>
        <w:div w:id="1210723663">
          <w:marLeft w:val="480"/>
          <w:marRight w:val="0"/>
          <w:marTop w:val="0"/>
          <w:marBottom w:val="0"/>
          <w:divBdr>
            <w:top w:val="none" w:sz="0" w:space="0" w:color="auto"/>
            <w:left w:val="none" w:sz="0" w:space="0" w:color="auto"/>
            <w:bottom w:val="none" w:sz="0" w:space="0" w:color="auto"/>
            <w:right w:val="none" w:sz="0" w:space="0" w:color="auto"/>
          </w:divBdr>
        </w:div>
        <w:div w:id="1744327397">
          <w:marLeft w:val="480"/>
          <w:marRight w:val="0"/>
          <w:marTop w:val="0"/>
          <w:marBottom w:val="0"/>
          <w:divBdr>
            <w:top w:val="none" w:sz="0" w:space="0" w:color="auto"/>
            <w:left w:val="none" w:sz="0" w:space="0" w:color="auto"/>
            <w:bottom w:val="none" w:sz="0" w:space="0" w:color="auto"/>
            <w:right w:val="none" w:sz="0" w:space="0" w:color="auto"/>
          </w:divBdr>
        </w:div>
        <w:div w:id="1258640325">
          <w:marLeft w:val="480"/>
          <w:marRight w:val="0"/>
          <w:marTop w:val="0"/>
          <w:marBottom w:val="0"/>
          <w:divBdr>
            <w:top w:val="none" w:sz="0" w:space="0" w:color="auto"/>
            <w:left w:val="none" w:sz="0" w:space="0" w:color="auto"/>
            <w:bottom w:val="none" w:sz="0" w:space="0" w:color="auto"/>
            <w:right w:val="none" w:sz="0" w:space="0" w:color="auto"/>
          </w:divBdr>
        </w:div>
        <w:div w:id="1900360119">
          <w:marLeft w:val="480"/>
          <w:marRight w:val="0"/>
          <w:marTop w:val="0"/>
          <w:marBottom w:val="0"/>
          <w:divBdr>
            <w:top w:val="none" w:sz="0" w:space="0" w:color="auto"/>
            <w:left w:val="none" w:sz="0" w:space="0" w:color="auto"/>
            <w:bottom w:val="none" w:sz="0" w:space="0" w:color="auto"/>
            <w:right w:val="none" w:sz="0" w:space="0" w:color="auto"/>
          </w:divBdr>
        </w:div>
        <w:div w:id="663245603">
          <w:marLeft w:val="480"/>
          <w:marRight w:val="0"/>
          <w:marTop w:val="0"/>
          <w:marBottom w:val="0"/>
          <w:divBdr>
            <w:top w:val="none" w:sz="0" w:space="0" w:color="auto"/>
            <w:left w:val="none" w:sz="0" w:space="0" w:color="auto"/>
            <w:bottom w:val="none" w:sz="0" w:space="0" w:color="auto"/>
            <w:right w:val="none" w:sz="0" w:space="0" w:color="auto"/>
          </w:divBdr>
        </w:div>
        <w:div w:id="578945335">
          <w:marLeft w:val="480"/>
          <w:marRight w:val="0"/>
          <w:marTop w:val="0"/>
          <w:marBottom w:val="0"/>
          <w:divBdr>
            <w:top w:val="none" w:sz="0" w:space="0" w:color="auto"/>
            <w:left w:val="none" w:sz="0" w:space="0" w:color="auto"/>
            <w:bottom w:val="none" w:sz="0" w:space="0" w:color="auto"/>
            <w:right w:val="none" w:sz="0" w:space="0" w:color="auto"/>
          </w:divBdr>
        </w:div>
        <w:div w:id="695810829">
          <w:marLeft w:val="480"/>
          <w:marRight w:val="0"/>
          <w:marTop w:val="0"/>
          <w:marBottom w:val="0"/>
          <w:divBdr>
            <w:top w:val="none" w:sz="0" w:space="0" w:color="auto"/>
            <w:left w:val="none" w:sz="0" w:space="0" w:color="auto"/>
            <w:bottom w:val="none" w:sz="0" w:space="0" w:color="auto"/>
            <w:right w:val="none" w:sz="0" w:space="0" w:color="auto"/>
          </w:divBdr>
        </w:div>
        <w:div w:id="1181357756">
          <w:marLeft w:val="480"/>
          <w:marRight w:val="0"/>
          <w:marTop w:val="0"/>
          <w:marBottom w:val="0"/>
          <w:divBdr>
            <w:top w:val="none" w:sz="0" w:space="0" w:color="auto"/>
            <w:left w:val="none" w:sz="0" w:space="0" w:color="auto"/>
            <w:bottom w:val="none" w:sz="0" w:space="0" w:color="auto"/>
            <w:right w:val="none" w:sz="0" w:space="0" w:color="auto"/>
          </w:divBdr>
        </w:div>
        <w:div w:id="1207647880">
          <w:marLeft w:val="480"/>
          <w:marRight w:val="0"/>
          <w:marTop w:val="0"/>
          <w:marBottom w:val="0"/>
          <w:divBdr>
            <w:top w:val="none" w:sz="0" w:space="0" w:color="auto"/>
            <w:left w:val="none" w:sz="0" w:space="0" w:color="auto"/>
            <w:bottom w:val="none" w:sz="0" w:space="0" w:color="auto"/>
            <w:right w:val="none" w:sz="0" w:space="0" w:color="auto"/>
          </w:divBdr>
        </w:div>
        <w:div w:id="261306206">
          <w:marLeft w:val="480"/>
          <w:marRight w:val="0"/>
          <w:marTop w:val="0"/>
          <w:marBottom w:val="0"/>
          <w:divBdr>
            <w:top w:val="none" w:sz="0" w:space="0" w:color="auto"/>
            <w:left w:val="none" w:sz="0" w:space="0" w:color="auto"/>
            <w:bottom w:val="none" w:sz="0" w:space="0" w:color="auto"/>
            <w:right w:val="none" w:sz="0" w:space="0" w:color="auto"/>
          </w:divBdr>
        </w:div>
        <w:div w:id="174030082">
          <w:marLeft w:val="480"/>
          <w:marRight w:val="0"/>
          <w:marTop w:val="0"/>
          <w:marBottom w:val="0"/>
          <w:divBdr>
            <w:top w:val="none" w:sz="0" w:space="0" w:color="auto"/>
            <w:left w:val="none" w:sz="0" w:space="0" w:color="auto"/>
            <w:bottom w:val="none" w:sz="0" w:space="0" w:color="auto"/>
            <w:right w:val="none" w:sz="0" w:space="0" w:color="auto"/>
          </w:divBdr>
        </w:div>
        <w:div w:id="201525271">
          <w:marLeft w:val="480"/>
          <w:marRight w:val="0"/>
          <w:marTop w:val="0"/>
          <w:marBottom w:val="0"/>
          <w:divBdr>
            <w:top w:val="none" w:sz="0" w:space="0" w:color="auto"/>
            <w:left w:val="none" w:sz="0" w:space="0" w:color="auto"/>
            <w:bottom w:val="none" w:sz="0" w:space="0" w:color="auto"/>
            <w:right w:val="none" w:sz="0" w:space="0" w:color="auto"/>
          </w:divBdr>
        </w:div>
        <w:div w:id="454566412">
          <w:marLeft w:val="480"/>
          <w:marRight w:val="0"/>
          <w:marTop w:val="0"/>
          <w:marBottom w:val="0"/>
          <w:divBdr>
            <w:top w:val="none" w:sz="0" w:space="0" w:color="auto"/>
            <w:left w:val="none" w:sz="0" w:space="0" w:color="auto"/>
            <w:bottom w:val="none" w:sz="0" w:space="0" w:color="auto"/>
            <w:right w:val="none" w:sz="0" w:space="0" w:color="auto"/>
          </w:divBdr>
        </w:div>
      </w:divsChild>
    </w:div>
    <w:div w:id="1418088870">
      <w:bodyDiv w:val="1"/>
      <w:marLeft w:val="0"/>
      <w:marRight w:val="0"/>
      <w:marTop w:val="0"/>
      <w:marBottom w:val="0"/>
      <w:divBdr>
        <w:top w:val="none" w:sz="0" w:space="0" w:color="auto"/>
        <w:left w:val="none" w:sz="0" w:space="0" w:color="auto"/>
        <w:bottom w:val="none" w:sz="0" w:space="0" w:color="auto"/>
        <w:right w:val="none" w:sz="0" w:space="0" w:color="auto"/>
      </w:divBdr>
      <w:divsChild>
        <w:div w:id="1164466551">
          <w:marLeft w:val="480"/>
          <w:marRight w:val="0"/>
          <w:marTop w:val="0"/>
          <w:marBottom w:val="0"/>
          <w:divBdr>
            <w:top w:val="none" w:sz="0" w:space="0" w:color="auto"/>
            <w:left w:val="none" w:sz="0" w:space="0" w:color="auto"/>
            <w:bottom w:val="none" w:sz="0" w:space="0" w:color="auto"/>
            <w:right w:val="none" w:sz="0" w:space="0" w:color="auto"/>
          </w:divBdr>
        </w:div>
        <w:div w:id="1974435064">
          <w:marLeft w:val="480"/>
          <w:marRight w:val="0"/>
          <w:marTop w:val="0"/>
          <w:marBottom w:val="0"/>
          <w:divBdr>
            <w:top w:val="none" w:sz="0" w:space="0" w:color="auto"/>
            <w:left w:val="none" w:sz="0" w:space="0" w:color="auto"/>
            <w:bottom w:val="none" w:sz="0" w:space="0" w:color="auto"/>
            <w:right w:val="none" w:sz="0" w:space="0" w:color="auto"/>
          </w:divBdr>
        </w:div>
        <w:div w:id="1031030062">
          <w:marLeft w:val="480"/>
          <w:marRight w:val="0"/>
          <w:marTop w:val="0"/>
          <w:marBottom w:val="0"/>
          <w:divBdr>
            <w:top w:val="none" w:sz="0" w:space="0" w:color="auto"/>
            <w:left w:val="none" w:sz="0" w:space="0" w:color="auto"/>
            <w:bottom w:val="none" w:sz="0" w:space="0" w:color="auto"/>
            <w:right w:val="none" w:sz="0" w:space="0" w:color="auto"/>
          </w:divBdr>
        </w:div>
        <w:div w:id="737485604">
          <w:marLeft w:val="480"/>
          <w:marRight w:val="0"/>
          <w:marTop w:val="0"/>
          <w:marBottom w:val="0"/>
          <w:divBdr>
            <w:top w:val="none" w:sz="0" w:space="0" w:color="auto"/>
            <w:left w:val="none" w:sz="0" w:space="0" w:color="auto"/>
            <w:bottom w:val="none" w:sz="0" w:space="0" w:color="auto"/>
            <w:right w:val="none" w:sz="0" w:space="0" w:color="auto"/>
          </w:divBdr>
        </w:div>
        <w:div w:id="1047534263">
          <w:marLeft w:val="480"/>
          <w:marRight w:val="0"/>
          <w:marTop w:val="0"/>
          <w:marBottom w:val="0"/>
          <w:divBdr>
            <w:top w:val="none" w:sz="0" w:space="0" w:color="auto"/>
            <w:left w:val="none" w:sz="0" w:space="0" w:color="auto"/>
            <w:bottom w:val="none" w:sz="0" w:space="0" w:color="auto"/>
            <w:right w:val="none" w:sz="0" w:space="0" w:color="auto"/>
          </w:divBdr>
        </w:div>
        <w:div w:id="595747429">
          <w:marLeft w:val="480"/>
          <w:marRight w:val="0"/>
          <w:marTop w:val="0"/>
          <w:marBottom w:val="0"/>
          <w:divBdr>
            <w:top w:val="none" w:sz="0" w:space="0" w:color="auto"/>
            <w:left w:val="none" w:sz="0" w:space="0" w:color="auto"/>
            <w:bottom w:val="none" w:sz="0" w:space="0" w:color="auto"/>
            <w:right w:val="none" w:sz="0" w:space="0" w:color="auto"/>
          </w:divBdr>
        </w:div>
        <w:div w:id="1679310511">
          <w:marLeft w:val="480"/>
          <w:marRight w:val="0"/>
          <w:marTop w:val="0"/>
          <w:marBottom w:val="0"/>
          <w:divBdr>
            <w:top w:val="none" w:sz="0" w:space="0" w:color="auto"/>
            <w:left w:val="none" w:sz="0" w:space="0" w:color="auto"/>
            <w:bottom w:val="none" w:sz="0" w:space="0" w:color="auto"/>
            <w:right w:val="none" w:sz="0" w:space="0" w:color="auto"/>
          </w:divBdr>
        </w:div>
        <w:div w:id="206527601">
          <w:marLeft w:val="480"/>
          <w:marRight w:val="0"/>
          <w:marTop w:val="0"/>
          <w:marBottom w:val="0"/>
          <w:divBdr>
            <w:top w:val="none" w:sz="0" w:space="0" w:color="auto"/>
            <w:left w:val="none" w:sz="0" w:space="0" w:color="auto"/>
            <w:bottom w:val="none" w:sz="0" w:space="0" w:color="auto"/>
            <w:right w:val="none" w:sz="0" w:space="0" w:color="auto"/>
          </w:divBdr>
        </w:div>
        <w:div w:id="186990010">
          <w:marLeft w:val="480"/>
          <w:marRight w:val="0"/>
          <w:marTop w:val="0"/>
          <w:marBottom w:val="0"/>
          <w:divBdr>
            <w:top w:val="none" w:sz="0" w:space="0" w:color="auto"/>
            <w:left w:val="none" w:sz="0" w:space="0" w:color="auto"/>
            <w:bottom w:val="none" w:sz="0" w:space="0" w:color="auto"/>
            <w:right w:val="none" w:sz="0" w:space="0" w:color="auto"/>
          </w:divBdr>
        </w:div>
        <w:div w:id="846408961">
          <w:marLeft w:val="480"/>
          <w:marRight w:val="0"/>
          <w:marTop w:val="0"/>
          <w:marBottom w:val="0"/>
          <w:divBdr>
            <w:top w:val="none" w:sz="0" w:space="0" w:color="auto"/>
            <w:left w:val="none" w:sz="0" w:space="0" w:color="auto"/>
            <w:bottom w:val="none" w:sz="0" w:space="0" w:color="auto"/>
            <w:right w:val="none" w:sz="0" w:space="0" w:color="auto"/>
          </w:divBdr>
        </w:div>
        <w:div w:id="599878260">
          <w:marLeft w:val="480"/>
          <w:marRight w:val="0"/>
          <w:marTop w:val="0"/>
          <w:marBottom w:val="0"/>
          <w:divBdr>
            <w:top w:val="none" w:sz="0" w:space="0" w:color="auto"/>
            <w:left w:val="none" w:sz="0" w:space="0" w:color="auto"/>
            <w:bottom w:val="none" w:sz="0" w:space="0" w:color="auto"/>
            <w:right w:val="none" w:sz="0" w:space="0" w:color="auto"/>
          </w:divBdr>
        </w:div>
        <w:div w:id="456796261">
          <w:marLeft w:val="480"/>
          <w:marRight w:val="0"/>
          <w:marTop w:val="0"/>
          <w:marBottom w:val="0"/>
          <w:divBdr>
            <w:top w:val="none" w:sz="0" w:space="0" w:color="auto"/>
            <w:left w:val="none" w:sz="0" w:space="0" w:color="auto"/>
            <w:bottom w:val="none" w:sz="0" w:space="0" w:color="auto"/>
            <w:right w:val="none" w:sz="0" w:space="0" w:color="auto"/>
          </w:divBdr>
        </w:div>
        <w:div w:id="1282415760">
          <w:marLeft w:val="480"/>
          <w:marRight w:val="0"/>
          <w:marTop w:val="0"/>
          <w:marBottom w:val="0"/>
          <w:divBdr>
            <w:top w:val="none" w:sz="0" w:space="0" w:color="auto"/>
            <w:left w:val="none" w:sz="0" w:space="0" w:color="auto"/>
            <w:bottom w:val="none" w:sz="0" w:space="0" w:color="auto"/>
            <w:right w:val="none" w:sz="0" w:space="0" w:color="auto"/>
          </w:divBdr>
        </w:div>
        <w:div w:id="411658168">
          <w:marLeft w:val="480"/>
          <w:marRight w:val="0"/>
          <w:marTop w:val="0"/>
          <w:marBottom w:val="0"/>
          <w:divBdr>
            <w:top w:val="none" w:sz="0" w:space="0" w:color="auto"/>
            <w:left w:val="none" w:sz="0" w:space="0" w:color="auto"/>
            <w:bottom w:val="none" w:sz="0" w:space="0" w:color="auto"/>
            <w:right w:val="none" w:sz="0" w:space="0" w:color="auto"/>
          </w:divBdr>
        </w:div>
        <w:div w:id="878014804">
          <w:marLeft w:val="480"/>
          <w:marRight w:val="0"/>
          <w:marTop w:val="0"/>
          <w:marBottom w:val="0"/>
          <w:divBdr>
            <w:top w:val="none" w:sz="0" w:space="0" w:color="auto"/>
            <w:left w:val="none" w:sz="0" w:space="0" w:color="auto"/>
            <w:bottom w:val="none" w:sz="0" w:space="0" w:color="auto"/>
            <w:right w:val="none" w:sz="0" w:space="0" w:color="auto"/>
          </w:divBdr>
        </w:div>
        <w:div w:id="2129808457">
          <w:marLeft w:val="480"/>
          <w:marRight w:val="0"/>
          <w:marTop w:val="0"/>
          <w:marBottom w:val="0"/>
          <w:divBdr>
            <w:top w:val="none" w:sz="0" w:space="0" w:color="auto"/>
            <w:left w:val="none" w:sz="0" w:space="0" w:color="auto"/>
            <w:bottom w:val="none" w:sz="0" w:space="0" w:color="auto"/>
            <w:right w:val="none" w:sz="0" w:space="0" w:color="auto"/>
          </w:divBdr>
        </w:div>
        <w:div w:id="428309732">
          <w:marLeft w:val="480"/>
          <w:marRight w:val="0"/>
          <w:marTop w:val="0"/>
          <w:marBottom w:val="0"/>
          <w:divBdr>
            <w:top w:val="none" w:sz="0" w:space="0" w:color="auto"/>
            <w:left w:val="none" w:sz="0" w:space="0" w:color="auto"/>
            <w:bottom w:val="none" w:sz="0" w:space="0" w:color="auto"/>
            <w:right w:val="none" w:sz="0" w:space="0" w:color="auto"/>
          </w:divBdr>
        </w:div>
        <w:div w:id="1490055481">
          <w:marLeft w:val="480"/>
          <w:marRight w:val="0"/>
          <w:marTop w:val="0"/>
          <w:marBottom w:val="0"/>
          <w:divBdr>
            <w:top w:val="none" w:sz="0" w:space="0" w:color="auto"/>
            <w:left w:val="none" w:sz="0" w:space="0" w:color="auto"/>
            <w:bottom w:val="none" w:sz="0" w:space="0" w:color="auto"/>
            <w:right w:val="none" w:sz="0" w:space="0" w:color="auto"/>
          </w:divBdr>
        </w:div>
        <w:div w:id="2029019817">
          <w:marLeft w:val="480"/>
          <w:marRight w:val="0"/>
          <w:marTop w:val="0"/>
          <w:marBottom w:val="0"/>
          <w:divBdr>
            <w:top w:val="none" w:sz="0" w:space="0" w:color="auto"/>
            <w:left w:val="none" w:sz="0" w:space="0" w:color="auto"/>
            <w:bottom w:val="none" w:sz="0" w:space="0" w:color="auto"/>
            <w:right w:val="none" w:sz="0" w:space="0" w:color="auto"/>
          </w:divBdr>
        </w:div>
        <w:div w:id="1520116764">
          <w:marLeft w:val="480"/>
          <w:marRight w:val="0"/>
          <w:marTop w:val="0"/>
          <w:marBottom w:val="0"/>
          <w:divBdr>
            <w:top w:val="none" w:sz="0" w:space="0" w:color="auto"/>
            <w:left w:val="none" w:sz="0" w:space="0" w:color="auto"/>
            <w:bottom w:val="none" w:sz="0" w:space="0" w:color="auto"/>
            <w:right w:val="none" w:sz="0" w:space="0" w:color="auto"/>
          </w:divBdr>
        </w:div>
        <w:div w:id="1068310955">
          <w:marLeft w:val="480"/>
          <w:marRight w:val="0"/>
          <w:marTop w:val="0"/>
          <w:marBottom w:val="0"/>
          <w:divBdr>
            <w:top w:val="none" w:sz="0" w:space="0" w:color="auto"/>
            <w:left w:val="none" w:sz="0" w:space="0" w:color="auto"/>
            <w:bottom w:val="none" w:sz="0" w:space="0" w:color="auto"/>
            <w:right w:val="none" w:sz="0" w:space="0" w:color="auto"/>
          </w:divBdr>
        </w:div>
        <w:div w:id="1165899070">
          <w:marLeft w:val="480"/>
          <w:marRight w:val="0"/>
          <w:marTop w:val="0"/>
          <w:marBottom w:val="0"/>
          <w:divBdr>
            <w:top w:val="none" w:sz="0" w:space="0" w:color="auto"/>
            <w:left w:val="none" w:sz="0" w:space="0" w:color="auto"/>
            <w:bottom w:val="none" w:sz="0" w:space="0" w:color="auto"/>
            <w:right w:val="none" w:sz="0" w:space="0" w:color="auto"/>
          </w:divBdr>
        </w:div>
        <w:div w:id="121582042">
          <w:marLeft w:val="480"/>
          <w:marRight w:val="0"/>
          <w:marTop w:val="0"/>
          <w:marBottom w:val="0"/>
          <w:divBdr>
            <w:top w:val="none" w:sz="0" w:space="0" w:color="auto"/>
            <w:left w:val="none" w:sz="0" w:space="0" w:color="auto"/>
            <w:bottom w:val="none" w:sz="0" w:space="0" w:color="auto"/>
            <w:right w:val="none" w:sz="0" w:space="0" w:color="auto"/>
          </w:divBdr>
        </w:div>
        <w:div w:id="441845683">
          <w:marLeft w:val="480"/>
          <w:marRight w:val="0"/>
          <w:marTop w:val="0"/>
          <w:marBottom w:val="0"/>
          <w:divBdr>
            <w:top w:val="none" w:sz="0" w:space="0" w:color="auto"/>
            <w:left w:val="none" w:sz="0" w:space="0" w:color="auto"/>
            <w:bottom w:val="none" w:sz="0" w:space="0" w:color="auto"/>
            <w:right w:val="none" w:sz="0" w:space="0" w:color="auto"/>
          </w:divBdr>
        </w:div>
        <w:div w:id="1613517975">
          <w:marLeft w:val="480"/>
          <w:marRight w:val="0"/>
          <w:marTop w:val="0"/>
          <w:marBottom w:val="0"/>
          <w:divBdr>
            <w:top w:val="none" w:sz="0" w:space="0" w:color="auto"/>
            <w:left w:val="none" w:sz="0" w:space="0" w:color="auto"/>
            <w:bottom w:val="none" w:sz="0" w:space="0" w:color="auto"/>
            <w:right w:val="none" w:sz="0" w:space="0" w:color="auto"/>
          </w:divBdr>
        </w:div>
        <w:div w:id="1523862462">
          <w:marLeft w:val="480"/>
          <w:marRight w:val="0"/>
          <w:marTop w:val="0"/>
          <w:marBottom w:val="0"/>
          <w:divBdr>
            <w:top w:val="none" w:sz="0" w:space="0" w:color="auto"/>
            <w:left w:val="none" w:sz="0" w:space="0" w:color="auto"/>
            <w:bottom w:val="none" w:sz="0" w:space="0" w:color="auto"/>
            <w:right w:val="none" w:sz="0" w:space="0" w:color="auto"/>
          </w:divBdr>
        </w:div>
        <w:div w:id="500245106">
          <w:marLeft w:val="480"/>
          <w:marRight w:val="0"/>
          <w:marTop w:val="0"/>
          <w:marBottom w:val="0"/>
          <w:divBdr>
            <w:top w:val="none" w:sz="0" w:space="0" w:color="auto"/>
            <w:left w:val="none" w:sz="0" w:space="0" w:color="auto"/>
            <w:bottom w:val="none" w:sz="0" w:space="0" w:color="auto"/>
            <w:right w:val="none" w:sz="0" w:space="0" w:color="auto"/>
          </w:divBdr>
        </w:div>
        <w:div w:id="453452709">
          <w:marLeft w:val="480"/>
          <w:marRight w:val="0"/>
          <w:marTop w:val="0"/>
          <w:marBottom w:val="0"/>
          <w:divBdr>
            <w:top w:val="none" w:sz="0" w:space="0" w:color="auto"/>
            <w:left w:val="none" w:sz="0" w:space="0" w:color="auto"/>
            <w:bottom w:val="none" w:sz="0" w:space="0" w:color="auto"/>
            <w:right w:val="none" w:sz="0" w:space="0" w:color="auto"/>
          </w:divBdr>
        </w:div>
        <w:div w:id="437793396">
          <w:marLeft w:val="480"/>
          <w:marRight w:val="0"/>
          <w:marTop w:val="0"/>
          <w:marBottom w:val="0"/>
          <w:divBdr>
            <w:top w:val="none" w:sz="0" w:space="0" w:color="auto"/>
            <w:left w:val="none" w:sz="0" w:space="0" w:color="auto"/>
            <w:bottom w:val="none" w:sz="0" w:space="0" w:color="auto"/>
            <w:right w:val="none" w:sz="0" w:space="0" w:color="auto"/>
          </w:divBdr>
        </w:div>
        <w:div w:id="1918661857">
          <w:marLeft w:val="480"/>
          <w:marRight w:val="0"/>
          <w:marTop w:val="0"/>
          <w:marBottom w:val="0"/>
          <w:divBdr>
            <w:top w:val="none" w:sz="0" w:space="0" w:color="auto"/>
            <w:left w:val="none" w:sz="0" w:space="0" w:color="auto"/>
            <w:bottom w:val="none" w:sz="0" w:space="0" w:color="auto"/>
            <w:right w:val="none" w:sz="0" w:space="0" w:color="auto"/>
          </w:divBdr>
        </w:div>
        <w:div w:id="954677257">
          <w:marLeft w:val="480"/>
          <w:marRight w:val="0"/>
          <w:marTop w:val="0"/>
          <w:marBottom w:val="0"/>
          <w:divBdr>
            <w:top w:val="none" w:sz="0" w:space="0" w:color="auto"/>
            <w:left w:val="none" w:sz="0" w:space="0" w:color="auto"/>
            <w:bottom w:val="none" w:sz="0" w:space="0" w:color="auto"/>
            <w:right w:val="none" w:sz="0" w:space="0" w:color="auto"/>
          </w:divBdr>
        </w:div>
        <w:div w:id="703405548">
          <w:marLeft w:val="480"/>
          <w:marRight w:val="0"/>
          <w:marTop w:val="0"/>
          <w:marBottom w:val="0"/>
          <w:divBdr>
            <w:top w:val="none" w:sz="0" w:space="0" w:color="auto"/>
            <w:left w:val="none" w:sz="0" w:space="0" w:color="auto"/>
            <w:bottom w:val="none" w:sz="0" w:space="0" w:color="auto"/>
            <w:right w:val="none" w:sz="0" w:space="0" w:color="auto"/>
          </w:divBdr>
        </w:div>
        <w:div w:id="783308086">
          <w:marLeft w:val="480"/>
          <w:marRight w:val="0"/>
          <w:marTop w:val="0"/>
          <w:marBottom w:val="0"/>
          <w:divBdr>
            <w:top w:val="none" w:sz="0" w:space="0" w:color="auto"/>
            <w:left w:val="none" w:sz="0" w:space="0" w:color="auto"/>
            <w:bottom w:val="none" w:sz="0" w:space="0" w:color="auto"/>
            <w:right w:val="none" w:sz="0" w:space="0" w:color="auto"/>
          </w:divBdr>
        </w:div>
        <w:div w:id="958948847">
          <w:marLeft w:val="480"/>
          <w:marRight w:val="0"/>
          <w:marTop w:val="0"/>
          <w:marBottom w:val="0"/>
          <w:divBdr>
            <w:top w:val="none" w:sz="0" w:space="0" w:color="auto"/>
            <w:left w:val="none" w:sz="0" w:space="0" w:color="auto"/>
            <w:bottom w:val="none" w:sz="0" w:space="0" w:color="auto"/>
            <w:right w:val="none" w:sz="0" w:space="0" w:color="auto"/>
          </w:divBdr>
        </w:div>
        <w:div w:id="166404060">
          <w:marLeft w:val="480"/>
          <w:marRight w:val="0"/>
          <w:marTop w:val="0"/>
          <w:marBottom w:val="0"/>
          <w:divBdr>
            <w:top w:val="none" w:sz="0" w:space="0" w:color="auto"/>
            <w:left w:val="none" w:sz="0" w:space="0" w:color="auto"/>
            <w:bottom w:val="none" w:sz="0" w:space="0" w:color="auto"/>
            <w:right w:val="none" w:sz="0" w:space="0" w:color="auto"/>
          </w:divBdr>
        </w:div>
        <w:div w:id="1767309580">
          <w:marLeft w:val="480"/>
          <w:marRight w:val="0"/>
          <w:marTop w:val="0"/>
          <w:marBottom w:val="0"/>
          <w:divBdr>
            <w:top w:val="none" w:sz="0" w:space="0" w:color="auto"/>
            <w:left w:val="none" w:sz="0" w:space="0" w:color="auto"/>
            <w:bottom w:val="none" w:sz="0" w:space="0" w:color="auto"/>
            <w:right w:val="none" w:sz="0" w:space="0" w:color="auto"/>
          </w:divBdr>
        </w:div>
        <w:div w:id="1349864599">
          <w:marLeft w:val="480"/>
          <w:marRight w:val="0"/>
          <w:marTop w:val="0"/>
          <w:marBottom w:val="0"/>
          <w:divBdr>
            <w:top w:val="none" w:sz="0" w:space="0" w:color="auto"/>
            <w:left w:val="none" w:sz="0" w:space="0" w:color="auto"/>
            <w:bottom w:val="none" w:sz="0" w:space="0" w:color="auto"/>
            <w:right w:val="none" w:sz="0" w:space="0" w:color="auto"/>
          </w:divBdr>
        </w:div>
        <w:div w:id="336544662">
          <w:marLeft w:val="480"/>
          <w:marRight w:val="0"/>
          <w:marTop w:val="0"/>
          <w:marBottom w:val="0"/>
          <w:divBdr>
            <w:top w:val="none" w:sz="0" w:space="0" w:color="auto"/>
            <w:left w:val="none" w:sz="0" w:space="0" w:color="auto"/>
            <w:bottom w:val="none" w:sz="0" w:space="0" w:color="auto"/>
            <w:right w:val="none" w:sz="0" w:space="0" w:color="auto"/>
          </w:divBdr>
        </w:div>
        <w:div w:id="1705207844">
          <w:marLeft w:val="480"/>
          <w:marRight w:val="0"/>
          <w:marTop w:val="0"/>
          <w:marBottom w:val="0"/>
          <w:divBdr>
            <w:top w:val="none" w:sz="0" w:space="0" w:color="auto"/>
            <w:left w:val="none" w:sz="0" w:space="0" w:color="auto"/>
            <w:bottom w:val="none" w:sz="0" w:space="0" w:color="auto"/>
            <w:right w:val="none" w:sz="0" w:space="0" w:color="auto"/>
          </w:divBdr>
        </w:div>
        <w:div w:id="1539471128">
          <w:marLeft w:val="480"/>
          <w:marRight w:val="0"/>
          <w:marTop w:val="0"/>
          <w:marBottom w:val="0"/>
          <w:divBdr>
            <w:top w:val="none" w:sz="0" w:space="0" w:color="auto"/>
            <w:left w:val="none" w:sz="0" w:space="0" w:color="auto"/>
            <w:bottom w:val="none" w:sz="0" w:space="0" w:color="auto"/>
            <w:right w:val="none" w:sz="0" w:space="0" w:color="auto"/>
          </w:divBdr>
        </w:div>
        <w:div w:id="2121990931">
          <w:marLeft w:val="480"/>
          <w:marRight w:val="0"/>
          <w:marTop w:val="0"/>
          <w:marBottom w:val="0"/>
          <w:divBdr>
            <w:top w:val="none" w:sz="0" w:space="0" w:color="auto"/>
            <w:left w:val="none" w:sz="0" w:space="0" w:color="auto"/>
            <w:bottom w:val="none" w:sz="0" w:space="0" w:color="auto"/>
            <w:right w:val="none" w:sz="0" w:space="0" w:color="auto"/>
          </w:divBdr>
        </w:div>
        <w:div w:id="784231261">
          <w:marLeft w:val="480"/>
          <w:marRight w:val="0"/>
          <w:marTop w:val="0"/>
          <w:marBottom w:val="0"/>
          <w:divBdr>
            <w:top w:val="none" w:sz="0" w:space="0" w:color="auto"/>
            <w:left w:val="none" w:sz="0" w:space="0" w:color="auto"/>
            <w:bottom w:val="none" w:sz="0" w:space="0" w:color="auto"/>
            <w:right w:val="none" w:sz="0" w:space="0" w:color="auto"/>
          </w:divBdr>
        </w:div>
        <w:div w:id="180357739">
          <w:marLeft w:val="480"/>
          <w:marRight w:val="0"/>
          <w:marTop w:val="0"/>
          <w:marBottom w:val="0"/>
          <w:divBdr>
            <w:top w:val="none" w:sz="0" w:space="0" w:color="auto"/>
            <w:left w:val="none" w:sz="0" w:space="0" w:color="auto"/>
            <w:bottom w:val="none" w:sz="0" w:space="0" w:color="auto"/>
            <w:right w:val="none" w:sz="0" w:space="0" w:color="auto"/>
          </w:divBdr>
        </w:div>
        <w:div w:id="859006201">
          <w:marLeft w:val="480"/>
          <w:marRight w:val="0"/>
          <w:marTop w:val="0"/>
          <w:marBottom w:val="0"/>
          <w:divBdr>
            <w:top w:val="none" w:sz="0" w:space="0" w:color="auto"/>
            <w:left w:val="none" w:sz="0" w:space="0" w:color="auto"/>
            <w:bottom w:val="none" w:sz="0" w:space="0" w:color="auto"/>
            <w:right w:val="none" w:sz="0" w:space="0" w:color="auto"/>
          </w:divBdr>
        </w:div>
        <w:div w:id="540750046">
          <w:marLeft w:val="480"/>
          <w:marRight w:val="0"/>
          <w:marTop w:val="0"/>
          <w:marBottom w:val="0"/>
          <w:divBdr>
            <w:top w:val="none" w:sz="0" w:space="0" w:color="auto"/>
            <w:left w:val="none" w:sz="0" w:space="0" w:color="auto"/>
            <w:bottom w:val="none" w:sz="0" w:space="0" w:color="auto"/>
            <w:right w:val="none" w:sz="0" w:space="0" w:color="auto"/>
          </w:divBdr>
        </w:div>
        <w:div w:id="507789082">
          <w:marLeft w:val="480"/>
          <w:marRight w:val="0"/>
          <w:marTop w:val="0"/>
          <w:marBottom w:val="0"/>
          <w:divBdr>
            <w:top w:val="none" w:sz="0" w:space="0" w:color="auto"/>
            <w:left w:val="none" w:sz="0" w:space="0" w:color="auto"/>
            <w:bottom w:val="none" w:sz="0" w:space="0" w:color="auto"/>
            <w:right w:val="none" w:sz="0" w:space="0" w:color="auto"/>
          </w:divBdr>
        </w:div>
        <w:div w:id="1431123582">
          <w:marLeft w:val="480"/>
          <w:marRight w:val="0"/>
          <w:marTop w:val="0"/>
          <w:marBottom w:val="0"/>
          <w:divBdr>
            <w:top w:val="none" w:sz="0" w:space="0" w:color="auto"/>
            <w:left w:val="none" w:sz="0" w:space="0" w:color="auto"/>
            <w:bottom w:val="none" w:sz="0" w:space="0" w:color="auto"/>
            <w:right w:val="none" w:sz="0" w:space="0" w:color="auto"/>
          </w:divBdr>
        </w:div>
        <w:div w:id="673534326">
          <w:marLeft w:val="480"/>
          <w:marRight w:val="0"/>
          <w:marTop w:val="0"/>
          <w:marBottom w:val="0"/>
          <w:divBdr>
            <w:top w:val="none" w:sz="0" w:space="0" w:color="auto"/>
            <w:left w:val="none" w:sz="0" w:space="0" w:color="auto"/>
            <w:bottom w:val="none" w:sz="0" w:space="0" w:color="auto"/>
            <w:right w:val="none" w:sz="0" w:space="0" w:color="auto"/>
          </w:divBdr>
        </w:div>
        <w:div w:id="421947939">
          <w:marLeft w:val="480"/>
          <w:marRight w:val="0"/>
          <w:marTop w:val="0"/>
          <w:marBottom w:val="0"/>
          <w:divBdr>
            <w:top w:val="none" w:sz="0" w:space="0" w:color="auto"/>
            <w:left w:val="none" w:sz="0" w:space="0" w:color="auto"/>
            <w:bottom w:val="none" w:sz="0" w:space="0" w:color="auto"/>
            <w:right w:val="none" w:sz="0" w:space="0" w:color="auto"/>
          </w:divBdr>
        </w:div>
        <w:div w:id="848835236">
          <w:marLeft w:val="480"/>
          <w:marRight w:val="0"/>
          <w:marTop w:val="0"/>
          <w:marBottom w:val="0"/>
          <w:divBdr>
            <w:top w:val="none" w:sz="0" w:space="0" w:color="auto"/>
            <w:left w:val="none" w:sz="0" w:space="0" w:color="auto"/>
            <w:bottom w:val="none" w:sz="0" w:space="0" w:color="auto"/>
            <w:right w:val="none" w:sz="0" w:space="0" w:color="auto"/>
          </w:divBdr>
        </w:div>
        <w:div w:id="1317101256">
          <w:marLeft w:val="480"/>
          <w:marRight w:val="0"/>
          <w:marTop w:val="0"/>
          <w:marBottom w:val="0"/>
          <w:divBdr>
            <w:top w:val="none" w:sz="0" w:space="0" w:color="auto"/>
            <w:left w:val="none" w:sz="0" w:space="0" w:color="auto"/>
            <w:bottom w:val="none" w:sz="0" w:space="0" w:color="auto"/>
            <w:right w:val="none" w:sz="0" w:space="0" w:color="auto"/>
          </w:divBdr>
        </w:div>
        <w:div w:id="1054813370">
          <w:marLeft w:val="480"/>
          <w:marRight w:val="0"/>
          <w:marTop w:val="0"/>
          <w:marBottom w:val="0"/>
          <w:divBdr>
            <w:top w:val="none" w:sz="0" w:space="0" w:color="auto"/>
            <w:left w:val="none" w:sz="0" w:space="0" w:color="auto"/>
            <w:bottom w:val="none" w:sz="0" w:space="0" w:color="auto"/>
            <w:right w:val="none" w:sz="0" w:space="0" w:color="auto"/>
          </w:divBdr>
        </w:div>
        <w:div w:id="1340766850">
          <w:marLeft w:val="480"/>
          <w:marRight w:val="0"/>
          <w:marTop w:val="0"/>
          <w:marBottom w:val="0"/>
          <w:divBdr>
            <w:top w:val="none" w:sz="0" w:space="0" w:color="auto"/>
            <w:left w:val="none" w:sz="0" w:space="0" w:color="auto"/>
            <w:bottom w:val="none" w:sz="0" w:space="0" w:color="auto"/>
            <w:right w:val="none" w:sz="0" w:space="0" w:color="auto"/>
          </w:divBdr>
        </w:div>
        <w:div w:id="1786341610">
          <w:marLeft w:val="480"/>
          <w:marRight w:val="0"/>
          <w:marTop w:val="0"/>
          <w:marBottom w:val="0"/>
          <w:divBdr>
            <w:top w:val="none" w:sz="0" w:space="0" w:color="auto"/>
            <w:left w:val="none" w:sz="0" w:space="0" w:color="auto"/>
            <w:bottom w:val="none" w:sz="0" w:space="0" w:color="auto"/>
            <w:right w:val="none" w:sz="0" w:space="0" w:color="auto"/>
          </w:divBdr>
        </w:div>
        <w:div w:id="1248734969">
          <w:marLeft w:val="480"/>
          <w:marRight w:val="0"/>
          <w:marTop w:val="0"/>
          <w:marBottom w:val="0"/>
          <w:divBdr>
            <w:top w:val="none" w:sz="0" w:space="0" w:color="auto"/>
            <w:left w:val="none" w:sz="0" w:space="0" w:color="auto"/>
            <w:bottom w:val="none" w:sz="0" w:space="0" w:color="auto"/>
            <w:right w:val="none" w:sz="0" w:space="0" w:color="auto"/>
          </w:divBdr>
        </w:div>
        <w:div w:id="1281567997">
          <w:marLeft w:val="480"/>
          <w:marRight w:val="0"/>
          <w:marTop w:val="0"/>
          <w:marBottom w:val="0"/>
          <w:divBdr>
            <w:top w:val="none" w:sz="0" w:space="0" w:color="auto"/>
            <w:left w:val="none" w:sz="0" w:space="0" w:color="auto"/>
            <w:bottom w:val="none" w:sz="0" w:space="0" w:color="auto"/>
            <w:right w:val="none" w:sz="0" w:space="0" w:color="auto"/>
          </w:divBdr>
        </w:div>
        <w:div w:id="2013409097">
          <w:marLeft w:val="480"/>
          <w:marRight w:val="0"/>
          <w:marTop w:val="0"/>
          <w:marBottom w:val="0"/>
          <w:divBdr>
            <w:top w:val="none" w:sz="0" w:space="0" w:color="auto"/>
            <w:left w:val="none" w:sz="0" w:space="0" w:color="auto"/>
            <w:bottom w:val="none" w:sz="0" w:space="0" w:color="auto"/>
            <w:right w:val="none" w:sz="0" w:space="0" w:color="auto"/>
          </w:divBdr>
        </w:div>
        <w:div w:id="262885087">
          <w:marLeft w:val="480"/>
          <w:marRight w:val="0"/>
          <w:marTop w:val="0"/>
          <w:marBottom w:val="0"/>
          <w:divBdr>
            <w:top w:val="none" w:sz="0" w:space="0" w:color="auto"/>
            <w:left w:val="none" w:sz="0" w:space="0" w:color="auto"/>
            <w:bottom w:val="none" w:sz="0" w:space="0" w:color="auto"/>
            <w:right w:val="none" w:sz="0" w:space="0" w:color="auto"/>
          </w:divBdr>
        </w:div>
        <w:div w:id="1264457245">
          <w:marLeft w:val="480"/>
          <w:marRight w:val="0"/>
          <w:marTop w:val="0"/>
          <w:marBottom w:val="0"/>
          <w:divBdr>
            <w:top w:val="none" w:sz="0" w:space="0" w:color="auto"/>
            <w:left w:val="none" w:sz="0" w:space="0" w:color="auto"/>
            <w:bottom w:val="none" w:sz="0" w:space="0" w:color="auto"/>
            <w:right w:val="none" w:sz="0" w:space="0" w:color="auto"/>
          </w:divBdr>
        </w:div>
        <w:div w:id="337463013">
          <w:marLeft w:val="480"/>
          <w:marRight w:val="0"/>
          <w:marTop w:val="0"/>
          <w:marBottom w:val="0"/>
          <w:divBdr>
            <w:top w:val="none" w:sz="0" w:space="0" w:color="auto"/>
            <w:left w:val="none" w:sz="0" w:space="0" w:color="auto"/>
            <w:bottom w:val="none" w:sz="0" w:space="0" w:color="auto"/>
            <w:right w:val="none" w:sz="0" w:space="0" w:color="auto"/>
          </w:divBdr>
        </w:div>
        <w:div w:id="2099253253">
          <w:marLeft w:val="480"/>
          <w:marRight w:val="0"/>
          <w:marTop w:val="0"/>
          <w:marBottom w:val="0"/>
          <w:divBdr>
            <w:top w:val="none" w:sz="0" w:space="0" w:color="auto"/>
            <w:left w:val="none" w:sz="0" w:space="0" w:color="auto"/>
            <w:bottom w:val="none" w:sz="0" w:space="0" w:color="auto"/>
            <w:right w:val="none" w:sz="0" w:space="0" w:color="auto"/>
          </w:divBdr>
        </w:div>
        <w:div w:id="1987930225">
          <w:marLeft w:val="480"/>
          <w:marRight w:val="0"/>
          <w:marTop w:val="0"/>
          <w:marBottom w:val="0"/>
          <w:divBdr>
            <w:top w:val="none" w:sz="0" w:space="0" w:color="auto"/>
            <w:left w:val="none" w:sz="0" w:space="0" w:color="auto"/>
            <w:bottom w:val="none" w:sz="0" w:space="0" w:color="auto"/>
            <w:right w:val="none" w:sz="0" w:space="0" w:color="auto"/>
          </w:divBdr>
        </w:div>
        <w:div w:id="42755895">
          <w:marLeft w:val="480"/>
          <w:marRight w:val="0"/>
          <w:marTop w:val="0"/>
          <w:marBottom w:val="0"/>
          <w:divBdr>
            <w:top w:val="none" w:sz="0" w:space="0" w:color="auto"/>
            <w:left w:val="none" w:sz="0" w:space="0" w:color="auto"/>
            <w:bottom w:val="none" w:sz="0" w:space="0" w:color="auto"/>
            <w:right w:val="none" w:sz="0" w:space="0" w:color="auto"/>
          </w:divBdr>
        </w:div>
        <w:div w:id="1669743767">
          <w:marLeft w:val="480"/>
          <w:marRight w:val="0"/>
          <w:marTop w:val="0"/>
          <w:marBottom w:val="0"/>
          <w:divBdr>
            <w:top w:val="none" w:sz="0" w:space="0" w:color="auto"/>
            <w:left w:val="none" w:sz="0" w:space="0" w:color="auto"/>
            <w:bottom w:val="none" w:sz="0" w:space="0" w:color="auto"/>
            <w:right w:val="none" w:sz="0" w:space="0" w:color="auto"/>
          </w:divBdr>
        </w:div>
        <w:div w:id="1683358919">
          <w:marLeft w:val="480"/>
          <w:marRight w:val="0"/>
          <w:marTop w:val="0"/>
          <w:marBottom w:val="0"/>
          <w:divBdr>
            <w:top w:val="none" w:sz="0" w:space="0" w:color="auto"/>
            <w:left w:val="none" w:sz="0" w:space="0" w:color="auto"/>
            <w:bottom w:val="none" w:sz="0" w:space="0" w:color="auto"/>
            <w:right w:val="none" w:sz="0" w:space="0" w:color="auto"/>
          </w:divBdr>
        </w:div>
        <w:div w:id="1718898544">
          <w:marLeft w:val="480"/>
          <w:marRight w:val="0"/>
          <w:marTop w:val="0"/>
          <w:marBottom w:val="0"/>
          <w:divBdr>
            <w:top w:val="none" w:sz="0" w:space="0" w:color="auto"/>
            <w:left w:val="none" w:sz="0" w:space="0" w:color="auto"/>
            <w:bottom w:val="none" w:sz="0" w:space="0" w:color="auto"/>
            <w:right w:val="none" w:sz="0" w:space="0" w:color="auto"/>
          </w:divBdr>
        </w:div>
        <w:div w:id="1751460864">
          <w:marLeft w:val="480"/>
          <w:marRight w:val="0"/>
          <w:marTop w:val="0"/>
          <w:marBottom w:val="0"/>
          <w:divBdr>
            <w:top w:val="none" w:sz="0" w:space="0" w:color="auto"/>
            <w:left w:val="none" w:sz="0" w:space="0" w:color="auto"/>
            <w:bottom w:val="none" w:sz="0" w:space="0" w:color="auto"/>
            <w:right w:val="none" w:sz="0" w:space="0" w:color="auto"/>
          </w:divBdr>
        </w:div>
        <w:div w:id="1001853616">
          <w:marLeft w:val="480"/>
          <w:marRight w:val="0"/>
          <w:marTop w:val="0"/>
          <w:marBottom w:val="0"/>
          <w:divBdr>
            <w:top w:val="none" w:sz="0" w:space="0" w:color="auto"/>
            <w:left w:val="none" w:sz="0" w:space="0" w:color="auto"/>
            <w:bottom w:val="none" w:sz="0" w:space="0" w:color="auto"/>
            <w:right w:val="none" w:sz="0" w:space="0" w:color="auto"/>
          </w:divBdr>
        </w:div>
        <w:div w:id="691566831">
          <w:marLeft w:val="480"/>
          <w:marRight w:val="0"/>
          <w:marTop w:val="0"/>
          <w:marBottom w:val="0"/>
          <w:divBdr>
            <w:top w:val="none" w:sz="0" w:space="0" w:color="auto"/>
            <w:left w:val="none" w:sz="0" w:space="0" w:color="auto"/>
            <w:bottom w:val="none" w:sz="0" w:space="0" w:color="auto"/>
            <w:right w:val="none" w:sz="0" w:space="0" w:color="auto"/>
          </w:divBdr>
        </w:div>
        <w:div w:id="780756907">
          <w:marLeft w:val="480"/>
          <w:marRight w:val="0"/>
          <w:marTop w:val="0"/>
          <w:marBottom w:val="0"/>
          <w:divBdr>
            <w:top w:val="none" w:sz="0" w:space="0" w:color="auto"/>
            <w:left w:val="none" w:sz="0" w:space="0" w:color="auto"/>
            <w:bottom w:val="none" w:sz="0" w:space="0" w:color="auto"/>
            <w:right w:val="none" w:sz="0" w:space="0" w:color="auto"/>
          </w:divBdr>
        </w:div>
        <w:div w:id="954867327">
          <w:marLeft w:val="480"/>
          <w:marRight w:val="0"/>
          <w:marTop w:val="0"/>
          <w:marBottom w:val="0"/>
          <w:divBdr>
            <w:top w:val="none" w:sz="0" w:space="0" w:color="auto"/>
            <w:left w:val="none" w:sz="0" w:space="0" w:color="auto"/>
            <w:bottom w:val="none" w:sz="0" w:space="0" w:color="auto"/>
            <w:right w:val="none" w:sz="0" w:space="0" w:color="auto"/>
          </w:divBdr>
        </w:div>
        <w:div w:id="448011891">
          <w:marLeft w:val="480"/>
          <w:marRight w:val="0"/>
          <w:marTop w:val="0"/>
          <w:marBottom w:val="0"/>
          <w:divBdr>
            <w:top w:val="none" w:sz="0" w:space="0" w:color="auto"/>
            <w:left w:val="none" w:sz="0" w:space="0" w:color="auto"/>
            <w:bottom w:val="none" w:sz="0" w:space="0" w:color="auto"/>
            <w:right w:val="none" w:sz="0" w:space="0" w:color="auto"/>
          </w:divBdr>
        </w:div>
      </w:divsChild>
    </w:div>
    <w:div w:id="1421876077">
      <w:bodyDiv w:val="1"/>
      <w:marLeft w:val="0"/>
      <w:marRight w:val="0"/>
      <w:marTop w:val="0"/>
      <w:marBottom w:val="0"/>
      <w:divBdr>
        <w:top w:val="none" w:sz="0" w:space="0" w:color="auto"/>
        <w:left w:val="none" w:sz="0" w:space="0" w:color="auto"/>
        <w:bottom w:val="none" w:sz="0" w:space="0" w:color="auto"/>
        <w:right w:val="none" w:sz="0" w:space="0" w:color="auto"/>
      </w:divBdr>
      <w:divsChild>
        <w:div w:id="456947828">
          <w:marLeft w:val="640"/>
          <w:marRight w:val="0"/>
          <w:marTop w:val="0"/>
          <w:marBottom w:val="0"/>
          <w:divBdr>
            <w:top w:val="none" w:sz="0" w:space="0" w:color="auto"/>
            <w:left w:val="none" w:sz="0" w:space="0" w:color="auto"/>
            <w:bottom w:val="none" w:sz="0" w:space="0" w:color="auto"/>
            <w:right w:val="none" w:sz="0" w:space="0" w:color="auto"/>
          </w:divBdr>
        </w:div>
        <w:div w:id="145824865">
          <w:marLeft w:val="640"/>
          <w:marRight w:val="0"/>
          <w:marTop w:val="0"/>
          <w:marBottom w:val="0"/>
          <w:divBdr>
            <w:top w:val="none" w:sz="0" w:space="0" w:color="auto"/>
            <w:left w:val="none" w:sz="0" w:space="0" w:color="auto"/>
            <w:bottom w:val="none" w:sz="0" w:space="0" w:color="auto"/>
            <w:right w:val="none" w:sz="0" w:space="0" w:color="auto"/>
          </w:divBdr>
        </w:div>
        <w:div w:id="582643350">
          <w:marLeft w:val="640"/>
          <w:marRight w:val="0"/>
          <w:marTop w:val="0"/>
          <w:marBottom w:val="0"/>
          <w:divBdr>
            <w:top w:val="none" w:sz="0" w:space="0" w:color="auto"/>
            <w:left w:val="none" w:sz="0" w:space="0" w:color="auto"/>
            <w:bottom w:val="none" w:sz="0" w:space="0" w:color="auto"/>
            <w:right w:val="none" w:sz="0" w:space="0" w:color="auto"/>
          </w:divBdr>
        </w:div>
        <w:div w:id="187453708">
          <w:marLeft w:val="640"/>
          <w:marRight w:val="0"/>
          <w:marTop w:val="0"/>
          <w:marBottom w:val="0"/>
          <w:divBdr>
            <w:top w:val="none" w:sz="0" w:space="0" w:color="auto"/>
            <w:left w:val="none" w:sz="0" w:space="0" w:color="auto"/>
            <w:bottom w:val="none" w:sz="0" w:space="0" w:color="auto"/>
            <w:right w:val="none" w:sz="0" w:space="0" w:color="auto"/>
          </w:divBdr>
        </w:div>
        <w:div w:id="598878758">
          <w:marLeft w:val="640"/>
          <w:marRight w:val="0"/>
          <w:marTop w:val="0"/>
          <w:marBottom w:val="0"/>
          <w:divBdr>
            <w:top w:val="none" w:sz="0" w:space="0" w:color="auto"/>
            <w:left w:val="none" w:sz="0" w:space="0" w:color="auto"/>
            <w:bottom w:val="none" w:sz="0" w:space="0" w:color="auto"/>
            <w:right w:val="none" w:sz="0" w:space="0" w:color="auto"/>
          </w:divBdr>
        </w:div>
        <w:div w:id="144662935">
          <w:marLeft w:val="640"/>
          <w:marRight w:val="0"/>
          <w:marTop w:val="0"/>
          <w:marBottom w:val="0"/>
          <w:divBdr>
            <w:top w:val="none" w:sz="0" w:space="0" w:color="auto"/>
            <w:left w:val="none" w:sz="0" w:space="0" w:color="auto"/>
            <w:bottom w:val="none" w:sz="0" w:space="0" w:color="auto"/>
            <w:right w:val="none" w:sz="0" w:space="0" w:color="auto"/>
          </w:divBdr>
        </w:div>
        <w:div w:id="1470978875">
          <w:marLeft w:val="640"/>
          <w:marRight w:val="0"/>
          <w:marTop w:val="0"/>
          <w:marBottom w:val="0"/>
          <w:divBdr>
            <w:top w:val="none" w:sz="0" w:space="0" w:color="auto"/>
            <w:left w:val="none" w:sz="0" w:space="0" w:color="auto"/>
            <w:bottom w:val="none" w:sz="0" w:space="0" w:color="auto"/>
            <w:right w:val="none" w:sz="0" w:space="0" w:color="auto"/>
          </w:divBdr>
        </w:div>
        <w:div w:id="1988197901">
          <w:marLeft w:val="640"/>
          <w:marRight w:val="0"/>
          <w:marTop w:val="0"/>
          <w:marBottom w:val="0"/>
          <w:divBdr>
            <w:top w:val="none" w:sz="0" w:space="0" w:color="auto"/>
            <w:left w:val="none" w:sz="0" w:space="0" w:color="auto"/>
            <w:bottom w:val="none" w:sz="0" w:space="0" w:color="auto"/>
            <w:right w:val="none" w:sz="0" w:space="0" w:color="auto"/>
          </w:divBdr>
        </w:div>
        <w:div w:id="1060782894">
          <w:marLeft w:val="640"/>
          <w:marRight w:val="0"/>
          <w:marTop w:val="0"/>
          <w:marBottom w:val="0"/>
          <w:divBdr>
            <w:top w:val="none" w:sz="0" w:space="0" w:color="auto"/>
            <w:left w:val="none" w:sz="0" w:space="0" w:color="auto"/>
            <w:bottom w:val="none" w:sz="0" w:space="0" w:color="auto"/>
            <w:right w:val="none" w:sz="0" w:space="0" w:color="auto"/>
          </w:divBdr>
        </w:div>
        <w:div w:id="1556502332">
          <w:marLeft w:val="640"/>
          <w:marRight w:val="0"/>
          <w:marTop w:val="0"/>
          <w:marBottom w:val="0"/>
          <w:divBdr>
            <w:top w:val="none" w:sz="0" w:space="0" w:color="auto"/>
            <w:left w:val="none" w:sz="0" w:space="0" w:color="auto"/>
            <w:bottom w:val="none" w:sz="0" w:space="0" w:color="auto"/>
            <w:right w:val="none" w:sz="0" w:space="0" w:color="auto"/>
          </w:divBdr>
        </w:div>
        <w:div w:id="547765099">
          <w:marLeft w:val="640"/>
          <w:marRight w:val="0"/>
          <w:marTop w:val="0"/>
          <w:marBottom w:val="0"/>
          <w:divBdr>
            <w:top w:val="none" w:sz="0" w:space="0" w:color="auto"/>
            <w:left w:val="none" w:sz="0" w:space="0" w:color="auto"/>
            <w:bottom w:val="none" w:sz="0" w:space="0" w:color="auto"/>
            <w:right w:val="none" w:sz="0" w:space="0" w:color="auto"/>
          </w:divBdr>
        </w:div>
        <w:div w:id="1906329551">
          <w:marLeft w:val="640"/>
          <w:marRight w:val="0"/>
          <w:marTop w:val="0"/>
          <w:marBottom w:val="0"/>
          <w:divBdr>
            <w:top w:val="none" w:sz="0" w:space="0" w:color="auto"/>
            <w:left w:val="none" w:sz="0" w:space="0" w:color="auto"/>
            <w:bottom w:val="none" w:sz="0" w:space="0" w:color="auto"/>
            <w:right w:val="none" w:sz="0" w:space="0" w:color="auto"/>
          </w:divBdr>
        </w:div>
        <w:div w:id="1117411258">
          <w:marLeft w:val="640"/>
          <w:marRight w:val="0"/>
          <w:marTop w:val="0"/>
          <w:marBottom w:val="0"/>
          <w:divBdr>
            <w:top w:val="none" w:sz="0" w:space="0" w:color="auto"/>
            <w:left w:val="none" w:sz="0" w:space="0" w:color="auto"/>
            <w:bottom w:val="none" w:sz="0" w:space="0" w:color="auto"/>
            <w:right w:val="none" w:sz="0" w:space="0" w:color="auto"/>
          </w:divBdr>
        </w:div>
        <w:div w:id="1235893264">
          <w:marLeft w:val="640"/>
          <w:marRight w:val="0"/>
          <w:marTop w:val="0"/>
          <w:marBottom w:val="0"/>
          <w:divBdr>
            <w:top w:val="none" w:sz="0" w:space="0" w:color="auto"/>
            <w:left w:val="none" w:sz="0" w:space="0" w:color="auto"/>
            <w:bottom w:val="none" w:sz="0" w:space="0" w:color="auto"/>
            <w:right w:val="none" w:sz="0" w:space="0" w:color="auto"/>
          </w:divBdr>
        </w:div>
        <w:div w:id="1931792">
          <w:marLeft w:val="640"/>
          <w:marRight w:val="0"/>
          <w:marTop w:val="0"/>
          <w:marBottom w:val="0"/>
          <w:divBdr>
            <w:top w:val="none" w:sz="0" w:space="0" w:color="auto"/>
            <w:left w:val="none" w:sz="0" w:space="0" w:color="auto"/>
            <w:bottom w:val="none" w:sz="0" w:space="0" w:color="auto"/>
            <w:right w:val="none" w:sz="0" w:space="0" w:color="auto"/>
          </w:divBdr>
        </w:div>
        <w:div w:id="845048969">
          <w:marLeft w:val="640"/>
          <w:marRight w:val="0"/>
          <w:marTop w:val="0"/>
          <w:marBottom w:val="0"/>
          <w:divBdr>
            <w:top w:val="none" w:sz="0" w:space="0" w:color="auto"/>
            <w:left w:val="none" w:sz="0" w:space="0" w:color="auto"/>
            <w:bottom w:val="none" w:sz="0" w:space="0" w:color="auto"/>
            <w:right w:val="none" w:sz="0" w:space="0" w:color="auto"/>
          </w:divBdr>
        </w:div>
        <w:div w:id="1798332023">
          <w:marLeft w:val="640"/>
          <w:marRight w:val="0"/>
          <w:marTop w:val="0"/>
          <w:marBottom w:val="0"/>
          <w:divBdr>
            <w:top w:val="none" w:sz="0" w:space="0" w:color="auto"/>
            <w:left w:val="none" w:sz="0" w:space="0" w:color="auto"/>
            <w:bottom w:val="none" w:sz="0" w:space="0" w:color="auto"/>
            <w:right w:val="none" w:sz="0" w:space="0" w:color="auto"/>
          </w:divBdr>
        </w:div>
        <w:div w:id="233199179">
          <w:marLeft w:val="640"/>
          <w:marRight w:val="0"/>
          <w:marTop w:val="0"/>
          <w:marBottom w:val="0"/>
          <w:divBdr>
            <w:top w:val="none" w:sz="0" w:space="0" w:color="auto"/>
            <w:left w:val="none" w:sz="0" w:space="0" w:color="auto"/>
            <w:bottom w:val="none" w:sz="0" w:space="0" w:color="auto"/>
            <w:right w:val="none" w:sz="0" w:space="0" w:color="auto"/>
          </w:divBdr>
        </w:div>
        <w:div w:id="1507676023">
          <w:marLeft w:val="640"/>
          <w:marRight w:val="0"/>
          <w:marTop w:val="0"/>
          <w:marBottom w:val="0"/>
          <w:divBdr>
            <w:top w:val="none" w:sz="0" w:space="0" w:color="auto"/>
            <w:left w:val="none" w:sz="0" w:space="0" w:color="auto"/>
            <w:bottom w:val="none" w:sz="0" w:space="0" w:color="auto"/>
            <w:right w:val="none" w:sz="0" w:space="0" w:color="auto"/>
          </w:divBdr>
        </w:div>
        <w:div w:id="564220509">
          <w:marLeft w:val="640"/>
          <w:marRight w:val="0"/>
          <w:marTop w:val="0"/>
          <w:marBottom w:val="0"/>
          <w:divBdr>
            <w:top w:val="none" w:sz="0" w:space="0" w:color="auto"/>
            <w:left w:val="none" w:sz="0" w:space="0" w:color="auto"/>
            <w:bottom w:val="none" w:sz="0" w:space="0" w:color="auto"/>
            <w:right w:val="none" w:sz="0" w:space="0" w:color="auto"/>
          </w:divBdr>
        </w:div>
        <w:div w:id="1991277808">
          <w:marLeft w:val="640"/>
          <w:marRight w:val="0"/>
          <w:marTop w:val="0"/>
          <w:marBottom w:val="0"/>
          <w:divBdr>
            <w:top w:val="none" w:sz="0" w:space="0" w:color="auto"/>
            <w:left w:val="none" w:sz="0" w:space="0" w:color="auto"/>
            <w:bottom w:val="none" w:sz="0" w:space="0" w:color="auto"/>
            <w:right w:val="none" w:sz="0" w:space="0" w:color="auto"/>
          </w:divBdr>
        </w:div>
        <w:div w:id="59140119">
          <w:marLeft w:val="640"/>
          <w:marRight w:val="0"/>
          <w:marTop w:val="0"/>
          <w:marBottom w:val="0"/>
          <w:divBdr>
            <w:top w:val="none" w:sz="0" w:space="0" w:color="auto"/>
            <w:left w:val="none" w:sz="0" w:space="0" w:color="auto"/>
            <w:bottom w:val="none" w:sz="0" w:space="0" w:color="auto"/>
            <w:right w:val="none" w:sz="0" w:space="0" w:color="auto"/>
          </w:divBdr>
        </w:div>
        <w:div w:id="1479690345">
          <w:marLeft w:val="640"/>
          <w:marRight w:val="0"/>
          <w:marTop w:val="0"/>
          <w:marBottom w:val="0"/>
          <w:divBdr>
            <w:top w:val="none" w:sz="0" w:space="0" w:color="auto"/>
            <w:left w:val="none" w:sz="0" w:space="0" w:color="auto"/>
            <w:bottom w:val="none" w:sz="0" w:space="0" w:color="auto"/>
            <w:right w:val="none" w:sz="0" w:space="0" w:color="auto"/>
          </w:divBdr>
        </w:div>
        <w:div w:id="1979146782">
          <w:marLeft w:val="640"/>
          <w:marRight w:val="0"/>
          <w:marTop w:val="0"/>
          <w:marBottom w:val="0"/>
          <w:divBdr>
            <w:top w:val="none" w:sz="0" w:space="0" w:color="auto"/>
            <w:left w:val="none" w:sz="0" w:space="0" w:color="auto"/>
            <w:bottom w:val="none" w:sz="0" w:space="0" w:color="auto"/>
            <w:right w:val="none" w:sz="0" w:space="0" w:color="auto"/>
          </w:divBdr>
        </w:div>
        <w:div w:id="532769876">
          <w:marLeft w:val="640"/>
          <w:marRight w:val="0"/>
          <w:marTop w:val="0"/>
          <w:marBottom w:val="0"/>
          <w:divBdr>
            <w:top w:val="none" w:sz="0" w:space="0" w:color="auto"/>
            <w:left w:val="none" w:sz="0" w:space="0" w:color="auto"/>
            <w:bottom w:val="none" w:sz="0" w:space="0" w:color="auto"/>
            <w:right w:val="none" w:sz="0" w:space="0" w:color="auto"/>
          </w:divBdr>
        </w:div>
        <w:div w:id="1365407066">
          <w:marLeft w:val="640"/>
          <w:marRight w:val="0"/>
          <w:marTop w:val="0"/>
          <w:marBottom w:val="0"/>
          <w:divBdr>
            <w:top w:val="none" w:sz="0" w:space="0" w:color="auto"/>
            <w:left w:val="none" w:sz="0" w:space="0" w:color="auto"/>
            <w:bottom w:val="none" w:sz="0" w:space="0" w:color="auto"/>
            <w:right w:val="none" w:sz="0" w:space="0" w:color="auto"/>
          </w:divBdr>
        </w:div>
        <w:div w:id="669988428">
          <w:marLeft w:val="640"/>
          <w:marRight w:val="0"/>
          <w:marTop w:val="0"/>
          <w:marBottom w:val="0"/>
          <w:divBdr>
            <w:top w:val="none" w:sz="0" w:space="0" w:color="auto"/>
            <w:left w:val="none" w:sz="0" w:space="0" w:color="auto"/>
            <w:bottom w:val="none" w:sz="0" w:space="0" w:color="auto"/>
            <w:right w:val="none" w:sz="0" w:space="0" w:color="auto"/>
          </w:divBdr>
        </w:div>
        <w:div w:id="47270004">
          <w:marLeft w:val="640"/>
          <w:marRight w:val="0"/>
          <w:marTop w:val="0"/>
          <w:marBottom w:val="0"/>
          <w:divBdr>
            <w:top w:val="none" w:sz="0" w:space="0" w:color="auto"/>
            <w:left w:val="none" w:sz="0" w:space="0" w:color="auto"/>
            <w:bottom w:val="none" w:sz="0" w:space="0" w:color="auto"/>
            <w:right w:val="none" w:sz="0" w:space="0" w:color="auto"/>
          </w:divBdr>
        </w:div>
        <w:div w:id="424574194">
          <w:marLeft w:val="640"/>
          <w:marRight w:val="0"/>
          <w:marTop w:val="0"/>
          <w:marBottom w:val="0"/>
          <w:divBdr>
            <w:top w:val="none" w:sz="0" w:space="0" w:color="auto"/>
            <w:left w:val="none" w:sz="0" w:space="0" w:color="auto"/>
            <w:bottom w:val="none" w:sz="0" w:space="0" w:color="auto"/>
            <w:right w:val="none" w:sz="0" w:space="0" w:color="auto"/>
          </w:divBdr>
        </w:div>
        <w:div w:id="692417519">
          <w:marLeft w:val="640"/>
          <w:marRight w:val="0"/>
          <w:marTop w:val="0"/>
          <w:marBottom w:val="0"/>
          <w:divBdr>
            <w:top w:val="none" w:sz="0" w:space="0" w:color="auto"/>
            <w:left w:val="none" w:sz="0" w:space="0" w:color="auto"/>
            <w:bottom w:val="none" w:sz="0" w:space="0" w:color="auto"/>
            <w:right w:val="none" w:sz="0" w:space="0" w:color="auto"/>
          </w:divBdr>
        </w:div>
        <w:div w:id="782502358">
          <w:marLeft w:val="640"/>
          <w:marRight w:val="0"/>
          <w:marTop w:val="0"/>
          <w:marBottom w:val="0"/>
          <w:divBdr>
            <w:top w:val="none" w:sz="0" w:space="0" w:color="auto"/>
            <w:left w:val="none" w:sz="0" w:space="0" w:color="auto"/>
            <w:bottom w:val="none" w:sz="0" w:space="0" w:color="auto"/>
            <w:right w:val="none" w:sz="0" w:space="0" w:color="auto"/>
          </w:divBdr>
        </w:div>
        <w:div w:id="1235508507">
          <w:marLeft w:val="640"/>
          <w:marRight w:val="0"/>
          <w:marTop w:val="0"/>
          <w:marBottom w:val="0"/>
          <w:divBdr>
            <w:top w:val="none" w:sz="0" w:space="0" w:color="auto"/>
            <w:left w:val="none" w:sz="0" w:space="0" w:color="auto"/>
            <w:bottom w:val="none" w:sz="0" w:space="0" w:color="auto"/>
            <w:right w:val="none" w:sz="0" w:space="0" w:color="auto"/>
          </w:divBdr>
        </w:div>
        <w:div w:id="1326397071">
          <w:marLeft w:val="640"/>
          <w:marRight w:val="0"/>
          <w:marTop w:val="0"/>
          <w:marBottom w:val="0"/>
          <w:divBdr>
            <w:top w:val="none" w:sz="0" w:space="0" w:color="auto"/>
            <w:left w:val="none" w:sz="0" w:space="0" w:color="auto"/>
            <w:bottom w:val="none" w:sz="0" w:space="0" w:color="auto"/>
            <w:right w:val="none" w:sz="0" w:space="0" w:color="auto"/>
          </w:divBdr>
        </w:div>
        <w:div w:id="698433319">
          <w:marLeft w:val="640"/>
          <w:marRight w:val="0"/>
          <w:marTop w:val="0"/>
          <w:marBottom w:val="0"/>
          <w:divBdr>
            <w:top w:val="none" w:sz="0" w:space="0" w:color="auto"/>
            <w:left w:val="none" w:sz="0" w:space="0" w:color="auto"/>
            <w:bottom w:val="none" w:sz="0" w:space="0" w:color="auto"/>
            <w:right w:val="none" w:sz="0" w:space="0" w:color="auto"/>
          </w:divBdr>
        </w:div>
        <w:div w:id="1680690560">
          <w:marLeft w:val="640"/>
          <w:marRight w:val="0"/>
          <w:marTop w:val="0"/>
          <w:marBottom w:val="0"/>
          <w:divBdr>
            <w:top w:val="none" w:sz="0" w:space="0" w:color="auto"/>
            <w:left w:val="none" w:sz="0" w:space="0" w:color="auto"/>
            <w:bottom w:val="none" w:sz="0" w:space="0" w:color="auto"/>
            <w:right w:val="none" w:sz="0" w:space="0" w:color="auto"/>
          </w:divBdr>
        </w:div>
        <w:div w:id="1985314705">
          <w:marLeft w:val="640"/>
          <w:marRight w:val="0"/>
          <w:marTop w:val="0"/>
          <w:marBottom w:val="0"/>
          <w:divBdr>
            <w:top w:val="none" w:sz="0" w:space="0" w:color="auto"/>
            <w:left w:val="none" w:sz="0" w:space="0" w:color="auto"/>
            <w:bottom w:val="none" w:sz="0" w:space="0" w:color="auto"/>
            <w:right w:val="none" w:sz="0" w:space="0" w:color="auto"/>
          </w:divBdr>
        </w:div>
        <w:div w:id="158037640">
          <w:marLeft w:val="640"/>
          <w:marRight w:val="0"/>
          <w:marTop w:val="0"/>
          <w:marBottom w:val="0"/>
          <w:divBdr>
            <w:top w:val="none" w:sz="0" w:space="0" w:color="auto"/>
            <w:left w:val="none" w:sz="0" w:space="0" w:color="auto"/>
            <w:bottom w:val="none" w:sz="0" w:space="0" w:color="auto"/>
            <w:right w:val="none" w:sz="0" w:space="0" w:color="auto"/>
          </w:divBdr>
        </w:div>
        <w:div w:id="1618680477">
          <w:marLeft w:val="640"/>
          <w:marRight w:val="0"/>
          <w:marTop w:val="0"/>
          <w:marBottom w:val="0"/>
          <w:divBdr>
            <w:top w:val="none" w:sz="0" w:space="0" w:color="auto"/>
            <w:left w:val="none" w:sz="0" w:space="0" w:color="auto"/>
            <w:bottom w:val="none" w:sz="0" w:space="0" w:color="auto"/>
            <w:right w:val="none" w:sz="0" w:space="0" w:color="auto"/>
          </w:divBdr>
        </w:div>
        <w:div w:id="1273391544">
          <w:marLeft w:val="640"/>
          <w:marRight w:val="0"/>
          <w:marTop w:val="0"/>
          <w:marBottom w:val="0"/>
          <w:divBdr>
            <w:top w:val="none" w:sz="0" w:space="0" w:color="auto"/>
            <w:left w:val="none" w:sz="0" w:space="0" w:color="auto"/>
            <w:bottom w:val="none" w:sz="0" w:space="0" w:color="auto"/>
            <w:right w:val="none" w:sz="0" w:space="0" w:color="auto"/>
          </w:divBdr>
        </w:div>
        <w:div w:id="1279919446">
          <w:marLeft w:val="640"/>
          <w:marRight w:val="0"/>
          <w:marTop w:val="0"/>
          <w:marBottom w:val="0"/>
          <w:divBdr>
            <w:top w:val="none" w:sz="0" w:space="0" w:color="auto"/>
            <w:left w:val="none" w:sz="0" w:space="0" w:color="auto"/>
            <w:bottom w:val="none" w:sz="0" w:space="0" w:color="auto"/>
            <w:right w:val="none" w:sz="0" w:space="0" w:color="auto"/>
          </w:divBdr>
        </w:div>
        <w:div w:id="1981692256">
          <w:marLeft w:val="640"/>
          <w:marRight w:val="0"/>
          <w:marTop w:val="0"/>
          <w:marBottom w:val="0"/>
          <w:divBdr>
            <w:top w:val="none" w:sz="0" w:space="0" w:color="auto"/>
            <w:left w:val="none" w:sz="0" w:space="0" w:color="auto"/>
            <w:bottom w:val="none" w:sz="0" w:space="0" w:color="auto"/>
            <w:right w:val="none" w:sz="0" w:space="0" w:color="auto"/>
          </w:divBdr>
        </w:div>
        <w:div w:id="1722824228">
          <w:marLeft w:val="640"/>
          <w:marRight w:val="0"/>
          <w:marTop w:val="0"/>
          <w:marBottom w:val="0"/>
          <w:divBdr>
            <w:top w:val="none" w:sz="0" w:space="0" w:color="auto"/>
            <w:left w:val="none" w:sz="0" w:space="0" w:color="auto"/>
            <w:bottom w:val="none" w:sz="0" w:space="0" w:color="auto"/>
            <w:right w:val="none" w:sz="0" w:space="0" w:color="auto"/>
          </w:divBdr>
        </w:div>
        <w:div w:id="942226570">
          <w:marLeft w:val="640"/>
          <w:marRight w:val="0"/>
          <w:marTop w:val="0"/>
          <w:marBottom w:val="0"/>
          <w:divBdr>
            <w:top w:val="none" w:sz="0" w:space="0" w:color="auto"/>
            <w:left w:val="none" w:sz="0" w:space="0" w:color="auto"/>
            <w:bottom w:val="none" w:sz="0" w:space="0" w:color="auto"/>
            <w:right w:val="none" w:sz="0" w:space="0" w:color="auto"/>
          </w:divBdr>
        </w:div>
        <w:div w:id="1367607181">
          <w:marLeft w:val="640"/>
          <w:marRight w:val="0"/>
          <w:marTop w:val="0"/>
          <w:marBottom w:val="0"/>
          <w:divBdr>
            <w:top w:val="none" w:sz="0" w:space="0" w:color="auto"/>
            <w:left w:val="none" w:sz="0" w:space="0" w:color="auto"/>
            <w:bottom w:val="none" w:sz="0" w:space="0" w:color="auto"/>
            <w:right w:val="none" w:sz="0" w:space="0" w:color="auto"/>
          </w:divBdr>
        </w:div>
        <w:div w:id="643586850">
          <w:marLeft w:val="640"/>
          <w:marRight w:val="0"/>
          <w:marTop w:val="0"/>
          <w:marBottom w:val="0"/>
          <w:divBdr>
            <w:top w:val="none" w:sz="0" w:space="0" w:color="auto"/>
            <w:left w:val="none" w:sz="0" w:space="0" w:color="auto"/>
            <w:bottom w:val="none" w:sz="0" w:space="0" w:color="auto"/>
            <w:right w:val="none" w:sz="0" w:space="0" w:color="auto"/>
          </w:divBdr>
        </w:div>
        <w:div w:id="782266007">
          <w:marLeft w:val="640"/>
          <w:marRight w:val="0"/>
          <w:marTop w:val="0"/>
          <w:marBottom w:val="0"/>
          <w:divBdr>
            <w:top w:val="none" w:sz="0" w:space="0" w:color="auto"/>
            <w:left w:val="none" w:sz="0" w:space="0" w:color="auto"/>
            <w:bottom w:val="none" w:sz="0" w:space="0" w:color="auto"/>
            <w:right w:val="none" w:sz="0" w:space="0" w:color="auto"/>
          </w:divBdr>
        </w:div>
        <w:div w:id="346756034">
          <w:marLeft w:val="640"/>
          <w:marRight w:val="0"/>
          <w:marTop w:val="0"/>
          <w:marBottom w:val="0"/>
          <w:divBdr>
            <w:top w:val="none" w:sz="0" w:space="0" w:color="auto"/>
            <w:left w:val="none" w:sz="0" w:space="0" w:color="auto"/>
            <w:bottom w:val="none" w:sz="0" w:space="0" w:color="auto"/>
            <w:right w:val="none" w:sz="0" w:space="0" w:color="auto"/>
          </w:divBdr>
        </w:div>
        <w:div w:id="637878693">
          <w:marLeft w:val="640"/>
          <w:marRight w:val="0"/>
          <w:marTop w:val="0"/>
          <w:marBottom w:val="0"/>
          <w:divBdr>
            <w:top w:val="none" w:sz="0" w:space="0" w:color="auto"/>
            <w:left w:val="none" w:sz="0" w:space="0" w:color="auto"/>
            <w:bottom w:val="none" w:sz="0" w:space="0" w:color="auto"/>
            <w:right w:val="none" w:sz="0" w:space="0" w:color="auto"/>
          </w:divBdr>
        </w:div>
        <w:div w:id="329909955">
          <w:marLeft w:val="640"/>
          <w:marRight w:val="0"/>
          <w:marTop w:val="0"/>
          <w:marBottom w:val="0"/>
          <w:divBdr>
            <w:top w:val="none" w:sz="0" w:space="0" w:color="auto"/>
            <w:left w:val="none" w:sz="0" w:space="0" w:color="auto"/>
            <w:bottom w:val="none" w:sz="0" w:space="0" w:color="auto"/>
            <w:right w:val="none" w:sz="0" w:space="0" w:color="auto"/>
          </w:divBdr>
        </w:div>
        <w:div w:id="419063012">
          <w:marLeft w:val="640"/>
          <w:marRight w:val="0"/>
          <w:marTop w:val="0"/>
          <w:marBottom w:val="0"/>
          <w:divBdr>
            <w:top w:val="none" w:sz="0" w:space="0" w:color="auto"/>
            <w:left w:val="none" w:sz="0" w:space="0" w:color="auto"/>
            <w:bottom w:val="none" w:sz="0" w:space="0" w:color="auto"/>
            <w:right w:val="none" w:sz="0" w:space="0" w:color="auto"/>
          </w:divBdr>
        </w:div>
        <w:div w:id="1005596360">
          <w:marLeft w:val="640"/>
          <w:marRight w:val="0"/>
          <w:marTop w:val="0"/>
          <w:marBottom w:val="0"/>
          <w:divBdr>
            <w:top w:val="none" w:sz="0" w:space="0" w:color="auto"/>
            <w:left w:val="none" w:sz="0" w:space="0" w:color="auto"/>
            <w:bottom w:val="none" w:sz="0" w:space="0" w:color="auto"/>
            <w:right w:val="none" w:sz="0" w:space="0" w:color="auto"/>
          </w:divBdr>
        </w:div>
        <w:div w:id="1643729883">
          <w:marLeft w:val="640"/>
          <w:marRight w:val="0"/>
          <w:marTop w:val="0"/>
          <w:marBottom w:val="0"/>
          <w:divBdr>
            <w:top w:val="none" w:sz="0" w:space="0" w:color="auto"/>
            <w:left w:val="none" w:sz="0" w:space="0" w:color="auto"/>
            <w:bottom w:val="none" w:sz="0" w:space="0" w:color="auto"/>
            <w:right w:val="none" w:sz="0" w:space="0" w:color="auto"/>
          </w:divBdr>
        </w:div>
        <w:div w:id="1841698053">
          <w:marLeft w:val="640"/>
          <w:marRight w:val="0"/>
          <w:marTop w:val="0"/>
          <w:marBottom w:val="0"/>
          <w:divBdr>
            <w:top w:val="none" w:sz="0" w:space="0" w:color="auto"/>
            <w:left w:val="none" w:sz="0" w:space="0" w:color="auto"/>
            <w:bottom w:val="none" w:sz="0" w:space="0" w:color="auto"/>
            <w:right w:val="none" w:sz="0" w:space="0" w:color="auto"/>
          </w:divBdr>
        </w:div>
        <w:div w:id="1322656697">
          <w:marLeft w:val="640"/>
          <w:marRight w:val="0"/>
          <w:marTop w:val="0"/>
          <w:marBottom w:val="0"/>
          <w:divBdr>
            <w:top w:val="none" w:sz="0" w:space="0" w:color="auto"/>
            <w:left w:val="none" w:sz="0" w:space="0" w:color="auto"/>
            <w:bottom w:val="none" w:sz="0" w:space="0" w:color="auto"/>
            <w:right w:val="none" w:sz="0" w:space="0" w:color="auto"/>
          </w:divBdr>
        </w:div>
        <w:div w:id="1532765215">
          <w:marLeft w:val="640"/>
          <w:marRight w:val="0"/>
          <w:marTop w:val="0"/>
          <w:marBottom w:val="0"/>
          <w:divBdr>
            <w:top w:val="none" w:sz="0" w:space="0" w:color="auto"/>
            <w:left w:val="none" w:sz="0" w:space="0" w:color="auto"/>
            <w:bottom w:val="none" w:sz="0" w:space="0" w:color="auto"/>
            <w:right w:val="none" w:sz="0" w:space="0" w:color="auto"/>
          </w:divBdr>
        </w:div>
        <w:div w:id="1351370039">
          <w:marLeft w:val="640"/>
          <w:marRight w:val="0"/>
          <w:marTop w:val="0"/>
          <w:marBottom w:val="0"/>
          <w:divBdr>
            <w:top w:val="none" w:sz="0" w:space="0" w:color="auto"/>
            <w:left w:val="none" w:sz="0" w:space="0" w:color="auto"/>
            <w:bottom w:val="none" w:sz="0" w:space="0" w:color="auto"/>
            <w:right w:val="none" w:sz="0" w:space="0" w:color="auto"/>
          </w:divBdr>
        </w:div>
        <w:div w:id="1593202768">
          <w:marLeft w:val="640"/>
          <w:marRight w:val="0"/>
          <w:marTop w:val="0"/>
          <w:marBottom w:val="0"/>
          <w:divBdr>
            <w:top w:val="none" w:sz="0" w:space="0" w:color="auto"/>
            <w:left w:val="none" w:sz="0" w:space="0" w:color="auto"/>
            <w:bottom w:val="none" w:sz="0" w:space="0" w:color="auto"/>
            <w:right w:val="none" w:sz="0" w:space="0" w:color="auto"/>
          </w:divBdr>
        </w:div>
        <w:div w:id="1452090869">
          <w:marLeft w:val="640"/>
          <w:marRight w:val="0"/>
          <w:marTop w:val="0"/>
          <w:marBottom w:val="0"/>
          <w:divBdr>
            <w:top w:val="none" w:sz="0" w:space="0" w:color="auto"/>
            <w:left w:val="none" w:sz="0" w:space="0" w:color="auto"/>
            <w:bottom w:val="none" w:sz="0" w:space="0" w:color="auto"/>
            <w:right w:val="none" w:sz="0" w:space="0" w:color="auto"/>
          </w:divBdr>
        </w:div>
        <w:div w:id="41831543">
          <w:marLeft w:val="640"/>
          <w:marRight w:val="0"/>
          <w:marTop w:val="0"/>
          <w:marBottom w:val="0"/>
          <w:divBdr>
            <w:top w:val="none" w:sz="0" w:space="0" w:color="auto"/>
            <w:left w:val="none" w:sz="0" w:space="0" w:color="auto"/>
            <w:bottom w:val="none" w:sz="0" w:space="0" w:color="auto"/>
            <w:right w:val="none" w:sz="0" w:space="0" w:color="auto"/>
          </w:divBdr>
        </w:div>
        <w:div w:id="1248198933">
          <w:marLeft w:val="640"/>
          <w:marRight w:val="0"/>
          <w:marTop w:val="0"/>
          <w:marBottom w:val="0"/>
          <w:divBdr>
            <w:top w:val="none" w:sz="0" w:space="0" w:color="auto"/>
            <w:left w:val="none" w:sz="0" w:space="0" w:color="auto"/>
            <w:bottom w:val="none" w:sz="0" w:space="0" w:color="auto"/>
            <w:right w:val="none" w:sz="0" w:space="0" w:color="auto"/>
          </w:divBdr>
        </w:div>
        <w:div w:id="1526866261">
          <w:marLeft w:val="640"/>
          <w:marRight w:val="0"/>
          <w:marTop w:val="0"/>
          <w:marBottom w:val="0"/>
          <w:divBdr>
            <w:top w:val="none" w:sz="0" w:space="0" w:color="auto"/>
            <w:left w:val="none" w:sz="0" w:space="0" w:color="auto"/>
            <w:bottom w:val="none" w:sz="0" w:space="0" w:color="auto"/>
            <w:right w:val="none" w:sz="0" w:space="0" w:color="auto"/>
          </w:divBdr>
        </w:div>
        <w:div w:id="717363253">
          <w:marLeft w:val="640"/>
          <w:marRight w:val="0"/>
          <w:marTop w:val="0"/>
          <w:marBottom w:val="0"/>
          <w:divBdr>
            <w:top w:val="none" w:sz="0" w:space="0" w:color="auto"/>
            <w:left w:val="none" w:sz="0" w:space="0" w:color="auto"/>
            <w:bottom w:val="none" w:sz="0" w:space="0" w:color="auto"/>
            <w:right w:val="none" w:sz="0" w:space="0" w:color="auto"/>
          </w:divBdr>
        </w:div>
        <w:div w:id="250352751">
          <w:marLeft w:val="640"/>
          <w:marRight w:val="0"/>
          <w:marTop w:val="0"/>
          <w:marBottom w:val="0"/>
          <w:divBdr>
            <w:top w:val="none" w:sz="0" w:space="0" w:color="auto"/>
            <w:left w:val="none" w:sz="0" w:space="0" w:color="auto"/>
            <w:bottom w:val="none" w:sz="0" w:space="0" w:color="auto"/>
            <w:right w:val="none" w:sz="0" w:space="0" w:color="auto"/>
          </w:divBdr>
        </w:div>
        <w:div w:id="1740862187">
          <w:marLeft w:val="640"/>
          <w:marRight w:val="0"/>
          <w:marTop w:val="0"/>
          <w:marBottom w:val="0"/>
          <w:divBdr>
            <w:top w:val="none" w:sz="0" w:space="0" w:color="auto"/>
            <w:left w:val="none" w:sz="0" w:space="0" w:color="auto"/>
            <w:bottom w:val="none" w:sz="0" w:space="0" w:color="auto"/>
            <w:right w:val="none" w:sz="0" w:space="0" w:color="auto"/>
          </w:divBdr>
        </w:div>
        <w:div w:id="1071657567">
          <w:marLeft w:val="640"/>
          <w:marRight w:val="0"/>
          <w:marTop w:val="0"/>
          <w:marBottom w:val="0"/>
          <w:divBdr>
            <w:top w:val="none" w:sz="0" w:space="0" w:color="auto"/>
            <w:left w:val="none" w:sz="0" w:space="0" w:color="auto"/>
            <w:bottom w:val="none" w:sz="0" w:space="0" w:color="auto"/>
            <w:right w:val="none" w:sz="0" w:space="0" w:color="auto"/>
          </w:divBdr>
        </w:div>
        <w:div w:id="512454541">
          <w:marLeft w:val="640"/>
          <w:marRight w:val="0"/>
          <w:marTop w:val="0"/>
          <w:marBottom w:val="0"/>
          <w:divBdr>
            <w:top w:val="none" w:sz="0" w:space="0" w:color="auto"/>
            <w:left w:val="none" w:sz="0" w:space="0" w:color="auto"/>
            <w:bottom w:val="none" w:sz="0" w:space="0" w:color="auto"/>
            <w:right w:val="none" w:sz="0" w:space="0" w:color="auto"/>
          </w:divBdr>
        </w:div>
        <w:div w:id="862788645">
          <w:marLeft w:val="640"/>
          <w:marRight w:val="0"/>
          <w:marTop w:val="0"/>
          <w:marBottom w:val="0"/>
          <w:divBdr>
            <w:top w:val="none" w:sz="0" w:space="0" w:color="auto"/>
            <w:left w:val="none" w:sz="0" w:space="0" w:color="auto"/>
            <w:bottom w:val="none" w:sz="0" w:space="0" w:color="auto"/>
            <w:right w:val="none" w:sz="0" w:space="0" w:color="auto"/>
          </w:divBdr>
        </w:div>
        <w:div w:id="729226776">
          <w:marLeft w:val="640"/>
          <w:marRight w:val="0"/>
          <w:marTop w:val="0"/>
          <w:marBottom w:val="0"/>
          <w:divBdr>
            <w:top w:val="none" w:sz="0" w:space="0" w:color="auto"/>
            <w:left w:val="none" w:sz="0" w:space="0" w:color="auto"/>
            <w:bottom w:val="none" w:sz="0" w:space="0" w:color="auto"/>
            <w:right w:val="none" w:sz="0" w:space="0" w:color="auto"/>
          </w:divBdr>
        </w:div>
        <w:div w:id="2079592296">
          <w:marLeft w:val="640"/>
          <w:marRight w:val="0"/>
          <w:marTop w:val="0"/>
          <w:marBottom w:val="0"/>
          <w:divBdr>
            <w:top w:val="none" w:sz="0" w:space="0" w:color="auto"/>
            <w:left w:val="none" w:sz="0" w:space="0" w:color="auto"/>
            <w:bottom w:val="none" w:sz="0" w:space="0" w:color="auto"/>
            <w:right w:val="none" w:sz="0" w:space="0" w:color="auto"/>
          </w:divBdr>
        </w:div>
        <w:div w:id="57292334">
          <w:marLeft w:val="640"/>
          <w:marRight w:val="0"/>
          <w:marTop w:val="0"/>
          <w:marBottom w:val="0"/>
          <w:divBdr>
            <w:top w:val="none" w:sz="0" w:space="0" w:color="auto"/>
            <w:left w:val="none" w:sz="0" w:space="0" w:color="auto"/>
            <w:bottom w:val="none" w:sz="0" w:space="0" w:color="auto"/>
            <w:right w:val="none" w:sz="0" w:space="0" w:color="auto"/>
          </w:divBdr>
        </w:div>
        <w:div w:id="1169445930">
          <w:marLeft w:val="640"/>
          <w:marRight w:val="0"/>
          <w:marTop w:val="0"/>
          <w:marBottom w:val="0"/>
          <w:divBdr>
            <w:top w:val="none" w:sz="0" w:space="0" w:color="auto"/>
            <w:left w:val="none" w:sz="0" w:space="0" w:color="auto"/>
            <w:bottom w:val="none" w:sz="0" w:space="0" w:color="auto"/>
            <w:right w:val="none" w:sz="0" w:space="0" w:color="auto"/>
          </w:divBdr>
        </w:div>
        <w:div w:id="399518648">
          <w:marLeft w:val="640"/>
          <w:marRight w:val="0"/>
          <w:marTop w:val="0"/>
          <w:marBottom w:val="0"/>
          <w:divBdr>
            <w:top w:val="none" w:sz="0" w:space="0" w:color="auto"/>
            <w:left w:val="none" w:sz="0" w:space="0" w:color="auto"/>
            <w:bottom w:val="none" w:sz="0" w:space="0" w:color="auto"/>
            <w:right w:val="none" w:sz="0" w:space="0" w:color="auto"/>
          </w:divBdr>
        </w:div>
        <w:div w:id="2087994461">
          <w:marLeft w:val="640"/>
          <w:marRight w:val="0"/>
          <w:marTop w:val="0"/>
          <w:marBottom w:val="0"/>
          <w:divBdr>
            <w:top w:val="none" w:sz="0" w:space="0" w:color="auto"/>
            <w:left w:val="none" w:sz="0" w:space="0" w:color="auto"/>
            <w:bottom w:val="none" w:sz="0" w:space="0" w:color="auto"/>
            <w:right w:val="none" w:sz="0" w:space="0" w:color="auto"/>
          </w:divBdr>
        </w:div>
        <w:div w:id="1851138467">
          <w:marLeft w:val="640"/>
          <w:marRight w:val="0"/>
          <w:marTop w:val="0"/>
          <w:marBottom w:val="0"/>
          <w:divBdr>
            <w:top w:val="none" w:sz="0" w:space="0" w:color="auto"/>
            <w:left w:val="none" w:sz="0" w:space="0" w:color="auto"/>
            <w:bottom w:val="none" w:sz="0" w:space="0" w:color="auto"/>
            <w:right w:val="none" w:sz="0" w:space="0" w:color="auto"/>
          </w:divBdr>
        </w:div>
        <w:div w:id="1130324911">
          <w:marLeft w:val="640"/>
          <w:marRight w:val="0"/>
          <w:marTop w:val="0"/>
          <w:marBottom w:val="0"/>
          <w:divBdr>
            <w:top w:val="none" w:sz="0" w:space="0" w:color="auto"/>
            <w:left w:val="none" w:sz="0" w:space="0" w:color="auto"/>
            <w:bottom w:val="none" w:sz="0" w:space="0" w:color="auto"/>
            <w:right w:val="none" w:sz="0" w:space="0" w:color="auto"/>
          </w:divBdr>
        </w:div>
        <w:div w:id="622809294">
          <w:marLeft w:val="640"/>
          <w:marRight w:val="0"/>
          <w:marTop w:val="0"/>
          <w:marBottom w:val="0"/>
          <w:divBdr>
            <w:top w:val="none" w:sz="0" w:space="0" w:color="auto"/>
            <w:left w:val="none" w:sz="0" w:space="0" w:color="auto"/>
            <w:bottom w:val="none" w:sz="0" w:space="0" w:color="auto"/>
            <w:right w:val="none" w:sz="0" w:space="0" w:color="auto"/>
          </w:divBdr>
        </w:div>
        <w:div w:id="1493526047">
          <w:marLeft w:val="640"/>
          <w:marRight w:val="0"/>
          <w:marTop w:val="0"/>
          <w:marBottom w:val="0"/>
          <w:divBdr>
            <w:top w:val="none" w:sz="0" w:space="0" w:color="auto"/>
            <w:left w:val="none" w:sz="0" w:space="0" w:color="auto"/>
            <w:bottom w:val="none" w:sz="0" w:space="0" w:color="auto"/>
            <w:right w:val="none" w:sz="0" w:space="0" w:color="auto"/>
          </w:divBdr>
        </w:div>
        <w:div w:id="1875268013">
          <w:marLeft w:val="640"/>
          <w:marRight w:val="0"/>
          <w:marTop w:val="0"/>
          <w:marBottom w:val="0"/>
          <w:divBdr>
            <w:top w:val="none" w:sz="0" w:space="0" w:color="auto"/>
            <w:left w:val="none" w:sz="0" w:space="0" w:color="auto"/>
            <w:bottom w:val="none" w:sz="0" w:space="0" w:color="auto"/>
            <w:right w:val="none" w:sz="0" w:space="0" w:color="auto"/>
          </w:divBdr>
        </w:div>
        <w:div w:id="446971621">
          <w:marLeft w:val="640"/>
          <w:marRight w:val="0"/>
          <w:marTop w:val="0"/>
          <w:marBottom w:val="0"/>
          <w:divBdr>
            <w:top w:val="none" w:sz="0" w:space="0" w:color="auto"/>
            <w:left w:val="none" w:sz="0" w:space="0" w:color="auto"/>
            <w:bottom w:val="none" w:sz="0" w:space="0" w:color="auto"/>
            <w:right w:val="none" w:sz="0" w:space="0" w:color="auto"/>
          </w:divBdr>
        </w:div>
        <w:div w:id="581449148">
          <w:marLeft w:val="640"/>
          <w:marRight w:val="0"/>
          <w:marTop w:val="0"/>
          <w:marBottom w:val="0"/>
          <w:divBdr>
            <w:top w:val="none" w:sz="0" w:space="0" w:color="auto"/>
            <w:left w:val="none" w:sz="0" w:space="0" w:color="auto"/>
            <w:bottom w:val="none" w:sz="0" w:space="0" w:color="auto"/>
            <w:right w:val="none" w:sz="0" w:space="0" w:color="auto"/>
          </w:divBdr>
        </w:div>
        <w:div w:id="64694509">
          <w:marLeft w:val="640"/>
          <w:marRight w:val="0"/>
          <w:marTop w:val="0"/>
          <w:marBottom w:val="0"/>
          <w:divBdr>
            <w:top w:val="none" w:sz="0" w:space="0" w:color="auto"/>
            <w:left w:val="none" w:sz="0" w:space="0" w:color="auto"/>
            <w:bottom w:val="none" w:sz="0" w:space="0" w:color="auto"/>
            <w:right w:val="none" w:sz="0" w:space="0" w:color="auto"/>
          </w:divBdr>
        </w:div>
        <w:div w:id="1316568778">
          <w:marLeft w:val="640"/>
          <w:marRight w:val="0"/>
          <w:marTop w:val="0"/>
          <w:marBottom w:val="0"/>
          <w:divBdr>
            <w:top w:val="none" w:sz="0" w:space="0" w:color="auto"/>
            <w:left w:val="none" w:sz="0" w:space="0" w:color="auto"/>
            <w:bottom w:val="none" w:sz="0" w:space="0" w:color="auto"/>
            <w:right w:val="none" w:sz="0" w:space="0" w:color="auto"/>
          </w:divBdr>
        </w:div>
        <w:div w:id="718935832">
          <w:marLeft w:val="640"/>
          <w:marRight w:val="0"/>
          <w:marTop w:val="0"/>
          <w:marBottom w:val="0"/>
          <w:divBdr>
            <w:top w:val="none" w:sz="0" w:space="0" w:color="auto"/>
            <w:left w:val="none" w:sz="0" w:space="0" w:color="auto"/>
            <w:bottom w:val="none" w:sz="0" w:space="0" w:color="auto"/>
            <w:right w:val="none" w:sz="0" w:space="0" w:color="auto"/>
          </w:divBdr>
        </w:div>
        <w:div w:id="1258900727">
          <w:marLeft w:val="640"/>
          <w:marRight w:val="0"/>
          <w:marTop w:val="0"/>
          <w:marBottom w:val="0"/>
          <w:divBdr>
            <w:top w:val="none" w:sz="0" w:space="0" w:color="auto"/>
            <w:left w:val="none" w:sz="0" w:space="0" w:color="auto"/>
            <w:bottom w:val="none" w:sz="0" w:space="0" w:color="auto"/>
            <w:right w:val="none" w:sz="0" w:space="0" w:color="auto"/>
          </w:divBdr>
        </w:div>
        <w:div w:id="33702899">
          <w:marLeft w:val="640"/>
          <w:marRight w:val="0"/>
          <w:marTop w:val="0"/>
          <w:marBottom w:val="0"/>
          <w:divBdr>
            <w:top w:val="none" w:sz="0" w:space="0" w:color="auto"/>
            <w:left w:val="none" w:sz="0" w:space="0" w:color="auto"/>
            <w:bottom w:val="none" w:sz="0" w:space="0" w:color="auto"/>
            <w:right w:val="none" w:sz="0" w:space="0" w:color="auto"/>
          </w:divBdr>
        </w:div>
      </w:divsChild>
    </w:div>
    <w:div w:id="1423259026">
      <w:bodyDiv w:val="1"/>
      <w:marLeft w:val="0"/>
      <w:marRight w:val="0"/>
      <w:marTop w:val="0"/>
      <w:marBottom w:val="0"/>
      <w:divBdr>
        <w:top w:val="none" w:sz="0" w:space="0" w:color="auto"/>
        <w:left w:val="none" w:sz="0" w:space="0" w:color="auto"/>
        <w:bottom w:val="none" w:sz="0" w:space="0" w:color="auto"/>
        <w:right w:val="none" w:sz="0" w:space="0" w:color="auto"/>
      </w:divBdr>
      <w:divsChild>
        <w:div w:id="1970738712">
          <w:marLeft w:val="480"/>
          <w:marRight w:val="0"/>
          <w:marTop w:val="0"/>
          <w:marBottom w:val="0"/>
          <w:divBdr>
            <w:top w:val="none" w:sz="0" w:space="0" w:color="auto"/>
            <w:left w:val="none" w:sz="0" w:space="0" w:color="auto"/>
            <w:bottom w:val="none" w:sz="0" w:space="0" w:color="auto"/>
            <w:right w:val="none" w:sz="0" w:space="0" w:color="auto"/>
          </w:divBdr>
        </w:div>
        <w:div w:id="1963807270">
          <w:marLeft w:val="480"/>
          <w:marRight w:val="0"/>
          <w:marTop w:val="0"/>
          <w:marBottom w:val="0"/>
          <w:divBdr>
            <w:top w:val="none" w:sz="0" w:space="0" w:color="auto"/>
            <w:left w:val="none" w:sz="0" w:space="0" w:color="auto"/>
            <w:bottom w:val="none" w:sz="0" w:space="0" w:color="auto"/>
            <w:right w:val="none" w:sz="0" w:space="0" w:color="auto"/>
          </w:divBdr>
        </w:div>
        <w:div w:id="1105223398">
          <w:marLeft w:val="480"/>
          <w:marRight w:val="0"/>
          <w:marTop w:val="0"/>
          <w:marBottom w:val="0"/>
          <w:divBdr>
            <w:top w:val="none" w:sz="0" w:space="0" w:color="auto"/>
            <w:left w:val="none" w:sz="0" w:space="0" w:color="auto"/>
            <w:bottom w:val="none" w:sz="0" w:space="0" w:color="auto"/>
            <w:right w:val="none" w:sz="0" w:space="0" w:color="auto"/>
          </w:divBdr>
        </w:div>
        <w:div w:id="1636447247">
          <w:marLeft w:val="480"/>
          <w:marRight w:val="0"/>
          <w:marTop w:val="0"/>
          <w:marBottom w:val="0"/>
          <w:divBdr>
            <w:top w:val="none" w:sz="0" w:space="0" w:color="auto"/>
            <w:left w:val="none" w:sz="0" w:space="0" w:color="auto"/>
            <w:bottom w:val="none" w:sz="0" w:space="0" w:color="auto"/>
            <w:right w:val="none" w:sz="0" w:space="0" w:color="auto"/>
          </w:divBdr>
        </w:div>
        <w:div w:id="231621064">
          <w:marLeft w:val="480"/>
          <w:marRight w:val="0"/>
          <w:marTop w:val="0"/>
          <w:marBottom w:val="0"/>
          <w:divBdr>
            <w:top w:val="none" w:sz="0" w:space="0" w:color="auto"/>
            <w:left w:val="none" w:sz="0" w:space="0" w:color="auto"/>
            <w:bottom w:val="none" w:sz="0" w:space="0" w:color="auto"/>
            <w:right w:val="none" w:sz="0" w:space="0" w:color="auto"/>
          </w:divBdr>
        </w:div>
        <w:div w:id="1449203566">
          <w:marLeft w:val="480"/>
          <w:marRight w:val="0"/>
          <w:marTop w:val="0"/>
          <w:marBottom w:val="0"/>
          <w:divBdr>
            <w:top w:val="none" w:sz="0" w:space="0" w:color="auto"/>
            <w:left w:val="none" w:sz="0" w:space="0" w:color="auto"/>
            <w:bottom w:val="none" w:sz="0" w:space="0" w:color="auto"/>
            <w:right w:val="none" w:sz="0" w:space="0" w:color="auto"/>
          </w:divBdr>
        </w:div>
        <w:div w:id="1181626537">
          <w:marLeft w:val="480"/>
          <w:marRight w:val="0"/>
          <w:marTop w:val="0"/>
          <w:marBottom w:val="0"/>
          <w:divBdr>
            <w:top w:val="none" w:sz="0" w:space="0" w:color="auto"/>
            <w:left w:val="none" w:sz="0" w:space="0" w:color="auto"/>
            <w:bottom w:val="none" w:sz="0" w:space="0" w:color="auto"/>
            <w:right w:val="none" w:sz="0" w:space="0" w:color="auto"/>
          </w:divBdr>
        </w:div>
        <w:div w:id="1841970341">
          <w:marLeft w:val="480"/>
          <w:marRight w:val="0"/>
          <w:marTop w:val="0"/>
          <w:marBottom w:val="0"/>
          <w:divBdr>
            <w:top w:val="none" w:sz="0" w:space="0" w:color="auto"/>
            <w:left w:val="none" w:sz="0" w:space="0" w:color="auto"/>
            <w:bottom w:val="none" w:sz="0" w:space="0" w:color="auto"/>
            <w:right w:val="none" w:sz="0" w:space="0" w:color="auto"/>
          </w:divBdr>
        </w:div>
        <w:div w:id="1518695388">
          <w:marLeft w:val="480"/>
          <w:marRight w:val="0"/>
          <w:marTop w:val="0"/>
          <w:marBottom w:val="0"/>
          <w:divBdr>
            <w:top w:val="none" w:sz="0" w:space="0" w:color="auto"/>
            <w:left w:val="none" w:sz="0" w:space="0" w:color="auto"/>
            <w:bottom w:val="none" w:sz="0" w:space="0" w:color="auto"/>
            <w:right w:val="none" w:sz="0" w:space="0" w:color="auto"/>
          </w:divBdr>
        </w:div>
        <w:div w:id="1110508741">
          <w:marLeft w:val="480"/>
          <w:marRight w:val="0"/>
          <w:marTop w:val="0"/>
          <w:marBottom w:val="0"/>
          <w:divBdr>
            <w:top w:val="none" w:sz="0" w:space="0" w:color="auto"/>
            <w:left w:val="none" w:sz="0" w:space="0" w:color="auto"/>
            <w:bottom w:val="none" w:sz="0" w:space="0" w:color="auto"/>
            <w:right w:val="none" w:sz="0" w:space="0" w:color="auto"/>
          </w:divBdr>
        </w:div>
        <w:div w:id="197014792">
          <w:marLeft w:val="480"/>
          <w:marRight w:val="0"/>
          <w:marTop w:val="0"/>
          <w:marBottom w:val="0"/>
          <w:divBdr>
            <w:top w:val="none" w:sz="0" w:space="0" w:color="auto"/>
            <w:left w:val="none" w:sz="0" w:space="0" w:color="auto"/>
            <w:bottom w:val="none" w:sz="0" w:space="0" w:color="auto"/>
            <w:right w:val="none" w:sz="0" w:space="0" w:color="auto"/>
          </w:divBdr>
        </w:div>
        <w:div w:id="4944909">
          <w:marLeft w:val="480"/>
          <w:marRight w:val="0"/>
          <w:marTop w:val="0"/>
          <w:marBottom w:val="0"/>
          <w:divBdr>
            <w:top w:val="none" w:sz="0" w:space="0" w:color="auto"/>
            <w:left w:val="none" w:sz="0" w:space="0" w:color="auto"/>
            <w:bottom w:val="none" w:sz="0" w:space="0" w:color="auto"/>
            <w:right w:val="none" w:sz="0" w:space="0" w:color="auto"/>
          </w:divBdr>
        </w:div>
        <w:div w:id="859975447">
          <w:marLeft w:val="480"/>
          <w:marRight w:val="0"/>
          <w:marTop w:val="0"/>
          <w:marBottom w:val="0"/>
          <w:divBdr>
            <w:top w:val="none" w:sz="0" w:space="0" w:color="auto"/>
            <w:left w:val="none" w:sz="0" w:space="0" w:color="auto"/>
            <w:bottom w:val="none" w:sz="0" w:space="0" w:color="auto"/>
            <w:right w:val="none" w:sz="0" w:space="0" w:color="auto"/>
          </w:divBdr>
        </w:div>
        <w:div w:id="1053116099">
          <w:marLeft w:val="480"/>
          <w:marRight w:val="0"/>
          <w:marTop w:val="0"/>
          <w:marBottom w:val="0"/>
          <w:divBdr>
            <w:top w:val="none" w:sz="0" w:space="0" w:color="auto"/>
            <w:left w:val="none" w:sz="0" w:space="0" w:color="auto"/>
            <w:bottom w:val="none" w:sz="0" w:space="0" w:color="auto"/>
            <w:right w:val="none" w:sz="0" w:space="0" w:color="auto"/>
          </w:divBdr>
        </w:div>
        <w:div w:id="1651403349">
          <w:marLeft w:val="480"/>
          <w:marRight w:val="0"/>
          <w:marTop w:val="0"/>
          <w:marBottom w:val="0"/>
          <w:divBdr>
            <w:top w:val="none" w:sz="0" w:space="0" w:color="auto"/>
            <w:left w:val="none" w:sz="0" w:space="0" w:color="auto"/>
            <w:bottom w:val="none" w:sz="0" w:space="0" w:color="auto"/>
            <w:right w:val="none" w:sz="0" w:space="0" w:color="auto"/>
          </w:divBdr>
        </w:div>
        <w:div w:id="2091198483">
          <w:marLeft w:val="480"/>
          <w:marRight w:val="0"/>
          <w:marTop w:val="0"/>
          <w:marBottom w:val="0"/>
          <w:divBdr>
            <w:top w:val="none" w:sz="0" w:space="0" w:color="auto"/>
            <w:left w:val="none" w:sz="0" w:space="0" w:color="auto"/>
            <w:bottom w:val="none" w:sz="0" w:space="0" w:color="auto"/>
            <w:right w:val="none" w:sz="0" w:space="0" w:color="auto"/>
          </w:divBdr>
        </w:div>
        <w:div w:id="1320309553">
          <w:marLeft w:val="480"/>
          <w:marRight w:val="0"/>
          <w:marTop w:val="0"/>
          <w:marBottom w:val="0"/>
          <w:divBdr>
            <w:top w:val="none" w:sz="0" w:space="0" w:color="auto"/>
            <w:left w:val="none" w:sz="0" w:space="0" w:color="auto"/>
            <w:bottom w:val="none" w:sz="0" w:space="0" w:color="auto"/>
            <w:right w:val="none" w:sz="0" w:space="0" w:color="auto"/>
          </w:divBdr>
        </w:div>
        <w:div w:id="1984575141">
          <w:marLeft w:val="480"/>
          <w:marRight w:val="0"/>
          <w:marTop w:val="0"/>
          <w:marBottom w:val="0"/>
          <w:divBdr>
            <w:top w:val="none" w:sz="0" w:space="0" w:color="auto"/>
            <w:left w:val="none" w:sz="0" w:space="0" w:color="auto"/>
            <w:bottom w:val="none" w:sz="0" w:space="0" w:color="auto"/>
            <w:right w:val="none" w:sz="0" w:space="0" w:color="auto"/>
          </w:divBdr>
        </w:div>
      </w:divsChild>
    </w:div>
    <w:div w:id="1424646815">
      <w:bodyDiv w:val="1"/>
      <w:marLeft w:val="0"/>
      <w:marRight w:val="0"/>
      <w:marTop w:val="0"/>
      <w:marBottom w:val="0"/>
      <w:divBdr>
        <w:top w:val="none" w:sz="0" w:space="0" w:color="auto"/>
        <w:left w:val="none" w:sz="0" w:space="0" w:color="auto"/>
        <w:bottom w:val="none" w:sz="0" w:space="0" w:color="auto"/>
        <w:right w:val="none" w:sz="0" w:space="0" w:color="auto"/>
      </w:divBdr>
      <w:divsChild>
        <w:div w:id="1463841306">
          <w:marLeft w:val="480"/>
          <w:marRight w:val="0"/>
          <w:marTop w:val="0"/>
          <w:marBottom w:val="0"/>
          <w:divBdr>
            <w:top w:val="none" w:sz="0" w:space="0" w:color="auto"/>
            <w:left w:val="none" w:sz="0" w:space="0" w:color="auto"/>
            <w:bottom w:val="none" w:sz="0" w:space="0" w:color="auto"/>
            <w:right w:val="none" w:sz="0" w:space="0" w:color="auto"/>
          </w:divBdr>
        </w:div>
        <w:div w:id="31225921">
          <w:marLeft w:val="480"/>
          <w:marRight w:val="0"/>
          <w:marTop w:val="0"/>
          <w:marBottom w:val="0"/>
          <w:divBdr>
            <w:top w:val="none" w:sz="0" w:space="0" w:color="auto"/>
            <w:left w:val="none" w:sz="0" w:space="0" w:color="auto"/>
            <w:bottom w:val="none" w:sz="0" w:space="0" w:color="auto"/>
            <w:right w:val="none" w:sz="0" w:space="0" w:color="auto"/>
          </w:divBdr>
        </w:div>
        <w:div w:id="1747531881">
          <w:marLeft w:val="480"/>
          <w:marRight w:val="0"/>
          <w:marTop w:val="0"/>
          <w:marBottom w:val="0"/>
          <w:divBdr>
            <w:top w:val="none" w:sz="0" w:space="0" w:color="auto"/>
            <w:left w:val="none" w:sz="0" w:space="0" w:color="auto"/>
            <w:bottom w:val="none" w:sz="0" w:space="0" w:color="auto"/>
            <w:right w:val="none" w:sz="0" w:space="0" w:color="auto"/>
          </w:divBdr>
        </w:div>
        <w:div w:id="1048652130">
          <w:marLeft w:val="480"/>
          <w:marRight w:val="0"/>
          <w:marTop w:val="0"/>
          <w:marBottom w:val="0"/>
          <w:divBdr>
            <w:top w:val="none" w:sz="0" w:space="0" w:color="auto"/>
            <w:left w:val="none" w:sz="0" w:space="0" w:color="auto"/>
            <w:bottom w:val="none" w:sz="0" w:space="0" w:color="auto"/>
            <w:right w:val="none" w:sz="0" w:space="0" w:color="auto"/>
          </w:divBdr>
        </w:div>
        <w:div w:id="1388988184">
          <w:marLeft w:val="480"/>
          <w:marRight w:val="0"/>
          <w:marTop w:val="0"/>
          <w:marBottom w:val="0"/>
          <w:divBdr>
            <w:top w:val="none" w:sz="0" w:space="0" w:color="auto"/>
            <w:left w:val="none" w:sz="0" w:space="0" w:color="auto"/>
            <w:bottom w:val="none" w:sz="0" w:space="0" w:color="auto"/>
            <w:right w:val="none" w:sz="0" w:space="0" w:color="auto"/>
          </w:divBdr>
        </w:div>
        <w:div w:id="203951573">
          <w:marLeft w:val="480"/>
          <w:marRight w:val="0"/>
          <w:marTop w:val="0"/>
          <w:marBottom w:val="0"/>
          <w:divBdr>
            <w:top w:val="none" w:sz="0" w:space="0" w:color="auto"/>
            <w:left w:val="none" w:sz="0" w:space="0" w:color="auto"/>
            <w:bottom w:val="none" w:sz="0" w:space="0" w:color="auto"/>
            <w:right w:val="none" w:sz="0" w:space="0" w:color="auto"/>
          </w:divBdr>
        </w:div>
        <w:div w:id="1378353258">
          <w:marLeft w:val="480"/>
          <w:marRight w:val="0"/>
          <w:marTop w:val="0"/>
          <w:marBottom w:val="0"/>
          <w:divBdr>
            <w:top w:val="none" w:sz="0" w:space="0" w:color="auto"/>
            <w:left w:val="none" w:sz="0" w:space="0" w:color="auto"/>
            <w:bottom w:val="none" w:sz="0" w:space="0" w:color="auto"/>
            <w:right w:val="none" w:sz="0" w:space="0" w:color="auto"/>
          </w:divBdr>
        </w:div>
        <w:div w:id="1385987058">
          <w:marLeft w:val="480"/>
          <w:marRight w:val="0"/>
          <w:marTop w:val="0"/>
          <w:marBottom w:val="0"/>
          <w:divBdr>
            <w:top w:val="none" w:sz="0" w:space="0" w:color="auto"/>
            <w:left w:val="none" w:sz="0" w:space="0" w:color="auto"/>
            <w:bottom w:val="none" w:sz="0" w:space="0" w:color="auto"/>
            <w:right w:val="none" w:sz="0" w:space="0" w:color="auto"/>
          </w:divBdr>
        </w:div>
        <w:div w:id="768549953">
          <w:marLeft w:val="480"/>
          <w:marRight w:val="0"/>
          <w:marTop w:val="0"/>
          <w:marBottom w:val="0"/>
          <w:divBdr>
            <w:top w:val="none" w:sz="0" w:space="0" w:color="auto"/>
            <w:left w:val="none" w:sz="0" w:space="0" w:color="auto"/>
            <w:bottom w:val="none" w:sz="0" w:space="0" w:color="auto"/>
            <w:right w:val="none" w:sz="0" w:space="0" w:color="auto"/>
          </w:divBdr>
        </w:div>
        <w:div w:id="273100270">
          <w:marLeft w:val="480"/>
          <w:marRight w:val="0"/>
          <w:marTop w:val="0"/>
          <w:marBottom w:val="0"/>
          <w:divBdr>
            <w:top w:val="none" w:sz="0" w:space="0" w:color="auto"/>
            <w:left w:val="none" w:sz="0" w:space="0" w:color="auto"/>
            <w:bottom w:val="none" w:sz="0" w:space="0" w:color="auto"/>
            <w:right w:val="none" w:sz="0" w:space="0" w:color="auto"/>
          </w:divBdr>
        </w:div>
        <w:div w:id="55326759">
          <w:marLeft w:val="480"/>
          <w:marRight w:val="0"/>
          <w:marTop w:val="0"/>
          <w:marBottom w:val="0"/>
          <w:divBdr>
            <w:top w:val="none" w:sz="0" w:space="0" w:color="auto"/>
            <w:left w:val="none" w:sz="0" w:space="0" w:color="auto"/>
            <w:bottom w:val="none" w:sz="0" w:space="0" w:color="auto"/>
            <w:right w:val="none" w:sz="0" w:space="0" w:color="auto"/>
          </w:divBdr>
        </w:div>
        <w:div w:id="470825042">
          <w:marLeft w:val="480"/>
          <w:marRight w:val="0"/>
          <w:marTop w:val="0"/>
          <w:marBottom w:val="0"/>
          <w:divBdr>
            <w:top w:val="none" w:sz="0" w:space="0" w:color="auto"/>
            <w:left w:val="none" w:sz="0" w:space="0" w:color="auto"/>
            <w:bottom w:val="none" w:sz="0" w:space="0" w:color="auto"/>
            <w:right w:val="none" w:sz="0" w:space="0" w:color="auto"/>
          </w:divBdr>
        </w:div>
        <w:div w:id="242837788">
          <w:marLeft w:val="480"/>
          <w:marRight w:val="0"/>
          <w:marTop w:val="0"/>
          <w:marBottom w:val="0"/>
          <w:divBdr>
            <w:top w:val="none" w:sz="0" w:space="0" w:color="auto"/>
            <w:left w:val="none" w:sz="0" w:space="0" w:color="auto"/>
            <w:bottom w:val="none" w:sz="0" w:space="0" w:color="auto"/>
            <w:right w:val="none" w:sz="0" w:space="0" w:color="auto"/>
          </w:divBdr>
        </w:div>
        <w:div w:id="1648783430">
          <w:marLeft w:val="480"/>
          <w:marRight w:val="0"/>
          <w:marTop w:val="0"/>
          <w:marBottom w:val="0"/>
          <w:divBdr>
            <w:top w:val="none" w:sz="0" w:space="0" w:color="auto"/>
            <w:left w:val="none" w:sz="0" w:space="0" w:color="auto"/>
            <w:bottom w:val="none" w:sz="0" w:space="0" w:color="auto"/>
            <w:right w:val="none" w:sz="0" w:space="0" w:color="auto"/>
          </w:divBdr>
        </w:div>
        <w:div w:id="97255481">
          <w:marLeft w:val="480"/>
          <w:marRight w:val="0"/>
          <w:marTop w:val="0"/>
          <w:marBottom w:val="0"/>
          <w:divBdr>
            <w:top w:val="none" w:sz="0" w:space="0" w:color="auto"/>
            <w:left w:val="none" w:sz="0" w:space="0" w:color="auto"/>
            <w:bottom w:val="none" w:sz="0" w:space="0" w:color="auto"/>
            <w:right w:val="none" w:sz="0" w:space="0" w:color="auto"/>
          </w:divBdr>
        </w:div>
        <w:div w:id="1115294529">
          <w:marLeft w:val="480"/>
          <w:marRight w:val="0"/>
          <w:marTop w:val="0"/>
          <w:marBottom w:val="0"/>
          <w:divBdr>
            <w:top w:val="none" w:sz="0" w:space="0" w:color="auto"/>
            <w:left w:val="none" w:sz="0" w:space="0" w:color="auto"/>
            <w:bottom w:val="none" w:sz="0" w:space="0" w:color="auto"/>
            <w:right w:val="none" w:sz="0" w:space="0" w:color="auto"/>
          </w:divBdr>
        </w:div>
        <w:div w:id="662321620">
          <w:marLeft w:val="480"/>
          <w:marRight w:val="0"/>
          <w:marTop w:val="0"/>
          <w:marBottom w:val="0"/>
          <w:divBdr>
            <w:top w:val="none" w:sz="0" w:space="0" w:color="auto"/>
            <w:left w:val="none" w:sz="0" w:space="0" w:color="auto"/>
            <w:bottom w:val="none" w:sz="0" w:space="0" w:color="auto"/>
            <w:right w:val="none" w:sz="0" w:space="0" w:color="auto"/>
          </w:divBdr>
        </w:div>
        <w:div w:id="1635325971">
          <w:marLeft w:val="480"/>
          <w:marRight w:val="0"/>
          <w:marTop w:val="0"/>
          <w:marBottom w:val="0"/>
          <w:divBdr>
            <w:top w:val="none" w:sz="0" w:space="0" w:color="auto"/>
            <w:left w:val="none" w:sz="0" w:space="0" w:color="auto"/>
            <w:bottom w:val="none" w:sz="0" w:space="0" w:color="auto"/>
            <w:right w:val="none" w:sz="0" w:space="0" w:color="auto"/>
          </w:divBdr>
        </w:div>
        <w:div w:id="1375738400">
          <w:marLeft w:val="480"/>
          <w:marRight w:val="0"/>
          <w:marTop w:val="0"/>
          <w:marBottom w:val="0"/>
          <w:divBdr>
            <w:top w:val="none" w:sz="0" w:space="0" w:color="auto"/>
            <w:left w:val="none" w:sz="0" w:space="0" w:color="auto"/>
            <w:bottom w:val="none" w:sz="0" w:space="0" w:color="auto"/>
            <w:right w:val="none" w:sz="0" w:space="0" w:color="auto"/>
          </w:divBdr>
        </w:div>
        <w:div w:id="1567373594">
          <w:marLeft w:val="480"/>
          <w:marRight w:val="0"/>
          <w:marTop w:val="0"/>
          <w:marBottom w:val="0"/>
          <w:divBdr>
            <w:top w:val="none" w:sz="0" w:space="0" w:color="auto"/>
            <w:left w:val="none" w:sz="0" w:space="0" w:color="auto"/>
            <w:bottom w:val="none" w:sz="0" w:space="0" w:color="auto"/>
            <w:right w:val="none" w:sz="0" w:space="0" w:color="auto"/>
          </w:divBdr>
        </w:div>
        <w:div w:id="1589145889">
          <w:marLeft w:val="480"/>
          <w:marRight w:val="0"/>
          <w:marTop w:val="0"/>
          <w:marBottom w:val="0"/>
          <w:divBdr>
            <w:top w:val="none" w:sz="0" w:space="0" w:color="auto"/>
            <w:left w:val="none" w:sz="0" w:space="0" w:color="auto"/>
            <w:bottom w:val="none" w:sz="0" w:space="0" w:color="auto"/>
            <w:right w:val="none" w:sz="0" w:space="0" w:color="auto"/>
          </w:divBdr>
        </w:div>
        <w:div w:id="1617559903">
          <w:marLeft w:val="480"/>
          <w:marRight w:val="0"/>
          <w:marTop w:val="0"/>
          <w:marBottom w:val="0"/>
          <w:divBdr>
            <w:top w:val="none" w:sz="0" w:space="0" w:color="auto"/>
            <w:left w:val="none" w:sz="0" w:space="0" w:color="auto"/>
            <w:bottom w:val="none" w:sz="0" w:space="0" w:color="auto"/>
            <w:right w:val="none" w:sz="0" w:space="0" w:color="auto"/>
          </w:divBdr>
        </w:div>
        <w:div w:id="1483691147">
          <w:marLeft w:val="480"/>
          <w:marRight w:val="0"/>
          <w:marTop w:val="0"/>
          <w:marBottom w:val="0"/>
          <w:divBdr>
            <w:top w:val="none" w:sz="0" w:space="0" w:color="auto"/>
            <w:left w:val="none" w:sz="0" w:space="0" w:color="auto"/>
            <w:bottom w:val="none" w:sz="0" w:space="0" w:color="auto"/>
            <w:right w:val="none" w:sz="0" w:space="0" w:color="auto"/>
          </w:divBdr>
        </w:div>
        <w:div w:id="595401573">
          <w:marLeft w:val="480"/>
          <w:marRight w:val="0"/>
          <w:marTop w:val="0"/>
          <w:marBottom w:val="0"/>
          <w:divBdr>
            <w:top w:val="none" w:sz="0" w:space="0" w:color="auto"/>
            <w:left w:val="none" w:sz="0" w:space="0" w:color="auto"/>
            <w:bottom w:val="none" w:sz="0" w:space="0" w:color="auto"/>
            <w:right w:val="none" w:sz="0" w:space="0" w:color="auto"/>
          </w:divBdr>
        </w:div>
        <w:div w:id="1940022331">
          <w:marLeft w:val="480"/>
          <w:marRight w:val="0"/>
          <w:marTop w:val="0"/>
          <w:marBottom w:val="0"/>
          <w:divBdr>
            <w:top w:val="none" w:sz="0" w:space="0" w:color="auto"/>
            <w:left w:val="none" w:sz="0" w:space="0" w:color="auto"/>
            <w:bottom w:val="none" w:sz="0" w:space="0" w:color="auto"/>
            <w:right w:val="none" w:sz="0" w:space="0" w:color="auto"/>
          </w:divBdr>
        </w:div>
        <w:div w:id="601258101">
          <w:marLeft w:val="480"/>
          <w:marRight w:val="0"/>
          <w:marTop w:val="0"/>
          <w:marBottom w:val="0"/>
          <w:divBdr>
            <w:top w:val="none" w:sz="0" w:space="0" w:color="auto"/>
            <w:left w:val="none" w:sz="0" w:space="0" w:color="auto"/>
            <w:bottom w:val="none" w:sz="0" w:space="0" w:color="auto"/>
            <w:right w:val="none" w:sz="0" w:space="0" w:color="auto"/>
          </w:divBdr>
        </w:div>
        <w:div w:id="1818649217">
          <w:marLeft w:val="480"/>
          <w:marRight w:val="0"/>
          <w:marTop w:val="0"/>
          <w:marBottom w:val="0"/>
          <w:divBdr>
            <w:top w:val="none" w:sz="0" w:space="0" w:color="auto"/>
            <w:left w:val="none" w:sz="0" w:space="0" w:color="auto"/>
            <w:bottom w:val="none" w:sz="0" w:space="0" w:color="auto"/>
            <w:right w:val="none" w:sz="0" w:space="0" w:color="auto"/>
          </w:divBdr>
        </w:div>
        <w:div w:id="1591040414">
          <w:marLeft w:val="480"/>
          <w:marRight w:val="0"/>
          <w:marTop w:val="0"/>
          <w:marBottom w:val="0"/>
          <w:divBdr>
            <w:top w:val="none" w:sz="0" w:space="0" w:color="auto"/>
            <w:left w:val="none" w:sz="0" w:space="0" w:color="auto"/>
            <w:bottom w:val="none" w:sz="0" w:space="0" w:color="auto"/>
            <w:right w:val="none" w:sz="0" w:space="0" w:color="auto"/>
          </w:divBdr>
        </w:div>
        <w:div w:id="478425019">
          <w:marLeft w:val="480"/>
          <w:marRight w:val="0"/>
          <w:marTop w:val="0"/>
          <w:marBottom w:val="0"/>
          <w:divBdr>
            <w:top w:val="none" w:sz="0" w:space="0" w:color="auto"/>
            <w:left w:val="none" w:sz="0" w:space="0" w:color="auto"/>
            <w:bottom w:val="none" w:sz="0" w:space="0" w:color="auto"/>
            <w:right w:val="none" w:sz="0" w:space="0" w:color="auto"/>
          </w:divBdr>
        </w:div>
        <w:div w:id="804009940">
          <w:marLeft w:val="480"/>
          <w:marRight w:val="0"/>
          <w:marTop w:val="0"/>
          <w:marBottom w:val="0"/>
          <w:divBdr>
            <w:top w:val="none" w:sz="0" w:space="0" w:color="auto"/>
            <w:left w:val="none" w:sz="0" w:space="0" w:color="auto"/>
            <w:bottom w:val="none" w:sz="0" w:space="0" w:color="auto"/>
            <w:right w:val="none" w:sz="0" w:space="0" w:color="auto"/>
          </w:divBdr>
        </w:div>
        <w:div w:id="1795715473">
          <w:marLeft w:val="480"/>
          <w:marRight w:val="0"/>
          <w:marTop w:val="0"/>
          <w:marBottom w:val="0"/>
          <w:divBdr>
            <w:top w:val="none" w:sz="0" w:space="0" w:color="auto"/>
            <w:left w:val="none" w:sz="0" w:space="0" w:color="auto"/>
            <w:bottom w:val="none" w:sz="0" w:space="0" w:color="auto"/>
            <w:right w:val="none" w:sz="0" w:space="0" w:color="auto"/>
          </w:divBdr>
        </w:div>
        <w:div w:id="1799913104">
          <w:marLeft w:val="480"/>
          <w:marRight w:val="0"/>
          <w:marTop w:val="0"/>
          <w:marBottom w:val="0"/>
          <w:divBdr>
            <w:top w:val="none" w:sz="0" w:space="0" w:color="auto"/>
            <w:left w:val="none" w:sz="0" w:space="0" w:color="auto"/>
            <w:bottom w:val="none" w:sz="0" w:space="0" w:color="auto"/>
            <w:right w:val="none" w:sz="0" w:space="0" w:color="auto"/>
          </w:divBdr>
        </w:div>
        <w:div w:id="954406068">
          <w:marLeft w:val="480"/>
          <w:marRight w:val="0"/>
          <w:marTop w:val="0"/>
          <w:marBottom w:val="0"/>
          <w:divBdr>
            <w:top w:val="none" w:sz="0" w:space="0" w:color="auto"/>
            <w:left w:val="none" w:sz="0" w:space="0" w:color="auto"/>
            <w:bottom w:val="none" w:sz="0" w:space="0" w:color="auto"/>
            <w:right w:val="none" w:sz="0" w:space="0" w:color="auto"/>
          </w:divBdr>
        </w:div>
        <w:div w:id="941255842">
          <w:marLeft w:val="480"/>
          <w:marRight w:val="0"/>
          <w:marTop w:val="0"/>
          <w:marBottom w:val="0"/>
          <w:divBdr>
            <w:top w:val="none" w:sz="0" w:space="0" w:color="auto"/>
            <w:left w:val="none" w:sz="0" w:space="0" w:color="auto"/>
            <w:bottom w:val="none" w:sz="0" w:space="0" w:color="auto"/>
            <w:right w:val="none" w:sz="0" w:space="0" w:color="auto"/>
          </w:divBdr>
        </w:div>
        <w:div w:id="2013680475">
          <w:marLeft w:val="480"/>
          <w:marRight w:val="0"/>
          <w:marTop w:val="0"/>
          <w:marBottom w:val="0"/>
          <w:divBdr>
            <w:top w:val="none" w:sz="0" w:space="0" w:color="auto"/>
            <w:left w:val="none" w:sz="0" w:space="0" w:color="auto"/>
            <w:bottom w:val="none" w:sz="0" w:space="0" w:color="auto"/>
            <w:right w:val="none" w:sz="0" w:space="0" w:color="auto"/>
          </w:divBdr>
        </w:div>
        <w:div w:id="856425075">
          <w:marLeft w:val="480"/>
          <w:marRight w:val="0"/>
          <w:marTop w:val="0"/>
          <w:marBottom w:val="0"/>
          <w:divBdr>
            <w:top w:val="none" w:sz="0" w:space="0" w:color="auto"/>
            <w:left w:val="none" w:sz="0" w:space="0" w:color="auto"/>
            <w:bottom w:val="none" w:sz="0" w:space="0" w:color="auto"/>
            <w:right w:val="none" w:sz="0" w:space="0" w:color="auto"/>
          </w:divBdr>
        </w:div>
        <w:div w:id="277025939">
          <w:marLeft w:val="480"/>
          <w:marRight w:val="0"/>
          <w:marTop w:val="0"/>
          <w:marBottom w:val="0"/>
          <w:divBdr>
            <w:top w:val="none" w:sz="0" w:space="0" w:color="auto"/>
            <w:left w:val="none" w:sz="0" w:space="0" w:color="auto"/>
            <w:bottom w:val="none" w:sz="0" w:space="0" w:color="auto"/>
            <w:right w:val="none" w:sz="0" w:space="0" w:color="auto"/>
          </w:divBdr>
        </w:div>
        <w:div w:id="1588730384">
          <w:marLeft w:val="480"/>
          <w:marRight w:val="0"/>
          <w:marTop w:val="0"/>
          <w:marBottom w:val="0"/>
          <w:divBdr>
            <w:top w:val="none" w:sz="0" w:space="0" w:color="auto"/>
            <w:left w:val="none" w:sz="0" w:space="0" w:color="auto"/>
            <w:bottom w:val="none" w:sz="0" w:space="0" w:color="auto"/>
            <w:right w:val="none" w:sz="0" w:space="0" w:color="auto"/>
          </w:divBdr>
        </w:div>
        <w:div w:id="190383954">
          <w:marLeft w:val="480"/>
          <w:marRight w:val="0"/>
          <w:marTop w:val="0"/>
          <w:marBottom w:val="0"/>
          <w:divBdr>
            <w:top w:val="none" w:sz="0" w:space="0" w:color="auto"/>
            <w:left w:val="none" w:sz="0" w:space="0" w:color="auto"/>
            <w:bottom w:val="none" w:sz="0" w:space="0" w:color="auto"/>
            <w:right w:val="none" w:sz="0" w:space="0" w:color="auto"/>
          </w:divBdr>
        </w:div>
        <w:div w:id="1219390515">
          <w:marLeft w:val="480"/>
          <w:marRight w:val="0"/>
          <w:marTop w:val="0"/>
          <w:marBottom w:val="0"/>
          <w:divBdr>
            <w:top w:val="none" w:sz="0" w:space="0" w:color="auto"/>
            <w:left w:val="none" w:sz="0" w:space="0" w:color="auto"/>
            <w:bottom w:val="none" w:sz="0" w:space="0" w:color="auto"/>
            <w:right w:val="none" w:sz="0" w:space="0" w:color="auto"/>
          </w:divBdr>
        </w:div>
        <w:div w:id="1695300860">
          <w:marLeft w:val="480"/>
          <w:marRight w:val="0"/>
          <w:marTop w:val="0"/>
          <w:marBottom w:val="0"/>
          <w:divBdr>
            <w:top w:val="none" w:sz="0" w:space="0" w:color="auto"/>
            <w:left w:val="none" w:sz="0" w:space="0" w:color="auto"/>
            <w:bottom w:val="none" w:sz="0" w:space="0" w:color="auto"/>
            <w:right w:val="none" w:sz="0" w:space="0" w:color="auto"/>
          </w:divBdr>
        </w:div>
        <w:div w:id="138615400">
          <w:marLeft w:val="480"/>
          <w:marRight w:val="0"/>
          <w:marTop w:val="0"/>
          <w:marBottom w:val="0"/>
          <w:divBdr>
            <w:top w:val="none" w:sz="0" w:space="0" w:color="auto"/>
            <w:left w:val="none" w:sz="0" w:space="0" w:color="auto"/>
            <w:bottom w:val="none" w:sz="0" w:space="0" w:color="auto"/>
            <w:right w:val="none" w:sz="0" w:space="0" w:color="auto"/>
          </w:divBdr>
        </w:div>
        <w:div w:id="1385910147">
          <w:marLeft w:val="480"/>
          <w:marRight w:val="0"/>
          <w:marTop w:val="0"/>
          <w:marBottom w:val="0"/>
          <w:divBdr>
            <w:top w:val="none" w:sz="0" w:space="0" w:color="auto"/>
            <w:left w:val="none" w:sz="0" w:space="0" w:color="auto"/>
            <w:bottom w:val="none" w:sz="0" w:space="0" w:color="auto"/>
            <w:right w:val="none" w:sz="0" w:space="0" w:color="auto"/>
          </w:divBdr>
        </w:div>
        <w:div w:id="1911574525">
          <w:marLeft w:val="480"/>
          <w:marRight w:val="0"/>
          <w:marTop w:val="0"/>
          <w:marBottom w:val="0"/>
          <w:divBdr>
            <w:top w:val="none" w:sz="0" w:space="0" w:color="auto"/>
            <w:left w:val="none" w:sz="0" w:space="0" w:color="auto"/>
            <w:bottom w:val="none" w:sz="0" w:space="0" w:color="auto"/>
            <w:right w:val="none" w:sz="0" w:space="0" w:color="auto"/>
          </w:divBdr>
        </w:div>
        <w:div w:id="277489423">
          <w:marLeft w:val="480"/>
          <w:marRight w:val="0"/>
          <w:marTop w:val="0"/>
          <w:marBottom w:val="0"/>
          <w:divBdr>
            <w:top w:val="none" w:sz="0" w:space="0" w:color="auto"/>
            <w:left w:val="none" w:sz="0" w:space="0" w:color="auto"/>
            <w:bottom w:val="none" w:sz="0" w:space="0" w:color="auto"/>
            <w:right w:val="none" w:sz="0" w:space="0" w:color="auto"/>
          </w:divBdr>
        </w:div>
        <w:div w:id="366492580">
          <w:marLeft w:val="480"/>
          <w:marRight w:val="0"/>
          <w:marTop w:val="0"/>
          <w:marBottom w:val="0"/>
          <w:divBdr>
            <w:top w:val="none" w:sz="0" w:space="0" w:color="auto"/>
            <w:left w:val="none" w:sz="0" w:space="0" w:color="auto"/>
            <w:bottom w:val="none" w:sz="0" w:space="0" w:color="auto"/>
            <w:right w:val="none" w:sz="0" w:space="0" w:color="auto"/>
          </w:divBdr>
        </w:div>
        <w:div w:id="2029216216">
          <w:marLeft w:val="480"/>
          <w:marRight w:val="0"/>
          <w:marTop w:val="0"/>
          <w:marBottom w:val="0"/>
          <w:divBdr>
            <w:top w:val="none" w:sz="0" w:space="0" w:color="auto"/>
            <w:left w:val="none" w:sz="0" w:space="0" w:color="auto"/>
            <w:bottom w:val="none" w:sz="0" w:space="0" w:color="auto"/>
            <w:right w:val="none" w:sz="0" w:space="0" w:color="auto"/>
          </w:divBdr>
        </w:div>
        <w:div w:id="934826063">
          <w:marLeft w:val="480"/>
          <w:marRight w:val="0"/>
          <w:marTop w:val="0"/>
          <w:marBottom w:val="0"/>
          <w:divBdr>
            <w:top w:val="none" w:sz="0" w:space="0" w:color="auto"/>
            <w:left w:val="none" w:sz="0" w:space="0" w:color="auto"/>
            <w:bottom w:val="none" w:sz="0" w:space="0" w:color="auto"/>
            <w:right w:val="none" w:sz="0" w:space="0" w:color="auto"/>
          </w:divBdr>
        </w:div>
        <w:div w:id="1543126878">
          <w:marLeft w:val="480"/>
          <w:marRight w:val="0"/>
          <w:marTop w:val="0"/>
          <w:marBottom w:val="0"/>
          <w:divBdr>
            <w:top w:val="none" w:sz="0" w:space="0" w:color="auto"/>
            <w:left w:val="none" w:sz="0" w:space="0" w:color="auto"/>
            <w:bottom w:val="none" w:sz="0" w:space="0" w:color="auto"/>
            <w:right w:val="none" w:sz="0" w:space="0" w:color="auto"/>
          </w:divBdr>
        </w:div>
        <w:div w:id="1107311125">
          <w:marLeft w:val="480"/>
          <w:marRight w:val="0"/>
          <w:marTop w:val="0"/>
          <w:marBottom w:val="0"/>
          <w:divBdr>
            <w:top w:val="none" w:sz="0" w:space="0" w:color="auto"/>
            <w:left w:val="none" w:sz="0" w:space="0" w:color="auto"/>
            <w:bottom w:val="none" w:sz="0" w:space="0" w:color="auto"/>
            <w:right w:val="none" w:sz="0" w:space="0" w:color="auto"/>
          </w:divBdr>
        </w:div>
        <w:div w:id="522977907">
          <w:marLeft w:val="480"/>
          <w:marRight w:val="0"/>
          <w:marTop w:val="0"/>
          <w:marBottom w:val="0"/>
          <w:divBdr>
            <w:top w:val="none" w:sz="0" w:space="0" w:color="auto"/>
            <w:left w:val="none" w:sz="0" w:space="0" w:color="auto"/>
            <w:bottom w:val="none" w:sz="0" w:space="0" w:color="auto"/>
            <w:right w:val="none" w:sz="0" w:space="0" w:color="auto"/>
          </w:divBdr>
        </w:div>
        <w:div w:id="1388914826">
          <w:marLeft w:val="480"/>
          <w:marRight w:val="0"/>
          <w:marTop w:val="0"/>
          <w:marBottom w:val="0"/>
          <w:divBdr>
            <w:top w:val="none" w:sz="0" w:space="0" w:color="auto"/>
            <w:left w:val="none" w:sz="0" w:space="0" w:color="auto"/>
            <w:bottom w:val="none" w:sz="0" w:space="0" w:color="auto"/>
            <w:right w:val="none" w:sz="0" w:space="0" w:color="auto"/>
          </w:divBdr>
        </w:div>
        <w:div w:id="381517463">
          <w:marLeft w:val="480"/>
          <w:marRight w:val="0"/>
          <w:marTop w:val="0"/>
          <w:marBottom w:val="0"/>
          <w:divBdr>
            <w:top w:val="none" w:sz="0" w:space="0" w:color="auto"/>
            <w:left w:val="none" w:sz="0" w:space="0" w:color="auto"/>
            <w:bottom w:val="none" w:sz="0" w:space="0" w:color="auto"/>
            <w:right w:val="none" w:sz="0" w:space="0" w:color="auto"/>
          </w:divBdr>
        </w:div>
        <w:div w:id="1615097136">
          <w:marLeft w:val="480"/>
          <w:marRight w:val="0"/>
          <w:marTop w:val="0"/>
          <w:marBottom w:val="0"/>
          <w:divBdr>
            <w:top w:val="none" w:sz="0" w:space="0" w:color="auto"/>
            <w:left w:val="none" w:sz="0" w:space="0" w:color="auto"/>
            <w:bottom w:val="none" w:sz="0" w:space="0" w:color="auto"/>
            <w:right w:val="none" w:sz="0" w:space="0" w:color="auto"/>
          </w:divBdr>
        </w:div>
        <w:div w:id="1615358061">
          <w:marLeft w:val="480"/>
          <w:marRight w:val="0"/>
          <w:marTop w:val="0"/>
          <w:marBottom w:val="0"/>
          <w:divBdr>
            <w:top w:val="none" w:sz="0" w:space="0" w:color="auto"/>
            <w:left w:val="none" w:sz="0" w:space="0" w:color="auto"/>
            <w:bottom w:val="none" w:sz="0" w:space="0" w:color="auto"/>
            <w:right w:val="none" w:sz="0" w:space="0" w:color="auto"/>
          </w:divBdr>
        </w:div>
        <w:div w:id="993800065">
          <w:marLeft w:val="480"/>
          <w:marRight w:val="0"/>
          <w:marTop w:val="0"/>
          <w:marBottom w:val="0"/>
          <w:divBdr>
            <w:top w:val="none" w:sz="0" w:space="0" w:color="auto"/>
            <w:left w:val="none" w:sz="0" w:space="0" w:color="auto"/>
            <w:bottom w:val="none" w:sz="0" w:space="0" w:color="auto"/>
            <w:right w:val="none" w:sz="0" w:space="0" w:color="auto"/>
          </w:divBdr>
        </w:div>
        <w:div w:id="1979727324">
          <w:marLeft w:val="480"/>
          <w:marRight w:val="0"/>
          <w:marTop w:val="0"/>
          <w:marBottom w:val="0"/>
          <w:divBdr>
            <w:top w:val="none" w:sz="0" w:space="0" w:color="auto"/>
            <w:left w:val="none" w:sz="0" w:space="0" w:color="auto"/>
            <w:bottom w:val="none" w:sz="0" w:space="0" w:color="auto"/>
            <w:right w:val="none" w:sz="0" w:space="0" w:color="auto"/>
          </w:divBdr>
        </w:div>
        <w:div w:id="1779138386">
          <w:marLeft w:val="480"/>
          <w:marRight w:val="0"/>
          <w:marTop w:val="0"/>
          <w:marBottom w:val="0"/>
          <w:divBdr>
            <w:top w:val="none" w:sz="0" w:space="0" w:color="auto"/>
            <w:left w:val="none" w:sz="0" w:space="0" w:color="auto"/>
            <w:bottom w:val="none" w:sz="0" w:space="0" w:color="auto"/>
            <w:right w:val="none" w:sz="0" w:space="0" w:color="auto"/>
          </w:divBdr>
        </w:div>
      </w:divsChild>
    </w:div>
    <w:div w:id="1429082974">
      <w:bodyDiv w:val="1"/>
      <w:marLeft w:val="0"/>
      <w:marRight w:val="0"/>
      <w:marTop w:val="0"/>
      <w:marBottom w:val="0"/>
      <w:divBdr>
        <w:top w:val="none" w:sz="0" w:space="0" w:color="auto"/>
        <w:left w:val="none" w:sz="0" w:space="0" w:color="auto"/>
        <w:bottom w:val="none" w:sz="0" w:space="0" w:color="auto"/>
        <w:right w:val="none" w:sz="0" w:space="0" w:color="auto"/>
      </w:divBdr>
    </w:div>
    <w:div w:id="1433548888">
      <w:bodyDiv w:val="1"/>
      <w:marLeft w:val="0"/>
      <w:marRight w:val="0"/>
      <w:marTop w:val="0"/>
      <w:marBottom w:val="0"/>
      <w:divBdr>
        <w:top w:val="none" w:sz="0" w:space="0" w:color="auto"/>
        <w:left w:val="none" w:sz="0" w:space="0" w:color="auto"/>
        <w:bottom w:val="none" w:sz="0" w:space="0" w:color="auto"/>
        <w:right w:val="none" w:sz="0" w:space="0" w:color="auto"/>
      </w:divBdr>
      <w:divsChild>
        <w:div w:id="992678591">
          <w:marLeft w:val="480"/>
          <w:marRight w:val="0"/>
          <w:marTop w:val="0"/>
          <w:marBottom w:val="0"/>
          <w:divBdr>
            <w:top w:val="none" w:sz="0" w:space="0" w:color="auto"/>
            <w:left w:val="none" w:sz="0" w:space="0" w:color="auto"/>
            <w:bottom w:val="none" w:sz="0" w:space="0" w:color="auto"/>
            <w:right w:val="none" w:sz="0" w:space="0" w:color="auto"/>
          </w:divBdr>
        </w:div>
        <w:div w:id="194663923">
          <w:marLeft w:val="480"/>
          <w:marRight w:val="0"/>
          <w:marTop w:val="0"/>
          <w:marBottom w:val="0"/>
          <w:divBdr>
            <w:top w:val="none" w:sz="0" w:space="0" w:color="auto"/>
            <w:left w:val="none" w:sz="0" w:space="0" w:color="auto"/>
            <w:bottom w:val="none" w:sz="0" w:space="0" w:color="auto"/>
            <w:right w:val="none" w:sz="0" w:space="0" w:color="auto"/>
          </w:divBdr>
        </w:div>
        <w:div w:id="2062513666">
          <w:marLeft w:val="480"/>
          <w:marRight w:val="0"/>
          <w:marTop w:val="0"/>
          <w:marBottom w:val="0"/>
          <w:divBdr>
            <w:top w:val="none" w:sz="0" w:space="0" w:color="auto"/>
            <w:left w:val="none" w:sz="0" w:space="0" w:color="auto"/>
            <w:bottom w:val="none" w:sz="0" w:space="0" w:color="auto"/>
            <w:right w:val="none" w:sz="0" w:space="0" w:color="auto"/>
          </w:divBdr>
        </w:div>
        <w:div w:id="216281819">
          <w:marLeft w:val="480"/>
          <w:marRight w:val="0"/>
          <w:marTop w:val="0"/>
          <w:marBottom w:val="0"/>
          <w:divBdr>
            <w:top w:val="none" w:sz="0" w:space="0" w:color="auto"/>
            <w:left w:val="none" w:sz="0" w:space="0" w:color="auto"/>
            <w:bottom w:val="none" w:sz="0" w:space="0" w:color="auto"/>
            <w:right w:val="none" w:sz="0" w:space="0" w:color="auto"/>
          </w:divBdr>
        </w:div>
        <w:div w:id="1236280441">
          <w:marLeft w:val="480"/>
          <w:marRight w:val="0"/>
          <w:marTop w:val="0"/>
          <w:marBottom w:val="0"/>
          <w:divBdr>
            <w:top w:val="none" w:sz="0" w:space="0" w:color="auto"/>
            <w:left w:val="none" w:sz="0" w:space="0" w:color="auto"/>
            <w:bottom w:val="none" w:sz="0" w:space="0" w:color="auto"/>
            <w:right w:val="none" w:sz="0" w:space="0" w:color="auto"/>
          </w:divBdr>
        </w:div>
        <w:div w:id="455682108">
          <w:marLeft w:val="480"/>
          <w:marRight w:val="0"/>
          <w:marTop w:val="0"/>
          <w:marBottom w:val="0"/>
          <w:divBdr>
            <w:top w:val="none" w:sz="0" w:space="0" w:color="auto"/>
            <w:left w:val="none" w:sz="0" w:space="0" w:color="auto"/>
            <w:bottom w:val="none" w:sz="0" w:space="0" w:color="auto"/>
            <w:right w:val="none" w:sz="0" w:space="0" w:color="auto"/>
          </w:divBdr>
        </w:div>
        <w:div w:id="965820905">
          <w:marLeft w:val="480"/>
          <w:marRight w:val="0"/>
          <w:marTop w:val="0"/>
          <w:marBottom w:val="0"/>
          <w:divBdr>
            <w:top w:val="none" w:sz="0" w:space="0" w:color="auto"/>
            <w:left w:val="none" w:sz="0" w:space="0" w:color="auto"/>
            <w:bottom w:val="none" w:sz="0" w:space="0" w:color="auto"/>
            <w:right w:val="none" w:sz="0" w:space="0" w:color="auto"/>
          </w:divBdr>
        </w:div>
        <w:div w:id="728000571">
          <w:marLeft w:val="480"/>
          <w:marRight w:val="0"/>
          <w:marTop w:val="0"/>
          <w:marBottom w:val="0"/>
          <w:divBdr>
            <w:top w:val="none" w:sz="0" w:space="0" w:color="auto"/>
            <w:left w:val="none" w:sz="0" w:space="0" w:color="auto"/>
            <w:bottom w:val="none" w:sz="0" w:space="0" w:color="auto"/>
            <w:right w:val="none" w:sz="0" w:space="0" w:color="auto"/>
          </w:divBdr>
        </w:div>
        <w:div w:id="1065370803">
          <w:marLeft w:val="480"/>
          <w:marRight w:val="0"/>
          <w:marTop w:val="0"/>
          <w:marBottom w:val="0"/>
          <w:divBdr>
            <w:top w:val="none" w:sz="0" w:space="0" w:color="auto"/>
            <w:left w:val="none" w:sz="0" w:space="0" w:color="auto"/>
            <w:bottom w:val="none" w:sz="0" w:space="0" w:color="auto"/>
            <w:right w:val="none" w:sz="0" w:space="0" w:color="auto"/>
          </w:divBdr>
        </w:div>
        <w:div w:id="1632125717">
          <w:marLeft w:val="480"/>
          <w:marRight w:val="0"/>
          <w:marTop w:val="0"/>
          <w:marBottom w:val="0"/>
          <w:divBdr>
            <w:top w:val="none" w:sz="0" w:space="0" w:color="auto"/>
            <w:left w:val="none" w:sz="0" w:space="0" w:color="auto"/>
            <w:bottom w:val="none" w:sz="0" w:space="0" w:color="auto"/>
            <w:right w:val="none" w:sz="0" w:space="0" w:color="auto"/>
          </w:divBdr>
        </w:div>
        <w:div w:id="182014136">
          <w:marLeft w:val="480"/>
          <w:marRight w:val="0"/>
          <w:marTop w:val="0"/>
          <w:marBottom w:val="0"/>
          <w:divBdr>
            <w:top w:val="none" w:sz="0" w:space="0" w:color="auto"/>
            <w:left w:val="none" w:sz="0" w:space="0" w:color="auto"/>
            <w:bottom w:val="none" w:sz="0" w:space="0" w:color="auto"/>
            <w:right w:val="none" w:sz="0" w:space="0" w:color="auto"/>
          </w:divBdr>
        </w:div>
        <w:div w:id="1673214010">
          <w:marLeft w:val="480"/>
          <w:marRight w:val="0"/>
          <w:marTop w:val="0"/>
          <w:marBottom w:val="0"/>
          <w:divBdr>
            <w:top w:val="none" w:sz="0" w:space="0" w:color="auto"/>
            <w:left w:val="none" w:sz="0" w:space="0" w:color="auto"/>
            <w:bottom w:val="none" w:sz="0" w:space="0" w:color="auto"/>
            <w:right w:val="none" w:sz="0" w:space="0" w:color="auto"/>
          </w:divBdr>
        </w:div>
        <w:div w:id="606741899">
          <w:marLeft w:val="480"/>
          <w:marRight w:val="0"/>
          <w:marTop w:val="0"/>
          <w:marBottom w:val="0"/>
          <w:divBdr>
            <w:top w:val="none" w:sz="0" w:space="0" w:color="auto"/>
            <w:left w:val="none" w:sz="0" w:space="0" w:color="auto"/>
            <w:bottom w:val="none" w:sz="0" w:space="0" w:color="auto"/>
            <w:right w:val="none" w:sz="0" w:space="0" w:color="auto"/>
          </w:divBdr>
        </w:div>
        <w:div w:id="1185703871">
          <w:marLeft w:val="480"/>
          <w:marRight w:val="0"/>
          <w:marTop w:val="0"/>
          <w:marBottom w:val="0"/>
          <w:divBdr>
            <w:top w:val="none" w:sz="0" w:space="0" w:color="auto"/>
            <w:left w:val="none" w:sz="0" w:space="0" w:color="auto"/>
            <w:bottom w:val="none" w:sz="0" w:space="0" w:color="auto"/>
            <w:right w:val="none" w:sz="0" w:space="0" w:color="auto"/>
          </w:divBdr>
        </w:div>
        <w:div w:id="1967197806">
          <w:marLeft w:val="480"/>
          <w:marRight w:val="0"/>
          <w:marTop w:val="0"/>
          <w:marBottom w:val="0"/>
          <w:divBdr>
            <w:top w:val="none" w:sz="0" w:space="0" w:color="auto"/>
            <w:left w:val="none" w:sz="0" w:space="0" w:color="auto"/>
            <w:bottom w:val="none" w:sz="0" w:space="0" w:color="auto"/>
            <w:right w:val="none" w:sz="0" w:space="0" w:color="auto"/>
          </w:divBdr>
        </w:div>
        <w:div w:id="153765796">
          <w:marLeft w:val="480"/>
          <w:marRight w:val="0"/>
          <w:marTop w:val="0"/>
          <w:marBottom w:val="0"/>
          <w:divBdr>
            <w:top w:val="none" w:sz="0" w:space="0" w:color="auto"/>
            <w:left w:val="none" w:sz="0" w:space="0" w:color="auto"/>
            <w:bottom w:val="none" w:sz="0" w:space="0" w:color="auto"/>
            <w:right w:val="none" w:sz="0" w:space="0" w:color="auto"/>
          </w:divBdr>
        </w:div>
        <w:div w:id="835538819">
          <w:marLeft w:val="480"/>
          <w:marRight w:val="0"/>
          <w:marTop w:val="0"/>
          <w:marBottom w:val="0"/>
          <w:divBdr>
            <w:top w:val="none" w:sz="0" w:space="0" w:color="auto"/>
            <w:left w:val="none" w:sz="0" w:space="0" w:color="auto"/>
            <w:bottom w:val="none" w:sz="0" w:space="0" w:color="auto"/>
            <w:right w:val="none" w:sz="0" w:space="0" w:color="auto"/>
          </w:divBdr>
        </w:div>
        <w:div w:id="1957324167">
          <w:marLeft w:val="480"/>
          <w:marRight w:val="0"/>
          <w:marTop w:val="0"/>
          <w:marBottom w:val="0"/>
          <w:divBdr>
            <w:top w:val="none" w:sz="0" w:space="0" w:color="auto"/>
            <w:left w:val="none" w:sz="0" w:space="0" w:color="auto"/>
            <w:bottom w:val="none" w:sz="0" w:space="0" w:color="auto"/>
            <w:right w:val="none" w:sz="0" w:space="0" w:color="auto"/>
          </w:divBdr>
        </w:div>
        <w:div w:id="339311228">
          <w:marLeft w:val="480"/>
          <w:marRight w:val="0"/>
          <w:marTop w:val="0"/>
          <w:marBottom w:val="0"/>
          <w:divBdr>
            <w:top w:val="none" w:sz="0" w:space="0" w:color="auto"/>
            <w:left w:val="none" w:sz="0" w:space="0" w:color="auto"/>
            <w:bottom w:val="none" w:sz="0" w:space="0" w:color="auto"/>
            <w:right w:val="none" w:sz="0" w:space="0" w:color="auto"/>
          </w:divBdr>
        </w:div>
        <w:div w:id="2050762963">
          <w:marLeft w:val="480"/>
          <w:marRight w:val="0"/>
          <w:marTop w:val="0"/>
          <w:marBottom w:val="0"/>
          <w:divBdr>
            <w:top w:val="none" w:sz="0" w:space="0" w:color="auto"/>
            <w:left w:val="none" w:sz="0" w:space="0" w:color="auto"/>
            <w:bottom w:val="none" w:sz="0" w:space="0" w:color="auto"/>
            <w:right w:val="none" w:sz="0" w:space="0" w:color="auto"/>
          </w:divBdr>
        </w:div>
        <w:div w:id="1860850163">
          <w:marLeft w:val="480"/>
          <w:marRight w:val="0"/>
          <w:marTop w:val="0"/>
          <w:marBottom w:val="0"/>
          <w:divBdr>
            <w:top w:val="none" w:sz="0" w:space="0" w:color="auto"/>
            <w:left w:val="none" w:sz="0" w:space="0" w:color="auto"/>
            <w:bottom w:val="none" w:sz="0" w:space="0" w:color="auto"/>
            <w:right w:val="none" w:sz="0" w:space="0" w:color="auto"/>
          </w:divBdr>
        </w:div>
        <w:div w:id="723412333">
          <w:marLeft w:val="480"/>
          <w:marRight w:val="0"/>
          <w:marTop w:val="0"/>
          <w:marBottom w:val="0"/>
          <w:divBdr>
            <w:top w:val="none" w:sz="0" w:space="0" w:color="auto"/>
            <w:left w:val="none" w:sz="0" w:space="0" w:color="auto"/>
            <w:bottom w:val="none" w:sz="0" w:space="0" w:color="auto"/>
            <w:right w:val="none" w:sz="0" w:space="0" w:color="auto"/>
          </w:divBdr>
        </w:div>
        <w:div w:id="1582367389">
          <w:marLeft w:val="480"/>
          <w:marRight w:val="0"/>
          <w:marTop w:val="0"/>
          <w:marBottom w:val="0"/>
          <w:divBdr>
            <w:top w:val="none" w:sz="0" w:space="0" w:color="auto"/>
            <w:left w:val="none" w:sz="0" w:space="0" w:color="auto"/>
            <w:bottom w:val="none" w:sz="0" w:space="0" w:color="auto"/>
            <w:right w:val="none" w:sz="0" w:space="0" w:color="auto"/>
          </w:divBdr>
        </w:div>
        <w:div w:id="2050035270">
          <w:marLeft w:val="480"/>
          <w:marRight w:val="0"/>
          <w:marTop w:val="0"/>
          <w:marBottom w:val="0"/>
          <w:divBdr>
            <w:top w:val="none" w:sz="0" w:space="0" w:color="auto"/>
            <w:left w:val="none" w:sz="0" w:space="0" w:color="auto"/>
            <w:bottom w:val="none" w:sz="0" w:space="0" w:color="auto"/>
            <w:right w:val="none" w:sz="0" w:space="0" w:color="auto"/>
          </w:divBdr>
        </w:div>
        <w:div w:id="1884898165">
          <w:marLeft w:val="480"/>
          <w:marRight w:val="0"/>
          <w:marTop w:val="0"/>
          <w:marBottom w:val="0"/>
          <w:divBdr>
            <w:top w:val="none" w:sz="0" w:space="0" w:color="auto"/>
            <w:left w:val="none" w:sz="0" w:space="0" w:color="auto"/>
            <w:bottom w:val="none" w:sz="0" w:space="0" w:color="auto"/>
            <w:right w:val="none" w:sz="0" w:space="0" w:color="auto"/>
          </w:divBdr>
        </w:div>
        <w:div w:id="1829246603">
          <w:marLeft w:val="480"/>
          <w:marRight w:val="0"/>
          <w:marTop w:val="0"/>
          <w:marBottom w:val="0"/>
          <w:divBdr>
            <w:top w:val="none" w:sz="0" w:space="0" w:color="auto"/>
            <w:left w:val="none" w:sz="0" w:space="0" w:color="auto"/>
            <w:bottom w:val="none" w:sz="0" w:space="0" w:color="auto"/>
            <w:right w:val="none" w:sz="0" w:space="0" w:color="auto"/>
          </w:divBdr>
        </w:div>
        <w:div w:id="2059433396">
          <w:marLeft w:val="480"/>
          <w:marRight w:val="0"/>
          <w:marTop w:val="0"/>
          <w:marBottom w:val="0"/>
          <w:divBdr>
            <w:top w:val="none" w:sz="0" w:space="0" w:color="auto"/>
            <w:left w:val="none" w:sz="0" w:space="0" w:color="auto"/>
            <w:bottom w:val="none" w:sz="0" w:space="0" w:color="auto"/>
            <w:right w:val="none" w:sz="0" w:space="0" w:color="auto"/>
          </w:divBdr>
        </w:div>
        <w:div w:id="590356994">
          <w:marLeft w:val="480"/>
          <w:marRight w:val="0"/>
          <w:marTop w:val="0"/>
          <w:marBottom w:val="0"/>
          <w:divBdr>
            <w:top w:val="none" w:sz="0" w:space="0" w:color="auto"/>
            <w:left w:val="none" w:sz="0" w:space="0" w:color="auto"/>
            <w:bottom w:val="none" w:sz="0" w:space="0" w:color="auto"/>
            <w:right w:val="none" w:sz="0" w:space="0" w:color="auto"/>
          </w:divBdr>
        </w:div>
        <w:div w:id="72626710">
          <w:marLeft w:val="480"/>
          <w:marRight w:val="0"/>
          <w:marTop w:val="0"/>
          <w:marBottom w:val="0"/>
          <w:divBdr>
            <w:top w:val="none" w:sz="0" w:space="0" w:color="auto"/>
            <w:left w:val="none" w:sz="0" w:space="0" w:color="auto"/>
            <w:bottom w:val="none" w:sz="0" w:space="0" w:color="auto"/>
            <w:right w:val="none" w:sz="0" w:space="0" w:color="auto"/>
          </w:divBdr>
        </w:div>
        <w:div w:id="925309099">
          <w:marLeft w:val="480"/>
          <w:marRight w:val="0"/>
          <w:marTop w:val="0"/>
          <w:marBottom w:val="0"/>
          <w:divBdr>
            <w:top w:val="none" w:sz="0" w:space="0" w:color="auto"/>
            <w:left w:val="none" w:sz="0" w:space="0" w:color="auto"/>
            <w:bottom w:val="none" w:sz="0" w:space="0" w:color="auto"/>
            <w:right w:val="none" w:sz="0" w:space="0" w:color="auto"/>
          </w:divBdr>
        </w:div>
        <w:div w:id="1531339420">
          <w:marLeft w:val="480"/>
          <w:marRight w:val="0"/>
          <w:marTop w:val="0"/>
          <w:marBottom w:val="0"/>
          <w:divBdr>
            <w:top w:val="none" w:sz="0" w:space="0" w:color="auto"/>
            <w:left w:val="none" w:sz="0" w:space="0" w:color="auto"/>
            <w:bottom w:val="none" w:sz="0" w:space="0" w:color="auto"/>
            <w:right w:val="none" w:sz="0" w:space="0" w:color="auto"/>
          </w:divBdr>
        </w:div>
        <w:div w:id="1823308480">
          <w:marLeft w:val="480"/>
          <w:marRight w:val="0"/>
          <w:marTop w:val="0"/>
          <w:marBottom w:val="0"/>
          <w:divBdr>
            <w:top w:val="none" w:sz="0" w:space="0" w:color="auto"/>
            <w:left w:val="none" w:sz="0" w:space="0" w:color="auto"/>
            <w:bottom w:val="none" w:sz="0" w:space="0" w:color="auto"/>
            <w:right w:val="none" w:sz="0" w:space="0" w:color="auto"/>
          </w:divBdr>
        </w:div>
        <w:div w:id="94375294">
          <w:marLeft w:val="480"/>
          <w:marRight w:val="0"/>
          <w:marTop w:val="0"/>
          <w:marBottom w:val="0"/>
          <w:divBdr>
            <w:top w:val="none" w:sz="0" w:space="0" w:color="auto"/>
            <w:left w:val="none" w:sz="0" w:space="0" w:color="auto"/>
            <w:bottom w:val="none" w:sz="0" w:space="0" w:color="auto"/>
            <w:right w:val="none" w:sz="0" w:space="0" w:color="auto"/>
          </w:divBdr>
        </w:div>
        <w:div w:id="1826239850">
          <w:marLeft w:val="480"/>
          <w:marRight w:val="0"/>
          <w:marTop w:val="0"/>
          <w:marBottom w:val="0"/>
          <w:divBdr>
            <w:top w:val="none" w:sz="0" w:space="0" w:color="auto"/>
            <w:left w:val="none" w:sz="0" w:space="0" w:color="auto"/>
            <w:bottom w:val="none" w:sz="0" w:space="0" w:color="auto"/>
            <w:right w:val="none" w:sz="0" w:space="0" w:color="auto"/>
          </w:divBdr>
        </w:div>
        <w:div w:id="1144783815">
          <w:marLeft w:val="480"/>
          <w:marRight w:val="0"/>
          <w:marTop w:val="0"/>
          <w:marBottom w:val="0"/>
          <w:divBdr>
            <w:top w:val="none" w:sz="0" w:space="0" w:color="auto"/>
            <w:left w:val="none" w:sz="0" w:space="0" w:color="auto"/>
            <w:bottom w:val="none" w:sz="0" w:space="0" w:color="auto"/>
            <w:right w:val="none" w:sz="0" w:space="0" w:color="auto"/>
          </w:divBdr>
        </w:div>
        <w:div w:id="47994342">
          <w:marLeft w:val="480"/>
          <w:marRight w:val="0"/>
          <w:marTop w:val="0"/>
          <w:marBottom w:val="0"/>
          <w:divBdr>
            <w:top w:val="none" w:sz="0" w:space="0" w:color="auto"/>
            <w:left w:val="none" w:sz="0" w:space="0" w:color="auto"/>
            <w:bottom w:val="none" w:sz="0" w:space="0" w:color="auto"/>
            <w:right w:val="none" w:sz="0" w:space="0" w:color="auto"/>
          </w:divBdr>
        </w:div>
        <w:div w:id="1171214261">
          <w:marLeft w:val="480"/>
          <w:marRight w:val="0"/>
          <w:marTop w:val="0"/>
          <w:marBottom w:val="0"/>
          <w:divBdr>
            <w:top w:val="none" w:sz="0" w:space="0" w:color="auto"/>
            <w:left w:val="none" w:sz="0" w:space="0" w:color="auto"/>
            <w:bottom w:val="none" w:sz="0" w:space="0" w:color="auto"/>
            <w:right w:val="none" w:sz="0" w:space="0" w:color="auto"/>
          </w:divBdr>
        </w:div>
        <w:div w:id="1779526623">
          <w:marLeft w:val="480"/>
          <w:marRight w:val="0"/>
          <w:marTop w:val="0"/>
          <w:marBottom w:val="0"/>
          <w:divBdr>
            <w:top w:val="none" w:sz="0" w:space="0" w:color="auto"/>
            <w:left w:val="none" w:sz="0" w:space="0" w:color="auto"/>
            <w:bottom w:val="none" w:sz="0" w:space="0" w:color="auto"/>
            <w:right w:val="none" w:sz="0" w:space="0" w:color="auto"/>
          </w:divBdr>
        </w:div>
        <w:div w:id="1873150923">
          <w:marLeft w:val="480"/>
          <w:marRight w:val="0"/>
          <w:marTop w:val="0"/>
          <w:marBottom w:val="0"/>
          <w:divBdr>
            <w:top w:val="none" w:sz="0" w:space="0" w:color="auto"/>
            <w:left w:val="none" w:sz="0" w:space="0" w:color="auto"/>
            <w:bottom w:val="none" w:sz="0" w:space="0" w:color="auto"/>
            <w:right w:val="none" w:sz="0" w:space="0" w:color="auto"/>
          </w:divBdr>
        </w:div>
        <w:div w:id="1085570549">
          <w:marLeft w:val="480"/>
          <w:marRight w:val="0"/>
          <w:marTop w:val="0"/>
          <w:marBottom w:val="0"/>
          <w:divBdr>
            <w:top w:val="none" w:sz="0" w:space="0" w:color="auto"/>
            <w:left w:val="none" w:sz="0" w:space="0" w:color="auto"/>
            <w:bottom w:val="none" w:sz="0" w:space="0" w:color="auto"/>
            <w:right w:val="none" w:sz="0" w:space="0" w:color="auto"/>
          </w:divBdr>
        </w:div>
        <w:div w:id="1262643422">
          <w:marLeft w:val="480"/>
          <w:marRight w:val="0"/>
          <w:marTop w:val="0"/>
          <w:marBottom w:val="0"/>
          <w:divBdr>
            <w:top w:val="none" w:sz="0" w:space="0" w:color="auto"/>
            <w:left w:val="none" w:sz="0" w:space="0" w:color="auto"/>
            <w:bottom w:val="none" w:sz="0" w:space="0" w:color="auto"/>
            <w:right w:val="none" w:sz="0" w:space="0" w:color="auto"/>
          </w:divBdr>
        </w:div>
        <w:div w:id="1227304244">
          <w:marLeft w:val="480"/>
          <w:marRight w:val="0"/>
          <w:marTop w:val="0"/>
          <w:marBottom w:val="0"/>
          <w:divBdr>
            <w:top w:val="none" w:sz="0" w:space="0" w:color="auto"/>
            <w:left w:val="none" w:sz="0" w:space="0" w:color="auto"/>
            <w:bottom w:val="none" w:sz="0" w:space="0" w:color="auto"/>
            <w:right w:val="none" w:sz="0" w:space="0" w:color="auto"/>
          </w:divBdr>
        </w:div>
        <w:div w:id="1873419131">
          <w:marLeft w:val="480"/>
          <w:marRight w:val="0"/>
          <w:marTop w:val="0"/>
          <w:marBottom w:val="0"/>
          <w:divBdr>
            <w:top w:val="none" w:sz="0" w:space="0" w:color="auto"/>
            <w:left w:val="none" w:sz="0" w:space="0" w:color="auto"/>
            <w:bottom w:val="none" w:sz="0" w:space="0" w:color="auto"/>
            <w:right w:val="none" w:sz="0" w:space="0" w:color="auto"/>
          </w:divBdr>
        </w:div>
        <w:div w:id="582763987">
          <w:marLeft w:val="480"/>
          <w:marRight w:val="0"/>
          <w:marTop w:val="0"/>
          <w:marBottom w:val="0"/>
          <w:divBdr>
            <w:top w:val="none" w:sz="0" w:space="0" w:color="auto"/>
            <w:left w:val="none" w:sz="0" w:space="0" w:color="auto"/>
            <w:bottom w:val="none" w:sz="0" w:space="0" w:color="auto"/>
            <w:right w:val="none" w:sz="0" w:space="0" w:color="auto"/>
          </w:divBdr>
        </w:div>
        <w:div w:id="438066068">
          <w:marLeft w:val="480"/>
          <w:marRight w:val="0"/>
          <w:marTop w:val="0"/>
          <w:marBottom w:val="0"/>
          <w:divBdr>
            <w:top w:val="none" w:sz="0" w:space="0" w:color="auto"/>
            <w:left w:val="none" w:sz="0" w:space="0" w:color="auto"/>
            <w:bottom w:val="none" w:sz="0" w:space="0" w:color="auto"/>
            <w:right w:val="none" w:sz="0" w:space="0" w:color="auto"/>
          </w:divBdr>
        </w:div>
        <w:div w:id="1972513263">
          <w:marLeft w:val="480"/>
          <w:marRight w:val="0"/>
          <w:marTop w:val="0"/>
          <w:marBottom w:val="0"/>
          <w:divBdr>
            <w:top w:val="none" w:sz="0" w:space="0" w:color="auto"/>
            <w:left w:val="none" w:sz="0" w:space="0" w:color="auto"/>
            <w:bottom w:val="none" w:sz="0" w:space="0" w:color="auto"/>
            <w:right w:val="none" w:sz="0" w:space="0" w:color="auto"/>
          </w:divBdr>
        </w:div>
        <w:div w:id="1866282617">
          <w:marLeft w:val="480"/>
          <w:marRight w:val="0"/>
          <w:marTop w:val="0"/>
          <w:marBottom w:val="0"/>
          <w:divBdr>
            <w:top w:val="none" w:sz="0" w:space="0" w:color="auto"/>
            <w:left w:val="none" w:sz="0" w:space="0" w:color="auto"/>
            <w:bottom w:val="none" w:sz="0" w:space="0" w:color="auto"/>
            <w:right w:val="none" w:sz="0" w:space="0" w:color="auto"/>
          </w:divBdr>
        </w:div>
        <w:div w:id="254366885">
          <w:marLeft w:val="480"/>
          <w:marRight w:val="0"/>
          <w:marTop w:val="0"/>
          <w:marBottom w:val="0"/>
          <w:divBdr>
            <w:top w:val="none" w:sz="0" w:space="0" w:color="auto"/>
            <w:left w:val="none" w:sz="0" w:space="0" w:color="auto"/>
            <w:bottom w:val="none" w:sz="0" w:space="0" w:color="auto"/>
            <w:right w:val="none" w:sz="0" w:space="0" w:color="auto"/>
          </w:divBdr>
        </w:div>
        <w:div w:id="1375470252">
          <w:marLeft w:val="480"/>
          <w:marRight w:val="0"/>
          <w:marTop w:val="0"/>
          <w:marBottom w:val="0"/>
          <w:divBdr>
            <w:top w:val="none" w:sz="0" w:space="0" w:color="auto"/>
            <w:left w:val="none" w:sz="0" w:space="0" w:color="auto"/>
            <w:bottom w:val="none" w:sz="0" w:space="0" w:color="auto"/>
            <w:right w:val="none" w:sz="0" w:space="0" w:color="auto"/>
          </w:divBdr>
        </w:div>
        <w:div w:id="1775829350">
          <w:marLeft w:val="480"/>
          <w:marRight w:val="0"/>
          <w:marTop w:val="0"/>
          <w:marBottom w:val="0"/>
          <w:divBdr>
            <w:top w:val="none" w:sz="0" w:space="0" w:color="auto"/>
            <w:left w:val="none" w:sz="0" w:space="0" w:color="auto"/>
            <w:bottom w:val="none" w:sz="0" w:space="0" w:color="auto"/>
            <w:right w:val="none" w:sz="0" w:space="0" w:color="auto"/>
          </w:divBdr>
        </w:div>
        <w:div w:id="1495563693">
          <w:marLeft w:val="480"/>
          <w:marRight w:val="0"/>
          <w:marTop w:val="0"/>
          <w:marBottom w:val="0"/>
          <w:divBdr>
            <w:top w:val="none" w:sz="0" w:space="0" w:color="auto"/>
            <w:left w:val="none" w:sz="0" w:space="0" w:color="auto"/>
            <w:bottom w:val="none" w:sz="0" w:space="0" w:color="auto"/>
            <w:right w:val="none" w:sz="0" w:space="0" w:color="auto"/>
          </w:divBdr>
        </w:div>
        <w:div w:id="863666164">
          <w:marLeft w:val="480"/>
          <w:marRight w:val="0"/>
          <w:marTop w:val="0"/>
          <w:marBottom w:val="0"/>
          <w:divBdr>
            <w:top w:val="none" w:sz="0" w:space="0" w:color="auto"/>
            <w:left w:val="none" w:sz="0" w:space="0" w:color="auto"/>
            <w:bottom w:val="none" w:sz="0" w:space="0" w:color="auto"/>
            <w:right w:val="none" w:sz="0" w:space="0" w:color="auto"/>
          </w:divBdr>
        </w:div>
        <w:div w:id="636498415">
          <w:marLeft w:val="480"/>
          <w:marRight w:val="0"/>
          <w:marTop w:val="0"/>
          <w:marBottom w:val="0"/>
          <w:divBdr>
            <w:top w:val="none" w:sz="0" w:space="0" w:color="auto"/>
            <w:left w:val="none" w:sz="0" w:space="0" w:color="auto"/>
            <w:bottom w:val="none" w:sz="0" w:space="0" w:color="auto"/>
            <w:right w:val="none" w:sz="0" w:space="0" w:color="auto"/>
          </w:divBdr>
        </w:div>
        <w:div w:id="953514504">
          <w:marLeft w:val="480"/>
          <w:marRight w:val="0"/>
          <w:marTop w:val="0"/>
          <w:marBottom w:val="0"/>
          <w:divBdr>
            <w:top w:val="none" w:sz="0" w:space="0" w:color="auto"/>
            <w:left w:val="none" w:sz="0" w:space="0" w:color="auto"/>
            <w:bottom w:val="none" w:sz="0" w:space="0" w:color="auto"/>
            <w:right w:val="none" w:sz="0" w:space="0" w:color="auto"/>
          </w:divBdr>
        </w:div>
        <w:div w:id="534730398">
          <w:marLeft w:val="480"/>
          <w:marRight w:val="0"/>
          <w:marTop w:val="0"/>
          <w:marBottom w:val="0"/>
          <w:divBdr>
            <w:top w:val="none" w:sz="0" w:space="0" w:color="auto"/>
            <w:left w:val="none" w:sz="0" w:space="0" w:color="auto"/>
            <w:bottom w:val="none" w:sz="0" w:space="0" w:color="auto"/>
            <w:right w:val="none" w:sz="0" w:space="0" w:color="auto"/>
          </w:divBdr>
        </w:div>
        <w:div w:id="1279683868">
          <w:marLeft w:val="480"/>
          <w:marRight w:val="0"/>
          <w:marTop w:val="0"/>
          <w:marBottom w:val="0"/>
          <w:divBdr>
            <w:top w:val="none" w:sz="0" w:space="0" w:color="auto"/>
            <w:left w:val="none" w:sz="0" w:space="0" w:color="auto"/>
            <w:bottom w:val="none" w:sz="0" w:space="0" w:color="auto"/>
            <w:right w:val="none" w:sz="0" w:space="0" w:color="auto"/>
          </w:divBdr>
        </w:div>
        <w:div w:id="1304847571">
          <w:marLeft w:val="480"/>
          <w:marRight w:val="0"/>
          <w:marTop w:val="0"/>
          <w:marBottom w:val="0"/>
          <w:divBdr>
            <w:top w:val="none" w:sz="0" w:space="0" w:color="auto"/>
            <w:left w:val="none" w:sz="0" w:space="0" w:color="auto"/>
            <w:bottom w:val="none" w:sz="0" w:space="0" w:color="auto"/>
            <w:right w:val="none" w:sz="0" w:space="0" w:color="auto"/>
          </w:divBdr>
        </w:div>
        <w:div w:id="386147915">
          <w:marLeft w:val="480"/>
          <w:marRight w:val="0"/>
          <w:marTop w:val="0"/>
          <w:marBottom w:val="0"/>
          <w:divBdr>
            <w:top w:val="none" w:sz="0" w:space="0" w:color="auto"/>
            <w:left w:val="none" w:sz="0" w:space="0" w:color="auto"/>
            <w:bottom w:val="none" w:sz="0" w:space="0" w:color="auto"/>
            <w:right w:val="none" w:sz="0" w:space="0" w:color="auto"/>
          </w:divBdr>
        </w:div>
        <w:div w:id="1670253357">
          <w:marLeft w:val="480"/>
          <w:marRight w:val="0"/>
          <w:marTop w:val="0"/>
          <w:marBottom w:val="0"/>
          <w:divBdr>
            <w:top w:val="none" w:sz="0" w:space="0" w:color="auto"/>
            <w:left w:val="none" w:sz="0" w:space="0" w:color="auto"/>
            <w:bottom w:val="none" w:sz="0" w:space="0" w:color="auto"/>
            <w:right w:val="none" w:sz="0" w:space="0" w:color="auto"/>
          </w:divBdr>
        </w:div>
        <w:div w:id="607079296">
          <w:marLeft w:val="480"/>
          <w:marRight w:val="0"/>
          <w:marTop w:val="0"/>
          <w:marBottom w:val="0"/>
          <w:divBdr>
            <w:top w:val="none" w:sz="0" w:space="0" w:color="auto"/>
            <w:left w:val="none" w:sz="0" w:space="0" w:color="auto"/>
            <w:bottom w:val="none" w:sz="0" w:space="0" w:color="auto"/>
            <w:right w:val="none" w:sz="0" w:space="0" w:color="auto"/>
          </w:divBdr>
        </w:div>
        <w:div w:id="450590345">
          <w:marLeft w:val="480"/>
          <w:marRight w:val="0"/>
          <w:marTop w:val="0"/>
          <w:marBottom w:val="0"/>
          <w:divBdr>
            <w:top w:val="none" w:sz="0" w:space="0" w:color="auto"/>
            <w:left w:val="none" w:sz="0" w:space="0" w:color="auto"/>
            <w:bottom w:val="none" w:sz="0" w:space="0" w:color="auto"/>
            <w:right w:val="none" w:sz="0" w:space="0" w:color="auto"/>
          </w:divBdr>
        </w:div>
        <w:div w:id="1557087645">
          <w:marLeft w:val="480"/>
          <w:marRight w:val="0"/>
          <w:marTop w:val="0"/>
          <w:marBottom w:val="0"/>
          <w:divBdr>
            <w:top w:val="none" w:sz="0" w:space="0" w:color="auto"/>
            <w:left w:val="none" w:sz="0" w:space="0" w:color="auto"/>
            <w:bottom w:val="none" w:sz="0" w:space="0" w:color="auto"/>
            <w:right w:val="none" w:sz="0" w:space="0" w:color="auto"/>
          </w:divBdr>
        </w:div>
        <w:div w:id="65613393">
          <w:marLeft w:val="480"/>
          <w:marRight w:val="0"/>
          <w:marTop w:val="0"/>
          <w:marBottom w:val="0"/>
          <w:divBdr>
            <w:top w:val="none" w:sz="0" w:space="0" w:color="auto"/>
            <w:left w:val="none" w:sz="0" w:space="0" w:color="auto"/>
            <w:bottom w:val="none" w:sz="0" w:space="0" w:color="auto"/>
            <w:right w:val="none" w:sz="0" w:space="0" w:color="auto"/>
          </w:divBdr>
        </w:div>
        <w:div w:id="1081566806">
          <w:marLeft w:val="480"/>
          <w:marRight w:val="0"/>
          <w:marTop w:val="0"/>
          <w:marBottom w:val="0"/>
          <w:divBdr>
            <w:top w:val="none" w:sz="0" w:space="0" w:color="auto"/>
            <w:left w:val="none" w:sz="0" w:space="0" w:color="auto"/>
            <w:bottom w:val="none" w:sz="0" w:space="0" w:color="auto"/>
            <w:right w:val="none" w:sz="0" w:space="0" w:color="auto"/>
          </w:divBdr>
        </w:div>
        <w:div w:id="192614491">
          <w:marLeft w:val="480"/>
          <w:marRight w:val="0"/>
          <w:marTop w:val="0"/>
          <w:marBottom w:val="0"/>
          <w:divBdr>
            <w:top w:val="none" w:sz="0" w:space="0" w:color="auto"/>
            <w:left w:val="none" w:sz="0" w:space="0" w:color="auto"/>
            <w:bottom w:val="none" w:sz="0" w:space="0" w:color="auto"/>
            <w:right w:val="none" w:sz="0" w:space="0" w:color="auto"/>
          </w:divBdr>
        </w:div>
        <w:div w:id="111899051">
          <w:marLeft w:val="480"/>
          <w:marRight w:val="0"/>
          <w:marTop w:val="0"/>
          <w:marBottom w:val="0"/>
          <w:divBdr>
            <w:top w:val="none" w:sz="0" w:space="0" w:color="auto"/>
            <w:left w:val="none" w:sz="0" w:space="0" w:color="auto"/>
            <w:bottom w:val="none" w:sz="0" w:space="0" w:color="auto"/>
            <w:right w:val="none" w:sz="0" w:space="0" w:color="auto"/>
          </w:divBdr>
        </w:div>
        <w:div w:id="565646655">
          <w:marLeft w:val="480"/>
          <w:marRight w:val="0"/>
          <w:marTop w:val="0"/>
          <w:marBottom w:val="0"/>
          <w:divBdr>
            <w:top w:val="none" w:sz="0" w:space="0" w:color="auto"/>
            <w:left w:val="none" w:sz="0" w:space="0" w:color="auto"/>
            <w:bottom w:val="none" w:sz="0" w:space="0" w:color="auto"/>
            <w:right w:val="none" w:sz="0" w:space="0" w:color="auto"/>
          </w:divBdr>
        </w:div>
        <w:div w:id="2142382667">
          <w:marLeft w:val="480"/>
          <w:marRight w:val="0"/>
          <w:marTop w:val="0"/>
          <w:marBottom w:val="0"/>
          <w:divBdr>
            <w:top w:val="none" w:sz="0" w:space="0" w:color="auto"/>
            <w:left w:val="none" w:sz="0" w:space="0" w:color="auto"/>
            <w:bottom w:val="none" w:sz="0" w:space="0" w:color="auto"/>
            <w:right w:val="none" w:sz="0" w:space="0" w:color="auto"/>
          </w:divBdr>
        </w:div>
        <w:div w:id="28647346">
          <w:marLeft w:val="480"/>
          <w:marRight w:val="0"/>
          <w:marTop w:val="0"/>
          <w:marBottom w:val="0"/>
          <w:divBdr>
            <w:top w:val="none" w:sz="0" w:space="0" w:color="auto"/>
            <w:left w:val="none" w:sz="0" w:space="0" w:color="auto"/>
            <w:bottom w:val="none" w:sz="0" w:space="0" w:color="auto"/>
            <w:right w:val="none" w:sz="0" w:space="0" w:color="auto"/>
          </w:divBdr>
        </w:div>
        <w:div w:id="205340956">
          <w:marLeft w:val="480"/>
          <w:marRight w:val="0"/>
          <w:marTop w:val="0"/>
          <w:marBottom w:val="0"/>
          <w:divBdr>
            <w:top w:val="none" w:sz="0" w:space="0" w:color="auto"/>
            <w:left w:val="none" w:sz="0" w:space="0" w:color="auto"/>
            <w:bottom w:val="none" w:sz="0" w:space="0" w:color="auto"/>
            <w:right w:val="none" w:sz="0" w:space="0" w:color="auto"/>
          </w:divBdr>
        </w:div>
        <w:div w:id="1407528818">
          <w:marLeft w:val="480"/>
          <w:marRight w:val="0"/>
          <w:marTop w:val="0"/>
          <w:marBottom w:val="0"/>
          <w:divBdr>
            <w:top w:val="none" w:sz="0" w:space="0" w:color="auto"/>
            <w:left w:val="none" w:sz="0" w:space="0" w:color="auto"/>
            <w:bottom w:val="none" w:sz="0" w:space="0" w:color="auto"/>
            <w:right w:val="none" w:sz="0" w:space="0" w:color="auto"/>
          </w:divBdr>
        </w:div>
        <w:div w:id="1158839147">
          <w:marLeft w:val="480"/>
          <w:marRight w:val="0"/>
          <w:marTop w:val="0"/>
          <w:marBottom w:val="0"/>
          <w:divBdr>
            <w:top w:val="none" w:sz="0" w:space="0" w:color="auto"/>
            <w:left w:val="none" w:sz="0" w:space="0" w:color="auto"/>
            <w:bottom w:val="none" w:sz="0" w:space="0" w:color="auto"/>
            <w:right w:val="none" w:sz="0" w:space="0" w:color="auto"/>
          </w:divBdr>
        </w:div>
      </w:divsChild>
    </w:div>
    <w:div w:id="1441221909">
      <w:bodyDiv w:val="1"/>
      <w:marLeft w:val="0"/>
      <w:marRight w:val="0"/>
      <w:marTop w:val="0"/>
      <w:marBottom w:val="0"/>
      <w:divBdr>
        <w:top w:val="none" w:sz="0" w:space="0" w:color="auto"/>
        <w:left w:val="none" w:sz="0" w:space="0" w:color="auto"/>
        <w:bottom w:val="none" w:sz="0" w:space="0" w:color="auto"/>
        <w:right w:val="none" w:sz="0" w:space="0" w:color="auto"/>
      </w:divBdr>
    </w:div>
    <w:div w:id="1441876401">
      <w:bodyDiv w:val="1"/>
      <w:marLeft w:val="0"/>
      <w:marRight w:val="0"/>
      <w:marTop w:val="0"/>
      <w:marBottom w:val="0"/>
      <w:divBdr>
        <w:top w:val="none" w:sz="0" w:space="0" w:color="auto"/>
        <w:left w:val="none" w:sz="0" w:space="0" w:color="auto"/>
        <w:bottom w:val="none" w:sz="0" w:space="0" w:color="auto"/>
        <w:right w:val="none" w:sz="0" w:space="0" w:color="auto"/>
      </w:divBdr>
    </w:div>
    <w:div w:id="1446533067">
      <w:bodyDiv w:val="1"/>
      <w:marLeft w:val="0"/>
      <w:marRight w:val="0"/>
      <w:marTop w:val="0"/>
      <w:marBottom w:val="0"/>
      <w:divBdr>
        <w:top w:val="none" w:sz="0" w:space="0" w:color="auto"/>
        <w:left w:val="none" w:sz="0" w:space="0" w:color="auto"/>
        <w:bottom w:val="none" w:sz="0" w:space="0" w:color="auto"/>
        <w:right w:val="none" w:sz="0" w:space="0" w:color="auto"/>
      </w:divBdr>
    </w:div>
    <w:div w:id="1448498918">
      <w:bodyDiv w:val="1"/>
      <w:marLeft w:val="0"/>
      <w:marRight w:val="0"/>
      <w:marTop w:val="0"/>
      <w:marBottom w:val="0"/>
      <w:divBdr>
        <w:top w:val="none" w:sz="0" w:space="0" w:color="auto"/>
        <w:left w:val="none" w:sz="0" w:space="0" w:color="auto"/>
        <w:bottom w:val="none" w:sz="0" w:space="0" w:color="auto"/>
        <w:right w:val="none" w:sz="0" w:space="0" w:color="auto"/>
      </w:divBdr>
    </w:div>
    <w:div w:id="1455715163">
      <w:bodyDiv w:val="1"/>
      <w:marLeft w:val="0"/>
      <w:marRight w:val="0"/>
      <w:marTop w:val="0"/>
      <w:marBottom w:val="0"/>
      <w:divBdr>
        <w:top w:val="none" w:sz="0" w:space="0" w:color="auto"/>
        <w:left w:val="none" w:sz="0" w:space="0" w:color="auto"/>
        <w:bottom w:val="none" w:sz="0" w:space="0" w:color="auto"/>
        <w:right w:val="none" w:sz="0" w:space="0" w:color="auto"/>
      </w:divBdr>
    </w:div>
    <w:div w:id="1460604938">
      <w:bodyDiv w:val="1"/>
      <w:marLeft w:val="0"/>
      <w:marRight w:val="0"/>
      <w:marTop w:val="0"/>
      <w:marBottom w:val="0"/>
      <w:divBdr>
        <w:top w:val="none" w:sz="0" w:space="0" w:color="auto"/>
        <w:left w:val="none" w:sz="0" w:space="0" w:color="auto"/>
        <w:bottom w:val="none" w:sz="0" w:space="0" w:color="auto"/>
        <w:right w:val="none" w:sz="0" w:space="0" w:color="auto"/>
      </w:divBdr>
    </w:div>
    <w:div w:id="1467238396">
      <w:bodyDiv w:val="1"/>
      <w:marLeft w:val="0"/>
      <w:marRight w:val="0"/>
      <w:marTop w:val="0"/>
      <w:marBottom w:val="0"/>
      <w:divBdr>
        <w:top w:val="none" w:sz="0" w:space="0" w:color="auto"/>
        <w:left w:val="none" w:sz="0" w:space="0" w:color="auto"/>
        <w:bottom w:val="none" w:sz="0" w:space="0" w:color="auto"/>
        <w:right w:val="none" w:sz="0" w:space="0" w:color="auto"/>
      </w:divBdr>
      <w:divsChild>
        <w:div w:id="1499345046">
          <w:marLeft w:val="640"/>
          <w:marRight w:val="0"/>
          <w:marTop w:val="0"/>
          <w:marBottom w:val="0"/>
          <w:divBdr>
            <w:top w:val="none" w:sz="0" w:space="0" w:color="auto"/>
            <w:left w:val="none" w:sz="0" w:space="0" w:color="auto"/>
            <w:bottom w:val="none" w:sz="0" w:space="0" w:color="auto"/>
            <w:right w:val="none" w:sz="0" w:space="0" w:color="auto"/>
          </w:divBdr>
        </w:div>
        <w:div w:id="324893015">
          <w:marLeft w:val="640"/>
          <w:marRight w:val="0"/>
          <w:marTop w:val="0"/>
          <w:marBottom w:val="0"/>
          <w:divBdr>
            <w:top w:val="none" w:sz="0" w:space="0" w:color="auto"/>
            <w:left w:val="none" w:sz="0" w:space="0" w:color="auto"/>
            <w:bottom w:val="none" w:sz="0" w:space="0" w:color="auto"/>
            <w:right w:val="none" w:sz="0" w:space="0" w:color="auto"/>
          </w:divBdr>
        </w:div>
        <w:div w:id="893927606">
          <w:marLeft w:val="640"/>
          <w:marRight w:val="0"/>
          <w:marTop w:val="0"/>
          <w:marBottom w:val="0"/>
          <w:divBdr>
            <w:top w:val="none" w:sz="0" w:space="0" w:color="auto"/>
            <w:left w:val="none" w:sz="0" w:space="0" w:color="auto"/>
            <w:bottom w:val="none" w:sz="0" w:space="0" w:color="auto"/>
            <w:right w:val="none" w:sz="0" w:space="0" w:color="auto"/>
          </w:divBdr>
        </w:div>
        <w:div w:id="1284652204">
          <w:marLeft w:val="640"/>
          <w:marRight w:val="0"/>
          <w:marTop w:val="0"/>
          <w:marBottom w:val="0"/>
          <w:divBdr>
            <w:top w:val="none" w:sz="0" w:space="0" w:color="auto"/>
            <w:left w:val="none" w:sz="0" w:space="0" w:color="auto"/>
            <w:bottom w:val="none" w:sz="0" w:space="0" w:color="auto"/>
            <w:right w:val="none" w:sz="0" w:space="0" w:color="auto"/>
          </w:divBdr>
        </w:div>
        <w:div w:id="702243556">
          <w:marLeft w:val="640"/>
          <w:marRight w:val="0"/>
          <w:marTop w:val="0"/>
          <w:marBottom w:val="0"/>
          <w:divBdr>
            <w:top w:val="none" w:sz="0" w:space="0" w:color="auto"/>
            <w:left w:val="none" w:sz="0" w:space="0" w:color="auto"/>
            <w:bottom w:val="none" w:sz="0" w:space="0" w:color="auto"/>
            <w:right w:val="none" w:sz="0" w:space="0" w:color="auto"/>
          </w:divBdr>
        </w:div>
        <w:div w:id="500857414">
          <w:marLeft w:val="640"/>
          <w:marRight w:val="0"/>
          <w:marTop w:val="0"/>
          <w:marBottom w:val="0"/>
          <w:divBdr>
            <w:top w:val="none" w:sz="0" w:space="0" w:color="auto"/>
            <w:left w:val="none" w:sz="0" w:space="0" w:color="auto"/>
            <w:bottom w:val="none" w:sz="0" w:space="0" w:color="auto"/>
            <w:right w:val="none" w:sz="0" w:space="0" w:color="auto"/>
          </w:divBdr>
        </w:div>
        <w:div w:id="186675336">
          <w:marLeft w:val="640"/>
          <w:marRight w:val="0"/>
          <w:marTop w:val="0"/>
          <w:marBottom w:val="0"/>
          <w:divBdr>
            <w:top w:val="none" w:sz="0" w:space="0" w:color="auto"/>
            <w:left w:val="none" w:sz="0" w:space="0" w:color="auto"/>
            <w:bottom w:val="none" w:sz="0" w:space="0" w:color="auto"/>
            <w:right w:val="none" w:sz="0" w:space="0" w:color="auto"/>
          </w:divBdr>
        </w:div>
        <w:div w:id="728502265">
          <w:marLeft w:val="640"/>
          <w:marRight w:val="0"/>
          <w:marTop w:val="0"/>
          <w:marBottom w:val="0"/>
          <w:divBdr>
            <w:top w:val="none" w:sz="0" w:space="0" w:color="auto"/>
            <w:left w:val="none" w:sz="0" w:space="0" w:color="auto"/>
            <w:bottom w:val="none" w:sz="0" w:space="0" w:color="auto"/>
            <w:right w:val="none" w:sz="0" w:space="0" w:color="auto"/>
          </w:divBdr>
        </w:div>
        <w:div w:id="418453307">
          <w:marLeft w:val="640"/>
          <w:marRight w:val="0"/>
          <w:marTop w:val="0"/>
          <w:marBottom w:val="0"/>
          <w:divBdr>
            <w:top w:val="none" w:sz="0" w:space="0" w:color="auto"/>
            <w:left w:val="none" w:sz="0" w:space="0" w:color="auto"/>
            <w:bottom w:val="none" w:sz="0" w:space="0" w:color="auto"/>
            <w:right w:val="none" w:sz="0" w:space="0" w:color="auto"/>
          </w:divBdr>
        </w:div>
        <w:div w:id="1996567588">
          <w:marLeft w:val="640"/>
          <w:marRight w:val="0"/>
          <w:marTop w:val="0"/>
          <w:marBottom w:val="0"/>
          <w:divBdr>
            <w:top w:val="none" w:sz="0" w:space="0" w:color="auto"/>
            <w:left w:val="none" w:sz="0" w:space="0" w:color="auto"/>
            <w:bottom w:val="none" w:sz="0" w:space="0" w:color="auto"/>
            <w:right w:val="none" w:sz="0" w:space="0" w:color="auto"/>
          </w:divBdr>
        </w:div>
        <w:div w:id="723024401">
          <w:marLeft w:val="640"/>
          <w:marRight w:val="0"/>
          <w:marTop w:val="0"/>
          <w:marBottom w:val="0"/>
          <w:divBdr>
            <w:top w:val="none" w:sz="0" w:space="0" w:color="auto"/>
            <w:left w:val="none" w:sz="0" w:space="0" w:color="auto"/>
            <w:bottom w:val="none" w:sz="0" w:space="0" w:color="auto"/>
            <w:right w:val="none" w:sz="0" w:space="0" w:color="auto"/>
          </w:divBdr>
        </w:div>
        <w:div w:id="505831001">
          <w:marLeft w:val="640"/>
          <w:marRight w:val="0"/>
          <w:marTop w:val="0"/>
          <w:marBottom w:val="0"/>
          <w:divBdr>
            <w:top w:val="none" w:sz="0" w:space="0" w:color="auto"/>
            <w:left w:val="none" w:sz="0" w:space="0" w:color="auto"/>
            <w:bottom w:val="none" w:sz="0" w:space="0" w:color="auto"/>
            <w:right w:val="none" w:sz="0" w:space="0" w:color="auto"/>
          </w:divBdr>
        </w:div>
        <w:div w:id="183326124">
          <w:marLeft w:val="640"/>
          <w:marRight w:val="0"/>
          <w:marTop w:val="0"/>
          <w:marBottom w:val="0"/>
          <w:divBdr>
            <w:top w:val="none" w:sz="0" w:space="0" w:color="auto"/>
            <w:left w:val="none" w:sz="0" w:space="0" w:color="auto"/>
            <w:bottom w:val="none" w:sz="0" w:space="0" w:color="auto"/>
            <w:right w:val="none" w:sz="0" w:space="0" w:color="auto"/>
          </w:divBdr>
        </w:div>
        <w:div w:id="16515746">
          <w:marLeft w:val="640"/>
          <w:marRight w:val="0"/>
          <w:marTop w:val="0"/>
          <w:marBottom w:val="0"/>
          <w:divBdr>
            <w:top w:val="none" w:sz="0" w:space="0" w:color="auto"/>
            <w:left w:val="none" w:sz="0" w:space="0" w:color="auto"/>
            <w:bottom w:val="none" w:sz="0" w:space="0" w:color="auto"/>
            <w:right w:val="none" w:sz="0" w:space="0" w:color="auto"/>
          </w:divBdr>
        </w:div>
        <w:div w:id="1640040346">
          <w:marLeft w:val="640"/>
          <w:marRight w:val="0"/>
          <w:marTop w:val="0"/>
          <w:marBottom w:val="0"/>
          <w:divBdr>
            <w:top w:val="none" w:sz="0" w:space="0" w:color="auto"/>
            <w:left w:val="none" w:sz="0" w:space="0" w:color="auto"/>
            <w:bottom w:val="none" w:sz="0" w:space="0" w:color="auto"/>
            <w:right w:val="none" w:sz="0" w:space="0" w:color="auto"/>
          </w:divBdr>
        </w:div>
        <w:div w:id="1745758175">
          <w:marLeft w:val="640"/>
          <w:marRight w:val="0"/>
          <w:marTop w:val="0"/>
          <w:marBottom w:val="0"/>
          <w:divBdr>
            <w:top w:val="none" w:sz="0" w:space="0" w:color="auto"/>
            <w:left w:val="none" w:sz="0" w:space="0" w:color="auto"/>
            <w:bottom w:val="none" w:sz="0" w:space="0" w:color="auto"/>
            <w:right w:val="none" w:sz="0" w:space="0" w:color="auto"/>
          </w:divBdr>
        </w:div>
        <w:div w:id="2098136057">
          <w:marLeft w:val="640"/>
          <w:marRight w:val="0"/>
          <w:marTop w:val="0"/>
          <w:marBottom w:val="0"/>
          <w:divBdr>
            <w:top w:val="none" w:sz="0" w:space="0" w:color="auto"/>
            <w:left w:val="none" w:sz="0" w:space="0" w:color="auto"/>
            <w:bottom w:val="none" w:sz="0" w:space="0" w:color="auto"/>
            <w:right w:val="none" w:sz="0" w:space="0" w:color="auto"/>
          </w:divBdr>
        </w:div>
        <w:div w:id="1140540227">
          <w:marLeft w:val="640"/>
          <w:marRight w:val="0"/>
          <w:marTop w:val="0"/>
          <w:marBottom w:val="0"/>
          <w:divBdr>
            <w:top w:val="none" w:sz="0" w:space="0" w:color="auto"/>
            <w:left w:val="none" w:sz="0" w:space="0" w:color="auto"/>
            <w:bottom w:val="none" w:sz="0" w:space="0" w:color="auto"/>
            <w:right w:val="none" w:sz="0" w:space="0" w:color="auto"/>
          </w:divBdr>
        </w:div>
        <w:div w:id="1637905097">
          <w:marLeft w:val="640"/>
          <w:marRight w:val="0"/>
          <w:marTop w:val="0"/>
          <w:marBottom w:val="0"/>
          <w:divBdr>
            <w:top w:val="none" w:sz="0" w:space="0" w:color="auto"/>
            <w:left w:val="none" w:sz="0" w:space="0" w:color="auto"/>
            <w:bottom w:val="none" w:sz="0" w:space="0" w:color="auto"/>
            <w:right w:val="none" w:sz="0" w:space="0" w:color="auto"/>
          </w:divBdr>
        </w:div>
        <w:div w:id="78211886">
          <w:marLeft w:val="640"/>
          <w:marRight w:val="0"/>
          <w:marTop w:val="0"/>
          <w:marBottom w:val="0"/>
          <w:divBdr>
            <w:top w:val="none" w:sz="0" w:space="0" w:color="auto"/>
            <w:left w:val="none" w:sz="0" w:space="0" w:color="auto"/>
            <w:bottom w:val="none" w:sz="0" w:space="0" w:color="auto"/>
            <w:right w:val="none" w:sz="0" w:space="0" w:color="auto"/>
          </w:divBdr>
        </w:div>
        <w:div w:id="616762966">
          <w:marLeft w:val="640"/>
          <w:marRight w:val="0"/>
          <w:marTop w:val="0"/>
          <w:marBottom w:val="0"/>
          <w:divBdr>
            <w:top w:val="none" w:sz="0" w:space="0" w:color="auto"/>
            <w:left w:val="none" w:sz="0" w:space="0" w:color="auto"/>
            <w:bottom w:val="none" w:sz="0" w:space="0" w:color="auto"/>
            <w:right w:val="none" w:sz="0" w:space="0" w:color="auto"/>
          </w:divBdr>
        </w:div>
        <w:div w:id="1088114774">
          <w:marLeft w:val="640"/>
          <w:marRight w:val="0"/>
          <w:marTop w:val="0"/>
          <w:marBottom w:val="0"/>
          <w:divBdr>
            <w:top w:val="none" w:sz="0" w:space="0" w:color="auto"/>
            <w:left w:val="none" w:sz="0" w:space="0" w:color="auto"/>
            <w:bottom w:val="none" w:sz="0" w:space="0" w:color="auto"/>
            <w:right w:val="none" w:sz="0" w:space="0" w:color="auto"/>
          </w:divBdr>
        </w:div>
        <w:div w:id="1418287064">
          <w:marLeft w:val="640"/>
          <w:marRight w:val="0"/>
          <w:marTop w:val="0"/>
          <w:marBottom w:val="0"/>
          <w:divBdr>
            <w:top w:val="none" w:sz="0" w:space="0" w:color="auto"/>
            <w:left w:val="none" w:sz="0" w:space="0" w:color="auto"/>
            <w:bottom w:val="none" w:sz="0" w:space="0" w:color="auto"/>
            <w:right w:val="none" w:sz="0" w:space="0" w:color="auto"/>
          </w:divBdr>
        </w:div>
        <w:div w:id="758259502">
          <w:marLeft w:val="640"/>
          <w:marRight w:val="0"/>
          <w:marTop w:val="0"/>
          <w:marBottom w:val="0"/>
          <w:divBdr>
            <w:top w:val="none" w:sz="0" w:space="0" w:color="auto"/>
            <w:left w:val="none" w:sz="0" w:space="0" w:color="auto"/>
            <w:bottom w:val="none" w:sz="0" w:space="0" w:color="auto"/>
            <w:right w:val="none" w:sz="0" w:space="0" w:color="auto"/>
          </w:divBdr>
        </w:div>
        <w:div w:id="1470896620">
          <w:marLeft w:val="640"/>
          <w:marRight w:val="0"/>
          <w:marTop w:val="0"/>
          <w:marBottom w:val="0"/>
          <w:divBdr>
            <w:top w:val="none" w:sz="0" w:space="0" w:color="auto"/>
            <w:left w:val="none" w:sz="0" w:space="0" w:color="auto"/>
            <w:bottom w:val="none" w:sz="0" w:space="0" w:color="auto"/>
            <w:right w:val="none" w:sz="0" w:space="0" w:color="auto"/>
          </w:divBdr>
        </w:div>
        <w:div w:id="1224872759">
          <w:marLeft w:val="640"/>
          <w:marRight w:val="0"/>
          <w:marTop w:val="0"/>
          <w:marBottom w:val="0"/>
          <w:divBdr>
            <w:top w:val="none" w:sz="0" w:space="0" w:color="auto"/>
            <w:left w:val="none" w:sz="0" w:space="0" w:color="auto"/>
            <w:bottom w:val="none" w:sz="0" w:space="0" w:color="auto"/>
            <w:right w:val="none" w:sz="0" w:space="0" w:color="auto"/>
          </w:divBdr>
        </w:div>
        <w:div w:id="352923571">
          <w:marLeft w:val="640"/>
          <w:marRight w:val="0"/>
          <w:marTop w:val="0"/>
          <w:marBottom w:val="0"/>
          <w:divBdr>
            <w:top w:val="none" w:sz="0" w:space="0" w:color="auto"/>
            <w:left w:val="none" w:sz="0" w:space="0" w:color="auto"/>
            <w:bottom w:val="none" w:sz="0" w:space="0" w:color="auto"/>
            <w:right w:val="none" w:sz="0" w:space="0" w:color="auto"/>
          </w:divBdr>
        </w:div>
        <w:div w:id="505706518">
          <w:marLeft w:val="640"/>
          <w:marRight w:val="0"/>
          <w:marTop w:val="0"/>
          <w:marBottom w:val="0"/>
          <w:divBdr>
            <w:top w:val="none" w:sz="0" w:space="0" w:color="auto"/>
            <w:left w:val="none" w:sz="0" w:space="0" w:color="auto"/>
            <w:bottom w:val="none" w:sz="0" w:space="0" w:color="auto"/>
            <w:right w:val="none" w:sz="0" w:space="0" w:color="auto"/>
          </w:divBdr>
        </w:div>
        <w:div w:id="555050217">
          <w:marLeft w:val="640"/>
          <w:marRight w:val="0"/>
          <w:marTop w:val="0"/>
          <w:marBottom w:val="0"/>
          <w:divBdr>
            <w:top w:val="none" w:sz="0" w:space="0" w:color="auto"/>
            <w:left w:val="none" w:sz="0" w:space="0" w:color="auto"/>
            <w:bottom w:val="none" w:sz="0" w:space="0" w:color="auto"/>
            <w:right w:val="none" w:sz="0" w:space="0" w:color="auto"/>
          </w:divBdr>
        </w:div>
        <w:div w:id="1433548936">
          <w:marLeft w:val="640"/>
          <w:marRight w:val="0"/>
          <w:marTop w:val="0"/>
          <w:marBottom w:val="0"/>
          <w:divBdr>
            <w:top w:val="none" w:sz="0" w:space="0" w:color="auto"/>
            <w:left w:val="none" w:sz="0" w:space="0" w:color="auto"/>
            <w:bottom w:val="none" w:sz="0" w:space="0" w:color="auto"/>
            <w:right w:val="none" w:sz="0" w:space="0" w:color="auto"/>
          </w:divBdr>
        </w:div>
        <w:div w:id="1704016622">
          <w:marLeft w:val="640"/>
          <w:marRight w:val="0"/>
          <w:marTop w:val="0"/>
          <w:marBottom w:val="0"/>
          <w:divBdr>
            <w:top w:val="none" w:sz="0" w:space="0" w:color="auto"/>
            <w:left w:val="none" w:sz="0" w:space="0" w:color="auto"/>
            <w:bottom w:val="none" w:sz="0" w:space="0" w:color="auto"/>
            <w:right w:val="none" w:sz="0" w:space="0" w:color="auto"/>
          </w:divBdr>
        </w:div>
        <w:div w:id="1932347534">
          <w:marLeft w:val="640"/>
          <w:marRight w:val="0"/>
          <w:marTop w:val="0"/>
          <w:marBottom w:val="0"/>
          <w:divBdr>
            <w:top w:val="none" w:sz="0" w:space="0" w:color="auto"/>
            <w:left w:val="none" w:sz="0" w:space="0" w:color="auto"/>
            <w:bottom w:val="none" w:sz="0" w:space="0" w:color="auto"/>
            <w:right w:val="none" w:sz="0" w:space="0" w:color="auto"/>
          </w:divBdr>
        </w:div>
        <w:div w:id="1068192861">
          <w:marLeft w:val="640"/>
          <w:marRight w:val="0"/>
          <w:marTop w:val="0"/>
          <w:marBottom w:val="0"/>
          <w:divBdr>
            <w:top w:val="none" w:sz="0" w:space="0" w:color="auto"/>
            <w:left w:val="none" w:sz="0" w:space="0" w:color="auto"/>
            <w:bottom w:val="none" w:sz="0" w:space="0" w:color="auto"/>
            <w:right w:val="none" w:sz="0" w:space="0" w:color="auto"/>
          </w:divBdr>
        </w:div>
        <w:div w:id="560674141">
          <w:marLeft w:val="640"/>
          <w:marRight w:val="0"/>
          <w:marTop w:val="0"/>
          <w:marBottom w:val="0"/>
          <w:divBdr>
            <w:top w:val="none" w:sz="0" w:space="0" w:color="auto"/>
            <w:left w:val="none" w:sz="0" w:space="0" w:color="auto"/>
            <w:bottom w:val="none" w:sz="0" w:space="0" w:color="auto"/>
            <w:right w:val="none" w:sz="0" w:space="0" w:color="auto"/>
          </w:divBdr>
        </w:div>
        <w:div w:id="875507395">
          <w:marLeft w:val="640"/>
          <w:marRight w:val="0"/>
          <w:marTop w:val="0"/>
          <w:marBottom w:val="0"/>
          <w:divBdr>
            <w:top w:val="none" w:sz="0" w:space="0" w:color="auto"/>
            <w:left w:val="none" w:sz="0" w:space="0" w:color="auto"/>
            <w:bottom w:val="none" w:sz="0" w:space="0" w:color="auto"/>
            <w:right w:val="none" w:sz="0" w:space="0" w:color="auto"/>
          </w:divBdr>
        </w:div>
        <w:div w:id="298850746">
          <w:marLeft w:val="640"/>
          <w:marRight w:val="0"/>
          <w:marTop w:val="0"/>
          <w:marBottom w:val="0"/>
          <w:divBdr>
            <w:top w:val="none" w:sz="0" w:space="0" w:color="auto"/>
            <w:left w:val="none" w:sz="0" w:space="0" w:color="auto"/>
            <w:bottom w:val="none" w:sz="0" w:space="0" w:color="auto"/>
            <w:right w:val="none" w:sz="0" w:space="0" w:color="auto"/>
          </w:divBdr>
        </w:div>
        <w:div w:id="1317800558">
          <w:marLeft w:val="640"/>
          <w:marRight w:val="0"/>
          <w:marTop w:val="0"/>
          <w:marBottom w:val="0"/>
          <w:divBdr>
            <w:top w:val="none" w:sz="0" w:space="0" w:color="auto"/>
            <w:left w:val="none" w:sz="0" w:space="0" w:color="auto"/>
            <w:bottom w:val="none" w:sz="0" w:space="0" w:color="auto"/>
            <w:right w:val="none" w:sz="0" w:space="0" w:color="auto"/>
          </w:divBdr>
        </w:div>
        <w:div w:id="1012341235">
          <w:marLeft w:val="640"/>
          <w:marRight w:val="0"/>
          <w:marTop w:val="0"/>
          <w:marBottom w:val="0"/>
          <w:divBdr>
            <w:top w:val="none" w:sz="0" w:space="0" w:color="auto"/>
            <w:left w:val="none" w:sz="0" w:space="0" w:color="auto"/>
            <w:bottom w:val="none" w:sz="0" w:space="0" w:color="auto"/>
            <w:right w:val="none" w:sz="0" w:space="0" w:color="auto"/>
          </w:divBdr>
        </w:div>
        <w:div w:id="876431668">
          <w:marLeft w:val="640"/>
          <w:marRight w:val="0"/>
          <w:marTop w:val="0"/>
          <w:marBottom w:val="0"/>
          <w:divBdr>
            <w:top w:val="none" w:sz="0" w:space="0" w:color="auto"/>
            <w:left w:val="none" w:sz="0" w:space="0" w:color="auto"/>
            <w:bottom w:val="none" w:sz="0" w:space="0" w:color="auto"/>
            <w:right w:val="none" w:sz="0" w:space="0" w:color="auto"/>
          </w:divBdr>
        </w:div>
        <w:div w:id="698705430">
          <w:marLeft w:val="640"/>
          <w:marRight w:val="0"/>
          <w:marTop w:val="0"/>
          <w:marBottom w:val="0"/>
          <w:divBdr>
            <w:top w:val="none" w:sz="0" w:space="0" w:color="auto"/>
            <w:left w:val="none" w:sz="0" w:space="0" w:color="auto"/>
            <w:bottom w:val="none" w:sz="0" w:space="0" w:color="auto"/>
            <w:right w:val="none" w:sz="0" w:space="0" w:color="auto"/>
          </w:divBdr>
        </w:div>
        <w:div w:id="1496072688">
          <w:marLeft w:val="640"/>
          <w:marRight w:val="0"/>
          <w:marTop w:val="0"/>
          <w:marBottom w:val="0"/>
          <w:divBdr>
            <w:top w:val="none" w:sz="0" w:space="0" w:color="auto"/>
            <w:left w:val="none" w:sz="0" w:space="0" w:color="auto"/>
            <w:bottom w:val="none" w:sz="0" w:space="0" w:color="auto"/>
            <w:right w:val="none" w:sz="0" w:space="0" w:color="auto"/>
          </w:divBdr>
        </w:div>
        <w:div w:id="96558478">
          <w:marLeft w:val="640"/>
          <w:marRight w:val="0"/>
          <w:marTop w:val="0"/>
          <w:marBottom w:val="0"/>
          <w:divBdr>
            <w:top w:val="none" w:sz="0" w:space="0" w:color="auto"/>
            <w:left w:val="none" w:sz="0" w:space="0" w:color="auto"/>
            <w:bottom w:val="none" w:sz="0" w:space="0" w:color="auto"/>
            <w:right w:val="none" w:sz="0" w:space="0" w:color="auto"/>
          </w:divBdr>
        </w:div>
        <w:div w:id="128014740">
          <w:marLeft w:val="640"/>
          <w:marRight w:val="0"/>
          <w:marTop w:val="0"/>
          <w:marBottom w:val="0"/>
          <w:divBdr>
            <w:top w:val="none" w:sz="0" w:space="0" w:color="auto"/>
            <w:left w:val="none" w:sz="0" w:space="0" w:color="auto"/>
            <w:bottom w:val="none" w:sz="0" w:space="0" w:color="auto"/>
            <w:right w:val="none" w:sz="0" w:space="0" w:color="auto"/>
          </w:divBdr>
        </w:div>
        <w:div w:id="1432050441">
          <w:marLeft w:val="640"/>
          <w:marRight w:val="0"/>
          <w:marTop w:val="0"/>
          <w:marBottom w:val="0"/>
          <w:divBdr>
            <w:top w:val="none" w:sz="0" w:space="0" w:color="auto"/>
            <w:left w:val="none" w:sz="0" w:space="0" w:color="auto"/>
            <w:bottom w:val="none" w:sz="0" w:space="0" w:color="auto"/>
            <w:right w:val="none" w:sz="0" w:space="0" w:color="auto"/>
          </w:divBdr>
        </w:div>
        <w:div w:id="2046639238">
          <w:marLeft w:val="640"/>
          <w:marRight w:val="0"/>
          <w:marTop w:val="0"/>
          <w:marBottom w:val="0"/>
          <w:divBdr>
            <w:top w:val="none" w:sz="0" w:space="0" w:color="auto"/>
            <w:left w:val="none" w:sz="0" w:space="0" w:color="auto"/>
            <w:bottom w:val="none" w:sz="0" w:space="0" w:color="auto"/>
            <w:right w:val="none" w:sz="0" w:space="0" w:color="auto"/>
          </w:divBdr>
        </w:div>
        <w:div w:id="534318409">
          <w:marLeft w:val="640"/>
          <w:marRight w:val="0"/>
          <w:marTop w:val="0"/>
          <w:marBottom w:val="0"/>
          <w:divBdr>
            <w:top w:val="none" w:sz="0" w:space="0" w:color="auto"/>
            <w:left w:val="none" w:sz="0" w:space="0" w:color="auto"/>
            <w:bottom w:val="none" w:sz="0" w:space="0" w:color="auto"/>
            <w:right w:val="none" w:sz="0" w:space="0" w:color="auto"/>
          </w:divBdr>
        </w:div>
        <w:div w:id="164059256">
          <w:marLeft w:val="640"/>
          <w:marRight w:val="0"/>
          <w:marTop w:val="0"/>
          <w:marBottom w:val="0"/>
          <w:divBdr>
            <w:top w:val="none" w:sz="0" w:space="0" w:color="auto"/>
            <w:left w:val="none" w:sz="0" w:space="0" w:color="auto"/>
            <w:bottom w:val="none" w:sz="0" w:space="0" w:color="auto"/>
            <w:right w:val="none" w:sz="0" w:space="0" w:color="auto"/>
          </w:divBdr>
        </w:div>
        <w:div w:id="1788429929">
          <w:marLeft w:val="640"/>
          <w:marRight w:val="0"/>
          <w:marTop w:val="0"/>
          <w:marBottom w:val="0"/>
          <w:divBdr>
            <w:top w:val="none" w:sz="0" w:space="0" w:color="auto"/>
            <w:left w:val="none" w:sz="0" w:space="0" w:color="auto"/>
            <w:bottom w:val="none" w:sz="0" w:space="0" w:color="auto"/>
            <w:right w:val="none" w:sz="0" w:space="0" w:color="auto"/>
          </w:divBdr>
        </w:div>
        <w:div w:id="1524242128">
          <w:marLeft w:val="640"/>
          <w:marRight w:val="0"/>
          <w:marTop w:val="0"/>
          <w:marBottom w:val="0"/>
          <w:divBdr>
            <w:top w:val="none" w:sz="0" w:space="0" w:color="auto"/>
            <w:left w:val="none" w:sz="0" w:space="0" w:color="auto"/>
            <w:bottom w:val="none" w:sz="0" w:space="0" w:color="auto"/>
            <w:right w:val="none" w:sz="0" w:space="0" w:color="auto"/>
          </w:divBdr>
        </w:div>
        <w:div w:id="329528413">
          <w:marLeft w:val="640"/>
          <w:marRight w:val="0"/>
          <w:marTop w:val="0"/>
          <w:marBottom w:val="0"/>
          <w:divBdr>
            <w:top w:val="none" w:sz="0" w:space="0" w:color="auto"/>
            <w:left w:val="none" w:sz="0" w:space="0" w:color="auto"/>
            <w:bottom w:val="none" w:sz="0" w:space="0" w:color="auto"/>
            <w:right w:val="none" w:sz="0" w:space="0" w:color="auto"/>
          </w:divBdr>
        </w:div>
        <w:div w:id="1241989367">
          <w:marLeft w:val="640"/>
          <w:marRight w:val="0"/>
          <w:marTop w:val="0"/>
          <w:marBottom w:val="0"/>
          <w:divBdr>
            <w:top w:val="none" w:sz="0" w:space="0" w:color="auto"/>
            <w:left w:val="none" w:sz="0" w:space="0" w:color="auto"/>
            <w:bottom w:val="none" w:sz="0" w:space="0" w:color="auto"/>
            <w:right w:val="none" w:sz="0" w:space="0" w:color="auto"/>
          </w:divBdr>
        </w:div>
        <w:div w:id="390233065">
          <w:marLeft w:val="640"/>
          <w:marRight w:val="0"/>
          <w:marTop w:val="0"/>
          <w:marBottom w:val="0"/>
          <w:divBdr>
            <w:top w:val="none" w:sz="0" w:space="0" w:color="auto"/>
            <w:left w:val="none" w:sz="0" w:space="0" w:color="auto"/>
            <w:bottom w:val="none" w:sz="0" w:space="0" w:color="auto"/>
            <w:right w:val="none" w:sz="0" w:space="0" w:color="auto"/>
          </w:divBdr>
        </w:div>
        <w:div w:id="902908648">
          <w:marLeft w:val="640"/>
          <w:marRight w:val="0"/>
          <w:marTop w:val="0"/>
          <w:marBottom w:val="0"/>
          <w:divBdr>
            <w:top w:val="none" w:sz="0" w:space="0" w:color="auto"/>
            <w:left w:val="none" w:sz="0" w:space="0" w:color="auto"/>
            <w:bottom w:val="none" w:sz="0" w:space="0" w:color="auto"/>
            <w:right w:val="none" w:sz="0" w:space="0" w:color="auto"/>
          </w:divBdr>
        </w:div>
        <w:div w:id="1066337360">
          <w:marLeft w:val="640"/>
          <w:marRight w:val="0"/>
          <w:marTop w:val="0"/>
          <w:marBottom w:val="0"/>
          <w:divBdr>
            <w:top w:val="none" w:sz="0" w:space="0" w:color="auto"/>
            <w:left w:val="none" w:sz="0" w:space="0" w:color="auto"/>
            <w:bottom w:val="none" w:sz="0" w:space="0" w:color="auto"/>
            <w:right w:val="none" w:sz="0" w:space="0" w:color="auto"/>
          </w:divBdr>
        </w:div>
        <w:div w:id="1337004655">
          <w:marLeft w:val="640"/>
          <w:marRight w:val="0"/>
          <w:marTop w:val="0"/>
          <w:marBottom w:val="0"/>
          <w:divBdr>
            <w:top w:val="none" w:sz="0" w:space="0" w:color="auto"/>
            <w:left w:val="none" w:sz="0" w:space="0" w:color="auto"/>
            <w:bottom w:val="none" w:sz="0" w:space="0" w:color="auto"/>
            <w:right w:val="none" w:sz="0" w:space="0" w:color="auto"/>
          </w:divBdr>
        </w:div>
        <w:div w:id="1592737348">
          <w:marLeft w:val="640"/>
          <w:marRight w:val="0"/>
          <w:marTop w:val="0"/>
          <w:marBottom w:val="0"/>
          <w:divBdr>
            <w:top w:val="none" w:sz="0" w:space="0" w:color="auto"/>
            <w:left w:val="none" w:sz="0" w:space="0" w:color="auto"/>
            <w:bottom w:val="none" w:sz="0" w:space="0" w:color="auto"/>
            <w:right w:val="none" w:sz="0" w:space="0" w:color="auto"/>
          </w:divBdr>
        </w:div>
        <w:div w:id="873082729">
          <w:marLeft w:val="640"/>
          <w:marRight w:val="0"/>
          <w:marTop w:val="0"/>
          <w:marBottom w:val="0"/>
          <w:divBdr>
            <w:top w:val="none" w:sz="0" w:space="0" w:color="auto"/>
            <w:left w:val="none" w:sz="0" w:space="0" w:color="auto"/>
            <w:bottom w:val="none" w:sz="0" w:space="0" w:color="auto"/>
            <w:right w:val="none" w:sz="0" w:space="0" w:color="auto"/>
          </w:divBdr>
        </w:div>
        <w:div w:id="515267583">
          <w:marLeft w:val="640"/>
          <w:marRight w:val="0"/>
          <w:marTop w:val="0"/>
          <w:marBottom w:val="0"/>
          <w:divBdr>
            <w:top w:val="none" w:sz="0" w:space="0" w:color="auto"/>
            <w:left w:val="none" w:sz="0" w:space="0" w:color="auto"/>
            <w:bottom w:val="none" w:sz="0" w:space="0" w:color="auto"/>
            <w:right w:val="none" w:sz="0" w:space="0" w:color="auto"/>
          </w:divBdr>
        </w:div>
        <w:div w:id="443884161">
          <w:marLeft w:val="640"/>
          <w:marRight w:val="0"/>
          <w:marTop w:val="0"/>
          <w:marBottom w:val="0"/>
          <w:divBdr>
            <w:top w:val="none" w:sz="0" w:space="0" w:color="auto"/>
            <w:left w:val="none" w:sz="0" w:space="0" w:color="auto"/>
            <w:bottom w:val="none" w:sz="0" w:space="0" w:color="auto"/>
            <w:right w:val="none" w:sz="0" w:space="0" w:color="auto"/>
          </w:divBdr>
        </w:div>
        <w:div w:id="238172833">
          <w:marLeft w:val="640"/>
          <w:marRight w:val="0"/>
          <w:marTop w:val="0"/>
          <w:marBottom w:val="0"/>
          <w:divBdr>
            <w:top w:val="none" w:sz="0" w:space="0" w:color="auto"/>
            <w:left w:val="none" w:sz="0" w:space="0" w:color="auto"/>
            <w:bottom w:val="none" w:sz="0" w:space="0" w:color="auto"/>
            <w:right w:val="none" w:sz="0" w:space="0" w:color="auto"/>
          </w:divBdr>
        </w:div>
        <w:div w:id="1590381090">
          <w:marLeft w:val="640"/>
          <w:marRight w:val="0"/>
          <w:marTop w:val="0"/>
          <w:marBottom w:val="0"/>
          <w:divBdr>
            <w:top w:val="none" w:sz="0" w:space="0" w:color="auto"/>
            <w:left w:val="none" w:sz="0" w:space="0" w:color="auto"/>
            <w:bottom w:val="none" w:sz="0" w:space="0" w:color="auto"/>
            <w:right w:val="none" w:sz="0" w:space="0" w:color="auto"/>
          </w:divBdr>
        </w:div>
        <w:div w:id="2095783410">
          <w:marLeft w:val="640"/>
          <w:marRight w:val="0"/>
          <w:marTop w:val="0"/>
          <w:marBottom w:val="0"/>
          <w:divBdr>
            <w:top w:val="none" w:sz="0" w:space="0" w:color="auto"/>
            <w:left w:val="none" w:sz="0" w:space="0" w:color="auto"/>
            <w:bottom w:val="none" w:sz="0" w:space="0" w:color="auto"/>
            <w:right w:val="none" w:sz="0" w:space="0" w:color="auto"/>
          </w:divBdr>
        </w:div>
        <w:div w:id="1532452911">
          <w:marLeft w:val="640"/>
          <w:marRight w:val="0"/>
          <w:marTop w:val="0"/>
          <w:marBottom w:val="0"/>
          <w:divBdr>
            <w:top w:val="none" w:sz="0" w:space="0" w:color="auto"/>
            <w:left w:val="none" w:sz="0" w:space="0" w:color="auto"/>
            <w:bottom w:val="none" w:sz="0" w:space="0" w:color="auto"/>
            <w:right w:val="none" w:sz="0" w:space="0" w:color="auto"/>
          </w:divBdr>
        </w:div>
        <w:div w:id="2061052544">
          <w:marLeft w:val="640"/>
          <w:marRight w:val="0"/>
          <w:marTop w:val="0"/>
          <w:marBottom w:val="0"/>
          <w:divBdr>
            <w:top w:val="none" w:sz="0" w:space="0" w:color="auto"/>
            <w:left w:val="none" w:sz="0" w:space="0" w:color="auto"/>
            <w:bottom w:val="none" w:sz="0" w:space="0" w:color="auto"/>
            <w:right w:val="none" w:sz="0" w:space="0" w:color="auto"/>
          </w:divBdr>
        </w:div>
        <w:div w:id="153646204">
          <w:marLeft w:val="640"/>
          <w:marRight w:val="0"/>
          <w:marTop w:val="0"/>
          <w:marBottom w:val="0"/>
          <w:divBdr>
            <w:top w:val="none" w:sz="0" w:space="0" w:color="auto"/>
            <w:left w:val="none" w:sz="0" w:space="0" w:color="auto"/>
            <w:bottom w:val="none" w:sz="0" w:space="0" w:color="auto"/>
            <w:right w:val="none" w:sz="0" w:space="0" w:color="auto"/>
          </w:divBdr>
        </w:div>
        <w:div w:id="993026556">
          <w:marLeft w:val="640"/>
          <w:marRight w:val="0"/>
          <w:marTop w:val="0"/>
          <w:marBottom w:val="0"/>
          <w:divBdr>
            <w:top w:val="none" w:sz="0" w:space="0" w:color="auto"/>
            <w:left w:val="none" w:sz="0" w:space="0" w:color="auto"/>
            <w:bottom w:val="none" w:sz="0" w:space="0" w:color="auto"/>
            <w:right w:val="none" w:sz="0" w:space="0" w:color="auto"/>
          </w:divBdr>
        </w:div>
        <w:div w:id="1243757440">
          <w:marLeft w:val="640"/>
          <w:marRight w:val="0"/>
          <w:marTop w:val="0"/>
          <w:marBottom w:val="0"/>
          <w:divBdr>
            <w:top w:val="none" w:sz="0" w:space="0" w:color="auto"/>
            <w:left w:val="none" w:sz="0" w:space="0" w:color="auto"/>
            <w:bottom w:val="none" w:sz="0" w:space="0" w:color="auto"/>
            <w:right w:val="none" w:sz="0" w:space="0" w:color="auto"/>
          </w:divBdr>
        </w:div>
        <w:div w:id="1109199997">
          <w:marLeft w:val="640"/>
          <w:marRight w:val="0"/>
          <w:marTop w:val="0"/>
          <w:marBottom w:val="0"/>
          <w:divBdr>
            <w:top w:val="none" w:sz="0" w:space="0" w:color="auto"/>
            <w:left w:val="none" w:sz="0" w:space="0" w:color="auto"/>
            <w:bottom w:val="none" w:sz="0" w:space="0" w:color="auto"/>
            <w:right w:val="none" w:sz="0" w:space="0" w:color="auto"/>
          </w:divBdr>
        </w:div>
        <w:div w:id="1736002339">
          <w:marLeft w:val="640"/>
          <w:marRight w:val="0"/>
          <w:marTop w:val="0"/>
          <w:marBottom w:val="0"/>
          <w:divBdr>
            <w:top w:val="none" w:sz="0" w:space="0" w:color="auto"/>
            <w:left w:val="none" w:sz="0" w:space="0" w:color="auto"/>
            <w:bottom w:val="none" w:sz="0" w:space="0" w:color="auto"/>
            <w:right w:val="none" w:sz="0" w:space="0" w:color="auto"/>
          </w:divBdr>
        </w:div>
        <w:div w:id="763382439">
          <w:marLeft w:val="640"/>
          <w:marRight w:val="0"/>
          <w:marTop w:val="0"/>
          <w:marBottom w:val="0"/>
          <w:divBdr>
            <w:top w:val="none" w:sz="0" w:space="0" w:color="auto"/>
            <w:left w:val="none" w:sz="0" w:space="0" w:color="auto"/>
            <w:bottom w:val="none" w:sz="0" w:space="0" w:color="auto"/>
            <w:right w:val="none" w:sz="0" w:space="0" w:color="auto"/>
          </w:divBdr>
        </w:div>
        <w:div w:id="1901551916">
          <w:marLeft w:val="640"/>
          <w:marRight w:val="0"/>
          <w:marTop w:val="0"/>
          <w:marBottom w:val="0"/>
          <w:divBdr>
            <w:top w:val="none" w:sz="0" w:space="0" w:color="auto"/>
            <w:left w:val="none" w:sz="0" w:space="0" w:color="auto"/>
            <w:bottom w:val="none" w:sz="0" w:space="0" w:color="auto"/>
            <w:right w:val="none" w:sz="0" w:space="0" w:color="auto"/>
          </w:divBdr>
        </w:div>
        <w:div w:id="1015767158">
          <w:marLeft w:val="640"/>
          <w:marRight w:val="0"/>
          <w:marTop w:val="0"/>
          <w:marBottom w:val="0"/>
          <w:divBdr>
            <w:top w:val="none" w:sz="0" w:space="0" w:color="auto"/>
            <w:left w:val="none" w:sz="0" w:space="0" w:color="auto"/>
            <w:bottom w:val="none" w:sz="0" w:space="0" w:color="auto"/>
            <w:right w:val="none" w:sz="0" w:space="0" w:color="auto"/>
          </w:divBdr>
        </w:div>
        <w:div w:id="246547820">
          <w:marLeft w:val="640"/>
          <w:marRight w:val="0"/>
          <w:marTop w:val="0"/>
          <w:marBottom w:val="0"/>
          <w:divBdr>
            <w:top w:val="none" w:sz="0" w:space="0" w:color="auto"/>
            <w:left w:val="none" w:sz="0" w:space="0" w:color="auto"/>
            <w:bottom w:val="none" w:sz="0" w:space="0" w:color="auto"/>
            <w:right w:val="none" w:sz="0" w:space="0" w:color="auto"/>
          </w:divBdr>
        </w:div>
        <w:div w:id="1172640705">
          <w:marLeft w:val="640"/>
          <w:marRight w:val="0"/>
          <w:marTop w:val="0"/>
          <w:marBottom w:val="0"/>
          <w:divBdr>
            <w:top w:val="none" w:sz="0" w:space="0" w:color="auto"/>
            <w:left w:val="none" w:sz="0" w:space="0" w:color="auto"/>
            <w:bottom w:val="none" w:sz="0" w:space="0" w:color="auto"/>
            <w:right w:val="none" w:sz="0" w:space="0" w:color="auto"/>
          </w:divBdr>
        </w:div>
        <w:div w:id="1114472395">
          <w:marLeft w:val="640"/>
          <w:marRight w:val="0"/>
          <w:marTop w:val="0"/>
          <w:marBottom w:val="0"/>
          <w:divBdr>
            <w:top w:val="none" w:sz="0" w:space="0" w:color="auto"/>
            <w:left w:val="none" w:sz="0" w:space="0" w:color="auto"/>
            <w:bottom w:val="none" w:sz="0" w:space="0" w:color="auto"/>
            <w:right w:val="none" w:sz="0" w:space="0" w:color="auto"/>
          </w:divBdr>
        </w:div>
        <w:div w:id="1184242145">
          <w:marLeft w:val="640"/>
          <w:marRight w:val="0"/>
          <w:marTop w:val="0"/>
          <w:marBottom w:val="0"/>
          <w:divBdr>
            <w:top w:val="none" w:sz="0" w:space="0" w:color="auto"/>
            <w:left w:val="none" w:sz="0" w:space="0" w:color="auto"/>
            <w:bottom w:val="none" w:sz="0" w:space="0" w:color="auto"/>
            <w:right w:val="none" w:sz="0" w:space="0" w:color="auto"/>
          </w:divBdr>
        </w:div>
        <w:div w:id="1796437050">
          <w:marLeft w:val="640"/>
          <w:marRight w:val="0"/>
          <w:marTop w:val="0"/>
          <w:marBottom w:val="0"/>
          <w:divBdr>
            <w:top w:val="none" w:sz="0" w:space="0" w:color="auto"/>
            <w:left w:val="none" w:sz="0" w:space="0" w:color="auto"/>
            <w:bottom w:val="none" w:sz="0" w:space="0" w:color="auto"/>
            <w:right w:val="none" w:sz="0" w:space="0" w:color="auto"/>
          </w:divBdr>
        </w:div>
        <w:div w:id="812916912">
          <w:marLeft w:val="640"/>
          <w:marRight w:val="0"/>
          <w:marTop w:val="0"/>
          <w:marBottom w:val="0"/>
          <w:divBdr>
            <w:top w:val="none" w:sz="0" w:space="0" w:color="auto"/>
            <w:left w:val="none" w:sz="0" w:space="0" w:color="auto"/>
            <w:bottom w:val="none" w:sz="0" w:space="0" w:color="auto"/>
            <w:right w:val="none" w:sz="0" w:space="0" w:color="auto"/>
          </w:divBdr>
        </w:div>
        <w:div w:id="92361679">
          <w:marLeft w:val="640"/>
          <w:marRight w:val="0"/>
          <w:marTop w:val="0"/>
          <w:marBottom w:val="0"/>
          <w:divBdr>
            <w:top w:val="none" w:sz="0" w:space="0" w:color="auto"/>
            <w:left w:val="none" w:sz="0" w:space="0" w:color="auto"/>
            <w:bottom w:val="none" w:sz="0" w:space="0" w:color="auto"/>
            <w:right w:val="none" w:sz="0" w:space="0" w:color="auto"/>
          </w:divBdr>
        </w:div>
        <w:div w:id="813762050">
          <w:marLeft w:val="640"/>
          <w:marRight w:val="0"/>
          <w:marTop w:val="0"/>
          <w:marBottom w:val="0"/>
          <w:divBdr>
            <w:top w:val="none" w:sz="0" w:space="0" w:color="auto"/>
            <w:left w:val="none" w:sz="0" w:space="0" w:color="auto"/>
            <w:bottom w:val="none" w:sz="0" w:space="0" w:color="auto"/>
            <w:right w:val="none" w:sz="0" w:space="0" w:color="auto"/>
          </w:divBdr>
        </w:div>
        <w:div w:id="2011984509">
          <w:marLeft w:val="640"/>
          <w:marRight w:val="0"/>
          <w:marTop w:val="0"/>
          <w:marBottom w:val="0"/>
          <w:divBdr>
            <w:top w:val="none" w:sz="0" w:space="0" w:color="auto"/>
            <w:left w:val="none" w:sz="0" w:space="0" w:color="auto"/>
            <w:bottom w:val="none" w:sz="0" w:space="0" w:color="auto"/>
            <w:right w:val="none" w:sz="0" w:space="0" w:color="auto"/>
          </w:divBdr>
        </w:div>
        <w:div w:id="1903952640">
          <w:marLeft w:val="640"/>
          <w:marRight w:val="0"/>
          <w:marTop w:val="0"/>
          <w:marBottom w:val="0"/>
          <w:divBdr>
            <w:top w:val="none" w:sz="0" w:space="0" w:color="auto"/>
            <w:left w:val="none" w:sz="0" w:space="0" w:color="auto"/>
            <w:bottom w:val="none" w:sz="0" w:space="0" w:color="auto"/>
            <w:right w:val="none" w:sz="0" w:space="0" w:color="auto"/>
          </w:divBdr>
        </w:div>
        <w:div w:id="1664041114">
          <w:marLeft w:val="640"/>
          <w:marRight w:val="0"/>
          <w:marTop w:val="0"/>
          <w:marBottom w:val="0"/>
          <w:divBdr>
            <w:top w:val="none" w:sz="0" w:space="0" w:color="auto"/>
            <w:left w:val="none" w:sz="0" w:space="0" w:color="auto"/>
            <w:bottom w:val="none" w:sz="0" w:space="0" w:color="auto"/>
            <w:right w:val="none" w:sz="0" w:space="0" w:color="auto"/>
          </w:divBdr>
        </w:div>
        <w:div w:id="924457390">
          <w:marLeft w:val="640"/>
          <w:marRight w:val="0"/>
          <w:marTop w:val="0"/>
          <w:marBottom w:val="0"/>
          <w:divBdr>
            <w:top w:val="none" w:sz="0" w:space="0" w:color="auto"/>
            <w:left w:val="none" w:sz="0" w:space="0" w:color="auto"/>
            <w:bottom w:val="none" w:sz="0" w:space="0" w:color="auto"/>
            <w:right w:val="none" w:sz="0" w:space="0" w:color="auto"/>
          </w:divBdr>
        </w:div>
        <w:div w:id="182475464">
          <w:marLeft w:val="640"/>
          <w:marRight w:val="0"/>
          <w:marTop w:val="0"/>
          <w:marBottom w:val="0"/>
          <w:divBdr>
            <w:top w:val="none" w:sz="0" w:space="0" w:color="auto"/>
            <w:left w:val="none" w:sz="0" w:space="0" w:color="auto"/>
            <w:bottom w:val="none" w:sz="0" w:space="0" w:color="auto"/>
            <w:right w:val="none" w:sz="0" w:space="0" w:color="auto"/>
          </w:divBdr>
        </w:div>
      </w:divsChild>
    </w:div>
    <w:div w:id="1468014607">
      <w:bodyDiv w:val="1"/>
      <w:marLeft w:val="0"/>
      <w:marRight w:val="0"/>
      <w:marTop w:val="0"/>
      <w:marBottom w:val="0"/>
      <w:divBdr>
        <w:top w:val="none" w:sz="0" w:space="0" w:color="auto"/>
        <w:left w:val="none" w:sz="0" w:space="0" w:color="auto"/>
        <w:bottom w:val="none" w:sz="0" w:space="0" w:color="auto"/>
        <w:right w:val="none" w:sz="0" w:space="0" w:color="auto"/>
      </w:divBdr>
    </w:div>
    <w:div w:id="1468858933">
      <w:bodyDiv w:val="1"/>
      <w:marLeft w:val="0"/>
      <w:marRight w:val="0"/>
      <w:marTop w:val="0"/>
      <w:marBottom w:val="0"/>
      <w:divBdr>
        <w:top w:val="none" w:sz="0" w:space="0" w:color="auto"/>
        <w:left w:val="none" w:sz="0" w:space="0" w:color="auto"/>
        <w:bottom w:val="none" w:sz="0" w:space="0" w:color="auto"/>
        <w:right w:val="none" w:sz="0" w:space="0" w:color="auto"/>
      </w:divBdr>
      <w:divsChild>
        <w:div w:id="1686983727">
          <w:marLeft w:val="480"/>
          <w:marRight w:val="0"/>
          <w:marTop w:val="0"/>
          <w:marBottom w:val="0"/>
          <w:divBdr>
            <w:top w:val="none" w:sz="0" w:space="0" w:color="auto"/>
            <w:left w:val="none" w:sz="0" w:space="0" w:color="auto"/>
            <w:bottom w:val="none" w:sz="0" w:space="0" w:color="auto"/>
            <w:right w:val="none" w:sz="0" w:space="0" w:color="auto"/>
          </w:divBdr>
        </w:div>
        <w:div w:id="724524282">
          <w:marLeft w:val="480"/>
          <w:marRight w:val="0"/>
          <w:marTop w:val="0"/>
          <w:marBottom w:val="0"/>
          <w:divBdr>
            <w:top w:val="none" w:sz="0" w:space="0" w:color="auto"/>
            <w:left w:val="none" w:sz="0" w:space="0" w:color="auto"/>
            <w:bottom w:val="none" w:sz="0" w:space="0" w:color="auto"/>
            <w:right w:val="none" w:sz="0" w:space="0" w:color="auto"/>
          </w:divBdr>
        </w:div>
        <w:div w:id="1830175573">
          <w:marLeft w:val="480"/>
          <w:marRight w:val="0"/>
          <w:marTop w:val="0"/>
          <w:marBottom w:val="0"/>
          <w:divBdr>
            <w:top w:val="none" w:sz="0" w:space="0" w:color="auto"/>
            <w:left w:val="none" w:sz="0" w:space="0" w:color="auto"/>
            <w:bottom w:val="none" w:sz="0" w:space="0" w:color="auto"/>
            <w:right w:val="none" w:sz="0" w:space="0" w:color="auto"/>
          </w:divBdr>
        </w:div>
        <w:div w:id="1187869796">
          <w:marLeft w:val="480"/>
          <w:marRight w:val="0"/>
          <w:marTop w:val="0"/>
          <w:marBottom w:val="0"/>
          <w:divBdr>
            <w:top w:val="none" w:sz="0" w:space="0" w:color="auto"/>
            <w:left w:val="none" w:sz="0" w:space="0" w:color="auto"/>
            <w:bottom w:val="none" w:sz="0" w:space="0" w:color="auto"/>
            <w:right w:val="none" w:sz="0" w:space="0" w:color="auto"/>
          </w:divBdr>
        </w:div>
        <w:div w:id="1699770281">
          <w:marLeft w:val="480"/>
          <w:marRight w:val="0"/>
          <w:marTop w:val="0"/>
          <w:marBottom w:val="0"/>
          <w:divBdr>
            <w:top w:val="none" w:sz="0" w:space="0" w:color="auto"/>
            <w:left w:val="none" w:sz="0" w:space="0" w:color="auto"/>
            <w:bottom w:val="none" w:sz="0" w:space="0" w:color="auto"/>
            <w:right w:val="none" w:sz="0" w:space="0" w:color="auto"/>
          </w:divBdr>
        </w:div>
        <w:div w:id="1752048434">
          <w:marLeft w:val="480"/>
          <w:marRight w:val="0"/>
          <w:marTop w:val="0"/>
          <w:marBottom w:val="0"/>
          <w:divBdr>
            <w:top w:val="none" w:sz="0" w:space="0" w:color="auto"/>
            <w:left w:val="none" w:sz="0" w:space="0" w:color="auto"/>
            <w:bottom w:val="none" w:sz="0" w:space="0" w:color="auto"/>
            <w:right w:val="none" w:sz="0" w:space="0" w:color="auto"/>
          </w:divBdr>
        </w:div>
        <w:div w:id="339045019">
          <w:marLeft w:val="480"/>
          <w:marRight w:val="0"/>
          <w:marTop w:val="0"/>
          <w:marBottom w:val="0"/>
          <w:divBdr>
            <w:top w:val="none" w:sz="0" w:space="0" w:color="auto"/>
            <w:left w:val="none" w:sz="0" w:space="0" w:color="auto"/>
            <w:bottom w:val="none" w:sz="0" w:space="0" w:color="auto"/>
            <w:right w:val="none" w:sz="0" w:space="0" w:color="auto"/>
          </w:divBdr>
        </w:div>
        <w:div w:id="2098285222">
          <w:marLeft w:val="480"/>
          <w:marRight w:val="0"/>
          <w:marTop w:val="0"/>
          <w:marBottom w:val="0"/>
          <w:divBdr>
            <w:top w:val="none" w:sz="0" w:space="0" w:color="auto"/>
            <w:left w:val="none" w:sz="0" w:space="0" w:color="auto"/>
            <w:bottom w:val="none" w:sz="0" w:space="0" w:color="auto"/>
            <w:right w:val="none" w:sz="0" w:space="0" w:color="auto"/>
          </w:divBdr>
        </w:div>
        <w:div w:id="1283344526">
          <w:marLeft w:val="480"/>
          <w:marRight w:val="0"/>
          <w:marTop w:val="0"/>
          <w:marBottom w:val="0"/>
          <w:divBdr>
            <w:top w:val="none" w:sz="0" w:space="0" w:color="auto"/>
            <w:left w:val="none" w:sz="0" w:space="0" w:color="auto"/>
            <w:bottom w:val="none" w:sz="0" w:space="0" w:color="auto"/>
            <w:right w:val="none" w:sz="0" w:space="0" w:color="auto"/>
          </w:divBdr>
        </w:div>
        <w:div w:id="839347507">
          <w:marLeft w:val="480"/>
          <w:marRight w:val="0"/>
          <w:marTop w:val="0"/>
          <w:marBottom w:val="0"/>
          <w:divBdr>
            <w:top w:val="none" w:sz="0" w:space="0" w:color="auto"/>
            <w:left w:val="none" w:sz="0" w:space="0" w:color="auto"/>
            <w:bottom w:val="none" w:sz="0" w:space="0" w:color="auto"/>
            <w:right w:val="none" w:sz="0" w:space="0" w:color="auto"/>
          </w:divBdr>
        </w:div>
        <w:div w:id="416171896">
          <w:marLeft w:val="480"/>
          <w:marRight w:val="0"/>
          <w:marTop w:val="0"/>
          <w:marBottom w:val="0"/>
          <w:divBdr>
            <w:top w:val="none" w:sz="0" w:space="0" w:color="auto"/>
            <w:left w:val="none" w:sz="0" w:space="0" w:color="auto"/>
            <w:bottom w:val="none" w:sz="0" w:space="0" w:color="auto"/>
            <w:right w:val="none" w:sz="0" w:space="0" w:color="auto"/>
          </w:divBdr>
        </w:div>
        <w:div w:id="320738436">
          <w:marLeft w:val="480"/>
          <w:marRight w:val="0"/>
          <w:marTop w:val="0"/>
          <w:marBottom w:val="0"/>
          <w:divBdr>
            <w:top w:val="none" w:sz="0" w:space="0" w:color="auto"/>
            <w:left w:val="none" w:sz="0" w:space="0" w:color="auto"/>
            <w:bottom w:val="none" w:sz="0" w:space="0" w:color="auto"/>
            <w:right w:val="none" w:sz="0" w:space="0" w:color="auto"/>
          </w:divBdr>
        </w:div>
        <w:div w:id="1542402723">
          <w:marLeft w:val="480"/>
          <w:marRight w:val="0"/>
          <w:marTop w:val="0"/>
          <w:marBottom w:val="0"/>
          <w:divBdr>
            <w:top w:val="none" w:sz="0" w:space="0" w:color="auto"/>
            <w:left w:val="none" w:sz="0" w:space="0" w:color="auto"/>
            <w:bottom w:val="none" w:sz="0" w:space="0" w:color="auto"/>
            <w:right w:val="none" w:sz="0" w:space="0" w:color="auto"/>
          </w:divBdr>
        </w:div>
        <w:div w:id="1928996204">
          <w:marLeft w:val="480"/>
          <w:marRight w:val="0"/>
          <w:marTop w:val="0"/>
          <w:marBottom w:val="0"/>
          <w:divBdr>
            <w:top w:val="none" w:sz="0" w:space="0" w:color="auto"/>
            <w:left w:val="none" w:sz="0" w:space="0" w:color="auto"/>
            <w:bottom w:val="none" w:sz="0" w:space="0" w:color="auto"/>
            <w:right w:val="none" w:sz="0" w:space="0" w:color="auto"/>
          </w:divBdr>
        </w:div>
        <w:div w:id="524365938">
          <w:marLeft w:val="480"/>
          <w:marRight w:val="0"/>
          <w:marTop w:val="0"/>
          <w:marBottom w:val="0"/>
          <w:divBdr>
            <w:top w:val="none" w:sz="0" w:space="0" w:color="auto"/>
            <w:left w:val="none" w:sz="0" w:space="0" w:color="auto"/>
            <w:bottom w:val="none" w:sz="0" w:space="0" w:color="auto"/>
            <w:right w:val="none" w:sz="0" w:space="0" w:color="auto"/>
          </w:divBdr>
        </w:div>
        <w:div w:id="1366715310">
          <w:marLeft w:val="480"/>
          <w:marRight w:val="0"/>
          <w:marTop w:val="0"/>
          <w:marBottom w:val="0"/>
          <w:divBdr>
            <w:top w:val="none" w:sz="0" w:space="0" w:color="auto"/>
            <w:left w:val="none" w:sz="0" w:space="0" w:color="auto"/>
            <w:bottom w:val="none" w:sz="0" w:space="0" w:color="auto"/>
            <w:right w:val="none" w:sz="0" w:space="0" w:color="auto"/>
          </w:divBdr>
        </w:div>
        <w:div w:id="209804066">
          <w:marLeft w:val="480"/>
          <w:marRight w:val="0"/>
          <w:marTop w:val="0"/>
          <w:marBottom w:val="0"/>
          <w:divBdr>
            <w:top w:val="none" w:sz="0" w:space="0" w:color="auto"/>
            <w:left w:val="none" w:sz="0" w:space="0" w:color="auto"/>
            <w:bottom w:val="none" w:sz="0" w:space="0" w:color="auto"/>
            <w:right w:val="none" w:sz="0" w:space="0" w:color="auto"/>
          </w:divBdr>
        </w:div>
        <w:div w:id="971251520">
          <w:marLeft w:val="480"/>
          <w:marRight w:val="0"/>
          <w:marTop w:val="0"/>
          <w:marBottom w:val="0"/>
          <w:divBdr>
            <w:top w:val="none" w:sz="0" w:space="0" w:color="auto"/>
            <w:left w:val="none" w:sz="0" w:space="0" w:color="auto"/>
            <w:bottom w:val="none" w:sz="0" w:space="0" w:color="auto"/>
            <w:right w:val="none" w:sz="0" w:space="0" w:color="auto"/>
          </w:divBdr>
        </w:div>
      </w:divsChild>
    </w:div>
    <w:div w:id="1492140876">
      <w:bodyDiv w:val="1"/>
      <w:marLeft w:val="0"/>
      <w:marRight w:val="0"/>
      <w:marTop w:val="0"/>
      <w:marBottom w:val="0"/>
      <w:divBdr>
        <w:top w:val="none" w:sz="0" w:space="0" w:color="auto"/>
        <w:left w:val="none" w:sz="0" w:space="0" w:color="auto"/>
        <w:bottom w:val="none" w:sz="0" w:space="0" w:color="auto"/>
        <w:right w:val="none" w:sz="0" w:space="0" w:color="auto"/>
      </w:divBdr>
    </w:div>
    <w:div w:id="1495563058">
      <w:bodyDiv w:val="1"/>
      <w:marLeft w:val="0"/>
      <w:marRight w:val="0"/>
      <w:marTop w:val="0"/>
      <w:marBottom w:val="0"/>
      <w:divBdr>
        <w:top w:val="none" w:sz="0" w:space="0" w:color="auto"/>
        <w:left w:val="none" w:sz="0" w:space="0" w:color="auto"/>
        <w:bottom w:val="none" w:sz="0" w:space="0" w:color="auto"/>
        <w:right w:val="none" w:sz="0" w:space="0" w:color="auto"/>
      </w:divBdr>
      <w:divsChild>
        <w:div w:id="692801335">
          <w:marLeft w:val="480"/>
          <w:marRight w:val="0"/>
          <w:marTop w:val="0"/>
          <w:marBottom w:val="0"/>
          <w:divBdr>
            <w:top w:val="none" w:sz="0" w:space="0" w:color="auto"/>
            <w:left w:val="none" w:sz="0" w:space="0" w:color="auto"/>
            <w:bottom w:val="none" w:sz="0" w:space="0" w:color="auto"/>
            <w:right w:val="none" w:sz="0" w:space="0" w:color="auto"/>
          </w:divBdr>
        </w:div>
        <w:div w:id="1021051587">
          <w:marLeft w:val="480"/>
          <w:marRight w:val="0"/>
          <w:marTop w:val="0"/>
          <w:marBottom w:val="0"/>
          <w:divBdr>
            <w:top w:val="none" w:sz="0" w:space="0" w:color="auto"/>
            <w:left w:val="none" w:sz="0" w:space="0" w:color="auto"/>
            <w:bottom w:val="none" w:sz="0" w:space="0" w:color="auto"/>
            <w:right w:val="none" w:sz="0" w:space="0" w:color="auto"/>
          </w:divBdr>
        </w:div>
        <w:div w:id="510141744">
          <w:marLeft w:val="480"/>
          <w:marRight w:val="0"/>
          <w:marTop w:val="0"/>
          <w:marBottom w:val="0"/>
          <w:divBdr>
            <w:top w:val="none" w:sz="0" w:space="0" w:color="auto"/>
            <w:left w:val="none" w:sz="0" w:space="0" w:color="auto"/>
            <w:bottom w:val="none" w:sz="0" w:space="0" w:color="auto"/>
            <w:right w:val="none" w:sz="0" w:space="0" w:color="auto"/>
          </w:divBdr>
        </w:div>
        <w:div w:id="1259682217">
          <w:marLeft w:val="480"/>
          <w:marRight w:val="0"/>
          <w:marTop w:val="0"/>
          <w:marBottom w:val="0"/>
          <w:divBdr>
            <w:top w:val="none" w:sz="0" w:space="0" w:color="auto"/>
            <w:left w:val="none" w:sz="0" w:space="0" w:color="auto"/>
            <w:bottom w:val="none" w:sz="0" w:space="0" w:color="auto"/>
            <w:right w:val="none" w:sz="0" w:space="0" w:color="auto"/>
          </w:divBdr>
        </w:div>
        <w:div w:id="1887523905">
          <w:marLeft w:val="480"/>
          <w:marRight w:val="0"/>
          <w:marTop w:val="0"/>
          <w:marBottom w:val="0"/>
          <w:divBdr>
            <w:top w:val="none" w:sz="0" w:space="0" w:color="auto"/>
            <w:left w:val="none" w:sz="0" w:space="0" w:color="auto"/>
            <w:bottom w:val="none" w:sz="0" w:space="0" w:color="auto"/>
            <w:right w:val="none" w:sz="0" w:space="0" w:color="auto"/>
          </w:divBdr>
        </w:div>
        <w:div w:id="459230320">
          <w:marLeft w:val="480"/>
          <w:marRight w:val="0"/>
          <w:marTop w:val="0"/>
          <w:marBottom w:val="0"/>
          <w:divBdr>
            <w:top w:val="none" w:sz="0" w:space="0" w:color="auto"/>
            <w:left w:val="none" w:sz="0" w:space="0" w:color="auto"/>
            <w:bottom w:val="none" w:sz="0" w:space="0" w:color="auto"/>
            <w:right w:val="none" w:sz="0" w:space="0" w:color="auto"/>
          </w:divBdr>
        </w:div>
        <w:div w:id="1968002969">
          <w:marLeft w:val="480"/>
          <w:marRight w:val="0"/>
          <w:marTop w:val="0"/>
          <w:marBottom w:val="0"/>
          <w:divBdr>
            <w:top w:val="none" w:sz="0" w:space="0" w:color="auto"/>
            <w:left w:val="none" w:sz="0" w:space="0" w:color="auto"/>
            <w:bottom w:val="none" w:sz="0" w:space="0" w:color="auto"/>
            <w:right w:val="none" w:sz="0" w:space="0" w:color="auto"/>
          </w:divBdr>
        </w:div>
        <w:div w:id="1950047374">
          <w:marLeft w:val="480"/>
          <w:marRight w:val="0"/>
          <w:marTop w:val="0"/>
          <w:marBottom w:val="0"/>
          <w:divBdr>
            <w:top w:val="none" w:sz="0" w:space="0" w:color="auto"/>
            <w:left w:val="none" w:sz="0" w:space="0" w:color="auto"/>
            <w:bottom w:val="none" w:sz="0" w:space="0" w:color="auto"/>
            <w:right w:val="none" w:sz="0" w:space="0" w:color="auto"/>
          </w:divBdr>
        </w:div>
        <w:div w:id="1806579585">
          <w:marLeft w:val="480"/>
          <w:marRight w:val="0"/>
          <w:marTop w:val="0"/>
          <w:marBottom w:val="0"/>
          <w:divBdr>
            <w:top w:val="none" w:sz="0" w:space="0" w:color="auto"/>
            <w:left w:val="none" w:sz="0" w:space="0" w:color="auto"/>
            <w:bottom w:val="none" w:sz="0" w:space="0" w:color="auto"/>
            <w:right w:val="none" w:sz="0" w:space="0" w:color="auto"/>
          </w:divBdr>
        </w:div>
        <w:div w:id="21326237">
          <w:marLeft w:val="480"/>
          <w:marRight w:val="0"/>
          <w:marTop w:val="0"/>
          <w:marBottom w:val="0"/>
          <w:divBdr>
            <w:top w:val="none" w:sz="0" w:space="0" w:color="auto"/>
            <w:left w:val="none" w:sz="0" w:space="0" w:color="auto"/>
            <w:bottom w:val="none" w:sz="0" w:space="0" w:color="auto"/>
            <w:right w:val="none" w:sz="0" w:space="0" w:color="auto"/>
          </w:divBdr>
        </w:div>
        <w:div w:id="1782526548">
          <w:marLeft w:val="480"/>
          <w:marRight w:val="0"/>
          <w:marTop w:val="0"/>
          <w:marBottom w:val="0"/>
          <w:divBdr>
            <w:top w:val="none" w:sz="0" w:space="0" w:color="auto"/>
            <w:left w:val="none" w:sz="0" w:space="0" w:color="auto"/>
            <w:bottom w:val="none" w:sz="0" w:space="0" w:color="auto"/>
            <w:right w:val="none" w:sz="0" w:space="0" w:color="auto"/>
          </w:divBdr>
        </w:div>
        <w:div w:id="1454903082">
          <w:marLeft w:val="480"/>
          <w:marRight w:val="0"/>
          <w:marTop w:val="0"/>
          <w:marBottom w:val="0"/>
          <w:divBdr>
            <w:top w:val="none" w:sz="0" w:space="0" w:color="auto"/>
            <w:left w:val="none" w:sz="0" w:space="0" w:color="auto"/>
            <w:bottom w:val="none" w:sz="0" w:space="0" w:color="auto"/>
            <w:right w:val="none" w:sz="0" w:space="0" w:color="auto"/>
          </w:divBdr>
        </w:div>
        <w:div w:id="1773552638">
          <w:marLeft w:val="480"/>
          <w:marRight w:val="0"/>
          <w:marTop w:val="0"/>
          <w:marBottom w:val="0"/>
          <w:divBdr>
            <w:top w:val="none" w:sz="0" w:space="0" w:color="auto"/>
            <w:left w:val="none" w:sz="0" w:space="0" w:color="auto"/>
            <w:bottom w:val="none" w:sz="0" w:space="0" w:color="auto"/>
            <w:right w:val="none" w:sz="0" w:space="0" w:color="auto"/>
          </w:divBdr>
        </w:div>
        <w:div w:id="1166553011">
          <w:marLeft w:val="480"/>
          <w:marRight w:val="0"/>
          <w:marTop w:val="0"/>
          <w:marBottom w:val="0"/>
          <w:divBdr>
            <w:top w:val="none" w:sz="0" w:space="0" w:color="auto"/>
            <w:left w:val="none" w:sz="0" w:space="0" w:color="auto"/>
            <w:bottom w:val="none" w:sz="0" w:space="0" w:color="auto"/>
            <w:right w:val="none" w:sz="0" w:space="0" w:color="auto"/>
          </w:divBdr>
        </w:div>
        <w:div w:id="1907256916">
          <w:marLeft w:val="480"/>
          <w:marRight w:val="0"/>
          <w:marTop w:val="0"/>
          <w:marBottom w:val="0"/>
          <w:divBdr>
            <w:top w:val="none" w:sz="0" w:space="0" w:color="auto"/>
            <w:left w:val="none" w:sz="0" w:space="0" w:color="auto"/>
            <w:bottom w:val="none" w:sz="0" w:space="0" w:color="auto"/>
            <w:right w:val="none" w:sz="0" w:space="0" w:color="auto"/>
          </w:divBdr>
        </w:div>
        <w:div w:id="1012995856">
          <w:marLeft w:val="480"/>
          <w:marRight w:val="0"/>
          <w:marTop w:val="0"/>
          <w:marBottom w:val="0"/>
          <w:divBdr>
            <w:top w:val="none" w:sz="0" w:space="0" w:color="auto"/>
            <w:left w:val="none" w:sz="0" w:space="0" w:color="auto"/>
            <w:bottom w:val="none" w:sz="0" w:space="0" w:color="auto"/>
            <w:right w:val="none" w:sz="0" w:space="0" w:color="auto"/>
          </w:divBdr>
        </w:div>
        <w:div w:id="359477253">
          <w:marLeft w:val="480"/>
          <w:marRight w:val="0"/>
          <w:marTop w:val="0"/>
          <w:marBottom w:val="0"/>
          <w:divBdr>
            <w:top w:val="none" w:sz="0" w:space="0" w:color="auto"/>
            <w:left w:val="none" w:sz="0" w:space="0" w:color="auto"/>
            <w:bottom w:val="none" w:sz="0" w:space="0" w:color="auto"/>
            <w:right w:val="none" w:sz="0" w:space="0" w:color="auto"/>
          </w:divBdr>
        </w:div>
        <w:div w:id="790318289">
          <w:marLeft w:val="480"/>
          <w:marRight w:val="0"/>
          <w:marTop w:val="0"/>
          <w:marBottom w:val="0"/>
          <w:divBdr>
            <w:top w:val="none" w:sz="0" w:space="0" w:color="auto"/>
            <w:left w:val="none" w:sz="0" w:space="0" w:color="auto"/>
            <w:bottom w:val="none" w:sz="0" w:space="0" w:color="auto"/>
            <w:right w:val="none" w:sz="0" w:space="0" w:color="auto"/>
          </w:divBdr>
        </w:div>
        <w:div w:id="386612122">
          <w:marLeft w:val="480"/>
          <w:marRight w:val="0"/>
          <w:marTop w:val="0"/>
          <w:marBottom w:val="0"/>
          <w:divBdr>
            <w:top w:val="none" w:sz="0" w:space="0" w:color="auto"/>
            <w:left w:val="none" w:sz="0" w:space="0" w:color="auto"/>
            <w:bottom w:val="none" w:sz="0" w:space="0" w:color="auto"/>
            <w:right w:val="none" w:sz="0" w:space="0" w:color="auto"/>
          </w:divBdr>
        </w:div>
        <w:div w:id="1865901409">
          <w:marLeft w:val="480"/>
          <w:marRight w:val="0"/>
          <w:marTop w:val="0"/>
          <w:marBottom w:val="0"/>
          <w:divBdr>
            <w:top w:val="none" w:sz="0" w:space="0" w:color="auto"/>
            <w:left w:val="none" w:sz="0" w:space="0" w:color="auto"/>
            <w:bottom w:val="none" w:sz="0" w:space="0" w:color="auto"/>
            <w:right w:val="none" w:sz="0" w:space="0" w:color="auto"/>
          </w:divBdr>
        </w:div>
        <w:div w:id="2030174793">
          <w:marLeft w:val="480"/>
          <w:marRight w:val="0"/>
          <w:marTop w:val="0"/>
          <w:marBottom w:val="0"/>
          <w:divBdr>
            <w:top w:val="none" w:sz="0" w:space="0" w:color="auto"/>
            <w:left w:val="none" w:sz="0" w:space="0" w:color="auto"/>
            <w:bottom w:val="none" w:sz="0" w:space="0" w:color="auto"/>
            <w:right w:val="none" w:sz="0" w:space="0" w:color="auto"/>
          </w:divBdr>
        </w:div>
        <w:div w:id="503208920">
          <w:marLeft w:val="480"/>
          <w:marRight w:val="0"/>
          <w:marTop w:val="0"/>
          <w:marBottom w:val="0"/>
          <w:divBdr>
            <w:top w:val="none" w:sz="0" w:space="0" w:color="auto"/>
            <w:left w:val="none" w:sz="0" w:space="0" w:color="auto"/>
            <w:bottom w:val="none" w:sz="0" w:space="0" w:color="auto"/>
            <w:right w:val="none" w:sz="0" w:space="0" w:color="auto"/>
          </w:divBdr>
        </w:div>
        <w:div w:id="972295831">
          <w:marLeft w:val="480"/>
          <w:marRight w:val="0"/>
          <w:marTop w:val="0"/>
          <w:marBottom w:val="0"/>
          <w:divBdr>
            <w:top w:val="none" w:sz="0" w:space="0" w:color="auto"/>
            <w:left w:val="none" w:sz="0" w:space="0" w:color="auto"/>
            <w:bottom w:val="none" w:sz="0" w:space="0" w:color="auto"/>
            <w:right w:val="none" w:sz="0" w:space="0" w:color="auto"/>
          </w:divBdr>
        </w:div>
        <w:div w:id="1913151617">
          <w:marLeft w:val="480"/>
          <w:marRight w:val="0"/>
          <w:marTop w:val="0"/>
          <w:marBottom w:val="0"/>
          <w:divBdr>
            <w:top w:val="none" w:sz="0" w:space="0" w:color="auto"/>
            <w:left w:val="none" w:sz="0" w:space="0" w:color="auto"/>
            <w:bottom w:val="none" w:sz="0" w:space="0" w:color="auto"/>
            <w:right w:val="none" w:sz="0" w:space="0" w:color="auto"/>
          </w:divBdr>
        </w:div>
        <w:div w:id="833301948">
          <w:marLeft w:val="480"/>
          <w:marRight w:val="0"/>
          <w:marTop w:val="0"/>
          <w:marBottom w:val="0"/>
          <w:divBdr>
            <w:top w:val="none" w:sz="0" w:space="0" w:color="auto"/>
            <w:left w:val="none" w:sz="0" w:space="0" w:color="auto"/>
            <w:bottom w:val="none" w:sz="0" w:space="0" w:color="auto"/>
            <w:right w:val="none" w:sz="0" w:space="0" w:color="auto"/>
          </w:divBdr>
        </w:div>
      </w:divsChild>
    </w:div>
    <w:div w:id="1496607751">
      <w:bodyDiv w:val="1"/>
      <w:marLeft w:val="0"/>
      <w:marRight w:val="0"/>
      <w:marTop w:val="0"/>
      <w:marBottom w:val="0"/>
      <w:divBdr>
        <w:top w:val="none" w:sz="0" w:space="0" w:color="auto"/>
        <w:left w:val="none" w:sz="0" w:space="0" w:color="auto"/>
        <w:bottom w:val="none" w:sz="0" w:space="0" w:color="auto"/>
        <w:right w:val="none" w:sz="0" w:space="0" w:color="auto"/>
      </w:divBdr>
      <w:divsChild>
        <w:div w:id="922301270">
          <w:marLeft w:val="480"/>
          <w:marRight w:val="0"/>
          <w:marTop w:val="0"/>
          <w:marBottom w:val="0"/>
          <w:divBdr>
            <w:top w:val="none" w:sz="0" w:space="0" w:color="auto"/>
            <w:left w:val="none" w:sz="0" w:space="0" w:color="auto"/>
            <w:bottom w:val="none" w:sz="0" w:space="0" w:color="auto"/>
            <w:right w:val="none" w:sz="0" w:space="0" w:color="auto"/>
          </w:divBdr>
        </w:div>
        <w:div w:id="590310194">
          <w:marLeft w:val="480"/>
          <w:marRight w:val="0"/>
          <w:marTop w:val="0"/>
          <w:marBottom w:val="0"/>
          <w:divBdr>
            <w:top w:val="none" w:sz="0" w:space="0" w:color="auto"/>
            <w:left w:val="none" w:sz="0" w:space="0" w:color="auto"/>
            <w:bottom w:val="none" w:sz="0" w:space="0" w:color="auto"/>
            <w:right w:val="none" w:sz="0" w:space="0" w:color="auto"/>
          </w:divBdr>
        </w:div>
        <w:div w:id="2052606786">
          <w:marLeft w:val="480"/>
          <w:marRight w:val="0"/>
          <w:marTop w:val="0"/>
          <w:marBottom w:val="0"/>
          <w:divBdr>
            <w:top w:val="none" w:sz="0" w:space="0" w:color="auto"/>
            <w:left w:val="none" w:sz="0" w:space="0" w:color="auto"/>
            <w:bottom w:val="none" w:sz="0" w:space="0" w:color="auto"/>
            <w:right w:val="none" w:sz="0" w:space="0" w:color="auto"/>
          </w:divBdr>
        </w:div>
        <w:div w:id="1033264387">
          <w:marLeft w:val="480"/>
          <w:marRight w:val="0"/>
          <w:marTop w:val="0"/>
          <w:marBottom w:val="0"/>
          <w:divBdr>
            <w:top w:val="none" w:sz="0" w:space="0" w:color="auto"/>
            <w:left w:val="none" w:sz="0" w:space="0" w:color="auto"/>
            <w:bottom w:val="none" w:sz="0" w:space="0" w:color="auto"/>
            <w:right w:val="none" w:sz="0" w:space="0" w:color="auto"/>
          </w:divBdr>
        </w:div>
        <w:div w:id="1446658242">
          <w:marLeft w:val="480"/>
          <w:marRight w:val="0"/>
          <w:marTop w:val="0"/>
          <w:marBottom w:val="0"/>
          <w:divBdr>
            <w:top w:val="none" w:sz="0" w:space="0" w:color="auto"/>
            <w:left w:val="none" w:sz="0" w:space="0" w:color="auto"/>
            <w:bottom w:val="none" w:sz="0" w:space="0" w:color="auto"/>
            <w:right w:val="none" w:sz="0" w:space="0" w:color="auto"/>
          </w:divBdr>
        </w:div>
        <w:div w:id="783619250">
          <w:marLeft w:val="480"/>
          <w:marRight w:val="0"/>
          <w:marTop w:val="0"/>
          <w:marBottom w:val="0"/>
          <w:divBdr>
            <w:top w:val="none" w:sz="0" w:space="0" w:color="auto"/>
            <w:left w:val="none" w:sz="0" w:space="0" w:color="auto"/>
            <w:bottom w:val="none" w:sz="0" w:space="0" w:color="auto"/>
            <w:right w:val="none" w:sz="0" w:space="0" w:color="auto"/>
          </w:divBdr>
        </w:div>
        <w:div w:id="1863663331">
          <w:marLeft w:val="480"/>
          <w:marRight w:val="0"/>
          <w:marTop w:val="0"/>
          <w:marBottom w:val="0"/>
          <w:divBdr>
            <w:top w:val="none" w:sz="0" w:space="0" w:color="auto"/>
            <w:left w:val="none" w:sz="0" w:space="0" w:color="auto"/>
            <w:bottom w:val="none" w:sz="0" w:space="0" w:color="auto"/>
            <w:right w:val="none" w:sz="0" w:space="0" w:color="auto"/>
          </w:divBdr>
        </w:div>
        <w:div w:id="1779137749">
          <w:marLeft w:val="480"/>
          <w:marRight w:val="0"/>
          <w:marTop w:val="0"/>
          <w:marBottom w:val="0"/>
          <w:divBdr>
            <w:top w:val="none" w:sz="0" w:space="0" w:color="auto"/>
            <w:left w:val="none" w:sz="0" w:space="0" w:color="auto"/>
            <w:bottom w:val="none" w:sz="0" w:space="0" w:color="auto"/>
            <w:right w:val="none" w:sz="0" w:space="0" w:color="auto"/>
          </w:divBdr>
        </w:div>
        <w:div w:id="1477528354">
          <w:marLeft w:val="480"/>
          <w:marRight w:val="0"/>
          <w:marTop w:val="0"/>
          <w:marBottom w:val="0"/>
          <w:divBdr>
            <w:top w:val="none" w:sz="0" w:space="0" w:color="auto"/>
            <w:left w:val="none" w:sz="0" w:space="0" w:color="auto"/>
            <w:bottom w:val="none" w:sz="0" w:space="0" w:color="auto"/>
            <w:right w:val="none" w:sz="0" w:space="0" w:color="auto"/>
          </w:divBdr>
        </w:div>
        <w:div w:id="494809559">
          <w:marLeft w:val="480"/>
          <w:marRight w:val="0"/>
          <w:marTop w:val="0"/>
          <w:marBottom w:val="0"/>
          <w:divBdr>
            <w:top w:val="none" w:sz="0" w:space="0" w:color="auto"/>
            <w:left w:val="none" w:sz="0" w:space="0" w:color="auto"/>
            <w:bottom w:val="none" w:sz="0" w:space="0" w:color="auto"/>
            <w:right w:val="none" w:sz="0" w:space="0" w:color="auto"/>
          </w:divBdr>
        </w:div>
        <w:div w:id="1201745475">
          <w:marLeft w:val="480"/>
          <w:marRight w:val="0"/>
          <w:marTop w:val="0"/>
          <w:marBottom w:val="0"/>
          <w:divBdr>
            <w:top w:val="none" w:sz="0" w:space="0" w:color="auto"/>
            <w:left w:val="none" w:sz="0" w:space="0" w:color="auto"/>
            <w:bottom w:val="none" w:sz="0" w:space="0" w:color="auto"/>
            <w:right w:val="none" w:sz="0" w:space="0" w:color="auto"/>
          </w:divBdr>
        </w:div>
        <w:div w:id="781609162">
          <w:marLeft w:val="480"/>
          <w:marRight w:val="0"/>
          <w:marTop w:val="0"/>
          <w:marBottom w:val="0"/>
          <w:divBdr>
            <w:top w:val="none" w:sz="0" w:space="0" w:color="auto"/>
            <w:left w:val="none" w:sz="0" w:space="0" w:color="auto"/>
            <w:bottom w:val="none" w:sz="0" w:space="0" w:color="auto"/>
            <w:right w:val="none" w:sz="0" w:space="0" w:color="auto"/>
          </w:divBdr>
        </w:div>
        <w:div w:id="1060597418">
          <w:marLeft w:val="480"/>
          <w:marRight w:val="0"/>
          <w:marTop w:val="0"/>
          <w:marBottom w:val="0"/>
          <w:divBdr>
            <w:top w:val="none" w:sz="0" w:space="0" w:color="auto"/>
            <w:left w:val="none" w:sz="0" w:space="0" w:color="auto"/>
            <w:bottom w:val="none" w:sz="0" w:space="0" w:color="auto"/>
            <w:right w:val="none" w:sz="0" w:space="0" w:color="auto"/>
          </w:divBdr>
        </w:div>
        <w:div w:id="1611401441">
          <w:marLeft w:val="480"/>
          <w:marRight w:val="0"/>
          <w:marTop w:val="0"/>
          <w:marBottom w:val="0"/>
          <w:divBdr>
            <w:top w:val="none" w:sz="0" w:space="0" w:color="auto"/>
            <w:left w:val="none" w:sz="0" w:space="0" w:color="auto"/>
            <w:bottom w:val="none" w:sz="0" w:space="0" w:color="auto"/>
            <w:right w:val="none" w:sz="0" w:space="0" w:color="auto"/>
          </w:divBdr>
        </w:div>
        <w:div w:id="90391476">
          <w:marLeft w:val="480"/>
          <w:marRight w:val="0"/>
          <w:marTop w:val="0"/>
          <w:marBottom w:val="0"/>
          <w:divBdr>
            <w:top w:val="none" w:sz="0" w:space="0" w:color="auto"/>
            <w:left w:val="none" w:sz="0" w:space="0" w:color="auto"/>
            <w:bottom w:val="none" w:sz="0" w:space="0" w:color="auto"/>
            <w:right w:val="none" w:sz="0" w:space="0" w:color="auto"/>
          </w:divBdr>
        </w:div>
        <w:div w:id="1996294029">
          <w:marLeft w:val="480"/>
          <w:marRight w:val="0"/>
          <w:marTop w:val="0"/>
          <w:marBottom w:val="0"/>
          <w:divBdr>
            <w:top w:val="none" w:sz="0" w:space="0" w:color="auto"/>
            <w:left w:val="none" w:sz="0" w:space="0" w:color="auto"/>
            <w:bottom w:val="none" w:sz="0" w:space="0" w:color="auto"/>
            <w:right w:val="none" w:sz="0" w:space="0" w:color="auto"/>
          </w:divBdr>
        </w:div>
        <w:div w:id="1639340103">
          <w:marLeft w:val="480"/>
          <w:marRight w:val="0"/>
          <w:marTop w:val="0"/>
          <w:marBottom w:val="0"/>
          <w:divBdr>
            <w:top w:val="none" w:sz="0" w:space="0" w:color="auto"/>
            <w:left w:val="none" w:sz="0" w:space="0" w:color="auto"/>
            <w:bottom w:val="none" w:sz="0" w:space="0" w:color="auto"/>
            <w:right w:val="none" w:sz="0" w:space="0" w:color="auto"/>
          </w:divBdr>
        </w:div>
        <w:div w:id="2019455767">
          <w:marLeft w:val="480"/>
          <w:marRight w:val="0"/>
          <w:marTop w:val="0"/>
          <w:marBottom w:val="0"/>
          <w:divBdr>
            <w:top w:val="none" w:sz="0" w:space="0" w:color="auto"/>
            <w:left w:val="none" w:sz="0" w:space="0" w:color="auto"/>
            <w:bottom w:val="none" w:sz="0" w:space="0" w:color="auto"/>
            <w:right w:val="none" w:sz="0" w:space="0" w:color="auto"/>
          </w:divBdr>
        </w:div>
        <w:div w:id="84346237">
          <w:marLeft w:val="480"/>
          <w:marRight w:val="0"/>
          <w:marTop w:val="0"/>
          <w:marBottom w:val="0"/>
          <w:divBdr>
            <w:top w:val="none" w:sz="0" w:space="0" w:color="auto"/>
            <w:left w:val="none" w:sz="0" w:space="0" w:color="auto"/>
            <w:bottom w:val="none" w:sz="0" w:space="0" w:color="auto"/>
            <w:right w:val="none" w:sz="0" w:space="0" w:color="auto"/>
          </w:divBdr>
        </w:div>
        <w:div w:id="1309674596">
          <w:marLeft w:val="480"/>
          <w:marRight w:val="0"/>
          <w:marTop w:val="0"/>
          <w:marBottom w:val="0"/>
          <w:divBdr>
            <w:top w:val="none" w:sz="0" w:space="0" w:color="auto"/>
            <w:left w:val="none" w:sz="0" w:space="0" w:color="auto"/>
            <w:bottom w:val="none" w:sz="0" w:space="0" w:color="auto"/>
            <w:right w:val="none" w:sz="0" w:space="0" w:color="auto"/>
          </w:divBdr>
        </w:div>
        <w:div w:id="515311221">
          <w:marLeft w:val="480"/>
          <w:marRight w:val="0"/>
          <w:marTop w:val="0"/>
          <w:marBottom w:val="0"/>
          <w:divBdr>
            <w:top w:val="none" w:sz="0" w:space="0" w:color="auto"/>
            <w:left w:val="none" w:sz="0" w:space="0" w:color="auto"/>
            <w:bottom w:val="none" w:sz="0" w:space="0" w:color="auto"/>
            <w:right w:val="none" w:sz="0" w:space="0" w:color="auto"/>
          </w:divBdr>
        </w:div>
        <w:div w:id="672991709">
          <w:marLeft w:val="480"/>
          <w:marRight w:val="0"/>
          <w:marTop w:val="0"/>
          <w:marBottom w:val="0"/>
          <w:divBdr>
            <w:top w:val="none" w:sz="0" w:space="0" w:color="auto"/>
            <w:left w:val="none" w:sz="0" w:space="0" w:color="auto"/>
            <w:bottom w:val="none" w:sz="0" w:space="0" w:color="auto"/>
            <w:right w:val="none" w:sz="0" w:space="0" w:color="auto"/>
          </w:divBdr>
        </w:div>
        <w:div w:id="440495253">
          <w:marLeft w:val="480"/>
          <w:marRight w:val="0"/>
          <w:marTop w:val="0"/>
          <w:marBottom w:val="0"/>
          <w:divBdr>
            <w:top w:val="none" w:sz="0" w:space="0" w:color="auto"/>
            <w:left w:val="none" w:sz="0" w:space="0" w:color="auto"/>
            <w:bottom w:val="none" w:sz="0" w:space="0" w:color="auto"/>
            <w:right w:val="none" w:sz="0" w:space="0" w:color="auto"/>
          </w:divBdr>
        </w:div>
        <w:div w:id="198905336">
          <w:marLeft w:val="480"/>
          <w:marRight w:val="0"/>
          <w:marTop w:val="0"/>
          <w:marBottom w:val="0"/>
          <w:divBdr>
            <w:top w:val="none" w:sz="0" w:space="0" w:color="auto"/>
            <w:left w:val="none" w:sz="0" w:space="0" w:color="auto"/>
            <w:bottom w:val="none" w:sz="0" w:space="0" w:color="auto"/>
            <w:right w:val="none" w:sz="0" w:space="0" w:color="auto"/>
          </w:divBdr>
        </w:div>
        <w:div w:id="1015619612">
          <w:marLeft w:val="480"/>
          <w:marRight w:val="0"/>
          <w:marTop w:val="0"/>
          <w:marBottom w:val="0"/>
          <w:divBdr>
            <w:top w:val="none" w:sz="0" w:space="0" w:color="auto"/>
            <w:left w:val="none" w:sz="0" w:space="0" w:color="auto"/>
            <w:bottom w:val="none" w:sz="0" w:space="0" w:color="auto"/>
            <w:right w:val="none" w:sz="0" w:space="0" w:color="auto"/>
          </w:divBdr>
        </w:div>
        <w:div w:id="416563092">
          <w:marLeft w:val="480"/>
          <w:marRight w:val="0"/>
          <w:marTop w:val="0"/>
          <w:marBottom w:val="0"/>
          <w:divBdr>
            <w:top w:val="none" w:sz="0" w:space="0" w:color="auto"/>
            <w:left w:val="none" w:sz="0" w:space="0" w:color="auto"/>
            <w:bottom w:val="none" w:sz="0" w:space="0" w:color="auto"/>
            <w:right w:val="none" w:sz="0" w:space="0" w:color="auto"/>
          </w:divBdr>
        </w:div>
        <w:div w:id="542136219">
          <w:marLeft w:val="480"/>
          <w:marRight w:val="0"/>
          <w:marTop w:val="0"/>
          <w:marBottom w:val="0"/>
          <w:divBdr>
            <w:top w:val="none" w:sz="0" w:space="0" w:color="auto"/>
            <w:left w:val="none" w:sz="0" w:space="0" w:color="auto"/>
            <w:bottom w:val="none" w:sz="0" w:space="0" w:color="auto"/>
            <w:right w:val="none" w:sz="0" w:space="0" w:color="auto"/>
          </w:divBdr>
        </w:div>
        <w:div w:id="1283732683">
          <w:marLeft w:val="480"/>
          <w:marRight w:val="0"/>
          <w:marTop w:val="0"/>
          <w:marBottom w:val="0"/>
          <w:divBdr>
            <w:top w:val="none" w:sz="0" w:space="0" w:color="auto"/>
            <w:left w:val="none" w:sz="0" w:space="0" w:color="auto"/>
            <w:bottom w:val="none" w:sz="0" w:space="0" w:color="auto"/>
            <w:right w:val="none" w:sz="0" w:space="0" w:color="auto"/>
          </w:divBdr>
        </w:div>
        <w:div w:id="127823379">
          <w:marLeft w:val="480"/>
          <w:marRight w:val="0"/>
          <w:marTop w:val="0"/>
          <w:marBottom w:val="0"/>
          <w:divBdr>
            <w:top w:val="none" w:sz="0" w:space="0" w:color="auto"/>
            <w:left w:val="none" w:sz="0" w:space="0" w:color="auto"/>
            <w:bottom w:val="none" w:sz="0" w:space="0" w:color="auto"/>
            <w:right w:val="none" w:sz="0" w:space="0" w:color="auto"/>
          </w:divBdr>
        </w:div>
        <w:div w:id="320503232">
          <w:marLeft w:val="480"/>
          <w:marRight w:val="0"/>
          <w:marTop w:val="0"/>
          <w:marBottom w:val="0"/>
          <w:divBdr>
            <w:top w:val="none" w:sz="0" w:space="0" w:color="auto"/>
            <w:left w:val="none" w:sz="0" w:space="0" w:color="auto"/>
            <w:bottom w:val="none" w:sz="0" w:space="0" w:color="auto"/>
            <w:right w:val="none" w:sz="0" w:space="0" w:color="auto"/>
          </w:divBdr>
        </w:div>
        <w:div w:id="275868830">
          <w:marLeft w:val="480"/>
          <w:marRight w:val="0"/>
          <w:marTop w:val="0"/>
          <w:marBottom w:val="0"/>
          <w:divBdr>
            <w:top w:val="none" w:sz="0" w:space="0" w:color="auto"/>
            <w:left w:val="none" w:sz="0" w:space="0" w:color="auto"/>
            <w:bottom w:val="none" w:sz="0" w:space="0" w:color="auto"/>
            <w:right w:val="none" w:sz="0" w:space="0" w:color="auto"/>
          </w:divBdr>
        </w:div>
        <w:div w:id="68814425">
          <w:marLeft w:val="480"/>
          <w:marRight w:val="0"/>
          <w:marTop w:val="0"/>
          <w:marBottom w:val="0"/>
          <w:divBdr>
            <w:top w:val="none" w:sz="0" w:space="0" w:color="auto"/>
            <w:left w:val="none" w:sz="0" w:space="0" w:color="auto"/>
            <w:bottom w:val="none" w:sz="0" w:space="0" w:color="auto"/>
            <w:right w:val="none" w:sz="0" w:space="0" w:color="auto"/>
          </w:divBdr>
        </w:div>
        <w:div w:id="1182623373">
          <w:marLeft w:val="480"/>
          <w:marRight w:val="0"/>
          <w:marTop w:val="0"/>
          <w:marBottom w:val="0"/>
          <w:divBdr>
            <w:top w:val="none" w:sz="0" w:space="0" w:color="auto"/>
            <w:left w:val="none" w:sz="0" w:space="0" w:color="auto"/>
            <w:bottom w:val="none" w:sz="0" w:space="0" w:color="auto"/>
            <w:right w:val="none" w:sz="0" w:space="0" w:color="auto"/>
          </w:divBdr>
        </w:div>
        <w:div w:id="1531870521">
          <w:marLeft w:val="480"/>
          <w:marRight w:val="0"/>
          <w:marTop w:val="0"/>
          <w:marBottom w:val="0"/>
          <w:divBdr>
            <w:top w:val="none" w:sz="0" w:space="0" w:color="auto"/>
            <w:left w:val="none" w:sz="0" w:space="0" w:color="auto"/>
            <w:bottom w:val="none" w:sz="0" w:space="0" w:color="auto"/>
            <w:right w:val="none" w:sz="0" w:space="0" w:color="auto"/>
          </w:divBdr>
        </w:div>
        <w:div w:id="1396776821">
          <w:marLeft w:val="480"/>
          <w:marRight w:val="0"/>
          <w:marTop w:val="0"/>
          <w:marBottom w:val="0"/>
          <w:divBdr>
            <w:top w:val="none" w:sz="0" w:space="0" w:color="auto"/>
            <w:left w:val="none" w:sz="0" w:space="0" w:color="auto"/>
            <w:bottom w:val="none" w:sz="0" w:space="0" w:color="auto"/>
            <w:right w:val="none" w:sz="0" w:space="0" w:color="auto"/>
          </w:divBdr>
        </w:div>
        <w:div w:id="924413294">
          <w:marLeft w:val="480"/>
          <w:marRight w:val="0"/>
          <w:marTop w:val="0"/>
          <w:marBottom w:val="0"/>
          <w:divBdr>
            <w:top w:val="none" w:sz="0" w:space="0" w:color="auto"/>
            <w:left w:val="none" w:sz="0" w:space="0" w:color="auto"/>
            <w:bottom w:val="none" w:sz="0" w:space="0" w:color="auto"/>
            <w:right w:val="none" w:sz="0" w:space="0" w:color="auto"/>
          </w:divBdr>
        </w:div>
        <w:div w:id="1252087640">
          <w:marLeft w:val="480"/>
          <w:marRight w:val="0"/>
          <w:marTop w:val="0"/>
          <w:marBottom w:val="0"/>
          <w:divBdr>
            <w:top w:val="none" w:sz="0" w:space="0" w:color="auto"/>
            <w:left w:val="none" w:sz="0" w:space="0" w:color="auto"/>
            <w:bottom w:val="none" w:sz="0" w:space="0" w:color="auto"/>
            <w:right w:val="none" w:sz="0" w:space="0" w:color="auto"/>
          </w:divBdr>
        </w:div>
        <w:div w:id="631521917">
          <w:marLeft w:val="480"/>
          <w:marRight w:val="0"/>
          <w:marTop w:val="0"/>
          <w:marBottom w:val="0"/>
          <w:divBdr>
            <w:top w:val="none" w:sz="0" w:space="0" w:color="auto"/>
            <w:left w:val="none" w:sz="0" w:space="0" w:color="auto"/>
            <w:bottom w:val="none" w:sz="0" w:space="0" w:color="auto"/>
            <w:right w:val="none" w:sz="0" w:space="0" w:color="auto"/>
          </w:divBdr>
        </w:div>
        <w:div w:id="1596748561">
          <w:marLeft w:val="480"/>
          <w:marRight w:val="0"/>
          <w:marTop w:val="0"/>
          <w:marBottom w:val="0"/>
          <w:divBdr>
            <w:top w:val="none" w:sz="0" w:space="0" w:color="auto"/>
            <w:left w:val="none" w:sz="0" w:space="0" w:color="auto"/>
            <w:bottom w:val="none" w:sz="0" w:space="0" w:color="auto"/>
            <w:right w:val="none" w:sz="0" w:space="0" w:color="auto"/>
          </w:divBdr>
        </w:div>
        <w:div w:id="1561133721">
          <w:marLeft w:val="480"/>
          <w:marRight w:val="0"/>
          <w:marTop w:val="0"/>
          <w:marBottom w:val="0"/>
          <w:divBdr>
            <w:top w:val="none" w:sz="0" w:space="0" w:color="auto"/>
            <w:left w:val="none" w:sz="0" w:space="0" w:color="auto"/>
            <w:bottom w:val="none" w:sz="0" w:space="0" w:color="auto"/>
            <w:right w:val="none" w:sz="0" w:space="0" w:color="auto"/>
          </w:divBdr>
        </w:div>
        <w:div w:id="1673218444">
          <w:marLeft w:val="480"/>
          <w:marRight w:val="0"/>
          <w:marTop w:val="0"/>
          <w:marBottom w:val="0"/>
          <w:divBdr>
            <w:top w:val="none" w:sz="0" w:space="0" w:color="auto"/>
            <w:left w:val="none" w:sz="0" w:space="0" w:color="auto"/>
            <w:bottom w:val="none" w:sz="0" w:space="0" w:color="auto"/>
            <w:right w:val="none" w:sz="0" w:space="0" w:color="auto"/>
          </w:divBdr>
        </w:div>
        <w:div w:id="817499197">
          <w:marLeft w:val="480"/>
          <w:marRight w:val="0"/>
          <w:marTop w:val="0"/>
          <w:marBottom w:val="0"/>
          <w:divBdr>
            <w:top w:val="none" w:sz="0" w:space="0" w:color="auto"/>
            <w:left w:val="none" w:sz="0" w:space="0" w:color="auto"/>
            <w:bottom w:val="none" w:sz="0" w:space="0" w:color="auto"/>
            <w:right w:val="none" w:sz="0" w:space="0" w:color="auto"/>
          </w:divBdr>
        </w:div>
        <w:div w:id="872378259">
          <w:marLeft w:val="480"/>
          <w:marRight w:val="0"/>
          <w:marTop w:val="0"/>
          <w:marBottom w:val="0"/>
          <w:divBdr>
            <w:top w:val="none" w:sz="0" w:space="0" w:color="auto"/>
            <w:left w:val="none" w:sz="0" w:space="0" w:color="auto"/>
            <w:bottom w:val="none" w:sz="0" w:space="0" w:color="auto"/>
            <w:right w:val="none" w:sz="0" w:space="0" w:color="auto"/>
          </w:divBdr>
        </w:div>
        <w:div w:id="286081529">
          <w:marLeft w:val="480"/>
          <w:marRight w:val="0"/>
          <w:marTop w:val="0"/>
          <w:marBottom w:val="0"/>
          <w:divBdr>
            <w:top w:val="none" w:sz="0" w:space="0" w:color="auto"/>
            <w:left w:val="none" w:sz="0" w:space="0" w:color="auto"/>
            <w:bottom w:val="none" w:sz="0" w:space="0" w:color="auto"/>
            <w:right w:val="none" w:sz="0" w:space="0" w:color="auto"/>
          </w:divBdr>
        </w:div>
        <w:div w:id="1736512163">
          <w:marLeft w:val="480"/>
          <w:marRight w:val="0"/>
          <w:marTop w:val="0"/>
          <w:marBottom w:val="0"/>
          <w:divBdr>
            <w:top w:val="none" w:sz="0" w:space="0" w:color="auto"/>
            <w:left w:val="none" w:sz="0" w:space="0" w:color="auto"/>
            <w:bottom w:val="none" w:sz="0" w:space="0" w:color="auto"/>
            <w:right w:val="none" w:sz="0" w:space="0" w:color="auto"/>
          </w:divBdr>
        </w:div>
        <w:div w:id="1028683985">
          <w:marLeft w:val="480"/>
          <w:marRight w:val="0"/>
          <w:marTop w:val="0"/>
          <w:marBottom w:val="0"/>
          <w:divBdr>
            <w:top w:val="none" w:sz="0" w:space="0" w:color="auto"/>
            <w:left w:val="none" w:sz="0" w:space="0" w:color="auto"/>
            <w:bottom w:val="none" w:sz="0" w:space="0" w:color="auto"/>
            <w:right w:val="none" w:sz="0" w:space="0" w:color="auto"/>
          </w:divBdr>
        </w:div>
        <w:div w:id="648897352">
          <w:marLeft w:val="480"/>
          <w:marRight w:val="0"/>
          <w:marTop w:val="0"/>
          <w:marBottom w:val="0"/>
          <w:divBdr>
            <w:top w:val="none" w:sz="0" w:space="0" w:color="auto"/>
            <w:left w:val="none" w:sz="0" w:space="0" w:color="auto"/>
            <w:bottom w:val="none" w:sz="0" w:space="0" w:color="auto"/>
            <w:right w:val="none" w:sz="0" w:space="0" w:color="auto"/>
          </w:divBdr>
        </w:div>
        <w:div w:id="315571094">
          <w:marLeft w:val="480"/>
          <w:marRight w:val="0"/>
          <w:marTop w:val="0"/>
          <w:marBottom w:val="0"/>
          <w:divBdr>
            <w:top w:val="none" w:sz="0" w:space="0" w:color="auto"/>
            <w:left w:val="none" w:sz="0" w:space="0" w:color="auto"/>
            <w:bottom w:val="none" w:sz="0" w:space="0" w:color="auto"/>
            <w:right w:val="none" w:sz="0" w:space="0" w:color="auto"/>
          </w:divBdr>
        </w:div>
        <w:div w:id="1744059604">
          <w:marLeft w:val="480"/>
          <w:marRight w:val="0"/>
          <w:marTop w:val="0"/>
          <w:marBottom w:val="0"/>
          <w:divBdr>
            <w:top w:val="none" w:sz="0" w:space="0" w:color="auto"/>
            <w:left w:val="none" w:sz="0" w:space="0" w:color="auto"/>
            <w:bottom w:val="none" w:sz="0" w:space="0" w:color="auto"/>
            <w:right w:val="none" w:sz="0" w:space="0" w:color="auto"/>
          </w:divBdr>
        </w:div>
        <w:div w:id="785269190">
          <w:marLeft w:val="480"/>
          <w:marRight w:val="0"/>
          <w:marTop w:val="0"/>
          <w:marBottom w:val="0"/>
          <w:divBdr>
            <w:top w:val="none" w:sz="0" w:space="0" w:color="auto"/>
            <w:left w:val="none" w:sz="0" w:space="0" w:color="auto"/>
            <w:bottom w:val="none" w:sz="0" w:space="0" w:color="auto"/>
            <w:right w:val="none" w:sz="0" w:space="0" w:color="auto"/>
          </w:divBdr>
        </w:div>
        <w:div w:id="1945260690">
          <w:marLeft w:val="480"/>
          <w:marRight w:val="0"/>
          <w:marTop w:val="0"/>
          <w:marBottom w:val="0"/>
          <w:divBdr>
            <w:top w:val="none" w:sz="0" w:space="0" w:color="auto"/>
            <w:left w:val="none" w:sz="0" w:space="0" w:color="auto"/>
            <w:bottom w:val="none" w:sz="0" w:space="0" w:color="auto"/>
            <w:right w:val="none" w:sz="0" w:space="0" w:color="auto"/>
          </w:divBdr>
        </w:div>
        <w:div w:id="20058345">
          <w:marLeft w:val="480"/>
          <w:marRight w:val="0"/>
          <w:marTop w:val="0"/>
          <w:marBottom w:val="0"/>
          <w:divBdr>
            <w:top w:val="none" w:sz="0" w:space="0" w:color="auto"/>
            <w:left w:val="none" w:sz="0" w:space="0" w:color="auto"/>
            <w:bottom w:val="none" w:sz="0" w:space="0" w:color="auto"/>
            <w:right w:val="none" w:sz="0" w:space="0" w:color="auto"/>
          </w:divBdr>
        </w:div>
        <w:div w:id="1682510245">
          <w:marLeft w:val="480"/>
          <w:marRight w:val="0"/>
          <w:marTop w:val="0"/>
          <w:marBottom w:val="0"/>
          <w:divBdr>
            <w:top w:val="none" w:sz="0" w:space="0" w:color="auto"/>
            <w:left w:val="none" w:sz="0" w:space="0" w:color="auto"/>
            <w:bottom w:val="none" w:sz="0" w:space="0" w:color="auto"/>
            <w:right w:val="none" w:sz="0" w:space="0" w:color="auto"/>
          </w:divBdr>
        </w:div>
        <w:div w:id="695161848">
          <w:marLeft w:val="480"/>
          <w:marRight w:val="0"/>
          <w:marTop w:val="0"/>
          <w:marBottom w:val="0"/>
          <w:divBdr>
            <w:top w:val="none" w:sz="0" w:space="0" w:color="auto"/>
            <w:left w:val="none" w:sz="0" w:space="0" w:color="auto"/>
            <w:bottom w:val="none" w:sz="0" w:space="0" w:color="auto"/>
            <w:right w:val="none" w:sz="0" w:space="0" w:color="auto"/>
          </w:divBdr>
        </w:div>
        <w:div w:id="196743428">
          <w:marLeft w:val="480"/>
          <w:marRight w:val="0"/>
          <w:marTop w:val="0"/>
          <w:marBottom w:val="0"/>
          <w:divBdr>
            <w:top w:val="none" w:sz="0" w:space="0" w:color="auto"/>
            <w:left w:val="none" w:sz="0" w:space="0" w:color="auto"/>
            <w:bottom w:val="none" w:sz="0" w:space="0" w:color="auto"/>
            <w:right w:val="none" w:sz="0" w:space="0" w:color="auto"/>
          </w:divBdr>
        </w:div>
        <w:div w:id="530992202">
          <w:marLeft w:val="480"/>
          <w:marRight w:val="0"/>
          <w:marTop w:val="0"/>
          <w:marBottom w:val="0"/>
          <w:divBdr>
            <w:top w:val="none" w:sz="0" w:space="0" w:color="auto"/>
            <w:left w:val="none" w:sz="0" w:space="0" w:color="auto"/>
            <w:bottom w:val="none" w:sz="0" w:space="0" w:color="auto"/>
            <w:right w:val="none" w:sz="0" w:space="0" w:color="auto"/>
          </w:divBdr>
        </w:div>
        <w:div w:id="1512060543">
          <w:marLeft w:val="480"/>
          <w:marRight w:val="0"/>
          <w:marTop w:val="0"/>
          <w:marBottom w:val="0"/>
          <w:divBdr>
            <w:top w:val="none" w:sz="0" w:space="0" w:color="auto"/>
            <w:left w:val="none" w:sz="0" w:space="0" w:color="auto"/>
            <w:bottom w:val="none" w:sz="0" w:space="0" w:color="auto"/>
            <w:right w:val="none" w:sz="0" w:space="0" w:color="auto"/>
          </w:divBdr>
        </w:div>
        <w:div w:id="415329447">
          <w:marLeft w:val="480"/>
          <w:marRight w:val="0"/>
          <w:marTop w:val="0"/>
          <w:marBottom w:val="0"/>
          <w:divBdr>
            <w:top w:val="none" w:sz="0" w:space="0" w:color="auto"/>
            <w:left w:val="none" w:sz="0" w:space="0" w:color="auto"/>
            <w:bottom w:val="none" w:sz="0" w:space="0" w:color="auto"/>
            <w:right w:val="none" w:sz="0" w:space="0" w:color="auto"/>
          </w:divBdr>
        </w:div>
        <w:div w:id="1980069431">
          <w:marLeft w:val="480"/>
          <w:marRight w:val="0"/>
          <w:marTop w:val="0"/>
          <w:marBottom w:val="0"/>
          <w:divBdr>
            <w:top w:val="none" w:sz="0" w:space="0" w:color="auto"/>
            <w:left w:val="none" w:sz="0" w:space="0" w:color="auto"/>
            <w:bottom w:val="none" w:sz="0" w:space="0" w:color="auto"/>
            <w:right w:val="none" w:sz="0" w:space="0" w:color="auto"/>
          </w:divBdr>
        </w:div>
        <w:div w:id="465466299">
          <w:marLeft w:val="480"/>
          <w:marRight w:val="0"/>
          <w:marTop w:val="0"/>
          <w:marBottom w:val="0"/>
          <w:divBdr>
            <w:top w:val="none" w:sz="0" w:space="0" w:color="auto"/>
            <w:left w:val="none" w:sz="0" w:space="0" w:color="auto"/>
            <w:bottom w:val="none" w:sz="0" w:space="0" w:color="auto"/>
            <w:right w:val="none" w:sz="0" w:space="0" w:color="auto"/>
          </w:divBdr>
        </w:div>
        <w:div w:id="17780681">
          <w:marLeft w:val="480"/>
          <w:marRight w:val="0"/>
          <w:marTop w:val="0"/>
          <w:marBottom w:val="0"/>
          <w:divBdr>
            <w:top w:val="none" w:sz="0" w:space="0" w:color="auto"/>
            <w:left w:val="none" w:sz="0" w:space="0" w:color="auto"/>
            <w:bottom w:val="none" w:sz="0" w:space="0" w:color="auto"/>
            <w:right w:val="none" w:sz="0" w:space="0" w:color="auto"/>
          </w:divBdr>
        </w:div>
        <w:div w:id="248848879">
          <w:marLeft w:val="480"/>
          <w:marRight w:val="0"/>
          <w:marTop w:val="0"/>
          <w:marBottom w:val="0"/>
          <w:divBdr>
            <w:top w:val="none" w:sz="0" w:space="0" w:color="auto"/>
            <w:left w:val="none" w:sz="0" w:space="0" w:color="auto"/>
            <w:bottom w:val="none" w:sz="0" w:space="0" w:color="auto"/>
            <w:right w:val="none" w:sz="0" w:space="0" w:color="auto"/>
          </w:divBdr>
        </w:div>
        <w:div w:id="1073350914">
          <w:marLeft w:val="480"/>
          <w:marRight w:val="0"/>
          <w:marTop w:val="0"/>
          <w:marBottom w:val="0"/>
          <w:divBdr>
            <w:top w:val="none" w:sz="0" w:space="0" w:color="auto"/>
            <w:left w:val="none" w:sz="0" w:space="0" w:color="auto"/>
            <w:bottom w:val="none" w:sz="0" w:space="0" w:color="auto"/>
            <w:right w:val="none" w:sz="0" w:space="0" w:color="auto"/>
          </w:divBdr>
        </w:div>
        <w:div w:id="1736128113">
          <w:marLeft w:val="480"/>
          <w:marRight w:val="0"/>
          <w:marTop w:val="0"/>
          <w:marBottom w:val="0"/>
          <w:divBdr>
            <w:top w:val="none" w:sz="0" w:space="0" w:color="auto"/>
            <w:left w:val="none" w:sz="0" w:space="0" w:color="auto"/>
            <w:bottom w:val="none" w:sz="0" w:space="0" w:color="auto"/>
            <w:right w:val="none" w:sz="0" w:space="0" w:color="auto"/>
          </w:divBdr>
        </w:div>
        <w:div w:id="1392774783">
          <w:marLeft w:val="480"/>
          <w:marRight w:val="0"/>
          <w:marTop w:val="0"/>
          <w:marBottom w:val="0"/>
          <w:divBdr>
            <w:top w:val="none" w:sz="0" w:space="0" w:color="auto"/>
            <w:left w:val="none" w:sz="0" w:space="0" w:color="auto"/>
            <w:bottom w:val="none" w:sz="0" w:space="0" w:color="auto"/>
            <w:right w:val="none" w:sz="0" w:space="0" w:color="auto"/>
          </w:divBdr>
        </w:div>
        <w:div w:id="1581794637">
          <w:marLeft w:val="480"/>
          <w:marRight w:val="0"/>
          <w:marTop w:val="0"/>
          <w:marBottom w:val="0"/>
          <w:divBdr>
            <w:top w:val="none" w:sz="0" w:space="0" w:color="auto"/>
            <w:left w:val="none" w:sz="0" w:space="0" w:color="auto"/>
            <w:bottom w:val="none" w:sz="0" w:space="0" w:color="auto"/>
            <w:right w:val="none" w:sz="0" w:space="0" w:color="auto"/>
          </w:divBdr>
        </w:div>
        <w:div w:id="252010091">
          <w:marLeft w:val="480"/>
          <w:marRight w:val="0"/>
          <w:marTop w:val="0"/>
          <w:marBottom w:val="0"/>
          <w:divBdr>
            <w:top w:val="none" w:sz="0" w:space="0" w:color="auto"/>
            <w:left w:val="none" w:sz="0" w:space="0" w:color="auto"/>
            <w:bottom w:val="none" w:sz="0" w:space="0" w:color="auto"/>
            <w:right w:val="none" w:sz="0" w:space="0" w:color="auto"/>
          </w:divBdr>
        </w:div>
        <w:div w:id="1219323060">
          <w:marLeft w:val="480"/>
          <w:marRight w:val="0"/>
          <w:marTop w:val="0"/>
          <w:marBottom w:val="0"/>
          <w:divBdr>
            <w:top w:val="none" w:sz="0" w:space="0" w:color="auto"/>
            <w:left w:val="none" w:sz="0" w:space="0" w:color="auto"/>
            <w:bottom w:val="none" w:sz="0" w:space="0" w:color="auto"/>
            <w:right w:val="none" w:sz="0" w:space="0" w:color="auto"/>
          </w:divBdr>
        </w:div>
        <w:div w:id="1103955317">
          <w:marLeft w:val="480"/>
          <w:marRight w:val="0"/>
          <w:marTop w:val="0"/>
          <w:marBottom w:val="0"/>
          <w:divBdr>
            <w:top w:val="none" w:sz="0" w:space="0" w:color="auto"/>
            <w:left w:val="none" w:sz="0" w:space="0" w:color="auto"/>
            <w:bottom w:val="none" w:sz="0" w:space="0" w:color="auto"/>
            <w:right w:val="none" w:sz="0" w:space="0" w:color="auto"/>
          </w:divBdr>
        </w:div>
      </w:divsChild>
    </w:div>
    <w:div w:id="1498573199">
      <w:bodyDiv w:val="1"/>
      <w:marLeft w:val="0"/>
      <w:marRight w:val="0"/>
      <w:marTop w:val="0"/>
      <w:marBottom w:val="0"/>
      <w:divBdr>
        <w:top w:val="none" w:sz="0" w:space="0" w:color="auto"/>
        <w:left w:val="none" w:sz="0" w:space="0" w:color="auto"/>
        <w:bottom w:val="none" w:sz="0" w:space="0" w:color="auto"/>
        <w:right w:val="none" w:sz="0" w:space="0" w:color="auto"/>
      </w:divBdr>
      <w:divsChild>
        <w:div w:id="2124643787">
          <w:marLeft w:val="480"/>
          <w:marRight w:val="0"/>
          <w:marTop w:val="0"/>
          <w:marBottom w:val="0"/>
          <w:divBdr>
            <w:top w:val="none" w:sz="0" w:space="0" w:color="auto"/>
            <w:left w:val="none" w:sz="0" w:space="0" w:color="auto"/>
            <w:bottom w:val="none" w:sz="0" w:space="0" w:color="auto"/>
            <w:right w:val="none" w:sz="0" w:space="0" w:color="auto"/>
          </w:divBdr>
        </w:div>
        <w:div w:id="822745049">
          <w:marLeft w:val="480"/>
          <w:marRight w:val="0"/>
          <w:marTop w:val="0"/>
          <w:marBottom w:val="0"/>
          <w:divBdr>
            <w:top w:val="none" w:sz="0" w:space="0" w:color="auto"/>
            <w:left w:val="none" w:sz="0" w:space="0" w:color="auto"/>
            <w:bottom w:val="none" w:sz="0" w:space="0" w:color="auto"/>
            <w:right w:val="none" w:sz="0" w:space="0" w:color="auto"/>
          </w:divBdr>
        </w:div>
        <w:div w:id="1136490632">
          <w:marLeft w:val="480"/>
          <w:marRight w:val="0"/>
          <w:marTop w:val="0"/>
          <w:marBottom w:val="0"/>
          <w:divBdr>
            <w:top w:val="none" w:sz="0" w:space="0" w:color="auto"/>
            <w:left w:val="none" w:sz="0" w:space="0" w:color="auto"/>
            <w:bottom w:val="none" w:sz="0" w:space="0" w:color="auto"/>
            <w:right w:val="none" w:sz="0" w:space="0" w:color="auto"/>
          </w:divBdr>
        </w:div>
        <w:div w:id="689451931">
          <w:marLeft w:val="480"/>
          <w:marRight w:val="0"/>
          <w:marTop w:val="0"/>
          <w:marBottom w:val="0"/>
          <w:divBdr>
            <w:top w:val="none" w:sz="0" w:space="0" w:color="auto"/>
            <w:left w:val="none" w:sz="0" w:space="0" w:color="auto"/>
            <w:bottom w:val="none" w:sz="0" w:space="0" w:color="auto"/>
            <w:right w:val="none" w:sz="0" w:space="0" w:color="auto"/>
          </w:divBdr>
        </w:div>
        <w:div w:id="205022663">
          <w:marLeft w:val="480"/>
          <w:marRight w:val="0"/>
          <w:marTop w:val="0"/>
          <w:marBottom w:val="0"/>
          <w:divBdr>
            <w:top w:val="none" w:sz="0" w:space="0" w:color="auto"/>
            <w:left w:val="none" w:sz="0" w:space="0" w:color="auto"/>
            <w:bottom w:val="none" w:sz="0" w:space="0" w:color="auto"/>
            <w:right w:val="none" w:sz="0" w:space="0" w:color="auto"/>
          </w:divBdr>
        </w:div>
        <w:div w:id="985596733">
          <w:marLeft w:val="480"/>
          <w:marRight w:val="0"/>
          <w:marTop w:val="0"/>
          <w:marBottom w:val="0"/>
          <w:divBdr>
            <w:top w:val="none" w:sz="0" w:space="0" w:color="auto"/>
            <w:left w:val="none" w:sz="0" w:space="0" w:color="auto"/>
            <w:bottom w:val="none" w:sz="0" w:space="0" w:color="auto"/>
            <w:right w:val="none" w:sz="0" w:space="0" w:color="auto"/>
          </w:divBdr>
        </w:div>
        <w:div w:id="1041635504">
          <w:marLeft w:val="480"/>
          <w:marRight w:val="0"/>
          <w:marTop w:val="0"/>
          <w:marBottom w:val="0"/>
          <w:divBdr>
            <w:top w:val="none" w:sz="0" w:space="0" w:color="auto"/>
            <w:left w:val="none" w:sz="0" w:space="0" w:color="auto"/>
            <w:bottom w:val="none" w:sz="0" w:space="0" w:color="auto"/>
            <w:right w:val="none" w:sz="0" w:space="0" w:color="auto"/>
          </w:divBdr>
        </w:div>
        <w:div w:id="30882202">
          <w:marLeft w:val="480"/>
          <w:marRight w:val="0"/>
          <w:marTop w:val="0"/>
          <w:marBottom w:val="0"/>
          <w:divBdr>
            <w:top w:val="none" w:sz="0" w:space="0" w:color="auto"/>
            <w:left w:val="none" w:sz="0" w:space="0" w:color="auto"/>
            <w:bottom w:val="none" w:sz="0" w:space="0" w:color="auto"/>
            <w:right w:val="none" w:sz="0" w:space="0" w:color="auto"/>
          </w:divBdr>
        </w:div>
        <w:div w:id="2085182168">
          <w:marLeft w:val="480"/>
          <w:marRight w:val="0"/>
          <w:marTop w:val="0"/>
          <w:marBottom w:val="0"/>
          <w:divBdr>
            <w:top w:val="none" w:sz="0" w:space="0" w:color="auto"/>
            <w:left w:val="none" w:sz="0" w:space="0" w:color="auto"/>
            <w:bottom w:val="none" w:sz="0" w:space="0" w:color="auto"/>
            <w:right w:val="none" w:sz="0" w:space="0" w:color="auto"/>
          </w:divBdr>
        </w:div>
        <w:div w:id="1423453393">
          <w:marLeft w:val="480"/>
          <w:marRight w:val="0"/>
          <w:marTop w:val="0"/>
          <w:marBottom w:val="0"/>
          <w:divBdr>
            <w:top w:val="none" w:sz="0" w:space="0" w:color="auto"/>
            <w:left w:val="none" w:sz="0" w:space="0" w:color="auto"/>
            <w:bottom w:val="none" w:sz="0" w:space="0" w:color="auto"/>
            <w:right w:val="none" w:sz="0" w:space="0" w:color="auto"/>
          </w:divBdr>
        </w:div>
        <w:div w:id="1251158390">
          <w:marLeft w:val="480"/>
          <w:marRight w:val="0"/>
          <w:marTop w:val="0"/>
          <w:marBottom w:val="0"/>
          <w:divBdr>
            <w:top w:val="none" w:sz="0" w:space="0" w:color="auto"/>
            <w:left w:val="none" w:sz="0" w:space="0" w:color="auto"/>
            <w:bottom w:val="none" w:sz="0" w:space="0" w:color="auto"/>
            <w:right w:val="none" w:sz="0" w:space="0" w:color="auto"/>
          </w:divBdr>
        </w:div>
        <w:div w:id="714084359">
          <w:marLeft w:val="480"/>
          <w:marRight w:val="0"/>
          <w:marTop w:val="0"/>
          <w:marBottom w:val="0"/>
          <w:divBdr>
            <w:top w:val="none" w:sz="0" w:space="0" w:color="auto"/>
            <w:left w:val="none" w:sz="0" w:space="0" w:color="auto"/>
            <w:bottom w:val="none" w:sz="0" w:space="0" w:color="auto"/>
            <w:right w:val="none" w:sz="0" w:space="0" w:color="auto"/>
          </w:divBdr>
        </w:div>
        <w:div w:id="810099430">
          <w:marLeft w:val="480"/>
          <w:marRight w:val="0"/>
          <w:marTop w:val="0"/>
          <w:marBottom w:val="0"/>
          <w:divBdr>
            <w:top w:val="none" w:sz="0" w:space="0" w:color="auto"/>
            <w:left w:val="none" w:sz="0" w:space="0" w:color="auto"/>
            <w:bottom w:val="none" w:sz="0" w:space="0" w:color="auto"/>
            <w:right w:val="none" w:sz="0" w:space="0" w:color="auto"/>
          </w:divBdr>
        </w:div>
        <w:div w:id="773595160">
          <w:marLeft w:val="480"/>
          <w:marRight w:val="0"/>
          <w:marTop w:val="0"/>
          <w:marBottom w:val="0"/>
          <w:divBdr>
            <w:top w:val="none" w:sz="0" w:space="0" w:color="auto"/>
            <w:left w:val="none" w:sz="0" w:space="0" w:color="auto"/>
            <w:bottom w:val="none" w:sz="0" w:space="0" w:color="auto"/>
            <w:right w:val="none" w:sz="0" w:space="0" w:color="auto"/>
          </w:divBdr>
        </w:div>
        <w:div w:id="1100493258">
          <w:marLeft w:val="480"/>
          <w:marRight w:val="0"/>
          <w:marTop w:val="0"/>
          <w:marBottom w:val="0"/>
          <w:divBdr>
            <w:top w:val="none" w:sz="0" w:space="0" w:color="auto"/>
            <w:left w:val="none" w:sz="0" w:space="0" w:color="auto"/>
            <w:bottom w:val="none" w:sz="0" w:space="0" w:color="auto"/>
            <w:right w:val="none" w:sz="0" w:space="0" w:color="auto"/>
          </w:divBdr>
        </w:div>
        <w:div w:id="1589315515">
          <w:marLeft w:val="480"/>
          <w:marRight w:val="0"/>
          <w:marTop w:val="0"/>
          <w:marBottom w:val="0"/>
          <w:divBdr>
            <w:top w:val="none" w:sz="0" w:space="0" w:color="auto"/>
            <w:left w:val="none" w:sz="0" w:space="0" w:color="auto"/>
            <w:bottom w:val="none" w:sz="0" w:space="0" w:color="auto"/>
            <w:right w:val="none" w:sz="0" w:space="0" w:color="auto"/>
          </w:divBdr>
        </w:div>
        <w:div w:id="354885329">
          <w:marLeft w:val="480"/>
          <w:marRight w:val="0"/>
          <w:marTop w:val="0"/>
          <w:marBottom w:val="0"/>
          <w:divBdr>
            <w:top w:val="none" w:sz="0" w:space="0" w:color="auto"/>
            <w:left w:val="none" w:sz="0" w:space="0" w:color="auto"/>
            <w:bottom w:val="none" w:sz="0" w:space="0" w:color="auto"/>
            <w:right w:val="none" w:sz="0" w:space="0" w:color="auto"/>
          </w:divBdr>
        </w:div>
        <w:div w:id="1444030065">
          <w:marLeft w:val="480"/>
          <w:marRight w:val="0"/>
          <w:marTop w:val="0"/>
          <w:marBottom w:val="0"/>
          <w:divBdr>
            <w:top w:val="none" w:sz="0" w:space="0" w:color="auto"/>
            <w:left w:val="none" w:sz="0" w:space="0" w:color="auto"/>
            <w:bottom w:val="none" w:sz="0" w:space="0" w:color="auto"/>
            <w:right w:val="none" w:sz="0" w:space="0" w:color="auto"/>
          </w:divBdr>
        </w:div>
        <w:div w:id="1041172387">
          <w:marLeft w:val="480"/>
          <w:marRight w:val="0"/>
          <w:marTop w:val="0"/>
          <w:marBottom w:val="0"/>
          <w:divBdr>
            <w:top w:val="none" w:sz="0" w:space="0" w:color="auto"/>
            <w:left w:val="none" w:sz="0" w:space="0" w:color="auto"/>
            <w:bottom w:val="none" w:sz="0" w:space="0" w:color="auto"/>
            <w:right w:val="none" w:sz="0" w:space="0" w:color="auto"/>
          </w:divBdr>
        </w:div>
        <w:div w:id="815537489">
          <w:marLeft w:val="480"/>
          <w:marRight w:val="0"/>
          <w:marTop w:val="0"/>
          <w:marBottom w:val="0"/>
          <w:divBdr>
            <w:top w:val="none" w:sz="0" w:space="0" w:color="auto"/>
            <w:left w:val="none" w:sz="0" w:space="0" w:color="auto"/>
            <w:bottom w:val="none" w:sz="0" w:space="0" w:color="auto"/>
            <w:right w:val="none" w:sz="0" w:space="0" w:color="auto"/>
          </w:divBdr>
        </w:div>
        <w:div w:id="921986712">
          <w:marLeft w:val="480"/>
          <w:marRight w:val="0"/>
          <w:marTop w:val="0"/>
          <w:marBottom w:val="0"/>
          <w:divBdr>
            <w:top w:val="none" w:sz="0" w:space="0" w:color="auto"/>
            <w:left w:val="none" w:sz="0" w:space="0" w:color="auto"/>
            <w:bottom w:val="none" w:sz="0" w:space="0" w:color="auto"/>
            <w:right w:val="none" w:sz="0" w:space="0" w:color="auto"/>
          </w:divBdr>
        </w:div>
        <w:div w:id="1424767772">
          <w:marLeft w:val="480"/>
          <w:marRight w:val="0"/>
          <w:marTop w:val="0"/>
          <w:marBottom w:val="0"/>
          <w:divBdr>
            <w:top w:val="none" w:sz="0" w:space="0" w:color="auto"/>
            <w:left w:val="none" w:sz="0" w:space="0" w:color="auto"/>
            <w:bottom w:val="none" w:sz="0" w:space="0" w:color="auto"/>
            <w:right w:val="none" w:sz="0" w:space="0" w:color="auto"/>
          </w:divBdr>
        </w:div>
        <w:div w:id="554701717">
          <w:marLeft w:val="480"/>
          <w:marRight w:val="0"/>
          <w:marTop w:val="0"/>
          <w:marBottom w:val="0"/>
          <w:divBdr>
            <w:top w:val="none" w:sz="0" w:space="0" w:color="auto"/>
            <w:left w:val="none" w:sz="0" w:space="0" w:color="auto"/>
            <w:bottom w:val="none" w:sz="0" w:space="0" w:color="auto"/>
            <w:right w:val="none" w:sz="0" w:space="0" w:color="auto"/>
          </w:divBdr>
        </w:div>
        <w:div w:id="2023817240">
          <w:marLeft w:val="480"/>
          <w:marRight w:val="0"/>
          <w:marTop w:val="0"/>
          <w:marBottom w:val="0"/>
          <w:divBdr>
            <w:top w:val="none" w:sz="0" w:space="0" w:color="auto"/>
            <w:left w:val="none" w:sz="0" w:space="0" w:color="auto"/>
            <w:bottom w:val="none" w:sz="0" w:space="0" w:color="auto"/>
            <w:right w:val="none" w:sz="0" w:space="0" w:color="auto"/>
          </w:divBdr>
        </w:div>
        <w:div w:id="1944145473">
          <w:marLeft w:val="480"/>
          <w:marRight w:val="0"/>
          <w:marTop w:val="0"/>
          <w:marBottom w:val="0"/>
          <w:divBdr>
            <w:top w:val="none" w:sz="0" w:space="0" w:color="auto"/>
            <w:left w:val="none" w:sz="0" w:space="0" w:color="auto"/>
            <w:bottom w:val="none" w:sz="0" w:space="0" w:color="auto"/>
            <w:right w:val="none" w:sz="0" w:space="0" w:color="auto"/>
          </w:divBdr>
        </w:div>
        <w:div w:id="1854566101">
          <w:marLeft w:val="480"/>
          <w:marRight w:val="0"/>
          <w:marTop w:val="0"/>
          <w:marBottom w:val="0"/>
          <w:divBdr>
            <w:top w:val="none" w:sz="0" w:space="0" w:color="auto"/>
            <w:left w:val="none" w:sz="0" w:space="0" w:color="auto"/>
            <w:bottom w:val="none" w:sz="0" w:space="0" w:color="auto"/>
            <w:right w:val="none" w:sz="0" w:space="0" w:color="auto"/>
          </w:divBdr>
        </w:div>
        <w:div w:id="903837033">
          <w:marLeft w:val="480"/>
          <w:marRight w:val="0"/>
          <w:marTop w:val="0"/>
          <w:marBottom w:val="0"/>
          <w:divBdr>
            <w:top w:val="none" w:sz="0" w:space="0" w:color="auto"/>
            <w:left w:val="none" w:sz="0" w:space="0" w:color="auto"/>
            <w:bottom w:val="none" w:sz="0" w:space="0" w:color="auto"/>
            <w:right w:val="none" w:sz="0" w:space="0" w:color="auto"/>
          </w:divBdr>
        </w:div>
        <w:div w:id="224295741">
          <w:marLeft w:val="480"/>
          <w:marRight w:val="0"/>
          <w:marTop w:val="0"/>
          <w:marBottom w:val="0"/>
          <w:divBdr>
            <w:top w:val="none" w:sz="0" w:space="0" w:color="auto"/>
            <w:left w:val="none" w:sz="0" w:space="0" w:color="auto"/>
            <w:bottom w:val="none" w:sz="0" w:space="0" w:color="auto"/>
            <w:right w:val="none" w:sz="0" w:space="0" w:color="auto"/>
          </w:divBdr>
        </w:div>
        <w:div w:id="1883832480">
          <w:marLeft w:val="480"/>
          <w:marRight w:val="0"/>
          <w:marTop w:val="0"/>
          <w:marBottom w:val="0"/>
          <w:divBdr>
            <w:top w:val="none" w:sz="0" w:space="0" w:color="auto"/>
            <w:left w:val="none" w:sz="0" w:space="0" w:color="auto"/>
            <w:bottom w:val="none" w:sz="0" w:space="0" w:color="auto"/>
            <w:right w:val="none" w:sz="0" w:space="0" w:color="auto"/>
          </w:divBdr>
        </w:div>
        <w:div w:id="2064137364">
          <w:marLeft w:val="480"/>
          <w:marRight w:val="0"/>
          <w:marTop w:val="0"/>
          <w:marBottom w:val="0"/>
          <w:divBdr>
            <w:top w:val="none" w:sz="0" w:space="0" w:color="auto"/>
            <w:left w:val="none" w:sz="0" w:space="0" w:color="auto"/>
            <w:bottom w:val="none" w:sz="0" w:space="0" w:color="auto"/>
            <w:right w:val="none" w:sz="0" w:space="0" w:color="auto"/>
          </w:divBdr>
        </w:div>
        <w:div w:id="273751066">
          <w:marLeft w:val="480"/>
          <w:marRight w:val="0"/>
          <w:marTop w:val="0"/>
          <w:marBottom w:val="0"/>
          <w:divBdr>
            <w:top w:val="none" w:sz="0" w:space="0" w:color="auto"/>
            <w:left w:val="none" w:sz="0" w:space="0" w:color="auto"/>
            <w:bottom w:val="none" w:sz="0" w:space="0" w:color="auto"/>
            <w:right w:val="none" w:sz="0" w:space="0" w:color="auto"/>
          </w:divBdr>
        </w:div>
        <w:div w:id="1174107373">
          <w:marLeft w:val="480"/>
          <w:marRight w:val="0"/>
          <w:marTop w:val="0"/>
          <w:marBottom w:val="0"/>
          <w:divBdr>
            <w:top w:val="none" w:sz="0" w:space="0" w:color="auto"/>
            <w:left w:val="none" w:sz="0" w:space="0" w:color="auto"/>
            <w:bottom w:val="none" w:sz="0" w:space="0" w:color="auto"/>
            <w:right w:val="none" w:sz="0" w:space="0" w:color="auto"/>
          </w:divBdr>
        </w:div>
        <w:div w:id="60636736">
          <w:marLeft w:val="480"/>
          <w:marRight w:val="0"/>
          <w:marTop w:val="0"/>
          <w:marBottom w:val="0"/>
          <w:divBdr>
            <w:top w:val="none" w:sz="0" w:space="0" w:color="auto"/>
            <w:left w:val="none" w:sz="0" w:space="0" w:color="auto"/>
            <w:bottom w:val="none" w:sz="0" w:space="0" w:color="auto"/>
            <w:right w:val="none" w:sz="0" w:space="0" w:color="auto"/>
          </w:divBdr>
        </w:div>
        <w:div w:id="1525286233">
          <w:marLeft w:val="480"/>
          <w:marRight w:val="0"/>
          <w:marTop w:val="0"/>
          <w:marBottom w:val="0"/>
          <w:divBdr>
            <w:top w:val="none" w:sz="0" w:space="0" w:color="auto"/>
            <w:left w:val="none" w:sz="0" w:space="0" w:color="auto"/>
            <w:bottom w:val="none" w:sz="0" w:space="0" w:color="auto"/>
            <w:right w:val="none" w:sz="0" w:space="0" w:color="auto"/>
          </w:divBdr>
        </w:div>
        <w:div w:id="1208028390">
          <w:marLeft w:val="480"/>
          <w:marRight w:val="0"/>
          <w:marTop w:val="0"/>
          <w:marBottom w:val="0"/>
          <w:divBdr>
            <w:top w:val="none" w:sz="0" w:space="0" w:color="auto"/>
            <w:left w:val="none" w:sz="0" w:space="0" w:color="auto"/>
            <w:bottom w:val="none" w:sz="0" w:space="0" w:color="auto"/>
            <w:right w:val="none" w:sz="0" w:space="0" w:color="auto"/>
          </w:divBdr>
        </w:div>
        <w:div w:id="884220311">
          <w:marLeft w:val="480"/>
          <w:marRight w:val="0"/>
          <w:marTop w:val="0"/>
          <w:marBottom w:val="0"/>
          <w:divBdr>
            <w:top w:val="none" w:sz="0" w:space="0" w:color="auto"/>
            <w:left w:val="none" w:sz="0" w:space="0" w:color="auto"/>
            <w:bottom w:val="none" w:sz="0" w:space="0" w:color="auto"/>
            <w:right w:val="none" w:sz="0" w:space="0" w:color="auto"/>
          </w:divBdr>
        </w:div>
        <w:div w:id="29769017">
          <w:marLeft w:val="480"/>
          <w:marRight w:val="0"/>
          <w:marTop w:val="0"/>
          <w:marBottom w:val="0"/>
          <w:divBdr>
            <w:top w:val="none" w:sz="0" w:space="0" w:color="auto"/>
            <w:left w:val="none" w:sz="0" w:space="0" w:color="auto"/>
            <w:bottom w:val="none" w:sz="0" w:space="0" w:color="auto"/>
            <w:right w:val="none" w:sz="0" w:space="0" w:color="auto"/>
          </w:divBdr>
        </w:div>
        <w:div w:id="53744280">
          <w:marLeft w:val="480"/>
          <w:marRight w:val="0"/>
          <w:marTop w:val="0"/>
          <w:marBottom w:val="0"/>
          <w:divBdr>
            <w:top w:val="none" w:sz="0" w:space="0" w:color="auto"/>
            <w:left w:val="none" w:sz="0" w:space="0" w:color="auto"/>
            <w:bottom w:val="none" w:sz="0" w:space="0" w:color="auto"/>
            <w:right w:val="none" w:sz="0" w:space="0" w:color="auto"/>
          </w:divBdr>
        </w:div>
        <w:div w:id="371419046">
          <w:marLeft w:val="480"/>
          <w:marRight w:val="0"/>
          <w:marTop w:val="0"/>
          <w:marBottom w:val="0"/>
          <w:divBdr>
            <w:top w:val="none" w:sz="0" w:space="0" w:color="auto"/>
            <w:left w:val="none" w:sz="0" w:space="0" w:color="auto"/>
            <w:bottom w:val="none" w:sz="0" w:space="0" w:color="auto"/>
            <w:right w:val="none" w:sz="0" w:space="0" w:color="auto"/>
          </w:divBdr>
        </w:div>
        <w:div w:id="1635789310">
          <w:marLeft w:val="480"/>
          <w:marRight w:val="0"/>
          <w:marTop w:val="0"/>
          <w:marBottom w:val="0"/>
          <w:divBdr>
            <w:top w:val="none" w:sz="0" w:space="0" w:color="auto"/>
            <w:left w:val="none" w:sz="0" w:space="0" w:color="auto"/>
            <w:bottom w:val="none" w:sz="0" w:space="0" w:color="auto"/>
            <w:right w:val="none" w:sz="0" w:space="0" w:color="auto"/>
          </w:divBdr>
        </w:div>
        <w:div w:id="212039810">
          <w:marLeft w:val="480"/>
          <w:marRight w:val="0"/>
          <w:marTop w:val="0"/>
          <w:marBottom w:val="0"/>
          <w:divBdr>
            <w:top w:val="none" w:sz="0" w:space="0" w:color="auto"/>
            <w:left w:val="none" w:sz="0" w:space="0" w:color="auto"/>
            <w:bottom w:val="none" w:sz="0" w:space="0" w:color="auto"/>
            <w:right w:val="none" w:sz="0" w:space="0" w:color="auto"/>
          </w:divBdr>
        </w:div>
      </w:divsChild>
    </w:div>
    <w:div w:id="1507478853">
      <w:bodyDiv w:val="1"/>
      <w:marLeft w:val="0"/>
      <w:marRight w:val="0"/>
      <w:marTop w:val="0"/>
      <w:marBottom w:val="0"/>
      <w:divBdr>
        <w:top w:val="none" w:sz="0" w:space="0" w:color="auto"/>
        <w:left w:val="none" w:sz="0" w:space="0" w:color="auto"/>
        <w:bottom w:val="none" w:sz="0" w:space="0" w:color="auto"/>
        <w:right w:val="none" w:sz="0" w:space="0" w:color="auto"/>
      </w:divBdr>
      <w:divsChild>
        <w:div w:id="964971865">
          <w:marLeft w:val="480"/>
          <w:marRight w:val="0"/>
          <w:marTop w:val="0"/>
          <w:marBottom w:val="0"/>
          <w:divBdr>
            <w:top w:val="none" w:sz="0" w:space="0" w:color="auto"/>
            <w:left w:val="none" w:sz="0" w:space="0" w:color="auto"/>
            <w:bottom w:val="none" w:sz="0" w:space="0" w:color="auto"/>
            <w:right w:val="none" w:sz="0" w:space="0" w:color="auto"/>
          </w:divBdr>
        </w:div>
        <w:div w:id="768429334">
          <w:marLeft w:val="480"/>
          <w:marRight w:val="0"/>
          <w:marTop w:val="0"/>
          <w:marBottom w:val="0"/>
          <w:divBdr>
            <w:top w:val="none" w:sz="0" w:space="0" w:color="auto"/>
            <w:left w:val="none" w:sz="0" w:space="0" w:color="auto"/>
            <w:bottom w:val="none" w:sz="0" w:space="0" w:color="auto"/>
            <w:right w:val="none" w:sz="0" w:space="0" w:color="auto"/>
          </w:divBdr>
        </w:div>
        <w:div w:id="228619672">
          <w:marLeft w:val="480"/>
          <w:marRight w:val="0"/>
          <w:marTop w:val="0"/>
          <w:marBottom w:val="0"/>
          <w:divBdr>
            <w:top w:val="none" w:sz="0" w:space="0" w:color="auto"/>
            <w:left w:val="none" w:sz="0" w:space="0" w:color="auto"/>
            <w:bottom w:val="none" w:sz="0" w:space="0" w:color="auto"/>
            <w:right w:val="none" w:sz="0" w:space="0" w:color="auto"/>
          </w:divBdr>
        </w:div>
        <w:div w:id="1210609689">
          <w:marLeft w:val="480"/>
          <w:marRight w:val="0"/>
          <w:marTop w:val="0"/>
          <w:marBottom w:val="0"/>
          <w:divBdr>
            <w:top w:val="none" w:sz="0" w:space="0" w:color="auto"/>
            <w:left w:val="none" w:sz="0" w:space="0" w:color="auto"/>
            <w:bottom w:val="none" w:sz="0" w:space="0" w:color="auto"/>
            <w:right w:val="none" w:sz="0" w:space="0" w:color="auto"/>
          </w:divBdr>
        </w:div>
        <w:div w:id="496312739">
          <w:marLeft w:val="480"/>
          <w:marRight w:val="0"/>
          <w:marTop w:val="0"/>
          <w:marBottom w:val="0"/>
          <w:divBdr>
            <w:top w:val="none" w:sz="0" w:space="0" w:color="auto"/>
            <w:left w:val="none" w:sz="0" w:space="0" w:color="auto"/>
            <w:bottom w:val="none" w:sz="0" w:space="0" w:color="auto"/>
            <w:right w:val="none" w:sz="0" w:space="0" w:color="auto"/>
          </w:divBdr>
        </w:div>
        <w:div w:id="23293286">
          <w:marLeft w:val="480"/>
          <w:marRight w:val="0"/>
          <w:marTop w:val="0"/>
          <w:marBottom w:val="0"/>
          <w:divBdr>
            <w:top w:val="none" w:sz="0" w:space="0" w:color="auto"/>
            <w:left w:val="none" w:sz="0" w:space="0" w:color="auto"/>
            <w:bottom w:val="none" w:sz="0" w:space="0" w:color="auto"/>
            <w:right w:val="none" w:sz="0" w:space="0" w:color="auto"/>
          </w:divBdr>
        </w:div>
        <w:div w:id="1458643347">
          <w:marLeft w:val="480"/>
          <w:marRight w:val="0"/>
          <w:marTop w:val="0"/>
          <w:marBottom w:val="0"/>
          <w:divBdr>
            <w:top w:val="none" w:sz="0" w:space="0" w:color="auto"/>
            <w:left w:val="none" w:sz="0" w:space="0" w:color="auto"/>
            <w:bottom w:val="none" w:sz="0" w:space="0" w:color="auto"/>
            <w:right w:val="none" w:sz="0" w:space="0" w:color="auto"/>
          </w:divBdr>
        </w:div>
        <w:div w:id="552353093">
          <w:marLeft w:val="480"/>
          <w:marRight w:val="0"/>
          <w:marTop w:val="0"/>
          <w:marBottom w:val="0"/>
          <w:divBdr>
            <w:top w:val="none" w:sz="0" w:space="0" w:color="auto"/>
            <w:left w:val="none" w:sz="0" w:space="0" w:color="auto"/>
            <w:bottom w:val="none" w:sz="0" w:space="0" w:color="auto"/>
            <w:right w:val="none" w:sz="0" w:space="0" w:color="auto"/>
          </w:divBdr>
        </w:div>
        <w:div w:id="1568759368">
          <w:marLeft w:val="480"/>
          <w:marRight w:val="0"/>
          <w:marTop w:val="0"/>
          <w:marBottom w:val="0"/>
          <w:divBdr>
            <w:top w:val="none" w:sz="0" w:space="0" w:color="auto"/>
            <w:left w:val="none" w:sz="0" w:space="0" w:color="auto"/>
            <w:bottom w:val="none" w:sz="0" w:space="0" w:color="auto"/>
            <w:right w:val="none" w:sz="0" w:space="0" w:color="auto"/>
          </w:divBdr>
        </w:div>
        <w:div w:id="1527251172">
          <w:marLeft w:val="480"/>
          <w:marRight w:val="0"/>
          <w:marTop w:val="0"/>
          <w:marBottom w:val="0"/>
          <w:divBdr>
            <w:top w:val="none" w:sz="0" w:space="0" w:color="auto"/>
            <w:left w:val="none" w:sz="0" w:space="0" w:color="auto"/>
            <w:bottom w:val="none" w:sz="0" w:space="0" w:color="auto"/>
            <w:right w:val="none" w:sz="0" w:space="0" w:color="auto"/>
          </w:divBdr>
        </w:div>
        <w:div w:id="543062599">
          <w:marLeft w:val="480"/>
          <w:marRight w:val="0"/>
          <w:marTop w:val="0"/>
          <w:marBottom w:val="0"/>
          <w:divBdr>
            <w:top w:val="none" w:sz="0" w:space="0" w:color="auto"/>
            <w:left w:val="none" w:sz="0" w:space="0" w:color="auto"/>
            <w:bottom w:val="none" w:sz="0" w:space="0" w:color="auto"/>
            <w:right w:val="none" w:sz="0" w:space="0" w:color="auto"/>
          </w:divBdr>
        </w:div>
        <w:div w:id="1673874216">
          <w:marLeft w:val="480"/>
          <w:marRight w:val="0"/>
          <w:marTop w:val="0"/>
          <w:marBottom w:val="0"/>
          <w:divBdr>
            <w:top w:val="none" w:sz="0" w:space="0" w:color="auto"/>
            <w:left w:val="none" w:sz="0" w:space="0" w:color="auto"/>
            <w:bottom w:val="none" w:sz="0" w:space="0" w:color="auto"/>
            <w:right w:val="none" w:sz="0" w:space="0" w:color="auto"/>
          </w:divBdr>
        </w:div>
        <w:div w:id="91315535">
          <w:marLeft w:val="480"/>
          <w:marRight w:val="0"/>
          <w:marTop w:val="0"/>
          <w:marBottom w:val="0"/>
          <w:divBdr>
            <w:top w:val="none" w:sz="0" w:space="0" w:color="auto"/>
            <w:left w:val="none" w:sz="0" w:space="0" w:color="auto"/>
            <w:bottom w:val="none" w:sz="0" w:space="0" w:color="auto"/>
            <w:right w:val="none" w:sz="0" w:space="0" w:color="auto"/>
          </w:divBdr>
        </w:div>
        <w:div w:id="1366828267">
          <w:marLeft w:val="480"/>
          <w:marRight w:val="0"/>
          <w:marTop w:val="0"/>
          <w:marBottom w:val="0"/>
          <w:divBdr>
            <w:top w:val="none" w:sz="0" w:space="0" w:color="auto"/>
            <w:left w:val="none" w:sz="0" w:space="0" w:color="auto"/>
            <w:bottom w:val="none" w:sz="0" w:space="0" w:color="auto"/>
            <w:right w:val="none" w:sz="0" w:space="0" w:color="auto"/>
          </w:divBdr>
        </w:div>
        <w:div w:id="893348870">
          <w:marLeft w:val="480"/>
          <w:marRight w:val="0"/>
          <w:marTop w:val="0"/>
          <w:marBottom w:val="0"/>
          <w:divBdr>
            <w:top w:val="none" w:sz="0" w:space="0" w:color="auto"/>
            <w:left w:val="none" w:sz="0" w:space="0" w:color="auto"/>
            <w:bottom w:val="none" w:sz="0" w:space="0" w:color="auto"/>
            <w:right w:val="none" w:sz="0" w:space="0" w:color="auto"/>
          </w:divBdr>
        </w:div>
        <w:div w:id="619651988">
          <w:marLeft w:val="480"/>
          <w:marRight w:val="0"/>
          <w:marTop w:val="0"/>
          <w:marBottom w:val="0"/>
          <w:divBdr>
            <w:top w:val="none" w:sz="0" w:space="0" w:color="auto"/>
            <w:left w:val="none" w:sz="0" w:space="0" w:color="auto"/>
            <w:bottom w:val="none" w:sz="0" w:space="0" w:color="auto"/>
            <w:right w:val="none" w:sz="0" w:space="0" w:color="auto"/>
          </w:divBdr>
        </w:div>
        <w:div w:id="446898083">
          <w:marLeft w:val="480"/>
          <w:marRight w:val="0"/>
          <w:marTop w:val="0"/>
          <w:marBottom w:val="0"/>
          <w:divBdr>
            <w:top w:val="none" w:sz="0" w:space="0" w:color="auto"/>
            <w:left w:val="none" w:sz="0" w:space="0" w:color="auto"/>
            <w:bottom w:val="none" w:sz="0" w:space="0" w:color="auto"/>
            <w:right w:val="none" w:sz="0" w:space="0" w:color="auto"/>
          </w:divBdr>
        </w:div>
        <w:div w:id="215971613">
          <w:marLeft w:val="480"/>
          <w:marRight w:val="0"/>
          <w:marTop w:val="0"/>
          <w:marBottom w:val="0"/>
          <w:divBdr>
            <w:top w:val="none" w:sz="0" w:space="0" w:color="auto"/>
            <w:left w:val="none" w:sz="0" w:space="0" w:color="auto"/>
            <w:bottom w:val="none" w:sz="0" w:space="0" w:color="auto"/>
            <w:right w:val="none" w:sz="0" w:space="0" w:color="auto"/>
          </w:divBdr>
        </w:div>
        <w:div w:id="378671768">
          <w:marLeft w:val="480"/>
          <w:marRight w:val="0"/>
          <w:marTop w:val="0"/>
          <w:marBottom w:val="0"/>
          <w:divBdr>
            <w:top w:val="none" w:sz="0" w:space="0" w:color="auto"/>
            <w:left w:val="none" w:sz="0" w:space="0" w:color="auto"/>
            <w:bottom w:val="none" w:sz="0" w:space="0" w:color="auto"/>
            <w:right w:val="none" w:sz="0" w:space="0" w:color="auto"/>
          </w:divBdr>
        </w:div>
        <w:div w:id="764615520">
          <w:marLeft w:val="480"/>
          <w:marRight w:val="0"/>
          <w:marTop w:val="0"/>
          <w:marBottom w:val="0"/>
          <w:divBdr>
            <w:top w:val="none" w:sz="0" w:space="0" w:color="auto"/>
            <w:left w:val="none" w:sz="0" w:space="0" w:color="auto"/>
            <w:bottom w:val="none" w:sz="0" w:space="0" w:color="auto"/>
            <w:right w:val="none" w:sz="0" w:space="0" w:color="auto"/>
          </w:divBdr>
        </w:div>
        <w:div w:id="1685398575">
          <w:marLeft w:val="480"/>
          <w:marRight w:val="0"/>
          <w:marTop w:val="0"/>
          <w:marBottom w:val="0"/>
          <w:divBdr>
            <w:top w:val="none" w:sz="0" w:space="0" w:color="auto"/>
            <w:left w:val="none" w:sz="0" w:space="0" w:color="auto"/>
            <w:bottom w:val="none" w:sz="0" w:space="0" w:color="auto"/>
            <w:right w:val="none" w:sz="0" w:space="0" w:color="auto"/>
          </w:divBdr>
        </w:div>
      </w:divsChild>
    </w:div>
    <w:div w:id="1509976949">
      <w:bodyDiv w:val="1"/>
      <w:marLeft w:val="0"/>
      <w:marRight w:val="0"/>
      <w:marTop w:val="0"/>
      <w:marBottom w:val="0"/>
      <w:divBdr>
        <w:top w:val="none" w:sz="0" w:space="0" w:color="auto"/>
        <w:left w:val="none" w:sz="0" w:space="0" w:color="auto"/>
        <w:bottom w:val="none" w:sz="0" w:space="0" w:color="auto"/>
        <w:right w:val="none" w:sz="0" w:space="0" w:color="auto"/>
      </w:divBdr>
      <w:divsChild>
        <w:div w:id="1540236981">
          <w:marLeft w:val="640"/>
          <w:marRight w:val="0"/>
          <w:marTop w:val="0"/>
          <w:marBottom w:val="0"/>
          <w:divBdr>
            <w:top w:val="none" w:sz="0" w:space="0" w:color="auto"/>
            <w:left w:val="none" w:sz="0" w:space="0" w:color="auto"/>
            <w:bottom w:val="none" w:sz="0" w:space="0" w:color="auto"/>
            <w:right w:val="none" w:sz="0" w:space="0" w:color="auto"/>
          </w:divBdr>
        </w:div>
        <w:div w:id="798307351">
          <w:marLeft w:val="640"/>
          <w:marRight w:val="0"/>
          <w:marTop w:val="0"/>
          <w:marBottom w:val="0"/>
          <w:divBdr>
            <w:top w:val="none" w:sz="0" w:space="0" w:color="auto"/>
            <w:left w:val="none" w:sz="0" w:space="0" w:color="auto"/>
            <w:bottom w:val="none" w:sz="0" w:space="0" w:color="auto"/>
            <w:right w:val="none" w:sz="0" w:space="0" w:color="auto"/>
          </w:divBdr>
        </w:div>
        <w:div w:id="655761302">
          <w:marLeft w:val="640"/>
          <w:marRight w:val="0"/>
          <w:marTop w:val="0"/>
          <w:marBottom w:val="0"/>
          <w:divBdr>
            <w:top w:val="none" w:sz="0" w:space="0" w:color="auto"/>
            <w:left w:val="none" w:sz="0" w:space="0" w:color="auto"/>
            <w:bottom w:val="none" w:sz="0" w:space="0" w:color="auto"/>
            <w:right w:val="none" w:sz="0" w:space="0" w:color="auto"/>
          </w:divBdr>
        </w:div>
        <w:div w:id="2127771327">
          <w:marLeft w:val="640"/>
          <w:marRight w:val="0"/>
          <w:marTop w:val="0"/>
          <w:marBottom w:val="0"/>
          <w:divBdr>
            <w:top w:val="none" w:sz="0" w:space="0" w:color="auto"/>
            <w:left w:val="none" w:sz="0" w:space="0" w:color="auto"/>
            <w:bottom w:val="none" w:sz="0" w:space="0" w:color="auto"/>
            <w:right w:val="none" w:sz="0" w:space="0" w:color="auto"/>
          </w:divBdr>
        </w:div>
        <w:div w:id="98373615">
          <w:marLeft w:val="640"/>
          <w:marRight w:val="0"/>
          <w:marTop w:val="0"/>
          <w:marBottom w:val="0"/>
          <w:divBdr>
            <w:top w:val="none" w:sz="0" w:space="0" w:color="auto"/>
            <w:left w:val="none" w:sz="0" w:space="0" w:color="auto"/>
            <w:bottom w:val="none" w:sz="0" w:space="0" w:color="auto"/>
            <w:right w:val="none" w:sz="0" w:space="0" w:color="auto"/>
          </w:divBdr>
        </w:div>
        <w:div w:id="47917829">
          <w:marLeft w:val="640"/>
          <w:marRight w:val="0"/>
          <w:marTop w:val="0"/>
          <w:marBottom w:val="0"/>
          <w:divBdr>
            <w:top w:val="none" w:sz="0" w:space="0" w:color="auto"/>
            <w:left w:val="none" w:sz="0" w:space="0" w:color="auto"/>
            <w:bottom w:val="none" w:sz="0" w:space="0" w:color="auto"/>
            <w:right w:val="none" w:sz="0" w:space="0" w:color="auto"/>
          </w:divBdr>
        </w:div>
        <w:div w:id="754474682">
          <w:marLeft w:val="640"/>
          <w:marRight w:val="0"/>
          <w:marTop w:val="0"/>
          <w:marBottom w:val="0"/>
          <w:divBdr>
            <w:top w:val="none" w:sz="0" w:space="0" w:color="auto"/>
            <w:left w:val="none" w:sz="0" w:space="0" w:color="auto"/>
            <w:bottom w:val="none" w:sz="0" w:space="0" w:color="auto"/>
            <w:right w:val="none" w:sz="0" w:space="0" w:color="auto"/>
          </w:divBdr>
        </w:div>
        <w:div w:id="399791279">
          <w:marLeft w:val="640"/>
          <w:marRight w:val="0"/>
          <w:marTop w:val="0"/>
          <w:marBottom w:val="0"/>
          <w:divBdr>
            <w:top w:val="none" w:sz="0" w:space="0" w:color="auto"/>
            <w:left w:val="none" w:sz="0" w:space="0" w:color="auto"/>
            <w:bottom w:val="none" w:sz="0" w:space="0" w:color="auto"/>
            <w:right w:val="none" w:sz="0" w:space="0" w:color="auto"/>
          </w:divBdr>
        </w:div>
        <w:div w:id="557254168">
          <w:marLeft w:val="640"/>
          <w:marRight w:val="0"/>
          <w:marTop w:val="0"/>
          <w:marBottom w:val="0"/>
          <w:divBdr>
            <w:top w:val="none" w:sz="0" w:space="0" w:color="auto"/>
            <w:left w:val="none" w:sz="0" w:space="0" w:color="auto"/>
            <w:bottom w:val="none" w:sz="0" w:space="0" w:color="auto"/>
            <w:right w:val="none" w:sz="0" w:space="0" w:color="auto"/>
          </w:divBdr>
        </w:div>
        <w:div w:id="1237206273">
          <w:marLeft w:val="640"/>
          <w:marRight w:val="0"/>
          <w:marTop w:val="0"/>
          <w:marBottom w:val="0"/>
          <w:divBdr>
            <w:top w:val="none" w:sz="0" w:space="0" w:color="auto"/>
            <w:left w:val="none" w:sz="0" w:space="0" w:color="auto"/>
            <w:bottom w:val="none" w:sz="0" w:space="0" w:color="auto"/>
            <w:right w:val="none" w:sz="0" w:space="0" w:color="auto"/>
          </w:divBdr>
        </w:div>
        <w:div w:id="1011686323">
          <w:marLeft w:val="640"/>
          <w:marRight w:val="0"/>
          <w:marTop w:val="0"/>
          <w:marBottom w:val="0"/>
          <w:divBdr>
            <w:top w:val="none" w:sz="0" w:space="0" w:color="auto"/>
            <w:left w:val="none" w:sz="0" w:space="0" w:color="auto"/>
            <w:bottom w:val="none" w:sz="0" w:space="0" w:color="auto"/>
            <w:right w:val="none" w:sz="0" w:space="0" w:color="auto"/>
          </w:divBdr>
        </w:div>
        <w:div w:id="929388089">
          <w:marLeft w:val="640"/>
          <w:marRight w:val="0"/>
          <w:marTop w:val="0"/>
          <w:marBottom w:val="0"/>
          <w:divBdr>
            <w:top w:val="none" w:sz="0" w:space="0" w:color="auto"/>
            <w:left w:val="none" w:sz="0" w:space="0" w:color="auto"/>
            <w:bottom w:val="none" w:sz="0" w:space="0" w:color="auto"/>
            <w:right w:val="none" w:sz="0" w:space="0" w:color="auto"/>
          </w:divBdr>
        </w:div>
        <w:div w:id="1987321408">
          <w:marLeft w:val="640"/>
          <w:marRight w:val="0"/>
          <w:marTop w:val="0"/>
          <w:marBottom w:val="0"/>
          <w:divBdr>
            <w:top w:val="none" w:sz="0" w:space="0" w:color="auto"/>
            <w:left w:val="none" w:sz="0" w:space="0" w:color="auto"/>
            <w:bottom w:val="none" w:sz="0" w:space="0" w:color="auto"/>
            <w:right w:val="none" w:sz="0" w:space="0" w:color="auto"/>
          </w:divBdr>
        </w:div>
        <w:div w:id="1292979037">
          <w:marLeft w:val="640"/>
          <w:marRight w:val="0"/>
          <w:marTop w:val="0"/>
          <w:marBottom w:val="0"/>
          <w:divBdr>
            <w:top w:val="none" w:sz="0" w:space="0" w:color="auto"/>
            <w:left w:val="none" w:sz="0" w:space="0" w:color="auto"/>
            <w:bottom w:val="none" w:sz="0" w:space="0" w:color="auto"/>
            <w:right w:val="none" w:sz="0" w:space="0" w:color="auto"/>
          </w:divBdr>
        </w:div>
        <w:div w:id="1201473084">
          <w:marLeft w:val="640"/>
          <w:marRight w:val="0"/>
          <w:marTop w:val="0"/>
          <w:marBottom w:val="0"/>
          <w:divBdr>
            <w:top w:val="none" w:sz="0" w:space="0" w:color="auto"/>
            <w:left w:val="none" w:sz="0" w:space="0" w:color="auto"/>
            <w:bottom w:val="none" w:sz="0" w:space="0" w:color="auto"/>
            <w:right w:val="none" w:sz="0" w:space="0" w:color="auto"/>
          </w:divBdr>
        </w:div>
        <w:div w:id="1662197133">
          <w:marLeft w:val="640"/>
          <w:marRight w:val="0"/>
          <w:marTop w:val="0"/>
          <w:marBottom w:val="0"/>
          <w:divBdr>
            <w:top w:val="none" w:sz="0" w:space="0" w:color="auto"/>
            <w:left w:val="none" w:sz="0" w:space="0" w:color="auto"/>
            <w:bottom w:val="none" w:sz="0" w:space="0" w:color="auto"/>
            <w:right w:val="none" w:sz="0" w:space="0" w:color="auto"/>
          </w:divBdr>
        </w:div>
        <w:div w:id="731194827">
          <w:marLeft w:val="640"/>
          <w:marRight w:val="0"/>
          <w:marTop w:val="0"/>
          <w:marBottom w:val="0"/>
          <w:divBdr>
            <w:top w:val="none" w:sz="0" w:space="0" w:color="auto"/>
            <w:left w:val="none" w:sz="0" w:space="0" w:color="auto"/>
            <w:bottom w:val="none" w:sz="0" w:space="0" w:color="auto"/>
            <w:right w:val="none" w:sz="0" w:space="0" w:color="auto"/>
          </w:divBdr>
        </w:div>
        <w:div w:id="506556631">
          <w:marLeft w:val="640"/>
          <w:marRight w:val="0"/>
          <w:marTop w:val="0"/>
          <w:marBottom w:val="0"/>
          <w:divBdr>
            <w:top w:val="none" w:sz="0" w:space="0" w:color="auto"/>
            <w:left w:val="none" w:sz="0" w:space="0" w:color="auto"/>
            <w:bottom w:val="none" w:sz="0" w:space="0" w:color="auto"/>
            <w:right w:val="none" w:sz="0" w:space="0" w:color="auto"/>
          </w:divBdr>
        </w:div>
        <w:div w:id="459809001">
          <w:marLeft w:val="640"/>
          <w:marRight w:val="0"/>
          <w:marTop w:val="0"/>
          <w:marBottom w:val="0"/>
          <w:divBdr>
            <w:top w:val="none" w:sz="0" w:space="0" w:color="auto"/>
            <w:left w:val="none" w:sz="0" w:space="0" w:color="auto"/>
            <w:bottom w:val="none" w:sz="0" w:space="0" w:color="auto"/>
            <w:right w:val="none" w:sz="0" w:space="0" w:color="auto"/>
          </w:divBdr>
        </w:div>
        <w:div w:id="1060322303">
          <w:marLeft w:val="640"/>
          <w:marRight w:val="0"/>
          <w:marTop w:val="0"/>
          <w:marBottom w:val="0"/>
          <w:divBdr>
            <w:top w:val="none" w:sz="0" w:space="0" w:color="auto"/>
            <w:left w:val="none" w:sz="0" w:space="0" w:color="auto"/>
            <w:bottom w:val="none" w:sz="0" w:space="0" w:color="auto"/>
            <w:right w:val="none" w:sz="0" w:space="0" w:color="auto"/>
          </w:divBdr>
        </w:div>
        <w:div w:id="1930429593">
          <w:marLeft w:val="640"/>
          <w:marRight w:val="0"/>
          <w:marTop w:val="0"/>
          <w:marBottom w:val="0"/>
          <w:divBdr>
            <w:top w:val="none" w:sz="0" w:space="0" w:color="auto"/>
            <w:left w:val="none" w:sz="0" w:space="0" w:color="auto"/>
            <w:bottom w:val="none" w:sz="0" w:space="0" w:color="auto"/>
            <w:right w:val="none" w:sz="0" w:space="0" w:color="auto"/>
          </w:divBdr>
        </w:div>
        <w:div w:id="879171515">
          <w:marLeft w:val="640"/>
          <w:marRight w:val="0"/>
          <w:marTop w:val="0"/>
          <w:marBottom w:val="0"/>
          <w:divBdr>
            <w:top w:val="none" w:sz="0" w:space="0" w:color="auto"/>
            <w:left w:val="none" w:sz="0" w:space="0" w:color="auto"/>
            <w:bottom w:val="none" w:sz="0" w:space="0" w:color="auto"/>
            <w:right w:val="none" w:sz="0" w:space="0" w:color="auto"/>
          </w:divBdr>
        </w:div>
        <w:div w:id="1513492436">
          <w:marLeft w:val="640"/>
          <w:marRight w:val="0"/>
          <w:marTop w:val="0"/>
          <w:marBottom w:val="0"/>
          <w:divBdr>
            <w:top w:val="none" w:sz="0" w:space="0" w:color="auto"/>
            <w:left w:val="none" w:sz="0" w:space="0" w:color="auto"/>
            <w:bottom w:val="none" w:sz="0" w:space="0" w:color="auto"/>
            <w:right w:val="none" w:sz="0" w:space="0" w:color="auto"/>
          </w:divBdr>
        </w:div>
        <w:div w:id="1764183403">
          <w:marLeft w:val="640"/>
          <w:marRight w:val="0"/>
          <w:marTop w:val="0"/>
          <w:marBottom w:val="0"/>
          <w:divBdr>
            <w:top w:val="none" w:sz="0" w:space="0" w:color="auto"/>
            <w:left w:val="none" w:sz="0" w:space="0" w:color="auto"/>
            <w:bottom w:val="none" w:sz="0" w:space="0" w:color="auto"/>
            <w:right w:val="none" w:sz="0" w:space="0" w:color="auto"/>
          </w:divBdr>
        </w:div>
        <w:div w:id="1578828759">
          <w:marLeft w:val="640"/>
          <w:marRight w:val="0"/>
          <w:marTop w:val="0"/>
          <w:marBottom w:val="0"/>
          <w:divBdr>
            <w:top w:val="none" w:sz="0" w:space="0" w:color="auto"/>
            <w:left w:val="none" w:sz="0" w:space="0" w:color="auto"/>
            <w:bottom w:val="none" w:sz="0" w:space="0" w:color="auto"/>
            <w:right w:val="none" w:sz="0" w:space="0" w:color="auto"/>
          </w:divBdr>
        </w:div>
        <w:div w:id="359009437">
          <w:marLeft w:val="640"/>
          <w:marRight w:val="0"/>
          <w:marTop w:val="0"/>
          <w:marBottom w:val="0"/>
          <w:divBdr>
            <w:top w:val="none" w:sz="0" w:space="0" w:color="auto"/>
            <w:left w:val="none" w:sz="0" w:space="0" w:color="auto"/>
            <w:bottom w:val="none" w:sz="0" w:space="0" w:color="auto"/>
            <w:right w:val="none" w:sz="0" w:space="0" w:color="auto"/>
          </w:divBdr>
        </w:div>
        <w:div w:id="1732146012">
          <w:marLeft w:val="640"/>
          <w:marRight w:val="0"/>
          <w:marTop w:val="0"/>
          <w:marBottom w:val="0"/>
          <w:divBdr>
            <w:top w:val="none" w:sz="0" w:space="0" w:color="auto"/>
            <w:left w:val="none" w:sz="0" w:space="0" w:color="auto"/>
            <w:bottom w:val="none" w:sz="0" w:space="0" w:color="auto"/>
            <w:right w:val="none" w:sz="0" w:space="0" w:color="auto"/>
          </w:divBdr>
        </w:div>
        <w:div w:id="1292596516">
          <w:marLeft w:val="640"/>
          <w:marRight w:val="0"/>
          <w:marTop w:val="0"/>
          <w:marBottom w:val="0"/>
          <w:divBdr>
            <w:top w:val="none" w:sz="0" w:space="0" w:color="auto"/>
            <w:left w:val="none" w:sz="0" w:space="0" w:color="auto"/>
            <w:bottom w:val="none" w:sz="0" w:space="0" w:color="auto"/>
            <w:right w:val="none" w:sz="0" w:space="0" w:color="auto"/>
          </w:divBdr>
        </w:div>
        <w:div w:id="942569040">
          <w:marLeft w:val="640"/>
          <w:marRight w:val="0"/>
          <w:marTop w:val="0"/>
          <w:marBottom w:val="0"/>
          <w:divBdr>
            <w:top w:val="none" w:sz="0" w:space="0" w:color="auto"/>
            <w:left w:val="none" w:sz="0" w:space="0" w:color="auto"/>
            <w:bottom w:val="none" w:sz="0" w:space="0" w:color="auto"/>
            <w:right w:val="none" w:sz="0" w:space="0" w:color="auto"/>
          </w:divBdr>
        </w:div>
        <w:div w:id="580793371">
          <w:marLeft w:val="640"/>
          <w:marRight w:val="0"/>
          <w:marTop w:val="0"/>
          <w:marBottom w:val="0"/>
          <w:divBdr>
            <w:top w:val="none" w:sz="0" w:space="0" w:color="auto"/>
            <w:left w:val="none" w:sz="0" w:space="0" w:color="auto"/>
            <w:bottom w:val="none" w:sz="0" w:space="0" w:color="auto"/>
            <w:right w:val="none" w:sz="0" w:space="0" w:color="auto"/>
          </w:divBdr>
        </w:div>
        <w:div w:id="850802619">
          <w:marLeft w:val="640"/>
          <w:marRight w:val="0"/>
          <w:marTop w:val="0"/>
          <w:marBottom w:val="0"/>
          <w:divBdr>
            <w:top w:val="none" w:sz="0" w:space="0" w:color="auto"/>
            <w:left w:val="none" w:sz="0" w:space="0" w:color="auto"/>
            <w:bottom w:val="none" w:sz="0" w:space="0" w:color="auto"/>
            <w:right w:val="none" w:sz="0" w:space="0" w:color="auto"/>
          </w:divBdr>
        </w:div>
        <w:div w:id="286350634">
          <w:marLeft w:val="640"/>
          <w:marRight w:val="0"/>
          <w:marTop w:val="0"/>
          <w:marBottom w:val="0"/>
          <w:divBdr>
            <w:top w:val="none" w:sz="0" w:space="0" w:color="auto"/>
            <w:left w:val="none" w:sz="0" w:space="0" w:color="auto"/>
            <w:bottom w:val="none" w:sz="0" w:space="0" w:color="auto"/>
            <w:right w:val="none" w:sz="0" w:space="0" w:color="auto"/>
          </w:divBdr>
        </w:div>
        <w:div w:id="1102144571">
          <w:marLeft w:val="640"/>
          <w:marRight w:val="0"/>
          <w:marTop w:val="0"/>
          <w:marBottom w:val="0"/>
          <w:divBdr>
            <w:top w:val="none" w:sz="0" w:space="0" w:color="auto"/>
            <w:left w:val="none" w:sz="0" w:space="0" w:color="auto"/>
            <w:bottom w:val="none" w:sz="0" w:space="0" w:color="auto"/>
            <w:right w:val="none" w:sz="0" w:space="0" w:color="auto"/>
          </w:divBdr>
        </w:div>
        <w:div w:id="1220095725">
          <w:marLeft w:val="640"/>
          <w:marRight w:val="0"/>
          <w:marTop w:val="0"/>
          <w:marBottom w:val="0"/>
          <w:divBdr>
            <w:top w:val="none" w:sz="0" w:space="0" w:color="auto"/>
            <w:left w:val="none" w:sz="0" w:space="0" w:color="auto"/>
            <w:bottom w:val="none" w:sz="0" w:space="0" w:color="auto"/>
            <w:right w:val="none" w:sz="0" w:space="0" w:color="auto"/>
          </w:divBdr>
        </w:div>
        <w:div w:id="934171135">
          <w:marLeft w:val="640"/>
          <w:marRight w:val="0"/>
          <w:marTop w:val="0"/>
          <w:marBottom w:val="0"/>
          <w:divBdr>
            <w:top w:val="none" w:sz="0" w:space="0" w:color="auto"/>
            <w:left w:val="none" w:sz="0" w:space="0" w:color="auto"/>
            <w:bottom w:val="none" w:sz="0" w:space="0" w:color="auto"/>
            <w:right w:val="none" w:sz="0" w:space="0" w:color="auto"/>
          </w:divBdr>
        </w:div>
        <w:div w:id="77871369">
          <w:marLeft w:val="640"/>
          <w:marRight w:val="0"/>
          <w:marTop w:val="0"/>
          <w:marBottom w:val="0"/>
          <w:divBdr>
            <w:top w:val="none" w:sz="0" w:space="0" w:color="auto"/>
            <w:left w:val="none" w:sz="0" w:space="0" w:color="auto"/>
            <w:bottom w:val="none" w:sz="0" w:space="0" w:color="auto"/>
            <w:right w:val="none" w:sz="0" w:space="0" w:color="auto"/>
          </w:divBdr>
        </w:div>
        <w:div w:id="2120224128">
          <w:marLeft w:val="640"/>
          <w:marRight w:val="0"/>
          <w:marTop w:val="0"/>
          <w:marBottom w:val="0"/>
          <w:divBdr>
            <w:top w:val="none" w:sz="0" w:space="0" w:color="auto"/>
            <w:left w:val="none" w:sz="0" w:space="0" w:color="auto"/>
            <w:bottom w:val="none" w:sz="0" w:space="0" w:color="auto"/>
            <w:right w:val="none" w:sz="0" w:space="0" w:color="auto"/>
          </w:divBdr>
        </w:div>
        <w:div w:id="47388129">
          <w:marLeft w:val="640"/>
          <w:marRight w:val="0"/>
          <w:marTop w:val="0"/>
          <w:marBottom w:val="0"/>
          <w:divBdr>
            <w:top w:val="none" w:sz="0" w:space="0" w:color="auto"/>
            <w:left w:val="none" w:sz="0" w:space="0" w:color="auto"/>
            <w:bottom w:val="none" w:sz="0" w:space="0" w:color="auto"/>
            <w:right w:val="none" w:sz="0" w:space="0" w:color="auto"/>
          </w:divBdr>
        </w:div>
        <w:div w:id="1449933679">
          <w:marLeft w:val="640"/>
          <w:marRight w:val="0"/>
          <w:marTop w:val="0"/>
          <w:marBottom w:val="0"/>
          <w:divBdr>
            <w:top w:val="none" w:sz="0" w:space="0" w:color="auto"/>
            <w:left w:val="none" w:sz="0" w:space="0" w:color="auto"/>
            <w:bottom w:val="none" w:sz="0" w:space="0" w:color="auto"/>
            <w:right w:val="none" w:sz="0" w:space="0" w:color="auto"/>
          </w:divBdr>
        </w:div>
        <w:div w:id="1464692558">
          <w:marLeft w:val="640"/>
          <w:marRight w:val="0"/>
          <w:marTop w:val="0"/>
          <w:marBottom w:val="0"/>
          <w:divBdr>
            <w:top w:val="none" w:sz="0" w:space="0" w:color="auto"/>
            <w:left w:val="none" w:sz="0" w:space="0" w:color="auto"/>
            <w:bottom w:val="none" w:sz="0" w:space="0" w:color="auto"/>
            <w:right w:val="none" w:sz="0" w:space="0" w:color="auto"/>
          </w:divBdr>
        </w:div>
        <w:div w:id="351612485">
          <w:marLeft w:val="640"/>
          <w:marRight w:val="0"/>
          <w:marTop w:val="0"/>
          <w:marBottom w:val="0"/>
          <w:divBdr>
            <w:top w:val="none" w:sz="0" w:space="0" w:color="auto"/>
            <w:left w:val="none" w:sz="0" w:space="0" w:color="auto"/>
            <w:bottom w:val="none" w:sz="0" w:space="0" w:color="auto"/>
            <w:right w:val="none" w:sz="0" w:space="0" w:color="auto"/>
          </w:divBdr>
        </w:div>
        <w:div w:id="631792165">
          <w:marLeft w:val="640"/>
          <w:marRight w:val="0"/>
          <w:marTop w:val="0"/>
          <w:marBottom w:val="0"/>
          <w:divBdr>
            <w:top w:val="none" w:sz="0" w:space="0" w:color="auto"/>
            <w:left w:val="none" w:sz="0" w:space="0" w:color="auto"/>
            <w:bottom w:val="none" w:sz="0" w:space="0" w:color="auto"/>
            <w:right w:val="none" w:sz="0" w:space="0" w:color="auto"/>
          </w:divBdr>
        </w:div>
        <w:div w:id="308019885">
          <w:marLeft w:val="640"/>
          <w:marRight w:val="0"/>
          <w:marTop w:val="0"/>
          <w:marBottom w:val="0"/>
          <w:divBdr>
            <w:top w:val="none" w:sz="0" w:space="0" w:color="auto"/>
            <w:left w:val="none" w:sz="0" w:space="0" w:color="auto"/>
            <w:bottom w:val="none" w:sz="0" w:space="0" w:color="auto"/>
            <w:right w:val="none" w:sz="0" w:space="0" w:color="auto"/>
          </w:divBdr>
        </w:div>
        <w:div w:id="1210801122">
          <w:marLeft w:val="640"/>
          <w:marRight w:val="0"/>
          <w:marTop w:val="0"/>
          <w:marBottom w:val="0"/>
          <w:divBdr>
            <w:top w:val="none" w:sz="0" w:space="0" w:color="auto"/>
            <w:left w:val="none" w:sz="0" w:space="0" w:color="auto"/>
            <w:bottom w:val="none" w:sz="0" w:space="0" w:color="auto"/>
            <w:right w:val="none" w:sz="0" w:space="0" w:color="auto"/>
          </w:divBdr>
        </w:div>
        <w:div w:id="765735496">
          <w:marLeft w:val="640"/>
          <w:marRight w:val="0"/>
          <w:marTop w:val="0"/>
          <w:marBottom w:val="0"/>
          <w:divBdr>
            <w:top w:val="none" w:sz="0" w:space="0" w:color="auto"/>
            <w:left w:val="none" w:sz="0" w:space="0" w:color="auto"/>
            <w:bottom w:val="none" w:sz="0" w:space="0" w:color="auto"/>
            <w:right w:val="none" w:sz="0" w:space="0" w:color="auto"/>
          </w:divBdr>
        </w:div>
        <w:div w:id="413629696">
          <w:marLeft w:val="640"/>
          <w:marRight w:val="0"/>
          <w:marTop w:val="0"/>
          <w:marBottom w:val="0"/>
          <w:divBdr>
            <w:top w:val="none" w:sz="0" w:space="0" w:color="auto"/>
            <w:left w:val="none" w:sz="0" w:space="0" w:color="auto"/>
            <w:bottom w:val="none" w:sz="0" w:space="0" w:color="auto"/>
            <w:right w:val="none" w:sz="0" w:space="0" w:color="auto"/>
          </w:divBdr>
        </w:div>
        <w:div w:id="817846051">
          <w:marLeft w:val="640"/>
          <w:marRight w:val="0"/>
          <w:marTop w:val="0"/>
          <w:marBottom w:val="0"/>
          <w:divBdr>
            <w:top w:val="none" w:sz="0" w:space="0" w:color="auto"/>
            <w:left w:val="none" w:sz="0" w:space="0" w:color="auto"/>
            <w:bottom w:val="none" w:sz="0" w:space="0" w:color="auto"/>
            <w:right w:val="none" w:sz="0" w:space="0" w:color="auto"/>
          </w:divBdr>
        </w:div>
        <w:div w:id="488251307">
          <w:marLeft w:val="640"/>
          <w:marRight w:val="0"/>
          <w:marTop w:val="0"/>
          <w:marBottom w:val="0"/>
          <w:divBdr>
            <w:top w:val="none" w:sz="0" w:space="0" w:color="auto"/>
            <w:left w:val="none" w:sz="0" w:space="0" w:color="auto"/>
            <w:bottom w:val="none" w:sz="0" w:space="0" w:color="auto"/>
            <w:right w:val="none" w:sz="0" w:space="0" w:color="auto"/>
          </w:divBdr>
        </w:div>
        <w:div w:id="1456942492">
          <w:marLeft w:val="640"/>
          <w:marRight w:val="0"/>
          <w:marTop w:val="0"/>
          <w:marBottom w:val="0"/>
          <w:divBdr>
            <w:top w:val="none" w:sz="0" w:space="0" w:color="auto"/>
            <w:left w:val="none" w:sz="0" w:space="0" w:color="auto"/>
            <w:bottom w:val="none" w:sz="0" w:space="0" w:color="auto"/>
            <w:right w:val="none" w:sz="0" w:space="0" w:color="auto"/>
          </w:divBdr>
        </w:div>
        <w:div w:id="342323398">
          <w:marLeft w:val="640"/>
          <w:marRight w:val="0"/>
          <w:marTop w:val="0"/>
          <w:marBottom w:val="0"/>
          <w:divBdr>
            <w:top w:val="none" w:sz="0" w:space="0" w:color="auto"/>
            <w:left w:val="none" w:sz="0" w:space="0" w:color="auto"/>
            <w:bottom w:val="none" w:sz="0" w:space="0" w:color="auto"/>
            <w:right w:val="none" w:sz="0" w:space="0" w:color="auto"/>
          </w:divBdr>
        </w:div>
        <w:div w:id="1256743095">
          <w:marLeft w:val="640"/>
          <w:marRight w:val="0"/>
          <w:marTop w:val="0"/>
          <w:marBottom w:val="0"/>
          <w:divBdr>
            <w:top w:val="none" w:sz="0" w:space="0" w:color="auto"/>
            <w:left w:val="none" w:sz="0" w:space="0" w:color="auto"/>
            <w:bottom w:val="none" w:sz="0" w:space="0" w:color="auto"/>
            <w:right w:val="none" w:sz="0" w:space="0" w:color="auto"/>
          </w:divBdr>
        </w:div>
        <w:div w:id="1143742545">
          <w:marLeft w:val="640"/>
          <w:marRight w:val="0"/>
          <w:marTop w:val="0"/>
          <w:marBottom w:val="0"/>
          <w:divBdr>
            <w:top w:val="none" w:sz="0" w:space="0" w:color="auto"/>
            <w:left w:val="none" w:sz="0" w:space="0" w:color="auto"/>
            <w:bottom w:val="none" w:sz="0" w:space="0" w:color="auto"/>
            <w:right w:val="none" w:sz="0" w:space="0" w:color="auto"/>
          </w:divBdr>
        </w:div>
        <w:div w:id="371732361">
          <w:marLeft w:val="640"/>
          <w:marRight w:val="0"/>
          <w:marTop w:val="0"/>
          <w:marBottom w:val="0"/>
          <w:divBdr>
            <w:top w:val="none" w:sz="0" w:space="0" w:color="auto"/>
            <w:left w:val="none" w:sz="0" w:space="0" w:color="auto"/>
            <w:bottom w:val="none" w:sz="0" w:space="0" w:color="auto"/>
            <w:right w:val="none" w:sz="0" w:space="0" w:color="auto"/>
          </w:divBdr>
        </w:div>
        <w:div w:id="946036915">
          <w:marLeft w:val="640"/>
          <w:marRight w:val="0"/>
          <w:marTop w:val="0"/>
          <w:marBottom w:val="0"/>
          <w:divBdr>
            <w:top w:val="none" w:sz="0" w:space="0" w:color="auto"/>
            <w:left w:val="none" w:sz="0" w:space="0" w:color="auto"/>
            <w:bottom w:val="none" w:sz="0" w:space="0" w:color="auto"/>
            <w:right w:val="none" w:sz="0" w:space="0" w:color="auto"/>
          </w:divBdr>
        </w:div>
        <w:div w:id="1147669006">
          <w:marLeft w:val="640"/>
          <w:marRight w:val="0"/>
          <w:marTop w:val="0"/>
          <w:marBottom w:val="0"/>
          <w:divBdr>
            <w:top w:val="none" w:sz="0" w:space="0" w:color="auto"/>
            <w:left w:val="none" w:sz="0" w:space="0" w:color="auto"/>
            <w:bottom w:val="none" w:sz="0" w:space="0" w:color="auto"/>
            <w:right w:val="none" w:sz="0" w:space="0" w:color="auto"/>
          </w:divBdr>
        </w:div>
        <w:div w:id="1941982459">
          <w:marLeft w:val="640"/>
          <w:marRight w:val="0"/>
          <w:marTop w:val="0"/>
          <w:marBottom w:val="0"/>
          <w:divBdr>
            <w:top w:val="none" w:sz="0" w:space="0" w:color="auto"/>
            <w:left w:val="none" w:sz="0" w:space="0" w:color="auto"/>
            <w:bottom w:val="none" w:sz="0" w:space="0" w:color="auto"/>
            <w:right w:val="none" w:sz="0" w:space="0" w:color="auto"/>
          </w:divBdr>
        </w:div>
        <w:div w:id="121382450">
          <w:marLeft w:val="640"/>
          <w:marRight w:val="0"/>
          <w:marTop w:val="0"/>
          <w:marBottom w:val="0"/>
          <w:divBdr>
            <w:top w:val="none" w:sz="0" w:space="0" w:color="auto"/>
            <w:left w:val="none" w:sz="0" w:space="0" w:color="auto"/>
            <w:bottom w:val="none" w:sz="0" w:space="0" w:color="auto"/>
            <w:right w:val="none" w:sz="0" w:space="0" w:color="auto"/>
          </w:divBdr>
        </w:div>
        <w:div w:id="2086798915">
          <w:marLeft w:val="640"/>
          <w:marRight w:val="0"/>
          <w:marTop w:val="0"/>
          <w:marBottom w:val="0"/>
          <w:divBdr>
            <w:top w:val="none" w:sz="0" w:space="0" w:color="auto"/>
            <w:left w:val="none" w:sz="0" w:space="0" w:color="auto"/>
            <w:bottom w:val="none" w:sz="0" w:space="0" w:color="auto"/>
            <w:right w:val="none" w:sz="0" w:space="0" w:color="auto"/>
          </w:divBdr>
        </w:div>
        <w:div w:id="452595262">
          <w:marLeft w:val="640"/>
          <w:marRight w:val="0"/>
          <w:marTop w:val="0"/>
          <w:marBottom w:val="0"/>
          <w:divBdr>
            <w:top w:val="none" w:sz="0" w:space="0" w:color="auto"/>
            <w:left w:val="none" w:sz="0" w:space="0" w:color="auto"/>
            <w:bottom w:val="none" w:sz="0" w:space="0" w:color="auto"/>
            <w:right w:val="none" w:sz="0" w:space="0" w:color="auto"/>
          </w:divBdr>
        </w:div>
        <w:div w:id="38166101">
          <w:marLeft w:val="640"/>
          <w:marRight w:val="0"/>
          <w:marTop w:val="0"/>
          <w:marBottom w:val="0"/>
          <w:divBdr>
            <w:top w:val="none" w:sz="0" w:space="0" w:color="auto"/>
            <w:left w:val="none" w:sz="0" w:space="0" w:color="auto"/>
            <w:bottom w:val="none" w:sz="0" w:space="0" w:color="auto"/>
            <w:right w:val="none" w:sz="0" w:space="0" w:color="auto"/>
          </w:divBdr>
        </w:div>
        <w:div w:id="1200241936">
          <w:marLeft w:val="640"/>
          <w:marRight w:val="0"/>
          <w:marTop w:val="0"/>
          <w:marBottom w:val="0"/>
          <w:divBdr>
            <w:top w:val="none" w:sz="0" w:space="0" w:color="auto"/>
            <w:left w:val="none" w:sz="0" w:space="0" w:color="auto"/>
            <w:bottom w:val="none" w:sz="0" w:space="0" w:color="auto"/>
            <w:right w:val="none" w:sz="0" w:space="0" w:color="auto"/>
          </w:divBdr>
        </w:div>
        <w:div w:id="1250773774">
          <w:marLeft w:val="640"/>
          <w:marRight w:val="0"/>
          <w:marTop w:val="0"/>
          <w:marBottom w:val="0"/>
          <w:divBdr>
            <w:top w:val="none" w:sz="0" w:space="0" w:color="auto"/>
            <w:left w:val="none" w:sz="0" w:space="0" w:color="auto"/>
            <w:bottom w:val="none" w:sz="0" w:space="0" w:color="auto"/>
            <w:right w:val="none" w:sz="0" w:space="0" w:color="auto"/>
          </w:divBdr>
        </w:div>
        <w:div w:id="15355800">
          <w:marLeft w:val="640"/>
          <w:marRight w:val="0"/>
          <w:marTop w:val="0"/>
          <w:marBottom w:val="0"/>
          <w:divBdr>
            <w:top w:val="none" w:sz="0" w:space="0" w:color="auto"/>
            <w:left w:val="none" w:sz="0" w:space="0" w:color="auto"/>
            <w:bottom w:val="none" w:sz="0" w:space="0" w:color="auto"/>
            <w:right w:val="none" w:sz="0" w:space="0" w:color="auto"/>
          </w:divBdr>
        </w:div>
        <w:div w:id="323360904">
          <w:marLeft w:val="640"/>
          <w:marRight w:val="0"/>
          <w:marTop w:val="0"/>
          <w:marBottom w:val="0"/>
          <w:divBdr>
            <w:top w:val="none" w:sz="0" w:space="0" w:color="auto"/>
            <w:left w:val="none" w:sz="0" w:space="0" w:color="auto"/>
            <w:bottom w:val="none" w:sz="0" w:space="0" w:color="auto"/>
            <w:right w:val="none" w:sz="0" w:space="0" w:color="auto"/>
          </w:divBdr>
        </w:div>
        <w:div w:id="814950510">
          <w:marLeft w:val="640"/>
          <w:marRight w:val="0"/>
          <w:marTop w:val="0"/>
          <w:marBottom w:val="0"/>
          <w:divBdr>
            <w:top w:val="none" w:sz="0" w:space="0" w:color="auto"/>
            <w:left w:val="none" w:sz="0" w:space="0" w:color="auto"/>
            <w:bottom w:val="none" w:sz="0" w:space="0" w:color="auto"/>
            <w:right w:val="none" w:sz="0" w:space="0" w:color="auto"/>
          </w:divBdr>
        </w:div>
        <w:div w:id="274943626">
          <w:marLeft w:val="640"/>
          <w:marRight w:val="0"/>
          <w:marTop w:val="0"/>
          <w:marBottom w:val="0"/>
          <w:divBdr>
            <w:top w:val="none" w:sz="0" w:space="0" w:color="auto"/>
            <w:left w:val="none" w:sz="0" w:space="0" w:color="auto"/>
            <w:bottom w:val="none" w:sz="0" w:space="0" w:color="auto"/>
            <w:right w:val="none" w:sz="0" w:space="0" w:color="auto"/>
          </w:divBdr>
        </w:div>
        <w:div w:id="615253645">
          <w:marLeft w:val="640"/>
          <w:marRight w:val="0"/>
          <w:marTop w:val="0"/>
          <w:marBottom w:val="0"/>
          <w:divBdr>
            <w:top w:val="none" w:sz="0" w:space="0" w:color="auto"/>
            <w:left w:val="none" w:sz="0" w:space="0" w:color="auto"/>
            <w:bottom w:val="none" w:sz="0" w:space="0" w:color="auto"/>
            <w:right w:val="none" w:sz="0" w:space="0" w:color="auto"/>
          </w:divBdr>
        </w:div>
        <w:div w:id="1662125303">
          <w:marLeft w:val="640"/>
          <w:marRight w:val="0"/>
          <w:marTop w:val="0"/>
          <w:marBottom w:val="0"/>
          <w:divBdr>
            <w:top w:val="none" w:sz="0" w:space="0" w:color="auto"/>
            <w:left w:val="none" w:sz="0" w:space="0" w:color="auto"/>
            <w:bottom w:val="none" w:sz="0" w:space="0" w:color="auto"/>
            <w:right w:val="none" w:sz="0" w:space="0" w:color="auto"/>
          </w:divBdr>
        </w:div>
        <w:div w:id="388191293">
          <w:marLeft w:val="640"/>
          <w:marRight w:val="0"/>
          <w:marTop w:val="0"/>
          <w:marBottom w:val="0"/>
          <w:divBdr>
            <w:top w:val="none" w:sz="0" w:space="0" w:color="auto"/>
            <w:left w:val="none" w:sz="0" w:space="0" w:color="auto"/>
            <w:bottom w:val="none" w:sz="0" w:space="0" w:color="auto"/>
            <w:right w:val="none" w:sz="0" w:space="0" w:color="auto"/>
          </w:divBdr>
        </w:div>
        <w:div w:id="1082800771">
          <w:marLeft w:val="640"/>
          <w:marRight w:val="0"/>
          <w:marTop w:val="0"/>
          <w:marBottom w:val="0"/>
          <w:divBdr>
            <w:top w:val="none" w:sz="0" w:space="0" w:color="auto"/>
            <w:left w:val="none" w:sz="0" w:space="0" w:color="auto"/>
            <w:bottom w:val="none" w:sz="0" w:space="0" w:color="auto"/>
            <w:right w:val="none" w:sz="0" w:space="0" w:color="auto"/>
          </w:divBdr>
        </w:div>
        <w:div w:id="1094209806">
          <w:marLeft w:val="640"/>
          <w:marRight w:val="0"/>
          <w:marTop w:val="0"/>
          <w:marBottom w:val="0"/>
          <w:divBdr>
            <w:top w:val="none" w:sz="0" w:space="0" w:color="auto"/>
            <w:left w:val="none" w:sz="0" w:space="0" w:color="auto"/>
            <w:bottom w:val="none" w:sz="0" w:space="0" w:color="auto"/>
            <w:right w:val="none" w:sz="0" w:space="0" w:color="auto"/>
          </w:divBdr>
        </w:div>
        <w:div w:id="1980576378">
          <w:marLeft w:val="640"/>
          <w:marRight w:val="0"/>
          <w:marTop w:val="0"/>
          <w:marBottom w:val="0"/>
          <w:divBdr>
            <w:top w:val="none" w:sz="0" w:space="0" w:color="auto"/>
            <w:left w:val="none" w:sz="0" w:space="0" w:color="auto"/>
            <w:bottom w:val="none" w:sz="0" w:space="0" w:color="auto"/>
            <w:right w:val="none" w:sz="0" w:space="0" w:color="auto"/>
          </w:divBdr>
        </w:div>
        <w:div w:id="1211304302">
          <w:marLeft w:val="640"/>
          <w:marRight w:val="0"/>
          <w:marTop w:val="0"/>
          <w:marBottom w:val="0"/>
          <w:divBdr>
            <w:top w:val="none" w:sz="0" w:space="0" w:color="auto"/>
            <w:left w:val="none" w:sz="0" w:space="0" w:color="auto"/>
            <w:bottom w:val="none" w:sz="0" w:space="0" w:color="auto"/>
            <w:right w:val="none" w:sz="0" w:space="0" w:color="auto"/>
          </w:divBdr>
        </w:div>
        <w:div w:id="181554326">
          <w:marLeft w:val="640"/>
          <w:marRight w:val="0"/>
          <w:marTop w:val="0"/>
          <w:marBottom w:val="0"/>
          <w:divBdr>
            <w:top w:val="none" w:sz="0" w:space="0" w:color="auto"/>
            <w:left w:val="none" w:sz="0" w:space="0" w:color="auto"/>
            <w:bottom w:val="none" w:sz="0" w:space="0" w:color="auto"/>
            <w:right w:val="none" w:sz="0" w:space="0" w:color="auto"/>
          </w:divBdr>
        </w:div>
        <w:div w:id="257443044">
          <w:marLeft w:val="640"/>
          <w:marRight w:val="0"/>
          <w:marTop w:val="0"/>
          <w:marBottom w:val="0"/>
          <w:divBdr>
            <w:top w:val="none" w:sz="0" w:space="0" w:color="auto"/>
            <w:left w:val="none" w:sz="0" w:space="0" w:color="auto"/>
            <w:bottom w:val="none" w:sz="0" w:space="0" w:color="auto"/>
            <w:right w:val="none" w:sz="0" w:space="0" w:color="auto"/>
          </w:divBdr>
        </w:div>
        <w:div w:id="170263141">
          <w:marLeft w:val="640"/>
          <w:marRight w:val="0"/>
          <w:marTop w:val="0"/>
          <w:marBottom w:val="0"/>
          <w:divBdr>
            <w:top w:val="none" w:sz="0" w:space="0" w:color="auto"/>
            <w:left w:val="none" w:sz="0" w:space="0" w:color="auto"/>
            <w:bottom w:val="none" w:sz="0" w:space="0" w:color="auto"/>
            <w:right w:val="none" w:sz="0" w:space="0" w:color="auto"/>
          </w:divBdr>
        </w:div>
        <w:div w:id="1544831511">
          <w:marLeft w:val="640"/>
          <w:marRight w:val="0"/>
          <w:marTop w:val="0"/>
          <w:marBottom w:val="0"/>
          <w:divBdr>
            <w:top w:val="none" w:sz="0" w:space="0" w:color="auto"/>
            <w:left w:val="none" w:sz="0" w:space="0" w:color="auto"/>
            <w:bottom w:val="none" w:sz="0" w:space="0" w:color="auto"/>
            <w:right w:val="none" w:sz="0" w:space="0" w:color="auto"/>
          </w:divBdr>
        </w:div>
        <w:div w:id="736561153">
          <w:marLeft w:val="640"/>
          <w:marRight w:val="0"/>
          <w:marTop w:val="0"/>
          <w:marBottom w:val="0"/>
          <w:divBdr>
            <w:top w:val="none" w:sz="0" w:space="0" w:color="auto"/>
            <w:left w:val="none" w:sz="0" w:space="0" w:color="auto"/>
            <w:bottom w:val="none" w:sz="0" w:space="0" w:color="auto"/>
            <w:right w:val="none" w:sz="0" w:space="0" w:color="auto"/>
          </w:divBdr>
        </w:div>
        <w:div w:id="827938173">
          <w:marLeft w:val="640"/>
          <w:marRight w:val="0"/>
          <w:marTop w:val="0"/>
          <w:marBottom w:val="0"/>
          <w:divBdr>
            <w:top w:val="none" w:sz="0" w:space="0" w:color="auto"/>
            <w:left w:val="none" w:sz="0" w:space="0" w:color="auto"/>
            <w:bottom w:val="none" w:sz="0" w:space="0" w:color="auto"/>
            <w:right w:val="none" w:sz="0" w:space="0" w:color="auto"/>
          </w:divBdr>
        </w:div>
        <w:div w:id="784152636">
          <w:marLeft w:val="640"/>
          <w:marRight w:val="0"/>
          <w:marTop w:val="0"/>
          <w:marBottom w:val="0"/>
          <w:divBdr>
            <w:top w:val="none" w:sz="0" w:space="0" w:color="auto"/>
            <w:left w:val="none" w:sz="0" w:space="0" w:color="auto"/>
            <w:bottom w:val="none" w:sz="0" w:space="0" w:color="auto"/>
            <w:right w:val="none" w:sz="0" w:space="0" w:color="auto"/>
          </w:divBdr>
        </w:div>
        <w:div w:id="854537843">
          <w:marLeft w:val="640"/>
          <w:marRight w:val="0"/>
          <w:marTop w:val="0"/>
          <w:marBottom w:val="0"/>
          <w:divBdr>
            <w:top w:val="none" w:sz="0" w:space="0" w:color="auto"/>
            <w:left w:val="none" w:sz="0" w:space="0" w:color="auto"/>
            <w:bottom w:val="none" w:sz="0" w:space="0" w:color="auto"/>
            <w:right w:val="none" w:sz="0" w:space="0" w:color="auto"/>
          </w:divBdr>
        </w:div>
        <w:div w:id="391587458">
          <w:marLeft w:val="640"/>
          <w:marRight w:val="0"/>
          <w:marTop w:val="0"/>
          <w:marBottom w:val="0"/>
          <w:divBdr>
            <w:top w:val="none" w:sz="0" w:space="0" w:color="auto"/>
            <w:left w:val="none" w:sz="0" w:space="0" w:color="auto"/>
            <w:bottom w:val="none" w:sz="0" w:space="0" w:color="auto"/>
            <w:right w:val="none" w:sz="0" w:space="0" w:color="auto"/>
          </w:divBdr>
        </w:div>
        <w:div w:id="307562028">
          <w:marLeft w:val="640"/>
          <w:marRight w:val="0"/>
          <w:marTop w:val="0"/>
          <w:marBottom w:val="0"/>
          <w:divBdr>
            <w:top w:val="none" w:sz="0" w:space="0" w:color="auto"/>
            <w:left w:val="none" w:sz="0" w:space="0" w:color="auto"/>
            <w:bottom w:val="none" w:sz="0" w:space="0" w:color="auto"/>
            <w:right w:val="none" w:sz="0" w:space="0" w:color="auto"/>
          </w:divBdr>
        </w:div>
        <w:div w:id="2122408302">
          <w:marLeft w:val="640"/>
          <w:marRight w:val="0"/>
          <w:marTop w:val="0"/>
          <w:marBottom w:val="0"/>
          <w:divBdr>
            <w:top w:val="none" w:sz="0" w:space="0" w:color="auto"/>
            <w:left w:val="none" w:sz="0" w:space="0" w:color="auto"/>
            <w:bottom w:val="none" w:sz="0" w:space="0" w:color="auto"/>
            <w:right w:val="none" w:sz="0" w:space="0" w:color="auto"/>
          </w:divBdr>
        </w:div>
        <w:div w:id="722410692">
          <w:marLeft w:val="640"/>
          <w:marRight w:val="0"/>
          <w:marTop w:val="0"/>
          <w:marBottom w:val="0"/>
          <w:divBdr>
            <w:top w:val="none" w:sz="0" w:space="0" w:color="auto"/>
            <w:left w:val="none" w:sz="0" w:space="0" w:color="auto"/>
            <w:bottom w:val="none" w:sz="0" w:space="0" w:color="auto"/>
            <w:right w:val="none" w:sz="0" w:space="0" w:color="auto"/>
          </w:divBdr>
        </w:div>
      </w:divsChild>
    </w:div>
    <w:div w:id="1518881900">
      <w:bodyDiv w:val="1"/>
      <w:marLeft w:val="0"/>
      <w:marRight w:val="0"/>
      <w:marTop w:val="0"/>
      <w:marBottom w:val="0"/>
      <w:divBdr>
        <w:top w:val="none" w:sz="0" w:space="0" w:color="auto"/>
        <w:left w:val="none" w:sz="0" w:space="0" w:color="auto"/>
        <w:bottom w:val="none" w:sz="0" w:space="0" w:color="auto"/>
        <w:right w:val="none" w:sz="0" w:space="0" w:color="auto"/>
      </w:divBdr>
    </w:div>
    <w:div w:id="1520583872">
      <w:bodyDiv w:val="1"/>
      <w:marLeft w:val="0"/>
      <w:marRight w:val="0"/>
      <w:marTop w:val="0"/>
      <w:marBottom w:val="0"/>
      <w:divBdr>
        <w:top w:val="none" w:sz="0" w:space="0" w:color="auto"/>
        <w:left w:val="none" w:sz="0" w:space="0" w:color="auto"/>
        <w:bottom w:val="none" w:sz="0" w:space="0" w:color="auto"/>
        <w:right w:val="none" w:sz="0" w:space="0" w:color="auto"/>
      </w:divBdr>
      <w:divsChild>
        <w:div w:id="278337822">
          <w:marLeft w:val="480"/>
          <w:marRight w:val="0"/>
          <w:marTop w:val="0"/>
          <w:marBottom w:val="0"/>
          <w:divBdr>
            <w:top w:val="none" w:sz="0" w:space="0" w:color="auto"/>
            <w:left w:val="none" w:sz="0" w:space="0" w:color="auto"/>
            <w:bottom w:val="none" w:sz="0" w:space="0" w:color="auto"/>
            <w:right w:val="none" w:sz="0" w:space="0" w:color="auto"/>
          </w:divBdr>
        </w:div>
        <w:div w:id="66389628">
          <w:marLeft w:val="480"/>
          <w:marRight w:val="0"/>
          <w:marTop w:val="0"/>
          <w:marBottom w:val="0"/>
          <w:divBdr>
            <w:top w:val="none" w:sz="0" w:space="0" w:color="auto"/>
            <w:left w:val="none" w:sz="0" w:space="0" w:color="auto"/>
            <w:bottom w:val="none" w:sz="0" w:space="0" w:color="auto"/>
            <w:right w:val="none" w:sz="0" w:space="0" w:color="auto"/>
          </w:divBdr>
        </w:div>
        <w:div w:id="227813112">
          <w:marLeft w:val="480"/>
          <w:marRight w:val="0"/>
          <w:marTop w:val="0"/>
          <w:marBottom w:val="0"/>
          <w:divBdr>
            <w:top w:val="none" w:sz="0" w:space="0" w:color="auto"/>
            <w:left w:val="none" w:sz="0" w:space="0" w:color="auto"/>
            <w:bottom w:val="none" w:sz="0" w:space="0" w:color="auto"/>
            <w:right w:val="none" w:sz="0" w:space="0" w:color="auto"/>
          </w:divBdr>
        </w:div>
        <w:div w:id="316036420">
          <w:marLeft w:val="480"/>
          <w:marRight w:val="0"/>
          <w:marTop w:val="0"/>
          <w:marBottom w:val="0"/>
          <w:divBdr>
            <w:top w:val="none" w:sz="0" w:space="0" w:color="auto"/>
            <w:left w:val="none" w:sz="0" w:space="0" w:color="auto"/>
            <w:bottom w:val="none" w:sz="0" w:space="0" w:color="auto"/>
            <w:right w:val="none" w:sz="0" w:space="0" w:color="auto"/>
          </w:divBdr>
        </w:div>
        <w:div w:id="292633779">
          <w:marLeft w:val="480"/>
          <w:marRight w:val="0"/>
          <w:marTop w:val="0"/>
          <w:marBottom w:val="0"/>
          <w:divBdr>
            <w:top w:val="none" w:sz="0" w:space="0" w:color="auto"/>
            <w:left w:val="none" w:sz="0" w:space="0" w:color="auto"/>
            <w:bottom w:val="none" w:sz="0" w:space="0" w:color="auto"/>
            <w:right w:val="none" w:sz="0" w:space="0" w:color="auto"/>
          </w:divBdr>
        </w:div>
        <w:div w:id="1532646289">
          <w:marLeft w:val="480"/>
          <w:marRight w:val="0"/>
          <w:marTop w:val="0"/>
          <w:marBottom w:val="0"/>
          <w:divBdr>
            <w:top w:val="none" w:sz="0" w:space="0" w:color="auto"/>
            <w:left w:val="none" w:sz="0" w:space="0" w:color="auto"/>
            <w:bottom w:val="none" w:sz="0" w:space="0" w:color="auto"/>
            <w:right w:val="none" w:sz="0" w:space="0" w:color="auto"/>
          </w:divBdr>
        </w:div>
        <w:div w:id="814373390">
          <w:marLeft w:val="480"/>
          <w:marRight w:val="0"/>
          <w:marTop w:val="0"/>
          <w:marBottom w:val="0"/>
          <w:divBdr>
            <w:top w:val="none" w:sz="0" w:space="0" w:color="auto"/>
            <w:left w:val="none" w:sz="0" w:space="0" w:color="auto"/>
            <w:bottom w:val="none" w:sz="0" w:space="0" w:color="auto"/>
            <w:right w:val="none" w:sz="0" w:space="0" w:color="auto"/>
          </w:divBdr>
        </w:div>
        <w:div w:id="842358840">
          <w:marLeft w:val="480"/>
          <w:marRight w:val="0"/>
          <w:marTop w:val="0"/>
          <w:marBottom w:val="0"/>
          <w:divBdr>
            <w:top w:val="none" w:sz="0" w:space="0" w:color="auto"/>
            <w:left w:val="none" w:sz="0" w:space="0" w:color="auto"/>
            <w:bottom w:val="none" w:sz="0" w:space="0" w:color="auto"/>
            <w:right w:val="none" w:sz="0" w:space="0" w:color="auto"/>
          </w:divBdr>
        </w:div>
        <w:div w:id="1022439671">
          <w:marLeft w:val="480"/>
          <w:marRight w:val="0"/>
          <w:marTop w:val="0"/>
          <w:marBottom w:val="0"/>
          <w:divBdr>
            <w:top w:val="none" w:sz="0" w:space="0" w:color="auto"/>
            <w:left w:val="none" w:sz="0" w:space="0" w:color="auto"/>
            <w:bottom w:val="none" w:sz="0" w:space="0" w:color="auto"/>
            <w:right w:val="none" w:sz="0" w:space="0" w:color="auto"/>
          </w:divBdr>
        </w:div>
        <w:div w:id="774520961">
          <w:marLeft w:val="480"/>
          <w:marRight w:val="0"/>
          <w:marTop w:val="0"/>
          <w:marBottom w:val="0"/>
          <w:divBdr>
            <w:top w:val="none" w:sz="0" w:space="0" w:color="auto"/>
            <w:left w:val="none" w:sz="0" w:space="0" w:color="auto"/>
            <w:bottom w:val="none" w:sz="0" w:space="0" w:color="auto"/>
            <w:right w:val="none" w:sz="0" w:space="0" w:color="auto"/>
          </w:divBdr>
        </w:div>
        <w:div w:id="1583953041">
          <w:marLeft w:val="480"/>
          <w:marRight w:val="0"/>
          <w:marTop w:val="0"/>
          <w:marBottom w:val="0"/>
          <w:divBdr>
            <w:top w:val="none" w:sz="0" w:space="0" w:color="auto"/>
            <w:left w:val="none" w:sz="0" w:space="0" w:color="auto"/>
            <w:bottom w:val="none" w:sz="0" w:space="0" w:color="auto"/>
            <w:right w:val="none" w:sz="0" w:space="0" w:color="auto"/>
          </w:divBdr>
        </w:div>
        <w:div w:id="1501580596">
          <w:marLeft w:val="480"/>
          <w:marRight w:val="0"/>
          <w:marTop w:val="0"/>
          <w:marBottom w:val="0"/>
          <w:divBdr>
            <w:top w:val="none" w:sz="0" w:space="0" w:color="auto"/>
            <w:left w:val="none" w:sz="0" w:space="0" w:color="auto"/>
            <w:bottom w:val="none" w:sz="0" w:space="0" w:color="auto"/>
            <w:right w:val="none" w:sz="0" w:space="0" w:color="auto"/>
          </w:divBdr>
        </w:div>
        <w:div w:id="1084688349">
          <w:marLeft w:val="480"/>
          <w:marRight w:val="0"/>
          <w:marTop w:val="0"/>
          <w:marBottom w:val="0"/>
          <w:divBdr>
            <w:top w:val="none" w:sz="0" w:space="0" w:color="auto"/>
            <w:left w:val="none" w:sz="0" w:space="0" w:color="auto"/>
            <w:bottom w:val="none" w:sz="0" w:space="0" w:color="auto"/>
            <w:right w:val="none" w:sz="0" w:space="0" w:color="auto"/>
          </w:divBdr>
        </w:div>
        <w:div w:id="753160598">
          <w:marLeft w:val="480"/>
          <w:marRight w:val="0"/>
          <w:marTop w:val="0"/>
          <w:marBottom w:val="0"/>
          <w:divBdr>
            <w:top w:val="none" w:sz="0" w:space="0" w:color="auto"/>
            <w:left w:val="none" w:sz="0" w:space="0" w:color="auto"/>
            <w:bottom w:val="none" w:sz="0" w:space="0" w:color="auto"/>
            <w:right w:val="none" w:sz="0" w:space="0" w:color="auto"/>
          </w:divBdr>
        </w:div>
        <w:div w:id="1243218652">
          <w:marLeft w:val="480"/>
          <w:marRight w:val="0"/>
          <w:marTop w:val="0"/>
          <w:marBottom w:val="0"/>
          <w:divBdr>
            <w:top w:val="none" w:sz="0" w:space="0" w:color="auto"/>
            <w:left w:val="none" w:sz="0" w:space="0" w:color="auto"/>
            <w:bottom w:val="none" w:sz="0" w:space="0" w:color="auto"/>
            <w:right w:val="none" w:sz="0" w:space="0" w:color="auto"/>
          </w:divBdr>
        </w:div>
        <w:div w:id="1651864182">
          <w:marLeft w:val="480"/>
          <w:marRight w:val="0"/>
          <w:marTop w:val="0"/>
          <w:marBottom w:val="0"/>
          <w:divBdr>
            <w:top w:val="none" w:sz="0" w:space="0" w:color="auto"/>
            <w:left w:val="none" w:sz="0" w:space="0" w:color="auto"/>
            <w:bottom w:val="none" w:sz="0" w:space="0" w:color="auto"/>
            <w:right w:val="none" w:sz="0" w:space="0" w:color="auto"/>
          </w:divBdr>
        </w:div>
        <w:div w:id="641233795">
          <w:marLeft w:val="480"/>
          <w:marRight w:val="0"/>
          <w:marTop w:val="0"/>
          <w:marBottom w:val="0"/>
          <w:divBdr>
            <w:top w:val="none" w:sz="0" w:space="0" w:color="auto"/>
            <w:left w:val="none" w:sz="0" w:space="0" w:color="auto"/>
            <w:bottom w:val="none" w:sz="0" w:space="0" w:color="auto"/>
            <w:right w:val="none" w:sz="0" w:space="0" w:color="auto"/>
          </w:divBdr>
        </w:div>
        <w:div w:id="76560196">
          <w:marLeft w:val="480"/>
          <w:marRight w:val="0"/>
          <w:marTop w:val="0"/>
          <w:marBottom w:val="0"/>
          <w:divBdr>
            <w:top w:val="none" w:sz="0" w:space="0" w:color="auto"/>
            <w:left w:val="none" w:sz="0" w:space="0" w:color="auto"/>
            <w:bottom w:val="none" w:sz="0" w:space="0" w:color="auto"/>
            <w:right w:val="none" w:sz="0" w:space="0" w:color="auto"/>
          </w:divBdr>
        </w:div>
        <w:div w:id="1482499387">
          <w:marLeft w:val="480"/>
          <w:marRight w:val="0"/>
          <w:marTop w:val="0"/>
          <w:marBottom w:val="0"/>
          <w:divBdr>
            <w:top w:val="none" w:sz="0" w:space="0" w:color="auto"/>
            <w:left w:val="none" w:sz="0" w:space="0" w:color="auto"/>
            <w:bottom w:val="none" w:sz="0" w:space="0" w:color="auto"/>
            <w:right w:val="none" w:sz="0" w:space="0" w:color="auto"/>
          </w:divBdr>
        </w:div>
        <w:div w:id="1381317319">
          <w:marLeft w:val="480"/>
          <w:marRight w:val="0"/>
          <w:marTop w:val="0"/>
          <w:marBottom w:val="0"/>
          <w:divBdr>
            <w:top w:val="none" w:sz="0" w:space="0" w:color="auto"/>
            <w:left w:val="none" w:sz="0" w:space="0" w:color="auto"/>
            <w:bottom w:val="none" w:sz="0" w:space="0" w:color="auto"/>
            <w:right w:val="none" w:sz="0" w:space="0" w:color="auto"/>
          </w:divBdr>
        </w:div>
      </w:divsChild>
    </w:div>
    <w:div w:id="1527018743">
      <w:bodyDiv w:val="1"/>
      <w:marLeft w:val="0"/>
      <w:marRight w:val="0"/>
      <w:marTop w:val="0"/>
      <w:marBottom w:val="0"/>
      <w:divBdr>
        <w:top w:val="none" w:sz="0" w:space="0" w:color="auto"/>
        <w:left w:val="none" w:sz="0" w:space="0" w:color="auto"/>
        <w:bottom w:val="none" w:sz="0" w:space="0" w:color="auto"/>
        <w:right w:val="none" w:sz="0" w:space="0" w:color="auto"/>
      </w:divBdr>
      <w:divsChild>
        <w:div w:id="1813673389">
          <w:marLeft w:val="480"/>
          <w:marRight w:val="0"/>
          <w:marTop w:val="0"/>
          <w:marBottom w:val="0"/>
          <w:divBdr>
            <w:top w:val="none" w:sz="0" w:space="0" w:color="auto"/>
            <w:left w:val="none" w:sz="0" w:space="0" w:color="auto"/>
            <w:bottom w:val="none" w:sz="0" w:space="0" w:color="auto"/>
            <w:right w:val="none" w:sz="0" w:space="0" w:color="auto"/>
          </w:divBdr>
        </w:div>
        <w:div w:id="1694577892">
          <w:marLeft w:val="480"/>
          <w:marRight w:val="0"/>
          <w:marTop w:val="0"/>
          <w:marBottom w:val="0"/>
          <w:divBdr>
            <w:top w:val="none" w:sz="0" w:space="0" w:color="auto"/>
            <w:left w:val="none" w:sz="0" w:space="0" w:color="auto"/>
            <w:bottom w:val="none" w:sz="0" w:space="0" w:color="auto"/>
            <w:right w:val="none" w:sz="0" w:space="0" w:color="auto"/>
          </w:divBdr>
        </w:div>
        <w:div w:id="497501511">
          <w:marLeft w:val="480"/>
          <w:marRight w:val="0"/>
          <w:marTop w:val="0"/>
          <w:marBottom w:val="0"/>
          <w:divBdr>
            <w:top w:val="none" w:sz="0" w:space="0" w:color="auto"/>
            <w:left w:val="none" w:sz="0" w:space="0" w:color="auto"/>
            <w:bottom w:val="none" w:sz="0" w:space="0" w:color="auto"/>
            <w:right w:val="none" w:sz="0" w:space="0" w:color="auto"/>
          </w:divBdr>
        </w:div>
        <w:div w:id="1615088076">
          <w:marLeft w:val="480"/>
          <w:marRight w:val="0"/>
          <w:marTop w:val="0"/>
          <w:marBottom w:val="0"/>
          <w:divBdr>
            <w:top w:val="none" w:sz="0" w:space="0" w:color="auto"/>
            <w:left w:val="none" w:sz="0" w:space="0" w:color="auto"/>
            <w:bottom w:val="none" w:sz="0" w:space="0" w:color="auto"/>
            <w:right w:val="none" w:sz="0" w:space="0" w:color="auto"/>
          </w:divBdr>
        </w:div>
        <w:div w:id="323512764">
          <w:marLeft w:val="480"/>
          <w:marRight w:val="0"/>
          <w:marTop w:val="0"/>
          <w:marBottom w:val="0"/>
          <w:divBdr>
            <w:top w:val="none" w:sz="0" w:space="0" w:color="auto"/>
            <w:left w:val="none" w:sz="0" w:space="0" w:color="auto"/>
            <w:bottom w:val="none" w:sz="0" w:space="0" w:color="auto"/>
            <w:right w:val="none" w:sz="0" w:space="0" w:color="auto"/>
          </w:divBdr>
        </w:div>
        <w:div w:id="1400519359">
          <w:marLeft w:val="480"/>
          <w:marRight w:val="0"/>
          <w:marTop w:val="0"/>
          <w:marBottom w:val="0"/>
          <w:divBdr>
            <w:top w:val="none" w:sz="0" w:space="0" w:color="auto"/>
            <w:left w:val="none" w:sz="0" w:space="0" w:color="auto"/>
            <w:bottom w:val="none" w:sz="0" w:space="0" w:color="auto"/>
            <w:right w:val="none" w:sz="0" w:space="0" w:color="auto"/>
          </w:divBdr>
        </w:div>
        <w:div w:id="1227573931">
          <w:marLeft w:val="480"/>
          <w:marRight w:val="0"/>
          <w:marTop w:val="0"/>
          <w:marBottom w:val="0"/>
          <w:divBdr>
            <w:top w:val="none" w:sz="0" w:space="0" w:color="auto"/>
            <w:left w:val="none" w:sz="0" w:space="0" w:color="auto"/>
            <w:bottom w:val="none" w:sz="0" w:space="0" w:color="auto"/>
            <w:right w:val="none" w:sz="0" w:space="0" w:color="auto"/>
          </w:divBdr>
        </w:div>
        <w:div w:id="157162106">
          <w:marLeft w:val="480"/>
          <w:marRight w:val="0"/>
          <w:marTop w:val="0"/>
          <w:marBottom w:val="0"/>
          <w:divBdr>
            <w:top w:val="none" w:sz="0" w:space="0" w:color="auto"/>
            <w:left w:val="none" w:sz="0" w:space="0" w:color="auto"/>
            <w:bottom w:val="none" w:sz="0" w:space="0" w:color="auto"/>
            <w:right w:val="none" w:sz="0" w:space="0" w:color="auto"/>
          </w:divBdr>
        </w:div>
        <w:div w:id="1433164420">
          <w:marLeft w:val="480"/>
          <w:marRight w:val="0"/>
          <w:marTop w:val="0"/>
          <w:marBottom w:val="0"/>
          <w:divBdr>
            <w:top w:val="none" w:sz="0" w:space="0" w:color="auto"/>
            <w:left w:val="none" w:sz="0" w:space="0" w:color="auto"/>
            <w:bottom w:val="none" w:sz="0" w:space="0" w:color="auto"/>
            <w:right w:val="none" w:sz="0" w:space="0" w:color="auto"/>
          </w:divBdr>
        </w:div>
        <w:div w:id="381757706">
          <w:marLeft w:val="480"/>
          <w:marRight w:val="0"/>
          <w:marTop w:val="0"/>
          <w:marBottom w:val="0"/>
          <w:divBdr>
            <w:top w:val="none" w:sz="0" w:space="0" w:color="auto"/>
            <w:left w:val="none" w:sz="0" w:space="0" w:color="auto"/>
            <w:bottom w:val="none" w:sz="0" w:space="0" w:color="auto"/>
            <w:right w:val="none" w:sz="0" w:space="0" w:color="auto"/>
          </w:divBdr>
        </w:div>
        <w:div w:id="26029138">
          <w:marLeft w:val="480"/>
          <w:marRight w:val="0"/>
          <w:marTop w:val="0"/>
          <w:marBottom w:val="0"/>
          <w:divBdr>
            <w:top w:val="none" w:sz="0" w:space="0" w:color="auto"/>
            <w:left w:val="none" w:sz="0" w:space="0" w:color="auto"/>
            <w:bottom w:val="none" w:sz="0" w:space="0" w:color="auto"/>
            <w:right w:val="none" w:sz="0" w:space="0" w:color="auto"/>
          </w:divBdr>
        </w:div>
        <w:div w:id="412356899">
          <w:marLeft w:val="480"/>
          <w:marRight w:val="0"/>
          <w:marTop w:val="0"/>
          <w:marBottom w:val="0"/>
          <w:divBdr>
            <w:top w:val="none" w:sz="0" w:space="0" w:color="auto"/>
            <w:left w:val="none" w:sz="0" w:space="0" w:color="auto"/>
            <w:bottom w:val="none" w:sz="0" w:space="0" w:color="auto"/>
            <w:right w:val="none" w:sz="0" w:space="0" w:color="auto"/>
          </w:divBdr>
        </w:div>
        <w:div w:id="159856473">
          <w:marLeft w:val="480"/>
          <w:marRight w:val="0"/>
          <w:marTop w:val="0"/>
          <w:marBottom w:val="0"/>
          <w:divBdr>
            <w:top w:val="none" w:sz="0" w:space="0" w:color="auto"/>
            <w:left w:val="none" w:sz="0" w:space="0" w:color="auto"/>
            <w:bottom w:val="none" w:sz="0" w:space="0" w:color="auto"/>
            <w:right w:val="none" w:sz="0" w:space="0" w:color="auto"/>
          </w:divBdr>
        </w:div>
        <w:div w:id="602229694">
          <w:marLeft w:val="480"/>
          <w:marRight w:val="0"/>
          <w:marTop w:val="0"/>
          <w:marBottom w:val="0"/>
          <w:divBdr>
            <w:top w:val="none" w:sz="0" w:space="0" w:color="auto"/>
            <w:left w:val="none" w:sz="0" w:space="0" w:color="auto"/>
            <w:bottom w:val="none" w:sz="0" w:space="0" w:color="auto"/>
            <w:right w:val="none" w:sz="0" w:space="0" w:color="auto"/>
          </w:divBdr>
        </w:div>
        <w:div w:id="2146579905">
          <w:marLeft w:val="480"/>
          <w:marRight w:val="0"/>
          <w:marTop w:val="0"/>
          <w:marBottom w:val="0"/>
          <w:divBdr>
            <w:top w:val="none" w:sz="0" w:space="0" w:color="auto"/>
            <w:left w:val="none" w:sz="0" w:space="0" w:color="auto"/>
            <w:bottom w:val="none" w:sz="0" w:space="0" w:color="auto"/>
            <w:right w:val="none" w:sz="0" w:space="0" w:color="auto"/>
          </w:divBdr>
        </w:div>
        <w:div w:id="1530219046">
          <w:marLeft w:val="480"/>
          <w:marRight w:val="0"/>
          <w:marTop w:val="0"/>
          <w:marBottom w:val="0"/>
          <w:divBdr>
            <w:top w:val="none" w:sz="0" w:space="0" w:color="auto"/>
            <w:left w:val="none" w:sz="0" w:space="0" w:color="auto"/>
            <w:bottom w:val="none" w:sz="0" w:space="0" w:color="auto"/>
            <w:right w:val="none" w:sz="0" w:space="0" w:color="auto"/>
          </w:divBdr>
        </w:div>
        <w:div w:id="628173992">
          <w:marLeft w:val="480"/>
          <w:marRight w:val="0"/>
          <w:marTop w:val="0"/>
          <w:marBottom w:val="0"/>
          <w:divBdr>
            <w:top w:val="none" w:sz="0" w:space="0" w:color="auto"/>
            <w:left w:val="none" w:sz="0" w:space="0" w:color="auto"/>
            <w:bottom w:val="none" w:sz="0" w:space="0" w:color="auto"/>
            <w:right w:val="none" w:sz="0" w:space="0" w:color="auto"/>
          </w:divBdr>
        </w:div>
        <w:div w:id="1879586707">
          <w:marLeft w:val="480"/>
          <w:marRight w:val="0"/>
          <w:marTop w:val="0"/>
          <w:marBottom w:val="0"/>
          <w:divBdr>
            <w:top w:val="none" w:sz="0" w:space="0" w:color="auto"/>
            <w:left w:val="none" w:sz="0" w:space="0" w:color="auto"/>
            <w:bottom w:val="none" w:sz="0" w:space="0" w:color="auto"/>
            <w:right w:val="none" w:sz="0" w:space="0" w:color="auto"/>
          </w:divBdr>
        </w:div>
        <w:div w:id="1746340085">
          <w:marLeft w:val="480"/>
          <w:marRight w:val="0"/>
          <w:marTop w:val="0"/>
          <w:marBottom w:val="0"/>
          <w:divBdr>
            <w:top w:val="none" w:sz="0" w:space="0" w:color="auto"/>
            <w:left w:val="none" w:sz="0" w:space="0" w:color="auto"/>
            <w:bottom w:val="none" w:sz="0" w:space="0" w:color="auto"/>
            <w:right w:val="none" w:sz="0" w:space="0" w:color="auto"/>
          </w:divBdr>
        </w:div>
        <w:div w:id="1662344439">
          <w:marLeft w:val="480"/>
          <w:marRight w:val="0"/>
          <w:marTop w:val="0"/>
          <w:marBottom w:val="0"/>
          <w:divBdr>
            <w:top w:val="none" w:sz="0" w:space="0" w:color="auto"/>
            <w:left w:val="none" w:sz="0" w:space="0" w:color="auto"/>
            <w:bottom w:val="none" w:sz="0" w:space="0" w:color="auto"/>
            <w:right w:val="none" w:sz="0" w:space="0" w:color="auto"/>
          </w:divBdr>
        </w:div>
        <w:div w:id="756023969">
          <w:marLeft w:val="480"/>
          <w:marRight w:val="0"/>
          <w:marTop w:val="0"/>
          <w:marBottom w:val="0"/>
          <w:divBdr>
            <w:top w:val="none" w:sz="0" w:space="0" w:color="auto"/>
            <w:left w:val="none" w:sz="0" w:space="0" w:color="auto"/>
            <w:bottom w:val="none" w:sz="0" w:space="0" w:color="auto"/>
            <w:right w:val="none" w:sz="0" w:space="0" w:color="auto"/>
          </w:divBdr>
        </w:div>
        <w:div w:id="644315073">
          <w:marLeft w:val="480"/>
          <w:marRight w:val="0"/>
          <w:marTop w:val="0"/>
          <w:marBottom w:val="0"/>
          <w:divBdr>
            <w:top w:val="none" w:sz="0" w:space="0" w:color="auto"/>
            <w:left w:val="none" w:sz="0" w:space="0" w:color="auto"/>
            <w:bottom w:val="none" w:sz="0" w:space="0" w:color="auto"/>
            <w:right w:val="none" w:sz="0" w:space="0" w:color="auto"/>
          </w:divBdr>
        </w:div>
        <w:div w:id="1924148639">
          <w:marLeft w:val="480"/>
          <w:marRight w:val="0"/>
          <w:marTop w:val="0"/>
          <w:marBottom w:val="0"/>
          <w:divBdr>
            <w:top w:val="none" w:sz="0" w:space="0" w:color="auto"/>
            <w:left w:val="none" w:sz="0" w:space="0" w:color="auto"/>
            <w:bottom w:val="none" w:sz="0" w:space="0" w:color="auto"/>
            <w:right w:val="none" w:sz="0" w:space="0" w:color="auto"/>
          </w:divBdr>
        </w:div>
        <w:div w:id="1828477868">
          <w:marLeft w:val="480"/>
          <w:marRight w:val="0"/>
          <w:marTop w:val="0"/>
          <w:marBottom w:val="0"/>
          <w:divBdr>
            <w:top w:val="none" w:sz="0" w:space="0" w:color="auto"/>
            <w:left w:val="none" w:sz="0" w:space="0" w:color="auto"/>
            <w:bottom w:val="none" w:sz="0" w:space="0" w:color="auto"/>
            <w:right w:val="none" w:sz="0" w:space="0" w:color="auto"/>
          </w:divBdr>
        </w:div>
        <w:div w:id="1098137297">
          <w:marLeft w:val="480"/>
          <w:marRight w:val="0"/>
          <w:marTop w:val="0"/>
          <w:marBottom w:val="0"/>
          <w:divBdr>
            <w:top w:val="none" w:sz="0" w:space="0" w:color="auto"/>
            <w:left w:val="none" w:sz="0" w:space="0" w:color="auto"/>
            <w:bottom w:val="none" w:sz="0" w:space="0" w:color="auto"/>
            <w:right w:val="none" w:sz="0" w:space="0" w:color="auto"/>
          </w:divBdr>
        </w:div>
        <w:div w:id="1587373951">
          <w:marLeft w:val="480"/>
          <w:marRight w:val="0"/>
          <w:marTop w:val="0"/>
          <w:marBottom w:val="0"/>
          <w:divBdr>
            <w:top w:val="none" w:sz="0" w:space="0" w:color="auto"/>
            <w:left w:val="none" w:sz="0" w:space="0" w:color="auto"/>
            <w:bottom w:val="none" w:sz="0" w:space="0" w:color="auto"/>
            <w:right w:val="none" w:sz="0" w:space="0" w:color="auto"/>
          </w:divBdr>
        </w:div>
        <w:div w:id="764224553">
          <w:marLeft w:val="480"/>
          <w:marRight w:val="0"/>
          <w:marTop w:val="0"/>
          <w:marBottom w:val="0"/>
          <w:divBdr>
            <w:top w:val="none" w:sz="0" w:space="0" w:color="auto"/>
            <w:left w:val="none" w:sz="0" w:space="0" w:color="auto"/>
            <w:bottom w:val="none" w:sz="0" w:space="0" w:color="auto"/>
            <w:right w:val="none" w:sz="0" w:space="0" w:color="auto"/>
          </w:divBdr>
        </w:div>
        <w:div w:id="519005250">
          <w:marLeft w:val="480"/>
          <w:marRight w:val="0"/>
          <w:marTop w:val="0"/>
          <w:marBottom w:val="0"/>
          <w:divBdr>
            <w:top w:val="none" w:sz="0" w:space="0" w:color="auto"/>
            <w:left w:val="none" w:sz="0" w:space="0" w:color="auto"/>
            <w:bottom w:val="none" w:sz="0" w:space="0" w:color="auto"/>
            <w:right w:val="none" w:sz="0" w:space="0" w:color="auto"/>
          </w:divBdr>
        </w:div>
        <w:div w:id="343286378">
          <w:marLeft w:val="480"/>
          <w:marRight w:val="0"/>
          <w:marTop w:val="0"/>
          <w:marBottom w:val="0"/>
          <w:divBdr>
            <w:top w:val="none" w:sz="0" w:space="0" w:color="auto"/>
            <w:left w:val="none" w:sz="0" w:space="0" w:color="auto"/>
            <w:bottom w:val="none" w:sz="0" w:space="0" w:color="auto"/>
            <w:right w:val="none" w:sz="0" w:space="0" w:color="auto"/>
          </w:divBdr>
        </w:div>
        <w:div w:id="904336505">
          <w:marLeft w:val="480"/>
          <w:marRight w:val="0"/>
          <w:marTop w:val="0"/>
          <w:marBottom w:val="0"/>
          <w:divBdr>
            <w:top w:val="none" w:sz="0" w:space="0" w:color="auto"/>
            <w:left w:val="none" w:sz="0" w:space="0" w:color="auto"/>
            <w:bottom w:val="none" w:sz="0" w:space="0" w:color="auto"/>
            <w:right w:val="none" w:sz="0" w:space="0" w:color="auto"/>
          </w:divBdr>
        </w:div>
        <w:div w:id="417488430">
          <w:marLeft w:val="480"/>
          <w:marRight w:val="0"/>
          <w:marTop w:val="0"/>
          <w:marBottom w:val="0"/>
          <w:divBdr>
            <w:top w:val="none" w:sz="0" w:space="0" w:color="auto"/>
            <w:left w:val="none" w:sz="0" w:space="0" w:color="auto"/>
            <w:bottom w:val="none" w:sz="0" w:space="0" w:color="auto"/>
            <w:right w:val="none" w:sz="0" w:space="0" w:color="auto"/>
          </w:divBdr>
        </w:div>
        <w:div w:id="1350179306">
          <w:marLeft w:val="480"/>
          <w:marRight w:val="0"/>
          <w:marTop w:val="0"/>
          <w:marBottom w:val="0"/>
          <w:divBdr>
            <w:top w:val="none" w:sz="0" w:space="0" w:color="auto"/>
            <w:left w:val="none" w:sz="0" w:space="0" w:color="auto"/>
            <w:bottom w:val="none" w:sz="0" w:space="0" w:color="auto"/>
            <w:right w:val="none" w:sz="0" w:space="0" w:color="auto"/>
          </w:divBdr>
        </w:div>
        <w:div w:id="1872067655">
          <w:marLeft w:val="480"/>
          <w:marRight w:val="0"/>
          <w:marTop w:val="0"/>
          <w:marBottom w:val="0"/>
          <w:divBdr>
            <w:top w:val="none" w:sz="0" w:space="0" w:color="auto"/>
            <w:left w:val="none" w:sz="0" w:space="0" w:color="auto"/>
            <w:bottom w:val="none" w:sz="0" w:space="0" w:color="auto"/>
            <w:right w:val="none" w:sz="0" w:space="0" w:color="auto"/>
          </w:divBdr>
        </w:div>
        <w:div w:id="2018574564">
          <w:marLeft w:val="480"/>
          <w:marRight w:val="0"/>
          <w:marTop w:val="0"/>
          <w:marBottom w:val="0"/>
          <w:divBdr>
            <w:top w:val="none" w:sz="0" w:space="0" w:color="auto"/>
            <w:left w:val="none" w:sz="0" w:space="0" w:color="auto"/>
            <w:bottom w:val="none" w:sz="0" w:space="0" w:color="auto"/>
            <w:right w:val="none" w:sz="0" w:space="0" w:color="auto"/>
          </w:divBdr>
        </w:div>
        <w:div w:id="128330954">
          <w:marLeft w:val="480"/>
          <w:marRight w:val="0"/>
          <w:marTop w:val="0"/>
          <w:marBottom w:val="0"/>
          <w:divBdr>
            <w:top w:val="none" w:sz="0" w:space="0" w:color="auto"/>
            <w:left w:val="none" w:sz="0" w:space="0" w:color="auto"/>
            <w:bottom w:val="none" w:sz="0" w:space="0" w:color="auto"/>
            <w:right w:val="none" w:sz="0" w:space="0" w:color="auto"/>
          </w:divBdr>
        </w:div>
        <w:div w:id="840124243">
          <w:marLeft w:val="480"/>
          <w:marRight w:val="0"/>
          <w:marTop w:val="0"/>
          <w:marBottom w:val="0"/>
          <w:divBdr>
            <w:top w:val="none" w:sz="0" w:space="0" w:color="auto"/>
            <w:left w:val="none" w:sz="0" w:space="0" w:color="auto"/>
            <w:bottom w:val="none" w:sz="0" w:space="0" w:color="auto"/>
            <w:right w:val="none" w:sz="0" w:space="0" w:color="auto"/>
          </w:divBdr>
        </w:div>
        <w:div w:id="1409617874">
          <w:marLeft w:val="480"/>
          <w:marRight w:val="0"/>
          <w:marTop w:val="0"/>
          <w:marBottom w:val="0"/>
          <w:divBdr>
            <w:top w:val="none" w:sz="0" w:space="0" w:color="auto"/>
            <w:left w:val="none" w:sz="0" w:space="0" w:color="auto"/>
            <w:bottom w:val="none" w:sz="0" w:space="0" w:color="auto"/>
            <w:right w:val="none" w:sz="0" w:space="0" w:color="auto"/>
          </w:divBdr>
        </w:div>
        <w:div w:id="1189878223">
          <w:marLeft w:val="480"/>
          <w:marRight w:val="0"/>
          <w:marTop w:val="0"/>
          <w:marBottom w:val="0"/>
          <w:divBdr>
            <w:top w:val="none" w:sz="0" w:space="0" w:color="auto"/>
            <w:left w:val="none" w:sz="0" w:space="0" w:color="auto"/>
            <w:bottom w:val="none" w:sz="0" w:space="0" w:color="auto"/>
            <w:right w:val="none" w:sz="0" w:space="0" w:color="auto"/>
          </w:divBdr>
        </w:div>
        <w:div w:id="1438061880">
          <w:marLeft w:val="480"/>
          <w:marRight w:val="0"/>
          <w:marTop w:val="0"/>
          <w:marBottom w:val="0"/>
          <w:divBdr>
            <w:top w:val="none" w:sz="0" w:space="0" w:color="auto"/>
            <w:left w:val="none" w:sz="0" w:space="0" w:color="auto"/>
            <w:bottom w:val="none" w:sz="0" w:space="0" w:color="auto"/>
            <w:right w:val="none" w:sz="0" w:space="0" w:color="auto"/>
          </w:divBdr>
        </w:div>
        <w:div w:id="689187132">
          <w:marLeft w:val="480"/>
          <w:marRight w:val="0"/>
          <w:marTop w:val="0"/>
          <w:marBottom w:val="0"/>
          <w:divBdr>
            <w:top w:val="none" w:sz="0" w:space="0" w:color="auto"/>
            <w:left w:val="none" w:sz="0" w:space="0" w:color="auto"/>
            <w:bottom w:val="none" w:sz="0" w:space="0" w:color="auto"/>
            <w:right w:val="none" w:sz="0" w:space="0" w:color="auto"/>
          </w:divBdr>
        </w:div>
        <w:div w:id="1306348196">
          <w:marLeft w:val="480"/>
          <w:marRight w:val="0"/>
          <w:marTop w:val="0"/>
          <w:marBottom w:val="0"/>
          <w:divBdr>
            <w:top w:val="none" w:sz="0" w:space="0" w:color="auto"/>
            <w:left w:val="none" w:sz="0" w:space="0" w:color="auto"/>
            <w:bottom w:val="none" w:sz="0" w:space="0" w:color="auto"/>
            <w:right w:val="none" w:sz="0" w:space="0" w:color="auto"/>
          </w:divBdr>
        </w:div>
        <w:div w:id="1161507337">
          <w:marLeft w:val="480"/>
          <w:marRight w:val="0"/>
          <w:marTop w:val="0"/>
          <w:marBottom w:val="0"/>
          <w:divBdr>
            <w:top w:val="none" w:sz="0" w:space="0" w:color="auto"/>
            <w:left w:val="none" w:sz="0" w:space="0" w:color="auto"/>
            <w:bottom w:val="none" w:sz="0" w:space="0" w:color="auto"/>
            <w:right w:val="none" w:sz="0" w:space="0" w:color="auto"/>
          </w:divBdr>
        </w:div>
        <w:div w:id="1114596580">
          <w:marLeft w:val="480"/>
          <w:marRight w:val="0"/>
          <w:marTop w:val="0"/>
          <w:marBottom w:val="0"/>
          <w:divBdr>
            <w:top w:val="none" w:sz="0" w:space="0" w:color="auto"/>
            <w:left w:val="none" w:sz="0" w:space="0" w:color="auto"/>
            <w:bottom w:val="none" w:sz="0" w:space="0" w:color="auto"/>
            <w:right w:val="none" w:sz="0" w:space="0" w:color="auto"/>
          </w:divBdr>
        </w:div>
        <w:div w:id="105858503">
          <w:marLeft w:val="480"/>
          <w:marRight w:val="0"/>
          <w:marTop w:val="0"/>
          <w:marBottom w:val="0"/>
          <w:divBdr>
            <w:top w:val="none" w:sz="0" w:space="0" w:color="auto"/>
            <w:left w:val="none" w:sz="0" w:space="0" w:color="auto"/>
            <w:bottom w:val="none" w:sz="0" w:space="0" w:color="auto"/>
            <w:right w:val="none" w:sz="0" w:space="0" w:color="auto"/>
          </w:divBdr>
        </w:div>
        <w:div w:id="141042074">
          <w:marLeft w:val="480"/>
          <w:marRight w:val="0"/>
          <w:marTop w:val="0"/>
          <w:marBottom w:val="0"/>
          <w:divBdr>
            <w:top w:val="none" w:sz="0" w:space="0" w:color="auto"/>
            <w:left w:val="none" w:sz="0" w:space="0" w:color="auto"/>
            <w:bottom w:val="none" w:sz="0" w:space="0" w:color="auto"/>
            <w:right w:val="none" w:sz="0" w:space="0" w:color="auto"/>
          </w:divBdr>
        </w:div>
        <w:div w:id="985821469">
          <w:marLeft w:val="480"/>
          <w:marRight w:val="0"/>
          <w:marTop w:val="0"/>
          <w:marBottom w:val="0"/>
          <w:divBdr>
            <w:top w:val="none" w:sz="0" w:space="0" w:color="auto"/>
            <w:left w:val="none" w:sz="0" w:space="0" w:color="auto"/>
            <w:bottom w:val="none" w:sz="0" w:space="0" w:color="auto"/>
            <w:right w:val="none" w:sz="0" w:space="0" w:color="auto"/>
          </w:divBdr>
        </w:div>
        <w:div w:id="1356925540">
          <w:marLeft w:val="480"/>
          <w:marRight w:val="0"/>
          <w:marTop w:val="0"/>
          <w:marBottom w:val="0"/>
          <w:divBdr>
            <w:top w:val="none" w:sz="0" w:space="0" w:color="auto"/>
            <w:left w:val="none" w:sz="0" w:space="0" w:color="auto"/>
            <w:bottom w:val="none" w:sz="0" w:space="0" w:color="auto"/>
            <w:right w:val="none" w:sz="0" w:space="0" w:color="auto"/>
          </w:divBdr>
        </w:div>
        <w:div w:id="14156943">
          <w:marLeft w:val="480"/>
          <w:marRight w:val="0"/>
          <w:marTop w:val="0"/>
          <w:marBottom w:val="0"/>
          <w:divBdr>
            <w:top w:val="none" w:sz="0" w:space="0" w:color="auto"/>
            <w:left w:val="none" w:sz="0" w:space="0" w:color="auto"/>
            <w:bottom w:val="none" w:sz="0" w:space="0" w:color="auto"/>
            <w:right w:val="none" w:sz="0" w:space="0" w:color="auto"/>
          </w:divBdr>
        </w:div>
        <w:div w:id="384064743">
          <w:marLeft w:val="480"/>
          <w:marRight w:val="0"/>
          <w:marTop w:val="0"/>
          <w:marBottom w:val="0"/>
          <w:divBdr>
            <w:top w:val="none" w:sz="0" w:space="0" w:color="auto"/>
            <w:left w:val="none" w:sz="0" w:space="0" w:color="auto"/>
            <w:bottom w:val="none" w:sz="0" w:space="0" w:color="auto"/>
            <w:right w:val="none" w:sz="0" w:space="0" w:color="auto"/>
          </w:divBdr>
        </w:div>
        <w:div w:id="602154071">
          <w:marLeft w:val="480"/>
          <w:marRight w:val="0"/>
          <w:marTop w:val="0"/>
          <w:marBottom w:val="0"/>
          <w:divBdr>
            <w:top w:val="none" w:sz="0" w:space="0" w:color="auto"/>
            <w:left w:val="none" w:sz="0" w:space="0" w:color="auto"/>
            <w:bottom w:val="none" w:sz="0" w:space="0" w:color="auto"/>
            <w:right w:val="none" w:sz="0" w:space="0" w:color="auto"/>
          </w:divBdr>
        </w:div>
        <w:div w:id="1815831572">
          <w:marLeft w:val="480"/>
          <w:marRight w:val="0"/>
          <w:marTop w:val="0"/>
          <w:marBottom w:val="0"/>
          <w:divBdr>
            <w:top w:val="none" w:sz="0" w:space="0" w:color="auto"/>
            <w:left w:val="none" w:sz="0" w:space="0" w:color="auto"/>
            <w:bottom w:val="none" w:sz="0" w:space="0" w:color="auto"/>
            <w:right w:val="none" w:sz="0" w:space="0" w:color="auto"/>
          </w:divBdr>
        </w:div>
        <w:div w:id="467625957">
          <w:marLeft w:val="480"/>
          <w:marRight w:val="0"/>
          <w:marTop w:val="0"/>
          <w:marBottom w:val="0"/>
          <w:divBdr>
            <w:top w:val="none" w:sz="0" w:space="0" w:color="auto"/>
            <w:left w:val="none" w:sz="0" w:space="0" w:color="auto"/>
            <w:bottom w:val="none" w:sz="0" w:space="0" w:color="auto"/>
            <w:right w:val="none" w:sz="0" w:space="0" w:color="auto"/>
          </w:divBdr>
        </w:div>
      </w:divsChild>
    </w:div>
    <w:div w:id="1527645043">
      <w:bodyDiv w:val="1"/>
      <w:marLeft w:val="0"/>
      <w:marRight w:val="0"/>
      <w:marTop w:val="0"/>
      <w:marBottom w:val="0"/>
      <w:divBdr>
        <w:top w:val="none" w:sz="0" w:space="0" w:color="auto"/>
        <w:left w:val="none" w:sz="0" w:space="0" w:color="auto"/>
        <w:bottom w:val="none" w:sz="0" w:space="0" w:color="auto"/>
        <w:right w:val="none" w:sz="0" w:space="0" w:color="auto"/>
      </w:divBdr>
    </w:div>
    <w:div w:id="1528644121">
      <w:bodyDiv w:val="1"/>
      <w:marLeft w:val="0"/>
      <w:marRight w:val="0"/>
      <w:marTop w:val="0"/>
      <w:marBottom w:val="0"/>
      <w:divBdr>
        <w:top w:val="none" w:sz="0" w:space="0" w:color="auto"/>
        <w:left w:val="none" w:sz="0" w:space="0" w:color="auto"/>
        <w:bottom w:val="none" w:sz="0" w:space="0" w:color="auto"/>
        <w:right w:val="none" w:sz="0" w:space="0" w:color="auto"/>
      </w:divBdr>
    </w:div>
    <w:div w:id="1528905840">
      <w:bodyDiv w:val="1"/>
      <w:marLeft w:val="0"/>
      <w:marRight w:val="0"/>
      <w:marTop w:val="0"/>
      <w:marBottom w:val="0"/>
      <w:divBdr>
        <w:top w:val="none" w:sz="0" w:space="0" w:color="auto"/>
        <w:left w:val="none" w:sz="0" w:space="0" w:color="auto"/>
        <w:bottom w:val="none" w:sz="0" w:space="0" w:color="auto"/>
        <w:right w:val="none" w:sz="0" w:space="0" w:color="auto"/>
      </w:divBdr>
      <w:divsChild>
        <w:div w:id="1725373735">
          <w:marLeft w:val="480"/>
          <w:marRight w:val="0"/>
          <w:marTop w:val="0"/>
          <w:marBottom w:val="0"/>
          <w:divBdr>
            <w:top w:val="none" w:sz="0" w:space="0" w:color="auto"/>
            <w:left w:val="none" w:sz="0" w:space="0" w:color="auto"/>
            <w:bottom w:val="none" w:sz="0" w:space="0" w:color="auto"/>
            <w:right w:val="none" w:sz="0" w:space="0" w:color="auto"/>
          </w:divBdr>
        </w:div>
        <w:div w:id="1519927749">
          <w:marLeft w:val="480"/>
          <w:marRight w:val="0"/>
          <w:marTop w:val="0"/>
          <w:marBottom w:val="0"/>
          <w:divBdr>
            <w:top w:val="none" w:sz="0" w:space="0" w:color="auto"/>
            <w:left w:val="none" w:sz="0" w:space="0" w:color="auto"/>
            <w:bottom w:val="none" w:sz="0" w:space="0" w:color="auto"/>
            <w:right w:val="none" w:sz="0" w:space="0" w:color="auto"/>
          </w:divBdr>
        </w:div>
        <w:div w:id="1974168609">
          <w:marLeft w:val="480"/>
          <w:marRight w:val="0"/>
          <w:marTop w:val="0"/>
          <w:marBottom w:val="0"/>
          <w:divBdr>
            <w:top w:val="none" w:sz="0" w:space="0" w:color="auto"/>
            <w:left w:val="none" w:sz="0" w:space="0" w:color="auto"/>
            <w:bottom w:val="none" w:sz="0" w:space="0" w:color="auto"/>
            <w:right w:val="none" w:sz="0" w:space="0" w:color="auto"/>
          </w:divBdr>
        </w:div>
        <w:div w:id="1652102044">
          <w:marLeft w:val="480"/>
          <w:marRight w:val="0"/>
          <w:marTop w:val="0"/>
          <w:marBottom w:val="0"/>
          <w:divBdr>
            <w:top w:val="none" w:sz="0" w:space="0" w:color="auto"/>
            <w:left w:val="none" w:sz="0" w:space="0" w:color="auto"/>
            <w:bottom w:val="none" w:sz="0" w:space="0" w:color="auto"/>
            <w:right w:val="none" w:sz="0" w:space="0" w:color="auto"/>
          </w:divBdr>
        </w:div>
        <w:div w:id="1180856157">
          <w:marLeft w:val="480"/>
          <w:marRight w:val="0"/>
          <w:marTop w:val="0"/>
          <w:marBottom w:val="0"/>
          <w:divBdr>
            <w:top w:val="none" w:sz="0" w:space="0" w:color="auto"/>
            <w:left w:val="none" w:sz="0" w:space="0" w:color="auto"/>
            <w:bottom w:val="none" w:sz="0" w:space="0" w:color="auto"/>
            <w:right w:val="none" w:sz="0" w:space="0" w:color="auto"/>
          </w:divBdr>
        </w:div>
        <w:div w:id="1979021887">
          <w:marLeft w:val="480"/>
          <w:marRight w:val="0"/>
          <w:marTop w:val="0"/>
          <w:marBottom w:val="0"/>
          <w:divBdr>
            <w:top w:val="none" w:sz="0" w:space="0" w:color="auto"/>
            <w:left w:val="none" w:sz="0" w:space="0" w:color="auto"/>
            <w:bottom w:val="none" w:sz="0" w:space="0" w:color="auto"/>
            <w:right w:val="none" w:sz="0" w:space="0" w:color="auto"/>
          </w:divBdr>
        </w:div>
        <w:div w:id="789324399">
          <w:marLeft w:val="480"/>
          <w:marRight w:val="0"/>
          <w:marTop w:val="0"/>
          <w:marBottom w:val="0"/>
          <w:divBdr>
            <w:top w:val="none" w:sz="0" w:space="0" w:color="auto"/>
            <w:left w:val="none" w:sz="0" w:space="0" w:color="auto"/>
            <w:bottom w:val="none" w:sz="0" w:space="0" w:color="auto"/>
            <w:right w:val="none" w:sz="0" w:space="0" w:color="auto"/>
          </w:divBdr>
        </w:div>
        <w:div w:id="1605108934">
          <w:marLeft w:val="480"/>
          <w:marRight w:val="0"/>
          <w:marTop w:val="0"/>
          <w:marBottom w:val="0"/>
          <w:divBdr>
            <w:top w:val="none" w:sz="0" w:space="0" w:color="auto"/>
            <w:left w:val="none" w:sz="0" w:space="0" w:color="auto"/>
            <w:bottom w:val="none" w:sz="0" w:space="0" w:color="auto"/>
            <w:right w:val="none" w:sz="0" w:space="0" w:color="auto"/>
          </w:divBdr>
        </w:div>
        <w:div w:id="121655340">
          <w:marLeft w:val="480"/>
          <w:marRight w:val="0"/>
          <w:marTop w:val="0"/>
          <w:marBottom w:val="0"/>
          <w:divBdr>
            <w:top w:val="none" w:sz="0" w:space="0" w:color="auto"/>
            <w:left w:val="none" w:sz="0" w:space="0" w:color="auto"/>
            <w:bottom w:val="none" w:sz="0" w:space="0" w:color="auto"/>
            <w:right w:val="none" w:sz="0" w:space="0" w:color="auto"/>
          </w:divBdr>
        </w:div>
        <w:div w:id="1741974143">
          <w:marLeft w:val="480"/>
          <w:marRight w:val="0"/>
          <w:marTop w:val="0"/>
          <w:marBottom w:val="0"/>
          <w:divBdr>
            <w:top w:val="none" w:sz="0" w:space="0" w:color="auto"/>
            <w:left w:val="none" w:sz="0" w:space="0" w:color="auto"/>
            <w:bottom w:val="none" w:sz="0" w:space="0" w:color="auto"/>
            <w:right w:val="none" w:sz="0" w:space="0" w:color="auto"/>
          </w:divBdr>
        </w:div>
        <w:div w:id="1447188223">
          <w:marLeft w:val="480"/>
          <w:marRight w:val="0"/>
          <w:marTop w:val="0"/>
          <w:marBottom w:val="0"/>
          <w:divBdr>
            <w:top w:val="none" w:sz="0" w:space="0" w:color="auto"/>
            <w:left w:val="none" w:sz="0" w:space="0" w:color="auto"/>
            <w:bottom w:val="none" w:sz="0" w:space="0" w:color="auto"/>
            <w:right w:val="none" w:sz="0" w:space="0" w:color="auto"/>
          </w:divBdr>
        </w:div>
        <w:div w:id="2022050887">
          <w:marLeft w:val="480"/>
          <w:marRight w:val="0"/>
          <w:marTop w:val="0"/>
          <w:marBottom w:val="0"/>
          <w:divBdr>
            <w:top w:val="none" w:sz="0" w:space="0" w:color="auto"/>
            <w:left w:val="none" w:sz="0" w:space="0" w:color="auto"/>
            <w:bottom w:val="none" w:sz="0" w:space="0" w:color="auto"/>
            <w:right w:val="none" w:sz="0" w:space="0" w:color="auto"/>
          </w:divBdr>
        </w:div>
        <w:div w:id="37825496">
          <w:marLeft w:val="480"/>
          <w:marRight w:val="0"/>
          <w:marTop w:val="0"/>
          <w:marBottom w:val="0"/>
          <w:divBdr>
            <w:top w:val="none" w:sz="0" w:space="0" w:color="auto"/>
            <w:left w:val="none" w:sz="0" w:space="0" w:color="auto"/>
            <w:bottom w:val="none" w:sz="0" w:space="0" w:color="auto"/>
            <w:right w:val="none" w:sz="0" w:space="0" w:color="auto"/>
          </w:divBdr>
        </w:div>
        <w:div w:id="840311556">
          <w:marLeft w:val="480"/>
          <w:marRight w:val="0"/>
          <w:marTop w:val="0"/>
          <w:marBottom w:val="0"/>
          <w:divBdr>
            <w:top w:val="none" w:sz="0" w:space="0" w:color="auto"/>
            <w:left w:val="none" w:sz="0" w:space="0" w:color="auto"/>
            <w:bottom w:val="none" w:sz="0" w:space="0" w:color="auto"/>
            <w:right w:val="none" w:sz="0" w:space="0" w:color="auto"/>
          </w:divBdr>
        </w:div>
        <w:div w:id="1694577076">
          <w:marLeft w:val="480"/>
          <w:marRight w:val="0"/>
          <w:marTop w:val="0"/>
          <w:marBottom w:val="0"/>
          <w:divBdr>
            <w:top w:val="none" w:sz="0" w:space="0" w:color="auto"/>
            <w:left w:val="none" w:sz="0" w:space="0" w:color="auto"/>
            <w:bottom w:val="none" w:sz="0" w:space="0" w:color="auto"/>
            <w:right w:val="none" w:sz="0" w:space="0" w:color="auto"/>
          </w:divBdr>
        </w:div>
        <w:div w:id="1963146200">
          <w:marLeft w:val="480"/>
          <w:marRight w:val="0"/>
          <w:marTop w:val="0"/>
          <w:marBottom w:val="0"/>
          <w:divBdr>
            <w:top w:val="none" w:sz="0" w:space="0" w:color="auto"/>
            <w:left w:val="none" w:sz="0" w:space="0" w:color="auto"/>
            <w:bottom w:val="none" w:sz="0" w:space="0" w:color="auto"/>
            <w:right w:val="none" w:sz="0" w:space="0" w:color="auto"/>
          </w:divBdr>
        </w:div>
        <w:div w:id="545726924">
          <w:marLeft w:val="480"/>
          <w:marRight w:val="0"/>
          <w:marTop w:val="0"/>
          <w:marBottom w:val="0"/>
          <w:divBdr>
            <w:top w:val="none" w:sz="0" w:space="0" w:color="auto"/>
            <w:left w:val="none" w:sz="0" w:space="0" w:color="auto"/>
            <w:bottom w:val="none" w:sz="0" w:space="0" w:color="auto"/>
            <w:right w:val="none" w:sz="0" w:space="0" w:color="auto"/>
          </w:divBdr>
        </w:div>
        <w:div w:id="2065911390">
          <w:marLeft w:val="480"/>
          <w:marRight w:val="0"/>
          <w:marTop w:val="0"/>
          <w:marBottom w:val="0"/>
          <w:divBdr>
            <w:top w:val="none" w:sz="0" w:space="0" w:color="auto"/>
            <w:left w:val="none" w:sz="0" w:space="0" w:color="auto"/>
            <w:bottom w:val="none" w:sz="0" w:space="0" w:color="auto"/>
            <w:right w:val="none" w:sz="0" w:space="0" w:color="auto"/>
          </w:divBdr>
        </w:div>
        <w:div w:id="815688510">
          <w:marLeft w:val="480"/>
          <w:marRight w:val="0"/>
          <w:marTop w:val="0"/>
          <w:marBottom w:val="0"/>
          <w:divBdr>
            <w:top w:val="none" w:sz="0" w:space="0" w:color="auto"/>
            <w:left w:val="none" w:sz="0" w:space="0" w:color="auto"/>
            <w:bottom w:val="none" w:sz="0" w:space="0" w:color="auto"/>
            <w:right w:val="none" w:sz="0" w:space="0" w:color="auto"/>
          </w:divBdr>
        </w:div>
        <w:div w:id="2036345544">
          <w:marLeft w:val="480"/>
          <w:marRight w:val="0"/>
          <w:marTop w:val="0"/>
          <w:marBottom w:val="0"/>
          <w:divBdr>
            <w:top w:val="none" w:sz="0" w:space="0" w:color="auto"/>
            <w:left w:val="none" w:sz="0" w:space="0" w:color="auto"/>
            <w:bottom w:val="none" w:sz="0" w:space="0" w:color="auto"/>
            <w:right w:val="none" w:sz="0" w:space="0" w:color="auto"/>
          </w:divBdr>
        </w:div>
        <w:div w:id="39940060">
          <w:marLeft w:val="480"/>
          <w:marRight w:val="0"/>
          <w:marTop w:val="0"/>
          <w:marBottom w:val="0"/>
          <w:divBdr>
            <w:top w:val="none" w:sz="0" w:space="0" w:color="auto"/>
            <w:left w:val="none" w:sz="0" w:space="0" w:color="auto"/>
            <w:bottom w:val="none" w:sz="0" w:space="0" w:color="auto"/>
            <w:right w:val="none" w:sz="0" w:space="0" w:color="auto"/>
          </w:divBdr>
        </w:div>
        <w:div w:id="1234923755">
          <w:marLeft w:val="480"/>
          <w:marRight w:val="0"/>
          <w:marTop w:val="0"/>
          <w:marBottom w:val="0"/>
          <w:divBdr>
            <w:top w:val="none" w:sz="0" w:space="0" w:color="auto"/>
            <w:left w:val="none" w:sz="0" w:space="0" w:color="auto"/>
            <w:bottom w:val="none" w:sz="0" w:space="0" w:color="auto"/>
            <w:right w:val="none" w:sz="0" w:space="0" w:color="auto"/>
          </w:divBdr>
        </w:div>
        <w:div w:id="544758487">
          <w:marLeft w:val="480"/>
          <w:marRight w:val="0"/>
          <w:marTop w:val="0"/>
          <w:marBottom w:val="0"/>
          <w:divBdr>
            <w:top w:val="none" w:sz="0" w:space="0" w:color="auto"/>
            <w:left w:val="none" w:sz="0" w:space="0" w:color="auto"/>
            <w:bottom w:val="none" w:sz="0" w:space="0" w:color="auto"/>
            <w:right w:val="none" w:sz="0" w:space="0" w:color="auto"/>
          </w:divBdr>
        </w:div>
        <w:div w:id="391201501">
          <w:marLeft w:val="480"/>
          <w:marRight w:val="0"/>
          <w:marTop w:val="0"/>
          <w:marBottom w:val="0"/>
          <w:divBdr>
            <w:top w:val="none" w:sz="0" w:space="0" w:color="auto"/>
            <w:left w:val="none" w:sz="0" w:space="0" w:color="auto"/>
            <w:bottom w:val="none" w:sz="0" w:space="0" w:color="auto"/>
            <w:right w:val="none" w:sz="0" w:space="0" w:color="auto"/>
          </w:divBdr>
        </w:div>
        <w:div w:id="786503772">
          <w:marLeft w:val="480"/>
          <w:marRight w:val="0"/>
          <w:marTop w:val="0"/>
          <w:marBottom w:val="0"/>
          <w:divBdr>
            <w:top w:val="none" w:sz="0" w:space="0" w:color="auto"/>
            <w:left w:val="none" w:sz="0" w:space="0" w:color="auto"/>
            <w:bottom w:val="none" w:sz="0" w:space="0" w:color="auto"/>
            <w:right w:val="none" w:sz="0" w:space="0" w:color="auto"/>
          </w:divBdr>
        </w:div>
        <w:div w:id="970213549">
          <w:marLeft w:val="480"/>
          <w:marRight w:val="0"/>
          <w:marTop w:val="0"/>
          <w:marBottom w:val="0"/>
          <w:divBdr>
            <w:top w:val="none" w:sz="0" w:space="0" w:color="auto"/>
            <w:left w:val="none" w:sz="0" w:space="0" w:color="auto"/>
            <w:bottom w:val="none" w:sz="0" w:space="0" w:color="auto"/>
            <w:right w:val="none" w:sz="0" w:space="0" w:color="auto"/>
          </w:divBdr>
        </w:div>
      </w:divsChild>
    </w:div>
    <w:div w:id="1529829205">
      <w:bodyDiv w:val="1"/>
      <w:marLeft w:val="0"/>
      <w:marRight w:val="0"/>
      <w:marTop w:val="0"/>
      <w:marBottom w:val="0"/>
      <w:divBdr>
        <w:top w:val="none" w:sz="0" w:space="0" w:color="auto"/>
        <w:left w:val="none" w:sz="0" w:space="0" w:color="auto"/>
        <w:bottom w:val="none" w:sz="0" w:space="0" w:color="auto"/>
        <w:right w:val="none" w:sz="0" w:space="0" w:color="auto"/>
      </w:divBdr>
      <w:divsChild>
        <w:div w:id="1679773047">
          <w:marLeft w:val="640"/>
          <w:marRight w:val="0"/>
          <w:marTop w:val="0"/>
          <w:marBottom w:val="0"/>
          <w:divBdr>
            <w:top w:val="none" w:sz="0" w:space="0" w:color="auto"/>
            <w:left w:val="none" w:sz="0" w:space="0" w:color="auto"/>
            <w:bottom w:val="none" w:sz="0" w:space="0" w:color="auto"/>
            <w:right w:val="none" w:sz="0" w:space="0" w:color="auto"/>
          </w:divBdr>
        </w:div>
        <w:div w:id="1616594484">
          <w:marLeft w:val="640"/>
          <w:marRight w:val="0"/>
          <w:marTop w:val="0"/>
          <w:marBottom w:val="0"/>
          <w:divBdr>
            <w:top w:val="none" w:sz="0" w:space="0" w:color="auto"/>
            <w:left w:val="none" w:sz="0" w:space="0" w:color="auto"/>
            <w:bottom w:val="none" w:sz="0" w:space="0" w:color="auto"/>
            <w:right w:val="none" w:sz="0" w:space="0" w:color="auto"/>
          </w:divBdr>
        </w:div>
        <w:div w:id="500238692">
          <w:marLeft w:val="640"/>
          <w:marRight w:val="0"/>
          <w:marTop w:val="0"/>
          <w:marBottom w:val="0"/>
          <w:divBdr>
            <w:top w:val="none" w:sz="0" w:space="0" w:color="auto"/>
            <w:left w:val="none" w:sz="0" w:space="0" w:color="auto"/>
            <w:bottom w:val="none" w:sz="0" w:space="0" w:color="auto"/>
            <w:right w:val="none" w:sz="0" w:space="0" w:color="auto"/>
          </w:divBdr>
        </w:div>
        <w:div w:id="669138317">
          <w:marLeft w:val="640"/>
          <w:marRight w:val="0"/>
          <w:marTop w:val="0"/>
          <w:marBottom w:val="0"/>
          <w:divBdr>
            <w:top w:val="none" w:sz="0" w:space="0" w:color="auto"/>
            <w:left w:val="none" w:sz="0" w:space="0" w:color="auto"/>
            <w:bottom w:val="none" w:sz="0" w:space="0" w:color="auto"/>
            <w:right w:val="none" w:sz="0" w:space="0" w:color="auto"/>
          </w:divBdr>
        </w:div>
        <w:div w:id="1613246936">
          <w:marLeft w:val="640"/>
          <w:marRight w:val="0"/>
          <w:marTop w:val="0"/>
          <w:marBottom w:val="0"/>
          <w:divBdr>
            <w:top w:val="none" w:sz="0" w:space="0" w:color="auto"/>
            <w:left w:val="none" w:sz="0" w:space="0" w:color="auto"/>
            <w:bottom w:val="none" w:sz="0" w:space="0" w:color="auto"/>
            <w:right w:val="none" w:sz="0" w:space="0" w:color="auto"/>
          </w:divBdr>
        </w:div>
        <w:div w:id="1123496090">
          <w:marLeft w:val="640"/>
          <w:marRight w:val="0"/>
          <w:marTop w:val="0"/>
          <w:marBottom w:val="0"/>
          <w:divBdr>
            <w:top w:val="none" w:sz="0" w:space="0" w:color="auto"/>
            <w:left w:val="none" w:sz="0" w:space="0" w:color="auto"/>
            <w:bottom w:val="none" w:sz="0" w:space="0" w:color="auto"/>
            <w:right w:val="none" w:sz="0" w:space="0" w:color="auto"/>
          </w:divBdr>
        </w:div>
        <w:div w:id="556087166">
          <w:marLeft w:val="640"/>
          <w:marRight w:val="0"/>
          <w:marTop w:val="0"/>
          <w:marBottom w:val="0"/>
          <w:divBdr>
            <w:top w:val="none" w:sz="0" w:space="0" w:color="auto"/>
            <w:left w:val="none" w:sz="0" w:space="0" w:color="auto"/>
            <w:bottom w:val="none" w:sz="0" w:space="0" w:color="auto"/>
            <w:right w:val="none" w:sz="0" w:space="0" w:color="auto"/>
          </w:divBdr>
        </w:div>
        <w:div w:id="1177421038">
          <w:marLeft w:val="640"/>
          <w:marRight w:val="0"/>
          <w:marTop w:val="0"/>
          <w:marBottom w:val="0"/>
          <w:divBdr>
            <w:top w:val="none" w:sz="0" w:space="0" w:color="auto"/>
            <w:left w:val="none" w:sz="0" w:space="0" w:color="auto"/>
            <w:bottom w:val="none" w:sz="0" w:space="0" w:color="auto"/>
            <w:right w:val="none" w:sz="0" w:space="0" w:color="auto"/>
          </w:divBdr>
        </w:div>
        <w:div w:id="608664260">
          <w:marLeft w:val="640"/>
          <w:marRight w:val="0"/>
          <w:marTop w:val="0"/>
          <w:marBottom w:val="0"/>
          <w:divBdr>
            <w:top w:val="none" w:sz="0" w:space="0" w:color="auto"/>
            <w:left w:val="none" w:sz="0" w:space="0" w:color="auto"/>
            <w:bottom w:val="none" w:sz="0" w:space="0" w:color="auto"/>
            <w:right w:val="none" w:sz="0" w:space="0" w:color="auto"/>
          </w:divBdr>
        </w:div>
        <w:div w:id="226959612">
          <w:marLeft w:val="640"/>
          <w:marRight w:val="0"/>
          <w:marTop w:val="0"/>
          <w:marBottom w:val="0"/>
          <w:divBdr>
            <w:top w:val="none" w:sz="0" w:space="0" w:color="auto"/>
            <w:left w:val="none" w:sz="0" w:space="0" w:color="auto"/>
            <w:bottom w:val="none" w:sz="0" w:space="0" w:color="auto"/>
            <w:right w:val="none" w:sz="0" w:space="0" w:color="auto"/>
          </w:divBdr>
        </w:div>
        <w:div w:id="1628506737">
          <w:marLeft w:val="640"/>
          <w:marRight w:val="0"/>
          <w:marTop w:val="0"/>
          <w:marBottom w:val="0"/>
          <w:divBdr>
            <w:top w:val="none" w:sz="0" w:space="0" w:color="auto"/>
            <w:left w:val="none" w:sz="0" w:space="0" w:color="auto"/>
            <w:bottom w:val="none" w:sz="0" w:space="0" w:color="auto"/>
            <w:right w:val="none" w:sz="0" w:space="0" w:color="auto"/>
          </w:divBdr>
        </w:div>
        <w:div w:id="179516461">
          <w:marLeft w:val="640"/>
          <w:marRight w:val="0"/>
          <w:marTop w:val="0"/>
          <w:marBottom w:val="0"/>
          <w:divBdr>
            <w:top w:val="none" w:sz="0" w:space="0" w:color="auto"/>
            <w:left w:val="none" w:sz="0" w:space="0" w:color="auto"/>
            <w:bottom w:val="none" w:sz="0" w:space="0" w:color="auto"/>
            <w:right w:val="none" w:sz="0" w:space="0" w:color="auto"/>
          </w:divBdr>
        </w:div>
        <w:div w:id="1261716831">
          <w:marLeft w:val="640"/>
          <w:marRight w:val="0"/>
          <w:marTop w:val="0"/>
          <w:marBottom w:val="0"/>
          <w:divBdr>
            <w:top w:val="none" w:sz="0" w:space="0" w:color="auto"/>
            <w:left w:val="none" w:sz="0" w:space="0" w:color="auto"/>
            <w:bottom w:val="none" w:sz="0" w:space="0" w:color="auto"/>
            <w:right w:val="none" w:sz="0" w:space="0" w:color="auto"/>
          </w:divBdr>
        </w:div>
        <w:div w:id="1561094933">
          <w:marLeft w:val="640"/>
          <w:marRight w:val="0"/>
          <w:marTop w:val="0"/>
          <w:marBottom w:val="0"/>
          <w:divBdr>
            <w:top w:val="none" w:sz="0" w:space="0" w:color="auto"/>
            <w:left w:val="none" w:sz="0" w:space="0" w:color="auto"/>
            <w:bottom w:val="none" w:sz="0" w:space="0" w:color="auto"/>
            <w:right w:val="none" w:sz="0" w:space="0" w:color="auto"/>
          </w:divBdr>
        </w:div>
        <w:div w:id="1830948663">
          <w:marLeft w:val="640"/>
          <w:marRight w:val="0"/>
          <w:marTop w:val="0"/>
          <w:marBottom w:val="0"/>
          <w:divBdr>
            <w:top w:val="none" w:sz="0" w:space="0" w:color="auto"/>
            <w:left w:val="none" w:sz="0" w:space="0" w:color="auto"/>
            <w:bottom w:val="none" w:sz="0" w:space="0" w:color="auto"/>
            <w:right w:val="none" w:sz="0" w:space="0" w:color="auto"/>
          </w:divBdr>
        </w:div>
        <w:div w:id="1047530510">
          <w:marLeft w:val="640"/>
          <w:marRight w:val="0"/>
          <w:marTop w:val="0"/>
          <w:marBottom w:val="0"/>
          <w:divBdr>
            <w:top w:val="none" w:sz="0" w:space="0" w:color="auto"/>
            <w:left w:val="none" w:sz="0" w:space="0" w:color="auto"/>
            <w:bottom w:val="none" w:sz="0" w:space="0" w:color="auto"/>
            <w:right w:val="none" w:sz="0" w:space="0" w:color="auto"/>
          </w:divBdr>
        </w:div>
        <w:div w:id="541140963">
          <w:marLeft w:val="640"/>
          <w:marRight w:val="0"/>
          <w:marTop w:val="0"/>
          <w:marBottom w:val="0"/>
          <w:divBdr>
            <w:top w:val="none" w:sz="0" w:space="0" w:color="auto"/>
            <w:left w:val="none" w:sz="0" w:space="0" w:color="auto"/>
            <w:bottom w:val="none" w:sz="0" w:space="0" w:color="auto"/>
            <w:right w:val="none" w:sz="0" w:space="0" w:color="auto"/>
          </w:divBdr>
        </w:div>
        <w:div w:id="1933321188">
          <w:marLeft w:val="640"/>
          <w:marRight w:val="0"/>
          <w:marTop w:val="0"/>
          <w:marBottom w:val="0"/>
          <w:divBdr>
            <w:top w:val="none" w:sz="0" w:space="0" w:color="auto"/>
            <w:left w:val="none" w:sz="0" w:space="0" w:color="auto"/>
            <w:bottom w:val="none" w:sz="0" w:space="0" w:color="auto"/>
            <w:right w:val="none" w:sz="0" w:space="0" w:color="auto"/>
          </w:divBdr>
        </w:div>
        <w:div w:id="1165585114">
          <w:marLeft w:val="640"/>
          <w:marRight w:val="0"/>
          <w:marTop w:val="0"/>
          <w:marBottom w:val="0"/>
          <w:divBdr>
            <w:top w:val="none" w:sz="0" w:space="0" w:color="auto"/>
            <w:left w:val="none" w:sz="0" w:space="0" w:color="auto"/>
            <w:bottom w:val="none" w:sz="0" w:space="0" w:color="auto"/>
            <w:right w:val="none" w:sz="0" w:space="0" w:color="auto"/>
          </w:divBdr>
        </w:div>
        <w:div w:id="584261630">
          <w:marLeft w:val="640"/>
          <w:marRight w:val="0"/>
          <w:marTop w:val="0"/>
          <w:marBottom w:val="0"/>
          <w:divBdr>
            <w:top w:val="none" w:sz="0" w:space="0" w:color="auto"/>
            <w:left w:val="none" w:sz="0" w:space="0" w:color="auto"/>
            <w:bottom w:val="none" w:sz="0" w:space="0" w:color="auto"/>
            <w:right w:val="none" w:sz="0" w:space="0" w:color="auto"/>
          </w:divBdr>
        </w:div>
        <w:div w:id="1190291078">
          <w:marLeft w:val="640"/>
          <w:marRight w:val="0"/>
          <w:marTop w:val="0"/>
          <w:marBottom w:val="0"/>
          <w:divBdr>
            <w:top w:val="none" w:sz="0" w:space="0" w:color="auto"/>
            <w:left w:val="none" w:sz="0" w:space="0" w:color="auto"/>
            <w:bottom w:val="none" w:sz="0" w:space="0" w:color="auto"/>
            <w:right w:val="none" w:sz="0" w:space="0" w:color="auto"/>
          </w:divBdr>
        </w:div>
        <w:div w:id="1502700503">
          <w:marLeft w:val="640"/>
          <w:marRight w:val="0"/>
          <w:marTop w:val="0"/>
          <w:marBottom w:val="0"/>
          <w:divBdr>
            <w:top w:val="none" w:sz="0" w:space="0" w:color="auto"/>
            <w:left w:val="none" w:sz="0" w:space="0" w:color="auto"/>
            <w:bottom w:val="none" w:sz="0" w:space="0" w:color="auto"/>
            <w:right w:val="none" w:sz="0" w:space="0" w:color="auto"/>
          </w:divBdr>
        </w:div>
        <w:div w:id="61176099">
          <w:marLeft w:val="640"/>
          <w:marRight w:val="0"/>
          <w:marTop w:val="0"/>
          <w:marBottom w:val="0"/>
          <w:divBdr>
            <w:top w:val="none" w:sz="0" w:space="0" w:color="auto"/>
            <w:left w:val="none" w:sz="0" w:space="0" w:color="auto"/>
            <w:bottom w:val="none" w:sz="0" w:space="0" w:color="auto"/>
            <w:right w:val="none" w:sz="0" w:space="0" w:color="auto"/>
          </w:divBdr>
        </w:div>
        <w:div w:id="521817572">
          <w:marLeft w:val="640"/>
          <w:marRight w:val="0"/>
          <w:marTop w:val="0"/>
          <w:marBottom w:val="0"/>
          <w:divBdr>
            <w:top w:val="none" w:sz="0" w:space="0" w:color="auto"/>
            <w:left w:val="none" w:sz="0" w:space="0" w:color="auto"/>
            <w:bottom w:val="none" w:sz="0" w:space="0" w:color="auto"/>
            <w:right w:val="none" w:sz="0" w:space="0" w:color="auto"/>
          </w:divBdr>
        </w:div>
        <w:div w:id="1480801935">
          <w:marLeft w:val="640"/>
          <w:marRight w:val="0"/>
          <w:marTop w:val="0"/>
          <w:marBottom w:val="0"/>
          <w:divBdr>
            <w:top w:val="none" w:sz="0" w:space="0" w:color="auto"/>
            <w:left w:val="none" w:sz="0" w:space="0" w:color="auto"/>
            <w:bottom w:val="none" w:sz="0" w:space="0" w:color="auto"/>
            <w:right w:val="none" w:sz="0" w:space="0" w:color="auto"/>
          </w:divBdr>
        </w:div>
        <w:div w:id="914240967">
          <w:marLeft w:val="640"/>
          <w:marRight w:val="0"/>
          <w:marTop w:val="0"/>
          <w:marBottom w:val="0"/>
          <w:divBdr>
            <w:top w:val="none" w:sz="0" w:space="0" w:color="auto"/>
            <w:left w:val="none" w:sz="0" w:space="0" w:color="auto"/>
            <w:bottom w:val="none" w:sz="0" w:space="0" w:color="auto"/>
            <w:right w:val="none" w:sz="0" w:space="0" w:color="auto"/>
          </w:divBdr>
        </w:div>
        <w:div w:id="644554207">
          <w:marLeft w:val="640"/>
          <w:marRight w:val="0"/>
          <w:marTop w:val="0"/>
          <w:marBottom w:val="0"/>
          <w:divBdr>
            <w:top w:val="none" w:sz="0" w:space="0" w:color="auto"/>
            <w:left w:val="none" w:sz="0" w:space="0" w:color="auto"/>
            <w:bottom w:val="none" w:sz="0" w:space="0" w:color="auto"/>
            <w:right w:val="none" w:sz="0" w:space="0" w:color="auto"/>
          </w:divBdr>
        </w:div>
        <w:div w:id="830869738">
          <w:marLeft w:val="640"/>
          <w:marRight w:val="0"/>
          <w:marTop w:val="0"/>
          <w:marBottom w:val="0"/>
          <w:divBdr>
            <w:top w:val="none" w:sz="0" w:space="0" w:color="auto"/>
            <w:left w:val="none" w:sz="0" w:space="0" w:color="auto"/>
            <w:bottom w:val="none" w:sz="0" w:space="0" w:color="auto"/>
            <w:right w:val="none" w:sz="0" w:space="0" w:color="auto"/>
          </w:divBdr>
        </w:div>
        <w:div w:id="2136635952">
          <w:marLeft w:val="640"/>
          <w:marRight w:val="0"/>
          <w:marTop w:val="0"/>
          <w:marBottom w:val="0"/>
          <w:divBdr>
            <w:top w:val="none" w:sz="0" w:space="0" w:color="auto"/>
            <w:left w:val="none" w:sz="0" w:space="0" w:color="auto"/>
            <w:bottom w:val="none" w:sz="0" w:space="0" w:color="auto"/>
            <w:right w:val="none" w:sz="0" w:space="0" w:color="auto"/>
          </w:divBdr>
        </w:div>
        <w:div w:id="1997764657">
          <w:marLeft w:val="640"/>
          <w:marRight w:val="0"/>
          <w:marTop w:val="0"/>
          <w:marBottom w:val="0"/>
          <w:divBdr>
            <w:top w:val="none" w:sz="0" w:space="0" w:color="auto"/>
            <w:left w:val="none" w:sz="0" w:space="0" w:color="auto"/>
            <w:bottom w:val="none" w:sz="0" w:space="0" w:color="auto"/>
            <w:right w:val="none" w:sz="0" w:space="0" w:color="auto"/>
          </w:divBdr>
        </w:div>
        <w:div w:id="1010989817">
          <w:marLeft w:val="640"/>
          <w:marRight w:val="0"/>
          <w:marTop w:val="0"/>
          <w:marBottom w:val="0"/>
          <w:divBdr>
            <w:top w:val="none" w:sz="0" w:space="0" w:color="auto"/>
            <w:left w:val="none" w:sz="0" w:space="0" w:color="auto"/>
            <w:bottom w:val="none" w:sz="0" w:space="0" w:color="auto"/>
            <w:right w:val="none" w:sz="0" w:space="0" w:color="auto"/>
          </w:divBdr>
        </w:div>
        <w:div w:id="1232043242">
          <w:marLeft w:val="640"/>
          <w:marRight w:val="0"/>
          <w:marTop w:val="0"/>
          <w:marBottom w:val="0"/>
          <w:divBdr>
            <w:top w:val="none" w:sz="0" w:space="0" w:color="auto"/>
            <w:left w:val="none" w:sz="0" w:space="0" w:color="auto"/>
            <w:bottom w:val="none" w:sz="0" w:space="0" w:color="auto"/>
            <w:right w:val="none" w:sz="0" w:space="0" w:color="auto"/>
          </w:divBdr>
        </w:div>
        <w:div w:id="1365666841">
          <w:marLeft w:val="640"/>
          <w:marRight w:val="0"/>
          <w:marTop w:val="0"/>
          <w:marBottom w:val="0"/>
          <w:divBdr>
            <w:top w:val="none" w:sz="0" w:space="0" w:color="auto"/>
            <w:left w:val="none" w:sz="0" w:space="0" w:color="auto"/>
            <w:bottom w:val="none" w:sz="0" w:space="0" w:color="auto"/>
            <w:right w:val="none" w:sz="0" w:space="0" w:color="auto"/>
          </w:divBdr>
        </w:div>
        <w:div w:id="1841895425">
          <w:marLeft w:val="640"/>
          <w:marRight w:val="0"/>
          <w:marTop w:val="0"/>
          <w:marBottom w:val="0"/>
          <w:divBdr>
            <w:top w:val="none" w:sz="0" w:space="0" w:color="auto"/>
            <w:left w:val="none" w:sz="0" w:space="0" w:color="auto"/>
            <w:bottom w:val="none" w:sz="0" w:space="0" w:color="auto"/>
            <w:right w:val="none" w:sz="0" w:space="0" w:color="auto"/>
          </w:divBdr>
        </w:div>
        <w:div w:id="1932737623">
          <w:marLeft w:val="640"/>
          <w:marRight w:val="0"/>
          <w:marTop w:val="0"/>
          <w:marBottom w:val="0"/>
          <w:divBdr>
            <w:top w:val="none" w:sz="0" w:space="0" w:color="auto"/>
            <w:left w:val="none" w:sz="0" w:space="0" w:color="auto"/>
            <w:bottom w:val="none" w:sz="0" w:space="0" w:color="auto"/>
            <w:right w:val="none" w:sz="0" w:space="0" w:color="auto"/>
          </w:divBdr>
        </w:div>
        <w:div w:id="629019580">
          <w:marLeft w:val="640"/>
          <w:marRight w:val="0"/>
          <w:marTop w:val="0"/>
          <w:marBottom w:val="0"/>
          <w:divBdr>
            <w:top w:val="none" w:sz="0" w:space="0" w:color="auto"/>
            <w:left w:val="none" w:sz="0" w:space="0" w:color="auto"/>
            <w:bottom w:val="none" w:sz="0" w:space="0" w:color="auto"/>
            <w:right w:val="none" w:sz="0" w:space="0" w:color="auto"/>
          </w:divBdr>
        </w:div>
        <w:div w:id="734161418">
          <w:marLeft w:val="640"/>
          <w:marRight w:val="0"/>
          <w:marTop w:val="0"/>
          <w:marBottom w:val="0"/>
          <w:divBdr>
            <w:top w:val="none" w:sz="0" w:space="0" w:color="auto"/>
            <w:left w:val="none" w:sz="0" w:space="0" w:color="auto"/>
            <w:bottom w:val="none" w:sz="0" w:space="0" w:color="auto"/>
            <w:right w:val="none" w:sz="0" w:space="0" w:color="auto"/>
          </w:divBdr>
        </w:div>
        <w:div w:id="935944883">
          <w:marLeft w:val="640"/>
          <w:marRight w:val="0"/>
          <w:marTop w:val="0"/>
          <w:marBottom w:val="0"/>
          <w:divBdr>
            <w:top w:val="none" w:sz="0" w:space="0" w:color="auto"/>
            <w:left w:val="none" w:sz="0" w:space="0" w:color="auto"/>
            <w:bottom w:val="none" w:sz="0" w:space="0" w:color="auto"/>
            <w:right w:val="none" w:sz="0" w:space="0" w:color="auto"/>
          </w:divBdr>
        </w:div>
        <w:div w:id="1837913424">
          <w:marLeft w:val="640"/>
          <w:marRight w:val="0"/>
          <w:marTop w:val="0"/>
          <w:marBottom w:val="0"/>
          <w:divBdr>
            <w:top w:val="none" w:sz="0" w:space="0" w:color="auto"/>
            <w:left w:val="none" w:sz="0" w:space="0" w:color="auto"/>
            <w:bottom w:val="none" w:sz="0" w:space="0" w:color="auto"/>
            <w:right w:val="none" w:sz="0" w:space="0" w:color="auto"/>
          </w:divBdr>
        </w:div>
        <w:div w:id="1649281991">
          <w:marLeft w:val="640"/>
          <w:marRight w:val="0"/>
          <w:marTop w:val="0"/>
          <w:marBottom w:val="0"/>
          <w:divBdr>
            <w:top w:val="none" w:sz="0" w:space="0" w:color="auto"/>
            <w:left w:val="none" w:sz="0" w:space="0" w:color="auto"/>
            <w:bottom w:val="none" w:sz="0" w:space="0" w:color="auto"/>
            <w:right w:val="none" w:sz="0" w:space="0" w:color="auto"/>
          </w:divBdr>
        </w:div>
        <w:div w:id="1982809521">
          <w:marLeft w:val="640"/>
          <w:marRight w:val="0"/>
          <w:marTop w:val="0"/>
          <w:marBottom w:val="0"/>
          <w:divBdr>
            <w:top w:val="none" w:sz="0" w:space="0" w:color="auto"/>
            <w:left w:val="none" w:sz="0" w:space="0" w:color="auto"/>
            <w:bottom w:val="none" w:sz="0" w:space="0" w:color="auto"/>
            <w:right w:val="none" w:sz="0" w:space="0" w:color="auto"/>
          </w:divBdr>
        </w:div>
        <w:div w:id="1606844160">
          <w:marLeft w:val="640"/>
          <w:marRight w:val="0"/>
          <w:marTop w:val="0"/>
          <w:marBottom w:val="0"/>
          <w:divBdr>
            <w:top w:val="none" w:sz="0" w:space="0" w:color="auto"/>
            <w:left w:val="none" w:sz="0" w:space="0" w:color="auto"/>
            <w:bottom w:val="none" w:sz="0" w:space="0" w:color="auto"/>
            <w:right w:val="none" w:sz="0" w:space="0" w:color="auto"/>
          </w:divBdr>
        </w:div>
        <w:div w:id="1766883157">
          <w:marLeft w:val="640"/>
          <w:marRight w:val="0"/>
          <w:marTop w:val="0"/>
          <w:marBottom w:val="0"/>
          <w:divBdr>
            <w:top w:val="none" w:sz="0" w:space="0" w:color="auto"/>
            <w:left w:val="none" w:sz="0" w:space="0" w:color="auto"/>
            <w:bottom w:val="none" w:sz="0" w:space="0" w:color="auto"/>
            <w:right w:val="none" w:sz="0" w:space="0" w:color="auto"/>
          </w:divBdr>
        </w:div>
        <w:div w:id="1243218949">
          <w:marLeft w:val="640"/>
          <w:marRight w:val="0"/>
          <w:marTop w:val="0"/>
          <w:marBottom w:val="0"/>
          <w:divBdr>
            <w:top w:val="none" w:sz="0" w:space="0" w:color="auto"/>
            <w:left w:val="none" w:sz="0" w:space="0" w:color="auto"/>
            <w:bottom w:val="none" w:sz="0" w:space="0" w:color="auto"/>
            <w:right w:val="none" w:sz="0" w:space="0" w:color="auto"/>
          </w:divBdr>
        </w:div>
        <w:div w:id="1749107242">
          <w:marLeft w:val="640"/>
          <w:marRight w:val="0"/>
          <w:marTop w:val="0"/>
          <w:marBottom w:val="0"/>
          <w:divBdr>
            <w:top w:val="none" w:sz="0" w:space="0" w:color="auto"/>
            <w:left w:val="none" w:sz="0" w:space="0" w:color="auto"/>
            <w:bottom w:val="none" w:sz="0" w:space="0" w:color="auto"/>
            <w:right w:val="none" w:sz="0" w:space="0" w:color="auto"/>
          </w:divBdr>
        </w:div>
        <w:div w:id="1029381028">
          <w:marLeft w:val="640"/>
          <w:marRight w:val="0"/>
          <w:marTop w:val="0"/>
          <w:marBottom w:val="0"/>
          <w:divBdr>
            <w:top w:val="none" w:sz="0" w:space="0" w:color="auto"/>
            <w:left w:val="none" w:sz="0" w:space="0" w:color="auto"/>
            <w:bottom w:val="none" w:sz="0" w:space="0" w:color="auto"/>
            <w:right w:val="none" w:sz="0" w:space="0" w:color="auto"/>
          </w:divBdr>
        </w:div>
        <w:div w:id="758601307">
          <w:marLeft w:val="640"/>
          <w:marRight w:val="0"/>
          <w:marTop w:val="0"/>
          <w:marBottom w:val="0"/>
          <w:divBdr>
            <w:top w:val="none" w:sz="0" w:space="0" w:color="auto"/>
            <w:left w:val="none" w:sz="0" w:space="0" w:color="auto"/>
            <w:bottom w:val="none" w:sz="0" w:space="0" w:color="auto"/>
            <w:right w:val="none" w:sz="0" w:space="0" w:color="auto"/>
          </w:divBdr>
        </w:div>
        <w:div w:id="1731420888">
          <w:marLeft w:val="640"/>
          <w:marRight w:val="0"/>
          <w:marTop w:val="0"/>
          <w:marBottom w:val="0"/>
          <w:divBdr>
            <w:top w:val="none" w:sz="0" w:space="0" w:color="auto"/>
            <w:left w:val="none" w:sz="0" w:space="0" w:color="auto"/>
            <w:bottom w:val="none" w:sz="0" w:space="0" w:color="auto"/>
            <w:right w:val="none" w:sz="0" w:space="0" w:color="auto"/>
          </w:divBdr>
        </w:div>
        <w:div w:id="1692367602">
          <w:marLeft w:val="640"/>
          <w:marRight w:val="0"/>
          <w:marTop w:val="0"/>
          <w:marBottom w:val="0"/>
          <w:divBdr>
            <w:top w:val="none" w:sz="0" w:space="0" w:color="auto"/>
            <w:left w:val="none" w:sz="0" w:space="0" w:color="auto"/>
            <w:bottom w:val="none" w:sz="0" w:space="0" w:color="auto"/>
            <w:right w:val="none" w:sz="0" w:space="0" w:color="auto"/>
          </w:divBdr>
        </w:div>
        <w:div w:id="1671827772">
          <w:marLeft w:val="640"/>
          <w:marRight w:val="0"/>
          <w:marTop w:val="0"/>
          <w:marBottom w:val="0"/>
          <w:divBdr>
            <w:top w:val="none" w:sz="0" w:space="0" w:color="auto"/>
            <w:left w:val="none" w:sz="0" w:space="0" w:color="auto"/>
            <w:bottom w:val="none" w:sz="0" w:space="0" w:color="auto"/>
            <w:right w:val="none" w:sz="0" w:space="0" w:color="auto"/>
          </w:divBdr>
        </w:div>
        <w:div w:id="1048913926">
          <w:marLeft w:val="640"/>
          <w:marRight w:val="0"/>
          <w:marTop w:val="0"/>
          <w:marBottom w:val="0"/>
          <w:divBdr>
            <w:top w:val="none" w:sz="0" w:space="0" w:color="auto"/>
            <w:left w:val="none" w:sz="0" w:space="0" w:color="auto"/>
            <w:bottom w:val="none" w:sz="0" w:space="0" w:color="auto"/>
            <w:right w:val="none" w:sz="0" w:space="0" w:color="auto"/>
          </w:divBdr>
        </w:div>
        <w:div w:id="561143130">
          <w:marLeft w:val="640"/>
          <w:marRight w:val="0"/>
          <w:marTop w:val="0"/>
          <w:marBottom w:val="0"/>
          <w:divBdr>
            <w:top w:val="none" w:sz="0" w:space="0" w:color="auto"/>
            <w:left w:val="none" w:sz="0" w:space="0" w:color="auto"/>
            <w:bottom w:val="none" w:sz="0" w:space="0" w:color="auto"/>
            <w:right w:val="none" w:sz="0" w:space="0" w:color="auto"/>
          </w:divBdr>
        </w:div>
        <w:div w:id="1768036756">
          <w:marLeft w:val="640"/>
          <w:marRight w:val="0"/>
          <w:marTop w:val="0"/>
          <w:marBottom w:val="0"/>
          <w:divBdr>
            <w:top w:val="none" w:sz="0" w:space="0" w:color="auto"/>
            <w:left w:val="none" w:sz="0" w:space="0" w:color="auto"/>
            <w:bottom w:val="none" w:sz="0" w:space="0" w:color="auto"/>
            <w:right w:val="none" w:sz="0" w:space="0" w:color="auto"/>
          </w:divBdr>
        </w:div>
        <w:div w:id="1894585674">
          <w:marLeft w:val="640"/>
          <w:marRight w:val="0"/>
          <w:marTop w:val="0"/>
          <w:marBottom w:val="0"/>
          <w:divBdr>
            <w:top w:val="none" w:sz="0" w:space="0" w:color="auto"/>
            <w:left w:val="none" w:sz="0" w:space="0" w:color="auto"/>
            <w:bottom w:val="none" w:sz="0" w:space="0" w:color="auto"/>
            <w:right w:val="none" w:sz="0" w:space="0" w:color="auto"/>
          </w:divBdr>
        </w:div>
        <w:div w:id="1300065207">
          <w:marLeft w:val="640"/>
          <w:marRight w:val="0"/>
          <w:marTop w:val="0"/>
          <w:marBottom w:val="0"/>
          <w:divBdr>
            <w:top w:val="none" w:sz="0" w:space="0" w:color="auto"/>
            <w:left w:val="none" w:sz="0" w:space="0" w:color="auto"/>
            <w:bottom w:val="none" w:sz="0" w:space="0" w:color="auto"/>
            <w:right w:val="none" w:sz="0" w:space="0" w:color="auto"/>
          </w:divBdr>
        </w:div>
        <w:div w:id="1210530136">
          <w:marLeft w:val="640"/>
          <w:marRight w:val="0"/>
          <w:marTop w:val="0"/>
          <w:marBottom w:val="0"/>
          <w:divBdr>
            <w:top w:val="none" w:sz="0" w:space="0" w:color="auto"/>
            <w:left w:val="none" w:sz="0" w:space="0" w:color="auto"/>
            <w:bottom w:val="none" w:sz="0" w:space="0" w:color="auto"/>
            <w:right w:val="none" w:sz="0" w:space="0" w:color="auto"/>
          </w:divBdr>
        </w:div>
        <w:div w:id="1984041996">
          <w:marLeft w:val="640"/>
          <w:marRight w:val="0"/>
          <w:marTop w:val="0"/>
          <w:marBottom w:val="0"/>
          <w:divBdr>
            <w:top w:val="none" w:sz="0" w:space="0" w:color="auto"/>
            <w:left w:val="none" w:sz="0" w:space="0" w:color="auto"/>
            <w:bottom w:val="none" w:sz="0" w:space="0" w:color="auto"/>
            <w:right w:val="none" w:sz="0" w:space="0" w:color="auto"/>
          </w:divBdr>
        </w:div>
        <w:div w:id="564488137">
          <w:marLeft w:val="640"/>
          <w:marRight w:val="0"/>
          <w:marTop w:val="0"/>
          <w:marBottom w:val="0"/>
          <w:divBdr>
            <w:top w:val="none" w:sz="0" w:space="0" w:color="auto"/>
            <w:left w:val="none" w:sz="0" w:space="0" w:color="auto"/>
            <w:bottom w:val="none" w:sz="0" w:space="0" w:color="auto"/>
            <w:right w:val="none" w:sz="0" w:space="0" w:color="auto"/>
          </w:divBdr>
        </w:div>
        <w:div w:id="1125543115">
          <w:marLeft w:val="640"/>
          <w:marRight w:val="0"/>
          <w:marTop w:val="0"/>
          <w:marBottom w:val="0"/>
          <w:divBdr>
            <w:top w:val="none" w:sz="0" w:space="0" w:color="auto"/>
            <w:left w:val="none" w:sz="0" w:space="0" w:color="auto"/>
            <w:bottom w:val="none" w:sz="0" w:space="0" w:color="auto"/>
            <w:right w:val="none" w:sz="0" w:space="0" w:color="auto"/>
          </w:divBdr>
        </w:div>
        <w:div w:id="89007525">
          <w:marLeft w:val="640"/>
          <w:marRight w:val="0"/>
          <w:marTop w:val="0"/>
          <w:marBottom w:val="0"/>
          <w:divBdr>
            <w:top w:val="none" w:sz="0" w:space="0" w:color="auto"/>
            <w:left w:val="none" w:sz="0" w:space="0" w:color="auto"/>
            <w:bottom w:val="none" w:sz="0" w:space="0" w:color="auto"/>
            <w:right w:val="none" w:sz="0" w:space="0" w:color="auto"/>
          </w:divBdr>
        </w:div>
        <w:div w:id="1398935275">
          <w:marLeft w:val="640"/>
          <w:marRight w:val="0"/>
          <w:marTop w:val="0"/>
          <w:marBottom w:val="0"/>
          <w:divBdr>
            <w:top w:val="none" w:sz="0" w:space="0" w:color="auto"/>
            <w:left w:val="none" w:sz="0" w:space="0" w:color="auto"/>
            <w:bottom w:val="none" w:sz="0" w:space="0" w:color="auto"/>
            <w:right w:val="none" w:sz="0" w:space="0" w:color="auto"/>
          </w:divBdr>
        </w:div>
        <w:div w:id="1445689168">
          <w:marLeft w:val="640"/>
          <w:marRight w:val="0"/>
          <w:marTop w:val="0"/>
          <w:marBottom w:val="0"/>
          <w:divBdr>
            <w:top w:val="none" w:sz="0" w:space="0" w:color="auto"/>
            <w:left w:val="none" w:sz="0" w:space="0" w:color="auto"/>
            <w:bottom w:val="none" w:sz="0" w:space="0" w:color="auto"/>
            <w:right w:val="none" w:sz="0" w:space="0" w:color="auto"/>
          </w:divBdr>
        </w:div>
        <w:div w:id="1978877524">
          <w:marLeft w:val="640"/>
          <w:marRight w:val="0"/>
          <w:marTop w:val="0"/>
          <w:marBottom w:val="0"/>
          <w:divBdr>
            <w:top w:val="none" w:sz="0" w:space="0" w:color="auto"/>
            <w:left w:val="none" w:sz="0" w:space="0" w:color="auto"/>
            <w:bottom w:val="none" w:sz="0" w:space="0" w:color="auto"/>
            <w:right w:val="none" w:sz="0" w:space="0" w:color="auto"/>
          </w:divBdr>
        </w:div>
        <w:div w:id="248853633">
          <w:marLeft w:val="640"/>
          <w:marRight w:val="0"/>
          <w:marTop w:val="0"/>
          <w:marBottom w:val="0"/>
          <w:divBdr>
            <w:top w:val="none" w:sz="0" w:space="0" w:color="auto"/>
            <w:left w:val="none" w:sz="0" w:space="0" w:color="auto"/>
            <w:bottom w:val="none" w:sz="0" w:space="0" w:color="auto"/>
            <w:right w:val="none" w:sz="0" w:space="0" w:color="auto"/>
          </w:divBdr>
        </w:div>
        <w:div w:id="120852563">
          <w:marLeft w:val="640"/>
          <w:marRight w:val="0"/>
          <w:marTop w:val="0"/>
          <w:marBottom w:val="0"/>
          <w:divBdr>
            <w:top w:val="none" w:sz="0" w:space="0" w:color="auto"/>
            <w:left w:val="none" w:sz="0" w:space="0" w:color="auto"/>
            <w:bottom w:val="none" w:sz="0" w:space="0" w:color="auto"/>
            <w:right w:val="none" w:sz="0" w:space="0" w:color="auto"/>
          </w:divBdr>
        </w:div>
        <w:div w:id="1479299739">
          <w:marLeft w:val="640"/>
          <w:marRight w:val="0"/>
          <w:marTop w:val="0"/>
          <w:marBottom w:val="0"/>
          <w:divBdr>
            <w:top w:val="none" w:sz="0" w:space="0" w:color="auto"/>
            <w:left w:val="none" w:sz="0" w:space="0" w:color="auto"/>
            <w:bottom w:val="none" w:sz="0" w:space="0" w:color="auto"/>
            <w:right w:val="none" w:sz="0" w:space="0" w:color="auto"/>
          </w:divBdr>
        </w:div>
        <w:div w:id="1738698625">
          <w:marLeft w:val="640"/>
          <w:marRight w:val="0"/>
          <w:marTop w:val="0"/>
          <w:marBottom w:val="0"/>
          <w:divBdr>
            <w:top w:val="none" w:sz="0" w:space="0" w:color="auto"/>
            <w:left w:val="none" w:sz="0" w:space="0" w:color="auto"/>
            <w:bottom w:val="none" w:sz="0" w:space="0" w:color="auto"/>
            <w:right w:val="none" w:sz="0" w:space="0" w:color="auto"/>
          </w:divBdr>
        </w:div>
        <w:div w:id="497841352">
          <w:marLeft w:val="640"/>
          <w:marRight w:val="0"/>
          <w:marTop w:val="0"/>
          <w:marBottom w:val="0"/>
          <w:divBdr>
            <w:top w:val="none" w:sz="0" w:space="0" w:color="auto"/>
            <w:left w:val="none" w:sz="0" w:space="0" w:color="auto"/>
            <w:bottom w:val="none" w:sz="0" w:space="0" w:color="auto"/>
            <w:right w:val="none" w:sz="0" w:space="0" w:color="auto"/>
          </w:divBdr>
        </w:div>
        <w:div w:id="730885670">
          <w:marLeft w:val="640"/>
          <w:marRight w:val="0"/>
          <w:marTop w:val="0"/>
          <w:marBottom w:val="0"/>
          <w:divBdr>
            <w:top w:val="none" w:sz="0" w:space="0" w:color="auto"/>
            <w:left w:val="none" w:sz="0" w:space="0" w:color="auto"/>
            <w:bottom w:val="none" w:sz="0" w:space="0" w:color="auto"/>
            <w:right w:val="none" w:sz="0" w:space="0" w:color="auto"/>
          </w:divBdr>
        </w:div>
        <w:div w:id="624195176">
          <w:marLeft w:val="640"/>
          <w:marRight w:val="0"/>
          <w:marTop w:val="0"/>
          <w:marBottom w:val="0"/>
          <w:divBdr>
            <w:top w:val="none" w:sz="0" w:space="0" w:color="auto"/>
            <w:left w:val="none" w:sz="0" w:space="0" w:color="auto"/>
            <w:bottom w:val="none" w:sz="0" w:space="0" w:color="auto"/>
            <w:right w:val="none" w:sz="0" w:space="0" w:color="auto"/>
          </w:divBdr>
        </w:div>
        <w:div w:id="933440085">
          <w:marLeft w:val="640"/>
          <w:marRight w:val="0"/>
          <w:marTop w:val="0"/>
          <w:marBottom w:val="0"/>
          <w:divBdr>
            <w:top w:val="none" w:sz="0" w:space="0" w:color="auto"/>
            <w:left w:val="none" w:sz="0" w:space="0" w:color="auto"/>
            <w:bottom w:val="none" w:sz="0" w:space="0" w:color="auto"/>
            <w:right w:val="none" w:sz="0" w:space="0" w:color="auto"/>
          </w:divBdr>
        </w:div>
        <w:div w:id="1318218985">
          <w:marLeft w:val="640"/>
          <w:marRight w:val="0"/>
          <w:marTop w:val="0"/>
          <w:marBottom w:val="0"/>
          <w:divBdr>
            <w:top w:val="none" w:sz="0" w:space="0" w:color="auto"/>
            <w:left w:val="none" w:sz="0" w:space="0" w:color="auto"/>
            <w:bottom w:val="none" w:sz="0" w:space="0" w:color="auto"/>
            <w:right w:val="none" w:sz="0" w:space="0" w:color="auto"/>
          </w:divBdr>
        </w:div>
        <w:div w:id="1652366722">
          <w:marLeft w:val="640"/>
          <w:marRight w:val="0"/>
          <w:marTop w:val="0"/>
          <w:marBottom w:val="0"/>
          <w:divBdr>
            <w:top w:val="none" w:sz="0" w:space="0" w:color="auto"/>
            <w:left w:val="none" w:sz="0" w:space="0" w:color="auto"/>
            <w:bottom w:val="none" w:sz="0" w:space="0" w:color="auto"/>
            <w:right w:val="none" w:sz="0" w:space="0" w:color="auto"/>
          </w:divBdr>
        </w:div>
        <w:div w:id="1113131130">
          <w:marLeft w:val="640"/>
          <w:marRight w:val="0"/>
          <w:marTop w:val="0"/>
          <w:marBottom w:val="0"/>
          <w:divBdr>
            <w:top w:val="none" w:sz="0" w:space="0" w:color="auto"/>
            <w:left w:val="none" w:sz="0" w:space="0" w:color="auto"/>
            <w:bottom w:val="none" w:sz="0" w:space="0" w:color="auto"/>
            <w:right w:val="none" w:sz="0" w:space="0" w:color="auto"/>
          </w:divBdr>
        </w:div>
        <w:div w:id="221647685">
          <w:marLeft w:val="640"/>
          <w:marRight w:val="0"/>
          <w:marTop w:val="0"/>
          <w:marBottom w:val="0"/>
          <w:divBdr>
            <w:top w:val="none" w:sz="0" w:space="0" w:color="auto"/>
            <w:left w:val="none" w:sz="0" w:space="0" w:color="auto"/>
            <w:bottom w:val="none" w:sz="0" w:space="0" w:color="auto"/>
            <w:right w:val="none" w:sz="0" w:space="0" w:color="auto"/>
          </w:divBdr>
        </w:div>
        <w:div w:id="274869470">
          <w:marLeft w:val="640"/>
          <w:marRight w:val="0"/>
          <w:marTop w:val="0"/>
          <w:marBottom w:val="0"/>
          <w:divBdr>
            <w:top w:val="none" w:sz="0" w:space="0" w:color="auto"/>
            <w:left w:val="none" w:sz="0" w:space="0" w:color="auto"/>
            <w:bottom w:val="none" w:sz="0" w:space="0" w:color="auto"/>
            <w:right w:val="none" w:sz="0" w:space="0" w:color="auto"/>
          </w:divBdr>
        </w:div>
        <w:div w:id="1966736310">
          <w:marLeft w:val="640"/>
          <w:marRight w:val="0"/>
          <w:marTop w:val="0"/>
          <w:marBottom w:val="0"/>
          <w:divBdr>
            <w:top w:val="none" w:sz="0" w:space="0" w:color="auto"/>
            <w:left w:val="none" w:sz="0" w:space="0" w:color="auto"/>
            <w:bottom w:val="none" w:sz="0" w:space="0" w:color="auto"/>
            <w:right w:val="none" w:sz="0" w:space="0" w:color="auto"/>
          </w:divBdr>
        </w:div>
        <w:div w:id="1321885924">
          <w:marLeft w:val="640"/>
          <w:marRight w:val="0"/>
          <w:marTop w:val="0"/>
          <w:marBottom w:val="0"/>
          <w:divBdr>
            <w:top w:val="none" w:sz="0" w:space="0" w:color="auto"/>
            <w:left w:val="none" w:sz="0" w:space="0" w:color="auto"/>
            <w:bottom w:val="none" w:sz="0" w:space="0" w:color="auto"/>
            <w:right w:val="none" w:sz="0" w:space="0" w:color="auto"/>
          </w:divBdr>
        </w:div>
        <w:div w:id="2138066446">
          <w:marLeft w:val="640"/>
          <w:marRight w:val="0"/>
          <w:marTop w:val="0"/>
          <w:marBottom w:val="0"/>
          <w:divBdr>
            <w:top w:val="none" w:sz="0" w:space="0" w:color="auto"/>
            <w:left w:val="none" w:sz="0" w:space="0" w:color="auto"/>
            <w:bottom w:val="none" w:sz="0" w:space="0" w:color="auto"/>
            <w:right w:val="none" w:sz="0" w:space="0" w:color="auto"/>
          </w:divBdr>
        </w:div>
        <w:div w:id="283463500">
          <w:marLeft w:val="640"/>
          <w:marRight w:val="0"/>
          <w:marTop w:val="0"/>
          <w:marBottom w:val="0"/>
          <w:divBdr>
            <w:top w:val="none" w:sz="0" w:space="0" w:color="auto"/>
            <w:left w:val="none" w:sz="0" w:space="0" w:color="auto"/>
            <w:bottom w:val="none" w:sz="0" w:space="0" w:color="auto"/>
            <w:right w:val="none" w:sz="0" w:space="0" w:color="auto"/>
          </w:divBdr>
        </w:div>
        <w:div w:id="441610786">
          <w:marLeft w:val="640"/>
          <w:marRight w:val="0"/>
          <w:marTop w:val="0"/>
          <w:marBottom w:val="0"/>
          <w:divBdr>
            <w:top w:val="none" w:sz="0" w:space="0" w:color="auto"/>
            <w:left w:val="none" w:sz="0" w:space="0" w:color="auto"/>
            <w:bottom w:val="none" w:sz="0" w:space="0" w:color="auto"/>
            <w:right w:val="none" w:sz="0" w:space="0" w:color="auto"/>
          </w:divBdr>
        </w:div>
        <w:div w:id="661012186">
          <w:marLeft w:val="640"/>
          <w:marRight w:val="0"/>
          <w:marTop w:val="0"/>
          <w:marBottom w:val="0"/>
          <w:divBdr>
            <w:top w:val="none" w:sz="0" w:space="0" w:color="auto"/>
            <w:left w:val="none" w:sz="0" w:space="0" w:color="auto"/>
            <w:bottom w:val="none" w:sz="0" w:space="0" w:color="auto"/>
            <w:right w:val="none" w:sz="0" w:space="0" w:color="auto"/>
          </w:divBdr>
        </w:div>
        <w:div w:id="979652819">
          <w:marLeft w:val="640"/>
          <w:marRight w:val="0"/>
          <w:marTop w:val="0"/>
          <w:marBottom w:val="0"/>
          <w:divBdr>
            <w:top w:val="none" w:sz="0" w:space="0" w:color="auto"/>
            <w:left w:val="none" w:sz="0" w:space="0" w:color="auto"/>
            <w:bottom w:val="none" w:sz="0" w:space="0" w:color="auto"/>
            <w:right w:val="none" w:sz="0" w:space="0" w:color="auto"/>
          </w:divBdr>
        </w:div>
        <w:div w:id="101190249">
          <w:marLeft w:val="640"/>
          <w:marRight w:val="0"/>
          <w:marTop w:val="0"/>
          <w:marBottom w:val="0"/>
          <w:divBdr>
            <w:top w:val="none" w:sz="0" w:space="0" w:color="auto"/>
            <w:left w:val="none" w:sz="0" w:space="0" w:color="auto"/>
            <w:bottom w:val="none" w:sz="0" w:space="0" w:color="auto"/>
            <w:right w:val="none" w:sz="0" w:space="0" w:color="auto"/>
          </w:divBdr>
        </w:div>
        <w:div w:id="1359506712">
          <w:marLeft w:val="640"/>
          <w:marRight w:val="0"/>
          <w:marTop w:val="0"/>
          <w:marBottom w:val="0"/>
          <w:divBdr>
            <w:top w:val="none" w:sz="0" w:space="0" w:color="auto"/>
            <w:left w:val="none" w:sz="0" w:space="0" w:color="auto"/>
            <w:bottom w:val="none" w:sz="0" w:space="0" w:color="auto"/>
            <w:right w:val="none" w:sz="0" w:space="0" w:color="auto"/>
          </w:divBdr>
        </w:div>
      </w:divsChild>
    </w:div>
    <w:div w:id="1534078063">
      <w:bodyDiv w:val="1"/>
      <w:marLeft w:val="0"/>
      <w:marRight w:val="0"/>
      <w:marTop w:val="0"/>
      <w:marBottom w:val="0"/>
      <w:divBdr>
        <w:top w:val="none" w:sz="0" w:space="0" w:color="auto"/>
        <w:left w:val="none" w:sz="0" w:space="0" w:color="auto"/>
        <w:bottom w:val="none" w:sz="0" w:space="0" w:color="auto"/>
        <w:right w:val="none" w:sz="0" w:space="0" w:color="auto"/>
      </w:divBdr>
    </w:div>
    <w:div w:id="1534801376">
      <w:bodyDiv w:val="1"/>
      <w:marLeft w:val="0"/>
      <w:marRight w:val="0"/>
      <w:marTop w:val="0"/>
      <w:marBottom w:val="0"/>
      <w:divBdr>
        <w:top w:val="none" w:sz="0" w:space="0" w:color="auto"/>
        <w:left w:val="none" w:sz="0" w:space="0" w:color="auto"/>
        <w:bottom w:val="none" w:sz="0" w:space="0" w:color="auto"/>
        <w:right w:val="none" w:sz="0" w:space="0" w:color="auto"/>
      </w:divBdr>
      <w:divsChild>
        <w:div w:id="1769764440">
          <w:marLeft w:val="480"/>
          <w:marRight w:val="0"/>
          <w:marTop w:val="0"/>
          <w:marBottom w:val="0"/>
          <w:divBdr>
            <w:top w:val="none" w:sz="0" w:space="0" w:color="auto"/>
            <w:left w:val="none" w:sz="0" w:space="0" w:color="auto"/>
            <w:bottom w:val="none" w:sz="0" w:space="0" w:color="auto"/>
            <w:right w:val="none" w:sz="0" w:space="0" w:color="auto"/>
          </w:divBdr>
        </w:div>
        <w:div w:id="296642527">
          <w:marLeft w:val="480"/>
          <w:marRight w:val="0"/>
          <w:marTop w:val="0"/>
          <w:marBottom w:val="0"/>
          <w:divBdr>
            <w:top w:val="none" w:sz="0" w:space="0" w:color="auto"/>
            <w:left w:val="none" w:sz="0" w:space="0" w:color="auto"/>
            <w:bottom w:val="none" w:sz="0" w:space="0" w:color="auto"/>
            <w:right w:val="none" w:sz="0" w:space="0" w:color="auto"/>
          </w:divBdr>
        </w:div>
        <w:div w:id="100687151">
          <w:marLeft w:val="480"/>
          <w:marRight w:val="0"/>
          <w:marTop w:val="0"/>
          <w:marBottom w:val="0"/>
          <w:divBdr>
            <w:top w:val="none" w:sz="0" w:space="0" w:color="auto"/>
            <w:left w:val="none" w:sz="0" w:space="0" w:color="auto"/>
            <w:bottom w:val="none" w:sz="0" w:space="0" w:color="auto"/>
            <w:right w:val="none" w:sz="0" w:space="0" w:color="auto"/>
          </w:divBdr>
        </w:div>
        <w:div w:id="1006905962">
          <w:marLeft w:val="480"/>
          <w:marRight w:val="0"/>
          <w:marTop w:val="0"/>
          <w:marBottom w:val="0"/>
          <w:divBdr>
            <w:top w:val="none" w:sz="0" w:space="0" w:color="auto"/>
            <w:left w:val="none" w:sz="0" w:space="0" w:color="auto"/>
            <w:bottom w:val="none" w:sz="0" w:space="0" w:color="auto"/>
            <w:right w:val="none" w:sz="0" w:space="0" w:color="auto"/>
          </w:divBdr>
        </w:div>
        <w:div w:id="234972242">
          <w:marLeft w:val="480"/>
          <w:marRight w:val="0"/>
          <w:marTop w:val="0"/>
          <w:marBottom w:val="0"/>
          <w:divBdr>
            <w:top w:val="none" w:sz="0" w:space="0" w:color="auto"/>
            <w:left w:val="none" w:sz="0" w:space="0" w:color="auto"/>
            <w:bottom w:val="none" w:sz="0" w:space="0" w:color="auto"/>
            <w:right w:val="none" w:sz="0" w:space="0" w:color="auto"/>
          </w:divBdr>
        </w:div>
        <w:div w:id="1467044553">
          <w:marLeft w:val="480"/>
          <w:marRight w:val="0"/>
          <w:marTop w:val="0"/>
          <w:marBottom w:val="0"/>
          <w:divBdr>
            <w:top w:val="none" w:sz="0" w:space="0" w:color="auto"/>
            <w:left w:val="none" w:sz="0" w:space="0" w:color="auto"/>
            <w:bottom w:val="none" w:sz="0" w:space="0" w:color="auto"/>
            <w:right w:val="none" w:sz="0" w:space="0" w:color="auto"/>
          </w:divBdr>
        </w:div>
        <w:div w:id="861431620">
          <w:marLeft w:val="480"/>
          <w:marRight w:val="0"/>
          <w:marTop w:val="0"/>
          <w:marBottom w:val="0"/>
          <w:divBdr>
            <w:top w:val="none" w:sz="0" w:space="0" w:color="auto"/>
            <w:left w:val="none" w:sz="0" w:space="0" w:color="auto"/>
            <w:bottom w:val="none" w:sz="0" w:space="0" w:color="auto"/>
            <w:right w:val="none" w:sz="0" w:space="0" w:color="auto"/>
          </w:divBdr>
        </w:div>
        <w:div w:id="1178542311">
          <w:marLeft w:val="480"/>
          <w:marRight w:val="0"/>
          <w:marTop w:val="0"/>
          <w:marBottom w:val="0"/>
          <w:divBdr>
            <w:top w:val="none" w:sz="0" w:space="0" w:color="auto"/>
            <w:left w:val="none" w:sz="0" w:space="0" w:color="auto"/>
            <w:bottom w:val="none" w:sz="0" w:space="0" w:color="auto"/>
            <w:right w:val="none" w:sz="0" w:space="0" w:color="auto"/>
          </w:divBdr>
        </w:div>
        <w:div w:id="625887778">
          <w:marLeft w:val="480"/>
          <w:marRight w:val="0"/>
          <w:marTop w:val="0"/>
          <w:marBottom w:val="0"/>
          <w:divBdr>
            <w:top w:val="none" w:sz="0" w:space="0" w:color="auto"/>
            <w:left w:val="none" w:sz="0" w:space="0" w:color="auto"/>
            <w:bottom w:val="none" w:sz="0" w:space="0" w:color="auto"/>
            <w:right w:val="none" w:sz="0" w:space="0" w:color="auto"/>
          </w:divBdr>
        </w:div>
        <w:div w:id="895777977">
          <w:marLeft w:val="480"/>
          <w:marRight w:val="0"/>
          <w:marTop w:val="0"/>
          <w:marBottom w:val="0"/>
          <w:divBdr>
            <w:top w:val="none" w:sz="0" w:space="0" w:color="auto"/>
            <w:left w:val="none" w:sz="0" w:space="0" w:color="auto"/>
            <w:bottom w:val="none" w:sz="0" w:space="0" w:color="auto"/>
            <w:right w:val="none" w:sz="0" w:space="0" w:color="auto"/>
          </w:divBdr>
        </w:div>
        <w:div w:id="1481073494">
          <w:marLeft w:val="480"/>
          <w:marRight w:val="0"/>
          <w:marTop w:val="0"/>
          <w:marBottom w:val="0"/>
          <w:divBdr>
            <w:top w:val="none" w:sz="0" w:space="0" w:color="auto"/>
            <w:left w:val="none" w:sz="0" w:space="0" w:color="auto"/>
            <w:bottom w:val="none" w:sz="0" w:space="0" w:color="auto"/>
            <w:right w:val="none" w:sz="0" w:space="0" w:color="auto"/>
          </w:divBdr>
        </w:div>
        <w:div w:id="1360816085">
          <w:marLeft w:val="480"/>
          <w:marRight w:val="0"/>
          <w:marTop w:val="0"/>
          <w:marBottom w:val="0"/>
          <w:divBdr>
            <w:top w:val="none" w:sz="0" w:space="0" w:color="auto"/>
            <w:left w:val="none" w:sz="0" w:space="0" w:color="auto"/>
            <w:bottom w:val="none" w:sz="0" w:space="0" w:color="auto"/>
            <w:right w:val="none" w:sz="0" w:space="0" w:color="auto"/>
          </w:divBdr>
        </w:div>
        <w:div w:id="1457334274">
          <w:marLeft w:val="480"/>
          <w:marRight w:val="0"/>
          <w:marTop w:val="0"/>
          <w:marBottom w:val="0"/>
          <w:divBdr>
            <w:top w:val="none" w:sz="0" w:space="0" w:color="auto"/>
            <w:left w:val="none" w:sz="0" w:space="0" w:color="auto"/>
            <w:bottom w:val="none" w:sz="0" w:space="0" w:color="auto"/>
            <w:right w:val="none" w:sz="0" w:space="0" w:color="auto"/>
          </w:divBdr>
        </w:div>
        <w:div w:id="1579632999">
          <w:marLeft w:val="480"/>
          <w:marRight w:val="0"/>
          <w:marTop w:val="0"/>
          <w:marBottom w:val="0"/>
          <w:divBdr>
            <w:top w:val="none" w:sz="0" w:space="0" w:color="auto"/>
            <w:left w:val="none" w:sz="0" w:space="0" w:color="auto"/>
            <w:bottom w:val="none" w:sz="0" w:space="0" w:color="auto"/>
            <w:right w:val="none" w:sz="0" w:space="0" w:color="auto"/>
          </w:divBdr>
        </w:div>
        <w:div w:id="1837652899">
          <w:marLeft w:val="480"/>
          <w:marRight w:val="0"/>
          <w:marTop w:val="0"/>
          <w:marBottom w:val="0"/>
          <w:divBdr>
            <w:top w:val="none" w:sz="0" w:space="0" w:color="auto"/>
            <w:left w:val="none" w:sz="0" w:space="0" w:color="auto"/>
            <w:bottom w:val="none" w:sz="0" w:space="0" w:color="auto"/>
            <w:right w:val="none" w:sz="0" w:space="0" w:color="auto"/>
          </w:divBdr>
        </w:div>
        <w:div w:id="1989700066">
          <w:marLeft w:val="480"/>
          <w:marRight w:val="0"/>
          <w:marTop w:val="0"/>
          <w:marBottom w:val="0"/>
          <w:divBdr>
            <w:top w:val="none" w:sz="0" w:space="0" w:color="auto"/>
            <w:left w:val="none" w:sz="0" w:space="0" w:color="auto"/>
            <w:bottom w:val="none" w:sz="0" w:space="0" w:color="auto"/>
            <w:right w:val="none" w:sz="0" w:space="0" w:color="auto"/>
          </w:divBdr>
        </w:div>
        <w:div w:id="838037017">
          <w:marLeft w:val="480"/>
          <w:marRight w:val="0"/>
          <w:marTop w:val="0"/>
          <w:marBottom w:val="0"/>
          <w:divBdr>
            <w:top w:val="none" w:sz="0" w:space="0" w:color="auto"/>
            <w:left w:val="none" w:sz="0" w:space="0" w:color="auto"/>
            <w:bottom w:val="none" w:sz="0" w:space="0" w:color="auto"/>
            <w:right w:val="none" w:sz="0" w:space="0" w:color="auto"/>
          </w:divBdr>
        </w:div>
        <w:div w:id="1184245458">
          <w:marLeft w:val="480"/>
          <w:marRight w:val="0"/>
          <w:marTop w:val="0"/>
          <w:marBottom w:val="0"/>
          <w:divBdr>
            <w:top w:val="none" w:sz="0" w:space="0" w:color="auto"/>
            <w:left w:val="none" w:sz="0" w:space="0" w:color="auto"/>
            <w:bottom w:val="none" w:sz="0" w:space="0" w:color="auto"/>
            <w:right w:val="none" w:sz="0" w:space="0" w:color="auto"/>
          </w:divBdr>
        </w:div>
        <w:div w:id="77556979">
          <w:marLeft w:val="480"/>
          <w:marRight w:val="0"/>
          <w:marTop w:val="0"/>
          <w:marBottom w:val="0"/>
          <w:divBdr>
            <w:top w:val="none" w:sz="0" w:space="0" w:color="auto"/>
            <w:left w:val="none" w:sz="0" w:space="0" w:color="auto"/>
            <w:bottom w:val="none" w:sz="0" w:space="0" w:color="auto"/>
            <w:right w:val="none" w:sz="0" w:space="0" w:color="auto"/>
          </w:divBdr>
        </w:div>
        <w:div w:id="346447406">
          <w:marLeft w:val="480"/>
          <w:marRight w:val="0"/>
          <w:marTop w:val="0"/>
          <w:marBottom w:val="0"/>
          <w:divBdr>
            <w:top w:val="none" w:sz="0" w:space="0" w:color="auto"/>
            <w:left w:val="none" w:sz="0" w:space="0" w:color="auto"/>
            <w:bottom w:val="none" w:sz="0" w:space="0" w:color="auto"/>
            <w:right w:val="none" w:sz="0" w:space="0" w:color="auto"/>
          </w:divBdr>
        </w:div>
        <w:div w:id="1878856762">
          <w:marLeft w:val="480"/>
          <w:marRight w:val="0"/>
          <w:marTop w:val="0"/>
          <w:marBottom w:val="0"/>
          <w:divBdr>
            <w:top w:val="none" w:sz="0" w:space="0" w:color="auto"/>
            <w:left w:val="none" w:sz="0" w:space="0" w:color="auto"/>
            <w:bottom w:val="none" w:sz="0" w:space="0" w:color="auto"/>
            <w:right w:val="none" w:sz="0" w:space="0" w:color="auto"/>
          </w:divBdr>
        </w:div>
        <w:div w:id="1208177373">
          <w:marLeft w:val="480"/>
          <w:marRight w:val="0"/>
          <w:marTop w:val="0"/>
          <w:marBottom w:val="0"/>
          <w:divBdr>
            <w:top w:val="none" w:sz="0" w:space="0" w:color="auto"/>
            <w:left w:val="none" w:sz="0" w:space="0" w:color="auto"/>
            <w:bottom w:val="none" w:sz="0" w:space="0" w:color="auto"/>
            <w:right w:val="none" w:sz="0" w:space="0" w:color="auto"/>
          </w:divBdr>
        </w:div>
        <w:div w:id="187910058">
          <w:marLeft w:val="480"/>
          <w:marRight w:val="0"/>
          <w:marTop w:val="0"/>
          <w:marBottom w:val="0"/>
          <w:divBdr>
            <w:top w:val="none" w:sz="0" w:space="0" w:color="auto"/>
            <w:left w:val="none" w:sz="0" w:space="0" w:color="auto"/>
            <w:bottom w:val="none" w:sz="0" w:space="0" w:color="auto"/>
            <w:right w:val="none" w:sz="0" w:space="0" w:color="auto"/>
          </w:divBdr>
        </w:div>
        <w:div w:id="1978073371">
          <w:marLeft w:val="480"/>
          <w:marRight w:val="0"/>
          <w:marTop w:val="0"/>
          <w:marBottom w:val="0"/>
          <w:divBdr>
            <w:top w:val="none" w:sz="0" w:space="0" w:color="auto"/>
            <w:left w:val="none" w:sz="0" w:space="0" w:color="auto"/>
            <w:bottom w:val="none" w:sz="0" w:space="0" w:color="auto"/>
            <w:right w:val="none" w:sz="0" w:space="0" w:color="auto"/>
          </w:divBdr>
        </w:div>
        <w:div w:id="2132091743">
          <w:marLeft w:val="480"/>
          <w:marRight w:val="0"/>
          <w:marTop w:val="0"/>
          <w:marBottom w:val="0"/>
          <w:divBdr>
            <w:top w:val="none" w:sz="0" w:space="0" w:color="auto"/>
            <w:left w:val="none" w:sz="0" w:space="0" w:color="auto"/>
            <w:bottom w:val="none" w:sz="0" w:space="0" w:color="auto"/>
            <w:right w:val="none" w:sz="0" w:space="0" w:color="auto"/>
          </w:divBdr>
        </w:div>
        <w:div w:id="1838691235">
          <w:marLeft w:val="480"/>
          <w:marRight w:val="0"/>
          <w:marTop w:val="0"/>
          <w:marBottom w:val="0"/>
          <w:divBdr>
            <w:top w:val="none" w:sz="0" w:space="0" w:color="auto"/>
            <w:left w:val="none" w:sz="0" w:space="0" w:color="auto"/>
            <w:bottom w:val="none" w:sz="0" w:space="0" w:color="auto"/>
            <w:right w:val="none" w:sz="0" w:space="0" w:color="auto"/>
          </w:divBdr>
        </w:div>
        <w:div w:id="2118601488">
          <w:marLeft w:val="480"/>
          <w:marRight w:val="0"/>
          <w:marTop w:val="0"/>
          <w:marBottom w:val="0"/>
          <w:divBdr>
            <w:top w:val="none" w:sz="0" w:space="0" w:color="auto"/>
            <w:left w:val="none" w:sz="0" w:space="0" w:color="auto"/>
            <w:bottom w:val="none" w:sz="0" w:space="0" w:color="auto"/>
            <w:right w:val="none" w:sz="0" w:space="0" w:color="auto"/>
          </w:divBdr>
        </w:div>
        <w:div w:id="1744716953">
          <w:marLeft w:val="480"/>
          <w:marRight w:val="0"/>
          <w:marTop w:val="0"/>
          <w:marBottom w:val="0"/>
          <w:divBdr>
            <w:top w:val="none" w:sz="0" w:space="0" w:color="auto"/>
            <w:left w:val="none" w:sz="0" w:space="0" w:color="auto"/>
            <w:bottom w:val="none" w:sz="0" w:space="0" w:color="auto"/>
            <w:right w:val="none" w:sz="0" w:space="0" w:color="auto"/>
          </w:divBdr>
        </w:div>
        <w:div w:id="743726503">
          <w:marLeft w:val="480"/>
          <w:marRight w:val="0"/>
          <w:marTop w:val="0"/>
          <w:marBottom w:val="0"/>
          <w:divBdr>
            <w:top w:val="none" w:sz="0" w:space="0" w:color="auto"/>
            <w:left w:val="none" w:sz="0" w:space="0" w:color="auto"/>
            <w:bottom w:val="none" w:sz="0" w:space="0" w:color="auto"/>
            <w:right w:val="none" w:sz="0" w:space="0" w:color="auto"/>
          </w:divBdr>
        </w:div>
        <w:div w:id="1217933233">
          <w:marLeft w:val="480"/>
          <w:marRight w:val="0"/>
          <w:marTop w:val="0"/>
          <w:marBottom w:val="0"/>
          <w:divBdr>
            <w:top w:val="none" w:sz="0" w:space="0" w:color="auto"/>
            <w:left w:val="none" w:sz="0" w:space="0" w:color="auto"/>
            <w:bottom w:val="none" w:sz="0" w:space="0" w:color="auto"/>
            <w:right w:val="none" w:sz="0" w:space="0" w:color="auto"/>
          </w:divBdr>
        </w:div>
        <w:div w:id="823007016">
          <w:marLeft w:val="480"/>
          <w:marRight w:val="0"/>
          <w:marTop w:val="0"/>
          <w:marBottom w:val="0"/>
          <w:divBdr>
            <w:top w:val="none" w:sz="0" w:space="0" w:color="auto"/>
            <w:left w:val="none" w:sz="0" w:space="0" w:color="auto"/>
            <w:bottom w:val="none" w:sz="0" w:space="0" w:color="auto"/>
            <w:right w:val="none" w:sz="0" w:space="0" w:color="auto"/>
          </w:divBdr>
        </w:div>
        <w:div w:id="1062411932">
          <w:marLeft w:val="480"/>
          <w:marRight w:val="0"/>
          <w:marTop w:val="0"/>
          <w:marBottom w:val="0"/>
          <w:divBdr>
            <w:top w:val="none" w:sz="0" w:space="0" w:color="auto"/>
            <w:left w:val="none" w:sz="0" w:space="0" w:color="auto"/>
            <w:bottom w:val="none" w:sz="0" w:space="0" w:color="auto"/>
            <w:right w:val="none" w:sz="0" w:space="0" w:color="auto"/>
          </w:divBdr>
        </w:div>
        <w:div w:id="1443763817">
          <w:marLeft w:val="480"/>
          <w:marRight w:val="0"/>
          <w:marTop w:val="0"/>
          <w:marBottom w:val="0"/>
          <w:divBdr>
            <w:top w:val="none" w:sz="0" w:space="0" w:color="auto"/>
            <w:left w:val="none" w:sz="0" w:space="0" w:color="auto"/>
            <w:bottom w:val="none" w:sz="0" w:space="0" w:color="auto"/>
            <w:right w:val="none" w:sz="0" w:space="0" w:color="auto"/>
          </w:divBdr>
        </w:div>
        <w:div w:id="537864819">
          <w:marLeft w:val="480"/>
          <w:marRight w:val="0"/>
          <w:marTop w:val="0"/>
          <w:marBottom w:val="0"/>
          <w:divBdr>
            <w:top w:val="none" w:sz="0" w:space="0" w:color="auto"/>
            <w:left w:val="none" w:sz="0" w:space="0" w:color="auto"/>
            <w:bottom w:val="none" w:sz="0" w:space="0" w:color="auto"/>
            <w:right w:val="none" w:sz="0" w:space="0" w:color="auto"/>
          </w:divBdr>
        </w:div>
        <w:div w:id="554467120">
          <w:marLeft w:val="480"/>
          <w:marRight w:val="0"/>
          <w:marTop w:val="0"/>
          <w:marBottom w:val="0"/>
          <w:divBdr>
            <w:top w:val="none" w:sz="0" w:space="0" w:color="auto"/>
            <w:left w:val="none" w:sz="0" w:space="0" w:color="auto"/>
            <w:bottom w:val="none" w:sz="0" w:space="0" w:color="auto"/>
            <w:right w:val="none" w:sz="0" w:space="0" w:color="auto"/>
          </w:divBdr>
        </w:div>
        <w:div w:id="897744633">
          <w:marLeft w:val="480"/>
          <w:marRight w:val="0"/>
          <w:marTop w:val="0"/>
          <w:marBottom w:val="0"/>
          <w:divBdr>
            <w:top w:val="none" w:sz="0" w:space="0" w:color="auto"/>
            <w:left w:val="none" w:sz="0" w:space="0" w:color="auto"/>
            <w:bottom w:val="none" w:sz="0" w:space="0" w:color="auto"/>
            <w:right w:val="none" w:sz="0" w:space="0" w:color="auto"/>
          </w:divBdr>
        </w:div>
        <w:div w:id="1539003001">
          <w:marLeft w:val="480"/>
          <w:marRight w:val="0"/>
          <w:marTop w:val="0"/>
          <w:marBottom w:val="0"/>
          <w:divBdr>
            <w:top w:val="none" w:sz="0" w:space="0" w:color="auto"/>
            <w:left w:val="none" w:sz="0" w:space="0" w:color="auto"/>
            <w:bottom w:val="none" w:sz="0" w:space="0" w:color="auto"/>
            <w:right w:val="none" w:sz="0" w:space="0" w:color="auto"/>
          </w:divBdr>
        </w:div>
        <w:div w:id="409157929">
          <w:marLeft w:val="480"/>
          <w:marRight w:val="0"/>
          <w:marTop w:val="0"/>
          <w:marBottom w:val="0"/>
          <w:divBdr>
            <w:top w:val="none" w:sz="0" w:space="0" w:color="auto"/>
            <w:left w:val="none" w:sz="0" w:space="0" w:color="auto"/>
            <w:bottom w:val="none" w:sz="0" w:space="0" w:color="auto"/>
            <w:right w:val="none" w:sz="0" w:space="0" w:color="auto"/>
          </w:divBdr>
        </w:div>
        <w:div w:id="464856842">
          <w:marLeft w:val="480"/>
          <w:marRight w:val="0"/>
          <w:marTop w:val="0"/>
          <w:marBottom w:val="0"/>
          <w:divBdr>
            <w:top w:val="none" w:sz="0" w:space="0" w:color="auto"/>
            <w:left w:val="none" w:sz="0" w:space="0" w:color="auto"/>
            <w:bottom w:val="none" w:sz="0" w:space="0" w:color="auto"/>
            <w:right w:val="none" w:sz="0" w:space="0" w:color="auto"/>
          </w:divBdr>
        </w:div>
        <w:div w:id="1681082824">
          <w:marLeft w:val="480"/>
          <w:marRight w:val="0"/>
          <w:marTop w:val="0"/>
          <w:marBottom w:val="0"/>
          <w:divBdr>
            <w:top w:val="none" w:sz="0" w:space="0" w:color="auto"/>
            <w:left w:val="none" w:sz="0" w:space="0" w:color="auto"/>
            <w:bottom w:val="none" w:sz="0" w:space="0" w:color="auto"/>
            <w:right w:val="none" w:sz="0" w:space="0" w:color="auto"/>
          </w:divBdr>
        </w:div>
        <w:div w:id="1664357576">
          <w:marLeft w:val="480"/>
          <w:marRight w:val="0"/>
          <w:marTop w:val="0"/>
          <w:marBottom w:val="0"/>
          <w:divBdr>
            <w:top w:val="none" w:sz="0" w:space="0" w:color="auto"/>
            <w:left w:val="none" w:sz="0" w:space="0" w:color="auto"/>
            <w:bottom w:val="none" w:sz="0" w:space="0" w:color="auto"/>
            <w:right w:val="none" w:sz="0" w:space="0" w:color="auto"/>
          </w:divBdr>
        </w:div>
        <w:div w:id="1094548650">
          <w:marLeft w:val="480"/>
          <w:marRight w:val="0"/>
          <w:marTop w:val="0"/>
          <w:marBottom w:val="0"/>
          <w:divBdr>
            <w:top w:val="none" w:sz="0" w:space="0" w:color="auto"/>
            <w:left w:val="none" w:sz="0" w:space="0" w:color="auto"/>
            <w:bottom w:val="none" w:sz="0" w:space="0" w:color="auto"/>
            <w:right w:val="none" w:sz="0" w:space="0" w:color="auto"/>
          </w:divBdr>
        </w:div>
        <w:div w:id="2096200193">
          <w:marLeft w:val="480"/>
          <w:marRight w:val="0"/>
          <w:marTop w:val="0"/>
          <w:marBottom w:val="0"/>
          <w:divBdr>
            <w:top w:val="none" w:sz="0" w:space="0" w:color="auto"/>
            <w:left w:val="none" w:sz="0" w:space="0" w:color="auto"/>
            <w:bottom w:val="none" w:sz="0" w:space="0" w:color="auto"/>
            <w:right w:val="none" w:sz="0" w:space="0" w:color="auto"/>
          </w:divBdr>
        </w:div>
        <w:div w:id="1325208742">
          <w:marLeft w:val="480"/>
          <w:marRight w:val="0"/>
          <w:marTop w:val="0"/>
          <w:marBottom w:val="0"/>
          <w:divBdr>
            <w:top w:val="none" w:sz="0" w:space="0" w:color="auto"/>
            <w:left w:val="none" w:sz="0" w:space="0" w:color="auto"/>
            <w:bottom w:val="none" w:sz="0" w:space="0" w:color="auto"/>
            <w:right w:val="none" w:sz="0" w:space="0" w:color="auto"/>
          </w:divBdr>
        </w:div>
        <w:div w:id="503395858">
          <w:marLeft w:val="480"/>
          <w:marRight w:val="0"/>
          <w:marTop w:val="0"/>
          <w:marBottom w:val="0"/>
          <w:divBdr>
            <w:top w:val="none" w:sz="0" w:space="0" w:color="auto"/>
            <w:left w:val="none" w:sz="0" w:space="0" w:color="auto"/>
            <w:bottom w:val="none" w:sz="0" w:space="0" w:color="auto"/>
            <w:right w:val="none" w:sz="0" w:space="0" w:color="auto"/>
          </w:divBdr>
        </w:div>
        <w:div w:id="1371030757">
          <w:marLeft w:val="480"/>
          <w:marRight w:val="0"/>
          <w:marTop w:val="0"/>
          <w:marBottom w:val="0"/>
          <w:divBdr>
            <w:top w:val="none" w:sz="0" w:space="0" w:color="auto"/>
            <w:left w:val="none" w:sz="0" w:space="0" w:color="auto"/>
            <w:bottom w:val="none" w:sz="0" w:space="0" w:color="auto"/>
            <w:right w:val="none" w:sz="0" w:space="0" w:color="auto"/>
          </w:divBdr>
        </w:div>
        <w:div w:id="677269501">
          <w:marLeft w:val="480"/>
          <w:marRight w:val="0"/>
          <w:marTop w:val="0"/>
          <w:marBottom w:val="0"/>
          <w:divBdr>
            <w:top w:val="none" w:sz="0" w:space="0" w:color="auto"/>
            <w:left w:val="none" w:sz="0" w:space="0" w:color="auto"/>
            <w:bottom w:val="none" w:sz="0" w:space="0" w:color="auto"/>
            <w:right w:val="none" w:sz="0" w:space="0" w:color="auto"/>
          </w:divBdr>
        </w:div>
        <w:div w:id="1982885617">
          <w:marLeft w:val="480"/>
          <w:marRight w:val="0"/>
          <w:marTop w:val="0"/>
          <w:marBottom w:val="0"/>
          <w:divBdr>
            <w:top w:val="none" w:sz="0" w:space="0" w:color="auto"/>
            <w:left w:val="none" w:sz="0" w:space="0" w:color="auto"/>
            <w:bottom w:val="none" w:sz="0" w:space="0" w:color="auto"/>
            <w:right w:val="none" w:sz="0" w:space="0" w:color="auto"/>
          </w:divBdr>
        </w:div>
        <w:div w:id="50272187">
          <w:marLeft w:val="480"/>
          <w:marRight w:val="0"/>
          <w:marTop w:val="0"/>
          <w:marBottom w:val="0"/>
          <w:divBdr>
            <w:top w:val="none" w:sz="0" w:space="0" w:color="auto"/>
            <w:left w:val="none" w:sz="0" w:space="0" w:color="auto"/>
            <w:bottom w:val="none" w:sz="0" w:space="0" w:color="auto"/>
            <w:right w:val="none" w:sz="0" w:space="0" w:color="auto"/>
          </w:divBdr>
        </w:div>
      </w:divsChild>
    </w:div>
    <w:div w:id="1543907492">
      <w:bodyDiv w:val="1"/>
      <w:marLeft w:val="0"/>
      <w:marRight w:val="0"/>
      <w:marTop w:val="0"/>
      <w:marBottom w:val="0"/>
      <w:divBdr>
        <w:top w:val="none" w:sz="0" w:space="0" w:color="auto"/>
        <w:left w:val="none" w:sz="0" w:space="0" w:color="auto"/>
        <w:bottom w:val="none" w:sz="0" w:space="0" w:color="auto"/>
        <w:right w:val="none" w:sz="0" w:space="0" w:color="auto"/>
      </w:divBdr>
    </w:div>
    <w:div w:id="1549563776">
      <w:bodyDiv w:val="1"/>
      <w:marLeft w:val="0"/>
      <w:marRight w:val="0"/>
      <w:marTop w:val="0"/>
      <w:marBottom w:val="0"/>
      <w:divBdr>
        <w:top w:val="none" w:sz="0" w:space="0" w:color="auto"/>
        <w:left w:val="none" w:sz="0" w:space="0" w:color="auto"/>
        <w:bottom w:val="none" w:sz="0" w:space="0" w:color="auto"/>
        <w:right w:val="none" w:sz="0" w:space="0" w:color="auto"/>
      </w:divBdr>
      <w:divsChild>
        <w:div w:id="1174419022">
          <w:marLeft w:val="640"/>
          <w:marRight w:val="0"/>
          <w:marTop w:val="0"/>
          <w:marBottom w:val="0"/>
          <w:divBdr>
            <w:top w:val="none" w:sz="0" w:space="0" w:color="auto"/>
            <w:left w:val="none" w:sz="0" w:space="0" w:color="auto"/>
            <w:bottom w:val="none" w:sz="0" w:space="0" w:color="auto"/>
            <w:right w:val="none" w:sz="0" w:space="0" w:color="auto"/>
          </w:divBdr>
        </w:div>
        <w:div w:id="247007475">
          <w:marLeft w:val="640"/>
          <w:marRight w:val="0"/>
          <w:marTop w:val="0"/>
          <w:marBottom w:val="0"/>
          <w:divBdr>
            <w:top w:val="none" w:sz="0" w:space="0" w:color="auto"/>
            <w:left w:val="none" w:sz="0" w:space="0" w:color="auto"/>
            <w:bottom w:val="none" w:sz="0" w:space="0" w:color="auto"/>
            <w:right w:val="none" w:sz="0" w:space="0" w:color="auto"/>
          </w:divBdr>
        </w:div>
        <w:div w:id="1346403287">
          <w:marLeft w:val="640"/>
          <w:marRight w:val="0"/>
          <w:marTop w:val="0"/>
          <w:marBottom w:val="0"/>
          <w:divBdr>
            <w:top w:val="none" w:sz="0" w:space="0" w:color="auto"/>
            <w:left w:val="none" w:sz="0" w:space="0" w:color="auto"/>
            <w:bottom w:val="none" w:sz="0" w:space="0" w:color="auto"/>
            <w:right w:val="none" w:sz="0" w:space="0" w:color="auto"/>
          </w:divBdr>
        </w:div>
        <w:div w:id="2031682785">
          <w:marLeft w:val="640"/>
          <w:marRight w:val="0"/>
          <w:marTop w:val="0"/>
          <w:marBottom w:val="0"/>
          <w:divBdr>
            <w:top w:val="none" w:sz="0" w:space="0" w:color="auto"/>
            <w:left w:val="none" w:sz="0" w:space="0" w:color="auto"/>
            <w:bottom w:val="none" w:sz="0" w:space="0" w:color="auto"/>
            <w:right w:val="none" w:sz="0" w:space="0" w:color="auto"/>
          </w:divBdr>
        </w:div>
        <w:div w:id="1055930694">
          <w:marLeft w:val="640"/>
          <w:marRight w:val="0"/>
          <w:marTop w:val="0"/>
          <w:marBottom w:val="0"/>
          <w:divBdr>
            <w:top w:val="none" w:sz="0" w:space="0" w:color="auto"/>
            <w:left w:val="none" w:sz="0" w:space="0" w:color="auto"/>
            <w:bottom w:val="none" w:sz="0" w:space="0" w:color="auto"/>
            <w:right w:val="none" w:sz="0" w:space="0" w:color="auto"/>
          </w:divBdr>
        </w:div>
        <w:div w:id="2114590345">
          <w:marLeft w:val="640"/>
          <w:marRight w:val="0"/>
          <w:marTop w:val="0"/>
          <w:marBottom w:val="0"/>
          <w:divBdr>
            <w:top w:val="none" w:sz="0" w:space="0" w:color="auto"/>
            <w:left w:val="none" w:sz="0" w:space="0" w:color="auto"/>
            <w:bottom w:val="none" w:sz="0" w:space="0" w:color="auto"/>
            <w:right w:val="none" w:sz="0" w:space="0" w:color="auto"/>
          </w:divBdr>
        </w:div>
        <w:div w:id="725181610">
          <w:marLeft w:val="640"/>
          <w:marRight w:val="0"/>
          <w:marTop w:val="0"/>
          <w:marBottom w:val="0"/>
          <w:divBdr>
            <w:top w:val="none" w:sz="0" w:space="0" w:color="auto"/>
            <w:left w:val="none" w:sz="0" w:space="0" w:color="auto"/>
            <w:bottom w:val="none" w:sz="0" w:space="0" w:color="auto"/>
            <w:right w:val="none" w:sz="0" w:space="0" w:color="auto"/>
          </w:divBdr>
        </w:div>
        <w:div w:id="567955382">
          <w:marLeft w:val="640"/>
          <w:marRight w:val="0"/>
          <w:marTop w:val="0"/>
          <w:marBottom w:val="0"/>
          <w:divBdr>
            <w:top w:val="none" w:sz="0" w:space="0" w:color="auto"/>
            <w:left w:val="none" w:sz="0" w:space="0" w:color="auto"/>
            <w:bottom w:val="none" w:sz="0" w:space="0" w:color="auto"/>
            <w:right w:val="none" w:sz="0" w:space="0" w:color="auto"/>
          </w:divBdr>
        </w:div>
        <w:div w:id="265425211">
          <w:marLeft w:val="640"/>
          <w:marRight w:val="0"/>
          <w:marTop w:val="0"/>
          <w:marBottom w:val="0"/>
          <w:divBdr>
            <w:top w:val="none" w:sz="0" w:space="0" w:color="auto"/>
            <w:left w:val="none" w:sz="0" w:space="0" w:color="auto"/>
            <w:bottom w:val="none" w:sz="0" w:space="0" w:color="auto"/>
            <w:right w:val="none" w:sz="0" w:space="0" w:color="auto"/>
          </w:divBdr>
        </w:div>
        <w:div w:id="443159537">
          <w:marLeft w:val="640"/>
          <w:marRight w:val="0"/>
          <w:marTop w:val="0"/>
          <w:marBottom w:val="0"/>
          <w:divBdr>
            <w:top w:val="none" w:sz="0" w:space="0" w:color="auto"/>
            <w:left w:val="none" w:sz="0" w:space="0" w:color="auto"/>
            <w:bottom w:val="none" w:sz="0" w:space="0" w:color="auto"/>
            <w:right w:val="none" w:sz="0" w:space="0" w:color="auto"/>
          </w:divBdr>
        </w:div>
        <w:div w:id="1606689251">
          <w:marLeft w:val="640"/>
          <w:marRight w:val="0"/>
          <w:marTop w:val="0"/>
          <w:marBottom w:val="0"/>
          <w:divBdr>
            <w:top w:val="none" w:sz="0" w:space="0" w:color="auto"/>
            <w:left w:val="none" w:sz="0" w:space="0" w:color="auto"/>
            <w:bottom w:val="none" w:sz="0" w:space="0" w:color="auto"/>
            <w:right w:val="none" w:sz="0" w:space="0" w:color="auto"/>
          </w:divBdr>
        </w:div>
        <w:div w:id="1376656639">
          <w:marLeft w:val="640"/>
          <w:marRight w:val="0"/>
          <w:marTop w:val="0"/>
          <w:marBottom w:val="0"/>
          <w:divBdr>
            <w:top w:val="none" w:sz="0" w:space="0" w:color="auto"/>
            <w:left w:val="none" w:sz="0" w:space="0" w:color="auto"/>
            <w:bottom w:val="none" w:sz="0" w:space="0" w:color="auto"/>
            <w:right w:val="none" w:sz="0" w:space="0" w:color="auto"/>
          </w:divBdr>
        </w:div>
        <w:div w:id="301812394">
          <w:marLeft w:val="640"/>
          <w:marRight w:val="0"/>
          <w:marTop w:val="0"/>
          <w:marBottom w:val="0"/>
          <w:divBdr>
            <w:top w:val="none" w:sz="0" w:space="0" w:color="auto"/>
            <w:left w:val="none" w:sz="0" w:space="0" w:color="auto"/>
            <w:bottom w:val="none" w:sz="0" w:space="0" w:color="auto"/>
            <w:right w:val="none" w:sz="0" w:space="0" w:color="auto"/>
          </w:divBdr>
        </w:div>
        <w:div w:id="180776618">
          <w:marLeft w:val="640"/>
          <w:marRight w:val="0"/>
          <w:marTop w:val="0"/>
          <w:marBottom w:val="0"/>
          <w:divBdr>
            <w:top w:val="none" w:sz="0" w:space="0" w:color="auto"/>
            <w:left w:val="none" w:sz="0" w:space="0" w:color="auto"/>
            <w:bottom w:val="none" w:sz="0" w:space="0" w:color="auto"/>
            <w:right w:val="none" w:sz="0" w:space="0" w:color="auto"/>
          </w:divBdr>
        </w:div>
        <w:div w:id="1477451827">
          <w:marLeft w:val="640"/>
          <w:marRight w:val="0"/>
          <w:marTop w:val="0"/>
          <w:marBottom w:val="0"/>
          <w:divBdr>
            <w:top w:val="none" w:sz="0" w:space="0" w:color="auto"/>
            <w:left w:val="none" w:sz="0" w:space="0" w:color="auto"/>
            <w:bottom w:val="none" w:sz="0" w:space="0" w:color="auto"/>
            <w:right w:val="none" w:sz="0" w:space="0" w:color="auto"/>
          </w:divBdr>
        </w:div>
        <w:div w:id="1575775451">
          <w:marLeft w:val="640"/>
          <w:marRight w:val="0"/>
          <w:marTop w:val="0"/>
          <w:marBottom w:val="0"/>
          <w:divBdr>
            <w:top w:val="none" w:sz="0" w:space="0" w:color="auto"/>
            <w:left w:val="none" w:sz="0" w:space="0" w:color="auto"/>
            <w:bottom w:val="none" w:sz="0" w:space="0" w:color="auto"/>
            <w:right w:val="none" w:sz="0" w:space="0" w:color="auto"/>
          </w:divBdr>
        </w:div>
        <w:div w:id="1763063713">
          <w:marLeft w:val="640"/>
          <w:marRight w:val="0"/>
          <w:marTop w:val="0"/>
          <w:marBottom w:val="0"/>
          <w:divBdr>
            <w:top w:val="none" w:sz="0" w:space="0" w:color="auto"/>
            <w:left w:val="none" w:sz="0" w:space="0" w:color="auto"/>
            <w:bottom w:val="none" w:sz="0" w:space="0" w:color="auto"/>
            <w:right w:val="none" w:sz="0" w:space="0" w:color="auto"/>
          </w:divBdr>
        </w:div>
        <w:div w:id="1850287558">
          <w:marLeft w:val="640"/>
          <w:marRight w:val="0"/>
          <w:marTop w:val="0"/>
          <w:marBottom w:val="0"/>
          <w:divBdr>
            <w:top w:val="none" w:sz="0" w:space="0" w:color="auto"/>
            <w:left w:val="none" w:sz="0" w:space="0" w:color="auto"/>
            <w:bottom w:val="none" w:sz="0" w:space="0" w:color="auto"/>
            <w:right w:val="none" w:sz="0" w:space="0" w:color="auto"/>
          </w:divBdr>
        </w:div>
        <w:div w:id="971519956">
          <w:marLeft w:val="640"/>
          <w:marRight w:val="0"/>
          <w:marTop w:val="0"/>
          <w:marBottom w:val="0"/>
          <w:divBdr>
            <w:top w:val="none" w:sz="0" w:space="0" w:color="auto"/>
            <w:left w:val="none" w:sz="0" w:space="0" w:color="auto"/>
            <w:bottom w:val="none" w:sz="0" w:space="0" w:color="auto"/>
            <w:right w:val="none" w:sz="0" w:space="0" w:color="auto"/>
          </w:divBdr>
        </w:div>
        <w:div w:id="1034502438">
          <w:marLeft w:val="640"/>
          <w:marRight w:val="0"/>
          <w:marTop w:val="0"/>
          <w:marBottom w:val="0"/>
          <w:divBdr>
            <w:top w:val="none" w:sz="0" w:space="0" w:color="auto"/>
            <w:left w:val="none" w:sz="0" w:space="0" w:color="auto"/>
            <w:bottom w:val="none" w:sz="0" w:space="0" w:color="auto"/>
            <w:right w:val="none" w:sz="0" w:space="0" w:color="auto"/>
          </w:divBdr>
        </w:div>
        <w:div w:id="313873599">
          <w:marLeft w:val="640"/>
          <w:marRight w:val="0"/>
          <w:marTop w:val="0"/>
          <w:marBottom w:val="0"/>
          <w:divBdr>
            <w:top w:val="none" w:sz="0" w:space="0" w:color="auto"/>
            <w:left w:val="none" w:sz="0" w:space="0" w:color="auto"/>
            <w:bottom w:val="none" w:sz="0" w:space="0" w:color="auto"/>
            <w:right w:val="none" w:sz="0" w:space="0" w:color="auto"/>
          </w:divBdr>
        </w:div>
        <w:div w:id="614481644">
          <w:marLeft w:val="640"/>
          <w:marRight w:val="0"/>
          <w:marTop w:val="0"/>
          <w:marBottom w:val="0"/>
          <w:divBdr>
            <w:top w:val="none" w:sz="0" w:space="0" w:color="auto"/>
            <w:left w:val="none" w:sz="0" w:space="0" w:color="auto"/>
            <w:bottom w:val="none" w:sz="0" w:space="0" w:color="auto"/>
            <w:right w:val="none" w:sz="0" w:space="0" w:color="auto"/>
          </w:divBdr>
        </w:div>
        <w:div w:id="607389098">
          <w:marLeft w:val="640"/>
          <w:marRight w:val="0"/>
          <w:marTop w:val="0"/>
          <w:marBottom w:val="0"/>
          <w:divBdr>
            <w:top w:val="none" w:sz="0" w:space="0" w:color="auto"/>
            <w:left w:val="none" w:sz="0" w:space="0" w:color="auto"/>
            <w:bottom w:val="none" w:sz="0" w:space="0" w:color="auto"/>
            <w:right w:val="none" w:sz="0" w:space="0" w:color="auto"/>
          </w:divBdr>
        </w:div>
        <w:div w:id="273027391">
          <w:marLeft w:val="640"/>
          <w:marRight w:val="0"/>
          <w:marTop w:val="0"/>
          <w:marBottom w:val="0"/>
          <w:divBdr>
            <w:top w:val="none" w:sz="0" w:space="0" w:color="auto"/>
            <w:left w:val="none" w:sz="0" w:space="0" w:color="auto"/>
            <w:bottom w:val="none" w:sz="0" w:space="0" w:color="auto"/>
            <w:right w:val="none" w:sz="0" w:space="0" w:color="auto"/>
          </w:divBdr>
        </w:div>
        <w:div w:id="641808684">
          <w:marLeft w:val="640"/>
          <w:marRight w:val="0"/>
          <w:marTop w:val="0"/>
          <w:marBottom w:val="0"/>
          <w:divBdr>
            <w:top w:val="none" w:sz="0" w:space="0" w:color="auto"/>
            <w:left w:val="none" w:sz="0" w:space="0" w:color="auto"/>
            <w:bottom w:val="none" w:sz="0" w:space="0" w:color="auto"/>
            <w:right w:val="none" w:sz="0" w:space="0" w:color="auto"/>
          </w:divBdr>
        </w:div>
        <w:div w:id="2118714471">
          <w:marLeft w:val="640"/>
          <w:marRight w:val="0"/>
          <w:marTop w:val="0"/>
          <w:marBottom w:val="0"/>
          <w:divBdr>
            <w:top w:val="none" w:sz="0" w:space="0" w:color="auto"/>
            <w:left w:val="none" w:sz="0" w:space="0" w:color="auto"/>
            <w:bottom w:val="none" w:sz="0" w:space="0" w:color="auto"/>
            <w:right w:val="none" w:sz="0" w:space="0" w:color="auto"/>
          </w:divBdr>
        </w:div>
        <w:div w:id="1237781446">
          <w:marLeft w:val="640"/>
          <w:marRight w:val="0"/>
          <w:marTop w:val="0"/>
          <w:marBottom w:val="0"/>
          <w:divBdr>
            <w:top w:val="none" w:sz="0" w:space="0" w:color="auto"/>
            <w:left w:val="none" w:sz="0" w:space="0" w:color="auto"/>
            <w:bottom w:val="none" w:sz="0" w:space="0" w:color="auto"/>
            <w:right w:val="none" w:sz="0" w:space="0" w:color="auto"/>
          </w:divBdr>
        </w:div>
        <w:div w:id="38747168">
          <w:marLeft w:val="640"/>
          <w:marRight w:val="0"/>
          <w:marTop w:val="0"/>
          <w:marBottom w:val="0"/>
          <w:divBdr>
            <w:top w:val="none" w:sz="0" w:space="0" w:color="auto"/>
            <w:left w:val="none" w:sz="0" w:space="0" w:color="auto"/>
            <w:bottom w:val="none" w:sz="0" w:space="0" w:color="auto"/>
            <w:right w:val="none" w:sz="0" w:space="0" w:color="auto"/>
          </w:divBdr>
        </w:div>
        <w:div w:id="1572692441">
          <w:marLeft w:val="640"/>
          <w:marRight w:val="0"/>
          <w:marTop w:val="0"/>
          <w:marBottom w:val="0"/>
          <w:divBdr>
            <w:top w:val="none" w:sz="0" w:space="0" w:color="auto"/>
            <w:left w:val="none" w:sz="0" w:space="0" w:color="auto"/>
            <w:bottom w:val="none" w:sz="0" w:space="0" w:color="auto"/>
            <w:right w:val="none" w:sz="0" w:space="0" w:color="auto"/>
          </w:divBdr>
        </w:div>
        <w:div w:id="1096756239">
          <w:marLeft w:val="640"/>
          <w:marRight w:val="0"/>
          <w:marTop w:val="0"/>
          <w:marBottom w:val="0"/>
          <w:divBdr>
            <w:top w:val="none" w:sz="0" w:space="0" w:color="auto"/>
            <w:left w:val="none" w:sz="0" w:space="0" w:color="auto"/>
            <w:bottom w:val="none" w:sz="0" w:space="0" w:color="auto"/>
            <w:right w:val="none" w:sz="0" w:space="0" w:color="auto"/>
          </w:divBdr>
        </w:div>
        <w:div w:id="1651053593">
          <w:marLeft w:val="640"/>
          <w:marRight w:val="0"/>
          <w:marTop w:val="0"/>
          <w:marBottom w:val="0"/>
          <w:divBdr>
            <w:top w:val="none" w:sz="0" w:space="0" w:color="auto"/>
            <w:left w:val="none" w:sz="0" w:space="0" w:color="auto"/>
            <w:bottom w:val="none" w:sz="0" w:space="0" w:color="auto"/>
            <w:right w:val="none" w:sz="0" w:space="0" w:color="auto"/>
          </w:divBdr>
        </w:div>
        <w:div w:id="503474214">
          <w:marLeft w:val="640"/>
          <w:marRight w:val="0"/>
          <w:marTop w:val="0"/>
          <w:marBottom w:val="0"/>
          <w:divBdr>
            <w:top w:val="none" w:sz="0" w:space="0" w:color="auto"/>
            <w:left w:val="none" w:sz="0" w:space="0" w:color="auto"/>
            <w:bottom w:val="none" w:sz="0" w:space="0" w:color="auto"/>
            <w:right w:val="none" w:sz="0" w:space="0" w:color="auto"/>
          </w:divBdr>
        </w:div>
        <w:div w:id="970017884">
          <w:marLeft w:val="640"/>
          <w:marRight w:val="0"/>
          <w:marTop w:val="0"/>
          <w:marBottom w:val="0"/>
          <w:divBdr>
            <w:top w:val="none" w:sz="0" w:space="0" w:color="auto"/>
            <w:left w:val="none" w:sz="0" w:space="0" w:color="auto"/>
            <w:bottom w:val="none" w:sz="0" w:space="0" w:color="auto"/>
            <w:right w:val="none" w:sz="0" w:space="0" w:color="auto"/>
          </w:divBdr>
        </w:div>
        <w:div w:id="976299840">
          <w:marLeft w:val="640"/>
          <w:marRight w:val="0"/>
          <w:marTop w:val="0"/>
          <w:marBottom w:val="0"/>
          <w:divBdr>
            <w:top w:val="none" w:sz="0" w:space="0" w:color="auto"/>
            <w:left w:val="none" w:sz="0" w:space="0" w:color="auto"/>
            <w:bottom w:val="none" w:sz="0" w:space="0" w:color="auto"/>
            <w:right w:val="none" w:sz="0" w:space="0" w:color="auto"/>
          </w:divBdr>
        </w:div>
        <w:div w:id="1582057591">
          <w:marLeft w:val="640"/>
          <w:marRight w:val="0"/>
          <w:marTop w:val="0"/>
          <w:marBottom w:val="0"/>
          <w:divBdr>
            <w:top w:val="none" w:sz="0" w:space="0" w:color="auto"/>
            <w:left w:val="none" w:sz="0" w:space="0" w:color="auto"/>
            <w:bottom w:val="none" w:sz="0" w:space="0" w:color="auto"/>
            <w:right w:val="none" w:sz="0" w:space="0" w:color="auto"/>
          </w:divBdr>
        </w:div>
        <w:div w:id="1693720364">
          <w:marLeft w:val="640"/>
          <w:marRight w:val="0"/>
          <w:marTop w:val="0"/>
          <w:marBottom w:val="0"/>
          <w:divBdr>
            <w:top w:val="none" w:sz="0" w:space="0" w:color="auto"/>
            <w:left w:val="none" w:sz="0" w:space="0" w:color="auto"/>
            <w:bottom w:val="none" w:sz="0" w:space="0" w:color="auto"/>
            <w:right w:val="none" w:sz="0" w:space="0" w:color="auto"/>
          </w:divBdr>
        </w:div>
        <w:div w:id="1137261129">
          <w:marLeft w:val="640"/>
          <w:marRight w:val="0"/>
          <w:marTop w:val="0"/>
          <w:marBottom w:val="0"/>
          <w:divBdr>
            <w:top w:val="none" w:sz="0" w:space="0" w:color="auto"/>
            <w:left w:val="none" w:sz="0" w:space="0" w:color="auto"/>
            <w:bottom w:val="none" w:sz="0" w:space="0" w:color="auto"/>
            <w:right w:val="none" w:sz="0" w:space="0" w:color="auto"/>
          </w:divBdr>
        </w:div>
        <w:div w:id="1751191419">
          <w:marLeft w:val="640"/>
          <w:marRight w:val="0"/>
          <w:marTop w:val="0"/>
          <w:marBottom w:val="0"/>
          <w:divBdr>
            <w:top w:val="none" w:sz="0" w:space="0" w:color="auto"/>
            <w:left w:val="none" w:sz="0" w:space="0" w:color="auto"/>
            <w:bottom w:val="none" w:sz="0" w:space="0" w:color="auto"/>
            <w:right w:val="none" w:sz="0" w:space="0" w:color="auto"/>
          </w:divBdr>
        </w:div>
        <w:div w:id="1145706671">
          <w:marLeft w:val="640"/>
          <w:marRight w:val="0"/>
          <w:marTop w:val="0"/>
          <w:marBottom w:val="0"/>
          <w:divBdr>
            <w:top w:val="none" w:sz="0" w:space="0" w:color="auto"/>
            <w:left w:val="none" w:sz="0" w:space="0" w:color="auto"/>
            <w:bottom w:val="none" w:sz="0" w:space="0" w:color="auto"/>
            <w:right w:val="none" w:sz="0" w:space="0" w:color="auto"/>
          </w:divBdr>
        </w:div>
        <w:div w:id="1283489265">
          <w:marLeft w:val="640"/>
          <w:marRight w:val="0"/>
          <w:marTop w:val="0"/>
          <w:marBottom w:val="0"/>
          <w:divBdr>
            <w:top w:val="none" w:sz="0" w:space="0" w:color="auto"/>
            <w:left w:val="none" w:sz="0" w:space="0" w:color="auto"/>
            <w:bottom w:val="none" w:sz="0" w:space="0" w:color="auto"/>
            <w:right w:val="none" w:sz="0" w:space="0" w:color="auto"/>
          </w:divBdr>
        </w:div>
        <w:div w:id="1964998618">
          <w:marLeft w:val="640"/>
          <w:marRight w:val="0"/>
          <w:marTop w:val="0"/>
          <w:marBottom w:val="0"/>
          <w:divBdr>
            <w:top w:val="none" w:sz="0" w:space="0" w:color="auto"/>
            <w:left w:val="none" w:sz="0" w:space="0" w:color="auto"/>
            <w:bottom w:val="none" w:sz="0" w:space="0" w:color="auto"/>
            <w:right w:val="none" w:sz="0" w:space="0" w:color="auto"/>
          </w:divBdr>
        </w:div>
        <w:div w:id="369191196">
          <w:marLeft w:val="640"/>
          <w:marRight w:val="0"/>
          <w:marTop w:val="0"/>
          <w:marBottom w:val="0"/>
          <w:divBdr>
            <w:top w:val="none" w:sz="0" w:space="0" w:color="auto"/>
            <w:left w:val="none" w:sz="0" w:space="0" w:color="auto"/>
            <w:bottom w:val="none" w:sz="0" w:space="0" w:color="auto"/>
            <w:right w:val="none" w:sz="0" w:space="0" w:color="auto"/>
          </w:divBdr>
        </w:div>
        <w:div w:id="490022571">
          <w:marLeft w:val="640"/>
          <w:marRight w:val="0"/>
          <w:marTop w:val="0"/>
          <w:marBottom w:val="0"/>
          <w:divBdr>
            <w:top w:val="none" w:sz="0" w:space="0" w:color="auto"/>
            <w:left w:val="none" w:sz="0" w:space="0" w:color="auto"/>
            <w:bottom w:val="none" w:sz="0" w:space="0" w:color="auto"/>
            <w:right w:val="none" w:sz="0" w:space="0" w:color="auto"/>
          </w:divBdr>
        </w:div>
        <w:div w:id="1993220463">
          <w:marLeft w:val="640"/>
          <w:marRight w:val="0"/>
          <w:marTop w:val="0"/>
          <w:marBottom w:val="0"/>
          <w:divBdr>
            <w:top w:val="none" w:sz="0" w:space="0" w:color="auto"/>
            <w:left w:val="none" w:sz="0" w:space="0" w:color="auto"/>
            <w:bottom w:val="none" w:sz="0" w:space="0" w:color="auto"/>
            <w:right w:val="none" w:sz="0" w:space="0" w:color="auto"/>
          </w:divBdr>
        </w:div>
        <w:div w:id="805243563">
          <w:marLeft w:val="640"/>
          <w:marRight w:val="0"/>
          <w:marTop w:val="0"/>
          <w:marBottom w:val="0"/>
          <w:divBdr>
            <w:top w:val="none" w:sz="0" w:space="0" w:color="auto"/>
            <w:left w:val="none" w:sz="0" w:space="0" w:color="auto"/>
            <w:bottom w:val="none" w:sz="0" w:space="0" w:color="auto"/>
            <w:right w:val="none" w:sz="0" w:space="0" w:color="auto"/>
          </w:divBdr>
        </w:div>
        <w:div w:id="2146073752">
          <w:marLeft w:val="640"/>
          <w:marRight w:val="0"/>
          <w:marTop w:val="0"/>
          <w:marBottom w:val="0"/>
          <w:divBdr>
            <w:top w:val="none" w:sz="0" w:space="0" w:color="auto"/>
            <w:left w:val="none" w:sz="0" w:space="0" w:color="auto"/>
            <w:bottom w:val="none" w:sz="0" w:space="0" w:color="auto"/>
            <w:right w:val="none" w:sz="0" w:space="0" w:color="auto"/>
          </w:divBdr>
        </w:div>
        <w:div w:id="275529986">
          <w:marLeft w:val="640"/>
          <w:marRight w:val="0"/>
          <w:marTop w:val="0"/>
          <w:marBottom w:val="0"/>
          <w:divBdr>
            <w:top w:val="none" w:sz="0" w:space="0" w:color="auto"/>
            <w:left w:val="none" w:sz="0" w:space="0" w:color="auto"/>
            <w:bottom w:val="none" w:sz="0" w:space="0" w:color="auto"/>
            <w:right w:val="none" w:sz="0" w:space="0" w:color="auto"/>
          </w:divBdr>
        </w:div>
        <w:div w:id="314191748">
          <w:marLeft w:val="640"/>
          <w:marRight w:val="0"/>
          <w:marTop w:val="0"/>
          <w:marBottom w:val="0"/>
          <w:divBdr>
            <w:top w:val="none" w:sz="0" w:space="0" w:color="auto"/>
            <w:left w:val="none" w:sz="0" w:space="0" w:color="auto"/>
            <w:bottom w:val="none" w:sz="0" w:space="0" w:color="auto"/>
            <w:right w:val="none" w:sz="0" w:space="0" w:color="auto"/>
          </w:divBdr>
        </w:div>
        <w:div w:id="2066761383">
          <w:marLeft w:val="640"/>
          <w:marRight w:val="0"/>
          <w:marTop w:val="0"/>
          <w:marBottom w:val="0"/>
          <w:divBdr>
            <w:top w:val="none" w:sz="0" w:space="0" w:color="auto"/>
            <w:left w:val="none" w:sz="0" w:space="0" w:color="auto"/>
            <w:bottom w:val="none" w:sz="0" w:space="0" w:color="auto"/>
            <w:right w:val="none" w:sz="0" w:space="0" w:color="auto"/>
          </w:divBdr>
        </w:div>
        <w:div w:id="2024699357">
          <w:marLeft w:val="640"/>
          <w:marRight w:val="0"/>
          <w:marTop w:val="0"/>
          <w:marBottom w:val="0"/>
          <w:divBdr>
            <w:top w:val="none" w:sz="0" w:space="0" w:color="auto"/>
            <w:left w:val="none" w:sz="0" w:space="0" w:color="auto"/>
            <w:bottom w:val="none" w:sz="0" w:space="0" w:color="auto"/>
            <w:right w:val="none" w:sz="0" w:space="0" w:color="auto"/>
          </w:divBdr>
        </w:div>
        <w:div w:id="133641287">
          <w:marLeft w:val="640"/>
          <w:marRight w:val="0"/>
          <w:marTop w:val="0"/>
          <w:marBottom w:val="0"/>
          <w:divBdr>
            <w:top w:val="none" w:sz="0" w:space="0" w:color="auto"/>
            <w:left w:val="none" w:sz="0" w:space="0" w:color="auto"/>
            <w:bottom w:val="none" w:sz="0" w:space="0" w:color="auto"/>
            <w:right w:val="none" w:sz="0" w:space="0" w:color="auto"/>
          </w:divBdr>
        </w:div>
        <w:div w:id="607660928">
          <w:marLeft w:val="640"/>
          <w:marRight w:val="0"/>
          <w:marTop w:val="0"/>
          <w:marBottom w:val="0"/>
          <w:divBdr>
            <w:top w:val="none" w:sz="0" w:space="0" w:color="auto"/>
            <w:left w:val="none" w:sz="0" w:space="0" w:color="auto"/>
            <w:bottom w:val="none" w:sz="0" w:space="0" w:color="auto"/>
            <w:right w:val="none" w:sz="0" w:space="0" w:color="auto"/>
          </w:divBdr>
        </w:div>
        <w:div w:id="88474274">
          <w:marLeft w:val="640"/>
          <w:marRight w:val="0"/>
          <w:marTop w:val="0"/>
          <w:marBottom w:val="0"/>
          <w:divBdr>
            <w:top w:val="none" w:sz="0" w:space="0" w:color="auto"/>
            <w:left w:val="none" w:sz="0" w:space="0" w:color="auto"/>
            <w:bottom w:val="none" w:sz="0" w:space="0" w:color="auto"/>
            <w:right w:val="none" w:sz="0" w:space="0" w:color="auto"/>
          </w:divBdr>
        </w:div>
        <w:div w:id="1503276478">
          <w:marLeft w:val="640"/>
          <w:marRight w:val="0"/>
          <w:marTop w:val="0"/>
          <w:marBottom w:val="0"/>
          <w:divBdr>
            <w:top w:val="none" w:sz="0" w:space="0" w:color="auto"/>
            <w:left w:val="none" w:sz="0" w:space="0" w:color="auto"/>
            <w:bottom w:val="none" w:sz="0" w:space="0" w:color="auto"/>
            <w:right w:val="none" w:sz="0" w:space="0" w:color="auto"/>
          </w:divBdr>
        </w:div>
        <w:div w:id="2066027855">
          <w:marLeft w:val="640"/>
          <w:marRight w:val="0"/>
          <w:marTop w:val="0"/>
          <w:marBottom w:val="0"/>
          <w:divBdr>
            <w:top w:val="none" w:sz="0" w:space="0" w:color="auto"/>
            <w:left w:val="none" w:sz="0" w:space="0" w:color="auto"/>
            <w:bottom w:val="none" w:sz="0" w:space="0" w:color="auto"/>
            <w:right w:val="none" w:sz="0" w:space="0" w:color="auto"/>
          </w:divBdr>
        </w:div>
        <w:div w:id="330183643">
          <w:marLeft w:val="640"/>
          <w:marRight w:val="0"/>
          <w:marTop w:val="0"/>
          <w:marBottom w:val="0"/>
          <w:divBdr>
            <w:top w:val="none" w:sz="0" w:space="0" w:color="auto"/>
            <w:left w:val="none" w:sz="0" w:space="0" w:color="auto"/>
            <w:bottom w:val="none" w:sz="0" w:space="0" w:color="auto"/>
            <w:right w:val="none" w:sz="0" w:space="0" w:color="auto"/>
          </w:divBdr>
        </w:div>
        <w:div w:id="1330909071">
          <w:marLeft w:val="640"/>
          <w:marRight w:val="0"/>
          <w:marTop w:val="0"/>
          <w:marBottom w:val="0"/>
          <w:divBdr>
            <w:top w:val="none" w:sz="0" w:space="0" w:color="auto"/>
            <w:left w:val="none" w:sz="0" w:space="0" w:color="auto"/>
            <w:bottom w:val="none" w:sz="0" w:space="0" w:color="auto"/>
            <w:right w:val="none" w:sz="0" w:space="0" w:color="auto"/>
          </w:divBdr>
        </w:div>
        <w:div w:id="1784836623">
          <w:marLeft w:val="640"/>
          <w:marRight w:val="0"/>
          <w:marTop w:val="0"/>
          <w:marBottom w:val="0"/>
          <w:divBdr>
            <w:top w:val="none" w:sz="0" w:space="0" w:color="auto"/>
            <w:left w:val="none" w:sz="0" w:space="0" w:color="auto"/>
            <w:bottom w:val="none" w:sz="0" w:space="0" w:color="auto"/>
            <w:right w:val="none" w:sz="0" w:space="0" w:color="auto"/>
          </w:divBdr>
        </w:div>
        <w:div w:id="1052656022">
          <w:marLeft w:val="640"/>
          <w:marRight w:val="0"/>
          <w:marTop w:val="0"/>
          <w:marBottom w:val="0"/>
          <w:divBdr>
            <w:top w:val="none" w:sz="0" w:space="0" w:color="auto"/>
            <w:left w:val="none" w:sz="0" w:space="0" w:color="auto"/>
            <w:bottom w:val="none" w:sz="0" w:space="0" w:color="auto"/>
            <w:right w:val="none" w:sz="0" w:space="0" w:color="auto"/>
          </w:divBdr>
        </w:div>
        <w:div w:id="587271251">
          <w:marLeft w:val="640"/>
          <w:marRight w:val="0"/>
          <w:marTop w:val="0"/>
          <w:marBottom w:val="0"/>
          <w:divBdr>
            <w:top w:val="none" w:sz="0" w:space="0" w:color="auto"/>
            <w:left w:val="none" w:sz="0" w:space="0" w:color="auto"/>
            <w:bottom w:val="none" w:sz="0" w:space="0" w:color="auto"/>
            <w:right w:val="none" w:sz="0" w:space="0" w:color="auto"/>
          </w:divBdr>
        </w:div>
        <w:div w:id="613562997">
          <w:marLeft w:val="640"/>
          <w:marRight w:val="0"/>
          <w:marTop w:val="0"/>
          <w:marBottom w:val="0"/>
          <w:divBdr>
            <w:top w:val="none" w:sz="0" w:space="0" w:color="auto"/>
            <w:left w:val="none" w:sz="0" w:space="0" w:color="auto"/>
            <w:bottom w:val="none" w:sz="0" w:space="0" w:color="auto"/>
            <w:right w:val="none" w:sz="0" w:space="0" w:color="auto"/>
          </w:divBdr>
        </w:div>
        <w:div w:id="1235042732">
          <w:marLeft w:val="640"/>
          <w:marRight w:val="0"/>
          <w:marTop w:val="0"/>
          <w:marBottom w:val="0"/>
          <w:divBdr>
            <w:top w:val="none" w:sz="0" w:space="0" w:color="auto"/>
            <w:left w:val="none" w:sz="0" w:space="0" w:color="auto"/>
            <w:bottom w:val="none" w:sz="0" w:space="0" w:color="auto"/>
            <w:right w:val="none" w:sz="0" w:space="0" w:color="auto"/>
          </w:divBdr>
        </w:div>
        <w:div w:id="951324501">
          <w:marLeft w:val="640"/>
          <w:marRight w:val="0"/>
          <w:marTop w:val="0"/>
          <w:marBottom w:val="0"/>
          <w:divBdr>
            <w:top w:val="none" w:sz="0" w:space="0" w:color="auto"/>
            <w:left w:val="none" w:sz="0" w:space="0" w:color="auto"/>
            <w:bottom w:val="none" w:sz="0" w:space="0" w:color="auto"/>
            <w:right w:val="none" w:sz="0" w:space="0" w:color="auto"/>
          </w:divBdr>
        </w:div>
        <w:div w:id="1194197388">
          <w:marLeft w:val="640"/>
          <w:marRight w:val="0"/>
          <w:marTop w:val="0"/>
          <w:marBottom w:val="0"/>
          <w:divBdr>
            <w:top w:val="none" w:sz="0" w:space="0" w:color="auto"/>
            <w:left w:val="none" w:sz="0" w:space="0" w:color="auto"/>
            <w:bottom w:val="none" w:sz="0" w:space="0" w:color="auto"/>
            <w:right w:val="none" w:sz="0" w:space="0" w:color="auto"/>
          </w:divBdr>
        </w:div>
        <w:div w:id="1755323081">
          <w:marLeft w:val="640"/>
          <w:marRight w:val="0"/>
          <w:marTop w:val="0"/>
          <w:marBottom w:val="0"/>
          <w:divBdr>
            <w:top w:val="none" w:sz="0" w:space="0" w:color="auto"/>
            <w:left w:val="none" w:sz="0" w:space="0" w:color="auto"/>
            <w:bottom w:val="none" w:sz="0" w:space="0" w:color="auto"/>
            <w:right w:val="none" w:sz="0" w:space="0" w:color="auto"/>
          </w:divBdr>
        </w:div>
        <w:div w:id="1462919137">
          <w:marLeft w:val="640"/>
          <w:marRight w:val="0"/>
          <w:marTop w:val="0"/>
          <w:marBottom w:val="0"/>
          <w:divBdr>
            <w:top w:val="none" w:sz="0" w:space="0" w:color="auto"/>
            <w:left w:val="none" w:sz="0" w:space="0" w:color="auto"/>
            <w:bottom w:val="none" w:sz="0" w:space="0" w:color="auto"/>
            <w:right w:val="none" w:sz="0" w:space="0" w:color="auto"/>
          </w:divBdr>
        </w:div>
        <w:div w:id="1614557553">
          <w:marLeft w:val="640"/>
          <w:marRight w:val="0"/>
          <w:marTop w:val="0"/>
          <w:marBottom w:val="0"/>
          <w:divBdr>
            <w:top w:val="none" w:sz="0" w:space="0" w:color="auto"/>
            <w:left w:val="none" w:sz="0" w:space="0" w:color="auto"/>
            <w:bottom w:val="none" w:sz="0" w:space="0" w:color="auto"/>
            <w:right w:val="none" w:sz="0" w:space="0" w:color="auto"/>
          </w:divBdr>
        </w:div>
        <w:div w:id="1125808427">
          <w:marLeft w:val="640"/>
          <w:marRight w:val="0"/>
          <w:marTop w:val="0"/>
          <w:marBottom w:val="0"/>
          <w:divBdr>
            <w:top w:val="none" w:sz="0" w:space="0" w:color="auto"/>
            <w:left w:val="none" w:sz="0" w:space="0" w:color="auto"/>
            <w:bottom w:val="none" w:sz="0" w:space="0" w:color="auto"/>
            <w:right w:val="none" w:sz="0" w:space="0" w:color="auto"/>
          </w:divBdr>
        </w:div>
        <w:div w:id="1550610920">
          <w:marLeft w:val="640"/>
          <w:marRight w:val="0"/>
          <w:marTop w:val="0"/>
          <w:marBottom w:val="0"/>
          <w:divBdr>
            <w:top w:val="none" w:sz="0" w:space="0" w:color="auto"/>
            <w:left w:val="none" w:sz="0" w:space="0" w:color="auto"/>
            <w:bottom w:val="none" w:sz="0" w:space="0" w:color="auto"/>
            <w:right w:val="none" w:sz="0" w:space="0" w:color="auto"/>
          </w:divBdr>
        </w:div>
        <w:div w:id="1177233283">
          <w:marLeft w:val="640"/>
          <w:marRight w:val="0"/>
          <w:marTop w:val="0"/>
          <w:marBottom w:val="0"/>
          <w:divBdr>
            <w:top w:val="none" w:sz="0" w:space="0" w:color="auto"/>
            <w:left w:val="none" w:sz="0" w:space="0" w:color="auto"/>
            <w:bottom w:val="none" w:sz="0" w:space="0" w:color="auto"/>
            <w:right w:val="none" w:sz="0" w:space="0" w:color="auto"/>
          </w:divBdr>
        </w:div>
        <w:div w:id="1411389496">
          <w:marLeft w:val="640"/>
          <w:marRight w:val="0"/>
          <w:marTop w:val="0"/>
          <w:marBottom w:val="0"/>
          <w:divBdr>
            <w:top w:val="none" w:sz="0" w:space="0" w:color="auto"/>
            <w:left w:val="none" w:sz="0" w:space="0" w:color="auto"/>
            <w:bottom w:val="none" w:sz="0" w:space="0" w:color="auto"/>
            <w:right w:val="none" w:sz="0" w:space="0" w:color="auto"/>
          </w:divBdr>
        </w:div>
        <w:div w:id="1811315378">
          <w:marLeft w:val="640"/>
          <w:marRight w:val="0"/>
          <w:marTop w:val="0"/>
          <w:marBottom w:val="0"/>
          <w:divBdr>
            <w:top w:val="none" w:sz="0" w:space="0" w:color="auto"/>
            <w:left w:val="none" w:sz="0" w:space="0" w:color="auto"/>
            <w:bottom w:val="none" w:sz="0" w:space="0" w:color="auto"/>
            <w:right w:val="none" w:sz="0" w:space="0" w:color="auto"/>
          </w:divBdr>
        </w:div>
        <w:div w:id="2086678727">
          <w:marLeft w:val="640"/>
          <w:marRight w:val="0"/>
          <w:marTop w:val="0"/>
          <w:marBottom w:val="0"/>
          <w:divBdr>
            <w:top w:val="none" w:sz="0" w:space="0" w:color="auto"/>
            <w:left w:val="none" w:sz="0" w:space="0" w:color="auto"/>
            <w:bottom w:val="none" w:sz="0" w:space="0" w:color="auto"/>
            <w:right w:val="none" w:sz="0" w:space="0" w:color="auto"/>
          </w:divBdr>
        </w:div>
        <w:div w:id="1657950686">
          <w:marLeft w:val="640"/>
          <w:marRight w:val="0"/>
          <w:marTop w:val="0"/>
          <w:marBottom w:val="0"/>
          <w:divBdr>
            <w:top w:val="none" w:sz="0" w:space="0" w:color="auto"/>
            <w:left w:val="none" w:sz="0" w:space="0" w:color="auto"/>
            <w:bottom w:val="none" w:sz="0" w:space="0" w:color="auto"/>
            <w:right w:val="none" w:sz="0" w:space="0" w:color="auto"/>
          </w:divBdr>
        </w:div>
        <w:div w:id="1833913943">
          <w:marLeft w:val="640"/>
          <w:marRight w:val="0"/>
          <w:marTop w:val="0"/>
          <w:marBottom w:val="0"/>
          <w:divBdr>
            <w:top w:val="none" w:sz="0" w:space="0" w:color="auto"/>
            <w:left w:val="none" w:sz="0" w:space="0" w:color="auto"/>
            <w:bottom w:val="none" w:sz="0" w:space="0" w:color="auto"/>
            <w:right w:val="none" w:sz="0" w:space="0" w:color="auto"/>
          </w:divBdr>
        </w:div>
        <w:div w:id="1107848974">
          <w:marLeft w:val="640"/>
          <w:marRight w:val="0"/>
          <w:marTop w:val="0"/>
          <w:marBottom w:val="0"/>
          <w:divBdr>
            <w:top w:val="none" w:sz="0" w:space="0" w:color="auto"/>
            <w:left w:val="none" w:sz="0" w:space="0" w:color="auto"/>
            <w:bottom w:val="none" w:sz="0" w:space="0" w:color="auto"/>
            <w:right w:val="none" w:sz="0" w:space="0" w:color="auto"/>
          </w:divBdr>
        </w:div>
        <w:div w:id="1608543264">
          <w:marLeft w:val="640"/>
          <w:marRight w:val="0"/>
          <w:marTop w:val="0"/>
          <w:marBottom w:val="0"/>
          <w:divBdr>
            <w:top w:val="none" w:sz="0" w:space="0" w:color="auto"/>
            <w:left w:val="none" w:sz="0" w:space="0" w:color="auto"/>
            <w:bottom w:val="none" w:sz="0" w:space="0" w:color="auto"/>
            <w:right w:val="none" w:sz="0" w:space="0" w:color="auto"/>
          </w:divBdr>
        </w:div>
        <w:div w:id="57359665">
          <w:marLeft w:val="640"/>
          <w:marRight w:val="0"/>
          <w:marTop w:val="0"/>
          <w:marBottom w:val="0"/>
          <w:divBdr>
            <w:top w:val="none" w:sz="0" w:space="0" w:color="auto"/>
            <w:left w:val="none" w:sz="0" w:space="0" w:color="auto"/>
            <w:bottom w:val="none" w:sz="0" w:space="0" w:color="auto"/>
            <w:right w:val="none" w:sz="0" w:space="0" w:color="auto"/>
          </w:divBdr>
        </w:div>
        <w:div w:id="69348516">
          <w:marLeft w:val="640"/>
          <w:marRight w:val="0"/>
          <w:marTop w:val="0"/>
          <w:marBottom w:val="0"/>
          <w:divBdr>
            <w:top w:val="none" w:sz="0" w:space="0" w:color="auto"/>
            <w:left w:val="none" w:sz="0" w:space="0" w:color="auto"/>
            <w:bottom w:val="none" w:sz="0" w:space="0" w:color="auto"/>
            <w:right w:val="none" w:sz="0" w:space="0" w:color="auto"/>
          </w:divBdr>
        </w:div>
        <w:div w:id="299384866">
          <w:marLeft w:val="640"/>
          <w:marRight w:val="0"/>
          <w:marTop w:val="0"/>
          <w:marBottom w:val="0"/>
          <w:divBdr>
            <w:top w:val="none" w:sz="0" w:space="0" w:color="auto"/>
            <w:left w:val="none" w:sz="0" w:space="0" w:color="auto"/>
            <w:bottom w:val="none" w:sz="0" w:space="0" w:color="auto"/>
            <w:right w:val="none" w:sz="0" w:space="0" w:color="auto"/>
          </w:divBdr>
        </w:div>
        <w:div w:id="1362363801">
          <w:marLeft w:val="640"/>
          <w:marRight w:val="0"/>
          <w:marTop w:val="0"/>
          <w:marBottom w:val="0"/>
          <w:divBdr>
            <w:top w:val="none" w:sz="0" w:space="0" w:color="auto"/>
            <w:left w:val="none" w:sz="0" w:space="0" w:color="auto"/>
            <w:bottom w:val="none" w:sz="0" w:space="0" w:color="auto"/>
            <w:right w:val="none" w:sz="0" w:space="0" w:color="auto"/>
          </w:divBdr>
        </w:div>
        <w:div w:id="1974628218">
          <w:marLeft w:val="640"/>
          <w:marRight w:val="0"/>
          <w:marTop w:val="0"/>
          <w:marBottom w:val="0"/>
          <w:divBdr>
            <w:top w:val="none" w:sz="0" w:space="0" w:color="auto"/>
            <w:left w:val="none" w:sz="0" w:space="0" w:color="auto"/>
            <w:bottom w:val="none" w:sz="0" w:space="0" w:color="auto"/>
            <w:right w:val="none" w:sz="0" w:space="0" w:color="auto"/>
          </w:divBdr>
        </w:div>
        <w:div w:id="2048943287">
          <w:marLeft w:val="640"/>
          <w:marRight w:val="0"/>
          <w:marTop w:val="0"/>
          <w:marBottom w:val="0"/>
          <w:divBdr>
            <w:top w:val="none" w:sz="0" w:space="0" w:color="auto"/>
            <w:left w:val="none" w:sz="0" w:space="0" w:color="auto"/>
            <w:bottom w:val="none" w:sz="0" w:space="0" w:color="auto"/>
            <w:right w:val="none" w:sz="0" w:space="0" w:color="auto"/>
          </w:divBdr>
        </w:div>
        <w:div w:id="708577404">
          <w:marLeft w:val="640"/>
          <w:marRight w:val="0"/>
          <w:marTop w:val="0"/>
          <w:marBottom w:val="0"/>
          <w:divBdr>
            <w:top w:val="none" w:sz="0" w:space="0" w:color="auto"/>
            <w:left w:val="none" w:sz="0" w:space="0" w:color="auto"/>
            <w:bottom w:val="none" w:sz="0" w:space="0" w:color="auto"/>
            <w:right w:val="none" w:sz="0" w:space="0" w:color="auto"/>
          </w:divBdr>
        </w:div>
        <w:div w:id="974332259">
          <w:marLeft w:val="640"/>
          <w:marRight w:val="0"/>
          <w:marTop w:val="0"/>
          <w:marBottom w:val="0"/>
          <w:divBdr>
            <w:top w:val="none" w:sz="0" w:space="0" w:color="auto"/>
            <w:left w:val="none" w:sz="0" w:space="0" w:color="auto"/>
            <w:bottom w:val="none" w:sz="0" w:space="0" w:color="auto"/>
            <w:right w:val="none" w:sz="0" w:space="0" w:color="auto"/>
          </w:divBdr>
        </w:div>
      </w:divsChild>
    </w:div>
    <w:div w:id="1562059895">
      <w:bodyDiv w:val="1"/>
      <w:marLeft w:val="0"/>
      <w:marRight w:val="0"/>
      <w:marTop w:val="0"/>
      <w:marBottom w:val="0"/>
      <w:divBdr>
        <w:top w:val="none" w:sz="0" w:space="0" w:color="auto"/>
        <w:left w:val="none" w:sz="0" w:space="0" w:color="auto"/>
        <w:bottom w:val="none" w:sz="0" w:space="0" w:color="auto"/>
        <w:right w:val="none" w:sz="0" w:space="0" w:color="auto"/>
      </w:divBdr>
      <w:divsChild>
        <w:div w:id="242303733">
          <w:marLeft w:val="480"/>
          <w:marRight w:val="0"/>
          <w:marTop w:val="0"/>
          <w:marBottom w:val="0"/>
          <w:divBdr>
            <w:top w:val="none" w:sz="0" w:space="0" w:color="auto"/>
            <w:left w:val="none" w:sz="0" w:space="0" w:color="auto"/>
            <w:bottom w:val="none" w:sz="0" w:space="0" w:color="auto"/>
            <w:right w:val="none" w:sz="0" w:space="0" w:color="auto"/>
          </w:divBdr>
        </w:div>
        <w:div w:id="58600605">
          <w:marLeft w:val="480"/>
          <w:marRight w:val="0"/>
          <w:marTop w:val="0"/>
          <w:marBottom w:val="0"/>
          <w:divBdr>
            <w:top w:val="none" w:sz="0" w:space="0" w:color="auto"/>
            <w:left w:val="none" w:sz="0" w:space="0" w:color="auto"/>
            <w:bottom w:val="none" w:sz="0" w:space="0" w:color="auto"/>
            <w:right w:val="none" w:sz="0" w:space="0" w:color="auto"/>
          </w:divBdr>
        </w:div>
        <w:div w:id="203837144">
          <w:marLeft w:val="480"/>
          <w:marRight w:val="0"/>
          <w:marTop w:val="0"/>
          <w:marBottom w:val="0"/>
          <w:divBdr>
            <w:top w:val="none" w:sz="0" w:space="0" w:color="auto"/>
            <w:left w:val="none" w:sz="0" w:space="0" w:color="auto"/>
            <w:bottom w:val="none" w:sz="0" w:space="0" w:color="auto"/>
            <w:right w:val="none" w:sz="0" w:space="0" w:color="auto"/>
          </w:divBdr>
        </w:div>
        <w:div w:id="915625757">
          <w:marLeft w:val="480"/>
          <w:marRight w:val="0"/>
          <w:marTop w:val="0"/>
          <w:marBottom w:val="0"/>
          <w:divBdr>
            <w:top w:val="none" w:sz="0" w:space="0" w:color="auto"/>
            <w:left w:val="none" w:sz="0" w:space="0" w:color="auto"/>
            <w:bottom w:val="none" w:sz="0" w:space="0" w:color="auto"/>
            <w:right w:val="none" w:sz="0" w:space="0" w:color="auto"/>
          </w:divBdr>
        </w:div>
        <w:div w:id="1481926377">
          <w:marLeft w:val="480"/>
          <w:marRight w:val="0"/>
          <w:marTop w:val="0"/>
          <w:marBottom w:val="0"/>
          <w:divBdr>
            <w:top w:val="none" w:sz="0" w:space="0" w:color="auto"/>
            <w:left w:val="none" w:sz="0" w:space="0" w:color="auto"/>
            <w:bottom w:val="none" w:sz="0" w:space="0" w:color="auto"/>
            <w:right w:val="none" w:sz="0" w:space="0" w:color="auto"/>
          </w:divBdr>
        </w:div>
        <w:div w:id="1239248384">
          <w:marLeft w:val="480"/>
          <w:marRight w:val="0"/>
          <w:marTop w:val="0"/>
          <w:marBottom w:val="0"/>
          <w:divBdr>
            <w:top w:val="none" w:sz="0" w:space="0" w:color="auto"/>
            <w:left w:val="none" w:sz="0" w:space="0" w:color="auto"/>
            <w:bottom w:val="none" w:sz="0" w:space="0" w:color="auto"/>
            <w:right w:val="none" w:sz="0" w:space="0" w:color="auto"/>
          </w:divBdr>
        </w:div>
        <w:div w:id="1543861455">
          <w:marLeft w:val="480"/>
          <w:marRight w:val="0"/>
          <w:marTop w:val="0"/>
          <w:marBottom w:val="0"/>
          <w:divBdr>
            <w:top w:val="none" w:sz="0" w:space="0" w:color="auto"/>
            <w:left w:val="none" w:sz="0" w:space="0" w:color="auto"/>
            <w:bottom w:val="none" w:sz="0" w:space="0" w:color="auto"/>
            <w:right w:val="none" w:sz="0" w:space="0" w:color="auto"/>
          </w:divBdr>
        </w:div>
        <w:div w:id="32316166">
          <w:marLeft w:val="480"/>
          <w:marRight w:val="0"/>
          <w:marTop w:val="0"/>
          <w:marBottom w:val="0"/>
          <w:divBdr>
            <w:top w:val="none" w:sz="0" w:space="0" w:color="auto"/>
            <w:left w:val="none" w:sz="0" w:space="0" w:color="auto"/>
            <w:bottom w:val="none" w:sz="0" w:space="0" w:color="auto"/>
            <w:right w:val="none" w:sz="0" w:space="0" w:color="auto"/>
          </w:divBdr>
        </w:div>
        <w:div w:id="247810831">
          <w:marLeft w:val="480"/>
          <w:marRight w:val="0"/>
          <w:marTop w:val="0"/>
          <w:marBottom w:val="0"/>
          <w:divBdr>
            <w:top w:val="none" w:sz="0" w:space="0" w:color="auto"/>
            <w:left w:val="none" w:sz="0" w:space="0" w:color="auto"/>
            <w:bottom w:val="none" w:sz="0" w:space="0" w:color="auto"/>
            <w:right w:val="none" w:sz="0" w:space="0" w:color="auto"/>
          </w:divBdr>
        </w:div>
        <w:div w:id="1744913968">
          <w:marLeft w:val="480"/>
          <w:marRight w:val="0"/>
          <w:marTop w:val="0"/>
          <w:marBottom w:val="0"/>
          <w:divBdr>
            <w:top w:val="none" w:sz="0" w:space="0" w:color="auto"/>
            <w:left w:val="none" w:sz="0" w:space="0" w:color="auto"/>
            <w:bottom w:val="none" w:sz="0" w:space="0" w:color="auto"/>
            <w:right w:val="none" w:sz="0" w:space="0" w:color="auto"/>
          </w:divBdr>
        </w:div>
        <w:div w:id="804158456">
          <w:marLeft w:val="480"/>
          <w:marRight w:val="0"/>
          <w:marTop w:val="0"/>
          <w:marBottom w:val="0"/>
          <w:divBdr>
            <w:top w:val="none" w:sz="0" w:space="0" w:color="auto"/>
            <w:left w:val="none" w:sz="0" w:space="0" w:color="auto"/>
            <w:bottom w:val="none" w:sz="0" w:space="0" w:color="auto"/>
            <w:right w:val="none" w:sz="0" w:space="0" w:color="auto"/>
          </w:divBdr>
        </w:div>
        <w:div w:id="533274237">
          <w:marLeft w:val="480"/>
          <w:marRight w:val="0"/>
          <w:marTop w:val="0"/>
          <w:marBottom w:val="0"/>
          <w:divBdr>
            <w:top w:val="none" w:sz="0" w:space="0" w:color="auto"/>
            <w:left w:val="none" w:sz="0" w:space="0" w:color="auto"/>
            <w:bottom w:val="none" w:sz="0" w:space="0" w:color="auto"/>
            <w:right w:val="none" w:sz="0" w:space="0" w:color="auto"/>
          </w:divBdr>
        </w:div>
        <w:div w:id="1859199380">
          <w:marLeft w:val="480"/>
          <w:marRight w:val="0"/>
          <w:marTop w:val="0"/>
          <w:marBottom w:val="0"/>
          <w:divBdr>
            <w:top w:val="none" w:sz="0" w:space="0" w:color="auto"/>
            <w:left w:val="none" w:sz="0" w:space="0" w:color="auto"/>
            <w:bottom w:val="none" w:sz="0" w:space="0" w:color="auto"/>
            <w:right w:val="none" w:sz="0" w:space="0" w:color="auto"/>
          </w:divBdr>
        </w:div>
        <w:div w:id="15618803">
          <w:marLeft w:val="480"/>
          <w:marRight w:val="0"/>
          <w:marTop w:val="0"/>
          <w:marBottom w:val="0"/>
          <w:divBdr>
            <w:top w:val="none" w:sz="0" w:space="0" w:color="auto"/>
            <w:left w:val="none" w:sz="0" w:space="0" w:color="auto"/>
            <w:bottom w:val="none" w:sz="0" w:space="0" w:color="auto"/>
            <w:right w:val="none" w:sz="0" w:space="0" w:color="auto"/>
          </w:divBdr>
        </w:div>
        <w:div w:id="1148475689">
          <w:marLeft w:val="480"/>
          <w:marRight w:val="0"/>
          <w:marTop w:val="0"/>
          <w:marBottom w:val="0"/>
          <w:divBdr>
            <w:top w:val="none" w:sz="0" w:space="0" w:color="auto"/>
            <w:left w:val="none" w:sz="0" w:space="0" w:color="auto"/>
            <w:bottom w:val="none" w:sz="0" w:space="0" w:color="auto"/>
            <w:right w:val="none" w:sz="0" w:space="0" w:color="auto"/>
          </w:divBdr>
        </w:div>
        <w:div w:id="1282608677">
          <w:marLeft w:val="480"/>
          <w:marRight w:val="0"/>
          <w:marTop w:val="0"/>
          <w:marBottom w:val="0"/>
          <w:divBdr>
            <w:top w:val="none" w:sz="0" w:space="0" w:color="auto"/>
            <w:left w:val="none" w:sz="0" w:space="0" w:color="auto"/>
            <w:bottom w:val="none" w:sz="0" w:space="0" w:color="auto"/>
            <w:right w:val="none" w:sz="0" w:space="0" w:color="auto"/>
          </w:divBdr>
        </w:div>
        <w:div w:id="145171490">
          <w:marLeft w:val="480"/>
          <w:marRight w:val="0"/>
          <w:marTop w:val="0"/>
          <w:marBottom w:val="0"/>
          <w:divBdr>
            <w:top w:val="none" w:sz="0" w:space="0" w:color="auto"/>
            <w:left w:val="none" w:sz="0" w:space="0" w:color="auto"/>
            <w:bottom w:val="none" w:sz="0" w:space="0" w:color="auto"/>
            <w:right w:val="none" w:sz="0" w:space="0" w:color="auto"/>
          </w:divBdr>
        </w:div>
        <w:div w:id="2085830209">
          <w:marLeft w:val="480"/>
          <w:marRight w:val="0"/>
          <w:marTop w:val="0"/>
          <w:marBottom w:val="0"/>
          <w:divBdr>
            <w:top w:val="none" w:sz="0" w:space="0" w:color="auto"/>
            <w:left w:val="none" w:sz="0" w:space="0" w:color="auto"/>
            <w:bottom w:val="none" w:sz="0" w:space="0" w:color="auto"/>
            <w:right w:val="none" w:sz="0" w:space="0" w:color="auto"/>
          </w:divBdr>
        </w:div>
      </w:divsChild>
    </w:div>
    <w:div w:id="1571036916">
      <w:bodyDiv w:val="1"/>
      <w:marLeft w:val="0"/>
      <w:marRight w:val="0"/>
      <w:marTop w:val="0"/>
      <w:marBottom w:val="0"/>
      <w:divBdr>
        <w:top w:val="none" w:sz="0" w:space="0" w:color="auto"/>
        <w:left w:val="none" w:sz="0" w:space="0" w:color="auto"/>
        <w:bottom w:val="none" w:sz="0" w:space="0" w:color="auto"/>
        <w:right w:val="none" w:sz="0" w:space="0" w:color="auto"/>
      </w:divBdr>
      <w:divsChild>
        <w:div w:id="1137987006">
          <w:marLeft w:val="480"/>
          <w:marRight w:val="0"/>
          <w:marTop w:val="0"/>
          <w:marBottom w:val="0"/>
          <w:divBdr>
            <w:top w:val="none" w:sz="0" w:space="0" w:color="auto"/>
            <w:left w:val="none" w:sz="0" w:space="0" w:color="auto"/>
            <w:bottom w:val="none" w:sz="0" w:space="0" w:color="auto"/>
            <w:right w:val="none" w:sz="0" w:space="0" w:color="auto"/>
          </w:divBdr>
        </w:div>
        <w:div w:id="184682886">
          <w:marLeft w:val="480"/>
          <w:marRight w:val="0"/>
          <w:marTop w:val="0"/>
          <w:marBottom w:val="0"/>
          <w:divBdr>
            <w:top w:val="none" w:sz="0" w:space="0" w:color="auto"/>
            <w:left w:val="none" w:sz="0" w:space="0" w:color="auto"/>
            <w:bottom w:val="none" w:sz="0" w:space="0" w:color="auto"/>
            <w:right w:val="none" w:sz="0" w:space="0" w:color="auto"/>
          </w:divBdr>
        </w:div>
        <w:div w:id="26806500">
          <w:marLeft w:val="480"/>
          <w:marRight w:val="0"/>
          <w:marTop w:val="0"/>
          <w:marBottom w:val="0"/>
          <w:divBdr>
            <w:top w:val="none" w:sz="0" w:space="0" w:color="auto"/>
            <w:left w:val="none" w:sz="0" w:space="0" w:color="auto"/>
            <w:bottom w:val="none" w:sz="0" w:space="0" w:color="auto"/>
            <w:right w:val="none" w:sz="0" w:space="0" w:color="auto"/>
          </w:divBdr>
        </w:div>
        <w:div w:id="1496339480">
          <w:marLeft w:val="480"/>
          <w:marRight w:val="0"/>
          <w:marTop w:val="0"/>
          <w:marBottom w:val="0"/>
          <w:divBdr>
            <w:top w:val="none" w:sz="0" w:space="0" w:color="auto"/>
            <w:left w:val="none" w:sz="0" w:space="0" w:color="auto"/>
            <w:bottom w:val="none" w:sz="0" w:space="0" w:color="auto"/>
            <w:right w:val="none" w:sz="0" w:space="0" w:color="auto"/>
          </w:divBdr>
        </w:div>
        <w:div w:id="1495485787">
          <w:marLeft w:val="480"/>
          <w:marRight w:val="0"/>
          <w:marTop w:val="0"/>
          <w:marBottom w:val="0"/>
          <w:divBdr>
            <w:top w:val="none" w:sz="0" w:space="0" w:color="auto"/>
            <w:left w:val="none" w:sz="0" w:space="0" w:color="auto"/>
            <w:bottom w:val="none" w:sz="0" w:space="0" w:color="auto"/>
            <w:right w:val="none" w:sz="0" w:space="0" w:color="auto"/>
          </w:divBdr>
        </w:div>
        <w:div w:id="49503159">
          <w:marLeft w:val="480"/>
          <w:marRight w:val="0"/>
          <w:marTop w:val="0"/>
          <w:marBottom w:val="0"/>
          <w:divBdr>
            <w:top w:val="none" w:sz="0" w:space="0" w:color="auto"/>
            <w:left w:val="none" w:sz="0" w:space="0" w:color="auto"/>
            <w:bottom w:val="none" w:sz="0" w:space="0" w:color="auto"/>
            <w:right w:val="none" w:sz="0" w:space="0" w:color="auto"/>
          </w:divBdr>
        </w:div>
        <w:div w:id="773670961">
          <w:marLeft w:val="480"/>
          <w:marRight w:val="0"/>
          <w:marTop w:val="0"/>
          <w:marBottom w:val="0"/>
          <w:divBdr>
            <w:top w:val="none" w:sz="0" w:space="0" w:color="auto"/>
            <w:left w:val="none" w:sz="0" w:space="0" w:color="auto"/>
            <w:bottom w:val="none" w:sz="0" w:space="0" w:color="auto"/>
            <w:right w:val="none" w:sz="0" w:space="0" w:color="auto"/>
          </w:divBdr>
        </w:div>
        <w:div w:id="804159426">
          <w:marLeft w:val="480"/>
          <w:marRight w:val="0"/>
          <w:marTop w:val="0"/>
          <w:marBottom w:val="0"/>
          <w:divBdr>
            <w:top w:val="none" w:sz="0" w:space="0" w:color="auto"/>
            <w:left w:val="none" w:sz="0" w:space="0" w:color="auto"/>
            <w:bottom w:val="none" w:sz="0" w:space="0" w:color="auto"/>
            <w:right w:val="none" w:sz="0" w:space="0" w:color="auto"/>
          </w:divBdr>
        </w:div>
        <w:div w:id="1183863420">
          <w:marLeft w:val="480"/>
          <w:marRight w:val="0"/>
          <w:marTop w:val="0"/>
          <w:marBottom w:val="0"/>
          <w:divBdr>
            <w:top w:val="none" w:sz="0" w:space="0" w:color="auto"/>
            <w:left w:val="none" w:sz="0" w:space="0" w:color="auto"/>
            <w:bottom w:val="none" w:sz="0" w:space="0" w:color="auto"/>
            <w:right w:val="none" w:sz="0" w:space="0" w:color="auto"/>
          </w:divBdr>
        </w:div>
        <w:div w:id="1263152334">
          <w:marLeft w:val="480"/>
          <w:marRight w:val="0"/>
          <w:marTop w:val="0"/>
          <w:marBottom w:val="0"/>
          <w:divBdr>
            <w:top w:val="none" w:sz="0" w:space="0" w:color="auto"/>
            <w:left w:val="none" w:sz="0" w:space="0" w:color="auto"/>
            <w:bottom w:val="none" w:sz="0" w:space="0" w:color="auto"/>
            <w:right w:val="none" w:sz="0" w:space="0" w:color="auto"/>
          </w:divBdr>
        </w:div>
        <w:div w:id="65999891">
          <w:marLeft w:val="480"/>
          <w:marRight w:val="0"/>
          <w:marTop w:val="0"/>
          <w:marBottom w:val="0"/>
          <w:divBdr>
            <w:top w:val="none" w:sz="0" w:space="0" w:color="auto"/>
            <w:left w:val="none" w:sz="0" w:space="0" w:color="auto"/>
            <w:bottom w:val="none" w:sz="0" w:space="0" w:color="auto"/>
            <w:right w:val="none" w:sz="0" w:space="0" w:color="auto"/>
          </w:divBdr>
        </w:div>
        <w:div w:id="2065979839">
          <w:marLeft w:val="480"/>
          <w:marRight w:val="0"/>
          <w:marTop w:val="0"/>
          <w:marBottom w:val="0"/>
          <w:divBdr>
            <w:top w:val="none" w:sz="0" w:space="0" w:color="auto"/>
            <w:left w:val="none" w:sz="0" w:space="0" w:color="auto"/>
            <w:bottom w:val="none" w:sz="0" w:space="0" w:color="auto"/>
            <w:right w:val="none" w:sz="0" w:space="0" w:color="auto"/>
          </w:divBdr>
        </w:div>
        <w:div w:id="967122829">
          <w:marLeft w:val="480"/>
          <w:marRight w:val="0"/>
          <w:marTop w:val="0"/>
          <w:marBottom w:val="0"/>
          <w:divBdr>
            <w:top w:val="none" w:sz="0" w:space="0" w:color="auto"/>
            <w:left w:val="none" w:sz="0" w:space="0" w:color="auto"/>
            <w:bottom w:val="none" w:sz="0" w:space="0" w:color="auto"/>
            <w:right w:val="none" w:sz="0" w:space="0" w:color="auto"/>
          </w:divBdr>
        </w:div>
        <w:div w:id="538668827">
          <w:marLeft w:val="480"/>
          <w:marRight w:val="0"/>
          <w:marTop w:val="0"/>
          <w:marBottom w:val="0"/>
          <w:divBdr>
            <w:top w:val="none" w:sz="0" w:space="0" w:color="auto"/>
            <w:left w:val="none" w:sz="0" w:space="0" w:color="auto"/>
            <w:bottom w:val="none" w:sz="0" w:space="0" w:color="auto"/>
            <w:right w:val="none" w:sz="0" w:space="0" w:color="auto"/>
          </w:divBdr>
        </w:div>
        <w:div w:id="18968141">
          <w:marLeft w:val="480"/>
          <w:marRight w:val="0"/>
          <w:marTop w:val="0"/>
          <w:marBottom w:val="0"/>
          <w:divBdr>
            <w:top w:val="none" w:sz="0" w:space="0" w:color="auto"/>
            <w:left w:val="none" w:sz="0" w:space="0" w:color="auto"/>
            <w:bottom w:val="none" w:sz="0" w:space="0" w:color="auto"/>
            <w:right w:val="none" w:sz="0" w:space="0" w:color="auto"/>
          </w:divBdr>
        </w:div>
        <w:div w:id="692614399">
          <w:marLeft w:val="480"/>
          <w:marRight w:val="0"/>
          <w:marTop w:val="0"/>
          <w:marBottom w:val="0"/>
          <w:divBdr>
            <w:top w:val="none" w:sz="0" w:space="0" w:color="auto"/>
            <w:left w:val="none" w:sz="0" w:space="0" w:color="auto"/>
            <w:bottom w:val="none" w:sz="0" w:space="0" w:color="auto"/>
            <w:right w:val="none" w:sz="0" w:space="0" w:color="auto"/>
          </w:divBdr>
        </w:div>
        <w:div w:id="1146506856">
          <w:marLeft w:val="480"/>
          <w:marRight w:val="0"/>
          <w:marTop w:val="0"/>
          <w:marBottom w:val="0"/>
          <w:divBdr>
            <w:top w:val="none" w:sz="0" w:space="0" w:color="auto"/>
            <w:left w:val="none" w:sz="0" w:space="0" w:color="auto"/>
            <w:bottom w:val="none" w:sz="0" w:space="0" w:color="auto"/>
            <w:right w:val="none" w:sz="0" w:space="0" w:color="auto"/>
          </w:divBdr>
        </w:div>
        <w:div w:id="536357602">
          <w:marLeft w:val="480"/>
          <w:marRight w:val="0"/>
          <w:marTop w:val="0"/>
          <w:marBottom w:val="0"/>
          <w:divBdr>
            <w:top w:val="none" w:sz="0" w:space="0" w:color="auto"/>
            <w:left w:val="none" w:sz="0" w:space="0" w:color="auto"/>
            <w:bottom w:val="none" w:sz="0" w:space="0" w:color="auto"/>
            <w:right w:val="none" w:sz="0" w:space="0" w:color="auto"/>
          </w:divBdr>
        </w:div>
        <w:div w:id="478032524">
          <w:marLeft w:val="480"/>
          <w:marRight w:val="0"/>
          <w:marTop w:val="0"/>
          <w:marBottom w:val="0"/>
          <w:divBdr>
            <w:top w:val="none" w:sz="0" w:space="0" w:color="auto"/>
            <w:left w:val="none" w:sz="0" w:space="0" w:color="auto"/>
            <w:bottom w:val="none" w:sz="0" w:space="0" w:color="auto"/>
            <w:right w:val="none" w:sz="0" w:space="0" w:color="auto"/>
          </w:divBdr>
        </w:div>
        <w:div w:id="1665087433">
          <w:marLeft w:val="480"/>
          <w:marRight w:val="0"/>
          <w:marTop w:val="0"/>
          <w:marBottom w:val="0"/>
          <w:divBdr>
            <w:top w:val="none" w:sz="0" w:space="0" w:color="auto"/>
            <w:left w:val="none" w:sz="0" w:space="0" w:color="auto"/>
            <w:bottom w:val="none" w:sz="0" w:space="0" w:color="auto"/>
            <w:right w:val="none" w:sz="0" w:space="0" w:color="auto"/>
          </w:divBdr>
        </w:div>
        <w:div w:id="820579806">
          <w:marLeft w:val="480"/>
          <w:marRight w:val="0"/>
          <w:marTop w:val="0"/>
          <w:marBottom w:val="0"/>
          <w:divBdr>
            <w:top w:val="none" w:sz="0" w:space="0" w:color="auto"/>
            <w:left w:val="none" w:sz="0" w:space="0" w:color="auto"/>
            <w:bottom w:val="none" w:sz="0" w:space="0" w:color="auto"/>
            <w:right w:val="none" w:sz="0" w:space="0" w:color="auto"/>
          </w:divBdr>
        </w:div>
        <w:div w:id="1515804405">
          <w:marLeft w:val="480"/>
          <w:marRight w:val="0"/>
          <w:marTop w:val="0"/>
          <w:marBottom w:val="0"/>
          <w:divBdr>
            <w:top w:val="none" w:sz="0" w:space="0" w:color="auto"/>
            <w:left w:val="none" w:sz="0" w:space="0" w:color="auto"/>
            <w:bottom w:val="none" w:sz="0" w:space="0" w:color="auto"/>
            <w:right w:val="none" w:sz="0" w:space="0" w:color="auto"/>
          </w:divBdr>
        </w:div>
        <w:div w:id="2095978712">
          <w:marLeft w:val="480"/>
          <w:marRight w:val="0"/>
          <w:marTop w:val="0"/>
          <w:marBottom w:val="0"/>
          <w:divBdr>
            <w:top w:val="none" w:sz="0" w:space="0" w:color="auto"/>
            <w:left w:val="none" w:sz="0" w:space="0" w:color="auto"/>
            <w:bottom w:val="none" w:sz="0" w:space="0" w:color="auto"/>
            <w:right w:val="none" w:sz="0" w:space="0" w:color="auto"/>
          </w:divBdr>
        </w:div>
        <w:div w:id="372115722">
          <w:marLeft w:val="480"/>
          <w:marRight w:val="0"/>
          <w:marTop w:val="0"/>
          <w:marBottom w:val="0"/>
          <w:divBdr>
            <w:top w:val="none" w:sz="0" w:space="0" w:color="auto"/>
            <w:left w:val="none" w:sz="0" w:space="0" w:color="auto"/>
            <w:bottom w:val="none" w:sz="0" w:space="0" w:color="auto"/>
            <w:right w:val="none" w:sz="0" w:space="0" w:color="auto"/>
          </w:divBdr>
        </w:div>
        <w:div w:id="816070042">
          <w:marLeft w:val="480"/>
          <w:marRight w:val="0"/>
          <w:marTop w:val="0"/>
          <w:marBottom w:val="0"/>
          <w:divBdr>
            <w:top w:val="none" w:sz="0" w:space="0" w:color="auto"/>
            <w:left w:val="none" w:sz="0" w:space="0" w:color="auto"/>
            <w:bottom w:val="none" w:sz="0" w:space="0" w:color="auto"/>
            <w:right w:val="none" w:sz="0" w:space="0" w:color="auto"/>
          </w:divBdr>
        </w:div>
      </w:divsChild>
    </w:div>
    <w:div w:id="1571698573">
      <w:bodyDiv w:val="1"/>
      <w:marLeft w:val="0"/>
      <w:marRight w:val="0"/>
      <w:marTop w:val="0"/>
      <w:marBottom w:val="0"/>
      <w:divBdr>
        <w:top w:val="none" w:sz="0" w:space="0" w:color="auto"/>
        <w:left w:val="none" w:sz="0" w:space="0" w:color="auto"/>
        <w:bottom w:val="none" w:sz="0" w:space="0" w:color="auto"/>
        <w:right w:val="none" w:sz="0" w:space="0" w:color="auto"/>
      </w:divBdr>
    </w:div>
    <w:div w:id="1573999437">
      <w:bodyDiv w:val="1"/>
      <w:marLeft w:val="0"/>
      <w:marRight w:val="0"/>
      <w:marTop w:val="0"/>
      <w:marBottom w:val="0"/>
      <w:divBdr>
        <w:top w:val="none" w:sz="0" w:space="0" w:color="auto"/>
        <w:left w:val="none" w:sz="0" w:space="0" w:color="auto"/>
        <w:bottom w:val="none" w:sz="0" w:space="0" w:color="auto"/>
        <w:right w:val="none" w:sz="0" w:space="0" w:color="auto"/>
      </w:divBdr>
      <w:divsChild>
        <w:div w:id="190070899">
          <w:marLeft w:val="480"/>
          <w:marRight w:val="0"/>
          <w:marTop w:val="0"/>
          <w:marBottom w:val="0"/>
          <w:divBdr>
            <w:top w:val="none" w:sz="0" w:space="0" w:color="auto"/>
            <w:left w:val="none" w:sz="0" w:space="0" w:color="auto"/>
            <w:bottom w:val="none" w:sz="0" w:space="0" w:color="auto"/>
            <w:right w:val="none" w:sz="0" w:space="0" w:color="auto"/>
          </w:divBdr>
        </w:div>
        <w:div w:id="663238485">
          <w:marLeft w:val="480"/>
          <w:marRight w:val="0"/>
          <w:marTop w:val="0"/>
          <w:marBottom w:val="0"/>
          <w:divBdr>
            <w:top w:val="none" w:sz="0" w:space="0" w:color="auto"/>
            <w:left w:val="none" w:sz="0" w:space="0" w:color="auto"/>
            <w:bottom w:val="none" w:sz="0" w:space="0" w:color="auto"/>
            <w:right w:val="none" w:sz="0" w:space="0" w:color="auto"/>
          </w:divBdr>
        </w:div>
        <w:div w:id="93330136">
          <w:marLeft w:val="480"/>
          <w:marRight w:val="0"/>
          <w:marTop w:val="0"/>
          <w:marBottom w:val="0"/>
          <w:divBdr>
            <w:top w:val="none" w:sz="0" w:space="0" w:color="auto"/>
            <w:left w:val="none" w:sz="0" w:space="0" w:color="auto"/>
            <w:bottom w:val="none" w:sz="0" w:space="0" w:color="auto"/>
            <w:right w:val="none" w:sz="0" w:space="0" w:color="auto"/>
          </w:divBdr>
        </w:div>
        <w:div w:id="115299149">
          <w:marLeft w:val="480"/>
          <w:marRight w:val="0"/>
          <w:marTop w:val="0"/>
          <w:marBottom w:val="0"/>
          <w:divBdr>
            <w:top w:val="none" w:sz="0" w:space="0" w:color="auto"/>
            <w:left w:val="none" w:sz="0" w:space="0" w:color="auto"/>
            <w:bottom w:val="none" w:sz="0" w:space="0" w:color="auto"/>
            <w:right w:val="none" w:sz="0" w:space="0" w:color="auto"/>
          </w:divBdr>
        </w:div>
        <w:div w:id="156724934">
          <w:marLeft w:val="480"/>
          <w:marRight w:val="0"/>
          <w:marTop w:val="0"/>
          <w:marBottom w:val="0"/>
          <w:divBdr>
            <w:top w:val="none" w:sz="0" w:space="0" w:color="auto"/>
            <w:left w:val="none" w:sz="0" w:space="0" w:color="auto"/>
            <w:bottom w:val="none" w:sz="0" w:space="0" w:color="auto"/>
            <w:right w:val="none" w:sz="0" w:space="0" w:color="auto"/>
          </w:divBdr>
        </w:div>
        <w:div w:id="207030950">
          <w:marLeft w:val="480"/>
          <w:marRight w:val="0"/>
          <w:marTop w:val="0"/>
          <w:marBottom w:val="0"/>
          <w:divBdr>
            <w:top w:val="none" w:sz="0" w:space="0" w:color="auto"/>
            <w:left w:val="none" w:sz="0" w:space="0" w:color="auto"/>
            <w:bottom w:val="none" w:sz="0" w:space="0" w:color="auto"/>
            <w:right w:val="none" w:sz="0" w:space="0" w:color="auto"/>
          </w:divBdr>
        </w:div>
        <w:div w:id="1032027513">
          <w:marLeft w:val="480"/>
          <w:marRight w:val="0"/>
          <w:marTop w:val="0"/>
          <w:marBottom w:val="0"/>
          <w:divBdr>
            <w:top w:val="none" w:sz="0" w:space="0" w:color="auto"/>
            <w:left w:val="none" w:sz="0" w:space="0" w:color="auto"/>
            <w:bottom w:val="none" w:sz="0" w:space="0" w:color="auto"/>
            <w:right w:val="none" w:sz="0" w:space="0" w:color="auto"/>
          </w:divBdr>
        </w:div>
        <w:div w:id="1593009989">
          <w:marLeft w:val="480"/>
          <w:marRight w:val="0"/>
          <w:marTop w:val="0"/>
          <w:marBottom w:val="0"/>
          <w:divBdr>
            <w:top w:val="none" w:sz="0" w:space="0" w:color="auto"/>
            <w:left w:val="none" w:sz="0" w:space="0" w:color="auto"/>
            <w:bottom w:val="none" w:sz="0" w:space="0" w:color="auto"/>
            <w:right w:val="none" w:sz="0" w:space="0" w:color="auto"/>
          </w:divBdr>
        </w:div>
        <w:div w:id="857617638">
          <w:marLeft w:val="480"/>
          <w:marRight w:val="0"/>
          <w:marTop w:val="0"/>
          <w:marBottom w:val="0"/>
          <w:divBdr>
            <w:top w:val="none" w:sz="0" w:space="0" w:color="auto"/>
            <w:left w:val="none" w:sz="0" w:space="0" w:color="auto"/>
            <w:bottom w:val="none" w:sz="0" w:space="0" w:color="auto"/>
            <w:right w:val="none" w:sz="0" w:space="0" w:color="auto"/>
          </w:divBdr>
        </w:div>
        <w:div w:id="1432312405">
          <w:marLeft w:val="480"/>
          <w:marRight w:val="0"/>
          <w:marTop w:val="0"/>
          <w:marBottom w:val="0"/>
          <w:divBdr>
            <w:top w:val="none" w:sz="0" w:space="0" w:color="auto"/>
            <w:left w:val="none" w:sz="0" w:space="0" w:color="auto"/>
            <w:bottom w:val="none" w:sz="0" w:space="0" w:color="auto"/>
            <w:right w:val="none" w:sz="0" w:space="0" w:color="auto"/>
          </w:divBdr>
        </w:div>
        <w:div w:id="1066612432">
          <w:marLeft w:val="480"/>
          <w:marRight w:val="0"/>
          <w:marTop w:val="0"/>
          <w:marBottom w:val="0"/>
          <w:divBdr>
            <w:top w:val="none" w:sz="0" w:space="0" w:color="auto"/>
            <w:left w:val="none" w:sz="0" w:space="0" w:color="auto"/>
            <w:bottom w:val="none" w:sz="0" w:space="0" w:color="auto"/>
            <w:right w:val="none" w:sz="0" w:space="0" w:color="auto"/>
          </w:divBdr>
        </w:div>
        <w:div w:id="1822690871">
          <w:marLeft w:val="480"/>
          <w:marRight w:val="0"/>
          <w:marTop w:val="0"/>
          <w:marBottom w:val="0"/>
          <w:divBdr>
            <w:top w:val="none" w:sz="0" w:space="0" w:color="auto"/>
            <w:left w:val="none" w:sz="0" w:space="0" w:color="auto"/>
            <w:bottom w:val="none" w:sz="0" w:space="0" w:color="auto"/>
            <w:right w:val="none" w:sz="0" w:space="0" w:color="auto"/>
          </w:divBdr>
        </w:div>
        <w:div w:id="1998143727">
          <w:marLeft w:val="480"/>
          <w:marRight w:val="0"/>
          <w:marTop w:val="0"/>
          <w:marBottom w:val="0"/>
          <w:divBdr>
            <w:top w:val="none" w:sz="0" w:space="0" w:color="auto"/>
            <w:left w:val="none" w:sz="0" w:space="0" w:color="auto"/>
            <w:bottom w:val="none" w:sz="0" w:space="0" w:color="auto"/>
            <w:right w:val="none" w:sz="0" w:space="0" w:color="auto"/>
          </w:divBdr>
        </w:div>
        <w:div w:id="1024862079">
          <w:marLeft w:val="480"/>
          <w:marRight w:val="0"/>
          <w:marTop w:val="0"/>
          <w:marBottom w:val="0"/>
          <w:divBdr>
            <w:top w:val="none" w:sz="0" w:space="0" w:color="auto"/>
            <w:left w:val="none" w:sz="0" w:space="0" w:color="auto"/>
            <w:bottom w:val="none" w:sz="0" w:space="0" w:color="auto"/>
            <w:right w:val="none" w:sz="0" w:space="0" w:color="auto"/>
          </w:divBdr>
        </w:div>
        <w:div w:id="1653635688">
          <w:marLeft w:val="480"/>
          <w:marRight w:val="0"/>
          <w:marTop w:val="0"/>
          <w:marBottom w:val="0"/>
          <w:divBdr>
            <w:top w:val="none" w:sz="0" w:space="0" w:color="auto"/>
            <w:left w:val="none" w:sz="0" w:space="0" w:color="auto"/>
            <w:bottom w:val="none" w:sz="0" w:space="0" w:color="auto"/>
            <w:right w:val="none" w:sz="0" w:space="0" w:color="auto"/>
          </w:divBdr>
        </w:div>
        <w:div w:id="131990127">
          <w:marLeft w:val="480"/>
          <w:marRight w:val="0"/>
          <w:marTop w:val="0"/>
          <w:marBottom w:val="0"/>
          <w:divBdr>
            <w:top w:val="none" w:sz="0" w:space="0" w:color="auto"/>
            <w:left w:val="none" w:sz="0" w:space="0" w:color="auto"/>
            <w:bottom w:val="none" w:sz="0" w:space="0" w:color="auto"/>
            <w:right w:val="none" w:sz="0" w:space="0" w:color="auto"/>
          </w:divBdr>
        </w:div>
        <w:div w:id="1968974192">
          <w:marLeft w:val="480"/>
          <w:marRight w:val="0"/>
          <w:marTop w:val="0"/>
          <w:marBottom w:val="0"/>
          <w:divBdr>
            <w:top w:val="none" w:sz="0" w:space="0" w:color="auto"/>
            <w:left w:val="none" w:sz="0" w:space="0" w:color="auto"/>
            <w:bottom w:val="none" w:sz="0" w:space="0" w:color="auto"/>
            <w:right w:val="none" w:sz="0" w:space="0" w:color="auto"/>
          </w:divBdr>
        </w:div>
        <w:div w:id="1145007807">
          <w:marLeft w:val="480"/>
          <w:marRight w:val="0"/>
          <w:marTop w:val="0"/>
          <w:marBottom w:val="0"/>
          <w:divBdr>
            <w:top w:val="none" w:sz="0" w:space="0" w:color="auto"/>
            <w:left w:val="none" w:sz="0" w:space="0" w:color="auto"/>
            <w:bottom w:val="none" w:sz="0" w:space="0" w:color="auto"/>
            <w:right w:val="none" w:sz="0" w:space="0" w:color="auto"/>
          </w:divBdr>
        </w:div>
        <w:div w:id="302736967">
          <w:marLeft w:val="480"/>
          <w:marRight w:val="0"/>
          <w:marTop w:val="0"/>
          <w:marBottom w:val="0"/>
          <w:divBdr>
            <w:top w:val="none" w:sz="0" w:space="0" w:color="auto"/>
            <w:left w:val="none" w:sz="0" w:space="0" w:color="auto"/>
            <w:bottom w:val="none" w:sz="0" w:space="0" w:color="auto"/>
            <w:right w:val="none" w:sz="0" w:space="0" w:color="auto"/>
          </w:divBdr>
        </w:div>
        <w:div w:id="1644844111">
          <w:marLeft w:val="480"/>
          <w:marRight w:val="0"/>
          <w:marTop w:val="0"/>
          <w:marBottom w:val="0"/>
          <w:divBdr>
            <w:top w:val="none" w:sz="0" w:space="0" w:color="auto"/>
            <w:left w:val="none" w:sz="0" w:space="0" w:color="auto"/>
            <w:bottom w:val="none" w:sz="0" w:space="0" w:color="auto"/>
            <w:right w:val="none" w:sz="0" w:space="0" w:color="auto"/>
          </w:divBdr>
        </w:div>
        <w:div w:id="249658749">
          <w:marLeft w:val="480"/>
          <w:marRight w:val="0"/>
          <w:marTop w:val="0"/>
          <w:marBottom w:val="0"/>
          <w:divBdr>
            <w:top w:val="none" w:sz="0" w:space="0" w:color="auto"/>
            <w:left w:val="none" w:sz="0" w:space="0" w:color="auto"/>
            <w:bottom w:val="none" w:sz="0" w:space="0" w:color="auto"/>
            <w:right w:val="none" w:sz="0" w:space="0" w:color="auto"/>
          </w:divBdr>
        </w:div>
        <w:div w:id="2056852598">
          <w:marLeft w:val="480"/>
          <w:marRight w:val="0"/>
          <w:marTop w:val="0"/>
          <w:marBottom w:val="0"/>
          <w:divBdr>
            <w:top w:val="none" w:sz="0" w:space="0" w:color="auto"/>
            <w:left w:val="none" w:sz="0" w:space="0" w:color="auto"/>
            <w:bottom w:val="none" w:sz="0" w:space="0" w:color="auto"/>
            <w:right w:val="none" w:sz="0" w:space="0" w:color="auto"/>
          </w:divBdr>
        </w:div>
        <w:div w:id="119618448">
          <w:marLeft w:val="480"/>
          <w:marRight w:val="0"/>
          <w:marTop w:val="0"/>
          <w:marBottom w:val="0"/>
          <w:divBdr>
            <w:top w:val="none" w:sz="0" w:space="0" w:color="auto"/>
            <w:left w:val="none" w:sz="0" w:space="0" w:color="auto"/>
            <w:bottom w:val="none" w:sz="0" w:space="0" w:color="auto"/>
            <w:right w:val="none" w:sz="0" w:space="0" w:color="auto"/>
          </w:divBdr>
        </w:div>
        <w:div w:id="1094548722">
          <w:marLeft w:val="480"/>
          <w:marRight w:val="0"/>
          <w:marTop w:val="0"/>
          <w:marBottom w:val="0"/>
          <w:divBdr>
            <w:top w:val="none" w:sz="0" w:space="0" w:color="auto"/>
            <w:left w:val="none" w:sz="0" w:space="0" w:color="auto"/>
            <w:bottom w:val="none" w:sz="0" w:space="0" w:color="auto"/>
            <w:right w:val="none" w:sz="0" w:space="0" w:color="auto"/>
          </w:divBdr>
        </w:div>
        <w:div w:id="1671955202">
          <w:marLeft w:val="480"/>
          <w:marRight w:val="0"/>
          <w:marTop w:val="0"/>
          <w:marBottom w:val="0"/>
          <w:divBdr>
            <w:top w:val="none" w:sz="0" w:space="0" w:color="auto"/>
            <w:left w:val="none" w:sz="0" w:space="0" w:color="auto"/>
            <w:bottom w:val="none" w:sz="0" w:space="0" w:color="auto"/>
            <w:right w:val="none" w:sz="0" w:space="0" w:color="auto"/>
          </w:divBdr>
        </w:div>
        <w:div w:id="1806045484">
          <w:marLeft w:val="480"/>
          <w:marRight w:val="0"/>
          <w:marTop w:val="0"/>
          <w:marBottom w:val="0"/>
          <w:divBdr>
            <w:top w:val="none" w:sz="0" w:space="0" w:color="auto"/>
            <w:left w:val="none" w:sz="0" w:space="0" w:color="auto"/>
            <w:bottom w:val="none" w:sz="0" w:space="0" w:color="auto"/>
            <w:right w:val="none" w:sz="0" w:space="0" w:color="auto"/>
          </w:divBdr>
        </w:div>
      </w:divsChild>
    </w:div>
    <w:div w:id="1574317549">
      <w:bodyDiv w:val="1"/>
      <w:marLeft w:val="0"/>
      <w:marRight w:val="0"/>
      <w:marTop w:val="0"/>
      <w:marBottom w:val="0"/>
      <w:divBdr>
        <w:top w:val="none" w:sz="0" w:space="0" w:color="auto"/>
        <w:left w:val="none" w:sz="0" w:space="0" w:color="auto"/>
        <w:bottom w:val="none" w:sz="0" w:space="0" w:color="auto"/>
        <w:right w:val="none" w:sz="0" w:space="0" w:color="auto"/>
      </w:divBdr>
      <w:divsChild>
        <w:div w:id="1066874762">
          <w:marLeft w:val="480"/>
          <w:marRight w:val="0"/>
          <w:marTop w:val="0"/>
          <w:marBottom w:val="0"/>
          <w:divBdr>
            <w:top w:val="none" w:sz="0" w:space="0" w:color="auto"/>
            <w:left w:val="none" w:sz="0" w:space="0" w:color="auto"/>
            <w:bottom w:val="none" w:sz="0" w:space="0" w:color="auto"/>
            <w:right w:val="none" w:sz="0" w:space="0" w:color="auto"/>
          </w:divBdr>
        </w:div>
        <w:div w:id="1095903541">
          <w:marLeft w:val="480"/>
          <w:marRight w:val="0"/>
          <w:marTop w:val="0"/>
          <w:marBottom w:val="0"/>
          <w:divBdr>
            <w:top w:val="none" w:sz="0" w:space="0" w:color="auto"/>
            <w:left w:val="none" w:sz="0" w:space="0" w:color="auto"/>
            <w:bottom w:val="none" w:sz="0" w:space="0" w:color="auto"/>
            <w:right w:val="none" w:sz="0" w:space="0" w:color="auto"/>
          </w:divBdr>
        </w:div>
        <w:div w:id="546721588">
          <w:marLeft w:val="480"/>
          <w:marRight w:val="0"/>
          <w:marTop w:val="0"/>
          <w:marBottom w:val="0"/>
          <w:divBdr>
            <w:top w:val="none" w:sz="0" w:space="0" w:color="auto"/>
            <w:left w:val="none" w:sz="0" w:space="0" w:color="auto"/>
            <w:bottom w:val="none" w:sz="0" w:space="0" w:color="auto"/>
            <w:right w:val="none" w:sz="0" w:space="0" w:color="auto"/>
          </w:divBdr>
        </w:div>
        <w:div w:id="1503931181">
          <w:marLeft w:val="480"/>
          <w:marRight w:val="0"/>
          <w:marTop w:val="0"/>
          <w:marBottom w:val="0"/>
          <w:divBdr>
            <w:top w:val="none" w:sz="0" w:space="0" w:color="auto"/>
            <w:left w:val="none" w:sz="0" w:space="0" w:color="auto"/>
            <w:bottom w:val="none" w:sz="0" w:space="0" w:color="auto"/>
            <w:right w:val="none" w:sz="0" w:space="0" w:color="auto"/>
          </w:divBdr>
        </w:div>
        <w:div w:id="1564028054">
          <w:marLeft w:val="480"/>
          <w:marRight w:val="0"/>
          <w:marTop w:val="0"/>
          <w:marBottom w:val="0"/>
          <w:divBdr>
            <w:top w:val="none" w:sz="0" w:space="0" w:color="auto"/>
            <w:left w:val="none" w:sz="0" w:space="0" w:color="auto"/>
            <w:bottom w:val="none" w:sz="0" w:space="0" w:color="auto"/>
            <w:right w:val="none" w:sz="0" w:space="0" w:color="auto"/>
          </w:divBdr>
        </w:div>
        <w:div w:id="1861384940">
          <w:marLeft w:val="480"/>
          <w:marRight w:val="0"/>
          <w:marTop w:val="0"/>
          <w:marBottom w:val="0"/>
          <w:divBdr>
            <w:top w:val="none" w:sz="0" w:space="0" w:color="auto"/>
            <w:left w:val="none" w:sz="0" w:space="0" w:color="auto"/>
            <w:bottom w:val="none" w:sz="0" w:space="0" w:color="auto"/>
            <w:right w:val="none" w:sz="0" w:space="0" w:color="auto"/>
          </w:divBdr>
        </w:div>
        <w:div w:id="741411741">
          <w:marLeft w:val="480"/>
          <w:marRight w:val="0"/>
          <w:marTop w:val="0"/>
          <w:marBottom w:val="0"/>
          <w:divBdr>
            <w:top w:val="none" w:sz="0" w:space="0" w:color="auto"/>
            <w:left w:val="none" w:sz="0" w:space="0" w:color="auto"/>
            <w:bottom w:val="none" w:sz="0" w:space="0" w:color="auto"/>
            <w:right w:val="none" w:sz="0" w:space="0" w:color="auto"/>
          </w:divBdr>
        </w:div>
        <w:div w:id="890311176">
          <w:marLeft w:val="480"/>
          <w:marRight w:val="0"/>
          <w:marTop w:val="0"/>
          <w:marBottom w:val="0"/>
          <w:divBdr>
            <w:top w:val="none" w:sz="0" w:space="0" w:color="auto"/>
            <w:left w:val="none" w:sz="0" w:space="0" w:color="auto"/>
            <w:bottom w:val="none" w:sz="0" w:space="0" w:color="auto"/>
            <w:right w:val="none" w:sz="0" w:space="0" w:color="auto"/>
          </w:divBdr>
        </w:div>
        <w:div w:id="935164780">
          <w:marLeft w:val="480"/>
          <w:marRight w:val="0"/>
          <w:marTop w:val="0"/>
          <w:marBottom w:val="0"/>
          <w:divBdr>
            <w:top w:val="none" w:sz="0" w:space="0" w:color="auto"/>
            <w:left w:val="none" w:sz="0" w:space="0" w:color="auto"/>
            <w:bottom w:val="none" w:sz="0" w:space="0" w:color="auto"/>
            <w:right w:val="none" w:sz="0" w:space="0" w:color="auto"/>
          </w:divBdr>
        </w:div>
        <w:div w:id="1790666753">
          <w:marLeft w:val="480"/>
          <w:marRight w:val="0"/>
          <w:marTop w:val="0"/>
          <w:marBottom w:val="0"/>
          <w:divBdr>
            <w:top w:val="none" w:sz="0" w:space="0" w:color="auto"/>
            <w:left w:val="none" w:sz="0" w:space="0" w:color="auto"/>
            <w:bottom w:val="none" w:sz="0" w:space="0" w:color="auto"/>
            <w:right w:val="none" w:sz="0" w:space="0" w:color="auto"/>
          </w:divBdr>
        </w:div>
        <w:div w:id="348796549">
          <w:marLeft w:val="480"/>
          <w:marRight w:val="0"/>
          <w:marTop w:val="0"/>
          <w:marBottom w:val="0"/>
          <w:divBdr>
            <w:top w:val="none" w:sz="0" w:space="0" w:color="auto"/>
            <w:left w:val="none" w:sz="0" w:space="0" w:color="auto"/>
            <w:bottom w:val="none" w:sz="0" w:space="0" w:color="auto"/>
            <w:right w:val="none" w:sz="0" w:space="0" w:color="auto"/>
          </w:divBdr>
        </w:div>
        <w:div w:id="1927180814">
          <w:marLeft w:val="480"/>
          <w:marRight w:val="0"/>
          <w:marTop w:val="0"/>
          <w:marBottom w:val="0"/>
          <w:divBdr>
            <w:top w:val="none" w:sz="0" w:space="0" w:color="auto"/>
            <w:left w:val="none" w:sz="0" w:space="0" w:color="auto"/>
            <w:bottom w:val="none" w:sz="0" w:space="0" w:color="auto"/>
            <w:right w:val="none" w:sz="0" w:space="0" w:color="auto"/>
          </w:divBdr>
        </w:div>
        <w:div w:id="748233416">
          <w:marLeft w:val="480"/>
          <w:marRight w:val="0"/>
          <w:marTop w:val="0"/>
          <w:marBottom w:val="0"/>
          <w:divBdr>
            <w:top w:val="none" w:sz="0" w:space="0" w:color="auto"/>
            <w:left w:val="none" w:sz="0" w:space="0" w:color="auto"/>
            <w:bottom w:val="none" w:sz="0" w:space="0" w:color="auto"/>
            <w:right w:val="none" w:sz="0" w:space="0" w:color="auto"/>
          </w:divBdr>
        </w:div>
        <w:div w:id="1282491197">
          <w:marLeft w:val="480"/>
          <w:marRight w:val="0"/>
          <w:marTop w:val="0"/>
          <w:marBottom w:val="0"/>
          <w:divBdr>
            <w:top w:val="none" w:sz="0" w:space="0" w:color="auto"/>
            <w:left w:val="none" w:sz="0" w:space="0" w:color="auto"/>
            <w:bottom w:val="none" w:sz="0" w:space="0" w:color="auto"/>
            <w:right w:val="none" w:sz="0" w:space="0" w:color="auto"/>
          </w:divBdr>
        </w:div>
        <w:div w:id="1947999468">
          <w:marLeft w:val="480"/>
          <w:marRight w:val="0"/>
          <w:marTop w:val="0"/>
          <w:marBottom w:val="0"/>
          <w:divBdr>
            <w:top w:val="none" w:sz="0" w:space="0" w:color="auto"/>
            <w:left w:val="none" w:sz="0" w:space="0" w:color="auto"/>
            <w:bottom w:val="none" w:sz="0" w:space="0" w:color="auto"/>
            <w:right w:val="none" w:sz="0" w:space="0" w:color="auto"/>
          </w:divBdr>
        </w:div>
        <w:div w:id="573592461">
          <w:marLeft w:val="480"/>
          <w:marRight w:val="0"/>
          <w:marTop w:val="0"/>
          <w:marBottom w:val="0"/>
          <w:divBdr>
            <w:top w:val="none" w:sz="0" w:space="0" w:color="auto"/>
            <w:left w:val="none" w:sz="0" w:space="0" w:color="auto"/>
            <w:bottom w:val="none" w:sz="0" w:space="0" w:color="auto"/>
            <w:right w:val="none" w:sz="0" w:space="0" w:color="auto"/>
          </w:divBdr>
        </w:div>
        <w:div w:id="266816078">
          <w:marLeft w:val="480"/>
          <w:marRight w:val="0"/>
          <w:marTop w:val="0"/>
          <w:marBottom w:val="0"/>
          <w:divBdr>
            <w:top w:val="none" w:sz="0" w:space="0" w:color="auto"/>
            <w:left w:val="none" w:sz="0" w:space="0" w:color="auto"/>
            <w:bottom w:val="none" w:sz="0" w:space="0" w:color="auto"/>
            <w:right w:val="none" w:sz="0" w:space="0" w:color="auto"/>
          </w:divBdr>
        </w:div>
      </w:divsChild>
    </w:div>
    <w:div w:id="1579511850">
      <w:bodyDiv w:val="1"/>
      <w:marLeft w:val="0"/>
      <w:marRight w:val="0"/>
      <w:marTop w:val="0"/>
      <w:marBottom w:val="0"/>
      <w:divBdr>
        <w:top w:val="none" w:sz="0" w:space="0" w:color="auto"/>
        <w:left w:val="none" w:sz="0" w:space="0" w:color="auto"/>
        <w:bottom w:val="none" w:sz="0" w:space="0" w:color="auto"/>
        <w:right w:val="none" w:sz="0" w:space="0" w:color="auto"/>
      </w:divBdr>
    </w:div>
    <w:div w:id="1581207466">
      <w:bodyDiv w:val="1"/>
      <w:marLeft w:val="0"/>
      <w:marRight w:val="0"/>
      <w:marTop w:val="0"/>
      <w:marBottom w:val="0"/>
      <w:divBdr>
        <w:top w:val="none" w:sz="0" w:space="0" w:color="auto"/>
        <w:left w:val="none" w:sz="0" w:space="0" w:color="auto"/>
        <w:bottom w:val="none" w:sz="0" w:space="0" w:color="auto"/>
        <w:right w:val="none" w:sz="0" w:space="0" w:color="auto"/>
      </w:divBdr>
      <w:divsChild>
        <w:div w:id="2021156243">
          <w:marLeft w:val="640"/>
          <w:marRight w:val="0"/>
          <w:marTop w:val="0"/>
          <w:marBottom w:val="0"/>
          <w:divBdr>
            <w:top w:val="none" w:sz="0" w:space="0" w:color="auto"/>
            <w:left w:val="none" w:sz="0" w:space="0" w:color="auto"/>
            <w:bottom w:val="none" w:sz="0" w:space="0" w:color="auto"/>
            <w:right w:val="none" w:sz="0" w:space="0" w:color="auto"/>
          </w:divBdr>
        </w:div>
        <w:div w:id="811561052">
          <w:marLeft w:val="640"/>
          <w:marRight w:val="0"/>
          <w:marTop w:val="0"/>
          <w:marBottom w:val="0"/>
          <w:divBdr>
            <w:top w:val="none" w:sz="0" w:space="0" w:color="auto"/>
            <w:left w:val="none" w:sz="0" w:space="0" w:color="auto"/>
            <w:bottom w:val="none" w:sz="0" w:space="0" w:color="auto"/>
            <w:right w:val="none" w:sz="0" w:space="0" w:color="auto"/>
          </w:divBdr>
        </w:div>
        <w:div w:id="1099105186">
          <w:marLeft w:val="640"/>
          <w:marRight w:val="0"/>
          <w:marTop w:val="0"/>
          <w:marBottom w:val="0"/>
          <w:divBdr>
            <w:top w:val="none" w:sz="0" w:space="0" w:color="auto"/>
            <w:left w:val="none" w:sz="0" w:space="0" w:color="auto"/>
            <w:bottom w:val="none" w:sz="0" w:space="0" w:color="auto"/>
            <w:right w:val="none" w:sz="0" w:space="0" w:color="auto"/>
          </w:divBdr>
        </w:div>
        <w:div w:id="1212229343">
          <w:marLeft w:val="640"/>
          <w:marRight w:val="0"/>
          <w:marTop w:val="0"/>
          <w:marBottom w:val="0"/>
          <w:divBdr>
            <w:top w:val="none" w:sz="0" w:space="0" w:color="auto"/>
            <w:left w:val="none" w:sz="0" w:space="0" w:color="auto"/>
            <w:bottom w:val="none" w:sz="0" w:space="0" w:color="auto"/>
            <w:right w:val="none" w:sz="0" w:space="0" w:color="auto"/>
          </w:divBdr>
        </w:div>
        <w:div w:id="1709379517">
          <w:marLeft w:val="640"/>
          <w:marRight w:val="0"/>
          <w:marTop w:val="0"/>
          <w:marBottom w:val="0"/>
          <w:divBdr>
            <w:top w:val="none" w:sz="0" w:space="0" w:color="auto"/>
            <w:left w:val="none" w:sz="0" w:space="0" w:color="auto"/>
            <w:bottom w:val="none" w:sz="0" w:space="0" w:color="auto"/>
            <w:right w:val="none" w:sz="0" w:space="0" w:color="auto"/>
          </w:divBdr>
        </w:div>
        <w:div w:id="1484659592">
          <w:marLeft w:val="640"/>
          <w:marRight w:val="0"/>
          <w:marTop w:val="0"/>
          <w:marBottom w:val="0"/>
          <w:divBdr>
            <w:top w:val="none" w:sz="0" w:space="0" w:color="auto"/>
            <w:left w:val="none" w:sz="0" w:space="0" w:color="auto"/>
            <w:bottom w:val="none" w:sz="0" w:space="0" w:color="auto"/>
            <w:right w:val="none" w:sz="0" w:space="0" w:color="auto"/>
          </w:divBdr>
        </w:div>
        <w:div w:id="1656447859">
          <w:marLeft w:val="640"/>
          <w:marRight w:val="0"/>
          <w:marTop w:val="0"/>
          <w:marBottom w:val="0"/>
          <w:divBdr>
            <w:top w:val="none" w:sz="0" w:space="0" w:color="auto"/>
            <w:left w:val="none" w:sz="0" w:space="0" w:color="auto"/>
            <w:bottom w:val="none" w:sz="0" w:space="0" w:color="auto"/>
            <w:right w:val="none" w:sz="0" w:space="0" w:color="auto"/>
          </w:divBdr>
        </w:div>
        <w:div w:id="8266208">
          <w:marLeft w:val="640"/>
          <w:marRight w:val="0"/>
          <w:marTop w:val="0"/>
          <w:marBottom w:val="0"/>
          <w:divBdr>
            <w:top w:val="none" w:sz="0" w:space="0" w:color="auto"/>
            <w:left w:val="none" w:sz="0" w:space="0" w:color="auto"/>
            <w:bottom w:val="none" w:sz="0" w:space="0" w:color="auto"/>
            <w:right w:val="none" w:sz="0" w:space="0" w:color="auto"/>
          </w:divBdr>
        </w:div>
        <w:div w:id="1429546727">
          <w:marLeft w:val="640"/>
          <w:marRight w:val="0"/>
          <w:marTop w:val="0"/>
          <w:marBottom w:val="0"/>
          <w:divBdr>
            <w:top w:val="none" w:sz="0" w:space="0" w:color="auto"/>
            <w:left w:val="none" w:sz="0" w:space="0" w:color="auto"/>
            <w:bottom w:val="none" w:sz="0" w:space="0" w:color="auto"/>
            <w:right w:val="none" w:sz="0" w:space="0" w:color="auto"/>
          </w:divBdr>
        </w:div>
        <w:div w:id="1407992720">
          <w:marLeft w:val="640"/>
          <w:marRight w:val="0"/>
          <w:marTop w:val="0"/>
          <w:marBottom w:val="0"/>
          <w:divBdr>
            <w:top w:val="none" w:sz="0" w:space="0" w:color="auto"/>
            <w:left w:val="none" w:sz="0" w:space="0" w:color="auto"/>
            <w:bottom w:val="none" w:sz="0" w:space="0" w:color="auto"/>
            <w:right w:val="none" w:sz="0" w:space="0" w:color="auto"/>
          </w:divBdr>
        </w:div>
        <w:div w:id="1222591810">
          <w:marLeft w:val="640"/>
          <w:marRight w:val="0"/>
          <w:marTop w:val="0"/>
          <w:marBottom w:val="0"/>
          <w:divBdr>
            <w:top w:val="none" w:sz="0" w:space="0" w:color="auto"/>
            <w:left w:val="none" w:sz="0" w:space="0" w:color="auto"/>
            <w:bottom w:val="none" w:sz="0" w:space="0" w:color="auto"/>
            <w:right w:val="none" w:sz="0" w:space="0" w:color="auto"/>
          </w:divBdr>
        </w:div>
        <w:div w:id="1110466646">
          <w:marLeft w:val="640"/>
          <w:marRight w:val="0"/>
          <w:marTop w:val="0"/>
          <w:marBottom w:val="0"/>
          <w:divBdr>
            <w:top w:val="none" w:sz="0" w:space="0" w:color="auto"/>
            <w:left w:val="none" w:sz="0" w:space="0" w:color="auto"/>
            <w:bottom w:val="none" w:sz="0" w:space="0" w:color="auto"/>
            <w:right w:val="none" w:sz="0" w:space="0" w:color="auto"/>
          </w:divBdr>
        </w:div>
        <w:div w:id="255402971">
          <w:marLeft w:val="640"/>
          <w:marRight w:val="0"/>
          <w:marTop w:val="0"/>
          <w:marBottom w:val="0"/>
          <w:divBdr>
            <w:top w:val="none" w:sz="0" w:space="0" w:color="auto"/>
            <w:left w:val="none" w:sz="0" w:space="0" w:color="auto"/>
            <w:bottom w:val="none" w:sz="0" w:space="0" w:color="auto"/>
            <w:right w:val="none" w:sz="0" w:space="0" w:color="auto"/>
          </w:divBdr>
        </w:div>
        <w:div w:id="875697397">
          <w:marLeft w:val="640"/>
          <w:marRight w:val="0"/>
          <w:marTop w:val="0"/>
          <w:marBottom w:val="0"/>
          <w:divBdr>
            <w:top w:val="none" w:sz="0" w:space="0" w:color="auto"/>
            <w:left w:val="none" w:sz="0" w:space="0" w:color="auto"/>
            <w:bottom w:val="none" w:sz="0" w:space="0" w:color="auto"/>
            <w:right w:val="none" w:sz="0" w:space="0" w:color="auto"/>
          </w:divBdr>
        </w:div>
        <w:div w:id="281545001">
          <w:marLeft w:val="640"/>
          <w:marRight w:val="0"/>
          <w:marTop w:val="0"/>
          <w:marBottom w:val="0"/>
          <w:divBdr>
            <w:top w:val="none" w:sz="0" w:space="0" w:color="auto"/>
            <w:left w:val="none" w:sz="0" w:space="0" w:color="auto"/>
            <w:bottom w:val="none" w:sz="0" w:space="0" w:color="auto"/>
            <w:right w:val="none" w:sz="0" w:space="0" w:color="auto"/>
          </w:divBdr>
        </w:div>
        <w:div w:id="128015728">
          <w:marLeft w:val="640"/>
          <w:marRight w:val="0"/>
          <w:marTop w:val="0"/>
          <w:marBottom w:val="0"/>
          <w:divBdr>
            <w:top w:val="none" w:sz="0" w:space="0" w:color="auto"/>
            <w:left w:val="none" w:sz="0" w:space="0" w:color="auto"/>
            <w:bottom w:val="none" w:sz="0" w:space="0" w:color="auto"/>
            <w:right w:val="none" w:sz="0" w:space="0" w:color="auto"/>
          </w:divBdr>
        </w:div>
        <w:div w:id="1370379222">
          <w:marLeft w:val="640"/>
          <w:marRight w:val="0"/>
          <w:marTop w:val="0"/>
          <w:marBottom w:val="0"/>
          <w:divBdr>
            <w:top w:val="none" w:sz="0" w:space="0" w:color="auto"/>
            <w:left w:val="none" w:sz="0" w:space="0" w:color="auto"/>
            <w:bottom w:val="none" w:sz="0" w:space="0" w:color="auto"/>
            <w:right w:val="none" w:sz="0" w:space="0" w:color="auto"/>
          </w:divBdr>
        </w:div>
        <w:div w:id="1969358053">
          <w:marLeft w:val="640"/>
          <w:marRight w:val="0"/>
          <w:marTop w:val="0"/>
          <w:marBottom w:val="0"/>
          <w:divBdr>
            <w:top w:val="none" w:sz="0" w:space="0" w:color="auto"/>
            <w:left w:val="none" w:sz="0" w:space="0" w:color="auto"/>
            <w:bottom w:val="none" w:sz="0" w:space="0" w:color="auto"/>
            <w:right w:val="none" w:sz="0" w:space="0" w:color="auto"/>
          </w:divBdr>
        </w:div>
        <w:div w:id="1105616707">
          <w:marLeft w:val="640"/>
          <w:marRight w:val="0"/>
          <w:marTop w:val="0"/>
          <w:marBottom w:val="0"/>
          <w:divBdr>
            <w:top w:val="none" w:sz="0" w:space="0" w:color="auto"/>
            <w:left w:val="none" w:sz="0" w:space="0" w:color="auto"/>
            <w:bottom w:val="none" w:sz="0" w:space="0" w:color="auto"/>
            <w:right w:val="none" w:sz="0" w:space="0" w:color="auto"/>
          </w:divBdr>
        </w:div>
        <w:div w:id="1700352482">
          <w:marLeft w:val="640"/>
          <w:marRight w:val="0"/>
          <w:marTop w:val="0"/>
          <w:marBottom w:val="0"/>
          <w:divBdr>
            <w:top w:val="none" w:sz="0" w:space="0" w:color="auto"/>
            <w:left w:val="none" w:sz="0" w:space="0" w:color="auto"/>
            <w:bottom w:val="none" w:sz="0" w:space="0" w:color="auto"/>
            <w:right w:val="none" w:sz="0" w:space="0" w:color="auto"/>
          </w:divBdr>
        </w:div>
        <w:div w:id="1877812256">
          <w:marLeft w:val="640"/>
          <w:marRight w:val="0"/>
          <w:marTop w:val="0"/>
          <w:marBottom w:val="0"/>
          <w:divBdr>
            <w:top w:val="none" w:sz="0" w:space="0" w:color="auto"/>
            <w:left w:val="none" w:sz="0" w:space="0" w:color="auto"/>
            <w:bottom w:val="none" w:sz="0" w:space="0" w:color="auto"/>
            <w:right w:val="none" w:sz="0" w:space="0" w:color="auto"/>
          </w:divBdr>
        </w:div>
        <w:div w:id="627854545">
          <w:marLeft w:val="640"/>
          <w:marRight w:val="0"/>
          <w:marTop w:val="0"/>
          <w:marBottom w:val="0"/>
          <w:divBdr>
            <w:top w:val="none" w:sz="0" w:space="0" w:color="auto"/>
            <w:left w:val="none" w:sz="0" w:space="0" w:color="auto"/>
            <w:bottom w:val="none" w:sz="0" w:space="0" w:color="auto"/>
            <w:right w:val="none" w:sz="0" w:space="0" w:color="auto"/>
          </w:divBdr>
        </w:div>
        <w:div w:id="131295073">
          <w:marLeft w:val="640"/>
          <w:marRight w:val="0"/>
          <w:marTop w:val="0"/>
          <w:marBottom w:val="0"/>
          <w:divBdr>
            <w:top w:val="none" w:sz="0" w:space="0" w:color="auto"/>
            <w:left w:val="none" w:sz="0" w:space="0" w:color="auto"/>
            <w:bottom w:val="none" w:sz="0" w:space="0" w:color="auto"/>
            <w:right w:val="none" w:sz="0" w:space="0" w:color="auto"/>
          </w:divBdr>
        </w:div>
        <w:div w:id="655111232">
          <w:marLeft w:val="640"/>
          <w:marRight w:val="0"/>
          <w:marTop w:val="0"/>
          <w:marBottom w:val="0"/>
          <w:divBdr>
            <w:top w:val="none" w:sz="0" w:space="0" w:color="auto"/>
            <w:left w:val="none" w:sz="0" w:space="0" w:color="auto"/>
            <w:bottom w:val="none" w:sz="0" w:space="0" w:color="auto"/>
            <w:right w:val="none" w:sz="0" w:space="0" w:color="auto"/>
          </w:divBdr>
        </w:div>
        <w:div w:id="1374690376">
          <w:marLeft w:val="640"/>
          <w:marRight w:val="0"/>
          <w:marTop w:val="0"/>
          <w:marBottom w:val="0"/>
          <w:divBdr>
            <w:top w:val="none" w:sz="0" w:space="0" w:color="auto"/>
            <w:left w:val="none" w:sz="0" w:space="0" w:color="auto"/>
            <w:bottom w:val="none" w:sz="0" w:space="0" w:color="auto"/>
            <w:right w:val="none" w:sz="0" w:space="0" w:color="auto"/>
          </w:divBdr>
        </w:div>
        <w:div w:id="219024483">
          <w:marLeft w:val="640"/>
          <w:marRight w:val="0"/>
          <w:marTop w:val="0"/>
          <w:marBottom w:val="0"/>
          <w:divBdr>
            <w:top w:val="none" w:sz="0" w:space="0" w:color="auto"/>
            <w:left w:val="none" w:sz="0" w:space="0" w:color="auto"/>
            <w:bottom w:val="none" w:sz="0" w:space="0" w:color="auto"/>
            <w:right w:val="none" w:sz="0" w:space="0" w:color="auto"/>
          </w:divBdr>
        </w:div>
        <w:div w:id="2105494525">
          <w:marLeft w:val="640"/>
          <w:marRight w:val="0"/>
          <w:marTop w:val="0"/>
          <w:marBottom w:val="0"/>
          <w:divBdr>
            <w:top w:val="none" w:sz="0" w:space="0" w:color="auto"/>
            <w:left w:val="none" w:sz="0" w:space="0" w:color="auto"/>
            <w:bottom w:val="none" w:sz="0" w:space="0" w:color="auto"/>
            <w:right w:val="none" w:sz="0" w:space="0" w:color="auto"/>
          </w:divBdr>
        </w:div>
        <w:div w:id="1394357070">
          <w:marLeft w:val="640"/>
          <w:marRight w:val="0"/>
          <w:marTop w:val="0"/>
          <w:marBottom w:val="0"/>
          <w:divBdr>
            <w:top w:val="none" w:sz="0" w:space="0" w:color="auto"/>
            <w:left w:val="none" w:sz="0" w:space="0" w:color="auto"/>
            <w:bottom w:val="none" w:sz="0" w:space="0" w:color="auto"/>
            <w:right w:val="none" w:sz="0" w:space="0" w:color="auto"/>
          </w:divBdr>
        </w:div>
        <w:div w:id="596330949">
          <w:marLeft w:val="640"/>
          <w:marRight w:val="0"/>
          <w:marTop w:val="0"/>
          <w:marBottom w:val="0"/>
          <w:divBdr>
            <w:top w:val="none" w:sz="0" w:space="0" w:color="auto"/>
            <w:left w:val="none" w:sz="0" w:space="0" w:color="auto"/>
            <w:bottom w:val="none" w:sz="0" w:space="0" w:color="auto"/>
            <w:right w:val="none" w:sz="0" w:space="0" w:color="auto"/>
          </w:divBdr>
        </w:div>
        <w:div w:id="1507019260">
          <w:marLeft w:val="640"/>
          <w:marRight w:val="0"/>
          <w:marTop w:val="0"/>
          <w:marBottom w:val="0"/>
          <w:divBdr>
            <w:top w:val="none" w:sz="0" w:space="0" w:color="auto"/>
            <w:left w:val="none" w:sz="0" w:space="0" w:color="auto"/>
            <w:bottom w:val="none" w:sz="0" w:space="0" w:color="auto"/>
            <w:right w:val="none" w:sz="0" w:space="0" w:color="auto"/>
          </w:divBdr>
        </w:div>
        <w:div w:id="1223517135">
          <w:marLeft w:val="640"/>
          <w:marRight w:val="0"/>
          <w:marTop w:val="0"/>
          <w:marBottom w:val="0"/>
          <w:divBdr>
            <w:top w:val="none" w:sz="0" w:space="0" w:color="auto"/>
            <w:left w:val="none" w:sz="0" w:space="0" w:color="auto"/>
            <w:bottom w:val="none" w:sz="0" w:space="0" w:color="auto"/>
            <w:right w:val="none" w:sz="0" w:space="0" w:color="auto"/>
          </w:divBdr>
        </w:div>
        <w:div w:id="1240749075">
          <w:marLeft w:val="640"/>
          <w:marRight w:val="0"/>
          <w:marTop w:val="0"/>
          <w:marBottom w:val="0"/>
          <w:divBdr>
            <w:top w:val="none" w:sz="0" w:space="0" w:color="auto"/>
            <w:left w:val="none" w:sz="0" w:space="0" w:color="auto"/>
            <w:bottom w:val="none" w:sz="0" w:space="0" w:color="auto"/>
            <w:right w:val="none" w:sz="0" w:space="0" w:color="auto"/>
          </w:divBdr>
        </w:div>
        <w:div w:id="138885839">
          <w:marLeft w:val="640"/>
          <w:marRight w:val="0"/>
          <w:marTop w:val="0"/>
          <w:marBottom w:val="0"/>
          <w:divBdr>
            <w:top w:val="none" w:sz="0" w:space="0" w:color="auto"/>
            <w:left w:val="none" w:sz="0" w:space="0" w:color="auto"/>
            <w:bottom w:val="none" w:sz="0" w:space="0" w:color="auto"/>
            <w:right w:val="none" w:sz="0" w:space="0" w:color="auto"/>
          </w:divBdr>
        </w:div>
        <w:div w:id="1686440291">
          <w:marLeft w:val="640"/>
          <w:marRight w:val="0"/>
          <w:marTop w:val="0"/>
          <w:marBottom w:val="0"/>
          <w:divBdr>
            <w:top w:val="none" w:sz="0" w:space="0" w:color="auto"/>
            <w:left w:val="none" w:sz="0" w:space="0" w:color="auto"/>
            <w:bottom w:val="none" w:sz="0" w:space="0" w:color="auto"/>
            <w:right w:val="none" w:sz="0" w:space="0" w:color="auto"/>
          </w:divBdr>
        </w:div>
        <w:div w:id="22681796">
          <w:marLeft w:val="640"/>
          <w:marRight w:val="0"/>
          <w:marTop w:val="0"/>
          <w:marBottom w:val="0"/>
          <w:divBdr>
            <w:top w:val="none" w:sz="0" w:space="0" w:color="auto"/>
            <w:left w:val="none" w:sz="0" w:space="0" w:color="auto"/>
            <w:bottom w:val="none" w:sz="0" w:space="0" w:color="auto"/>
            <w:right w:val="none" w:sz="0" w:space="0" w:color="auto"/>
          </w:divBdr>
        </w:div>
        <w:div w:id="711461631">
          <w:marLeft w:val="640"/>
          <w:marRight w:val="0"/>
          <w:marTop w:val="0"/>
          <w:marBottom w:val="0"/>
          <w:divBdr>
            <w:top w:val="none" w:sz="0" w:space="0" w:color="auto"/>
            <w:left w:val="none" w:sz="0" w:space="0" w:color="auto"/>
            <w:bottom w:val="none" w:sz="0" w:space="0" w:color="auto"/>
            <w:right w:val="none" w:sz="0" w:space="0" w:color="auto"/>
          </w:divBdr>
        </w:div>
        <w:div w:id="774177685">
          <w:marLeft w:val="640"/>
          <w:marRight w:val="0"/>
          <w:marTop w:val="0"/>
          <w:marBottom w:val="0"/>
          <w:divBdr>
            <w:top w:val="none" w:sz="0" w:space="0" w:color="auto"/>
            <w:left w:val="none" w:sz="0" w:space="0" w:color="auto"/>
            <w:bottom w:val="none" w:sz="0" w:space="0" w:color="auto"/>
            <w:right w:val="none" w:sz="0" w:space="0" w:color="auto"/>
          </w:divBdr>
        </w:div>
        <w:div w:id="721293942">
          <w:marLeft w:val="640"/>
          <w:marRight w:val="0"/>
          <w:marTop w:val="0"/>
          <w:marBottom w:val="0"/>
          <w:divBdr>
            <w:top w:val="none" w:sz="0" w:space="0" w:color="auto"/>
            <w:left w:val="none" w:sz="0" w:space="0" w:color="auto"/>
            <w:bottom w:val="none" w:sz="0" w:space="0" w:color="auto"/>
            <w:right w:val="none" w:sz="0" w:space="0" w:color="auto"/>
          </w:divBdr>
        </w:div>
        <w:div w:id="859046845">
          <w:marLeft w:val="640"/>
          <w:marRight w:val="0"/>
          <w:marTop w:val="0"/>
          <w:marBottom w:val="0"/>
          <w:divBdr>
            <w:top w:val="none" w:sz="0" w:space="0" w:color="auto"/>
            <w:left w:val="none" w:sz="0" w:space="0" w:color="auto"/>
            <w:bottom w:val="none" w:sz="0" w:space="0" w:color="auto"/>
            <w:right w:val="none" w:sz="0" w:space="0" w:color="auto"/>
          </w:divBdr>
        </w:div>
        <w:div w:id="1480731281">
          <w:marLeft w:val="640"/>
          <w:marRight w:val="0"/>
          <w:marTop w:val="0"/>
          <w:marBottom w:val="0"/>
          <w:divBdr>
            <w:top w:val="none" w:sz="0" w:space="0" w:color="auto"/>
            <w:left w:val="none" w:sz="0" w:space="0" w:color="auto"/>
            <w:bottom w:val="none" w:sz="0" w:space="0" w:color="auto"/>
            <w:right w:val="none" w:sz="0" w:space="0" w:color="auto"/>
          </w:divBdr>
        </w:div>
        <w:div w:id="1660965968">
          <w:marLeft w:val="640"/>
          <w:marRight w:val="0"/>
          <w:marTop w:val="0"/>
          <w:marBottom w:val="0"/>
          <w:divBdr>
            <w:top w:val="none" w:sz="0" w:space="0" w:color="auto"/>
            <w:left w:val="none" w:sz="0" w:space="0" w:color="auto"/>
            <w:bottom w:val="none" w:sz="0" w:space="0" w:color="auto"/>
            <w:right w:val="none" w:sz="0" w:space="0" w:color="auto"/>
          </w:divBdr>
        </w:div>
        <w:div w:id="1830946563">
          <w:marLeft w:val="640"/>
          <w:marRight w:val="0"/>
          <w:marTop w:val="0"/>
          <w:marBottom w:val="0"/>
          <w:divBdr>
            <w:top w:val="none" w:sz="0" w:space="0" w:color="auto"/>
            <w:left w:val="none" w:sz="0" w:space="0" w:color="auto"/>
            <w:bottom w:val="none" w:sz="0" w:space="0" w:color="auto"/>
            <w:right w:val="none" w:sz="0" w:space="0" w:color="auto"/>
          </w:divBdr>
        </w:div>
        <w:div w:id="1110590019">
          <w:marLeft w:val="640"/>
          <w:marRight w:val="0"/>
          <w:marTop w:val="0"/>
          <w:marBottom w:val="0"/>
          <w:divBdr>
            <w:top w:val="none" w:sz="0" w:space="0" w:color="auto"/>
            <w:left w:val="none" w:sz="0" w:space="0" w:color="auto"/>
            <w:bottom w:val="none" w:sz="0" w:space="0" w:color="auto"/>
            <w:right w:val="none" w:sz="0" w:space="0" w:color="auto"/>
          </w:divBdr>
        </w:div>
        <w:div w:id="1178303304">
          <w:marLeft w:val="640"/>
          <w:marRight w:val="0"/>
          <w:marTop w:val="0"/>
          <w:marBottom w:val="0"/>
          <w:divBdr>
            <w:top w:val="none" w:sz="0" w:space="0" w:color="auto"/>
            <w:left w:val="none" w:sz="0" w:space="0" w:color="auto"/>
            <w:bottom w:val="none" w:sz="0" w:space="0" w:color="auto"/>
            <w:right w:val="none" w:sz="0" w:space="0" w:color="auto"/>
          </w:divBdr>
        </w:div>
        <w:div w:id="1848590445">
          <w:marLeft w:val="640"/>
          <w:marRight w:val="0"/>
          <w:marTop w:val="0"/>
          <w:marBottom w:val="0"/>
          <w:divBdr>
            <w:top w:val="none" w:sz="0" w:space="0" w:color="auto"/>
            <w:left w:val="none" w:sz="0" w:space="0" w:color="auto"/>
            <w:bottom w:val="none" w:sz="0" w:space="0" w:color="auto"/>
            <w:right w:val="none" w:sz="0" w:space="0" w:color="auto"/>
          </w:divBdr>
        </w:div>
        <w:div w:id="1713579948">
          <w:marLeft w:val="640"/>
          <w:marRight w:val="0"/>
          <w:marTop w:val="0"/>
          <w:marBottom w:val="0"/>
          <w:divBdr>
            <w:top w:val="none" w:sz="0" w:space="0" w:color="auto"/>
            <w:left w:val="none" w:sz="0" w:space="0" w:color="auto"/>
            <w:bottom w:val="none" w:sz="0" w:space="0" w:color="auto"/>
            <w:right w:val="none" w:sz="0" w:space="0" w:color="auto"/>
          </w:divBdr>
        </w:div>
        <w:div w:id="283391949">
          <w:marLeft w:val="640"/>
          <w:marRight w:val="0"/>
          <w:marTop w:val="0"/>
          <w:marBottom w:val="0"/>
          <w:divBdr>
            <w:top w:val="none" w:sz="0" w:space="0" w:color="auto"/>
            <w:left w:val="none" w:sz="0" w:space="0" w:color="auto"/>
            <w:bottom w:val="none" w:sz="0" w:space="0" w:color="auto"/>
            <w:right w:val="none" w:sz="0" w:space="0" w:color="auto"/>
          </w:divBdr>
        </w:div>
        <w:div w:id="1839223805">
          <w:marLeft w:val="640"/>
          <w:marRight w:val="0"/>
          <w:marTop w:val="0"/>
          <w:marBottom w:val="0"/>
          <w:divBdr>
            <w:top w:val="none" w:sz="0" w:space="0" w:color="auto"/>
            <w:left w:val="none" w:sz="0" w:space="0" w:color="auto"/>
            <w:bottom w:val="none" w:sz="0" w:space="0" w:color="auto"/>
            <w:right w:val="none" w:sz="0" w:space="0" w:color="auto"/>
          </w:divBdr>
        </w:div>
        <w:div w:id="910694406">
          <w:marLeft w:val="640"/>
          <w:marRight w:val="0"/>
          <w:marTop w:val="0"/>
          <w:marBottom w:val="0"/>
          <w:divBdr>
            <w:top w:val="none" w:sz="0" w:space="0" w:color="auto"/>
            <w:left w:val="none" w:sz="0" w:space="0" w:color="auto"/>
            <w:bottom w:val="none" w:sz="0" w:space="0" w:color="auto"/>
            <w:right w:val="none" w:sz="0" w:space="0" w:color="auto"/>
          </w:divBdr>
        </w:div>
        <w:div w:id="1497109344">
          <w:marLeft w:val="640"/>
          <w:marRight w:val="0"/>
          <w:marTop w:val="0"/>
          <w:marBottom w:val="0"/>
          <w:divBdr>
            <w:top w:val="none" w:sz="0" w:space="0" w:color="auto"/>
            <w:left w:val="none" w:sz="0" w:space="0" w:color="auto"/>
            <w:bottom w:val="none" w:sz="0" w:space="0" w:color="auto"/>
            <w:right w:val="none" w:sz="0" w:space="0" w:color="auto"/>
          </w:divBdr>
        </w:div>
        <w:div w:id="2122068401">
          <w:marLeft w:val="640"/>
          <w:marRight w:val="0"/>
          <w:marTop w:val="0"/>
          <w:marBottom w:val="0"/>
          <w:divBdr>
            <w:top w:val="none" w:sz="0" w:space="0" w:color="auto"/>
            <w:left w:val="none" w:sz="0" w:space="0" w:color="auto"/>
            <w:bottom w:val="none" w:sz="0" w:space="0" w:color="auto"/>
            <w:right w:val="none" w:sz="0" w:space="0" w:color="auto"/>
          </w:divBdr>
        </w:div>
        <w:div w:id="1133714920">
          <w:marLeft w:val="640"/>
          <w:marRight w:val="0"/>
          <w:marTop w:val="0"/>
          <w:marBottom w:val="0"/>
          <w:divBdr>
            <w:top w:val="none" w:sz="0" w:space="0" w:color="auto"/>
            <w:left w:val="none" w:sz="0" w:space="0" w:color="auto"/>
            <w:bottom w:val="none" w:sz="0" w:space="0" w:color="auto"/>
            <w:right w:val="none" w:sz="0" w:space="0" w:color="auto"/>
          </w:divBdr>
        </w:div>
        <w:div w:id="322394377">
          <w:marLeft w:val="640"/>
          <w:marRight w:val="0"/>
          <w:marTop w:val="0"/>
          <w:marBottom w:val="0"/>
          <w:divBdr>
            <w:top w:val="none" w:sz="0" w:space="0" w:color="auto"/>
            <w:left w:val="none" w:sz="0" w:space="0" w:color="auto"/>
            <w:bottom w:val="none" w:sz="0" w:space="0" w:color="auto"/>
            <w:right w:val="none" w:sz="0" w:space="0" w:color="auto"/>
          </w:divBdr>
        </w:div>
        <w:div w:id="1647972080">
          <w:marLeft w:val="640"/>
          <w:marRight w:val="0"/>
          <w:marTop w:val="0"/>
          <w:marBottom w:val="0"/>
          <w:divBdr>
            <w:top w:val="none" w:sz="0" w:space="0" w:color="auto"/>
            <w:left w:val="none" w:sz="0" w:space="0" w:color="auto"/>
            <w:bottom w:val="none" w:sz="0" w:space="0" w:color="auto"/>
            <w:right w:val="none" w:sz="0" w:space="0" w:color="auto"/>
          </w:divBdr>
        </w:div>
        <w:div w:id="1291207167">
          <w:marLeft w:val="640"/>
          <w:marRight w:val="0"/>
          <w:marTop w:val="0"/>
          <w:marBottom w:val="0"/>
          <w:divBdr>
            <w:top w:val="none" w:sz="0" w:space="0" w:color="auto"/>
            <w:left w:val="none" w:sz="0" w:space="0" w:color="auto"/>
            <w:bottom w:val="none" w:sz="0" w:space="0" w:color="auto"/>
            <w:right w:val="none" w:sz="0" w:space="0" w:color="auto"/>
          </w:divBdr>
        </w:div>
        <w:div w:id="475726040">
          <w:marLeft w:val="640"/>
          <w:marRight w:val="0"/>
          <w:marTop w:val="0"/>
          <w:marBottom w:val="0"/>
          <w:divBdr>
            <w:top w:val="none" w:sz="0" w:space="0" w:color="auto"/>
            <w:left w:val="none" w:sz="0" w:space="0" w:color="auto"/>
            <w:bottom w:val="none" w:sz="0" w:space="0" w:color="auto"/>
            <w:right w:val="none" w:sz="0" w:space="0" w:color="auto"/>
          </w:divBdr>
        </w:div>
        <w:div w:id="1151020677">
          <w:marLeft w:val="640"/>
          <w:marRight w:val="0"/>
          <w:marTop w:val="0"/>
          <w:marBottom w:val="0"/>
          <w:divBdr>
            <w:top w:val="none" w:sz="0" w:space="0" w:color="auto"/>
            <w:left w:val="none" w:sz="0" w:space="0" w:color="auto"/>
            <w:bottom w:val="none" w:sz="0" w:space="0" w:color="auto"/>
            <w:right w:val="none" w:sz="0" w:space="0" w:color="auto"/>
          </w:divBdr>
        </w:div>
        <w:div w:id="437256397">
          <w:marLeft w:val="640"/>
          <w:marRight w:val="0"/>
          <w:marTop w:val="0"/>
          <w:marBottom w:val="0"/>
          <w:divBdr>
            <w:top w:val="none" w:sz="0" w:space="0" w:color="auto"/>
            <w:left w:val="none" w:sz="0" w:space="0" w:color="auto"/>
            <w:bottom w:val="none" w:sz="0" w:space="0" w:color="auto"/>
            <w:right w:val="none" w:sz="0" w:space="0" w:color="auto"/>
          </w:divBdr>
        </w:div>
        <w:div w:id="1764108235">
          <w:marLeft w:val="640"/>
          <w:marRight w:val="0"/>
          <w:marTop w:val="0"/>
          <w:marBottom w:val="0"/>
          <w:divBdr>
            <w:top w:val="none" w:sz="0" w:space="0" w:color="auto"/>
            <w:left w:val="none" w:sz="0" w:space="0" w:color="auto"/>
            <w:bottom w:val="none" w:sz="0" w:space="0" w:color="auto"/>
            <w:right w:val="none" w:sz="0" w:space="0" w:color="auto"/>
          </w:divBdr>
        </w:div>
        <w:div w:id="1655067623">
          <w:marLeft w:val="640"/>
          <w:marRight w:val="0"/>
          <w:marTop w:val="0"/>
          <w:marBottom w:val="0"/>
          <w:divBdr>
            <w:top w:val="none" w:sz="0" w:space="0" w:color="auto"/>
            <w:left w:val="none" w:sz="0" w:space="0" w:color="auto"/>
            <w:bottom w:val="none" w:sz="0" w:space="0" w:color="auto"/>
            <w:right w:val="none" w:sz="0" w:space="0" w:color="auto"/>
          </w:divBdr>
        </w:div>
        <w:div w:id="1515683839">
          <w:marLeft w:val="640"/>
          <w:marRight w:val="0"/>
          <w:marTop w:val="0"/>
          <w:marBottom w:val="0"/>
          <w:divBdr>
            <w:top w:val="none" w:sz="0" w:space="0" w:color="auto"/>
            <w:left w:val="none" w:sz="0" w:space="0" w:color="auto"/>
            <w:bottom w:val="none" w:sz="0" w:space="0" w:color="auto"/>
            <w:right w:val="none" w:sz="0" w:space="0" w:color="auto"/>
          </w:divBdr>
        </w:div>
        <w:div w:id="106119696">
          <w:marLeft w:val="640"/>
          <w:marRight w:val="0"/>
          <w:marTop w:val="0"/>
          <w:marBottom w:val="0"/>
          <w:divBdr>
            <w:top w:val="none" w:sz="0" w:space="0" w:color="auto"/>
            <w:left w:val="none" w:sz="0" w:space="0" w:color="auto"/>
            <w:bottom w:val="none" w:sz="0" w:space="0" w:color="auto"/>
            <w:right w:val="none" w:sz="0" w:space="0" w:color="auto"/>
          </w:divBdr>
        </w:div>
        <w:div w:id="1692144042">
          <w:marLeft w:val="640"/>
          <w:marRight w:val="0"/>
          <w:marTop w:val="0"/>
          <w:marBottom w:val="0"/>
          <w:divBdr>
            <w:top w:val="none" w:sz="0" w:space="0" w:color="auto"/>
            <w:left w:val="none" w:sz="0" w:space="0" w:color="auto"/>
            <w:bottom w:val="none" w:sz="0" w:space="0" w:color="auto"/>
            <w:right w:val="none" w:sz="0" w:space="0" w:color="auto"/>
          </w:divBdr>
        </w:div>
        <w:div w:id="236480668">
          <w:marLeft w:val="640"/>
          <w:marRight w:val="0"/>
          <w:marTop w:val="0"/>
          <w:marBottom w:val="0"/>
          <w:divBdr>
            <w:top w:val="none" w:sz="0" w:space="0" w:color="auto"/>
            <w:left w:val="none" w:sz="0" w:space="0" w:color="auto"/>
            <w:bottom w:val="none" w:sz="0" w:space="0" w:color="auto"/>
            <w:right w:val="none" w:sz="0" w:space="0" w:color="auto"/>
          </w:divBdr>
        </w:div>
        <w:div w:id="944575128">
          <w:marLeft w:val="640"/>
          <w:marRight w:val="0"/>
          <w:marTop w:val="0"/>
          <w:marBottom w:val="0"/>
          <w:divBdr>
            <w:top w:val="none" w:sz="0" w:space="0" w:color="auto"/>
            <w:left w:val="none" w:sz="0" w:space="0" w:color="auto"/>
            <w:bottom w:val="none" w:sz="0" w:space="0" w:color="auto"/>
            <w:right w:val="none" w:sz="0" w:space="0" w:color="auto"/>
          </w:divBdr>
        </w:div>
        <w:div w:id="2142380777">
          <w:marLeft w:val="640"/>
          <w:marRight w:val="0"/>
          <w:marTop w:val="0"/>
          <w:marBottom w:val="0"/>
          <w:divBdr>
            <w:top w:val="none" w:sz="0" w:space="0" w:color="auto"/>
            <w:left w:val="none" w:sz="0" w:space="0" w:color="auto"/>
            <w:bottom w:val="none" w:sz="0" w:space="0" w:color="auto"/>
            <w:right w:val="none" w:sz="0" w:space="0" w:color="auto"/>
          </w:divBdr>
        </w:div>
        <w:div w:id="623117613">
          <w:marLeft w:val="640"/>
          <w:marRight w:val="0"/>
          <w:marTop w:val="0"/>
          <w:marBottom w:val="0"/>
          <w:divBdr>
            <w:top w:val="none" w:sz="0" w:space="0" w:color="auto"/>
            <w:left w:val="none" w:sz="0" w:space="0" w:color="auto"/>
            <w:bottom w:val="none" w:sz="0" w:space="0" w:color="auto"/>
            <w:right w:val="none" w:sz="0" w:space="0" w:color="auto"/>
          </w:divBdr>
        </w:div>
        <w:div w:id="460806852">
          <w:marLeft w:val="640"/>
          <w:marRight w:val="0"/>
          <w:marTop w:val="0"/>
          <w:marBottom w:val="0"/>
          <w:divBdr>
            <w:top w:val="none" w:sz="0" w:space="0" w:color="auto"/>
            <w:left w:val="none" w:sz="0" w:space="0" w:color="auto"/>
            <w:bottom w:val="none" w:sz="0" w:space="0" w:color="auto"/>
            <w:right w:val="none" w:sz="0" w:space="0" w:color="auto"/>
          </w:divBdr>
        </w:div>
        <w:div w:id="1214464587">
          <w:marLeft w:val="640"/>
          <w:marRight w:val="0"/>
          <w:marTop w:val="0"/>
          <w:marBottom w:val="0"/>
          <w:divBdr>
            <w:top w:val="none" w:sz="0" w:space="0" w:color="auto"/>
            <w:left w:val="none" w:sz="0" w:space="0" w:color="auto"/>
            <w:bottom w:val="none" w:sz="0" w:space="0" w:color="auto"/>
            <w:right w:val="none" w:sz="0" w:space="0" w:color="auto"/>
          </w:divBdr>
        </w:div>
        <w:div w:id="1891068972">
          <w:marLeft w:val="640"/>
          <w:marRight w:val="0"/>
          <w:marTop w:val="0"/>
          <w:marBottom w:val="0"/>
          <w:divBdr>
            <w:top w:val="none" w:sz="0" w:space="0" w:color="auto"/>
            <w:left w:val="none" w:sz="0" w:space="0" w:color="auto"/>
            <w:bottom w:val="none" w:sz="0" w:space="0" w:color="auto"/>
            <w:right w:val="none" w:sz="0" w:space="0" w:color="auto"/>
          </w:divBdr>
        </w:div>
        <w:div w:id="316767547">
          <w:marLeft w:val="640"/>
          <w:marRight w:val="0"/>
          <w:marTop w:val="0"/>
          <w:marBottom w:val="0"/>
          <w:divBdr>
            <w:top w:val="none" w:sz="0" w:space="0" w:color="auto"/>
            <w:left w:val="none" w:sz="0" w:space="0" w:color="auto"/>
            <w:bottom w:val="none" w:sz="0" w:space="0" w:color="auto"/>
            <w:right w:val="none" w:sz="0" w:space="0" w:color="auto"/>
          </w:divBdr>
        </w:div>
        <w:div w:id="848762822">
          <w:marLeft w:val="640"/>
          <w:marRight w:val="0"/>
          <w:marTop w:val="0"/>
          <w:marBottom w:val="0"/>
          <w:divBdr>
            <w:top w:val="none" w:sz="0" w:space="0" w:color="auto"/>
            <w:left w:val="none" w:sz="0" w:space="0" w:color="auto"/>
            <w:bottom w:val="none" w:sz="0" w:space="0" w:color="auto"/>
            <w:right w:val="none" w:sz="0" w:space="0" w:color="auto"/>
          </w:divBdr>
        </w:div>
        <w:div w:id="1741831566">
          <w:marLeft w:val="640"/>
          <w:marRight w:val="0"/>
          <w:marTop w:val="0"/>
          <w:marBottom w:val="0"/>
          <w:divBdr>
            <w:top w:val="none" w:sz="0" w:space="0" w:color="auto"/>
            <w:left w:val="none" w:sz="0" w:space="0" w:color="auto"/>
            <w:bottom w:val="none" w:sz="0" w:space="0" w:color="auto"/>
            <w:right w:val="none" w:sz="0" w:space="0" w:color="auto"/>
          </w:divBdr>
        </w:div>
        <w:div w:id="862862472">
          <w:marLeft w:val="640"/>
          <w:marRight w:val="0"/>
          <w:marTop w:val="0"/>
          <w:marBottom w:val="0"/>
          <w:divBdr>
            <w:top w:val="none" w:sz="0" w:space="0" w:color="auto"/>
            <w:left w:val="none" w:sz="0" w:space="0" w:color="auto"/>
            <w:bottom w:val="none" w:sz="0" w:space="0" w:color="auto"/>
            <w:right w:val="none" w:sz="0" w:space="0" w:color="auto"/>
          </w:divBdr>
        </w:div>
        <w:div w:id="1532958151">
          <w:marLeft w:val="640"/>
          <w:marRight w:val="0"/>
          <w:marTop w:val="0"/>
          <w:marBottom w:val="0"/>
          <w:divBdr>
            <w:top w:val="none" w:sz="0" w:space="0" w:color="auto"/>
            <w:left w:val="none" w:sz="0" w:space="0" w:color="auto"/>
            <w:bottom w:val="none" w:sz="0" w:space="0" w:color="auto"/>
            <w:right w:val="none" w:sz="0" w:space="0" w:color="auto"/>
          </w:divBdr>
        </w:div>
        <w:div w:id="391120306">
          <w:marLeft w:val="640"/>
          <w:marRight w:val="0"/>
          <w:marTop w:val="0"/>
          <w:marBottom w:val="0"/>
          <w:divBdr>
            <w:top w:val="none" w:sz="0" w:space="0" w:color="auto"/>
            <w:left w:val="none" w:sz="0" w:space="0" w:color="auto"/>
            <w:bottom w:val="none" w:sz="0" w:space="0" w:color="auto"/>
            <w:right w:val="none" w:sz="0" w:space="0" w:color="auto"/>
          </w:divBdr>
        </w:div>
        <w:div w:id="1028601669">
          <w:marLeft w:val="640"/>
          <w:marRight w:val="0"/>
          <w:marTop w:val="0"/>
          <w:marBottom w:val="0"/>
          <w:divBdr>
            <w:top w:val="none" w:sz="0" w:space="0" w:color="auto"/>
            <w:left w:val="none" w:sz="0" w:space="0" w:color="auto"/>
            <w:bottom w:val="none" w:sz="0" w:space="0" w:color="auto"/>
            <w:right w:val="none" w:sz="0" w:space="0" w:color="auto"/>
          </w:divBdr>
        </w:div>
        <w:div w:id="953053012">
          <w:marLeft w:val="640"/>
          <w:marRight w:val="0"/>
          <w:marTop w:val="0"/>
          <w:marBottom w:val="0"/>
          <w:divBdr>
            <w:top w:val="none" w:sz="0" w:space="0" w:color="auto"/>
            <w:left w:val="none" w:sz="0" w:space="0" w:color="auto"/>
            <w:bottom w:val="none" w:sz="0" w:space="0" w:color="auto"/>
            <w:right w:val="none" w:sz="0" w:space="0" w:color="auto"/>
          </w:divBdr>
        </w:div>
        <w:div w:id="1988125476">
          <w:marLeft w:val="640"/>
          <w:marRight w:val="0"/>
          <w:marTop w:val="0"/>
          <w:marBottom w:val="0"/>
          <w:divBdr>
            <w:top w:val="none" w:sz="0" w:space="0" w:color="auto"/>
            <w:left w:val="none" w:sz="0" w:space="0" w:color="auto"/>
            <w:bottom w:val="none" w:sz="0" w:space="0" w:color="auto"/>
            <w:right w:val="none" w:sz="0" w:space="0" w:color="auto"/>
          </w:divBdr>
        </w:div>
        <w:div w:id="281612607">
          <w:marLeft w:val="640"/>
          <w:marRight w:val="0"/>
          <w:marTop w:val="0"/>
          <w:marBottom w:val="0"/>
          <w:divBdr>
            <w:top w:val="none" w:sz="0" w:space="0" w:color="auto"/>
            <w:left w:val="none" w:sz="0" w:space="0" w:color="auto"/>
            <w:bottom w:val="none" w:sz="0" w:space="0" w:color="auto"/>
            <w:right w:val="none" w:sz="0" w:space="0" w:color="auto"/>
          </w:divBdr>
        </w:div>
        <w:div w:id="1827475678">
          <w:marLeft w:val="640"/>
          <w:marRight w:val="0"/>
          <w:marTop w:val="0"/>
          <w:marBottom w:val="0"/>
          <w:divBdr>
            <w:top w:val="none" w:sz="0" w:space="0" w:color="auto"/>
            <w:left w:val="none" w:sz="0" w:space="0" w:color="auto"/>
            <w:bottom w:val="none" w:sz="0" w:space="0" w:color="auto"/>
            <w:right w:val="none" w:sz="0" w:space="0" w:color="auto"/>
          </w:divBdr>
        </w:div>
        <w:div w:id="1360886132">
          <w:marLeft w:val="640"/>
          <w:marRight w:val="0"/>
          <w:marTop w:val="0"/>
          <w:marBottom w:val="0"/>
          <w:divBdr>
            <w:top w:val="none" w:sz="0" w:space="0" w:color="auto"/>
            <w:left w:val="none" w:sz="0" w:space="0" w:color="auto"/>
            <w:bottom w:val="none" w:sz="0" w:space="0" w:color="auto"/>
            <w:right w:val="none" w:sz="0" w:space="0" w:color="auto"/>
          </w:divBdr>
        </w:div>
        <w:div w:id="2045012763">
          <w:marLeft w:val="640"/>
          <w:marRight w:val="0"/>
          <w:marTop w:val="0"/>
          <w:marBottom w:val="0"/>
          <w:divBdr>
            <w:top w:val="none" w:sz="0" w:space="0" w:color="auto"/>
            <w:left w:val="none" w:sz="0" w:space="0" w:color="auto"/>
            <w:bottom w:val="none" w:sz="0" w:space="0" w:color="auto"/>
            <w:right w:val="none" w:sz="0" w:space="0" w:color="auto"/>
          </w:divBdr>
        </w:div>
        <w:div w:id="962807572">
          <w:marLeft w:val="640"/>
          <w:marRight w:val="0"/>
          <w:marTop w:val="0"/>
          <w:marBottom w:val="0"/>
          <w:divBdr>
            <w:top w:val="none" w:sz="0" w:space="0" w:color="auto"/>
            <w:left w:val="none" w:sz="0" w:space="0" w:color="auto"/>
            <w:bottom w:val="none" w:sz="0" w:space="0" w:color="auto"/>
            <w:right w:val="none" w:sz="0" w:space="0" w:color="auto"/>
          </w:divBdr>
        </w:div>
        <w:div w:id="290287782">
          <w:marLeft w:val="640"/>
          <w:marRight w:val="0"/>
          <w:marTop w:val="0"/>
          <w:marBottom w:val="0"/>
          <w:divBdr>
            <w:top w:val="none" w:sz="0" w:space="0" w:color="auto"/>
            <w:left w:val="none" w:sz="0" w:space="0" w:color="auto"/>
            <w:bottom w:val="none" w:sz="0" w:space="0" w:color="auto"/>
            <w:right w:val="none" w:sz="0" w:space="0" w:color="auto"/>
          </w:divBdr>
        </w:div>
      </w:divsChild>
    </w:div>
    <w:div w:id="1585072649">
      <w:bodyDiv w:val="1"/>
      <w:marLeft w:val="0"/>
      <w:marRight w:val="0"/>
      <w:marTop w:val="0"/>
      <w:marBottom w:val="0"/>
      <w:divBdr>
        <w:top w:val="none" w:sz="0" w:space="0" w:color="auto"/>
        <w:left w:val="none" w:sz="0" w:space="0" w:color="auto"/>
        <w:bottom w:val="none" w:sz="0" w:space="0" w:color="auto"/>
        <w:right w:val="none" w:sz="0" w:space="0" w:color="auto"/>
      </w:divBdr>
    </w:div>
    <w:div w:id="1586573749">
      <w:bodyDiv w:val="1"/>
      <w:marLeft w:val="0"/>
      <w:marRight w:val="0"/>
      <w:marTop w:val="0"/>
      <w:marBottom w:val="0"/>
      <w:divBdr>
        <w:top w:val="none" w:sz="0" w:space="0" w:color="auto"/>
        <w:left w:val="none" w:sz="0" w:space="0" w:color="auto"/>
        <w:bottom w:val="none" w:sz="0" w:space="0" w:color="auto"/>
        <w:right w:val="none" w:sz="0" w:space="0" w:color="auto"/>
      </w:divBdr>
      <w:divsChild>
        <w:div w:id="1075857101">
          <w:marLeft w:val="640"/>
          <w:marRight w:val="0"/>
          <w:marTop w:val="0"/>
          <w:marBottom w:val="0"/>
          <w:divBdr>
            <w:top w:val="none" w:sz="0" w:space="0" w:color="auto"/>
            <w:left w:val="none" w:sz="0" w:space="0" w:color="auto"/>
            <w:bottom w:val="none" w:sz="0" w:space="0" w:color="auto"/>
            <w:right w:val="none" w:sz="0" w:space="0" w:color="auto"/>
          </w:divBdr>
        </w:div>
        <w:div w:id="559950181">
          <w:marLeft w:val="640"/>
          <w:marRight w:val="0"/>
          <w:marTop w:val="0"/>
          <w:marBottom w:val="0"/>
          <w:divBdr>
            <w:top w:val="none" w:sz="0" w:space="0" w:color="auto"/>
            <w:left w:val="none" w:sz="0" w:space="0" w:color="auto"/>
            <w:bottom w:val="none" w:sz="0" w:space="0" w:color="auto"/>
            <w:right w:val="none" w:sz="0" w:space="0" w:color="auto"/>
          </w:divBdr>
        </w:div>
        <w:div w:id="955021132">
          <w:marLeft w:val="640"/>
          <w:marRight w:val="0"/>
          <w:marTop w:val="0"/>
          <w:marBottom w:val="0"/>
          <w:divBdr>
            <w:top w:val="none" w:sz="0" w:space="0" w:color="auto"/>
            <w:left w:val="none" w:sz="0" w:space="0" w:color="auto"/>
            <w:bottom w:val="none" w:sz="0" w:space="0" w:color="auto"/>
            <w:right w:val="none" w:sz="0" w:space="0" w:color="auto"/>
          </w:divBdr>
        </w:div>
        <w:div w:id="559822902">
          <w:marLeft w:val="640"/>
          <w:marRight w:val="0"/>
          <w:marTop w:val="0"/>
          <w:marBottom w:val="0"/>
          <w:divBdr>
            <w:top w:val="none" w:sz="0" w:space="0" w:color="auto"/>
            <w:left w:val="none" w:sz="0" w:space="0" w:color="auto"/>
            <w:bottom w:val="none" w:sz="0" w:space="0" w:color="auto"/>
            <w:right w:val="none" w:sz="0" w:space="0" w:color="auto"/>
          </w:divBdr>
        </w:div>
        <w:div w:id="2053847023">
          <w:marLeft w:val="640"/>
          <w:marRight w:val="0"/>
          <w:marTop w:val="0"/>
          <w:marBottom w:val="0"/>
          <w:divBdr>
            <w:top w:val="none" w:sz="0" w:space="0" w:color="auto"/>
            <w:left w:val="none" w:sz="0" w:space="0" w:color="auto"/>
            <w:bottom w:val="none" w:sz="0" w:space="0" w:color="auto"/>
            <w:right w:val="none" w:sz="0" w:space="0" w:color="auto"/>
          </w:divBdr>
        </w:div>
        <w:div w:id="2062358578">
          <w:marLeft w:val="640"/>
          <w:marRight w:val="0"/>
          <w:marTop w:val="0"/>
          <w:marBottom w:val="0"/>
          <w:divBdr>
            <w:top w:val="none" w:sz="0" w:space="0" w:color="auto"/>
            <w:left w:val="none" w:sz="0" w:space="0" w:color="auto"/>
            <w:bottom w:val="none" w:sz="0" w:space="0" w:color="auto"/>
            <w:right w:val="none" w:sz="0" w:space="0" w:color="auto"/>
          </w:divBdr>
        </w:div>
        <w:div w:id="1280182394">
          <w:marLeft w:val="640"/>
          <w:marRight w:val="0"/>
          <w:marTop w:val="0"/>
          <w:marBottom w:val="0"/>
          <w:divBdr>
            <w:top w:val="none" w:sz="0" w:space="0" w:color="auto"/>
            <w:left w:val="none" w:sz="0" w:space="0" w:color="auto"/>
            <w:bottom w:val="none" w:sz="0" w:space="0" w:color="auto"/>
            <w:right w:val="none" w:sz="0" w:space="0" w:color="auto"/>
          </w:divBdr>
        </w:div>
        <w:div w:id="766313672">
          <w:marLeft w:val="640"/>
          <w:marRight w:val="0"/>
          <w:marTop w:val="0"/>
          <w:marBottom w:val="0"/>
          <w:divBdr>
            <w:top w:val="none" w:sz="0" w:space="0" w:color="auto"/>
            <w:left w:val="none" w:sz="0" w:space="0" w:color="auto"/>
            <w:bottom w:val="none" w:sz="0" w:space="0" w:color="auto"/>
            <w:right w:val="none" w:sz="0" w:space="0" w:color="auto"/>
          </w:divBdr>
        </w:div>
        <w:div w:id="1725255456">
          <w:marLeft w:val="640"/>
          <w:marRight w:val="0"/>
          <w:marTop w:val="0"/>
          <w:marBottom w:val="0"/>
          <w:divBdr>
            <w:top w:val="none" w:sz="0" w:space="0" w:color="auto"/>
            <w:left w:val="none" w:sz="0" w:space="0" w:color="auto"/>
            <w:bottom w:val="none" w:sz="0" w:space="0" w:color="auto"/>
            <w:right w:val="none" w:sz="0" w:space="0" w:color="auto"/>
          </w:divBdr>
        </w:div>
        <w:div w:id="274598573">
          <w:marLeft w:val="640"/>
          <w:marRight w:val="0"/>
          <w:marTop w:val="0"/>
          <w:marBottom w:val="0"/>
          <w:divBdr>
            <w:top w:val="none" w:sz="0" w:space="0" w:color="auto"/>
            <w:left w:val="none" w:sz="0" w:space="0" w:color="auto"/>
            <w:bottom w:val="none" w:sz="0" w:space="0" w:color="auto"/>
            <w:right w:val="none" w:sz="0" w:space="0" w:color="auto"/>
          </w:divBdr>
        </w:div>
        <w:div w:id="144664155">
          <w:marLeft w:val="640"/>
          <w:marRight w:val="0"/>
          <w:marTop w:val="0"/>
          <w:marBottom w:val="0"/>
          <w:divBdr>
            <w:top w:val="none" w:sz="0" w:space="0" w:color="auto"/>
            <w:left w:val="none" w:sz="0" w:space="0" w:color="auto"/>
            <w:bottom w:val="none" w:sz="0" w:space="0" w:color="auto"/>
            <w:right w:val="none" w:sz="0" w:space="0" w:color="auto"/>
          </w:divBdr>
        </w:div>
        <w:div w:id="134684874">
          <w:marLeft w:val="640"/>
          <w:marRight w:val="0"/>
          <w:marTop w:val="0"/>
          <w:marBottom w:val="0"/>
          <w:divBdr>
            <w:top w:val="none" w:sz="0" w:space="0" w:color="auto"/>
            <w:left w:val="none" w:sz="0" w:space="0" w:color="auto"/>
            <w:bottom w:val="none" w:sz="0" w:space="0" w:color="auto"/>
            <w:right w:val="none" w:sz="0" w:space="0" w:color="auto"/>
          </w:divBdr>
        </w:div>
        <w:div w:id="676542862">
          <w:marLeft w:val="640"/>
          <w:marRight w:val="0"/>
          <w:marTop w:val="0"/>
          <w:marBottom w:val="0"/>
          <w:divBdr>
            <w:top w:val="none" w:sz="0" w:space="0" w:color="auto"/>
            <w:left w:val="none" w:sz="0" w:space="0" w:color="auto"/>
            <w:bottom w:val="none" w:sz="0" w:space="0" w:color="auto"/>
            <w:right w:val="none" w:sz="0" w:space="0" w:color="auto"/>
          </w:divBdr>
        </w:div>
        <w:div w:id="2021277018">
          <w:marLeft w:val="640"/>
          <w:marRight w:val="0"/>
          <w:marTop w:val="0"/>
          <w:marBottom w:val="0"/>
          <w:divBdr>
            <w:top w:val="none" w:sz="0" w:space="0" w:color="auto"/>
            <w:left w:val="none" w:sz="0" w:space="0" w:color="auto"/>
            <w:bottom w:val="none" w:sz="0" w:space="0" w:color="auto"/>
            <w:right w:val="none" w:sz="0" w:space="0" w:color="auto"/>
          </w:divBdr>
        </w:div>
        <w:div w:id="1881433535">
          <w:marLeft w:val="640"/>
          <w:marRight w:val="0"/>
          <w:marTop w:val="0"/>
          <w:marBottom w:val="0"/>
          <w:divBdr>
            <w:top w:val="none" w:sz="0" w:space="0" w:color="auto"/>
            <w:left w:val="none" w:sz="0" w:space="0" w:color="auto"/>
            <w:bottom w:val="none" w:sz="0" w:space="0" w:color="auto"/>
            <w:right w:val="none" w:sz="0" w:space="0" w:color="auto"/>
          </w:divBdr>
        </w:div>
        <w:div w:id="1979458496">
          <w:marLeft w:val="640"/>
          <w:marRight w:val="0"/>
          <w:marTop w:val="0"/>
          <w:marBottom w:val="0"/>
          <w:divBdr>
            <w:top w:val="none" w:sz="0" w:space="0" w:color="auto"/>
            <w:left w:val="none" w:sz="0" w:space="0" w:color="auto"/>
            <w:bottom w:val="none" w:sz="0" w:space="0" w:color="auto"/>
            <w:right w:val="none" w:sz="0" w:space="0" w:color="auto"/>
          </w:divBdr>
        </w:div>
        <w:div w:id="1880899956">
          <w:marLeft w:val="640"/>
          <w:marRight w:val="0"/>
          <w:marTop w:val="0"/>
          <w:marBottom w:val="0"/>
          <w:divBdr>
            <w:top w:val="none" w:sz="0" w:space="0" w:color="auto"/>
            <w:left w:val="none" w:sz="0" w:space="0" w:color="auto"/>
            <w:bottom w:val="none" w:sz="0" w:space="0" w:color="auto"/>
            <w:right w:val="none" w:sz="0" w:space="0" w:color="auto"/>
          </w:divBdr>
        </w:div>
        <w:div w:id="158692699">
          <w:marLeft w:val="640"/>
          <w:marRight w:val="0"/>
          <w:marTop w:val="0"/>
          <w:marBottom w:val="0"/>
          <w:divBdr>
            <w:top w:val="none" w:sz="0" w:space="0" w:color="auto"/>
            <w:left w:val="none" w:sz="0" w:space="0" w:color="auto"/>
            <w:bottom w:val="none" w:sz="0" w:space="0" w:color="auto"/>
            <w:right w:val="none" w:sz="0" w:space="0" w:color="auto"/>
          </w:divBdr>
        </w:div>
        <w:div w:id="2076735063">
          <w:marLeft w:val="640"/>
          <w:marRight w:val="0"/>
          <w:marTop w:val="0"/>
          <w:marBottom w:val="0"/>
          <w:divBdr>
            <w:top w:val="none" w:sz="0" w:space="0" w:color="auto"/>
            <w:left w:val="none" w:sz="0" w:space="0" w:color="auto"/>
            <w:bottom w:val="none" w:sz="0" w:space="0" w:color="auto"/>
            <w:right w:val="none" w:sz="0" w:space="0" w:color="auto"/>
          </w:divBdr>
        </w:div>
        <w:div w:id="637959125">
          <w:marLeft w:val="640"/>
          <w:marRight w:val="0"/>
          <w:marTop w:val="0"/>
          <w:marBottom w:val="0"/>
          <w:divBdr>
            <w:top w:val="none" w:sz="0" w:space="0" w:color="auto"/>
            <w:left w:val="none" w:sz="0" w:space="0" w:color="auto"/>
            <w:bottom w:val="none" w:sz="0" w:space="0" w:color="auto"/>
            <w:right w:val="none" w:sz="0" w:space="0" w:color="auto"/>
          </w:divBdr>
        </w:div>
        <w:div w:id="1564827141">
          <w:marLeft w:val="640"/>
          <w:marRight w:val="0"/>
          <w:marTop w:val="0"/>
          <w:marBottom w:val="0"/>
          <w:divBdr>
            <w:top w:val="none" w:sz="0" w:space="0" w:color="auto"/>
            <w:left w:val="none" w:sz="0" w:space="0" w:color="auto"/>
            <w:bottom w:val="none" w:sz="0" w:space="0" w:color="auto"/>
            <w:right w:val="none" w:sz="0" w:space="0" w:color="auto"/>
          </w:divBdr>
        </w:div>
        <w:div w:id="1923103359">
          <w:marLeft w:val="640"/>
          <w:marRight w:val="0"/>
          <w:marTop w:val="0"/>
          <w:marBottom w:val="0"/>
          <w:divBdr>
            <w:top w:val="none" w:sz="0" w:space="0" w:color="auto"/>
            <w:left w:val="none" w:sz="0" w:space="0" w:color="auto"/>
            <w:bottom w:val="none" w:sz="0" w:space="0" w:color="auto"/>
            <w:right w:val="none" w:sz="0" w:space="0" w:color="auto"/>
          </w:divBdr>
        </w:div>
        <w:div w:id="260375830">
          <w:marLeft w:val="640"/>
          <w:marRight w:val="0"/>
          <w:marTop w:val="0"/>
          <w:marBottom w:val="0"/>
          <w:divBdr>
            <w:top w:val="none" w:sz="0" w:space="0" w:color="auto"/>
            <w:left w:val="none" w:sz="0" w:space="0" w:color="auto"/>
            <w:bottom w:val="none" w:sz="0" w:space="0" w:color="auto"/>
            <w:right w:val="none" w:sz="0" w:space="0" w:color="auto"/>
          </w:divBdr>
        </w:div>
        <w:div w:id="1007947072">
          <w:marLeft w:val="640"/>
          <w:marRight w:val="0"/>
          <w:marTop w:val="0"/>
          <w:marBottom w:val="0"/>
          <w:divBdr>
            <w:top w:val="none" w:sz="0" w:space="0" w:color="auto"/>
            <w:left w:val="none" w:sz="0" w:space="0" w:color="auto"/>
            <w:bottom w:val="none" w:sz="0" w:space="0" w:color="auto"/>
            <w:right w:val="none" w:sz="0" w:space="0" w:color="auto"/>
          </w:divBdr>
        </w:div>
        <w:div w:id="98449204">
          <w:marLeft w:val="640"/>
          <w:marRight w:val="0"/>
          <w:marTop w:val="0"/>
          <w:marBottom w:val="0"/>
          <w:divBdr>
            <w:top w:val="none" w:sz="0" w:space="0" w:color="auto"/>
            <w:left w:val="none" w:sz="0" w:space="0" w:color="auto"/>
            <w:bottom w:val="none" w:sz="0" w:space="0" w:color="auto"/>
            <w:right w:val="none" w:sz="0" w:space="0" w:color="auto"/>
          </w:divBdr>
        </w:div>
        <w:div w:id="1531719623">
          <w:marLeft w:val="640"/>
          <w:marRight w:val="0"/>
          <w:marTop w:val="0"/>
          <w:marBottom w:val="0"/>
          <w:divBdr>
            <w:top w:val="none" w:sz="0" w:space="0" w:color="auto"/>
            <w:left w:val="none" w:sz="0" w:space="0" w:color="auto"/>
            <w:bottom w:val="none" w:sz="0" w:space="0" w:color="auto"/>
            <w:right w:val="none" w:sz="0" w:space="0" w:color="auto"/>
          </w:divBdr>
        </w:div>
        <w:div w:id="439643241">
          <w:marLeft w:val="640"/>
          <w:marRight w:val="0"/>
          <w:marTop w:val="0"/>
          <w:marBottom w:val="0"/>
          <w:divBdr>
            <w:top w:val="none" w:sz="0" w:space="0" w:color="auto"/>
            <w:left w:val="none" w:sz="0" w:space="0" w:color="auto"/>
            <w:bottom w:val="none" w:sz="0" w:space="0" w:color="auto"/>
            <w:right w:val="none" w:sz="0" w:space="0" w:color="auto"/>
          </w:divBdr>
        </w:div>
        <w:div w:id="33965545">
          <w:marLeft w:val="640"/>
          <w:marRight w:val="0"/>
          <w:marTop w:val="0"/>
          <w:marBottom w:val="0"/>
          <w:divBdr>
            <w:top w:val="none" w:sz="0" w:space="0" w:color="auto"/>
            <w:left w:val="none" w:sz="0" w:space="0" w:color="auto"/>
            <w:bottom w:val="none" w:sz="0" w:space="0" w:color="auto"/>
            <w:right w:val="none" w:sz="0" w:space="0" w:color="auto"/>
          </w:divBdr>
        </w:div>
        <w:div w:id="194277001">
          <w:marLeft w:val="640"/>
          <w:marRight w:val="0"/>
          <w:marTop w:val="0"/>
          <w:marBottom w:val="0"/>
          <w:divBdr>
            <w:top w:val="none" w:sz="0" w:space="0" w:color="auto"/>
            <w:left w:val="none" w:sz="0" w:space="0" w:color="auto"/>
            <w:bottom w:val="none" w:sz="0" w:space="0" w:color="auto"/>
            <w:right w:val="none" w:sz="0" w:space="0" w:color="auto"/>
          </w:divBdr>
        </w:div>
        <w:div w:id="576478380">
          <w:marLeft w:val="640"/>
          <w:marRight w:val="0"/>
          <w:marTop w:val="0"/>
          <w:marBottom w:val="0"/>
          <w:divBdr>
            <w:top w:val="none" w:sz="0" w:space="0" w:color="auto"/>
            <w:left w:val="none" w:sz="0" w:space="0" w:color="auto"/>
            <w:bottom w:val="none" w:sz="0" w:space="0" w:color="auto"/>
            <w:right w:val="none" w:sz="0" w:space="0" w:color="auto"/>
          </w:divBdr>
        </w:div>
        <w:div w:id="1801025311">
          <w:marLeft w:val="640"/>
          <w:marRight w:val="0"/>
          <w:marTop w:val="0"/>
          <w:marBottom w:val="0"/>
          <w:divBdr>
            <w:top w:val="none" w:sz="0" w:space="0" w:color="auto"/>
            <w:left w:val="none" w:sz="0" w:space="0" w:color="auto"/>
            <w:bottom w:val="none" w:sz="0" w:space="0" w:color="auto"/>
            <w:right w:val="none" w:sz="0" w:space="0" w:color="auto"/>
          </w:divBdr>
        </w:div>
        <w:div w:id="1527063618">
          <w:marLeft w:val="640"/>
          <w:marRight w:val="0"/>
          <w:marTop w:val="0"/>
          <w:marBottom w:val="0"/>
          <w:divBdr>
            <w:top w:val="none" w:sz="0" w:space="0" w:color="auto"/>
            <w:left w:val="none" w:sz="0" w:space="0" w:color="auto"/>
            <w:bottom w:val="none" w:sz="0" w:space="0" w:color="auto"/>
            <w:right w:val="none" w:sz="0" w:space="0" w:color="auto"/>
          </w:divBdr>
        </w:div>
        <w:div w:id="1628438859">
          <w:marLeft w:val="640"/>
          <w:marRight w:val="0"/>
          <w:marTop w:val="0"/>
          <w:marBottom w:val="0"/>
          <w:divBdr>
            <w:top w:val="none" w:sz="0" w:space="0" w:color="auto"/>
            <w:left w:val="none" w:sz="0" w:space="0" w:color="auto"/>
            <w:bottom w:val="none" w:sz="0" w:space="0" w:color="auto"/>
            <w:right w:val="none" w:sz="0" w:space="0" w:color="auto"/>
          </w:divBdr>
        </w:div>
        <w:div w:id="469858159">
          <w:marLeft w:val="640"/>
          <w:marRight w:val="0"/>
          <w:marTop w:val="0"/>
          <w:marBottom w:val="0"/>
          <w:divBdr>
            <w:top w:val="none" w:sz="0" w:space="0" w:color="auto"/>
            <w:left w:val="none" w:sz="0" w:space="0" w:color="auto"/>
            <w:bottom w:val="none" w:sz="0" w:space="0" w:color="auto"/>
            <w:right w:val="none" w:sz="0" w:space="0" w:color="auto"/>
          </w:divBdr>
        </w:div>
        <w:div w:id="280695223">
          <w:marLeft w:val="640"/>
          <w:marRight w:val="0"/>
          <w:marTop w:val="0"/>
          <w:marBottom w:val="0"/>
          <w:divBdr>
            <w:top w:val="none" w:sz="0" w:space="0" w:color="auto"/>
            <w:left w:val="none" w:sz="0" w:space="0" w:color="auto"/>
            <w:bottom w:val="none" w:sz="0" w:space="0" w:color="auto"/>
            <w:right w:val="none" w:sz="0" w:space="0" w:color="auto"/>
          </w:divBdr>
        </w:div>
        <w:div w:id="820002207">
          <w:marLeft w:val="640"/>
          <w:marRight w:val="0"/>
          <w:marTop w:val="0"/>
          <w:marBottom w:val="0"/>
          <w:divBdr>
            <w:top w:val="none" w:sz="0" w:space="0" w:color="auto"/>
            <w:left w:val="none" w:sz="0" w:space="0" w:color="auto"/>
            <w:bottom w:val="none" w:sz="0" w:space="0" w:color="auto"/>
            <w:right w:val="none" w:sz="0" w:space="0" w:color="auto"/>
          </w:divBdr>
        </w:div>
        <w:div w:id="1548370246">
          <w:marLeft w:val="640"/>
          <w:marRight w:val="0"/>
          <w:marTop w:val="0"/>
          <w:marBottom w:val="0"/>
          <w:divBdr>
            <w:top w:val="none" w:sz="0" w:space="0" w:color="auto"/>
            <w:left w:val="none" w:sz="0" w:space="0" w:color="auto"/>
            <w:bottom w:val="none" w:sz="0" w:space="0" w:color="auto"/>
            <w:right w:val="none" w:sz="0" w:space="0" w:color="auto"/>
          </w:divBdr>
        </w:div>
        <w:div w:id="1371223973">
          <w:marLeft w:val="640"/>
          <w:marRight w:val="0"/>
          <w:marTop w:val="0"/>
          <w:marBottom w:val="0"/>
          <w:divBdr>
            <w:top w:val="none" w:sz="0" w:space="0" w:color="auto"/>
            <w:left w:val="none" w:sz="0" w:space="0" w:color="auto"/>
            <w:bottom w:val="none" w:sz="0" w:space="0" w:color="auto"/>
            <w:right w:val="none" w:sz="0" w:space="0" w:color="auto"/>
          </w:divBdr>
        </w:div>
        <w:div w:id="1663925501">
          <w:marLeft w:val="640"/>
          <w:marRight w:val="0"/>
          <w:marTop w:val="0"/>
          <w:marBottom w:val="0"/>
          <w:divBdr>
            <w:top w:val="none" w:sz="0" w:space="0" w:color="auto"/>
            <w:left w:val="none" w:sz="0" w:space="0" w:color="auto"/>
            <w:bottom w:val="none" w:sz="0" w:space="0" w:color="auto"/>
            <w:right w:val="none" w:sz="0" w:space="0" w:color="auto"/>
          </w:divBdr>
        </w:div>
        <w:div w:id="1682852677">
          <w:marLeft w:val="640"/>
          <w:marRight w:val="0"/>
          <w:marTop w:val="0"/>
          <w:marBottom w:val="0"/>
          <w:divBdr>
            <w:top w:val="none" w:sz="0" w:space="0" w:color="auto"/>
            <w:left w:val="none" w:sz="0" w:space="0" w:color="auto"/>
            <w:bottom w:val="none" w:sz="0" w:space="0" w:color="auto"/>
            <w:right w:val="none" w:sz="0" w:space="0" w:color="auto"/>
          </w:divBdr>
        </w:div>
        <w:div w:id="1423800672">
          <w:marLeft w:val="640"/>
          <w:marRight w:val="0"/>
          <w:marTop w:val="0"/>
          <w:marBottom w:val="0"/>
          <w:divBdr>
            <w:top w:val="none" w:sz="0" w:space="0" w:color="auto"/>
            <w:left w:val="none" w:sz="0" w:space="0" w:color="auto"/>
            <w:bottom w:val="none" w:sz="0" w:space="0" w:color="auto"/>
            <w:right w:val="none" w:sz="0" w:space="0" w:color="auto"/>
          </w:divBdr>
        </w:div>
        <w:div w:id="359935570">
          <w:marLeft w:val="640"/>
          <w:marRight w:val="0"/>
          <w:marTop w:val="0"/>
          <w:marBottom w:val="0"/>
          <w:divBdr>
            <w:top w:val="none" w:sz="0" w:space="0" w:color="auto"/>
            <w:left w:val="none" w:sz="0" w:space="0" w:color="auto"/>
            <w:bottom w:val="none" w:sz="0" w:space="0" w:color="auto"/>
            <w:right w:val="none" w:sz="0" w:space="0" w:color="auto"/>
          </w:divBdr>
        </w:div>
        <w:div w:id="1667784106">
          <w:marLeft w:val="640"/>
          <w:marRight w:val="0"/>
          <w:marTop w:val="0"/>
          <w:marBottom w:val="0"/>
          <w:divBdr>
            <w:top w:val="none" w:sz="0" w:space="0" w:color="auto"/>
            <w:left w:val="none" w:sz="0" w:space="0" w:color="auto"/>
            <w:bottom w:val="none" w:sz="0" w:space="0" w:color="auto"/>
            <w:right w:val="none" w:sz="0" w:space="0" w:color="auto"/>
          </w:divBdr>
        </w:div>
        <w:div w:id="1682589317">
          <w:marLeft w:val="640"/>
          <w:marRight w:val="0"/>
          <w:marTop w:val="0"/>
          <w:marBottom w:val="0"/>
          <w:divBdr>
            <w:top w:val="none" w:sz="0" w:space="0" w:color="auto"/>
            <w:left w:val="none" w:sz="0" w:space="0" w:color="auto"/>
            <w:bottom w:val="none" w:sz="0" w:space="0" w:color="auto"/>
            <w:right w:val="none" w:sz="0" w:space="0" w:color="auto"/>
          </w:divBdr>
        </w:div>
        <w:div w:id="448747901">
          <w:marLeft w:val="640"/>
          <w:marRight w:val="0"/>
          <w:marTop w:val="0"/>
          <w:marBottom w:val="0"/>
          <w:divBdr>
            <w:top w:val="none" w:sz="0" w:space="0" w:color="auto"/>
            <w:left w:val="none" w:sz="0" w:space="0" w:color="auto"/>
            <w:bottom w:val="none" w:sz="0" w:space="0" w:color="auto"/>
            <w:right w:val="none" w:sz="0" w:space="0" w:color="auto"/>
          </w:divBdr>
        </w:div>
        <w:div w:id="1285038009">
          <w:marLeft w:val="640"/>
          <w:marRight w:val="0"/>
          <w:marTop w:val="0"/>
          <w:marBottom w:val="0"/>
          <w:divBdr>
            <w:top w:val="none" w:sz="0" w:space="0" w:color="auto"/>
            <w:left w:val="none" w:sz="0" w:space="0" w:color="auto"/>
            <w:bottom w:val="none" w:sz="0" w:space="0" w:color="auto"/>
            <w:right w:val="none" w:sz="0" w:space="0" w:color="auto"/>
          </w:divBdr>
        </w:div>
        <w:div w:id="105318317">
          <w:marLeft w:val="640"/>
          <w:marRight w:val="0"/>
          <w:marTop w:val="0"/>
          <w:marBottom w:val="0"/>
          <w:divBdr>
            <w:top w:val="none" w:sz="0" w:space="0" w:color="auto"/>
            <w:left w:val="none" w:sz="0" w:space="0" w:color="auto"/>
            <w:bottom w:val="none" w:sz="0" w:space="0" w:color="auto"/>
            <w:right w:val="none" w:sz="0" w:space="0" w:color="auto"/>
          </w:divBdr>
        </w:div>
        <w:div w:id="1103770441">
          <w:marLeft w:val="640"/>
          <w:marRight w:val="0"/>
          <w:marTop w:val="0"/>
          <w:marBottom w:val="0"/>
          <w:divBdr>
            <w:top w:val="none" w:sz="0" w:space="0" w:color="auto"/>
            <w:left w:val="none" w:sz="0" w:space="0" w:color="auto"/>
            <w:bottom w:val="none" w:sz="0" w:space="0" w:color="auto"/>
            <w:right w:val="none" w:sz="0" w:space="0" w:color="auto"/>
          </w:divBdr>
        </w:div>
        <w:div w:id="1663269105">
          <w:marLeft w:val="640"/>
          <w:marRight w:val="0"/>
          <w:marTop w:val="0"/>
          <w:marBottom w:val="0"/>
          <w:divBdr>
            <w:top w:val="none" w:sz="0" w:space="0" w:color="auto"/>
            <w:left w:val="none" w:sz="0" w:space="0" w:color="auto"/>
            <w:bottom w:val="none" w:sz="0" w:space="0" w:color="auto"/>
            <w:right w:val="none" w:sz="0" w:space="0" w:color="auto"/>
          </w:divBdr>
        </w:div>
        <w:div w:id="1437602742">
          <w:marLeft w:val="640"/>
          <w:marRight w:val="0"/>
          <w:marTop w:val="0"/>
          <w:marBottom w:val="0"/>
          <w:divBdr>
            <w:top w:val="none" w:sz="0" w:space="0" w:color="auto"/>
            <w:left w:val="none" w:sz="0" w:space="0" w:color="auto"/>
            <w:bottom w:val="none" w:sz="0" w:space="0" w:color="auto"/>
            <w:right w:val="none" w:sz="0" w:space="0" w:color="auto"/>
          </w:divBdr>
        </w:div>
        <w:div w:id="1455634221">
          <w:marLeft w:val="640"/>
          <w:marRight w:val="0"/>
          <w:marTop w:val="0"/>
          <w:marBottom w:val="0"/>
          <w:divBdr>
            <w:top w:val="none" w:sz="0" w:space="0" w:color="auto"/>
            <w:left w:val="none" w:sz="0" w:space="0" w:color="auto"/>
            <w:bottom w:val="none" w:sz="0" w:space="0" w:color="auto"/>
            <w:right w:val="none" w:sz="0" w:space="0" w:color="auto"/>
          </w:divBdr>
        </w:div>
        <w:div w:id="1087968662">
          <w:marLeft w:val="640"/>
          <w:marRight w:val="0"/>
          <w:marTop w:val="0"/>
          <w:marBottom w:val="0"/>
          <w:divBdr>
            <w:top w:val="none" w:sz="0" w:space="0" w:color="auto"/>
            <w:left w:val="none" w:sz="0" w:space="0" w:color="auto"/>
            <w:bottom w:val="none" w:sz="0" w:space="0" w:color="auto"/>
            <w:right w:val="none" w:sz="0" w:space="0" w:color="auto"/>
          </w:divBdr>
        </w:div>
        <w:div w:id="1016153010">
          <w:marLeft w:val="640"/>
          <w:marRight w:val="0"/>
          <w:marTop w:val="0"/>
          <w:marBottom w:val="0"/>
          <w:divBdr>
            <w:top w:val="none" w:sz="0" w:space="0" w:color="auto"/>
            <w:left w:val="none" w:sz="0" w:space="0" w:color="auto"/>
            <w:bottom w:val="none" w:sz="0" w:space="0" w:color="auto"/>
            <w:right w:val="none" w:sz="0" w:space="0" w:color="auto"/>
          </w:divBdr>
        </w:div>
        <w:div w:id="1540314615">
          <w:marLeft w:val="640"/>
          <w:marRight w:val="0"/>
          <w:marTop w:val="0"/>
          <w:marBottom w:val="0"/>
          <w:divBdr>
            <w:top w:val="none" w:sz="0" w:space="0" w:color="auto"/>
            <w:left w:val="none" w:sz="0" w:space="0" w:color="auto"/>
            <w:bottom w:val="none" w:sz="0" w:space="0" w:color="auto"/>
            <w:right w:val="none" w:sz="0" w:space="0" w:color="auto"/>
          </w:divBdr>
        </w:div>
        <w:div w:id="835346243">
          <w:marLeft w:val="640"/>
          <w:marRight w:val="0"/>
          <w:marTop w:val="0"/>
          <w:marBottom w:val="0"/>
          <w:divBdr>
            <w:top w:val="none" w:sz="0" w:space="0" w:color="auto"/>
            <w:left w:val="none" w:sz="0" w:space="0" w:color="auto"/>
            <w:bottom w:val="none" w:sz="0" w:space="0" w:color="auto"/>
            <w:right w:val="none" w:sz="0" w:space="0" w:color="auto"/>
          </w:divBdr>
        </w:div>
        <w:div w:id="1829247039">
          <w:marLeft w:val="640"/>
          <w:marRight w:val="0"/>
          <w:marTop w:val="0"/>
          <w:marBottom w:val="0"/>
          <w:divBdr>
            <w:top w:val="none" w:sz="0" w:space="0" w:color="auto"/>
            <w:left w:val="none" w:sz="0" w:space="0" w:color="auto"/>
            <w:bottom w:val="none" w:sz="0" w:space="0" w:color="auto"/>
            <w:right w:val="none" w:sz="0" w:space="0" w:color="auto"/>
          </w:divBdr>
        </w:div>
        <w:div w:id="1475097773">
          <w:marLeft w:val="640"/>
          <w:marRight w:val="0"/>
          <w:marTop w:val="0"/>
          <w:marBottom w:val="0"/>
          <w:divBdr>
            <w:top w:val="none" w:sz="0" w:space="0" w:color="auto"/>
            <w:left w:val="none" w:sz="0" w:space="0" w:color="auto"/>
            <w:bottom w:val="none" w:sz="0" w:space="0" w:color="auto"/>
            <w:right w:val="none" w:sz="0" w:space="0" w:color="auto"/>
          </w:divBdr>
        </w:div>
        <w:div w:id="1896310664">
          <w:marLeft w:val="640"/>
          <w:marRight w:val="0"/>
          <w:marTop w:val="0"/>
          <w:marBottom w:val="0"/>
          <w:divBdr>
            <w:top w:val="none" w:sz="0" w:space="0" w:color="auto"/>
            <w:left w:val="none" w:sz="0" w:space="0" w:color="auto"/>
            <w:bottom w:val="none" w:sz="0" w:space="0" w:color="auto"/>
            <w:right w:val="none" w:sz="0" w:space="0" w:color="auto"/>
          </w:divBdr>
        </w:div>
        <w:div w:id="2516875">
          <w:marLeft w:val="640"/>
          <w:marRight w:val="0"/>
          <w:marTop w:val="0"/>
          <w:marBottom w:val="0"/>
          <w:divBdr>
            <w:top w:val="none" w:sz="0" w:space="0" w:color="auto"/>
            <w:left w:val="none" w:sz="0" w:space="0" w:color="auto"/>
            <w:bottom w:val="none" w:sz="0" w:space="0" w:color="auto"/>
            <w:right w:val="none" w:sz="0" w:space="0" w:color="auto"/>
          </w:divBdr>
        </w:div>
        <w:div w:id="516627533">
          <w:marLeft w:val="640"/>
          <w:marRight w:val="0"/>
          <w:marTop w:val="0"/>
          <w:marBottom w:val="0"/>
          <w:divBdr>
            <w:top w:val="none" w:sz="0" w:space="0" w:color="auto"/>
            <w:left w:val="none" w:sz="0" w:space="0" w:color="auto"/>
            <w:bottom w:val="none" w:sz="0" w:space="0" w:color="auto"/>
            <w:right w:val="none" w:sz="0" w:space="0" w:color="auto"/>
          </w:divBdr>
        </w:div>
        <w:div w:id="259529978">
          <w:marLeft w:val="640"/>
          <w:marRight w:val="0"/>
          <w:marTop w:val="0"/>
          <w:marBottom w:val="0"/>
          <w:divBdr>
            <w:top w:val="none" w:sz="0" w:space="0" w:color="auto"/>
            <w:left w:val="none" w:sz="0" w:space="0" w:color="auto"/>
            <w:bottom w:val="none" w:sz="0" w:space="0" w:color="auto"/>
            <w:right w:val="none" w:sz="0" w:space="0" w:color="auto"/>
          </w:divBdr>
        </w:div>
        <w:div w:id="860633846">
          <w:marLeft w:val="640"/>
          <w:marRight w:val="0"/>
          <w:marTop w:val="0"/>
          <w:marBottom w:val="0"/>
          <w:divBdr>
            <w:top w:val="none" w:sz="0" w:space="0" w:color="auto"/>
            <w:left w:val="none" w:sz="0" w:space="0" w:color="auto"/>
            <w:bottom w:val="none" w:sz="0" w:space="0" w:color="auto"/>
            <w:right w:val="none" w:sz="0" w:space="0" w:color="auto"/>
          </w:divBdr>
        </w:div>
        <w:div w:id="421878879">
          <w:marLeft w:val="640"/>
          <w:marRight w:val="0"/>
          <w:marTop w:val="0"/>
          <w:marBottom w:val="0"/>
          <w:divBdr>
            <w:top w:val="none" w:sz="0" w:space="0" w:color="auto"/>
            <w:left w:val="none" w:sz="0" w:space="0" w:color="auto"/>
            <w:bottom w:val="none" w:sz="0" w:space="0" w:color="auto"/>
            <w:right w:val="none" w:sz="0" w:space="0" w:color="auto"/>
          </w:divBdr>
        </w:div>
        <w:div w:id="2061437802">
          <w:marLeft w:val="640"/>
          <w:marRight w:val="0"/>
          <w:marTop w:val="0"/>
          <w:marBottom w:val="0"/>
          <w:divBdr>
            <w:top w:val="none" w:sz="0" w:space="0" w:color="auto"/>
            <w:left w:val="none" w:sz="0" w:space="0" w:color="auto"/>
            <w:bottom w:val="none" w:sz="0" w:space="0" w:color="auto"/>
            <w:right w:val="none" w:sz="0" w:space="0" w:color="auto"/>
          </w:divBdr>
        </w:div>
        <w:div w:id="1101489047">
          <w:marLeft w:val="640"/>
          <w:marRight w:val="0"/>
          <w:marTop w:val="0"/>
          <w:marBottom w:val="0"/>
          <w:divBdr>
            <w:top w:val="none" w:sz="0" w:space="0" w:color="auto"/>
            <w:left w:val="none" w:sz="0" w:space="0" w:color="auto"/>
            <w:bottom w:val="none" w:sz="0" w:space="0" w:color="auto"/>
            <w:right w:val="none" w:sz="0" w:space="0" w:color="auto"/>
          </w:divBdr>
        </w:div>
        <w:div w:id="1038429478">
          <w:marLeft w:val="640"/>
          <w:marRight w:val="0"/>
          <w:marTop w:val="0"/>
          <w:marBottom w:val="0"/>
          <w:divBdr>
            <w:top w:val="none" w:sz="0" w:space="0" w:color="auto"/>
            <w:left w:val="none" w:sz="0" w:space="0" w:color="auto"/>
            <w:bottom w:val="none" w:sz="0" w:space="0" w:color="auto"/>
            <w:right w:val="none" w:sz="0" w:space="0" w:color="auto"/>
          </w:divBdr>
        </w:div>
        <w:div w:id="396321627">
          <w:marLeft w:val="640"/>
          <w:marRight w:val="0"/>
          <w:marTop w:val="0"/>
          <w:marBottom w:val="0"/>
          <w:divBdr>
            <w:top w:val="none" w:sz="0" w:space="0" w:color="auto"/>
            <w:left w:val="none" w:sz="0" w:space="0" w:color="auto"/>
            <w:bottom w:val="none" w:sz="0" w:space="0" w:color="auto"/>
            <w:right w:val="none" w:sz="0" w:space="0" w:color="auto"/>
          </w:divBdr>
        </w:div>
        <w:div w:id="1993481539">
          <w:marLeft w:val="640"/>
          <w:marRight w:val="0"/>
          <w:marTop w:val="0"/>
          <w:marBottom w:val="0"/>
          <w:divBdr>
            <w:top w:val="none" w:sz="0" w:space="0" w:color="auto"/>
            <w:left w:val="none" w:sz="0" w:space="0" w:color="auto"/>
            <w:bottom w:val="none" w:sz="0" w:space="0" w:color="auto"/>
            <w:right w:val="none" w:sz="0" w:space="0" w:color="auto"/>
          </w:divBdr>
        </w:div>
        <w:div w:id="292904050">
          <w:marLeft w:val="640"/>
          <w:marRight w:val="0"/>
          <w:marTop w:val="0"/>
          <w:marBottom w:val="0"/>
          <w:divBdr>
            <w:top w:val="none" w:sz="0" w:space="0" w:color="auto"/>
            <w:left w:val="none" w:sz="0" w:space="0" w:color="auto"/>
            <w:bottom w:val="none" w:sz="0" w:space="0" w:color="auto"/>
            <w:right w:val="none" w:sz="0" w:space="0" w:color="auto"/>
          </w:divBdr>
        </w:div>
        <w:div w:id="1109278057">
          <w:marLeft w:val="640"/>
          <w:marRight w:val="0"/>
          <w:marTop w:val="0"/>
          <w:marBottom w:val="0"/>
          <w:divBdr>
            <w:top w:val="none" w:sz="0" w:space="0" w:color="auto"/>
            <w:left w:val="none" w:sz="0" w:space="0" w:color="auto"/>
            <w:bottom w:val="none" w:sz="0" w:space="0" w:color="auto"/>
            <w:right w:val="none" w:sz="0" w:space="0" w:color="auto"/>
          </w:divBdr>
        </w:div>
        <w:div w:id="1790050824">
          <w:marLeft w:val="640"/>
          <w:marRight w:val="0"/>
          <w:marTop w:val="0"/>
          <w:marBottom w:val="0"/>
          <w:divBdr>
            <w:top w:val="none" w:sz="0" w:space="0" w:color="auto"/>
            <w:left w:val="none" w:sz="0" w:space="0" w:color="auto"/>
            <w:bottom w:val="none" w:sz="0" w:space="0" w:color="auto"/>
            <w:right w:val="none" w:sz="0" w:space="0" w:color="auto"/>
          </w:divBdr>
        </w:div>
        <w:div w:id="553349796">
          <w:marLeft w:val="640"/>
          <w:marRight w:val="0"/>
          <w:marTop w:val="0"/>
          <w:marBottom w:val="0"/>
          <w:divBdr>
            <w:top w:val="none" w:sz="0" w:space="0" w:color="auto"/>
            <w:left w:val="none" w:sz="0" w:space="0" w:color="auto"/>
            <w:bottom w:val="none" w:sz="0" w:space="0" w:color="auto"/>
            <w:right w:val="none" w:sz="0" w:space="0" w:color="auto"/>
          </w:divBdr>
        </w:div>
        <w:div w:id="58870255">
          <w:marLeft w:val="640"/>
          <w:marRight w:val="0"/>
          <w:marTop w:val="0"/>
          <w:marBottom w:val="0"/>
          <w:divBdr>
            <w:top w:val="none" w:sz="0" w:space="0" w:color="auto"/>
            <w:left w:val="none" w:sz="0" w:space="0" w:color="auto"/>
            <w:bottom w:val="none" w:sz="0" w:space="0" w:color="auto"/>
            <w:right w:val="none" w:sz="0" w:space="0" w:color="auto"/>
          </w:divBdr>
        </w:div>
        <w:div w:id="1041133981">
          <w:marLeft w:val="640"/>
          <w:marRight w:val="0"/>
          <w:marTop w:val="0"/>
          <w:marBottom w:val="0"/>
          <w:divBdr>
            <w:top w:val="none" w:sz="0" w:space="0" w:color="auto"/>
            <w:left w:val="none" w:sz="0" w:space="0" w:color="auto"/>
            <w:bottom w:val="none" w:sz="0" w:space="0" w:color="auto"/>
            <w:right w:val="none" w:sz="0" w:space="0" w:color="auto"/>
          </w:divBdr>
        </w:div>
        <w:div w:id="1567567679">
          <w:marLeft w:val="640"/>
          <w:marRight w:val="0"/>
          <w:marTop w:val="0"/>
          <w:marBottom w:val="0"/>
          <w:divBdr>
            <w:top w:val="none" w:sz="0" w:space="0" w:color="auto"/>
            <w:left w:val="none" w:sz="0" w:space="0" w:color="auto"/>
            <w:bottom w:val="none" w:sz="0" w:space="0" w:color="auto"/>
            <w:right w:val="none" w:sz="0" w:space="0" w:color="auto"/>
          </w:divBdr>
        </w:div>
        <w:div w:id="995843513">
          <w:marLeft w:val="640"/>
          <w:marRight w:val="0"/>
          <w:marTop w:val="0"/>
          <w:marBottom w:val="0"/>
          <w:divBdr>
            <w:top w:val="none" w:sz="0" w:space="0" w:color="auto"/>
            <w:left w:val="none" w:sz="0" w:space="0" w:color="auto"/>
            <w:bottom w:val="none" w:sz="0" w:space="0" w:color="auto"/>
            <w:right w:val="none" w:sz="0" w:space="0" w:color="auto"/>
          </w:divBdr>
        </w:div>
        <w:div w:id="317079060">
          <w:marLeft w:val="640"/>
          <w:marRight w:val="0"/>
          <w:marTop w:val="0"/>
          <w:marBottom w:val="0"/>
          <w:divBdr>
            <w:top w:val="none" w:sz="0" w:space="0" w:color="auto"/>
            <w:left w:val="none" w:sz="0" w:space="0" w:color="auto"/>
            <w:bottom w:val="none" w:sz="0" w:space="0" w:color="auto"/>
            <w:right w:val="none" w:sz="0" w:space="0" w:color="auto"/>
          </w:divBdr>
        </w:div>
        <w:div w:id="880673613">
          <w:marLeft w:val="640"/>
          <w:marRight w:val="0"/>
          <w:marTop w:val="0"/>
          <w:marBottom w:val="0"/>
          <w:divBdr>
            <w:top w:val="none" w:sz="0" w:space="0" w:color="auto"/>
            <w:left w:val="none" w:sz="0" w:space="0" w:color="auto"/>
            <w:bottom w:val="none" w:sz="0" w:space="0" w:color="auto"/>
            <w:right w:val="none" w:sz="0" w:space="0" w:color="auto"/>
          </w:divBdr>
        </w:div>
        <w:div w:id="605429978">
          <w:marLeft w:val="640"/>
          <w:marRight w:val="0"/>
          <w:marTop w:val="0"/>
          <w:marBottom w:val="0"/>
          <w:divBdr>
            <w:top w:val="none" w:sz="0" w:space="0" w:color="auto"/>
            <w:left w:val="none" w:sz="0" w:space="0" w:color="auto"/>
            <w:bottom w:val="none" w:sz="0" w:space="0" w:color="auto"/>
            <w:right w:val="none" w:sz="0" w:space="0" w:color="auto"/>
          </w:divBdr>
        </w:div>
        <w:div w:id="976570831">
          <w:marLeft w:val="640"/>
          <w:marRight w:val="0"/>
          <w:marTop w:val="0"/>
          <w:marBottom w:val="0"/>
          <w:divBdr>
            <w:top w:val="none" w:sz="0" w:space="0" w:color="auto"/>
            <w:left w:val="none" w:sz="0" w:space="0" w:color="auto"/>
            <w:bottom w:val="none" w:sz="0" w:space="0" w:color="auto"/>
            <w:right w:val="none" w:sz="0" w:space="0" w:color="auto"/>
          </w:divBdr>
        </w:div>
      </w:divsChild>
    </w:div>
    <w:div w:id="1590967195">
      <w:bodyDiv w:val="1"/>
      <w:marLeft w:val="0"/>
      <w:marRight w:val="0"/>
      <w:marTop w:val="0"/>
      <w:marBottom w:val="0"/>
      <w:divBdr>
        <w:top w:val="none" w:sz="0" w:space="0" w:color="auto"/>
        <w:left w:val="none" w:sz="0" w:space="0" w:color="auto"/>
        <w:bottom w:val="none" w:sz="0" w:space="0" w:color="auto"/>
        <w:right w:val="none" w:sz="0" w:space="0" w:color="auto"/>
      </w:divBdr>
    </w:div>
    <w:div w:id="1593733642">
      <w:bodyDiv w:val="1"/>
      <w:marLeft w:val="0"/>
      <w:marRight w:val="0"/>
      <w:marTop w:val="0"/>
      <w:marBottom w:val="0"/>
      <w:divBdr>
        <w:top w:val="none" w:sz="0" w:space="0" w:color="auto"/>
        <w:left w:val="none" w:sz="0" w:space="0" w:color="auto"/>
        <w:bottom w:val="none" w:sz="0" w:space="0" w:color="auto"/>
        <w:right w:val="none" w:sz="0" w:space="0" w:color="auto"/>
      </w:divBdr>
    </w:div>
    <w:div w:id="1597397875">
      <w:bodyDiv w:val="1"/>
      <w:marLeft w:val="0"/>
      <w:marRight w:val="0"/>
      <w:marTop w:val="0"/>
      <w:marBottom w:val="0"/>
      <w:divBdr>
        <w:top w:val="none" w:sz="0" w:space="0" w:color="auto"/>
        <w:left w:val="none" w:sz="0" w:space="0" w:color="auto"/>
        <w:bottom w:val="none" w:sz="0" w:space="0" w:color="auto"/>
        <w:right w:val="none" w:sz="0" w:space="0" w:color="auto"/>
      </w:divBdr>
    </w:div>
    <w:div w:id="1599557784">
      <w:bodyDiv w:val="1"/>
      <w:marLeft w:val="0"/>
      <w:marRight w:val="0"/>
      <w:marTop w:val="0"/>
      <w:marBottom w:val="0"/>
      <w:divBdr>
        <w:top w:val="none" w:sz="0" w:space="0" w:color="auto"/>
        <w:left w:val="none" w:sz="0" w:space="0" w:color="auto"/>
        <w:bottom w:val="none" w:sz="0" w:space="0" w:color="auto"/>
        <w:right w:val="none" w:sz="0" w:space="0" w:color="auto"/>
      </w:divBdr>
      <w:divsChild>
        <w:div w:id="1248924490">
          <w:marLeft w:val="480"/>
          <w:marRight w:val="0"/>
          <w:marTop w:val="0"/>
          <w:marBottom w:val="0"/>
          <w:divBdr>
            <w:top w:val="none" w:sz="0" w:space="0" w:color="auto"/>
            <w:left w:val="none" w:sz="0" w:space="0" w:color="auto"/>
            <w:bottom w:val="none" w:sz="0" w:space="0" w:color="auto"/>
            <w:right w:val="none" w:sz="0" w:space="0" w:color="auto"/>
          </w:divBdr>
        </w:div>
        <w:div w:id="678040152">
          <w:marLeft w:val="480"/>
          <w:marRight w:val="0"/>
          <w:marTop w:val="0"/>
          <w:marBottom w:val="0"/>
          <w:divBdr>
            <w:top w:val="none" w:sz="0" w:space="0" w:color="auto"/>
            <w:left w:val="none" w:sz="0" w:space="0" w:color="auto"/>
            <w:bottom w:val="none" w:sz="0" w:space="0" w:color="auto"/>
            <w:right w:val="none" w:sz="0" w:space="0" w:color="auto"/>
          </w:divBdr>
        </w:div>
        <w:div w:id="575360398">
          <w:marLeft w:val="480"/>
          <w:marRight w:val="0"/>
          <w:marTop w:val="0"/>
          <w:marBottom w:val="0"/>
          <w:divBdr>
            <w:top w:val="none" w:sz="0" w:space="0" w:color="auto"/>
            <w:left w:val="none" w:sz="0" w:space="0" w:color="auto"/>
            <w:bottom w:val="none" w:sz="0" w:space="0" w:color="auto"/>
            <w:right w:val="none" w:sz="0" w:space="0" w:color="auto"/>
          </w:divBdr>
        </w:div>
        <w:div w:id="66147267">
          <w:marLeft w:val="480"/>
          <w:marRight w:val="0"/>
          <w:marTop w:val="0"/>
          <w:marBottom w:val="0"/>
          <w:divBdr>
            <w:top w:val="none" w:sz="0" w:space="0" w:color="auto"/>
            <w:left w:val="none" w:sz="0" w:space="0" w:color="auto"/>
            <w:bottom w:val="none" w:sz="0" w:space="0" w:color="auto"/>
            <w:right w:val="none" w:sz="0" w:space="0" w:color="auto"/>
          </w:divBdr>
        </w:div>
        <w:div w:id="1798068057">
          <w:marLeft w:val="480"/>
          <w:marRight w:val="0"/>
          <w:marTop w:val="0"/>
          <w:marBottom w:val="0"/>
          <w:divBdr>
            <w:top w:val="none" w:sz="0" w:space="0" w:color="auto"/>
            <w:left w:val="none" w:sz="0" w:space="0" w:color="auto"/>
            <w:bottom w:val="none" w:sz="0" w:space="0" w:color="auto"/>
            <w:right w:val="none" w:sz="0" w:space="0" w:color="auto"/>
          </w:divBdr>
        </w:div>
        <w:div w:id="731275380">
          <w:marLeft w:val="480"/>
          <w:marRight w:val="0"/>
          <w:marTop w:val="0"/>
          <w:marBottom w:val="0"/>
          <w:divBdr>
            <w:top w:val="none" w:sz="0" w:space="0" w:color="auto"/>
            <w:left w:val="none" w:sz="0" w:space="0" w:color="auto"/>
            <w:bottom w:val="none" w:sz="0" w:space="0" w:color="auto"/>
            <w:right w:val="none" w:sz="0" w:space="0" w:color="auto"/>
          </w:divBdr>
        </w:div>
        <w:div w:id="2031486341">
          <w:marLeft w:val="480"/>
          <w:marRight w:val="0"/>
          <w:marTop w:val="0"/>
          <w:marBottom w:val="0"/>
          <w:divBdr>
            <w:top w:val="none" w:sz="0" w:space="0" w:color="auto"/>
            <w:left w:val="none" w:sz="0" w:space="0" w:color="auto"/>
            <w:bottom w:val="none" w:sz="0" w:space="0" w:color="auto"/>
            <w:right w:val="none" w:sz="0" w:space="0" w:color="auto"/>
          </w:divBdr>
        </w:div>
        <w:div w:id="1332416865">
          <w:marLeft w:val="480"/>
          <w:marRight w:val="0"/>
          <w:marTop w:val="0"/>
          <w:marBottom w:val="0"/>
          <w:divBdr>
            <w:top w:val="none" w:sz="0" w:space="0" w:color="auto"/>
            <w:left w:val="none" w:sz="0" w:space="0" w:color="auto"/>
            <w:bottom w:val="none" w:sz="0" w:space="0" w:color="auto"/>
            <w:right w:val="none" w:sz="0" w:space="0" w:color="auto"/>
          </w:divBdr>
        </w:div>
        <w:div w:id="1874997510">
          <w:marLeft w:val="480"/>
          <w:marRight w:val="0"/>
          <w:marTop w:val="0"/>
          <w:marBottom w:val="0"/>
          <w:divBdr>
            <w:top w:val="none" w:sz="0" w:space="0" w:color="auto"/>
            <w:left w:val="none" w:sz="0" w:space="0" w:color="auto"/>
            <w:bottom w:val="none" w:sz="0" w:space="0" w:color="auto"/>
            <w:right w:val="none" w:sz="0" w:space="0" w:color="auto"/>
          </w:divBdr>
        </w:div>
        <w:div w:id="1408574116">
          <w:marLeft w:val="480"/>
          <w:marRight w:val="0"/>
          <w:marTop w:val="0"/>
          <w:marBottom w:val="0"/>
          <w:divBdr>
            <w:top w:val="none" w:sz="0" w:space="0" w:color="auto"/>
            <w:left w:val="none" w:sz="0" w:space="0" w:color="auto"/>
            <w:bottom w:val="none" w:sz="0" w:space="0" w:color="auto"/>
            <w:right w:val="none" w:sz="0" w:space="0" w:color="auto"/>
          </w:divBdr>
        </w:div>
        <w:div w:id="1973750386">
          <w:marLeft w:val="480"/>
          <w:marRight w:val="0"/>
          <w:marTop w:val="0"/>
          <w:marBottom w:val="0"/>
          <w:divBdr>
            <w:top w:val="none" w:sz="0" w:space="0" w:color="auto"/>
            <w:left w:val="none" w:sz="0" w:space="0" w:color="auto"/>
            <w:bottom w:val="none" w:sz="0" w:space="0" w:color="auto"/>
            <w:right w:val="none" w:sz="0" w:space="0" w:color="auto"/>
          </w:divBdr>
        </w:div>
        <w:div w:id="1202212527">
          <w:marLeft w:val="480"/>
          <w:marRight w:val="0"/>
          <w:marTop w:val="0"/>
          <w:marBottom w:val="0"/>
          <w:divBdr>
            <w:top w:val="none" w:sz="0" w:space="0" w:color="auto"/>
            <w:left w:val="none" w:sz="0" w:space="0" w:color="auto"/>
            <w:bottom w:val="none" w:sz="0" w:space="0" w:color="auto"/>
            <w:right w:val="none" w:sz="0" w:space="0" w:color="auto"/>
          </w:divBdr>
        </w:div>
        <w:div w:id="712533592">
          <w:marLeft w:val="480"/>
          <w:marRight w:val="0"/>
          <w:marTop w:val="0"/>
          <w:marBottom w:val="0"/>
          <w:divBdr>
            <w:top w:val="none" w:sz="0" w:space="0" w:color="auto"/>
            <w:left w:val="none" w:sz="0" w:space="0" w:color="auto"/>
            <w:bottom w:val="none" w:sz="0" w:space="0" w:color="auto"/>
            <w:right w:val="none" w:sz="0" w:space="0" w:color="auto"/>
          </w:divBdr>
        </w:div>
        <w:div w:id="1803814481">
          <w:marLeft w:val="480"/>
          <w:marRight w:val="0"/>
          <w:marTop w:val="0"/>
          <w:marBottom w:val="0"/>
          <w:divBdr>
            <w:top w:val="none" w:sz="0" w:space="0" w:color="auto"/>
            <w:left w:val="none" w:sz="0" w:space="0" w:color="auto"/>
            <w:bottom w:val="none" w:sz="0" w:space="0" w:color="auto"/>
            <w:right w:val="none" w:sz="0" w:space="0" w:color="auto"/>
          </w:divBdr>
        </w:div>
        <w:div w:id="537209145">
          <w:marLeft w:val="480"/>
          <w:marRight w:val="0"/>
          <w:marTop w:val="0"/>
          <w:marBottom w:val="0"/>
          <w:divBdr>
            <w:top w:val="none" w:sz="0" w:space="0" w:color="auto"/>
            <w:left w:val="none" w:sz="0" w:space="0" w:color="auto"/>
            <w:bottom w:val="none" w:sz="0" w:space="0" w:color="auto"/>
            <w:right w:val="none" w:sz="0" w:space="0" w:color="auto"/>
          </w:divBdr>
        </w:div>
        <w:div w:id="1359432813">
          <w:marLeft w:val="480"/>
          <w:marRight w:val="0"/>
          <w:marTop w:val="0"/>
          <w:marBottom w:val="0"/>
          <w:divBdr>
            <w:top w:val="none" w:sz="0" w:space="0" w:color="auto"/>
            <w:left w:val="none" w:sz="0" w:space="0" w:color="auto"/>
            <w:bottom w:val="none" w:sz="0" w:space="0" w:color="auto"/>
            <w:right w:val="none" w:sz="0" w:space="0" w:color="auto"/>
          </w:divBdr>
        </w:div>
        <w:div w:id="1527135978">
          <w:marLeft w:val="480"/>
          <w:marRight w:val="0"/>
          <w:marTop w:val="0"/>
          <w:marBottom w:val="0"/>
          <w:divBdr>
            <w:top w:val="none" w:sz="0" w:space="0" w:color="auto"/>
            <w:left w:val="none" w:sz="0" w:space="0" w:color="auto"/>
            <w:bottom w:val="none" w:sz="0" w:space="0" w:color="auto"/>
            <w:right w:val="none" w:sz="0" w:space="0" w:color="auto"/>
          </w:divBdr>
        </w:div>
        <w:div w:id="1926038808">
          <w:marLeft w:val="480"/>
          <w:marRight w:val="0"/>
          <w:marTop w:val="0"/>
          <w:marBottom w:val="0"/>
          <w:divBdr>
            <w:top w:val="none" w:sz="0" w:space="0" w:color="auto"/>
            <w:left w:val="none" w:sz="0" w:space="0" w:color="auto"/>
            <w:bottom w:val="none" w:sz="0" w:space="0" w:color="auto"/>
            <w:right w:val="none" w:sz="0" w:space="0" w:color="auto"/>
          </w:divBdr>
        </w:div>
        <w:div w:id="1080565928">
          <w:marLeft w:val="480"/>
          <w:marRight w:val="0"/>
          <w:marTop w:val="0"/>
          <w:marBottom w:val="0"/>
          <w:divBdr>
            <w:top w:val="none" w:sz="0" w:space="0" w:color="auto"/>
            <w:left w:val="none" w:sz="0" w:space="0" w:color="auto"/>
            <w:bottom w:val="none" w:sz="0" w:space="0" w:color="auto"/>
            <w:right w:val="none" w:sz="0" w:space="0" w:color="auto"/>
          </w:divBdr>
        </w:div>
        <w:div w:id="1390610965">
          <w:marLeft w:val="480"/>
          <w:marRight w:val="0"/>
          <w:marTop w:val="0"/>
          <w:marBottom w:val="0"/>
          <w:divBdr>
            <w:top w:val="none" w:sz="0" w:space="0" w:color="auto"/>
            <w:left w:val="none" w:sz="0" w:space="0" w:color="auto"/>
            <w:bottom w:val="none" w:sz="0" w:space="0" w:color="auto"/>
            <w:right w:val="none" w:sz="0" w:space="0" w:color="auto"/>
          </w:divBdr>
        </w:div>
        <w:div w:id="1572694039">
          <w:marLeft w:val="480"/>
          <w:marRight w:val="0"/>
          <w:marTop w:val="0"/>
          <w:marBottom w:val="0"/>
          <w:divBdr>
            <w:top w:val="none" w:sz="0" w:space="0" w:color="auto"/>
            <w:left w:val="none" w:sz="0" w:space="0" w:color="auto"/>
            <w:bottom w:val="none" w:sz="0" w:space="0" w:color="auto"/>
            <w:right w:val="none" w:sz="0" w:space="0" w:color="auto"/>
          </w:divBdr>
        </w:div>
        <w:div w:id="218519075">
          <w:marLeft w:val="480"/>
          <w:marRight w:val="0"/>
          <w:marTop w:val="0"/>
          <w:marBottom w:val="0"/>
          <w:divBdr>
            <w:top w:val="none" w:sz="0" w:space="0" w:color="auto"/>
            <w:left w:val="none" w:sz="0" w:space="0" w:color="auto"/>
            <w:bottom w:val="none" w:sz="0" w:space="0" w:color="auto"/>
            <w:right w:val="none" w:sz="0" w:space="0" w:color="auto"/>
          </w:divBdr>
        </w:div>
        <w:div w:id="2028436107">
          <w:marLeft w:val="480"/>
          <w:marRight w:val="0"/>
          <w:marTop w:val="0"/>
          <w:marBottom w:val="0"/>
          <w:divBdr>
            <w:top w:val="none" w:sz="0" w:space="0" w:color="auto"/>
            <w:left w:val="none" w:sz="0" w:space="0" w:color="auto"/>
            <w:bottom w:val="none" w:sz="0" w:space="0" w:color="auto"/>
            <w:right w:val="none" w:sz="0" w:space="0" w:color="auto"/>
          </w:divBdr>
        </w:div>
        <w:div w:id="41485383">
          <w:marLeft w:val="480"/>
          <w:marRight w:val="0"/>
          <w:marTop w:val="0"/>
          <w:marBottom w:val="0"/>
          <w:divBdr>
            <w:top w:val="none" w:sz="0" w:space="0" w:color="auto"/>
            <w:left w:val="none" w:sz="0" w:space="0" w:color="auto"/>
            <w:bottom w:val="none" w:sz="0" w:space="0" w:color="auto"/>
            <w:right w:val="none" w:sz="0" w:space="0" w:color="auto"/>
          </w:divBdr>
        </w:div>
        <w:div w:id="35351173">
          <w:marLeft w:val="480"/>
          <w:marRight w:val="0"/>
          <w:marTop w:val="0"/>
          <w:marBottom w:val="0"/>
          <w:divBdr>
            <w:top w:val="none" w:sz="0" w:space="0" w:color="auto"/>
            <w:left w:val="none" w:sz="0" w:space="0" w:color="auto"/>
            <w:bottom w:val="none" w:sz="0" w:space="0" w:color="auto"/>
            <w:right w:val="none" w:sz="0" w:space="0" w:color="auto"/>
          </w:divBdr>
        </w:div>
        <w:div w:id="803543924">
          <w:marLeft w:val="480"/>
          <w:marRight w:val="0"/>
          <w:marTop w:val="0"/>
          <w:marBottom w:val="0"/>
          <w:divBdr>
            <w:top w:val="none" w:sz="0" w:space="0" w:color="auto"/>
            <w:left w:val="none" w:sz="0" w:space="0" w:color="auto"/>
            <w:bottom w:val="none" w:sz="0" w:space="0" w:color="auto"/>
            <w:right w:val="none" w:sz="0" w:space="0" w:color="auto"/>
          </w:divBdr>
        </w:div>
        <w:div w:id="1340356217">
          <w:marLeft w:val="480"/>
          <w:marRight w:val="0"/>
          <w:marTop w:val="0"/>
          <w:marBottom w:val="0"/>
          <w:divBdr>
            <w:top w:val="none" w:sz="0" w:space="0" w:color="auto"/>
            <w:left w:val="none" w:sz="0" w:space="0" w:color="auto"/>
            <w:bottom w:val="none" w:sz="0" w:space="0" w:color="auto"/>
            <w:right w:val="none" w:sz="0" w:space="0" w:color="auto"/>
          </w:divBdr>
        </w:div>
        <w:div w:id="1079981154">
          <w:marLeft w:val="480"/>
          <w:marRight w:val="0"/>
          <w:marTop w:val="0"/>
          <w:marBottom w:val="0"/>
          <w:divBdr>
            <w:top w:val="none" w:sz="0" w:space="0" w:color="auto"/>
            <w:left w:val="none" w:sz="0" w:space="0" w:color="auto"/>
            <w:bottom w:val="none" w:sz="0" w:space="0" w:color="auto"/>
            <w:right w:val="none" w:sz="0" w:space="0" w:color="auto"/>
          </w:divBdr>
        </w:div>
        <w:div w:id="149323209">
          <w:marLeft w:val="480"/>
          <w:marRight w:val="0"/>
          <w:marTop w:val="0"/>
          <w:marBottom w:val="0"/>
          <w:divBdr>
            <w:top w:val="none" w:sz="0" w:space="0" w:color="auto"/>
            <w:left w:val="none" w:sz="0" w:space="0" w:color="auto"/>
            <w:bottom w:val="none" w:sz="0" w:space="0" w:color="auto"/>
            <w:right w:val="none" w:sz="0" w:space="0" w:color="auto"/>
          </w:divBdr>
        </w:div>
        <w:div w:id="458189353">
          <w:marLeft w:val="480"/>
          <w:marRight w:val="0"/>
          <w:marTop w:val="0"/>
          <w:marBottom w:val="0"/>
          <w:divBdr>
            <w:top w:val="none" w:sz="0" w:space="0" w:color="auto"/>
            <w:left w:val="none" w:sz="0" w:space="0" w:color="auto"/>
            <w:bottom w:val="none" w:sz="0" w:space="0" w:color="auto"/>
            <w:right w:val="none" w:sz="0" w:space="0" w:color="auto"/>
          </w:divBdr>
        </w:div>
        <w:div w:id="1915965405">
          <w:marLeft w:val="480"/>
          <w:marRight w:val="0"/>
          <w:marTop w:val="0"/>
          <w:marBottom w:val="0"/>
          <w:divBdr>
            <w:top w:val="none" w:sz="0" w:space="0" w:color="auto"/>
            <w:left w:val="none" w:sz="0" w:space="0" w:color="auto"/>
            <w:bottom w:val="none" w:sz="0" w:space="0" w:color="auto"/>
            <w:right w:val="none" w:sz="0" w:space="0" w:color="auto"/>
          </w:divBdr>
        </w:div>
        <w:div w:id="1994678253">
          <w:marLeft w:val="480"/>
          <w:marRight w:val="0"/>
          <w:marTop w:val="0"/>
          <w:marBottom w:val="0"/>
          <w:divBdr>
            <w:top w:val="none" w:sz="0" w:space="0" w:color="auto"/>
            <w:left w:val="none" w:sz="0" w:space="0" w:color="auto"/>
            <w:bottom w:val="none" w:sz="0" w:space="0" w:color="auto"/>
            <w:right w:val="none" w:sz="0" w:space="0" w:color="auto"/>
          </w:divBdr>
        </w:div>
        <w:div w:id="1941839505">
          <w:marLeft w:val="480"/>
          <w:marRight w:val="0"/>
          <w:marTop w:val="0"/>
          <w:marBottom w:val="0"/>
          <w:divBdr>
            <w:top w:val="none" w:sz="0" w:space="0" w:color="auto"/>
            <w:left w:val="none" w:sz="0" w:space="0" w:color="auto"/>
            <w:bottom w:val="none" w:sz="0" w:space="0" w:color="auto"/>
            <w:right w:val="none" w:sz="0" w:space="0" w:color="auto"/>
          </w:divBdr>
        </w:div>
        <w:div w:id="915282373">
          <w:marLeft w:val="480"/>
          <w:marRight w:val="0"/>
          <w:marTop w:val="0"/>
          <w:marBottom w:val="0"/>
          <w:divBdr>
            <w:top w:val="none" w:sz="0" w:space="0" w:color="auto"/>
            <w:left w:val="none" w:sz="0" w:space="0" w:color="auto"/>
            <w:bottom w:val="none" w:sz="0" w:space="0" w:color="auto"/>
            <w:right w:val="none" w:sz="0" w:space="0" w:color="auto"/>
          </w:divBdr>
        </w:div>
        <w:div w:id="988483922">
          <w:marLeft w:val="480"/>
          <w:marRight w:val="0"/>
          <w:marTop w:val="0"/>
          <w:marBottom w:val="0"/>
          <w:divBdr>
            <w:top w:val="none" w:sz="0" w:space="0" w:color="auto"/>
            <w:left w:val="none" w:sz="0" w:space="0" w:color="auto"/>
            <w:bottom w:val="none" w:sz="0" w:space="0" w:color="auto"/>
            <w:right w:val="none" w:sz="0" w:space="0" w:color="auto"/>
          </w:divBdr>
        </w:div>
        <w:div w:id="1219899298">
          <w:marLeft w:val="480"/>
          <w:marRight w:val="0"/>
          <w:marTop w:val="0"/>
          <w:marBottom w:val="0"/>
          <w:divBdr>
            <w:top w:val="none" w:sz="0" w:space="0" w:color="auto"/>
            <w:left w:val="none" w:sz="0" w:space="0" w:color="auto"/>
            <w:bottom w:val="none" w:sz="0" w:space="0" w:color="auto"/>
            <w:right w:val="none" w:sz="0" w:space="0" w:color="auto"/>
          </w:divBdr>
        </w:div>
        <w:div w:id="545605980">
          <w:marLeft w:val="480"/>
          <w:marRight w:val="0"/>
          <w:marTop w:val="0"/>
          <w:marBottom w:val="0"/>
          <w:divBdr>
            <w:top w:val="none" w:sz="0" w:space="0" w:color="auto"/>
            <w:left w:val="none" w:sz="0" w:space="0" w:color="auto"/>
            <w:bottom w:val="none" w:sz="0" w:space="0" w:color="auto"/>
            <w:right w:val="none" w:sz="0" w:space="0" w:color="auto"/>
          </w:divBdr>
        </w:div>
        <w:div w:id="1065489161">
          <w:marLeft w:val="480"/>
          <w:marRight w:val="0"/>
          <w:marTop w:val="0"/>
          <w:marBottom w:val="0"/>
          <w:divBdr>
            <w:top w:val="none" w:sz="0" w:space="0" w:color="auto"/>
            <w:left w:val="none" w:sz="0" w:space="0" w:color="auto"/>
            <w:bottom w:val="none" w:sz="0" w:space="0" w:color="auto"/>
            <w:right w:val="none" w:sz="0" w:space="0" w:color="auto"/>
          </w:divBdr>
        </w:div>
        <w:div w:id="956986666">
          <w:marLeft w:val="480"/>
          <w:marRight w:val="0"/>
          <w:marTop w:val="0"/>
          <w:marBottom w:val="0"/>
          <w:divBdr>
            <w:top w:val="none" w:sz="0" w:space="0" w:color="auto"/>
            <w:left w:val="none" w:sz="0" w:space="0" w:color="auto"/>
            <w:bottom w:val="none" w:sz="0" w:space="0" w:color="auto"/>
            <w:right w:val="none" w:sz="0" w:space="0" w:color="auto"/>
          </w:divBdr>
        </w:div>
        <w:div w:id="1892693962">
          <w:marLeft w:val="480"/>
          <w:marRight w:val="0"/>
          <w:marTop w:val="0"/>
          <w:marBottom w:val="0"/>
          <w:divBdr>
            <w:top w:val="none" w:sz="0" w:space="0" w:color="auto"/>
            <w:left w:val="none" w:sz="0" w:space="0" w:color="auto"/>
            <w:bottom w:val="none" w:sz="0" w:space="0" w:color="auto"/>
            <w:right w:val="none" w:sz="0" w:space="0" w:color="auto"/>
          </w:divBdr>
        </w:div>
        <w:div w:id="2105298634">
          <w:marLeft w:val="480"/>
          <w:marRight w:val="0"/>
          <w:marTop w:val="0"/>
          <w:marBottom w:val="0"/>
          <w:divBdr>
            <w:top w:val="none" w:sz="0" w:space="0" w:color="auto"/>
            <w:left w:val="none" w:sz="0" w:space="0" w:color="auto"/>
            <w:bottom w:val="none" w:sz="0" w:space="0" w:color="auto"/>
            <w:right w:val="none" w:sz="0" w:space="0" w:color="auto"/>
          </w:divBdr>
        </w:div>
        <w:div w:id="1764958355">
          <w:marLeft w:val="480"/>
          <w:marRight w:val="0"/>
          <w:marTop w:val="0"/>
          <w:marBottom w:val="0"/>
          <w:divBdr>
            <w:top w:val="none" w:sz="0" w:space="0" w:color="auto"/>
            <w:left w:val="none" w:sz="0" w:space="0" w:color="auto"/>
            <w:bottom w:val="none" w:sz="0" w:space="0" w:color="auto"/>
            <w:right w:val="none" w:sz="0" w:space="0" w:color="auto"/>
          </w:divBdr>
        </w:div>
        <w:div w:id="662585881">
          <w:marLeft w:val="480"/>
          <w:marRight w:val="0"/>
          <w:marTop w:val="0"/>
          <w:marBottom w:val="0"/>
          <w:divBdr>
            <w:top w:val="none" w:sz="0" w:space="0" w:color="auto"/>
            <w:left w:val="none" w:sz="0" w:space="0" w:color="auto"/>
            <w:bottom w:val="none" w:sz="0" w:space="0" w:color="auto"/>
            <w:right w:val="none" w:sz="0" w:space="0" w:color="auto"/>
          </w:divBdr>
        </w:div>
        <w:div w:id="1782261967">
          <w:marLeft w:val="480"/>
          <w:marRight w:val="0"/>
          <w:marTop w:val="0"/>
          <w:marBottom w:val="0"/>
          <w:divBdr>
            <w:top w:val="none" w:sz="0" w:space="0" w:color="auto"/>
            <w:left w:val="none" w:sz="0" w:space="0" w:color="auto"/>
            <w:bottom w:val="none" w:sz="0" w:space="0" w:color="auto"/>
            <w:right w:val="none" w:sz="0" w:space="0" w:color="auto"/>
          </w:divBdr>
        </w:div>
        <w:div w:id="1839803739">
          <w:marLeft w:val="480"/>
          <w:marRight w:val="0"/>
          <w:marTop w:val="0"/>
          <w:marBottom w:val="0"/>
          <w:divBdr>
            <w:top w:val="none" w:sz="0" w:space="0" w:color="auto"/>
            <w:left w:val="none" w:sz="0" w:space="0" w:color="auto"/>
            <w:bottom w:val="none" w:sz="0" w:space="0" w:color="auto"/>
            <w:right w:val="none" w:sz="0" w:space="0" w:color="auto"/>
          </w:divBdr>
        </w:div>
        <w:div w:id="115954438">
          <w:marLeft w:val="480"/>
          <w:marRight w:val="0"/>
          <w:marTop w:val="0"/>
          <w:marBottom w:val="0"/>
          <w:divBdr>
            <w:top w:val="none" w:sz="0" w:space="0" w:color="auto"/>
            <w:left w:val="none" w:sz="0" w:space="0" w:color="auto"/>
            <w:bottom w:val="none" w:sz="0" w:space="0" w:color="auto"/>
            <w:right w:val="none" w:sz="0" w:space="0" w:color="auto"/>
          </w:divBdr>
        </w:div>
        <w:div w:id="2034184605">
          <w:marLeft w:val="480"/>
          <w:marRight w:val="0"/>
          <w:marTop w:val="0"/>
          <w:marBottom w:val="0"/>
          <w:divBdr>
            <w:top w:val="none" w:sz="0" w:space="0" w:color="auto"/>
            <w:left w:val="none" w:sz="0" w:space="0" w:color="auto"/>
            <w:bottom w:val="none" w:sz="0" w:space="0" w:color="auto"/>
            <w:right w:val="none" w:sz="0" w:space="0" w:color="auto"/>
          </w:divBdr>
        </w:div>
        <w:div w:id="26033965">
          <w:marLeft w:val="480"/>
          <w:marRight w:val="0"/>
          <w:marTop w:val="0"/>
          <w:marBottom w:val="0"/>
          <w:divBdr>
            <w:top w:val="none" w:sz="0" w:space="0" w:color="auto"/>
            <w:left w:val="none" w:sz="0" w:space="0" w:color="auto"/>
            <w:bottom w:val="none" w:sz="0" w:space="0" w:color="auto"/>
            <w:right w:val="none" w:sz="0" w:space="0" w:color="auto"/>
          </w:divBdr>
        </w:div>
        <w:div w:id="297078676">
          <w:marLeft w:val="480"/>
          <w:marRight w:val="0"/>
          <w:marTop w:val="0"/>
          <w:marBottom w:val="0"/>
          <w:divBdr>
            <w:top w:val="none" w:sz="0" w:space="0" w:color="auto"/>
            <w:left w:val="none" w:sz="0" w:space="0" w:color="auto"/>
            <w:bottom w:val="none" w:sz="0" w:space="0" w:color="auto"/>
            <w:right w:val="none" w:sz="0" w:space="0" w:color="auto"/>
          </w:divBdr>
        </w:div>
        <w:div w:id="2125031670">
          <w:marLeft w:val="480"/>
          <w:marRight w:val="0"/>
          <w:marTop w:val="0"/>
          <w:marBottom w:val="0"/>
          <w:divBdr>
            <w:top w:val="none" w:sz="0" w:space="0" w:color="auto"/>
            <w:left w:val="none" w:sz="0" w:space="0" w:color="auto"/>
            <w:bottom w:val="none" w:sz="0" w:space="0" w:color="auto"/>
            <w:right w:val="none" w:sz="0" w:space="0" w:color="auto"/>
          </w:divBdr>
        </w:div>
        <w:div w:id="557665061">
          <w:marLeft w:val="480"/>
          <w:marRight w:val="0"/>
          <w:marTop w:val="0"/>
          <w:marBottom w:val="0"/>
          <w:divBdr>
            <w:top w:val="none" w:sz="0" w:space="0" w:color="auto"/>
            <w:left w:val="none" w:sz="0" w:space="0" w:color="auto"/>
            <w:bottom w:val="none" w:sz="0" w:space="0" w:color="auto"/>
            <w:right w:val="none" w:sz="0" w:space="0" w:color="auto"/>
          </w:divBdr>
        </w:div>
        <w:div w:id="1401974780">
          <w:marLeft w:val="480"/>
          <w:marRight w:val="0"/>
          <w:marTop w:val="0"/>
          <w:marBottom w:val="0"/>
          <w:divBdr>
            <w:top w:val="none" w:sz="0" w:space="0" w:color="auto"/>
            <w:left w:val="none" w:sz="0" w:space="0" w:color="auto"/>
            <w:bottom w:val="none" w:sz="0" w:space="0" w:color="auto"/>
            <w:right w:val="none" w:sz="0" w:space="0" w:color="auto"/>
          </w:divBdr>
        </w:div>
        <w:div w:id="846485813">
          <w:marLeft w:val="480"/>
          <w:marRight w:val="0"/>
          <w:marTop w:val="0"/>
          <w:marBottom w:val="0"/>
          <w:divBdr>
            <w:top w:val="none" w:sz="0" w:space="0" w:color="auto"/>
            <w:left w:val="none" w:sz="0" w:space="0" w:color="auto"/>
            <w:bottom w:val="none" w:sz="0" w:space="0" w:color="auto"/>
            <w:right w:val="none" w:sz="0" w:space="0" w:color="auto"/>
          </w:divBdr>
        </w:div>
        <w:div w:id="1422525557">
          <w:marLeft w:val="480"/>
          <w:marRight w:val="0"/>
          <w:marTop w:val="0"/>
          <w:marBottom w:val="0"/>
          <w:divBdr>
            <w:top w:val="none" w:sz="0" w:space="0" w:color="auto"/>
            <w:left w:val="none" w:sz="0" w:space="0" w:color="auto"/>
            <w:bottom w:val="none" w:sz="0" w:space="0" w:color="auto"/>
            <w:right w:val="none" w:sz="0" w:space="0" w:color="auto"/>
          </w:divBdr>
        </w:div>
        <w:div w:id="785391378">
          <w:marLeft w:val="480"/>
          <w:marRight w:val="0"/>
          <w:marTop w:val="0"/>
          <w:marBottom w:val="0"/>
          <w:divBdr>
            <w:top w:val="none" w:sz="0" w:space="0" w:color="auto"/>
            <w:left w:val="none" w:sz="0" w:space="0" w:color="auto"/>
            <w:bottom w:val="none" w:sz="0" w:space="0" w:color="auto"/>
            <w:right w:val="none" w:sz="0" w:space="0" w:color="auto"/>
          </w:divBdr>
        </w:div>
        <w:div w:id="376249061">
          <w:marLeft w:val="480"/>
          <w:marRight w:val="0"/>
          <w:marTop w:val="0"/>
          <w:marBottom w:val="0"/>
          <w:divBdr>
            <w:top w:val="none" w:sz="0" w:space="0" w:color="auto"/>
            <w:left w:val="none" w:sz="0" w:space="0" w:color="auto"/>
            <w:bottom w:val="none" w:sz="0" w:space="0" w:color="auto"/>
            <w:right w:val="none" w:sz="0" w:space="0" w:color="auto"/>
          </w:divBdr>
        </w:div>
        <w:div w:id="1560632352">
          <w:marLeft w:val="480"/>
          <w:marRight w:val="0"/>
          <w:marTop w:val="0"/>
          <w:marBottom w:val="0"/>
          <w:divBdr>
            <w:top w:val="none" w:sz="0" w:space="0" w:color="auto"/>
            <w:left w:val="none" w:sz="0" w:space="0" w:color="auto"/>
            <w:bottom w:val="none" w:sz="0" w:space="0" w:color="auto"/>
            <w:right w:val="none" w:sz="0" w:space="0" w:color="auto"/>
          </w:divBdr>
        </w:div>
        <w:div w:id="1032420232">
          <w:marLeft w:val="480"/>
          <w:marRight w:val="0"/>
          <w:marTop w:val="0"/>
          <w:marBottom w:val="0"/>
          <w:divBdr>
            <w:top w:val="none" w:sz="0" w:space="0" w:color="auto"/>
            <w:left w:val="none" w:sz="0" w:space="0" w:color="auto"/>
            <w:bottom w:val="none" w:sz="0" w:space="0" w:color="auto"/>
            <w:right w:val="none" w:sz="0" w:space="0" w:color="auto"/>
          </w:divBdr>
        </w:div>
        <w:div w:id="1193613708">
          <w:marLeft w:val="480"/>
          <w:marRight w:val="0"/>
          <w:marTop w:val="0"/>
          <w:marBottom w:val="0"/>
          <w:divBdr>
            <w:top w:val="none" w:sz="0" w:space="0" w:color="auto"/>
            <w:left w:val="none" w:sz="0" w:space="0" w:color="auto"/>
            <w:bottom w:val="none" w:sz="0" w:space="0" w:color="auto"/>
            <w:right w:val="none" w:sz="0" w:space="0" w:color="auto"/>
          </w:divBdr>
        </w:div>
        <w:div w:id="48968059">
          <w:marLeft w:val="480"/>
          <w:marRight w:val="0"/>
          <w:marTop w:val="0"/>
          <w:marBottom w:val="0"/>
          <w:divBdr>
            <w:top w:val="none" w:sz="0" w:space="0" w:color="auto"/>
            <w:left w:val="none" w:sz="0" w:space="0" w:color="auto"/>
            <w:bottom w:val="none" w:sz="0" w:space="0" w:color="auto"/>
            <w:right w:val="none" w:sz="0" w:space="0" w:color="auto"/>
          </w:divBdr>
        </w:div>
        <w:div w:id="905605107">
          <w:marLeft w:val="480"/>
          <w:marRight w:val="0"/>
          <w:marTop w:val="0"/>
          <w:marBottom w:val="0"/>
          <w:divBdr>
            <w:top w:val="none" w:sz="0" w:space="0" w:color="auto"/>
            <w:left w:val="none" w:sz="0" w:space="0" w:color="auto"/>
            <w:bottom w:val="none" w:sz="0" w:space="0" w:color="auto"/>
            <w:right w:val="none" w:sz="0" w:space="0" w:color="auto"/>
          </w:divBdr>
        </w:div>
        <w:div w:id="1739405396">
          <w:marLeft w:val="480"/>
          <w:marRight w:val="0"/>
          <w:marTop w:val="0"/>
          <w:marBottom w:val="0"/>
          <w:divBdr>
            <w:top w:val="none" w:sz="0" w:space="0" w:color="auto"/>
            <w:left w:val="none" w:sz="0" w:space="0" w:color="auto"/>
            <w:bottom w:val="none" w:sz="0" w:space="0" w:color="auto"/>
            <w:right w:val="none" w:sz="0" w:space="0" w:color="auto"/>
          </w:divBdr>
        </w:div>
        <w:div w:id="1218278697">
          <w:marLeft w:val="480"/>
          <w:marRight w:val="0"/>
          <w:marTop w:val="0"/>
          <w:marBottom w:val="0"/>
          <w:divBdr>
            <w:top w:val="none" w:sz="0" w:space="0" w:color="auto"/>
            <w:left w:val="none" w:sz="0" w:space="0" w:color="auto"/>
            <w:bottom w:val="none" w:sz="0" w:space="0" w:color="auto"/>
            <w:right w:val="none" w:sz="0" w:space="0" w:color="auto"/>
          </w:divBdr>
        </w:div>
      </w:divsChild>
    </w:div>
    <w:div w:id="1605266647">
      <w:bodyDiv w:val="1"/>
      <w:marLeft w:val="0"/>
      <w:marRight w:val="0"/>
      <w:marTop w:val="0"/>
      <w:marBottom w:val="0"/>
      <w:divBdr>
        <w:top w:val="none" w:sz="0" w:space="0" w:color="auto"/>
        <w:left w:val="none" w:sz="0" w:space="0" w:color="auto"/>
        <w:bottom w:val="none" w:sz="0" w:space="0" w:color="auto"/>
        <w:right w:val="none" w:sz="0" w:space="0" w:color="auto"/>
      </w:divBdr>
      <w:divsChild>
        <w:div w:id="221987046">
          <w:marLeft w:val="640"/>
          <w:marRight w:val="0"/>
          <w:marTop w:val="0"/>
          <w:marBottom w:val="0"/>
          <w:divBdr>
            <w:top w:val="none" w:sz="0" w:space="0" w:color="auto"/>
            <w:left w:val="none" w:sz="0" w:space="0" w:color="auto"/>
            <w:bottom w:val="none" w:sz="0" w:space="0" w:color="auto"/>
            <w:right w:val="none" w:sz="0" w:space="0" w:color="auto"/>
          </w:divBdr>
        </w:div>
        <w:div w:id="1857650064">
          <w:marLeft w:val="640"/>
          <w:marRight w:val="0"/>
          <w:marTop w:val="0"/>
          <w:marBottom w:val="0"/>
          <w:divBdr>
            <w:top w:val="none" w:sz="0" w:space="0" w:color="auto"/>
            <w:left w:val="none" w:sz="0" w:space="0" w:color="auto"/>
            <w:bottom w:val="none" w:sz="0" w:space="0" w:color="auto"/>
            <w:right w:val="none" w:sz="0" w:space="0" w:color="auto"/>
          </w:divBdr>
        </w:div>
        <w:div w:id="1760828064">
          <w:marLeft w:val="640"/>
          <w:marRight w:val="0"/>
          <w:marTop w:val="0"/>
          <w:marBottom w:val="0"/>
          <w:divBdr>
            <w:top w:val="none" w:sz="0" w:space="0" w:color="auto"/>
            <w:left w:val="none" w:sz="0" w:space="0" w:color="auto"/>
            <w:bottom w:val="none" w:sz="0" w:space="0" w:color="auto"/>
            <w:right w:val="none" w:sz="0" w:space="0" w:color="auto"/>
          </w:divBdr>
        </w:div>
        <w:div w:id="84423369">
          <w:marLeft w:val="640"/>
          <w:marRight w:val="0"/>
          <w:marTop w:val="0"/>
          <w:marBottom w:val="0"/>
          <w:divBdr>
            <w:top w:val="none" w:sz="0" w:space="0" w:color="auto"/>
            <w:left w:val="none" w:sz="0" w:space="0" w:color="auto"/>
            <w:bottom w:val="none" w:sz="0" w:space="0" w:color="auto"/>
            <w:right w:val="none" w:sz="0" w:space="0" w:color="auto"/>
          </w:divBdr>
        </w:div>
        <w:div w:id="703796114">
          <w:marLeft w:val="640"/>
          <w:marRight w:val="0"/>
          <w:marTop w:val="0"/>
          <w:marBottom w:val="0"/>
          <w:divBdr>
            <w:top w:val="none" w:sz="0" w:space="0" w:color="auto"/>
            <w:left w:val="none" w:sz="0" w:space="0" w:color="auto"/>
            <w:bottom w:val="none" w:sz="0" w:space="0" w:color="auto"/>
            <w:right w:val="none" w:sz="0" w:space="0" w:color="auto"/>
          </w:divBdr>
        </w:div>
        <w:div w:id="1612856615">
          <w:marLeft w:val="640"/>
          <w:marRight w:val="0"/>
          <w:marTop w:val="0"/>
          <w:marBottom w:val="0"/>
          <w:divBdr>
            <w:top w:val="none" w:sz="0" w:space="0" w:color="auto"/>
            <w:left w:val="none" w:sz="0" w:space="0" w:color="auto"/>
            <w:bottom w:val="none" w:sz="0" w:space="0" w:color="auto"/>
            <w:right w:val="none" w:sz="0" w:space="0" w:color="auto"/>
          </w:divBdr>
        </w:div>
        <w:div w:id="1589849053">
          <w:marLeft w:val="640"/>
          <w:marRight w:val="0"/>
          <w:marTop w:val="0"/>
          <w:marBottom w:val="0"/>
          <w:divBdr>
            <w:top w:val="none" w:sz="0" w:space="0" w:color="auto"/>
            <w:left w:val="none" w:sz="0" w:space="0" w:color="auto"/>
            <w:bottom w:val="none" w:sz="0" w:space="0" w:color="auto"/>
            <w:right w:val="none" w:sz="0" w:space="0" w:color="auto"/>
          </w:divBdr>
        </w:div>
        <w:div w:id="1655142097">
          <w:marLeft w:val="640"/>
          <w:marRight w:val="0"/>
          <w:marTop w:val="0"/>
          <w:marBottom w:val="0"/>
          <w:divBdr>
            <w:top w:val="none" w:sz="0" w:space="0" w:color="auto"/>
            <w:left w:val="none" w:sz="0" w:space="0" w:color="auto"/>
            <w:bottom w:val="none" w:sz="0" w:space="0" w:color="auto"/>
            <w:right w:val="none" w:sz="0" w:space="0" w:color="auto"/>
          </w:divBdr>
        </w:div>
        <w:div w:id="211843971">
          <w:marLeft w:val="640"/>
          <w:marRight w:val="0"/>
          <w:marTop w:val="0"/>
          <w:marBottom w:val="0"/>
          <w:divBdr>
            <w:top w:val="none" w:sz="0" w:space="0" w:color="auto"/>
            <w:left w:val="none" w:sz="0" w:space="0" w:color="auto"/>
            <w:bottom w:val="none" w:sz="0" w:space="0" w:color="auto"/>
            <w:right w:val="none" w:sz="0" w:space="0" w:color="auto"/>
          </w:divBdr>
        </w:div>
        <w:div w:id="895706849">
          <w:marLeft w:val="640"/>
          <w:marRight w:val="0"/>
          <w:marTop w:val="0"/>
          <w:marBottom w:val="0"/>
          <w:divBdr>
            <w:top w:val="none" w:sz="0" w:space="0" w:color="auto"/>
            <w:left w:val="none" w:sz="0" w:space="0" w:color="auto"/>
            <w:bottom w:val="none" w:sz="0" w:space="0" w:color="auto"/>
            <w:right w:val="none" w:sz="0" w:space="0" w:color="auto"/>
          </w:divBdr>
        </w:div>
        <w:div w:id="619920037">
          <w:marLeft w:val="640"/>
          <w:marRight w:val="0"/>
          <w:marTop w:val="0"/>
          <w:marBottom w:val="0"/>
          <w:divBdr>
            <w:top w:val="none" w:sz="0" w:space="0" w:color="auto"/>
            <w:left w:val="none" w:sz="0" w:space="0" w:color="auto"/>
            <w:bottom w:val="none" w:sz="0" w:space="0" w:color="auto"/>
            <w:right w:val="none" w:sz="0" w:space="0" w:color="auto"/>
          </w:divBdr>
        </w:div>
        <w:div w:id="1698119885">
          <w:marLeft w:val="640"/>
          <w:marRight w:val="0"/>
          <w:marTop w:val="0"/>
          <w:marBottom w:val="0"/>
          <w:divBdr>
            <w:top w:val="none" w:sz="0" w:space="0" w:color="auto"/>
            <w:left w:val="none" w:sz="0" w:space="0" w:color="auto"/>
            <w:bottom w:val="none" w:sz="0" w:space="0" w:color="auto"/>
            <w:right w:val="none" w:sz="0" w:space="0" w:color="auto"/>
          </w:divBdr>
        </w:div>
        <w:div w:id="637730850">
          <w:marLeft w:val="640"/>
          <w:marRight w:val="0"/>
          <w:marTop w:val="0"/>
          <w:marBottom w:val="0"/>
          <w:divBdr>
            <w:top w:val="none" w:sz="0" w:space="0" w:color="auto"/>
            <w:left w:val="none" w:sz="0" w:space="0" w:color="auto"/>
            <w:bottom w:val="none" w:sz="0" w:space="0" w:color="auto"/>
            <w:right w:val="none" w:sz="0" w:space="0" w:color="auto"/>
          </w:divBdr>
        </w:div>
        <w:div w:id="961770937">
          <w:marLeft w:val="640"/>
          <w:marRight w:val="0"/>
          <w:marTop w:val="0"/>
          <w:marBottom w:val="0"/>
          <w:divBdr>
            <w:top w:val="none" w:sz="0" w:space="0" w:color="auto"/>
            <w:left w:val="none" w:sz="0" w:space="0" w:color="auto"/>
            <w:bottom w:val="none" w:sz="0" w:space="0" w:color="auto"/>
            <w:right w:val="none" w:sz="0" w:space="0" w:color="auto"/>
          </w:divBdr>
        </w:div>
        <w:div w:id="1636518517">
          <w:marLeft w:val="640"/>
          <w:marRight w:val="0"/>
          <w:marTop w:val="0"/>
          <w:marBottom w:val="0"/>
          <w:divBdr>
            <w:top w:val="none" w:sz="0" w:space="0" w:color="auto"/>
            <w:left w:val="none" w:sz="0" w:space="0" w:color="auto"/>
            <w:bottom w:val="none" w:sz="0" w:space="0" w:color="auto"/>
            <w:right w:val="none" w:sz="0" w:space="0" w:color="auto"/>
          </w:divBdr>
        </w:div>
        <w:div w:id="1087965417">
          <w:marLeft w:val="640"/>
          <w:marRight w:val="0"/>
          <w:marTop w:val="0"/>
          <w:marBottom w:val="0"/>
          <w:divBdr>
            <w:top w:val="none" w:sz="0" w:space="0" w:color="auto"/>
            <w:left w:val="none" w:sz="0" w:space="0" w:color="auto"/>
            <w:bottom w:val="none" w:sz="0" w:space="0" w:color="auto"/>
            <w:right w:val="none" w:sz="0" w:space="0" w:color="auto"/>
          </w:divBdr>
        </w:div>
        <w:div w:id="1658340250">
          <w:marLeft w:val="640"/>
          <w:marRight w:val="0"/>
          <w:marTop w:val="0"/>
          <w:marBottom w:val="0"/>
          <w:divBdr>
            <w:top w:val="none" w:sz="0" w:space="0" w:color="auto"/>
            <w:left w:val="none" w:sz="0" w:space="0" w:color="auto"/>
            <w:bottom w:val="none" w:sz="0" w:space="0" w:color="auto"/>
            <w:right w:val="none" w:sz="0" w:space="0" w:color="auto"/>
          </w:divBdr>
        </w:div>
        <w:div w:id="835413573">
          <w:marLeft w:val="640"/>
          <w:marRight w:val="0"/>
          <w:marTop w:val="0"/>
          <w:marBottom w:val="0"/>
          <w:divBdr>
            <w:top w:val="none" w:sz="0" w:space="0" w:color="auto"/>
            <w:left w:val="none" w:sz="0" w:space="0" w:color="auto"/>
            <w:bottom w:val="none" w:sz="0" w:space="0" w:color="auto"/>
            <w:right w:val="none" w:sz="0" w:space="0" w:color="auto"/>
          </w:divBdr>
        </w:div>
        <w:div w:id="406152857">
          <w:marLeft w:val="640"/>
          <w:marRight w:val="0"/>
          <w:marTop w:val="0"/>
          <w:marBottom w:val="0"/>
          <w:divBdr>
            <w:top w:val="none" w:sz="0" w:space="0" w:color="auto"/>
            <w:left w:val="none" w:sz="0" w:space="0" w:color="auto"/>
            <w:bottom w:val="none" w:sz="0" w:space="0" w:color="auto"/>
            <w:right w:val="none" w:sz="0" w:space="0" w:color="auto"/>
          </w:divBdr>
        </w:div>
        <w:div w:id="632249404">
          <w:marLeft w:val="640"/>
          <w:marRight w:val="0"/>
          <w:marTop w:val="0"/>
          <w:marBottom w:val="0"/>
          <w:divBdr>
            <w:top w:val="none" w:sz="0" w:space="0" w:color="auto"/>
            <w:left w:val="none" w:sz="0" w:space="0" w:color="auto"/>
            <w:bottom w:val="none" w:sz="0" w:space="0" w:color="auto"/>
            <w:right w:val="none" w:sz="0" w:space="0" w:color="auto"/>
          </w:divBdr>
        </w:div>
        <w:div w:id="1614628378">
          <w:marLeft w:val="640"/>
          <w:marRight w:val="0"/>
          <w:marTop w:val="0"/>
          <w:marBottom w:val="0"/>
          <w:divBdr>
            <w:top w:val="none" w:sz="0" w:space="0" w:color="auto"/>
            <w:left w:val="none" w:sz="0" w:space="0" w:color="auto"/>
            <w:bottom w:val="none" w:sz="0" w:space="0" w:color="auto"/>
            <w:right w:val="none" w:sz="0" w:space="0" w:color="auto"/>
          </w:divBdr>
        </w:div>
        <w:div w:id="1911497614">
          <w:marLeft w:val="640"/>
          <w:marRight w:val="0"/>
          <w:marTop w:val="0"/>
          <w:marBottom w:val="0"/>
          <w:divBdr>
            <w:top w:val="none" w:sz="0" w:space="0" w:color="auto"/>
            <w:left w:val="none" w:sz="0" w:space="0" w:color="auto"/>
            <w:bottom w:val="none" w:sz="0" w:space="0" w:color="auto"/>
            <w:right w:val="none" w:sz="0" w:space="0" w:color="auto"/>
          </w:divBdr>
        </w:div>
        <w:div w:id="1544250975">
          <w:marLeft w:val="640"/>
          <w:marRight w:val="0"/>
          <w:marTop w:val="0"/>
          <w:marBottom w:val="0"/>
          <w:divBdr>
            <w:top w:val="none" w:sz="0" w:space="0" w:color="auto"/>
            <w:left w:val="none" w:sz="0" w:space="0" w:color="auto"/>
            <w:bottom w:val="none" w:sz="0" w:space="0" w:color="auto"/>
            <w:right w:val="none" w:sz="0" w:space="0" w:color="auto"/>
          </w:divBdr>
        </w:div>
        <w:div w:id="1518618876">
          <w:marLeft w:val="640"/>
          <w:marRight w:val="0"/>
          <w:marTop w:val="0"/>
          <w:marBottom w:val="0"/>
          <w:divBdr>
            <w:top w:val="none" w:sz="0" w:space="0" w:color="auto"/>
            <w:left w:val="none" w:sz="0" w:space="0" w:color="auto"/>
            <w:bottom w:val="none" w:sz="0" w:space="0" w:color="auto"/>
            <w:right w:val="none" w:sz="0" w:space="0" w:color="auto"/>
          </w:divBdr>
        </w:div>
        <w:div w:id="844324643">
          <w:marLeft w:val="640"/>
          <w:marRight w:val="0"/>
          <w:marTop w:val="0"/>
          <w:marBottom w:val="0"/>
          <w:divBdr>
            <w:top w:val="none" w:sz="0" w:space="0" w:color="auto"/>
            <w:left w:val="none" w:sz="0" w:space="0" w:color="auto"/>
            <w:bottom w:val="none" w:sz="0" w:space="0" w:color="auto"/>
            <w:right w:val="none" w:sz="0" w:space="0" w:color="auto"/>
          </w:divBdr>
        </w:div>
        <w:div w:id="492261171">
          <w:marLeft w:val="640"/>
          <w:marRight w:val="0"/>
          <w:marTop w:val="0"/>
          <w:marBottom w:val="0"/>
          <w:divBdr>
            <w:top w:val="none" w:sz="0" w:space="0" w:color="auto"/>
            <w:left w:val="none" w:sz="0" w:space="0" w:color="auto"/>
            <w:bottom w:val="none" w:sz="0" w:space="0" w:color="auto"/>
            <w:right w:val="none" w:sz="0" w:space="0" w:color="auto"/>
          </w:divBdr>
        </w:div>
        <w:div w:id="218594205">
          <w:marLeft w:val="640"/>
          <w:marRight w:val="0"/>
          <w:marTop w:val="0"/>
          <w:marBottom w:val="0"/>
          <w:divBdr>
            <w:top w:val="none" w:sz="0" w:space="0" w:color="auto"/>
            <w:left w:val="none" w:sz="0" w:space="0" w:color="auto"/>
            <w:bottom w:val="none" w:sz="0" w:space="0" w:color="auto"/>
            <w:right w:val="none" w:sz="0" w:space="0" w:color="auto"/>
          </w:divBdr>
        </w:div>
        <w:div w:id="1196388018">
          <w:marLeft w:val="640"/>
          <w:marRight w:val="0"/>
          <w:marTop w:val="0"/>
          <w:marBottom w:val="0"/>
          <w:divBdr>
            <w:top w:val="none" w:sz="0" w:space="0" w:color="auto"/>
            <w:left w:val="none" w:sz="0" w:space="0" w:color="auto"/>
            <w:bottom w:val="none" w:sz="0" w:space="0" w:color="auto"/>
            <w:right w:val="none" w:sz="0" w:space="0" w:color="auto"/>
          </w:divBdr>
        </w:div>
        <w:div w:id="786966492">
          <w:marLeft w:val="640"/>
          <w:marRight w:val="0"/>
          <w:marTop w:val="0"/>
          <w:marBottom w:val="0"/>
          <w:divBdr>
            <w:top w:val="none" w:sz="0" w:space="0" w:color="auto"/>
            <w:left w:val="none" w:sz="0" w:space="0" w:color="auto"/>
            <w:bottom w:val="none" w:sz="0" w:space="0" w:color="auto"/>
            <w:right w:val="none" w:sz="0" w:space="0" w:color="auto"/>
          </w:divBdr>
        </w:div>
        <w:div w:id="1616019370">
          <w:marLeft w:val="640"/>
          <w:marRight w:val="0"/>
          <w:marTop w:val="0"/>
          <w:marBottom w:val="0"/>
          <w:divBdr>
            <w:top w:val="none" w:sz="0" w:space="0" w:color="auto"/>
            <w:left w:val="none" w:sz="0" w:space="0" w:color="auto"/>
            <w:bottom w:val="none" w:sz="0" w:space="0" w:color="auto"/>
            <w:right w:val="none" w:sz="0" w:space="0" w:color="auto"/>
          </w:divBdr>
        </w:div>
        <w:div w:id="830097941">
          <w:marLeft w:val="640"/>
          <w:marRight w:val="0"/>
          <w:marTop w:val="0"/>
          <w:marBottom w:val="0"/>
          <w:divBdr>
            <w:top w:val="none" w:sz="0" w:space="0" w:color="auto"/>
            <w:left w:val="none" w:sz="0" w:space="0" w:color="auto"/>
            <w:bottom w:val="none" w:sz="0" w:space="0" w:color="auto"/>
            <w:right w:val="none" w:sz="0" w:space="0" w:color="auto"/>
          </w:divBdr>
        </w:div>
        <w:div w:id="1943755100">
          <w:marLeft w:val="640"/>
          <w:marRight w:val="0"/>
          <w:marTop w:val="0"/>
          <w:marBottom w:val="0"/>
          <w:divBdr>
            <w:top w:val="none" w:sz="0" w:space="0" w:color="auto"/>
            <w:left w:val="none" w:sz="0" w:space="0" w:color="auto"/>
            <w:bottom w:val="none" w:sz="0" w:space="0" w:color="auto"/>
            <w:right w:val="none" w:sz="0" w:space="0" w:color="auto"/>
          </w:divBdr>
        </w:div>
        <w:div w:id="184367922">
          <w:marLeft w:val="640"/>
          <w:marRight w:val="0"/>
          <w:marTop w:val="0"/>
          <w:marBottom w:val="0"/>
          <w:divBdr>
            <w:top w:val="none" w:sz="0" w:space="0" w:color="auto"/>
            <w:left w:val="none" w:sz="0" w:space="0" w:color="auto"/>
            <w:bottom w:val="none" w:sz="0" w:space="0" w:color="auto"/>
            <w:right w:val="none" w:sz="0" w:space="0" w:color="auto"/>
          </w:divBdr>
        </w:div>
        <w:div w:id="1832911598">
          <w:marLeft w:val="640"/>
          <w:marRight w:val="0"/>
          <w:marTop w:val="0"/>
          <w:marBottom w:val="0"/>
          <w:divBdr>
            <w:top w:val="none" w:sz="0" w:space="0" w:color="auto"/>
            <w:left w:val="none" w:sz="0" w:space="0" w:color="auto"/>
            <w:bottom w:val="none" w:sz="0" w:space="0" w:color="auto"/>
            <w:right w:val="none" w:sz="0" w:space="0" w:color="auto"/>
          </w:divBdr>
        </w:div>
        <w:div w:id="2109694039">
          <w:marLeft w:val="640"/>
          <w:marRight w:val="0"/>
          <w:marTop w:val="0"/>
          <w:marBottom w:val="0"/>
          <w:divBdr>
            <w:top w:val="none" w:sz="0" w:space="0" w:color="auto"/>
            <w:left w:val="none" w:sz="0" w:space="0" w:color="auto"/>
            <w:bottom w:val="none" w:sz="0" w:space="0" w:color="auto"/>
            <w:right w:val="none" w:sz="0" w:space="0" w:color="auto"/>
          </w:divBdr>
        </w:div>
        <w:div w:id="934359249">
          <w:marLeft w:val="640"/>
          <w:marRight w:val="0"/>
          <w:marTop w:val="0"/>
          <w:marBottom w:val="0"/>
          <w:divBdr>
            <w:top w:val="none" w:sz="0" w:space="0" w:color="auto"/>
            <w:left w:val="none" w:sz="0" w:space="0" w:color="auto"/>
            <w:bottom w:val="none" w:sz="0" w:space="0" w:color="auto"/>
            <w:right w:val="none" w:sz="0" w:space="0" w:color="auto"/>
          </w:divBdr>
        </w:div>
        <w:div w:id="1584216594">
          <w:marLeft w:val="640"/>
          <w:marRight w:val="0"/>
          <w:marTop w:val="0"/>
          <w:marBottom w:val="0"/>
          <w:divBdr>
            <w:top w:val="none" w:sz="0" w:space="0" w:color="auto"/>
            <w:left w:val="none" w:sz="0" w:space="0" w:color="auto"/>
            <w:bottom w:val="none" w:sz="0" w:space="0" w:color="auto"/>
            <w:right w:val="none" w:sz="0" w:space="0" w:color="auto"/>
          </w:divBdr>
        </w:div>
        <w:div w:id="716204089">
          <w:marLeft w:val="640"/>
          <w:marRight w:val="0"/>
          <w:marTop w:val="0"/>
          <w:marBottom w:val="0"/>
          <w:divBdr>
            <w:top w:val="none" w:sz="0" w:space="0" w:color="auto"/>
            <w:left w:val="none" w:sz="0" w:space="0" w:color="auto"/>
            <w:bottom w:val="none" w:sz="0" w:space="0" w:color="auto"/>
            <w:right w:val="none" w:sz="0" w:space="0" w:color="auto"/>
          </w:divBdr>
        </w:div>
        <w:div w:id="715930148">
          <w:marLeft w:val="640"/>
          <w:marRight w:val="0"/>
          <w:marTop w:val="0"/>
          <w:marBottom w:val="0"/>
          <w:divBdr>
            <w:top w:val="none" w:sz="0" w:space="0" w:color="auto"/>
            <w:left w:val="none" w:sz="0" w:space="0" w:color="auto"/>
            <w:bottom w:val="none" w:sz="0" w:space="0" w:color="auto"/>
            <w:right w:val="none" w:sz="0" w:space="0" w:color="auto"/>
          </w:divBdr>
        </w:div>
        <w:div w:id="1233739301">
          <w:marLeft w:val="640"/>
          <w:marRight w:val="0"/>
          <w:marTop w:val="0"/>
          <w:marBottom w:val="0"/>
          <w:divBdr>
            <w:top w:val="none" w:sz="0" w:space="0" w:color="auto"/>
            <w:left w:val="none" w:sz="0" w:space="0" w:color="auto"/>
            <w:bottom w:val="none" w:sz="0" w:space="0" w:color="auto"/>
            <w:right w:val="none" w:sz="0" w:space="0" w:color="auto"/>
          </w:divBdr>
        </w:div>
        <w:div w:id="395247736">
          <w:marLeft w:val="640"/>
          <w:marRight w:val="0"/>
          <w:marTop w:val="0"/>
          <w:marBottom w:val="0"/>
          <w:divBdr>
            <w:top w:val="none" w:sz="0" w:space="0" w:color="auto"/>
            <w:left w:val="none" w:sz="0" w:space="0" w:color="auto"/>
            <w:bottom w:val="none" w:sz="0" w:space="0" w:color="auto"/>
            <w:right w:val="none" w:sz="0" w:space="0" w:color="auto"/>
          </w:divBdr>
        </w:div>
        <w:div w:id="618731560">
          <w:marLeft w:val="640"/>
          <w:marRight w:val="0"/>
          <w:marTop w:val="0"/>
          <w:marBottom w:val="0"/>
          <w:divBdr>
            <w:top w:val="none" w:sz="0" w:space="0" w:color="auto"/>
            <w:left w:val="none" w:sz="0" w:space="0" w:color="auto"/>
            <w:bottom w:val="none" w:sz="0" w:space="0" w:color="auto"/>
            <w:right w:val="none" w:sz="0" w:space="0" w:color="auto"/>
          </w:divBdr>
        </w:div>
        <w:div w:id="1430735057">
          <w:marLeft w:val="640"/>
          <w:marRight w:val="0"/>
          <w:marTop w:val="0"/>
          <w:marBottom w:val="0"/>
          <w:divBdr>
            <w:top w:val="none" w:sz="0" w:space="0" w:color="auto"/>
            <w:left w:val="none" w:sz="0" w:space="0" w:color="auto"/>
            <w:bottom w:val="none" w:sz="0" w:space="0" w:color="auto"/>
            <w:right w:val="none" w:sz="0" w:space="0" w:color="auto"/>
          </w:divBdr>
        </w:div>
        <w:div w:id="947354789">
          <w:marLeft w:val="640"/>
          <w:marRight w:val="0"/>
          <w:marTop w:val="0"/>
          <w:marBottom w:val="0"/>
          <w:divBdr>
            <w:top w:val="none" w:sz="0" w:space="0" w:color="auto"/>
            <w:left w:val="none" w:sz="0" w:space="0" w:color="auto"/>
            <w:bottom w:val="none" w:sz="0" w:space="0" w:color="auto"/>
            <w:right w:val="none" w:sz="0" w:space="0" w:color="auto"/>
          </w:divBdr>
        </w:div>
        <w:div w:id="2114551463">
          <w:marLeft w:val="640"/>
          <w:marRight w:val="0"/>
          <w:marTop w:val="0"/>
          <w:marBottom w:val="0"/>
          <w:divBdr>
            <w:top w:val="none" w:sz="0" w:space="0" w:color="auto"/>
            <w:left w:val="none" w:sz="0" w:space="0" w:color="auto"/>
            <w:bottom w:val="none" w:sz="0" w:space="0" w:color="auto"/>
            <w:right w:val="none" w:sz="0" w:space="0" w:color="auto"/>
          </w:divBdr>
        </w:div>
        <w:div w:id="1231962981">
          <w:marLeft w:val="640"/>
          <w:marRight w:val="0"/>
          <w:marTop w:val="0"/>
          <w:marBottom w:val="0"/>
          <w:divBdr>
            <w:top w:val="none" w:sz="0" w:space="0" w:color="auto"/>
            <w:left w:val="none" w:sz="0" w:space="0" w:color="auto"/>
            <w:bottom w:val="none" w:sz="0" w:space="0" w:color="auto"/>
            <w:right w:val="none" w:sz="0" w:space="0" w:color="auto"/>
          </w:divBdr>
        </w:div>
        <w:div w:id="610207102">
          <w:marLeft w:val="640"/>
          <w:marRight w:val="0"/>
          <w:marTop w:val="0"/>
          <w:marBottom w:val="0"/>
          <w:divBdr>
            <w:top w:val="none" w:sz="0" w:space="0" w:color="auto"/>
            <w:left w:val="none" w:sz="0" w:space="0" w:color="auto"/>
            <w:bottom w:val="none" w:sz="0" w:space="0" w:color="auto"/>
            <w:right w:val="none" w:sz="0" w:space="0" w:color="auto"/>
          </w:divBdr>
        </w:div>
        <w:div w:id="1666129405">
          <w:marLeft w:val="640"/>
          <w:marRight w:val="0"/>
          <w:marTop w:val="0"/>
          <w:marBottom w:val="0"/>
          <w:divBdr>
            <w:top w:val="none" w:sz="0" w:space="0" w:color="auto"/>
            <w:left w:val="none" w:sz="0" w:space="0" w:color="auto"/>
            <w:bottom w:val="none" w:sz="0" w:space="0" w:color="auto"/>
            <w:right w:val="none" w:sz="0" w:space="0" w:color="auto"/>
          </w:divBdr>
        </w:div>
        <w:div w:id="1372418354">
          <w:marLeft w:val="640"/>
          <w:marRight w:val="0"/>
          <w:marTop w:val="0"/>
          <w:marBottom w:val="0"/>
          <w:divBdr>
            <w:top w:val="none" w:sz="0" w:space="0" w:color="auto"/>
            <w:left w:val="none" w:sz="0" w:space="0" w:color="auto"/>
            <w:bottom w:val="none" w:sz="0" w:space="0" w:color="auto"/>
            <w:right w:val="none" w:sz="0" w:space="0" w:color="auto"/>
          </w:divBdr>
        </w:div>
        <w:div w:id="1329671341">
          <w:marLeft w:val="640"/>
          <w:marRight w:val="0"/>
          <w:marTop w:val="0"/>
          <w:marBottom w:val="0"/>
          <w:divBdr>
            <w:top w:val="none" w:sz="0" w:space="0" w:color="auto"/>
            <w:left w:val="none" w:sz="0" w:space="0" w:color="auto"/>
            <w:bottom w:val="none" w:sz="0" w:space="0" w:color="auto"/>
            <w:right w:val="none" w:sz="0" w:space="0" w:color="auto"/>
          </w:divBdr>
        </w:div>
        <w:div w:id="1947693178">
          <w:marLeft w:val="640"/>
          <w:marRight w:val="0"/>
          <w:marTop w:val="0"/>
          <w:marBottom w:val="0"/>
          <w:divBdr>
            <w:top w:val="none" w:sz="0" w:space="0" w:color="auto"/>
            <w:left w:val="none" w:sz="0" w:space="0" w:color="auto"/>
            <w:bottom w:val="none" w:sz="0" w:space="0" w:color="auto"/>
            <w:right w:val="none" w:sz="0" w:space="0" w:color="auto"/>
          </w:divBdr>
        </w:div>
        <w:div w:id="1289511037">
          <w:marLeft w:val="640"/>
          <w:marRight w:val="0"/>
          <w:marTop w:val="0"/>
          <w:marBottom w:val="0"/>
          <w:divBdr>
            <w:top w:val="none" w:sz="0" w:space="0" w:color="auto"/>
            <w:left w:val="none" w:sz="0" w:space="0" w:color="auto"/>
            <w:bottom w:val="none" w:sz="0" w:space="0" w:color="auto"/>
            <w:right w:val="none" w:sz="0" w:space="0" w:color="auto"/>
          </w:divBdr>
        </w:div>
        <w:div w:id="246891704">
          <w:marLeft w:val="640"/>
          <w:marRight w:val="0"/>
          <w:marTop w:val="0"/>
          <w:marBottom w:val="0"/>
          <w:divBdr>
            <w:top w:val="none" w:sz="0" w:space="0" w:color="auto"/>
            <w:left w:val="none" w:sz="0" w:space="0" w:color="auto"/>
            <w:bottom w:val="none" w:sz="0" w:space="0" w:color="auto"/>
            <w:right w:val="none" w:sz="0" w:space="0" w:color="auto"/>
          </w:divBdr>
        </w:div>
        <w:div w:id="10765848">
          <w:marLeft w:val="640"/>
          <w:marRight w:val="0"/>
          <w:marTop w:val="0"/>
          <w:marBottom w:val="0"/>
          <w:divBdr>
            <w:top w:val="none" w:sz="0" w:space="0" w:color="auto"/>
            <w:left w:val="none" w:sz="0" w:space="0" w:color="auto"/>
            <w:bottom w:val="none" w:sz="0" w:space="0" w:color="auto"/>
            <w:right w:val="none" w:sz="0" w:space="0" w:color="auto"/>
          </w:divBdr>
        </w:div>
        <w:div w:id="1220902263">
          <w:marLeft w:val="640"/>
          <w:marRight w:val="0"/>
          <w:marTop w:val="0"/>
          <w:marBottom w:val="0"/>
          <w:divBdr>
            <w:top w:val="none" w:sz="0" w:space="0" w:color="auto"/>
            <w:left w:val="none" w:sz="0" w:space="0" w:color="auto"/>
            <w:bottom w:val="none" w:sz="0" w:space="0" w:color="auto"/>
            <w:right w:val="none" w:sz="0" w:space="0" w:color="auto"/>
          </w:divBdr>
        </w:div>
        <w:div w:id="1033113182">
          <w:marLeft w:val="640"/>
          <w:marRight w:val="0"/>
          <w:marTop w:val="0"/>
          <w:marBottom w:val="0"/>
          <w:divBdr>
            <w:top w:val="none" w:sz="0" w:space="0" w:color="auto"/>
            <w:left w:val="none" w:sz="0" w:space="0" w:color="auto"/>
            <w:bottom w:val="none" w:sz="0" w:space="0" w:color="auto"/>
            <w:right w:val="none" w:sz="0" w:space="0" w:color="auto"/>
          </w:divBdr>
        </w:div>
        <w:div w:id="1905682049">
          <w:marLeft w:val="640"/>
          <w:marRight w:val="0"/>
          <w:marTop w:val="0"/>
          <w:marBottom w:val="0"/>
          <w:divBdr>
            <w:top w:val="none" w:sz="0" w:space="0" w:color="auto"/>
            <w:left w:val="none" w:sz="0" w:space="0" w:color="auto"/>
            <w:bottom w:val="none" w:sz="0" w:space="0" w:color="auto"/>
            <w:right w:val="none" w:sz="0" w:space="0" w:color="auto"/>
          </w:divBdr>
        </w:div>
        <w:div w:id="1899126908">
          <w:marLeft w:val="640"/>
          <w:marRight w:val="0"/>
          <w:marTop w:val="0"/>
          <w:marBottom w:val="0"/>
          <w:divBdr>
            <w:top w:val="none" w:sz="0" w:space="0" w:color="auto"/>
            <w:left w:val="none" w:sz="0" w:space="0" w:color="auto"/>
            <w:bottom w:val="none" w:sz="0" w:space="0" w:color="auto"/>
            <w:right w:val="none" w:sz="0" w:space="0" w:color="auto"/>
          </w:divBdr>
        </w:div>
        <w:div w:id="1910651091">
          <w:marLeft w:val="640"/>
          <w:marRight w:val="0"/>
          <w:marTop w:val="0"/>
          <w:marBottom w:val="0"/>
          <w:divBdr>
            <w:top w:val="none" w:sz="0" w:space="0" w:color="auto"/>
            <w:left w:val="none" w:sz="0" w:space="0" w:color="auto"/>
            <w:bottom w:val="none" w:sz="0" w:space="0" w:color="auto"/>
            <w:right w:val="none" w:sz="0" w:space="0" w:color="auto"/>
          </w:divBdr>
        </w:div>
        <w:div w:id="833572477">
          <w:marLeft w:val="640"/>
          <w:marRight w:val="0"/>
          <w:marTop w:val="0"/>
          <w:marBottom w:val="0"/>
          <w:divBdr>
            <w:top w:val="none" w:sz="0" w:space="0" w:color="auto"/>
            <w:left w:val="none" w:sz="0" w:space="0" w:color="auto"/>
            <w:bottom w:val="none" w:sz="0" w:space="0" w:color="auto"/>
            <w:right w:val="none" w:sz="0" w:space="0" w:color="auto"/>
          </w:divBdr>
        </w:div>
        <w:div w:id="1871843114">
          <w:marLeft w:val="640"/>
          <w:marRight w:val="0"/>
          <w:marTop w:val="0"/>
          <w:marBottom w:val="0"/>
          <w:divBdr>
            <w:top w:val="none" w:sz="0" w:space="0" w:color="auto"/>
            <w:left w:val="none" w:sz="0" w:space="0" w:color="auto"/>
            <w:bottom w:val="none" w:sz="0" w:space="0" w:color="auto"/>
            <w:right w:val="none" w:sz="0" w:space="0" w:color="auto"/>
          </w:divBdr>
        </w:div>
        <w:div w:id="336613566">
          <w:marLeft w:val="640"/>
          <w:marRight w:val="0"/>
          <w:marTop w:val="0"/>
          <w:marBottom w:val="0"/>
          <w:divBdr>
            <w:top w:val="none" w:sz="0" w:space="0" w:color="auto"/>
            <w:left w:val="none" w:sz="0" w:space="0" w:color="auto"/>
            <w:bottom w:val="none" w:sz="0" w:space="0" w:color="auto"/>
            <w:right w:val="none" w:sz="0" w:space="0" w:color="auto"/>
          </w:divBdr>
        </w:div>
        <w:div w:id="33772110">
          <w:marLeft w:val="640"/>
          <w:marRight w:val="0"/>
          <w:marTop w:val="0"/>
          <w:marBottom w:val="0"/>
          <w:divBdr>
            <w:top w:val="none" w:sz="0" w:space="0" w:color="auto"/>
            <w:left w:val="none" w:sz="0" w:space="0" w:color="auto"/>
            <w:bottom w:val="none" w:sz="0" w:space="0" w:color="auto"/>
            <w:right w:val="none" w:sz="0" w:space="0" w:color="auto"/>
          </w:divBdr>
        </w:div>
        <w:div w:id="1366440047">
          <w:marLeft w:val="640"/>
          <w:marRight w:val="0"/>
          <w:marTop w:val="0"/>
          <w:marBottom w:val="0"/>
          <w:divBdr>
            <w:top w:val="none" w:sz="0" w:space="0" w:color="auto"/>
            <w:left w:val="none" w:sz="0" w:space="0" w:color="auto"/>
            <w:bottom w:val="none" w:sz="0" w:space="0" w:color="auto"/>
            <w:right w:val="none" w:sz="0" w:space="0" w:color="auto"/>
          </w:divBdr>
        </w:div>
        <w:div w:id="1431272506">
          <w:marLeft w:val="640"/>
          <w:marRight w:val="0"/>
          <w:marTop w:val="0"/>
          <w:marBottom w:val="0"/>
          <w:divBdr>
            <w:top w:val="none" w:sz="0" w:space="0" w:color="auto"/>
            <w:left w:val="none" w:sz="0" w:space="0" w:color="auto"/>
            <w:bottom w:val="none" w:sz="0" w:space="0" w:color="auto"/>
            <w:right w:val="none" w:sz="0" w:space="0" w:color="auto"/>
          </w:divBdr>
        </w:div>
        <w:div w:id="1544900589">
          <w:marLeft w:val="640"/>
          <w:marRight w:val="0"/>
          <w:marTop w:val="0"/>
          <w:marBottom w:val="0"/>
          <w:divBdr>
            <w:top w:val="none" w:sz="0" w:space="0" w:color="auto"/>
            <w:left w:val="none" w:sz="0" w:space="0" w:color="auto"/>
            <w:bottom w:val="none" w:sz="0" w:space="0" w:color="auto"/>
            <w:right w:val="none" w:sz="0" w:space="0" w:color="auto"/>
          </w:divBdr>
        </w:div>
        <w:div w:id="268315259">
          <w:marLeft w:val="640"/>
          <w:marRight w:val="0"/>
          <w:marTop w:val="0"/>
          <w:marBottom w:val="0"/>
          <w:divBdr>
            <w:top w:val="none" w:sz="0" w:space="0" w:color="auto"/>
            <w:left w:val="none" w:sz="0" w:space="0" w:color="auto"/>
            <w:bottom w:val="none" w:sz="0" w:space="0" w:color="auto"/>
            <w:right w:val="none" w:sz="0" w:space="0" w:color="auto"/>
          </w:divBdr>
        </w:div>
        <w:div w:id="377095060">
          <w:marLeft w:val="640"/>
          <w:marRight w:val="0"/>
          <w:marTop w:val="0"/>
          <w:marBottom w:val="0"/>
          <w:divBdr>
            <w:top w:val="none" w:sz="0" w:space="0" w:color="auto"/>
            <w:left w:val="none" w:sz="0" w:space="0" w:color="auto"/>
            <w:bottom w:val="none" w:sz="0" w:space="0" w:color="auto"/>
            <w:right w:val="none" w:sz="0" w:space="0" w:color="auto"/>
          </w:divBdr>
        </w:div>
        <w:div w:id="91634876">
          <w:marLeft w:val="640"/>
          <w:marRight w:val="0"/>
          <w:marTop w:val="0"/>
          <w:marBottom w:val="0"/>
          <w:divBdr>
            <w:top w:val="none" w:sz="0" w:space="0" w:color="auto"/>
            <w:left w:val="none" w:sz="0" w:space="0" w:color="auto"/>
            <w:bottom w:val="none" w:sz="0" w:space="0" w:color="auto"/>
            <w:right w:val="none" w:sz="0" w:space="0" w:color="auto"/>
          </w:divBdr>
        </w:div>
        <w:div w:id="938367159">
          <w:marLeft w:val="640"/>
          <w:marRight w:val="0"/>
          <w:marTop w:val="0"/>
          <w:marBottom w:val="0"/>
          <w:divBdr>
            <w:top w:val="none" w:sz="0" w:space="0" w:color="auto"/>
            <w:left w:val="none" w:sz="0" w:space="0" w:color="auto"/>
            <w:bottom w:val="none" w:sz="0" w:space="0" w:color="auto"/>
            <w:right w:val="none" w:sz="0" w:space="0" w:color="auto"/>
          </w:divBdr>
        </w:div>
        <w:div w:id="1023625659">
          <w:marLeft w:val="640"/>
          <w:marRight w:val="0"/>
          <w:marTop w:val="0"/>
          <w:marBottom w:val="0"/>
          <w:divBdr>
            <w:top w:val="none" w:sz="0" w:space="0" w:color="auto"/>
            <w:left w:val="none" w:sz="0" w:space="0" w:color="auto"/>
            <w:bottom w:val="none" w:sz="0" w:space="0" w:color="auto"/>
            <w:right w:val="none" w:sz="0" w:space="0" w:color="auto"/>
          </w:divBdr>
        </w:div>
        <w:div w:id="961109078">
          <w:marLeft w:val="640"/>
          <w:marRight w:val="0"/>
          <w:marTop w:val="0"/>
          <w:marBottom w:val="0"/>
          <w:divBdr>
            <w:top w:val="none" w:sz="0" w:space="0" w:color="auto"/>
            <w:left w:val="none" w:sz="0" w:space="0" w:color="auto"/>
            <w:bottom w:val="none" w:sz="0" w:space="0" w:color="auto"/>
            <w:right w:val="none" w:sz="0" w:space="0" w:color="auto"/>
          </w:divBdr>
        </w:div>
        <w:div w:id="1542479015">
          <w:marLeft w:val="640"/>
          <w:marRight w:val="0"/>
          <w:marTop w:val="0"/>
          <w:marBottom w:val="0"/>
          <w:divBdr>
            <w:top w:val="none" w:sz="0" w:space="0" w:color="auto"/>
            <w:left w:val="none" w:sz="0" w:space="0" w:color="auto"/>
            <w:bottom w:val="none" w:sz="0" w:space="0" w:color="auto"/>
            <w:right w:val="none" w:sz="0" w:space="0" w:color="auto"/>
          </w:divBdr>
        </w:div>
        <w:div w:id="599337976">
          <w:marLeft w:val="640"/>
          <w:marRight w:val="0"/>
          <w:marTop w:val="0"/>
          <w:marBottom w:val="0"/>
          <w:divBdr>
            <w:top w:val="none" w:sz="0" w:space="0" w:color="auto"/>
            <w:left w:val="none" w:sz="0" w:space="0" w:color="auto"/>
            <w:bottom w:val="none" w:sz="0" w:space="0" w:color="auto"/>
            <w:right w:val="none" w:sz="0" w:space="0" w:color="auto"/>
          </w:divBdr>
        </w:div>
        <w:div w:id="50080690">
          <w:marLeft w:val="640"/>
          <w:marRight w:val="0"/>
          <w:marTop w:val="0"/>
          <w:marBottom w:val="0"/>
          <w:divBdr>
            <w:top w:val="none" w:sz="0" w:space="0" w:color="auto"/>
            <w:left w:val="none" w:sz="0" w:space="0" w:color="auto"/>
            <w:bottom w:val="none" w:sz="0" w:space="0" w:color="auto"/>
            <w:right w:val="none" w:sz="0" w:space="0" w:color="auto"/>
          </w:divBdr>
        </w:div>
        <w:div w:id="1550452207">
          <w:marLeft w:val="640"/>
          <w:marRight w:val="0"/>
          <w:marTop w:val="0"/>
          <w:marBottom w:val="0"/>
          <w:divBdr>
            <w:top w:val="none" w:sz="0" w:space="0" w:color="auto"/>
            <w:left w:val="none" w:sz="0" w:space="0" w:color="auto"/>
            <w:bottom w:val="none" w:sz="0" w:space="0" w:color="auto"/>
            <w:right w:val="none" w:sz="0" w:space="0" w:color="auto"/>
          </w:divBdr>
        </w:div>
        <w:div w:id="233200331">
          <w:marLeft w:val="640"/>
          <w:marRight w:val="0"/>
          <w:marTop w:val="0"/>
          <w:marBottom w:val="0"/>
          <w:divBdr>
            <w:top w:val="none" w:sz="0" w:space="0" w:color="auto"/>
            <w:left w:val="none" w:sz="0" w:space="0" w:color="auto"/>
            <w:bottom w:val="none" w:sz="0" w:space="0" w:color="auto"/>
            <w:right w:val="none" w:sz="0" w:space="0" w:color="auto"/>
          </w:divBdr>
        </w:div>
        <w:div w:id="1991131793">
          <w:marLeft w:val="640"/>
          <w:marRight w:val="0"/>
          <w:marTop w:val="0"/>
          <w:marBottom w:val="0"/>
          <w:divBdr>
            <w:top w:val="none" w:sz="0" w:space="0" w:color="auto"/>
            <w:left w:val="none" w:sz="0" w:space="0" w:color="auto"/>
            <w:bottom w:val="none" w:sz="0" w:space="0" w:color="auto"/>
            <w:right w:val="none" w:sz="0" w:space="0" w:color="auto"/>
          </w:divBdr>
        </w:div>
        <w:div w:id="428088933">
          <w:marLeft w:val="640"/>
          <w:marRight w:val="0"/>
          <w:marTop w:val="0"/>
          <w:marBottom w:val="0"/>
          <w:divBdr>
            <w:top w:val="none" w:sz="0" w:space="0" w:color="auto"/>
            <w:left w:val="none" w:sz="0" w:space="0" w:color="auto"/>
            <w:bottom w:val="none" w:sz="0" w:space="0" w:color="auto"/>
            <w:right w:val="none" w:sz="0" w:space="0" w:color="auto"/>
          </w:divBdr>
        </w:div>
        <w:div w:id="1771928977">
          <w:marLeft w:val="640"/>
          <w:marRight w:val="0"/>
          <w:marTop w:val="0"/>
          <w:marBottom w:val="0"/>
          <w:divBdr>
            <w:top w:val="none" w:sz="0" w:space="0" w:color="auto"/>
            <w:left w:val="none" w:sz="0" w:space="0" w:color="auto"/>
            <w:bottom w:val="none" w:sz="0" w:space="0" w:color="auto"/>
            <w:right w:val="none" w:sz="0" w:space="0" w:color="auto"/>
          </w:divBdr>
        </w:div>
        <w:div w:id="1410734577">
          <w:marLeft w:val="640"/>
          <w:marRight w:val="0"/>
          <w:marTop w:val="0"/>
          <w:marBottom w:val="0"/>
          <w:divBdr>
            <w:top w:val="none" w:sz="0" w:space="0" w:color="auto"/>
            <w:left w:val="none" w:sz="0" w:space="0" w:color="auto"/>
            <w:bottom w:val="none" w:sz="0" w:space="0" w:color="auto"/>
            <w:right w:val="none" w:sz="0" w:space="0" w:color="auto"/>
          </w:divBdr>
        </w:div>
        <w:div w:id="1307777241">
          <w:marLeft w:val="640"/>
          <w:marRight w:val="0"/>
          <w:marTop w:val="0"/>
          <w:marBottom w:val="0"/>
          <w:divBdr>
            <w:top w:val="none" w:sz="0" w:space="0" w:color="auto"/>
            <w:left w:val="none" w:sz="0" w:space="0" w:color="auto"/>
            <w:bottom w:val="none" w:sz="0" w:space="0" w:color="auto"/>
            <w:right w:val="none" w:sz="0" w:space="0" w:color="auto"/>
          </w:divBdr>
        </w:div>
        <w:div w:id="1918006556">
          <w:marLeft w:val="640"/>
          <w:marRight w:val="0"/>
          <w:marTop w:val="0"/>
          <w:marBottom w:val="0"/>
          <w:divBdr>
            <w:top w:val="none" w:sz="0" w:space="0" w:color="auto"/>
            <w:left w:val="none" w:sz="0" w:space="0" w:color="auto"/>
            <w:bottom w:val="none" w:sz="0" w:space="0" w:color="auto"/>
            <w:right w:val="none" w:sz="0" w:space="0" w:color="auto"/>
          </w:divBdr>
        </w:div>
        <w:div w:id="52125311">
          <w:marLeft w:val="640"/>
          <w:marRight w:val="0"/>
          <w:marTop w:val="0"/>
          <w:marBottom w:val="0"/>
          <w:divBdr>
            <w:top w:val="none" w:sz="0" w:space="0" w:color="auto"/>
            <w:left w:val="none" w:sz="0" w:space="0" w:color="auto"/>
            <w:bottom w:val="none" w:sz="0" w:space="0" w:color="auto"/>
            <w:right w:val="none" w:sz="0" w:space="0" w:color="auto"/>
          </w:divBdr>
        </w:div>
        <w:div w:id="957567601">
          <w:marLeft w:val="640"/>
          <w:marRight w:val="0"/>
          <w:marTop w:val="0"/>
          <w:marBottom w:val="0"/>
          <w:divBdr>
            <w:top w:val="none" w:sz="0" w:space="0" w:color="auto"/>
            <w:left w:val="none" w:sz="0" w:space="0" w:color="auto"/>
            <w:bottom w:val="none" w:sz="0" w:space="0" w:color="auto"/>
            <w:right w:val="none" w:sz="0" w:space="0" w:color="auto"/>
          </w:divBdr>
        </w:div>
      </w:divsChild>
    </w:div>
    <w:div w:id="1609194816">
      <w:bodyDiv w:val="1"/>
      <w:marLeft w:val="0"/>
      <w:marRight w:val="0"/>
      <w:marTop w:val="0"/>
      <w:marBottom w:val="0"/>
      <w:divBdr>
        <w:top w:val="none" w:sz="0" w:space="0" w:color="auto"/>
        <w:left w:val="none" w:sz="0" w:space="0" w:color="auto"/>
        <w:bottom w:val="none" w:sz="0" w:space="0" w:color="auto"/>
        <w:right w:val="none" w:sz="0" w:space="0" w:color="auto"/>
      </w:divBdr>
      <w:divsChild>
        <w:div w:id="600918407">
          <w:marLeft w:val="640"/>
          <w:marRight w:val="0"/>
          <w:marTop w:val="0"/>
          <w:marBottom w:val="0"/>
          <w:divBdr>
            <w:top w:val="none" w:sz="0" w:space="0" w:color="auto"/>
            <w:left w:val="none" w:sz="0" w:space="0" w:color="auto"/>
            <w:bottom w:val="none" w:sz="0" w:space="0" w:color="auto"/>
            <w:right w:val="none" w:sz="0" w:space="0" w:color="auto"/>
          </w:divBdr>
        </w:div>
        <w:div w:id="1893955080">
          <w:marLeft w:val="640"/>
          <w:marRight w:val="0"/>
          <w:marTop w:val="0"/>
          <w:marBottom w:val="0"/>
          <w:divBdr>
            <w:top w:val="none" w:sz="0" w:space="0" w:color="auto"/>
            <w:left w:val="none" w:sz="0" w:space="0" w:color="auto"/>
            <w:bottom w:val="none" w:sz="0" w:space="0" w:color="auto"/>
            <w:right w:val="none" w:sz="0" w:space="0" w:color="auto"/>
          </w:divBdr>
        </w:div>
        <w:div w:id="1183519775">
          <w:marLeft w:val="640"/>
          <w:marRight w:val="0"/>
          <w:marTop w:val="0"/>
          <w:marBottom w:val="0"/>
          <w:divBdr>
            <w:top w:val="none" w:sz="0" w:space="0" w:color="auto"/>
            <w:left w:val="none" w:sz="0" w:space="0" w:color="auto"/>
            <w:bottom w:val="none" w:sz="0" w:space="0" w:color="auto"/>
            <w:right w:val="none" w:sz="0" w:space="0" w:color="auto"/>
          </w:divBdr>
        </w:div>
        <w:div w:id="46030944">
          <w:marLeft w:val="640"/>
          <w:marRight w:val="0"/>
          <w:marTop w:val="0"/>
          <w:marBottom w:val="0"/>
          <w:divBdr>
            <w:top w:val="none" w:sz="0" w:space="0" w:color="auto"/>
            <w:left w:val="none" w:sz="0" w:space="0" w:color="auto"/>
            <w:bottom w:val="none" w:sz="0" w:space="0" w:color="auto"/>
            <w:right w:val="none" w:sz="0" w:space="0" w:color="auto"/>
          </w:divBdr>
        </w:div>
        <w:div w:id="1712612509">
          <w:marLeft w:val="640"/>
          <w:marRight w:val="0"/>
          <w:marTop w:val="0"/>
          <w:marBottom w:val="0"/>
          <w:divBdr>
            <w:top w:val="none" w:sz="0" w:space="0" w:color="auto"/>
            <w:left w:val="none" w:sz="0" w:space="0" w:color="auto"/>
            <w:bottom w:val="none" w:sz="0" w:space="0" w:color="auto"/>
            <w:right w:val="none" w:sz="0" w:space="0" w:color="auto"/>
          </w:divBdr>
        </w:div>
        <w:div w:id="302854605">
          <w:marLeft w:val="640"/>
          <w:marRight w:val="0"/>
          <w:marTop w:val="0"/>
          <w:marBottom w:val="0"/>
          <w:divBdr>
            <w:top w:val="none" w:sz="0" w:space="0" w:color="auto"/>
            <w:left w:val="none" w:sz="0" w:space="0" w:color="auto"/>
            <w:bottom w:val="none" w:sz="0" w:space="0" w:color="auto"/>
            <w:right w:val="none" w:sz="0" w:space="0" w:color="auto"/>
          </w:divBdr>
        </w:div>
        <w:div w:id="1854227314">
          <w:marLeft w:val="640"/>
          <w:marRight w:val="0"/>
          <w:marTop w:val="0"/>
          <w:marBottom w:val="0"/>
          <w:divBdr>
            <w:top w:val="none" w:sz="0" w:space="0" w:color="auto"/>
            <w:left w:val="none" w:sz="0" w:space="0" w:color="auto"/>
            <w:bottom w:val="none" w:sz="0" w:space="0" w:color="auto"/>
            <w:right w:val="none" w:sz="0" w:space="0" w:color="auto"/>
          </w:divBdr>
        </w:div>
        <w:div w:id="699555114">
          <w:marLeft w:val="640"/>
          <w:marRight w:val="0"/>
          <w:marTop w:val="0"/>
          <w:marBottom w:val="0"/>
          <w:divBdr>
            <w:top w:val="none" w:sz="0" w:space="0" w:color="auto"/>
            <w:left w:val="none" w:sz="0" w:space="0" w:color="auto"/>
            <w:bottom w:val="none" w:sz="0" w:space="0" w:color="auto"/>
            <w:right w:val="none" w:sz="0" w:space="0" w:color="auto"/>
          </w:divBdr>
        </w:div>
        <w:div w:id="1700429173">
          <w:marLeft w:val="640"/>
          <w:marRight w:val="0"/>
          <w:marTop w:val="0"/>
          <w:marBottom w:val="0"/>
          <w:divBdr>
            <w:top w:val="none" w:sz="0" w:space="0" w:color="auto"/>
            <w:left w:val="none" w:sz="0" w:space="0" w:color="auto"/>
            <w:bottom w:val="none" w:sz="0" w:space="0" w:color="auto"/>
            <w:right w:val="none" w:sz="0" w:space="0" w:color="auto"/>
          </w:divBdr>
        </w:div>
        <w:div w:id="1043482181">
          <w:marLeft w:val="640"/>
          <w:marRight w:val="0"/>
          <w:marTop w:val="0"/>
          <w:marBottom w:val="0"/>
          <w:divBdr>
            <w:top w:val="none" w:sz="0" w:space="0" w:color="auto"/>
            <w:left w:val="none" w:sz="0" w:space="0" w:color="auto"/>
            <w:bottom w:val="none" w:sz="0" w:space="0" w:color="auto"/>
            <w:right w:val="none" w:sz="0" w:space="0" w:color="auto"/>
          </w:divBdr>
        </w:div>
        <w:div w:id="480656816">
          <w:marLeft w:val="640"/>
          <w:marRight w:val="0"/>
          <w:marTop w:val="0"/>
          <w:marBottom w:val="0"/>
          <w:divBdr>
            <w:top w:val="none" w:sz="0" w:space="0" w:color="auto"/>
            <w:left w:val="none" w:sz="0" w:space="0" w:color="auto"/>
            <w:bottom w:val="none" w:sz="0" w:space="0" w:color="auto"/>
            <w:right w:val="none" w:sz="0" w:space="0" w:color="auto"/>
          </w:divBdr>
        </w:div>
        <w:div w:id="2005816423">
          <w:marLeft w:val="640"/>
          <w:marRight w:val="0"/>
          <w:marTop w:val="0"/>
          <w:marBottom w:val="0"/>
          <w:divBdr>
            <w:top w:val="none" w:sz="0" w:space="0" w:color="auto"/>
            <w:left w:val="none" w:sz="0" w:space="0" w:color="auto"/>
            <w:bottom w:val="none" w:sz="0" w:space="0" w:color="auto"/>
            <w:right w:val="none" w:sz="0" w:space="0" w:color="auto"/>
          </w:divBdr>
        </w:div>
        <w:div w:id="82653632">
          <w:marLeft w:val="640"/>
          <w:marRight w:val="0"/>
          <w:marTop w:val="0"/>
          <w:marBottom w:val="0"/>
          <w:divBdr>
            <w:top w:val="none" w:sz="0" w:space="0" w:color="auto"/>
            <w:left w:val="none" w:sz="0" w:space="0" w:color="auto"/>
            <w:bottom w:val="none" w:sz="0" w:space="0" w:color="auto"/>
            <w:right w:val="none" w:sz="0" w:space="0" w:color="auto"/>
          </w:divBdr>
        </w:div>
        <w:div w:id="1692099547">
          <w:marLeft w:val="640"/>
          <w:marRight w:val="0"/>
          <w:marTop w:val="0"/>
          <w:marBottom w:val="0"/>
          <w:divBdr>
            <w:top w:val="none" w:sz="0" w:space="0" w:color="auto"/>
            <w:left w:val="none" w:sz="0" w:space="0" w:color="auto"/>
            <w:bottom w:val="none" w:sz="0" w:space="0" w:color="auto"/>
            <w:right w:val="none" w:sz="0" w:space="0" w:color="auto"/>
          </w:divBdr>
        </w:div>
        <w:div w:id="2071423392">
          <w:marLeft w:val="640"/>
          <w:marRight w:val="0"/>
          <w:marTop w:val="0"/>
          <w:marBottom w:val="0"/>
          <w:divBdr>
            <w:top w:val="none" w:sz="0" w:space="0" w:color="auto"/>
            <w:left w:val="none" w:sz="0" w:space="0" w:color="auto"/>
            <w:bottom w:val="none" w:sz="0" w:space="0" w:color="auto"/>
            <w:right w:val="none" w:sz="0" w:space="0" w:color="auto"/>
          </w:divBdr>
        </w:div>
        <w:div w:id="1238246962">
          <w:marLeft w:val="640"/>
          <w:marRight w:val="0"/>
          <w:marTop w:val="0"/>
          <w:marBottom w:val="0"/>
          <w:divBdr>
            <w:top w:val="none" w:sz="0" w:space="0" w:color="auto"/>
            <w:left w:val="none" w:sz="0" w:space="0" w:color="auto"/>
            <w:bottom w:val="none" w:sz="0" w:space="0" w:color="auto"/>
            <w:right w:val="none" w:sz="0" w:space="0" w:color="auto"/>
          </w:divBdr>
        </w:div>
        <w:div w:id="1623225716">
          <w:marLeft w:val="640"/>
          <w:marRight w:val="0"/>
          <w:marTop w:val="0"/>
          <w:marBottom w:val="0"/>
          <w:divBdr>
            <w:top w:val="none" w:sz="0" w:space="0" w:color="auto"/>
            <w:left w:val="none" w:sz="0" w:space="0" w:color="auto"/>
            <w:bottom w:val="none" w:sz="0" w:space="0" w:color="auto"/>
            <w:right w:val="none" w:sz="0" w:space="0" w:color="auto"/>
          </w:divBdr>
        </w:div>
        <w:div w:id="37290263">
          <w:marLeft w:val="640"/>
          <w:marRight w:val="0"/>
          <w:marTop w:val="0"/>
          <w:marBottom w:val="0"/>
          <w:divBdr>
            <w:top w:val="none" w:sz="0" w:space="0" w:color="auto"/>
            <w:left w:val="none" w:sz="0" w:space="0" w:color="auto"/>
            <w:bottom w:val="none" w:sz="0" w:space="0" w:color="auto"/>
            <w:right w:val="none" w:sz="0" w:space="0" w:color="auto"/>
          </w:divBdr>
        </w:div>
        <w:div w:id="94324577">
          <w:marLeft w:val="640"/>
          <w:marRight w:val="0"/>
          <w:marTop w:val="0"/>
          <w:marBottom w:val="0"/>
          <w:divBdr>
            <w:top w:val="none" w:sz="0" w:space="0" w:color="auto"/>
            <w:left w:val="none" w:sz="0" w:space="0" w:color="auto"/>
            <w:bottom w:val="none" w:sz="0" w:space="0" w:color="auto"/>
            <w:right w:val="none" w:sz="0" w:space="0" w:color="auto"/>
          </w:divBdr>
        </w:div>
        <w:div w:id="1432161395">
          <w:marLeft w:val="640"/>
          <w:marRight w:val="0"/>
          <w:marTop w:val="0"/>
          <w:marBottom w:val="0"/>
          <w:divBdr>
            <w:top w:val="none" w:sz="0" w:space="0" w:color="auto"/>
            <w:left w:val="none" w:sz="0" w:space="0" w:color="auto"/>
            <w:bottom w:val="none" w:sz="0" w:space="0" w:color="auto"/>
            <w:right w:val="none" w:sz="0" w:space="0" w:color="auto"/>
          </w:divBdr>
        </w:div>
        <w:div w:id="594439736">
          <w:marLeft w:val="640"/>
          <w:marRight w:val="0"/>
          <w:marTop w:val="0"/>
          <w:marBottom w:val="0"/>
          <w:divBdr>
            <w:top w:val="none" w:sz="0" w:space="0" w:color="auto"/>
            <w:left w:val="none" w:sz="0" w:space="0" w:color="auto"/>
            <w:bottom w:val="none" w:sz="0" w:space="0" w:color="auto"/>
            <w:right w:val="none" w:sz="0" w:space="0" w:color="auto"/>
          </w:divBdr>
        </w:div>
        <w:div w:id="1182283856">
          <w:marLeft w:val="640"/>
          <w:marRight w:val="0"/>
          <w:marTop w:val="0"/>
          <w:marBottom w:val="0"/>
          <w:divBdr>
            <w:top w:val="none" w:sz="0" w:space="0" w:color="auto"/>
            <w:left w:val="none" w:sz="0" w:space="0" w:color="auto"/>
            <w:bottom w:val="none" w:sz="0" w:space="0" w:color="auto"/>
            <w:right w:val="none" w:sz="0" w:space="0" w:color="auto"/>
          </w:divBdr>
        </w:div>
        <w:div w:id="499465067">
          <w:marLeft w:val="640"/>
          <w:marRight w:val="0"/>
          <w:marTop w:val="0"/>
          <w:marBottom w:val="0"/>
          <w:divBdr>
            <w:top w:val="none" w:sz="0" w:space="0" w:color="auto"/>
            <w:left w:val="none" w:sz="0" w:space="0" w:color="auto"/>
            <w:bottom w:val="none" w:sz="0" w:space="0" w:color="auto"/>
            <w:right w:val="none" w:sz="0" w:space="0" w:color="auto"/>
          </w:divBdr>
        </w:div>
        <w:div w:id="1899782004">
          <w:marLeft w:val="640"/>
          <w:marRight w:val="0"/>
          <w:marTop w:val="0"/>
          <w:marBottom w:val="0"/>
          <w:divBdr>
            <w:top w:val="none" w:sz="0" w:space="0" w:color="auto"/>
            <w:left w:val="none" w:sz="0" w:space="0" w:color="auto"/>
            <w:bottom w:val="none" w:sz="0" w:space="0" w:color="auto"/>
            <w:right w:val="none" w:sz="0" w:space="0" w:color="auto"/>
          </w:divBdr>
        </w:div>
        <w:div w:id="1148866251">
          <w:marLeft w:val="640"/>
          <w:marRight w:val="0"/>
          <w:marTop w:val="0"/>
          <w:marBottom w:val="0"/>
          <w:divBdr>
            <w:top w:val="none" w:sz="0" w:space="0" w:color="auto"/>
            <w:left w:val="none" w:sz="0" w:space="0" w:color="auto"/>
            <w:bottom w:val="none" w:sz="0" w:space="0" w:color="auto"/>
            <w:right w:val="none" w:sz="0" w:space="0" w:color="auto"/>
          </w:divBdr>
        </w:div>
        <w:div w:id="292946790">
          <w:marLeft w:val="640"/>
          <w:marRight w:val="0"/>
          <w:marTop w:val="0"/>
          <w:marBottom w:val="0"/>
          <w:divBdr>
            <w:top w:val="none" w:sz="0" w:space="0" w:color="auto"/>
            <w:left w:val="none" w:sz="0" w:space="0" w:color="auto"/>
            <w:bottom w:val="none" w:sz="0" w:space="0" w:color="auto"/>
            <w:right w:val="none" w:sz="0" w:space="0" w:color="auto"/>
          </w:divBdr>
        </w:div>
        <w:div w:id="1197428080">
          <w:marLeft w:val="640"/>
          <w:marRight w:val="0"/>
          <w:marTop w:val="0"/>
          <w:marBottom w:val="0"/>
          <w:divBdr>
            <w:top w:val="none" w:sz="0" w:space="0" w:color="auto"/>
            <w:left w:val="none" w:sz="0" w:space="0" w:color="auto"/>
            <w:bottom w:val="none" w:sz="0" w:space="0" w:color="auto"/>
            <w:right w:val="none" w:sz="0" w:space="0" w:color="auto"/>
          </w:divBdr>
        </w:div>
        <w:div w:id="1124615959">
          <w:marLeft w:val="640"/>
          <w:marRight w:val="0"/>
          <w:marTop w:val="0"/>
          <w:marBottom w:val="0"/>
          <w:divBdr>
            <w:top w:val="none" w:sz="0" w:space="0" w:color="auto"/>
            <w:left w:val="none" w:sz="0" w:space="0" w:color="auto"/>
            <w:bottom w:val="none" w:sz="0" w:space="0" w:color="auto"/>
            <w:right w:val="none" w:sz="0" w:space="0" w:color="auto"/>
          </w:divBdr>
        </w:div>
        <w:div w:id="267082412">
          <w:marLeft w:val="640"/>
          <w:marRight w:val="0"/>
          <w:marTop w:val="0"/>
          <w:marBottom w:val="0"/>
          <w:divBdr>
            <w:top w:val="none" w:sz="0" w:space="0" w:color="auto"/>
            <w:left w:val="none" w:sz="0" w:space="0" w:color="auto"/>
            <w:bottom w:val="none" w:sz="0" w:space="0" w:color="auto"/>
            <w:right w:val="none" w:sz="0" w:space="0" w:color="auto"/>
          </w:divBdr>
        </w:div>
        <w:div w:id="1468663930">
          <w:marLeft w:val="640"/>
          <w:marRight w:val="0"/>
          <w:marTop w:val="0"/>
          <w:marBottom w:val="0"/>
          <w:divBdr>
            <w:top w:val="none" w:sz="0" w:space="0" w:color="auto"/>
            <w:left w:val="none" w:sz="0" w:space="0" w:color="auto"/>
            <w:bottom w:val="none" w:sz="0" w:space="0" w:color="auto"/>
            <w:right w:val="none" w:sz="0" w:space="0" w:color="auto"/>
          </w:divBdr>
        </w:div>
        <w:div w:id="848058883">
          <w:marLeft w:val="640"/>
          <w:marRight w:val="0"/>
          <w:marTop w:val="0"/>
          <w:marBottom w:val="0"/>
          <w:divBdr>
            <w:top w:val="none" w:sz="0" w:space="0" w:color="auto"/>
            <w:left w:val="none" w:sz="0" w:space="0" w:color="auto"/>
            <w:bottom w:val="none" w:sz="0" w:space="0" w:color="auto"/>
            <w:right w:val="none" w:sz="0" w:space="0" w:color="auto"/>
          </w:divBdr>
        </w:div>
        <w:div w:id="1285572690">
          <w:marLeft w:val="640"/>
          <w:marRight w:val="0"/>
          <w:marTop w:val="0"/>
          <w:marBottom w:val="0"/>
          <w:divBdr>
            <w:top w:val="none" w:sz="0" w:space="0" w:color="auto"/>
            <w:left w:val="none" w:sz="0" w:space="0" w:color="auto"/>
            <w:bottom w:val="none" w:sz="0" w:space="0" w:color="auto"/>
            <w:right w:val="none" w:sz="0" w:space="0" w:color="auto"/>
          </w:divBdr>
        </w:div>
        <w:div w:id="1275095123">
          <w:marLeft w:val="640"/>
          <w:marRight w:val="0"/>
          <w:marTop w:val="0"/>
          <w:marBottom w:val="0"/>
          <w:divBdr>
            <w:top w:val="none" w:sz="0" w:space="0" w:color="auto"/>
            <w:left w:val="none" w:sz="0" w:space="0" w:color="auto"/>
            <w:bottom w:val="none" w:sz="0" w:space="0" w:color="auto"/>
            <w:right w:val="none" w:sz="0" w:space="0" w:color="auto"/>
          </w:divBdr>
        </w:div>
        <w:div w:id="13846702">
          <w:marLeft w:val="640"/>
          <w:marRight w:val="0"/>
          <w:marTop w:val="0"/>
          <w:marBottom w:val="0"/>
          <w:divBdr>
            <w:top w:val="none" w:sz="0" w:space="0" w:color="auto"/>
            <w:left w:val="none" w:sz="0" w:space="0" w:color="auto"/>
            <w:bottom w:val="none" w:sz="0" w:space="0" w:color="auto"/>
            <w:right w:val="none" w:sz="0" w:space="0" w:color="auto"/>
          </w:divBdr>
        </w:div>
        <w:div w:id="1905868124">
          <w:marLeft w:val="640"/>
          <w:marRight w:val="0"/>
          <w:marTop w:val="0"/>
          <w:marBottom w:val="0"/>
          <w:divBdr>
            <w:top w:val="none" w:sz="0" w:space="0" w:color="auto"/>
            <w:left w:val="none" w:sz="0" w:space="0" w:color="auto"/>
            <w:bottom w:val="none" w:sz="0" w:space="0" w:color="auto"/>
            <w:right w:val="none" w:sz="0" w:space="0" w:color="auto"/>
          </w:divBdr>
        </w:div>
        <w:div w:id="2043481860">
          <w:marLeft w:val="640"/>
          <w:marRight w:val="0"/>
          <w:marTop w:val="0"/>
          <w:marBottom w:val="0"/>
          <w:divBdr>
            <w:top w:val="none" w:sz="0" w:space="0" w:color="auto"/>
            <w:left w:val="none" w:sz="0" w:space="0" w:color="auto"/>
            <w:bottom w:val="none" w:sz="0" w:space="0" w:color="auto"/>
            <w:right w:val="none" w:sz="0" w:space="0" w:color="auto"/>
          </w:divBdr>
        </w:div>
        <w:div w:id="2018845817">
          <w:marLeft w:val="640"/>
          <w:marRight w:val="0"/>
          <w:marTop w:val="0"/>
          <w:marBottom w:val="0"/>
          <w:divBdr>
            <w:top w:val="none" w:sz="0" w:space="0" w:color="auto"/>
            <w:left w:val="none" w:sz="0" w:space="0" w:color="auto"/>
            <w:bottom w:val="none" w:sz="0" w:space="0" w:color="auto"/>
            <w:right w:val="none" w:sz="0" w:space="0" w:color="auto"/>
          </w:divBdr>
        </w:div>
        <w:div w:id="1431972522">
          <w:marLeft w:val="640"/>
          <w:marRight w:val="0"/>
          <w:marTop w:val="0"/>
          <w:marBottom w:val="0"/>
          <w:divBdr>
            <w:top w:val="none" w:sz="0" w:space="0" w:color="auto"/>
            <w:left w:val="none" w:sz="0" w:space="0" w:color="auto"/>
            <w:bottom w:val="none" w:sz="0" w:space="0" w:color="auto"/>
            <w:right w:val="none" w:sz="0" w:space="0" w:color="auto"/>
          </w:divBdr>
        </w:div>
        <w:div w:id="669211683">
          <w:marLeft w:val="640"/>
          <w:marRight w:val="0"/>
          <w:marTop w:val="0"/>
          <w:marBottom w:val="0"/>
          <w:divBdr>
            <w:top w:val="none" w:sz="0" w:space="0" w:color="auto"/>
            <w:left w:val="none" w:sz="0" w:space="0" w:color="auto"/>
            <w:bottom w:val="none" w:sz="0" w:space="0" w:color="auto"/>
            <w:right w:val="none" w:sz="0" w:space="0" w:color="auto"/>
          </w:divBdr>
        </w:div>
        <w:div w:id="993221034">
          <w:marLeft w:val="640"/>
          <w:marRight w:val="0"/>
          <w:marTop w:val="0"/>
          <w:marBottom w:val="0"/>
          <w:divBdr>
            <w:top w:val="none" w:sz="0" w:space="0" w:color="auto"/>
            <w:left w:val="none" w:sz="0" w:space="0" w:color="auto"/>
            <w:bottom w:val="none" w:sz="0" w:space="0" w:color="auto"/>
            <w:right w:val="none" w:sz="0" w:space="0" w:color="auto"/>
          </w:divBdr>
        </w:div>
        <w:div w:id="1222785198">
          <w:marLeft w:val="640"/>
          <w:marRight w:val="0"/>
          <w:marTop w:val="0"/>
          <w:marBottom w:val="0"/>
          <w:divBdr>
            <w:top w:val="none" w:sz="0" w:space="0" w:color="auto"/>
            <w:left w:val="none" w:sz="0" w:space="0" w:color="auto"/>
            <w:bottom w:val="none" w:sz="0" w:space="0" w:color="auto"/>
            <w:right w:val="none" w:sz="0" w:space="0" w:color="auto"/>
          </w:divBdr>
        </w:div>
        <w:div w:id="1346976899">
          <w:marLeft w:val="640"/>
          <w:marRight w:val="0"/>
          <w:marTop w:val="0"/>
          <w:marBottom w:val="0"/>
          <w:divBdr>
            <w:top w:val="none" w:sz="0" w:space="0" w:color="auto"/>
            <w:left w:val="none" w:sz="0" w:space="0" w:color="auto"/>
            <w:bottom w:val="none" w:sz="0" w:space="0" w:color="auto"/>
            <w:right w:val="none" w:sz="0" w:space="0" w:color="auto"/>
          </w:divBdr>
        </w:div>
        <w:div w:id="1221744692">
          <w:marLeft w:val="640"/>
          <w:marRight w:val="0"/>
          <w:marTop w:val="0"/>
          <w:marBottom w:val="0"/>
          <w:divBdr>
            <w:top w:val="none" w:sz="0" w:space="0" w:color="auto"/>
            <w:left w:val="none" w:sz="0" w:space="0" w:color="auto"/>
            <w:bottom w:val="none" w:sz="0" w:space="0" w:color="auto"/>
            <w:right w:val="none" w:sz="0" w:space="0" w:color="auto"/>
          </w:divBdr>
        </w:div>
        <w:div w:id="1470705260">
          <w:marLeft w:val="640"/>
          <w:marRight w:val="0"/>
          <w:marTop w:val="0"/>
          <w:marBottom w:val="0"/>
          <w:divBdr>
            <w:top w:val="none" w:sz="0" w:space="0" w:color="auto"/>
            <w:left w:val="none" w:sz="0" w:space="0" w:color="auto"/>
            <w:bottom w:val="none" w:sz="0" w:space="0" w:color="auto"/>
            <w:right w:val="none" w:sz="0" w:space="0" w:color="auto"/>
          </w:divBdr>
        </w:div>
        <w:div w:id="237062925">
          <w:marLeft w:val="640"/>
          <w:marRight w:val="0"/>
          <w:marTop w:val="0"/>
          <w:marBottom w:val="0"/>
          <w:divBdr>
            <w:top w:val="none" w:sz="0" w:space="0" w:color="auto"/>
            <w:left w:val="none" w:sz="0" w:space="0" w:color="auto"/>
            <w:bottom w:val="none" w:sz="0" w:space="0" w:color="auto"/>
            <w:right w:val="none" w:sz="0" w:space="0" w:color="auto"/>
          </w:divBdr>
        </w:div>
        <w:div w:id="316615189">
          <w:marLeft w:val="640"/>
          <w:marRight w:val="0"/>
          <w:marTop w:val="0"/>
          <w:marBottom w:val="0"/>
          <w:divBdr>
            <w:top w:val="none" w:sz="0" w:space="0" w:color="auto"/>
            <w:left w:val="none" w:sz="0" w:space="0" w:color="auto"/>
            <w:bottom w:val="none" w:sz="0" w:space="0" w:color="auto"/>
            <w:right w:val="none" w:sz="0" w:space="0" w:color="auto"/>
          </w:divBdr>
        </w:div>
        <w:div w:id="687292519">
          <w:marLeft w:val="640"/>
          <w:marRight w:val="0"/>
          <w:marTop w:val="0"/>
          <w:marBottom w:val="0"/>
          <w:divBdr>
            <w:top w:val="none" w:sz="0" w:space="0" w:color="auto"/>
            <w:left w:val="none" w:sz="0" w:space="0" w:color="auto"/>
            <w:bottom w:val="none" w:sz="0" w:space="0" w:color="auto"/>
            <w:right w:val="none" w:sz="0" w:space="0" w:color="auto"/>
          </w:divBdr>
        </w:div>
        <w:div w:id="1050569331">
          <w:marLeft w:val="640"/>
          <w:marRight w:val="0"/>
          <w:marTop w:val="0"/>
          <w:marBottom w:val="0"/>
          <w:divBdr>
            <w:top w:val="none" w:sz="0" w:space="0" w:color="auto"/>
            <w:left w:val="none" w:sz="0" w:space="0" w:color="auto"/>
            <w:bottom w:val="none" w:sz="0" w:space="0" w:color="auto"/>
            <w:right w:val="none" w:sz="0" w:space="0" w:color="auto"/>
          </w:divBdr>
        </w:div>
        <w:div w:id="394935392">
          <w:marLeft w:val="640"/>
          <w:marRight w:val="0"/>
          <w:marTop w:val="0"/>
          <w:marBottom w:val="0"/>
          <w:divBdr>
            <w:top w:val="none" w:sz="0" w:space="0" w:color="auto"/>
            <w:left w:val="none" w:sz="0" w:space="0" w:color="auto"/>
            <w:bottom w:val="none" w:sz="0" w:space="0" w:color="auto"/>
            <w:right w:val="none" w:sz="0" w:space="0" w:color="auto"/>
          </w:divBdr>
        </w:div>
        <w:div w:id="1948073100">
          <w:marLeft w:val="640"/>
          <w:marRight w:val="0"/>
          <w:marTop w:val="0"/>
          <w:marBottom w:val="0"/>
          <w:divBdr>
            <w:top w:val="none" w:sz="0" w:space="0" w:color="auto"/>
            <w:left w:val="none" w:sz="0" w:space="0" w:color="auto"/>
            <w:bottom w:val="none" w:sz="0" w:space="0" w:color="auto"/>
            <w:right w:val="none" w:sz="0" w:space="0" w:color="auto"/>
          </w:divBdr>
        </w:div>
        <w:div w:id="1928995430">
          <w:marLeft w:val="640"/>
          <w:marRight w:val="0"/>
          <w:marTop w:val="0"/>
          <w:marBottom w:val="0"/>
          <w:divBdr>
            <w:top w:val="none" w:sz="0" w:space="0" w:color="auto"/>
            <w:left w:val="none" w:sz="0" w:space="0" w:color="auto"/>
            <w:bottom w:val="none" w:sz="0" w:space="0" w:color="auto"/>
            <w:right w:val="none" w:sz="0" w:space="0" w:color="auto"/>
          </w:divBdr>
        </w:div>
        <w:div w:id="1426030320">
          <w:marLeft w:val="640"/>
          <w:marRight w:val="0"/>
          <w:marTop w:val="0"/>
          <w:marBottom w:val="0"/>
          <w:divBdr>
            <w:top w:val="none" w:sz="0" w:space="0" w:color="auto"/>
            <w:left w:val="none" w:sz="0" w:space="0" w:color="auto"/>
            <w:bottom w:val="none" w:sz="0" w:space="0" w:color="auto"/>
            <w:right w:val="none" w:sz="0" w:space="0" w:color="auto"/>
          </w:divBdr>
        </w:div>
        <w:div w:id="756948573">
          <w:marLeft w:val="640"/>
          <w:marRight w:val="0"/>
          <w:marTop w:val="0"/>
          <w:marBottom w:val="0"/>
          <w:divBdr>
            <w:top w:val="none" w:sz="0" w:space="0" w:color="auto"/>
            <w:left w:val="none" w:sz="0" w:space="0" w:color="auto"/>
            <w:bottom w:val="none" w:sz="0" w:space="0" w:color="auto"/>
            <w:right w:val="none" w:sz="0" w:space="0" w:color="auto"/>
          </w:divBdr>
        </w:div>
        <w:div w:id="1832141617">
          <w:marLeft w:val="640"/>
          <w:marRight w:val="0"/>
          <w:marTop w:val="0"/>
          <w:marBottom w:val="0"/>
          <w:divBdr>
            <w:top w:val="none" w:sz="0" w:space="0" w:color="auto"/>
            <w:left w:val="none" w:sz="0" w:space="0" w:color="auto"/>
            <w:bottom w:val="none" w:sz="0" w:space="0" w:color="auto"/>
            <w:right w:val="none" w:sz="0" w:space="0" w:color="auto"/>
          </w:divBdr>
        </w:div>
        <w:div w:id="2082287541">
          <w:marLeft w:val="640"/>
          <w:marRight w:val="0"/>
          <w:marTop w:val="0"/>
          <w:marBottom w:val="0"/>
          <w:divBdr>
            <w:top w:val="none" w:sz="0" w:space="0" w:color="auto"/>
            <w:left w:val="none" w:sz="0" w:space="0" w:color="auto"/>
            <w:bottom w:val="none" w:sz="0" w:space="0" w:color="auto"/>
            <w:right w:val="none" w:sz="0" w:space="0" w:color="auto"/>
          </w:divBdr>
        </w:div>
        <w:div w:id="1435905986">
          <w:marLeft w:val="640"/>
          <w:marRight w:val="0"/>
          <w:marTop w:val="0"/>
          <w:marBottom w:val="0"/>
          <w:divBdr>
            <w:top w:val="none" w:sz="0" w:space="0" w:color="auto"/>
            <w:left w:val="none" w:sz="0" w:space="0" w:color="auto"/>
            <w:bottom w:val="none" w:sz="0" w:space="0" w:color="auto"/>
            <w:right w:val="none" w:sz="0" w:space="0" w:color="auto"/>
          </w:divBdr>
        </w:div>
        <w:div w:id="735011350">
          <w:marLeft w:val="640"/>
          <w:marRight w:val="0"/>
          <w:marTop w:val="0"/>
          <w:marBottom w:val="0"/>
          <w:divBdr>
            <w:top w:val="none" w:sz="0" w:space="0" w:color="auto"/>
            <w:left w:val="none" w:sz="0" w:space="0" w:color="auto"/>
            <w:bottom w:val="none" w:sz="0" w:space="0" w:color="auto"/>
            <w:right w:val="none" w:sz="0" w:space="0" w:color="auto"/>
          </w:divBdr>
        </w:div>
        <w:div w:id="1267152281">
          <w:marLeft w:val="640"/>
          <w:marRight w:val="0"/>
          <w:marTop w:val="0"/>
          <w:marBottom w:val="0"/>
          <w:divBdr>
            <w:top w:val="none" w:sz="0" w:space="0" w:color="auto"/>
            <w:left w:val="none" w:sz="0" w:space="0" w:color="auto"/>
            <w:bottom w:val="none" w:sz="0" w:space="0" w:color="auto"/>
            <w:right w:val="none" w:sz="0" w:space="0" w:color="auto"/>
          </w:divBdr>
        </w:div>
        <w:div w:id="1053969961">
          <w:marLeft w:val="640"/>
          <w:marRight w:val="0"/>
          <w:marTop w:val="0"/>
          <w:marBottom w:val="0"/>
          <w:divBdr>
            <w:top w:val="none" w:sz="0" w:space="0" w:color="auto"/>
            <w:left w:val="none" w:sz="0" w:space="0" w:color="auto"/>
            <w:bottom w:val="none" w:sz="0" w:space="0" w:color="auto"/>
            <w:right w:val="none" w:sz="0" w:space="0" w:color="auto"/>
          </w:divBdr>
        </w:div>
        <w:div w:id="122502951">
          <w:marLeft w:val="640"/>
          <w:marRight w:val="0"/>
          <w:marTop w:val="0"/>
          <w:marBottom w:val="0"/>
          <w:divBdr>
            <w:top w:val="none" w:sz="0" w:space="0" w:color="auto"/>
            <w:left w:val="none" w:sz="0" w:space="0" w:color="auto"/>
            <w:bottom w:val="none" w:sz="0" w:space="0" w:color="auto"/>
            <w:right w:val="none" w:sz="0" w:space="0" w:color="auto"/>
          </w:divBdr>
        </w:div>
        <w:div w:id="155074192">
          <w:marLeft w:val="640"/>
          <w:marRight w:val="0"/>
          <w:marTop w:val="0"/>
          <w:marBottom w:val="0"/>
          <w:divBdr>
            <w:top w:val="none" w:sz="0" w:space="0" w:color="auto"/>
            <w:left w:val="none" w:sz="0" w:space="0" w:color="auto"/>
            <w:bottom w:val="none" w:sz="0" w:space="0" w:color="auto"/>
            <w:right w:val="none" w:sz="0" w:space="0" w:color="auto"/>
          </w:divBdr>
        </w:div>
        <w:div w:id="387612207">
          <w:marLeft w:val="640"/>
          <w:marRight w:val="0"/>
          <w:marTop w:val="0"/>
          <w:marBottom w:val="0"/>
          <w:divBdr>
            <w:top w:val="none" w:sz="0" w:space="0" w:color="auto"/>
            <w:left w:val="none" w:sz="0" w:space="0" w:color="auto"/>
            <w:bottom w:val="none" w:sz="0" w:space="0" w:color="auto"/>
            <w:right w:val="none" w:sz="0" w:space="0" w:color="auto"/>
          </w:divBdr>
        </w:div>
        <w:div w:id="50883492">
          <w:marLeft w:val="640"/>
          <w:marRight w:val="0"/>
          <w:marTop w:val="0"/>
          <w:marBottom w:val="0"/>
          <w:divBdr>
            <w:top w:val="none" w:sz="0" w:space="0" w:color="auto"/>
            <w:left w:val="none" w:sz="0" w:space="0" w:color="auto"/>
            <w:bottom w:val="none" w:sz="0" w:space="0" w:color="auto"/>
            <w:right w:val="none" w:sz="0" w:space="0" w:color="auto"/>
          </w:divBdr>
        </w:div>
        <w:div w:id="1842426342">
          <w:marLeft w:val="640"/>
          <w:marRight w:val="0"/>
          <w:marTop w:val="0"/>
          <w:marBottom w:val="0"/>
          <w:divBdr>
            <w:top w:val="none" w:sz="0" w:space="0" w:color="auto"/>
            <w:left w:val="none" w:sz="0" w:space="0" w:color="auto"/>
            <w:bottom w:val="none" w:sz="0" w:space="0" w:color="auto"/>
            <w:right w:val="none" w:sz="0" w:space="0" w:color="auto"/>
          </w:divBdr>
        </w:div>
        <w:div w:id="1638300180">
          <w:marLeft w:val="640"/>
          <w:marRight w:val="0"/>
          <w:marTop w:val="0"/>
          <w:marBottom w:val="0"/>
          <w:divBdr>
            <w:top w:val="none" w:sz="0" w:space="0" w:color="auto"/>
            <w:left w:val="none" w:sz="0" w:space="0" w:color="auto"/>
            <w:bottom w:val="none" w:sz="0" w:space="0" w:color="auto"/>
            <w:right w:val="none" w:sz="0" w:space="0" w:color="auto"/>
          </w:divBdr>
        </w:div>
        <w:div w:id="1138036988">
          <w:marLeft w:val="640"/>
          <w:marRight w:val="0"/>
          <w:marTop w:val="0"/>
          <w:marBottom w:val="0"/>
          <w:divBdr>
            <w:top w:val="none" w:sz="0" w:space="0" w:color="auto"/>
            <w:left w:val="none" w:sz="0" w:space="0" w:color="auto"/>
            <w:bottom w:val="none" w:sz="0" w:space="0" w:color="auto"/>
            <w:right w:val="none" w:sz="0" w:space="0" w:color="auto"/>
          </w:divBdr>
        </w:div>
        <w:div w:id="1202285988">
          <w:marLeft w:val="640"/>
          <w:marRight w:val="0"/>
          <w:marTop w:val="0"/>
          <w:marBottom w:val="0"/>
          <w:divBdr>
            <w:top w:val="none" w:sz="0" w:space="0" w:color="auto"/>
            <w:left w:val="none" w:sz="0" w:space="0" w:color="auto"/>
            <w:bottom w:val="none" w:sz="0" w:space="0" w:color="auto"/>
            <w:right w:val="none" w:sz="0" w:space="0" w:color="auto"/>
          </w:divBdr>
        </w:div>
        <w:div w:id="1815415946">
          <w:marLeft w:val="640"/>
          <w:marRight w:val="0"/>
          <w:marTop w:val="0"/>
          <w:marBottom w:val="0"/>
          <w:divBdr>
            <w:top w:val="none" w:sz="0" w:space="0" w:color="auto"/>
            <w:left w:val="none" w:sz="0" w:space="0" w:color="auto"/>
            <w:bottom w:val="none" w:sz="0" w:space="0" w:color="auto"/>
            <w:right w:val="none" w:sz="0" w:space="0" w:color="auto"/>
          </w:divBdr>
        </w:div>
        <w:div w:id="487094210">
          <w:marLeft w:val="640"/>
          <w:marRight w:val="0"/>
          <w:marTop w:val="0"/>
          <w:marBottom w:val="0"/>
          <w:divBdr>
            <w:top w:val="none" w:sz="0" w:space="0" w:color="auto"/>
            <w:left w:val="none" w:sz="0" w:space="0" w:color="auto"/>
            <w:bottom w:val="none" w:sz="0" w:space="0" w:color="auto"/>
            <w:right w:val="none" w:sz="0" w:space="0" w:color="auto"/>
          </w:divBdr>
        </w:div>
        <w:div w:id="1112897370">
          <w:marLeft w:val="640"/>
          <w:marRight w:val="0"/>
          <w:marTop w:val="0"/>
          <w:marBottom w:val="0"/>
          <w:divBdr>
            <w:top w:val="none" w:sz="0" w:space="0" w:color="auto"/>
            <w:left w:val="none" w:sz="0" w:space="0" w:color="auto"/>
            <w:bottom w:val="none" w:sz="0" w:space="0" w:color="auto"/>
            <w:right w:val="none" w:sz="0" w:space="0" w:color="auto"/>
          </w:divBdr>
        </w:div>
        <w:div w:id="982271624">
          <w:marLeft w:val="640"/>
          <w:marRight w:val="0"/>
          <w:marTop w:val="0"/>
          <w:marBottom w:val="0"/>
          <w:divBdr>
            <w:top w:val="none" w:sz="0" w:space="0" w:color="auto"/>
            <w:left w:val="none" w:sz="0" w:space="0" w:color="auto"/>
            <w:bottom w:val="none" w:sz="0" w:space="0" w:color="auto"/>
            <w:right w:val="none" w:sz="0" w:space="0" w:color="auto"/>
          </w:divBdr>
        </w:div>
        <w:div w:id="2009290603">
          <w:marLeft w:val="640"/>
          <w:marRight w:val="0"/>
          <w:marTop w:val="0"/>
          <w:marBottom w:val="0"/>
          <w:divBdr>
            <w:top w:val="none" w:sz="0" w:space="0" w:color="auto"/>
            <w:left w:val="none" w:sz="0" w:space="0" w:color="auto"/>
            <w:bottom w:val="none" w:sz="0" w:space="0" w:color="auto"/>
            <w:right w:val="none" w:sz="0" w:space="0" w:color="auto"/>
          </w:divBdr>
        </w:div>
        <w:div w:id="183128855">
          <w:marLeft w:val="640"/>
          <w:marRight w:val="0"/>
          <w:marTop w:val="0"/>
          <w:marBottom w:val="0"/>
          <w:divBdr>
            <w:top w:val="none" w:sz="0" w:space="0" w:color="auto"/>
            <w:left w:val="none" w:sz="0" w:space="0" w:color="auto"/>
            <w:bottom w:val="none" w:sz="0" w:space="0" w:color="auto"/>
            <w:right w:val="none" w:sz="0" w:space="0" w:color="auto"/>
          </w:divBdr>
        </w:div>
        <w:div w:id="387387460">
          <w:marLeft w:val="640"/>
          <w:marRight w:val="0"/>
          <w:marTop w:val="0"/>
          <w:marBottom w:val="0"/>
          <w:divBdr>
            <w:top w:val="none" w:sz="0" w:space="0" w:color="auto"/>
            <w:left w:val="none" w:sz="0" w:space="0" w:color="auto"/>
            <w:bottom w:val="none" w:sz="0" w:space="0" w:color="auto"/>
            <w:right w:val="none" w:sz="0" w:space="0" w:color="auto"/>
          </w:divBdr>
        </w:div>
        <w:div w:id="1280186476">
          <w:marLeft w:val="640"/>
          <w:marRight w:val="0"/>
          <w:marTop w:val="0"/>
          <w:marBottom w:val="0"/>
          <w:divBdr>
            <w:top w:val="none" w:sz="0" w:space="0" w:color="auto"/>
            <w:left w:val="none" w:sz="0" w:space="0" w:color="auto"/>
            <w:bottom w:val="none" w:sz="0" w:space="0" w:color="auto"/>
            <w:right w:val="none" w:sz="0" w:space="0" w:color="auto"/>
          </w:divBdr>
        </w:div>
        <w:div w:id="125783984">
          <w:marLeft w:val="640"/>
          <w:marRight w:val="0"/>
          <w:marTop w:val="0"/>
          <w:marBottom w:val="0"/>
          <w:divBdr>
            <w:top w:val="none" w:sz="0" w:space="0" w:color="auto"/>
            <w:left w:val="none" w:sz="0" w:space="0" w:color="auto"/>
            <w:bottom w:val="none" w:sz="0" w:space="0" w:color="auto"/>
            <w:right w:val="none" w:sz="0" w:space="0" w:color="auto"/>
          </w:divBdr>
        </w:div>
        <w:div w:id="1763912661">
          <w:marLeft w:val="640"/>
          <w:marRight w:val="0"/>
          <w:marTop w:val="0"/>
          <w:marBottom w:val="0"/>
          <w:divBdr>
            <w:top w:val="none" w:sz="0" w:space="0" w:color="auto"/>
            <w:left w:val="none" w:sz="0" w:space="0" w:color="auto"/>
            <w:bottom w:val="none" w:sz="0" w:space="0" w:color="auto"/>
            <w:right w:val="none" w:sz="0" w:space="0" w:color="auto"/>
          </w:divBdr>
        </w:div>
        <w:div w:id="2011250608">
          <w:marLeft w:val="640"/>
          <w:marRight w:val="0"/>
          <w:marTop w:val="0"/>
          <w:marBottom w:val="0"/>
          <w:divBdr>
            <w:top w:val="none" w:sz="0" w:space="0" w:color="auto"/>
            <w:left w:val="none" w:sz="0" w:space="0" w:color="auto"/>
            <w:bottom w:val="none" w:sz="0" w:space="0" w:color="auto"/>
            <w:right w:val="none" w:sz="0" w:space="0" w:color="auto"/>
          </w:divBdr>
        </w:div>
        <w:div w:id="1010183258">
          <w:marLeft w:val="640"/>
          <w:marRight w:val="0"/>
          <w:marTop w:val="0"/>
          <w:marBottom w:val="0"/>
          <w:divBdr>
            <w:top w:val="none" w:sz="0" w:space="0" w:color="auto"/>
            <w:left w:val="none" w:sz="0" w:space="0" w:color="auto"/>
            <w:bottom w:val="none" w:sz="0" w:space="0" w:color="auto"/>
            <w:right w:val="none" w:sz="0" w:space="0" w:color="auto"/>
          </w:divBdr>
        </w:div>
        <w:div w:id="1299338912">
          <w:marLeft w:val="640"/>
          <w:marRight w:val="0"/>
          <w:marTop w:val="0"/>
          <w:marBottom w:val="0"/>
          <w:divBdr>
            <w:top w:val="none" w:sz="0" w:space="0" w:color="auto"/>
            <w:left w:val="none" w:sz="0" w:space="0" w:color="auto"/>
            <w:bottom w:val="none" w:sz="0" w:space="0" w:color="auto"/>
            <w:right w:val="none" w:sz="0" w:space="0" w:color="auto"/>
          </w:divBdr>
        </w:div>
        <w:div w:id="306708626">
          <w:marLeft w:val="640"/>
          <w:marRight w:val="0"/>
          <w:marTop w:val="0"/>
          <w:marBottom w:val="0"/>
          <w:divBdr>
            <w:top w:val="none" w:sz="0" w:space="0" w:color="auto"/>
            <w:left w:val="none" w:sz="0" w:space="0" w:color="auto"/>
            <w:bottom w:val="none" w:sz="0" w:space="0" w:color="auto"/>
            <w:right w:val="none" w:sz="0" w:space="0" w:color="auto"/>
          </w:divBdr>
        </w:div>
        <w:div w:id="823084175">
          <w:marLeft w:val="640"/>
          <w:marRight w:val="0"/>
          <w:marTop w:val="0"/>
          <w:marBottom w:val="0"/>
          <w:divBdr>
            <w:top w:val="none" w:sz="0" w:space="0" w:color="auto"/>
            <w:left w:val="none" w:sz="0" w:space="0" w:color="auto"/>
            <w:bottom w:val="none" w:sz="0" w:space="0" w:color="auto"/>
            <w:right w:val="none" w:sz="0" w:space="0" w:color="auto"/>
          </w:divBdr>
        </w:div>
      </w:divsChild>
    </w:div>
    <w:div w:id="1610772661">
      <w:bodyDiv w:val="1"/>
      <w:marLeft w:val="0"/>
      <w:marRight w:val="0"/>
      <w:marTop w:val="0"/>
      <w:marBottom w:val="0"/>
      <w:divBdr>
        <w:top w:val="none" w:sz="0" w:space="0" w:color="auto"/>
        <w:left w:val="none" w:sz="0" w:space="0" w:color="auto"/>
        <w:bottom w:val="none" w:sz="0" w:space="0" w:color="auto"/>
        <w:right w:val="none" w:sz="0" w:space="0" w:color="auto"/>
      </w:divBdr>
    </w:div>
    <w:div w:id="1613781756">
      <w:bodyDiv w:val="1"/>
      <w:marLeft w:val="0"/>
      <w:marRight w:val="0"/>
      <w:marTop w:val="0"/>
      <w:marBottom w:val="0"/>
      <w:divBdr>
        <w:top w:val="none" w:sz="0" w:space="0" w:color="auto"/>
        <w:left w:val="none" w:sz="0" w:space="0" w:color="auto"/>
        <w:bottom w:val="none" w:sz="0" w:space="0" w:color="auto"/>
        <w:right w:val="none" w:sz="0" w:space="0" w:color="auto"/>
      </w:divBdr>
      <w:divsChild>
        <w:div w:id="672998026">
          <w:marLeft w:val="480"/>
          <w:marRight w:val="0"/>
          <w:marTop w:val="0"/>
          <w:marBottom w:val="0"/>
          <w:divBdr>
            <w:top w:val="none" w:sz="0" w:space="0" w:color="auto"/>
            <w:left w:val="none" w:sz="0" w:space="0" w:color="auto"/>
            <w:bottom w:val="none" w:sz="0" w:space="0" w:color="auto"/>
            <w:right w:val="none" w:sz="0" w:space="0" w:color="auto"/>
          </w:divBdr>
        </w:div>
        <w:div w:id="1195267059">
          <w:marLeft w:val="480"/>
          <w:marRight w:val="0"/>
          <w:marTop w:val="0"/>
          <w:marBottom w:val="0"/>
          <w:divBdr>
            <w:top w:val="none" w:sz="0" w:space="0" w:color="auto"/>
            <w:left w:val="none" w:sz="0" w:space="0" w:color="auto"/>
            <w:bottom w:val="none" w:sz="0" w:space="0" w:color="auto"/>
            <w:right w:val="none" w:sz="0" w:space="0" w:color="auto"/>
          </w:divBdr>
        </w:div>
        <w:div w:id="1941571627">
          <w:marLeft w:val="480"/>
          <w:marRight w:val="0"/>
          <w:marTop w:val="0"/>
          <w:marBottom w:val="0"/>
          <w:divBdr>
            <w:top w:val="none" w:sz="0" w:space="0" w:color="auto"/>
            <w:left w:val="none" w:sz="0" w:space="0" w:color="auto"/>
            <w:bottom w:val="none" w:sz="0" w:space="0" w:color="auto"/>
            <w:right w:val="none" w:sz="0" w:space="0" w:color="auto"/>
          </w:divBdr>
        </w:div>
        <w:div w:id="133065185">
          <w:marLeft w:val="480"/>
          <w:marRight w:val="0"/>
          <w:marTop w:val="0"/>
          <w:marBottom w:val="0"/>
          <w:divBdr>
            <w:top w:val="none" w:sz="0" w:space="0" w:color="auto"/>
            <w:left w:val="none" w:sz="0" w:space="0" w:color="auto"/>
            <w:bottom w:val="none" w:sz="0" w:space="0" w:color="auto"/>
            <w:right w:val="none" w:sz="0" w:space="0" w:color="auto"/>
          </w:divBdr>
        </w:div>
        <w:div w:id="245847370">
          <w:marLeft w:val="480"/>
          <w:marRight w:val="0"/>
          <w:marTop w:val="0"/>
          <w:marBottom w:val="0"/>
          <w:divBdr>
            <w:top w:val="none" w:sz="0" w:space="0" w:color="auto"/>
            <w:left w:val="none" w:sz="0" w:space="0" w:color="auto"/>
            <w:bottom w:val="none" w:sz="0" w:space="0" w:color="auto"/>
            <w:right w:val="none" w:sz="0" w:space="0" w:color="auto"/>
          </w:divBdr>
        </w:div>
        <w:div w:id="639185849">
          <w:marLeft w:val="480"/>
          <w:marRight w:val="0"/>
          <w:marTop w:val="0"/>
          <w:marBottom w:val="0"/>
          <w:divBdr>
            <w:top w:val="none" w:sz="0" w:space="0" w:color="auto"/>
            <w:left w:val="none" w:sz="0" w:space="0" w:color="auto"/>
            <w:bottom w:val="none" w:sz="0" w:space="0" w:color="auto"/>
            <w:right w:val="none" w:sz="0" w:space="0" w:color="auto"/>
          </w:divBdr>
        </w:div>
        <w:div w:id="1662730432">
          <w:marLeft w:val="480"/>
          <w:marRight w:val="0"/>
          <w:marTop w:val="0"/>
          <w:marBottom w:val="0"/>
          <w:divBdr>
            <w:top w:val="none" w:sz="0" w:space="0" w:color="auto"/>
            <w:left w:val="none" w:sz="0" w:space="0" w:color="auto"/>
            <w:bottom w:val="none" w:sz="0" w:space="0" w:color="auto"/>
            <w:right w:val="none" w:sz="0" w:space="0" w:color="auto"/>
          </w:divBdr>
        </w:div>
        <w:div w:id="486479332">
          <w:marLeft w:val="480"/>
          <w:marRight w:val="0"/>
          <w:marTop w:val="0"/>
          <w:marBottom w:val="0"/>
          <w:divBdr>
            <w:top w:val="none" w:sz="0" w:space="0" w:color="auto"/>
            <w:left w:val="none" w:sz="0" w:space="0" w:color="auto"/>
            <w:bottom w:val="none" w:sz="0" w:space="0" w:color="auto"/>
            <w:right w:val="none" w:sz="0" w:space="0" w:color="auto"/>
          </w:divBdr>
        </w:div>
        <w:div w:id="184098007">
          <w:marLeft w:val="480"/>
          <w:marRight w:val="0"/>
          <w:marTop w:val="0"/>
          <w:marBottom w:val="0"/>
          <w:divBdr>
            <w:top w:val="none" w:sz="0" w:space="0" w:color="auto"/>
            <w:left w:val="none" w:sz="0" w:space="0" w:color="auto"/>
            <w:bottom w:val="none" w:sz="0" w:space="0" w:color="auto"/>
            <w:right w:val="none" w:sz="0" w:space="0" w:color="auto"/>
          </w:divBdr>
        </w:div>
        <w:div w:id="1583644658">
          <w:marLeft w:val="480"/>
          <w:marRight w:val="0"/>
          <w:marTop w:val="0"/>
          <w:marBottom w:val="0"/>
          <w:divBdr>
            <w:top w:val="none" w:sz="0" w:space="0" w:color="auto"/>
            <w:left w:val="none" w:sz="0" w:space="0" w:color="auto"/>
            <w:bottom w:val="none" w:sz="0" w:space="0" w:color="auto"/>
            <w:right w:val="none" w:sz="0" w:space="0" w:color="auto"/>
          </w:divBdr>
        </w:div>
        <w:div w:id="1062405022">
          <w:marLeft w:val="480"/>
          <w:marRight w:val="0"/>
          <w:marTop w:val="0"/>
          <w:marBottom w:val="0"/>
          <w:divBdr>
            <w:top w:val="none" w:sz="0" w:space="0" w:color="auto"/>
            <w:left w:val="none" w:sz="0" w:space="0" w:color="auto"/>
            <w:bottom w:val="none" w:sz="0" w:space="0" w:color="auto"/>
            <w:right w:val="none" w:sz="0" w:space="0" w:color="auto"/>
          </w:divBdr>
        </w:div>
        <w:div w:id="971406892">
          <w:marLeft w:val="480"/>
          <w:marRight w:val="0"/>
          <w:marTop w:val="0"/>
          <w:marBottom w:val="0"/>
          <w:divBdr>
            <w:top w:val="none" w:sz="0" w:space="0" w:color="auto"/>
            <w:left w:val="none" w:sz="0" w:space="0" w:color="auto"/>
            <w:bottom w:val="none" w:sz="0" w:space="0" w:color="auto"/>
            <w:right w:val="none" w:sz="0" w:space="0" w:color="auto"/>
          </w:divBdr>
        </w:div>
        <w:div w:id="1202207817">
          <w:marLeft w:val="480"/>
          <w:marRight w:val="0"/>
          <w:marTop w:val="0"/>
          <w:marBottom w:val="0"/>
          <w:divBdr>
            <w:top w:val="none" w:sz="0" w:space="0" w:color="auto"/>
            <w:left w:val="none" w:sz="0" w:space="0" w:color="auto"/>
            <w:bottom w:val="none" w:sz="0" w:space="0" w:color="auto"/>
            <w:right w:val="none" w:sz="0" w:space="0" w:color="auto"/>
          </w:divBdr>
        </w:div>
        <w:div w:id="1519730506">
          <w:marLeft w:val="480"/>
          <w:marRight w:val="0"/>
          <w:marTop w:val="0"/>
          <w:marBottom w:val="0"/>
          <w:divBdr>
            <w:top w:val="none" w:sz="0" w:space="0" w:color="auto"/>
            <w:left w:val="none" w:sz="0" w:space="0" w:color="auto"/>
            <w:bottom w:val="none" w:sz="0" w:space="0" w:color="auto"/>
            <w:right w:val="none" w:sz="0" w:space="0" w:color="auto"/>
          </w:divBdr>
        </w:div>
        <w:div w:id="904413002">
          <w:marLeft w:val="480"/>
          <w:marRight w:val="0"/>
          <w:marTop w:val="0"/>
          <w:marBottom w:val="0"/>
          <w:divBdr>
            <w:top w:val="none" w:sz="0" w:space="0" w:color="auto"/>
            <w:left w:val="none" w:sz="0" w:space="0" w:color="auto"/>
            <w:bottom w:val="none" w:sz="0" w:space="0" w:color="auto"/>
            <w:right w:val="none" w:sz="0" w:space="0" w:color="auto"/>
          </w:divBdr>
        </w:div>
        <w:div w:id="710153650">
          <w:marLeft w:val="480"/>
          <w:marRight w:val="0"/>
          <w:marTop w:val="0"/>
          <w:marBottom w:val="0"/>
          <w:divBdr>
            <w:top w:val="none" w:sz="0" w:space="0" w:color="auto"/>
            <w:left w:val="none" w:sz="0" w:space="0" w:color="auto"/>
            <w:bottom w:val="none" w:sz="0" w:space="0" w:color="auto"/>
            <w:right w:val="none" w:sz="0" w:space="0" w:color="auto"/>
          </w:divBdr>
        </w:div>
        <w:div w:id="1692223083">
          <w:marLeft w:val="480"/>
          <w:marRight w:val="0"/>
          <w:marTop w:val="0"/>
          <w:marBottom w:val="0"/>
          <w:divBdr>
            <w:top w:val="none" w:sz="0" w:space="0" w:color="auto"/>
            <w:left w:val="none" w:sz="0" w:space="0" w:color="auto"/>
            <w:bottom w:val="none" w:sz="0" w:space="0" w:color="auto"/>
            <w:right w:val="none" w:sz="0" w:space="0" w:color="auto"/>
          </w:divBdr>
        </w:div>
        <w:div w:id="1171213747">
          <w:marLeft w:val="480"/>
          <w:marRight w:val="0"/>
          <w:marTop w:val="0"/>
          <w:marBottom w:val="0"/>
          <w:divBdr>
            <w:top w:val="none" w:sz="0" w:space="0" w:color="auto"/>
            <w:left w:val="none" w:sz="0" w:space="0" w:color="auto"/>
            <w:bottom w:val="none" w:sz="0" w:space="0" w:color="auto"/>
            <w:right w:val="none" w:sz="0" w:space="0" w:color="auto"/>
          </w:divBdr>
        </w:div>
        <w:div w:id="103113293">
          <w:marLeft w:val="480"/>
          <w:marRight w:val="0"/>
          <w:marTop w:val="0"/>
          <w:marBottom w:val="0"/>
          <w:divBdr>
            <w:top w:val="none" w:sz="0" w:space="0" w:color="auto"/>
            <w:left w:val="none" w:sz="0" w:space="0" w:color="auto"/>
            <w:bottom w:val="none" w:sz="0" w:space="0" w:color="auto"/>
            <w:right w:val="none" w:sz="0" w:space="0" w:color="auto"/>
          </w:divBdr>
        </w:div>
        <w:div w:id="696001303">
          <w:marLeft w:val="480"/>
          <w:marRight w:val="0"/>
          <w:marTop w:val="0"/>
          <w:marBottom w:val="0"/>
          <w:divBdr>
            <w:top w:val="none" w:sz="0" w:space="0" w:color="auto"/>
            <w:left w:val="none" w:sz="0" w:space="0" w:color="auto"/>
            <w:bottom w:val="none" w:sz="0" w:space="0" w:color="auto"/>
            <w:right w:val="none" w:sz="0" w:space="0" w:color="auto"/>
          </w:divBdr>
        </w:div>
        <w:div w:id="246698470">
          <w:marLeft w:val="480"/>
          <w:marRight w:val="0"/>
          <w:marTop w:val="0"/>
          <w:marBottom w:val="0"/>
          <w:divBdr>
            <w:top w:val="none" w:sz="0" w:space="0" w:color="auto"/>
            <w:left w:val="none" w:sz="0" w:space="0" w:color="auto"/>
            <w:bottom w:val="none" w:sz="0" w:space="0" w:color="auto"/>
            <w:right w:val="none" w:sz="0" w:space="0" w:color="auto"/>
          </w:divBdr>
        </w:div>
        <w:div w:id="1988318745">
          <w:marLeft w:val="480"/>
          <w:marRight w:val="0"/>
          <w:marTop w:val="0"/>
          <w:marBottom w:val="0"/>
          <w:divBdr>
            <w:top w:val="none" w:sz="0" w:space="0" w:color="auto"/>
            <w:left w:val="none" w:sz="0" w:space="0" w:color="auto"/>
            <w:bottom w:val="none" w:sz="0" w:space="0" w:color="auto"/>
            <w:right w:val="none" w:sz="0" w:space="0" w:color="auto"/>
          </w:divBdr>
        </w:div>
        <w:div w:id="720634169">
          <w:marLeft w:val="480"/>
          <w:marRight w:val="0"/>
          <w:marTop w:val="0"/>
          <w:marBottom w:val="0"/>
          <w:divBdr>
            <w:top w:val="none" w:sz="0" w:space="0" w:color="auto"/>
            <w:left w:val="none" w:sz="0" w:space="0" w:color="auto"/>
            <w:bottom w:val="none" w:sz="0" w:space="0" w:color="auto"/>
            <w:right w:val="none" w:sz="0" w:space="0" w:color="auto"/>
          </w:divBdr>
        </w:div>
        <w:div w:id="124007256">
          <w:marLeft w:val="480"/>
          <w:marRight w:val="0"/>
          <w:marTop w:val="0"/>
          <w:marBottom w:val="0"/>
          <w:divBdr>
            <w:top w:val="none" w:sz="0" w:space="0" w:color="auto"/>
            <w:left w:val="none" w:sz="0" w:space="0" w:color="auto"/>
            <w:bottom w:val="none" w:sz="0" w:space="0" w:color="auto"/>
            <w:right w:val="none" w:sz="0" w:space="0" w:color="auto"/>
          </w:divBdr>
        </w:div>
        <w:div w:id="1216503596">
          <w:marLeft w:val="480"/>
          <w:marRight w:val="0"/>
          <w:marTop w:val="0"/>
          <w:marBottom w:val="0"/>
          <w:divBdr>
            <w:top w:val="none" w:sz="0" w:space="0" w:color="auto"/>
            <w:left w:val="none" w:sz="0" w:space="0" w:color="auto"/>
            <w:bottom w:val="none" w:sz="0" w:space="0" w:color="auto"/>
            <w:right w:val="none" w:sz="0" w:space="0" w:color="auto"/>
          </w:divBdr>
        </w:div>
        <w:div w:id="1823497115">
          <w:marLeft w:val="480"/>
          <w:marRight w:val="0"/>
          <w:marTop w:val="0"/>
          <w:marBottom w:val="0"/>
          <w:divBdr>
            <w:top w:val="none" w:sz="0" w:space="0" w:color="auto"/>
            <w:left w:val="none" w:sz="0" w:space="0" w:color="auto"/>
            <w:bottom w:val="none" w:sz="0" w:space="0" w:color="auto"/>
            <w:right w:val="none" w:sz="0" w:space="0" w:color="auto"/>
          </w:divBdr>
        </w:div>
        <w:div w:id="1544294616">
          <w:marLeft w:val="480"/>
          <w:marRight w:val="0"/>
          <w:marTop w:val="0"/>
          <w:marBottom w:val="0"/>
          <w:divBdr>
            <w:top w:val="none" w:sz="0" w:space="0" w:color="auto"/>
            <w:left w:val="none" w:sz="0" w:space="0" w:color="auto"/>
            <w:bottom w:val="none" w:sz="0" w:space="0" w:color="auto"/>
            <w:right w:val="none" w:sz="0" w:space="0" w:color="auto"/>
          </w:divBdr>
        </w:div>
        <w:div w:id="32972181">
          <w:marLeft w:val="480"/>
          <w:marRight w:val="0"/>
          <w:marTop w:val="0"/>
          <w:marBottom w:val="0"/>
          <w:divBdr>
            <w:top w:val="none" w:sz="0" w:space="0" w:color="auto"/>
            <w:left w:val="none" w:sz="0" w:space="0" w:color="auto"/>
            <w:bottom w:val="none" w:sz="0" w:space="0" w:color="auto"/>
            <w:right w:val="none" w:sz="0" w:space="0" w:color="auto"/>
          </w:divBdr>
        </w:div>
        <w:div w:id="1930308521">
          <w:marLeft w:val="480"/>
          <w:marRight w:val="0"/>
          <w:marTop w:val="0"/>
          <w:marBottom w:val="0"/>
          <w:divBdr>
            <w:top w:val="none" w:sz="0" w:space="0" w:color="auto"/>
            <w:left w:val="none" w:sz="0" w:space="0" w:color="auto"/>
            <w:bottom w:val="none" w:sz="0" w:space="0" w:color="auto"/>
            <w:right w:val="none" w:sz="0" w:space="0" w:color="auto"/>
          </w:divBdr>
        </w:div>
        <w:div w:id="1207065967">
          <w:marLeft w:val="480"/>
          <w:marRight w:val="0"/>
          <w:marTop w:val="0"/>
          <w:marBottom w:val="0"/>
          <w:divBdr>
            <w:top w:val="none" w:sz="0" w:space="0" w:color="auto"/>
            <w:left w:val="none" w:sz="0" w:space="0" w:color="auto"/>
            <w:bottom w:val="none" w:sz="0" w:space="0" w:color="auto"/>
            <w:right w:val="none" w:sz="0" w:space="0" w:color="auto"/>
          </w:divBdr>
        </w:div>
        <w:div w:id="920677210">
          <w:marLeft w:val="480"/>
          <w:marRight w:val="0"/>
          <w:marTop w:val="0"/>
          <w:marBottom w:val="0"/>
          <w:divBdr>
            <w:top w:val="none" w:sz="0" w:space="0" w:color="auto"/>
            <w:left w:val="none" w:sz="0" w:space="0" w:color="auto"/>
            <w:bottom w:val="none" w:sz="0" w:space="0" w:color="auto"/>
            <w:right w:val="none" w:sz="0" w:space="0" w:color="auto"/>
          </w:divBdr>
        </w:div>
        <w:div w:id="105972620">
          <w:marLeft w:val="480"/>
          <w:marRight w:val="0"/>
          <w:marTop w:val="0"/>
          <w:marBottom w:val="0"/>
          <w:divBdr>
            <w:top w:val="none" w:sz="0" w:space="0" w:color="auto"/>
            <w:left w:val="none" w:sz="0" w:space="0" w:color="auto"/>
            <w:bottom w:val="none" w:sz="0" w:space="0" w:color="auto"/>
            <w:right w:val="none" w:sz="0" w:space="0" w:color="auto"/>
          </w:divBdr>
        </w:div>
        <w:div w:id="262419380">
          <w:marLeft w:val="480"/>
          <w:marRight w:val="0"/>
          <w:marTop w:val="0"/>
          <w:marBottom w:val="0"/>
          <w:divBdr>
            <w:top w:val="none" w:sz="0" w:space="0" w:color="auto"/>
            <w:left w:val="none" w:sz="0" w:space="0" w:color="auto"/>
            <w:bottom w:val="none" w:sz="0" w:space="0" w:color="auto"/>
            <w:right w:val="none" w:sz="0" w:space="0" w:color="auto"/>
          </w:divBdr>
        </w:div>
        <w:div w:id="1455171861">
          <w:marLeft w:val="480"/>
          <w:marRight w:val="0"/>
          <w:marTop w:val="0"/>
          <w:marBottom w:val="0"/>
          <w:divBdr>
            <w:top w:val="none" w:sz="0" w:space="0" w:color="auto"/>
            <w:left w:val="none" w:sz="0" w:space="0" w:color="auto"/>
            <w:bottom w:val="none" w:sz="0" w:space="0" w:color="auto"/>
            <w:right w:val="none" w:sz="0" w:space="0" w:color="auto"/>
          </w:divBdr>
        </w:div>
        <w:div w:id="1998802735">
          <w:marLeft w:val="480"/>
          <w:marRight w:val="0"/>
          <w:marTop w:val="0"/>
          <w:marBottom w:val="0"/>
          <w:divBdr>
            <w:top w:val="none" w:sz="0" w:space="0" w:color="auto"/>
            <w:left w:val="none" w:sz="0" w:space="0" w:color="auto"/>
            <w:bottom w:val="none" w:sz="0" w:space="0" w:color="auto"/>
            <w:right w:val="none" w:sz="0" w:space="0" w:color="auto"/>
          </w:divBdr>
        </w:div>
        <w:div w:id="1621305770">
          <w:marLeft w:val="480"/>
          <w:marRight w:val="0"/>
          <w:marTop w:val="0"/>
          <w:marBottom w:val="0"/>
          <w:divBdr>
            <w:top w:val="none" w:sz="0" w:space="0" w:color="auto"/>
            <w:left w:val="none" w:sz="0" w:space="0" w:color="auto"/>
            <w:bottom w:val="none" w:sz="0" w:space="0" w:color="auto"/>
            <w:right w:val="none" w:sz="0" w:space="0" w:color="auto"/>
          </w:divBdr>
        </w:div>
        <w:div w:id="1046610055">
          <w:marLeft w:val="480"/>
          <w:marRight w:val="0"/>
          <w:marTop w:val="0"/>
          <w:marBottom w:val="0"/>
          <w:divBdr>
            <w:top w:val="none" w:sz="0" w:space="0" w:color="auto"/>
            <w:left w:val="none" w:sz="0" w:space="0" w:color="auto"/>
            <w:bottom w:val="none" w:sz="0" w:space="0" w:color="auto"/>
            <w:right w:val="none" w:sz="0" w:space="0" w:color="auto"/>
          </w:divBdr>
        </w:div>
        <w:div w:id="1498423413">
          <w:marLeft w:val="480"/>
          <w:marRight w:val="0"/>
          <w:marTop w:val="0"/>
          <w:marBottom w:val="0"/>
          <w:divBdr>
            <w:top w:val="none" w:sz="0" w:space="0" w:color="auto"/>
            <w:left w:val="none" w:sz="0" w:space="0" w:color="auto"/>
            <w:bottom w:val="none" w:sz="0" w:space="0" w:color="auto"/>
            <w:right w:val="none" w:sz="0" w:space="0" w:color="auto"/>
          </w:divBdr>
        </w:div>
        <w:div w:id="1504006201">
          <w:marLeft w:val="480"/>
          <w:marRight w:val="0"/>
          <w:marTop w:val="0"/>
          <w:marBottom w:val="0"/>
          <w:divBdr>
            <w:top w:val="none" w:sz="0" w:space="0" w:color="auto"/>
            <w:left w:val="none" w:sz="0" w:space="0" w:color="auto"/>
            <w:bottom w:val="none" w:sz="0" w:space="0" w:color="auto"/>
            <w:right w:val="none" w:sz="0" w:space="0" w:color="auto"/>
          </w:divBdr>
        </w:div>
        <w:div w:id="664742546">
          <w:marLeft w:val="480"/>
          <w:marRight w:val="0"/>
          <w:marTop w:val="0"/>
          <w:marBottom w:val="0"/>
          <w:divBdr>
            <w:top w:val="none" w:sz="0" w:space="0" w:color="auto"/>
            <w:left w:val="none" w:sz="0" w:space="0" w:color="auto"/>
            <w:bottom w:val="none" w:sz="0" w:space="0" w:color="auto"/>
            <w:right w:val="none" w:sz="0" w:space="0" w:color="auto"/>
          </w:divBdr>
        </w:div>
        <w:div w:id="1909536670">
          <w:marLeft w:val="480"/>
          <w:marRight w:val="0"/>
          <w:marTop w:val="0"/>
          <w:marBottom w:val="0"/>
          <w:divBdr>
            <w:top w:val="none" w:sz="0" w:space="0" w:color="auto"/>
            <w:left w:val="none" w:sz="0" w:space="0" w:color="auto"/>
            <w:bottom w:val="none" w:sz="0" w:space="0" w:color="auto"/>
            <w:right w:val="none" w:sz="0" w:space="0" w:color="auto"/>
          </w:divBdr>
        </w:div>
        <w:div w:id="1464687308">
          <w:marLeft w:val="480"/>
          <w:marRight w:val="0"/>
          <w:marTop w:val="0"/>
          <w:marBottom w:val="0"/>
          <w:divBdr>
            <w:top w:val="none" w:sz="0" w:space="0" w:color="auto"/>
            <w:left w:val="none" w:sz="0" w:space="0" w:color="auto"/>
            <w:bottom w:val="none" w:sz="0" w:space="0" w:color="auto"/>
            <w:right w:val="none" w:sz="0" w:space="0" w:color="auto"/>
          </w:divBdr>
        </w:div>
        <w:div w:id="1415787321">
          <w:marLeft w:val="480"/>
          <w:marRight w:val="0"/>
          <w:marTop w:val="0"/>
          <w:marBottom w:val="0"/>
          <w:divBdr>
            <w:top w:val="none" w:sz="0" w:space="0" w:color="auto"/>
            <w:left w:val="none" w:sz="0" w:space="0" w:color="auto"/>
            <w:bottom w:val="none" w:sz="0" w:space="0" w:color="auto"/>
            <w:right w:val="none" w:sz="0" w:space="0" w:color="auto"/>
          </w:divBdr>
        </w:div>
        <w:div w:id="1439830084">
          <w:marLeft w:val="480"/>
          <w:marRight w:val="0"/>
          <w:marTop w:val="0"/>
          <w:marBottom w:val="0"/>
          <w:divBdr>
            <w:top w:val="none" w:sz="0" w:space="0" w:color="auto"/>
            <w:left w:val="none" w:sz="0" w:space="0" w:color="auto"/>
            <w:bottom w:val="none" w:sz="0" w:space="0" w:color="auto"/>
            <w:right w:val="none" w:sz="0" w:space="0" w:color="auto"/>
          </w:divBdr>
        </w:div>
        <w:div w:id="970400986">
          <w:marLeft w:val="480"/>
          <w:marRight w:val="0"/>
          <w:marTop w:val="0"/>
          <w:marBottom w:val="0"/>
          <w:divBdr>
            <w:top w:val="none" w:sz="0" w:space="0" w:color="auto"/>
            <w:left w:val="none" w:sz="0" w:space="0" w:color="auto"/>
            <w:bottom w:val="none" w:sz="0" w:space="0" w:color="auto"/>
            <w:right w:val="none" w:sz="0" w:space="0" w:color="auto"/>
          </w:divBdr>
        </w:div>
        <w:div w:id="880553435">
          <w:marLeft w:val="480"/>
          <w:marRight w:val="0"/>
          <w:marTop w:val="0"/>
          <w:marBottom w:val="0"/>
          <w:divBdr>
            <w:top w:val="none" w:sz="0" w:space="0" w:color="auto"/>
            <w:left w:val="none" w:sz="0" w:space="0" w:color="auto"/>
            <w:bottom w:val="none" w:sz="0" w:space="0" w:color="auto"/>
            <w:right w:val="none" w:sz="0" w:space="0" w:color="auto"/>
          </w:divBdr>
        </w:div>
        <w:div w:id="593708751">
          <w:marLeft w:val="480"/>
          <w:marRight w:val="0"/>
          <w:marTop w:val="0"/>
          <w:marBottom w:val="0"/>
          <w:divBdr>
            <w:top w:val="none" w:sz="0" w:space="0" w:color="auto"/>
            <w:left w:val="none" w:sz="0" w:space="0" w:color="auto"/>
            <w:bottom w:val="none" w:sz="0" w:space="0" w:color="auto"/>
            <w:right w:val="none" w:sz="0" w:space="0" w:color="auto"/>
          </w:divBdr>
        </w:div>
        <w:div w:id="46297797">
          <w:marLeft w:val="480"/>
          <w:marRight w:val="0"/>
          <w:marTop w:val="0"/>
          <w:marBottom w:val="0"/>
          <w:divBdr>
            <w:top w:val="none" w:sz="0" w:space="0" w:color="auto"/>
            <w:left w:val="none" w:sz="0" w:space="0" w:color="auto"/>
            <w:bottom w:val="none" w:sz="0" w:space="0" w:color="auto"/>
            <w:right w:val="none" w:sz="0" w:space="0" w:color="auto"/>
          </w:divBdr>
        </w:div>
        <w:div w:id="519971912">
          <w:marLeft w:val="480"/>
          <w:marRight w:val="0"/>
          <w:marTop w:val="0"/>
          <w:marBottom w:val="0"/>
          <w:divBdr>
            <w:top w:val="none" w:sz="0" w:space="0" w:color="auto"/>
            <w:left w:val="none" w:sz="0" w:space="0" w:color="auto"/>
            <w:bottom w:val="none" w:sz="0" w:space="0" w:color="auto"/>
            <w:right w:val="none" w:sz="0" w:space="0" w:color="auto"/>
          </w:divBdr>
        </w:div>
        <w:div w:id="999621592">
          <w:marLeft w:val="480"/>
          <w:marRight w:val="0"/>
          <w:marTop w:val="0"/>
          <w:marBottom w:val="0"/>
          <w:divBdr>
            <w:top w:val="none" w:sz="0" w:space="0" w:color="auto"/>
            <w:left w:val="none" w:sz="0" w:space="0" w:color="auto"/>
            <w:bottom w:val="none" w:sz="0" w:space="0" w:color="auto"/>
            <w:right w:val="none" w:sz="0" w:space="0" w:color="auto"/>
          </w:divBdr>
        </w:div>
        <w:div w:id="145439418">
          <w:marLeft w:val="480"/>
          <w:marRight w:val="0"/>
          <w:marTop w:val="0"/>
          <w:marBottom w:val="0"/>
          <w:divBdr>
            <w:top w:val="none" w:sz="0" w:space="0" w:color="auto"/>
            <w:left w:val="none" w:sz="0" w:space="0" w:color="auto"/>
            <w:bottom w:val="none" w:sz="0" w:space="0" w:color="auto"/>
            <w:right w:val="none" w:sz="0" w:space="0" w:color="auto"/>
          </w:divBdr>
        </w:div>
        <w:div w:id="830024654">
          <w:marLeft w:val="480"/>
          <w:marRight w:val="0"/>
          <w:marTop w:val="0"/>
          <w:marBottom w:val="0"/>
          <w:divBdr>
            <w:top w:val="none" w:sz="0" w:space="0" w:color="auto"/>
            <w:left w:val="none" w:sz="0" w:space="0" w:color="auto"/>
            <w:bottom w:val="none" w:sz="0" w:space="0" w:color="auto"/>
            <w:right w:val="none" w:sz="0" w:space="0" w:color="auto"/>
          </w:divBdr>
        </w:div>
        <w:div w:id="479537595">
          <w:marLeft w:val="480"/>
          <w:marRight w:val="0"/>
          <w:marTop w:val="0"/>
          <w:marBottom w:val="0"/>
          <w:divBdr>
            <w:top w:val="none" w:sz="0" w:space="0" w:color="auto"/>
            <w:left w:val="none" w:sz="0" w:space="0" w:color="auto"/>
            <w:bottom w:val="none" w:sz="0" w:space="0" w:color="auto"/>
            <w:right w:val="none" w:sz="0" w:space="0" w:color="auto"/>
          </w:divBdr>
        </w:div>
        <w:div w:id="1843159186">
          <w:marLeft w:val="480"/>
          <w:marRight w:val="0"/>
          <w:marTop w:val="0"/>
          <w:marBottom w:val="0"/>
          <w:divBdr>
            <w:top w:val="none" w:sz="0" w:space="0" w:color="auto"/>
            <w:left w:val="none" w:sz="0" w:space="0" w:color="auto"/>
            <w:bottom w:val="none" w:sz="0" w:space="0" w:color="auto"/>
            <w:right w:val="none" w:sz="0" w:space="0" w:color="auto"/>
          </w:divBdr>
        </w:div>
        <w:div w:id="858395200">
          <w:marLeft w:val="480"/>
          <w:marRight w:val="0"/>
          <w:marTop w:val="0"/>
          <w:marBottom w:val="0"/>
          <w:divBdr>
            <w:top w:val="none" w:sz="0" w:space="0" w:color="auto"/>
            <w:left w:val="none" w:sz="0" w:space="0" w:color="auto"/>
            <w:bottom w:val="none" w:sz="0" w:space="0" w:color="auto"/>
            <w:right w:val="none" w:sz="0" w:space="0" w:color="auto"/>
          </w:divBdr>
        </w:div>
        <w:div w:id="1757481431">
          <w:marLeft w:val="480"/>
          <w:marRight w:val="0"/>
          <w:marTop w:val="0"/>
          <w:marBottom w:val="0"/>
          <w:divBdr>
            <w:top w:val="none" w:sz="0" w:space="0" w:color="auto"/>
            <w:left w:val="none" w:sz="0" w:space="0" w:color="auto"/>
            <w:bottom w:val="none" w:sz="0" w:space="0" w:color="auto"/>
            <w:right w:val="none" w:sz="0" w:space="0" w:color="auto"/>
          </w:divBdr>
        </w:div>
        <w:div w:id="1897201997">
          <w:marLeft w:val="480"/>
          <w:marRight w:val="0"/>
          <w:marTop w:val="0"/>
          <w:marBottom w:val="0"/>
          <w:divBdr>
            <w:top w:val="none" w:sz="0" w:space="0" w:color="auto"/>
            <w:left w:val="none" w:sz="0" w:space="0" w:color="auto"/>
            <w:bottom w:val="none" w:sz="0" w:space="0" w:color="auto"/>
            <w:right w:val="none" w:sz="0" w:space="0" w:color="auto"/>
          </w:divBdr>
        </w:div>
        <w:div w:id="87583240">
          <w:marLeft w:val="480"/>
          <w:marRight w:val="0"/>
          <w:marTop w:val="0"/>
          <w:marBottom w:val="0"/>
          <w:divBdr>
            <w:top w:val="none" w:sz="0" w:space="0" w:color="auto"/>
            <w:left w:val="none" w:sz="0" w:space="0" w:color="auto"/>
            <w:bottom w:val="none" w:sz="0" w:space="0" w:color="auto"/>
            <w:right w:val="none" w:sz="0" w:space="0" w:color="auto"/>
          </w:divBdr>
        </w:div>
        <w:div w:id="171847447">
          <w:marLeft w:val="480"/>
          <w:marRight w:val="0"/>
          <w:marTop w:val="0"/>
          <w:marBottom w:val="0"/>
          <w:divBdr>
            <w:top w:val="none" w:sz="0" w:space="0" w:color="auto"/>
            <w:left w:val="none" w:sz="0" w:space="0" w:color="auto"/>
            <w:bottom w:val="none" w:sz="0" w:space="0" w:color="auto"/>
            <w:right w:val="none" w:sz="0" w:space="0" w:color="auto"/>
          </w:divBdr>
        </w:div>
        <w:div w:id="191040389">
          <w:marLeft w:val="480"/>
          <w:marRight w:val="0"/>
          <w:marTop w:val="0"/>
          <w:marBottom w:val="0"/>
          <w:divBdr>
            <w:top w:val="none" w:sz="0" w:space="0" w:color="auto"/>
            <w:left w:val="none" w:sz="0" w:space="0" w:color="auto"/>
            <w:bottom w:val="none" w:sz="0" w:space="0" w:color="auto"/>
            <w:right w:val="none" w:sz="0" w:space="0" w:color="auto"/>
          </w:divBdr>
        </w:div>
        <w:div w:id="1325207727">
          <w:marLeft w:val="480"/>
          <w:marRight w:val="0"/>
          <w:marTop w:val="0"/>
          <w:marBottom w:val="0"/>
          <w:divBdr>
            <w:top w:val="none" w:sz="0" w:space="0" w:color="auto"/>
            <w:left w:val="none" w:sz="0" w:space="0" w:color="auto"/>
            <w:bottom w:val="none" w:sz="0" w:space="0" w:color="auto"/>
            <w:right w:val="none" w:sz="0" w:space="0" w:color="auto"/>
          </w:divBdr>
        </w:div>
        <w:div w:id="1433820177">
          <w:marLeft w:val="480"/>
          <w:marRight w:val="0"/>
          <w:marTop w:val="0"/>
          <w:marBottom w:val="0"/>
          <w:divBdr>
            <w:top w:val="none" w:sz="0" w:space="0" w:color="auto"/>
            <w:left w:val="none" w:sz="0" w:space="0" w:color="auto"/>
            <w:bottom w:val="none" w:sz="0" w:space="0" w:color="auto"/>
            <w:right w:val="none" w:sz="0" w:space="0" w:color="auto"/>
          </w:divBdr>
        </w:div>
        <w:div w:id="361593077">
          <w:marLeft w:val="480"/>
          <w:marRight w:val="0"/>
          <w:marTop w:val="0"/>
          <w:marBottom w:val="0"/>
          <w:divBdr>
            <w:top w:val="none" w:sz="0" w:space="0" w:color="auto"/>
            <w:left w:val="none" w:sz="0" w:space="0" w:color="auto"/>
            <w:bottom w:val="none" w:sz="0" w:space="0" w:color="auto"/>
            <w:right w:val="none" w:sz="0" w:space="0" w:color="auto"/>
          </w:divBdr>
        </w:div>
        <w:div w:id="314726361">
          <w:marLeft w:val="480"/>
          <w:marRight w:val="0"/>
          <w:marTop w:val="0"/>
          <w:marBottom w:val="0"/>
          <w:divBdr>
            <w:top w:val="none" w:sz="0" w:space="0" w:color="auto"/>
            <w:left w:val="none" w:sz="0" w:space="0" w:color="auto"/>
            <w:bottom w:val="none" w:sz="0" w:space="0" w:color="auto"/>
            <w:right w:val="none" w:sz="0" w:space="0" w:color="auto"/>
          </w:divBdr>
        </w:div>
        <w:div w:id="1625230937">
          <w:marLeft w:val="480"/>
          <w:marRight w:val="0"/>
          <w:marTop w:val="0"/>
          <w:marBottom w:val="0"/>
          <w:divBdr>
            <w:top w:val="none" w:sz="0" w:space="0" w:color="auto"/>
            <w:left w:val="none" w:sz="0" w:space="0" w:color="auto"/>
            <w:bottom w:val="none" w:sz="0" w:space="0" w:color="auto"/>
            <w:right w:val="none" w:sz="0" w:space="0" w:color="auto"/>
          </w:divBdr>
        </w:div>
        <w:div w:id="828718389">
          <w:marLeft w:val="480"/>
          <w:marRight w:val="0"/>
          <w:marTop w:val="0"/>
          <w:marBottom w:val="0"/>
          <w:divBdr>
            <w:top w:val="none" w:sz="0" w:space="0" w:color="auto"/>
            <w:left w:val="none" w:sz="0" w:space="0" w:color="auto"/>
            <w:bottom w:val="none" w:sz="0" w:space="0" w:color="auto"/>
            <w:right w:val="none" w:sz="0" w:space="0" w:color="auto"/>
          </w:divBdr>
        </w:div>
        <w:div w:id="1081760720">
          <w:marLeft w:val="480"/>
          <w:marRight w:val="0"/>
          <w:marTop w:val="0"/>
          <w:marBottom w:val="0"/>
          <w:divBdr>
            <w:top w:val="none" w:sz="0" w:space="0" w:color="auto"/>
            <w:left w:val="none" w:sz="0" w:space="0" w:color="auto"/>
            <w:bottom w:val="none" w:sz="0" w:space="0" w:color="auto"/>
            <w:right w:val="none" w:sz="0" w:space="0" w:color="auto"/>
          </w:divBdr>
        </w:div>
      </w:divsChild>
    </w:div>
    <w:div w:id="1614828324">
      <w:bodyDiv w:val="1"/>
      <w:marLeft w:val="0"/>
      <w:marRight w:val="0"/>
      <w:marTop w:val="0"/>
      <w:marBottom w:val="0"/>
      <w:divBdr>
        <w:top w:val="none" w:sz="0" w:space="0" w:color="auto"/>
        <w:left w:val="none" w:sz="0" w:space="0" w:color="auto"/>
        <w:bottom w:val="none" w:sz="0" w:space="0" w:color="auto"/>
        <w:right w:val="none" w:sz="0" w:space="0" w:color="auto"/>
      </w:divBdr>
      <w:divsChild>
        <w:div w:id="1856768424">
          <w:marLeft w:val="480"/>
          <w:marRight w:val="0"/>
          <w:marTop w:val="0"/>
          <w:marBottom w:val="0"/>
          <w:divBdr>
            <w:top w:val="none" w:sz="0" w:space="0" w:color="auto"/>
            <w:left w:val="none" w:sz="0" w:space="0" w:color="auto"/>
            <w:bottom w:val="none" w:sz="0" w:space="0" w:color="auto"/>
            <w:right w:val="none" w:sz="0" w:space="0" w:color="auto"/>
          </w:divBdr>
        </w:div>
        <w:div w:id="665212935">
          <w:marLeft w:val="480"/>
          <w:marRight w:val="0"/>
          <w:marTop w:val="0"/>
          <w:marBottom w:val="0"/>
          <w:divBdr>
            <w:top w:val="none" w:sz="0" w:space="0" w:color="auto"/>
            <w:left w:val="none" w:sz="0" w:space="0" w:color="auto"/>
            <w:bottom w:val="none" w:sz="0" w:space="0" w:color="auto"/>
            <w:right w:val="none" w:sz="0" w:space="0" w:color="auto"/>
          </w:divBdr>
        </w:div>
        <w:div w:id="1233002428">
          <w:marLeft w:val="480"/>
          <w:marRight w:val="0"/>
          <w:marTop w:val="0"/>
          <w:marBottom w:val="0"/>
          <w:divBdr>
            <w:top w:val="none" w:sz="0" w:space="0" w:color="auto"/>
            <w:left w:val="none" w:sz="0" w:space="0" w:color="auto"/>
            <w:bottom w:val="none" w:sz="0" w:space="0" w:color="auto"/>
            <w:right w:val="none" w:sz="0" w:space="0" w:color="auto"/>
          </w:divBdr>
        </w:div>
        <w:div w:id="324364189">
          <w:marLeft w:val="480"/>
          <w:marRight w:val="0"/>
          <w:marTop w:val="0"/>
          <w:marBottom w:val="0"/>
          <w:divBdr>
            <w:top w:val="none" w:sz="0" w:space="0" w:color="auto"/>
            <w:left w:val="none" w:sz="0" w:space="0" w:color="auto"/>
            <w:bottom w:val="none" w:sz="0" w:space="0" w:color="auto"/>
            <w:right w:val="none" w:sz="0" w:space="0" w:color="auto"/>
          </w:divBdr>
        </w:div>
        <w:div w:id="663626665">
          <w:marLeft w:val="480"/>
          <w:marRight w:val="0"/>
          <w:marTop w:val="0"/>
          <w:marBottom w:val="0"/>
          <w:divBdr>
            <w:top w:val="none" w:sz="0" w:space="0" w:color="auto"/>
            <w:left w:val="none" w:sz="0" w:space="0" w:color="auto"/>
            <w:bottom w:val="none" w:sz="0" w:space="0" w:color="auto"/>
            <w:right w:val="none" w:sz="0" w:space="0" w:color="auto"/>
          </w:divBdr>
        </w:div>
        <w:div w:id="1685473043">
          <w:marLeft w:val="480"/>
          <w:marRight w:val="0"/>
          <w:marTop w:val="0"/>
          <w:marBottom w:val="0"/>
          <w:divBdr>
            <w:top w:val="none" w:sz="0" w:space="0" w:color="auto"/>
            <w:left w:val="none" w:sz="0" w:space="0" w:color="auto"/>
            <w:bottom w:val="none" w:sz="0" w:space="0" w:color="auto"/>
            <w:right w:val="none" w:sz="0" w:space="0" w:color="auto"/>
          </w:divBdr>
        </w:div>
        <w:div w:id="662398453">
          <w:marLeft w:val="480"/>
          <w:marRight w:val="0"/>
          <w:marTop w:val="0"/>
          <w:marBottom w:val="0"/>
          <w:divBdr>
            <w:top w:val="none" w:sz="0" w:space="0" w:color="auto"/>
            <w:left w:val="none" w:sz="0" w:space="0" w:color="auto"/>
            <w:bottom w:val="none" w:sz="0" w:space="0" w:color="auto"/>
            <w:right w:val="none" w:sz="0" w:space="0" w:color="auto"/>
          </w:divBdr>
        </w:div>
        <w:div w:id="393092492">
          <w:marLeft w:val="480"/>
          <w:marRight w:val="0"/>
          <w:marTop w:val="0"/>
          <w:marBottom w:val="0"/>
          <w:divBdr>
            <w:top w:val="none" w:sz="0" w:space="0" w:color="auto"/>
            <w:left w:val="none" w:sz="0" w:space="0" w:color="auto"/>
            <w:bottom w:val="none" w:sz="0" w:space="0" w:color="auto"/>
            <w:right w:val="none" w:sz="0" w:space="0" w:color="auto"/>
          </w:divBdr>
        </w:div>
        <w:div w:id="719790302">
          <w:marLeft w:val="480"/>
          <w:marRight w:val="0"/>
          <w:marTop w:val="0"/>
          <w:marBottom w:val="0"/>
          <w:divBdr>
            <w:top w:val="none" w:sz="0" w:space="0" w:color="auto"/>
            <w:left w:val="none" w:sz="0" w:space="0" w:color="auto"/>
            <w:bottom w:val="none" w:sz="0" w:space="0" w:color="auto"/>
            <w:right w:val="none" w:sz="0" w:space="0" w:color="auto"/>
          </w:divBdr>
        </w:div>
        <w:div w:id="194932018">
          <w:marLeft w:val="480"/>
          <w:marRight w:val="0"/>
          <w:marTop w:val="0"/>
          <w:marBottom w:val="0"/>
          <w:divBdr>
            <w:top w:val="none" w:sz="0" w:space="0" w:color="auto"/>
            <w:left w:val="none" w:sz="0" w:space="0" w:color="auto"/>
            <w:bottom w:val="none" w:sz="0" w:space="0" w:color="auto"/>
            <w:right w:val="none" w:sz="0" w:space="0" w:color="auto"/>
          </w:divBdr>
        </w:div>
        <w:div w:id="2110078781">
          <w:marLeft w:val="480"/>
          <w:marRight w:val="0"/>
          <w:marTop w:val="0"/>
          <w:marBottom w:val="0"/>
          <w:divBdr>
            <w:top w:val="none" w:sz="0" w:space="0" w:color="auto"/>
            <w:left w:val="none" w:sz="0" w:space="0" w:color="auto"/>
            <w:bottom w:val="none" w:sz="0" w:space="0" w:color="auto"/>
            <w:right w:val="none" w:sz="0" w:space="0" w:color="auto"/>
          </w:divBdr>
        </w:div>
        <w:div w:id="1730690992">
          <w:marLeft w:val="480"/>
          <w:marRight w:val="0"/>
          <w:marTop w:val="0"/>
          <w:marBottom w:val="0"/>
          <w:divBdr>
            <w:top w:val="none" w:sz="0" w:space="0" w:color="auto"/>
            <w:left w:val="none" w:sz="0" w:space="0" w:color="auto"/>
            <w:bottom w:val="none" w:sz="0" w:space="0" w:color="auto"/>
            <w:right w:val="none" w:sz="0" w:space="0" w:color="auto"/>
          </w:divBdr>
        </w:div>
        <w:div w:id="332296318">
          <w:marLeft w:val="480"/>
          <w:marRight w:val="0"/>
          <w:marTop w:val="0"/>
          <w:marBottom w:val="0"/>
          <w:divBdr>
            <w:top w:val="none" w:sz="0" w:space="0" w:color="auto"/>
            <w:left w:val="none" w:sz="0" w:space="0" w:color="auto"/>
            <w:bottom w:val="none" w:sz="0" w:space="0" w:color="auto"/>
            <w:right w:val="none" w:sz="0" w:space="0" w:color="auto"/>
          </w:divBdr>
        </w:div>
        <w:div w:id="299847343">
          <w:marLeft w:val="480"/>
          <w:marRight w:val="0"/>
          <w:marTop w:val="0"/>
          <w:marBottom w:val="0"/>
          <w:divBdr>
            <w:top w:val="none" w:sz="0" w:space="0" w:color="auto"/>
            <w:left w:val="none" w:sz="0" w:space="0" w:color="auto"/>
            <w:bottom w:val="none" w:sz="0" w:space="0" w:color="auto"/>
            <w:right w:val="none" w:sz="0" w:space="0" w:color="auto"/>
          </w:divBdr>
        </w:div>
        <w:div w:id="1741556538">
          <w:marLeft w:val="480"/>
          <w:marRight w:val="0"/>
          <w:marTop w:val="0"/>
          <w:marBottom w:val="0"/>
          <w:divBdr>
            <w:top w:val="none" w:sz="0" w:space="0" w:color="auto"/>
            <w:left w:val="none" w:sz="0" w:space="0" w:color="auto"/>
            <w:bottom w:val="none" w:sz="0" w:space="0" w:color="auto"/>
            <w:right w:val="none" w:sz="0" w:space="0" w:color="auto"/>
          </w:divBdr>
        </w:div>
        <w:div w:id="2123180456">
          <w:marLeft w:val="480"/>
          <w:marRight w:val="0"/>
          <w:marTop w:val="0"/>
          <w:marBottom w:val="0"/>
          <w:divBdr>
            <w:top w:val="none" w:sz="0" w:space="0" w:color="auto"/>
            <w:left w:val="none" w:sz="0" w:space="0" w:color="auto"/>
            <w:bottom w:val="none" w:sz="0" w:space="0" w:color="auto"/>
            <w:right w:val="none" w:sz="0" w:space="0" w:color="auto"/>
          </w:divBdr>
        </w:div>
        <w:div w:id="391655452">
          <w:marLeft w:val="480"/>
          <w:marRight w:val="0"/>
          <w:marTop w:val="0"/>
          <w:marBottom w:val="0"/>
          <w:divBdr>
            <w:top w:val="none" w:sz="0" w:space="0" w:color="auto"/>
            <w:left w:val="none" w:sz="0" w:space="0" w:color="auto"/>
            <w:bottom w:val="none" w:sz="0" w:space="0" w:color="auto"/>
            <w:right w:val="none" w:sz="0" w:space="0" w:color="auto"/>
          </w:divBdr>
        </w:div>
        <w:div w:id="229390458">
          <w:marLeft w:val="480"/>
          <w:marRight w:val="0"/>
          <w:marTop w:val="0"/>
          <w:marBottom w:val="0"/>
          <w:divBdr>
            <w:top w:val="none" w:sz="0" w:space="0" w:color="auto"/>
            <w:left w:val="none" w:sz="0" w:space="0" w:color="auto"/>
            <w:bottom w:val="none" w:sz="0" w:space="0" w:color="auto"/>
            <w:right w:val="none" w:sz="0" w:space="0" w:color="auto"/>
          </w:divBdr>
        </w:div>
        <w:div w:id="297415578">
          <w:marLeft w:val="480"/>
          <w:marRight w:val="0"/>
          <w:marTop w:val="0"/>
          <w:marBottom w:val="0"/>
          <w:divBdr>
            <w:top w:val="none" w:sz="0" w:space="0" w:color="auto"/>
            <w:left w:val="none" w:sz="0" w:space="0" w:color="auto"/>
            <w:bottom w:val="none" w:sz="0" w:space="0" w:color="auto"/>
            <w:right w:val="none" w:sz="0" w:space="0" w:color="auto"/>
          </w:divBdr>
        </w:div>
      </w:divsChild>
    </w:div>
    <w:div w:id="1616134149">
      <w:bodyDiv w:val="1"/>
      <w:marLeft w:val="0"/>
      <w:marRight w:val="0"/>
      <w:marTop w:val="0"/>
      <w:marBottom w:val="0"/>
      <w:divBdr>
        <w:top w:val="none" w:sz="0" w:space="0" w:color="auto"/>
        <w:left w:val="none" w:sz="0" w:space="0" w:color="auto"/>
        <w:bottom w:val="none" w:sz="0" w:space="0" w:color="auto"/>
        <w:right w:val="none" w:sz="0" w:space="0" w:color="auto"/>
      </w:divBdr>
    </w:div>
    <w:div w:id="1619139206">
      <w:bodyDiv w:val="1"/>
      <w:marLeft w:val="0"/>
      <w:marRight w:val="0"/>
      <w:marTop w:val="0"/>
      <w:marBottom w:val="0"/>
      <w:divBdr>
        <w:top w:val="none" w:sz="0" w:space="0" w:color="auto"/>
        <w:left w:val="none" w:sz="0" w:space="0" w:color="auto"/>
        <w:bottom w:val="none" w:sz="0" w:space="0" w:color="auto"/>
        <w:right w:val="none" w:sz="0" w:space="0" w:color="auto"/>
      </w:divBdr>
      <w:divsChild>
        <w:div w:id="976379210">
          <w:marLeft w:val="640"/>
          <w:marRight w:val="0"/>
          <w:marTop w:val="0"/>
          <w:marBottom w:val="0"/>
          <w:divBdr>
            <w:top w:val="none" w:sz="0" w:space="0" w:color="auto"/>
            <w:left w:val="none" w:sz="0" w:space="0" w:color="auto"/>
            <w:bottom w:val="none" w:sz="0" w:space="0" w:color="auto"/>
            <w:right w:val="none" w:sz="0" w:space="0" w:color="auto"/>
          </w:divBdr>
        </w:div>
        <w:div w:id="252515985">
          <w:marLeft w:val="640"/>
          <w:marRight w:val="0"/>
          <w:marTop w:val="0"/>
          <w:marBottom w:val="0"/>
          <w:divBdr>
            <w:top w:val="none" w:sz="0" w:space="0" w:color="auto"/>
            <w:left w:val="none" w:sz="0" w:space="0" w:color="auto"/>
            <w:bottom w:val="none" w:sz="0" w:space="0" w:color="auto"/>
            <w:right w:val="none" w:sz="0" w:space="0" w:color="auto"/>
          </w:divBdr>
        </w:div>
        <w:div w:id="1002465533">
          <w:marLeft w:val="640"/>
          <w:marRight w:val="0"/>
          <w:marTop w:val="0"/>
          <w:marBottom w:val="0"/>
          <w:divBdr>
            <w:top w:val="none" w:sz="0" w:space="0" w:color="auto"/>
            <w:left w:val="none" w:sz="0" w:space="0" w:color="auto"/>
            <w:bottom w:val="none" w:sz="0" w:space="0" w:color="auto"/>
            <w:right w:val="none" w:sz="0" w:space="0" w:color="auto"/>
          </w:divBdr>
        </w:div>
        <w:div w:id="1454133362">
          <w:marLeft w:val="640"/>
          <w:marRight w:val="0"/>
          <w:marTop w:val="0"/>
          <w:marBottom w:val="0"/>
          <w:divBdr>
            <w:top w:val="none" w:sz="0" w:space="0" w:color="auto"/>
            <w:left w:val="none" w:sz="0" w:space="0" w:color="auto"/>
            <w:bottom w:val="none" w:sz="0" w:space="0" w:color="auto"/>
            <w:right w:val="none" w:sz="0" w:space="0" w:color="auto"/>
          </w:divBdr>
        </w:div>
        <w:div w:id="122963812">
          <w:marLeft w:val="640"/>
          <w:marRight w:val="0"/>
          <w:marTop w:val="0"/>
          <w:marBottom w:val="0"/>
          <w:divBdr>
            <w:top w:val="none" w:sz="0" w:space="0" w:color="auto"/>
            <w:left w:val="none" w:sz="0" w:space="0" w:color="auto"/>
            <w:bottom w:val="none" w:sz="0" w:space="0" w:color="auto"/>
            <w:right w:val="none" w:sz="0" w:space="0" w:color="auto"/>
          </w:divBdr>
        </w:div>
        <w:div w:id="951012030">
          <w:marLeft w:val="640"/>
          <w:marRight w:val="0"/>
          <w:marTop w:val="0"/>
          <w:marBottom w:val="0"/>
          <w:divBdr>
            <w:top w:val="none" w:sz="0" w:space="0" w:color="auto"/>
            <w:left w:val="none" w:sz="0" w:space="0" w:color="auto"/>
            <w:bottom w:val="none" w:sz="0" w:space="0" w:color="auto"/>
            <w:right w:val="none" w:sz="0" w:space="0" w:color="auto"/>
          </w:divBdr>
        </w:div>
        <w:div w:id="543712666">
          <w:marLeft w:val="640"/>
          <w:marRight w:val="0"/>
          <w:marTop w:val="0"/>
          <w:marBottom w:val="0"/>
          <w:divBdr>
            <w:top w:val="none" w:sz="0" w:space="0" w:color="auto"/>
            <w:left w:val="none" w:sz="0" w:space="0" w:color="auto"/>
            <w:bottom w:val="none" w:sz="0" w:space="0" w:color="auto"/>
            <w:right w:val="none" w:sz="0" w:space="0" w:color="auto"/>
          </w:divBdr>
        </w:div>
        <w:div w:id="1638146917">
          <w:marLeft w:val="640"/>
          <w:marRight w:val="0"/>
          <w:marTop w:val="0"/>
          <w:marBottom w:val="0"/>
          <w:divBdr>
            <w:top w:val="none" w:sz="0" w:space="0" w:color="auto"/>
            <w:left w:val="none" w:sz="0" w:space="0" w:color="auto"/>
            <w:bottom w:val="none" w:sz="0" w:space="0" w:color="auto"/>
            <w:right w:val="none" w:sz="0" w:space="0" w:color="auto"/>
          </w:divBdr>
        </w:div>
        <w:div w:id="465047081">
          <w:marLeft w:val="640"/>
          <w:marRight w:val="0"/>
          <w:marTop w:val="0"/>
          <w:marBottom w:val="0"/>
          <w:divBdr>
            <w:top w:val="none" w:sz="0" w:space="0" w:color="auto"/>
            <w:left w:val="none" w:sz="0" w:space="0" w:color="auto"/>
            <w:bottom w:val="none" w:sz="0" w:space="0" w:color="auto"/>
            <w:right w:val="none" w:sz="0" w:space="0" w:color="auto"/>
          </w:divBdr>
        </w:div>
        <w:div w:id="1971133295">
          <w:marLeft w:val="640"/>
          <w:marRight w:val="0"/>
          <w:marTop w:val="0"/>
          <w:marBottom w:val="0"/>
          <w:divBdr>
            <w:top w:val="none" w:sz="0" w:space="0" w:color="auto"/>
            <w:left w:val="none" w:sz="0" w:space="0" w:color="auto"/>
            <w:bottom w:val="none" w:sz="0" w:space="0" w:color="auto"/>
            <w:right w:val="none" w:sz="0" w:space="0" w:color="auto"/>
          </w:divBdr>
        </w:div>
        <w:div w:id="141773812">
          <w:marLeft w:val="640"/>
          <w:marRight w:val="0"/>
          <w:marTop w:val="0"/>
          <w:marBottom w:val="0"/>
          <w:divBdr>
            <w:top w:val="none" w:sz="0" w:space="0" w:color="auto"/>
            <w:left w:val="none" w:sz="0" w:space="0" w:color="auto"/>
            <w:bottom w:val="none" w:sz="0" w:space="0" w:color="auto"/>
            <w:right w:val="none" w:sz="0" w:space="0" w:color="auto"/>
          </w:divBdr>
        </w:div>
        <w:div w:id="410779782">
          <w:marLeft w:val="640"/>
          <w:marRight w:val="0"/>
          <w:marTop w:val="0"/>
          <w:marBottom w:val="0"/>
          <w:divBdr>
            <w:top w:val="none" w:sz="0" w:space="0" w:color="auto"/>
            <w:left w:val="none" w:sz="0" w:space="0" w:color="auto"/>
            <w:bottom w:val="none" w:sz="0" w:space="0" w:color="auto"/>
            <w:right w:val="none" w:sz="0" w:space="0" w:color="auto"/>
          </w:divBdr>
        </w:div>
        <w:div w:id="140269256">
          <w:marLeft w:val="640"/>
          <w:marRight w:val="0"/>
          <w:marTop w:val="0"/>
          <w:marBottom w:val="0"/>
          <w:divBdr>
            <w:top w:val="none" w:sz="0" w:space="0" w:color="auto"/>
            <w:left w:val="none" w:sz="0" w:space="0" w:color="auto"/>
            <w:bottom w:val="none" w:sz="0" w:space="0" w:color="auto"/>
            <w:right w:val="none" w:sz="0" w:space="0" w:color="auto"/>
          </w:divBdr>
        </w:div>
        <w:div w:id="41180069">
          <w:marLeft w:val="640"/>
          <w:marRight w:val="0"/>
          <w:marTop w:val="0"/>
          <w:marBottom w:val="0"/>
          <w:divBdr>
            <w:top w:val="none" w:sz="0" w:space="0" w:color="auto"/>
            <w:left w:val="none" w:sz="0" w:space="0" w:color="auto"/>
            <w:bottom w:val="none" w:sz="0" w:space="0" w:color="auto"/>
            <w:right w:val="none" w:sz="0" w:space="0" w:color="auto"/>
          </w:divBdr>
        </w:div>
        <w:div w:id="1968849336">
          <w:marLeft w:val="640"/>
          <w:marRight w:val="0"/>
          <w:marTop w:val="0"/>
          <w:marBottom w:val="0"/>
          <w:divBdr>
            <w:top w:val="none" w:sz="0" w:space="0" w:color="auto"/>
            <w:left w:val="none" w:sz="0" w:space="0" w:color="auto"/>
            <w:bottom w:val="none" w:sz="0" w:space="0" w:color="auto"/>
            <w:right w:val="none" w:sz="0" w:space="0" w:color="auto"/>
          </w:divBdr>
        </w:div>
        <w:div w:id="1415198825">
          <w:marLeft w:val="640"/>
          <w:marRight w:val="0"/>
          <w:marTop w:val="0"/>
          <w:marBottom w:val="0"/>
          <w:divBdr>
            <w:top w:val="none" w:sz="0" w:space="0" w:color="auto"/>
            <w:left w:val="none" w:sz="0" w:space="0" w:color="auto"/>
            <w:bottom w:val="none" w:sz="0" w:space="0" w:color="auto"/>
            <w:right w:val="none" w:sz="0" w:space="0" w:color="auto"/>
          </w:divBdr>
        </w:div>
        <w:div w:id="1017970851">
          <w:marLeft w:val="640"/>
          <w:marRight w:val="0"/>
          <w:marTop w:val="0"/>
          <w:marBottom w:val="0"/>
          <w:divBdr>
            <w:top w:val="none" w:sz="0" w:space="0" w:color="auto"/>
            <w:left w:val="none" w:sz="0" w:space="0" w:color="auto"/>
            <w:bottom w:val="none" w:sz="0" w:space="0" w:color="auto"/>
            <w:right w:val="none" w:sz="0" w:space="0" w:color="auto"/>
          </w:divBdr>
        </w:div>
        <w:div w:id="767891960">
          <w:marLeft w:val="640"/>
          <w:marRight w:val="0"/>
          <w:marTop w:val="0"/>
          <w:marBottom w:val="0"/>
          <w:divBdr>
            <w:top w:val="none" w:sz="0" w:space="0" w:color="auto"/>
            <w:left w:val="none" w:sz="0" w:space="0" w:color="auto"/>
            <w:bottom w:val="none" w:sz="0" w:space="0" w:color="auto"/>
            <w:right w:val="none" w:sz="0" w:space="0" w:color="auto"/>
          </w:divBdr>
        </w:div>
        <w:div w:id="1987321269">
          <w:marLeft w:val="640"/>
          <w:marRight w:val="0"/>
          <w:marTop w:val="0"/>
          <w:marBottom w:val="0"/>
          <w:divBdr>
            <w:top w:val="none" w:sz="0" w:space="0" w:color="auto"/>
            <w:left w:val="none" w:sz="0" w:space="0" w:color="auto"/>
            <w:bottom w:val="none" w:sz="0" w:space="0" w:color="auto"/>
            <w:right w:val="none" w:sz="0" w:space="0" w:color="auto"/>
          </w:divBdr>
        </w:div>
        <w:div w:id="1055078648">
          <w:marLeft w:val="640"/>
          <w:marRight w:val="0"/>
          <w:marTop w:val="0"/>
          <w:marBottom w:val="0"/>
          <w:divBdr>
            <w:top w:val="none" w:sz="0" w:space="0" w:color="auto"/>
            <w:left w:val="none" w:sz="0" w:space="0" w:color="auto"/>
            <w:bottom w:val="none" w:sz="0" w:space="0" w:color="auto"/>
            <w:right w:val="none" w:sz="0" w:space="0" w:color="auto"/>
          </w:divBdr>
        </w:div>
        <w:div w:id="2074503628">
          <w:marLeft w:val="640"/>
          <w:marRight w:val="0"/>
          <w:marTop w:val="0"/>
          <w:marBottom w:val="0"/>
          <w:divBdr>
            <w:top w:val="none" w:sz="0" w:space="0" w:color="auto"/>
            <w:left w:val="none" w:sz="0" w:space="0" w:color="auto"/>
            <w:bottom w:val="none" w:sz="0" w:space="0" w:color="auto"/>
            <w:right w:val="none" w:sz="0" w:space="0" w:color="auto"/>
          </w:divBdr>
        </w:div>
        <w:div w:id="1083603612">
          <w:marLeft w:val="640"/>
          <w:marRight w:val="0"/>
          <w:marTop w:val="0"/>
          <w:marBottom w:val="0"/>
          <w:divBdr>
            <w:top w:val="none" w:sz="0" w:space="0" w:color="auto"/>
            <w:left w:val="none" w:sz="0" w:space="0" w:color="auto"/>
            <w:bottom w:val="none" w:sz="0" w:space="0" w:color="auto"/>
            <w:right w:val="none" w:sz="0" w:space="0" w:color="auto"/>
          </w:divBdr>
        </w:div>
        <w:div w:id="1111440711">
          <w:marLeft w:val="640"/>
          <w:marRight w:val="0"/>
          <w:marTop w:val="0"/>
          <w:marBottom w:val="0"/>
          <w:divBdr>
            <w:top w:val="none" w:sz="0" w:space="0" w:color="auto"/>
            <w:left w:val="none" w:sz="0" w:space="0" w:color="auto"/>
            <w:bottom w:val="none" w:sz="0" w:space="0" w:color="auto"/>
            <w:right w:val="none" w:sz="0" w:space="0" w:color="auto"/>
          </w:divBdr>
        </w:div>
        <w:div w:id="1473012944">
          <w:marLeft w:val="640"/>
          <w:marRight w:val="0"/>
          <w:marTop w:val="0"/>
          <w:marBottom w:val="0"/>
          <w:divBdr>
            <w:top w:val="none" w:sz="0" w:space="0" w:color="auto"/>
            <w:left w:val="none" w:sz="0" w:space="0" w:color="auto"/>
            <w:bottom w:val="none" w:sz="0" w:space="0" w:color="auto"/>
            <w:right w:val="none" w:sz="0" w:space="0" w:color="auto"/>
          </w:divBdr>
        </w:div>
        <w:div w:id="1326741528">
          <w:marLeft w:val="640"/>
          <w:marRight w:val="0"/>
          <w:marTop w:val="0"/>
          <w:marBottom w:val="0"/>
          <w:divBdr>
            <w:top w:val="none" w:sz="0" w:space="0" w:color="auto"/>
            <w:left w:val="none" w:sz="0" w:space="0" w:color="auto"/>
            <w:bottom w:val="none" w:sz="0" w:space="0" w:color="auto"/>
            <w:right w:val="none" w:sz="0" w:space="0" w:color="auto"/>
          </w:divBdr>
        </w:div>
        <w:div w:id="659963190">
          <w:marLeft w:val="640"/>
          <w:marRight w:val="0"/>
          <w:marTop w:val="0"/>
          <w:marBottom w:val="0"/>
          <w:divBdr>
            <w:top w:val="none" w:sz="0" w:space="0" w:color="auto"/>
            <w:left w:val="none" w:sz="0" w:space="0" w:color="auto"/>
            <w:bottom w:val="none" w:sz="0" w:space="0" w:color="auto"/>
            <w:right w:val="none" w:sz="0" w:space="0" w:color="auto"/>
          </w:divBdr>
        </w:div>
        <w:div w:id="1220364081">
          <w:marLeft w:val="640"/>
          <w:marRight w:val="0"/>
          <w:marTop w:val="0"/>
          <w:marBottom w:val="0"/>
          <w:divBdr>
            <w:top w:val="none" w:sz="0" w:space="0" w:color="auto"/>
            <w:left w:val="none" w:sz="0" w:space="0" w:color="auto"/>
            <w:bottom w:val="none" w:sz="0" w:space="0" w:color="auto"/>
            <w:right w:val="none" w:sz="0" w:space="0" w:color="auto"/>
          </w:divBdr>
        </w:div>
        <w:div w:id="806320996">
          <w:marLeft w:val="640"/>
          <w:marRight w:val="0"/>
          <w:marTop w:val="0"/>
          <w:marBottom w:val="0"/>
          <w:divBdr>
            <w:top w:val="none" w:sz="0" w:space="0" w:color="auto"/>
            <w:left w:val="none" w:sz="0" w:space="0" w:color="auto"/>
            <w:bottom w:val="none" w:sz="0" w:space="0" w:color="auto"/>
            <w:right w:val="none" w:sz="0" w:space="0" w:color="auto"/>
          </w:divBdr>
        </w:div>
        <w:div w:id="1007485804">
          <w:marLeft w:val="640"/>
          <w:marRight w:val="0"/>
          <w:marTop w:val="0"/>
          <w:marBottom w:val="0"/>
          <w:divBdr>
            <w:top w:val="none" w:sz="0" w:space="0" w:color="auto"/>
            <w:left w:val="none" w:sz="0" w:space="0" w:color="auto"/>
            <w:bottom w:val="none" w:sz="0" w:space="0" w:color="auto"/>
            <w:right w:val="none" w:sz="0" w:space="0" w:color="auto"/>
          </w:divBdr>
        </w:div>
        <w:div w:id="1967739922">
          <w:marLeft w:val="640"/>
          <w:marRight w:val="0"/>
          <w:marTop w:val="0"/>
          <w:marBottom w:val="0"/>
          <w:divBdr>
            <w:top w:val="none" w:sz="0" w:space="0" w:color="auto"/>
            <w:left w:val="none" w:sz="0" w:space="0" w:color="auto"/>
            <w:bottom w:val="none" w:sz="0" w:space="0" w:color="auto"/>
            <w:right w:val="none" w:sz="0" w:space="0" w:color="auto"/>
          </w:divBdr>
        </w:div>
        <w:div w:id="1597594763">
          <w:marLeft w:val="640"/>
          <w:marRight w:val="0"/>
          <w:marTop w:val="0"/>
          <w:marBottom w:val="0"/>
          <w:divBdr>
            <w:top w:val="none" w:sz="0" w:space="0" w:color="auto"/>
            <w:left w:val="none" w:sz="0" w:space="0" w:color="auto"/>
            <w:bottom w:val="none" w:sz="0" w:space="0" w:color="auto"/>
            <w:right w:val="none" w:sz="0" w:space="0" w:color="auto"/>
          </w:divBdr>
        </w:div>
        <w:div w:id="370350584">
          <w:marLeft w:val="640"/>
          <w:marRight w:val="0"/>
          <w:marTop w:val="0"/>
          <w:marBottom w:val="0"/>
          <w:divBdr>
            <w:top w:val="none" w:sz="0" w:space="0" w:color="auto"/>
            <w:left w:val="none" w:sz="0" w:space="0" w:color="auto"/>
            <w:bottom w:val="none" w:sz="0" w:space="0" w:color="auto"/>
            <w:right w:val="none" w:sz="0" w:space="0" w:color="auto"/>
          </w:divBdr>
        </w:div>
        <w:div w:id="481846663">
          <w:marLeft w:val="640"/>
          <w:marRight w:val="0"/>
          <w:marTop w:val="0"/>
          <w:marBottom w:val="0"/>
          <w:divBdr>
            <w:top w:val="none" w:sz="0" w:space="0" w:color="auto"/>
            <w:left w:val="none" w:sz="0" w:space="0" w:color="auto"/>
            <w:bottom w:val="none" w:sz="0" w:space="0" w:color="auto"/>
            <w:right w:val="none" w:sz="0" w:space="0" w:color="auto"/>
          </w:divBdr>
        </w:div>
        <w:div w:id="1387337278">
          <w:marLeft w:val="640"/>
          <w:marRight w:val="0"/>
          <w:marTop w:val="0"/>
          <w:marBottom w:val="0"/>
          <w:divBdr>
            <w:top w:val="none" w:sz="0" w:space="0" w:color="auto"/>
            <w:left w:val="none" w:sz="0" w:space="0" w:color="auto"/>
            <w:bottom w:val="none" w:sz="0" w:space="0" w:color="auto"/>
            <w:right w:val="none" w:sz="0" w:space="0" w:color="auto"/>
          </w:divBdr>
        </w:div>
        <w:div w:id="2059159587">
          <w:marLeft w:val="640"/>
          <w:marRight w:val="0"/>
          <w:marTop w:val="0"/>
          <w:marBottom w:val="0"/>
          <w:divBdr>
            <w:top w:val="none" w:sz="0" w:space="0" w:color="auto"/>
            <w:left w:val="none" w:sz="0" w:space="0" w:color="auto"/>
            <w:bottom w:val="none" w:sz="0" w:space="0" w:color="auto"/>
            <w:right w:val="none" w:sz="0" w:space="0" w:color="auto"/>
          </w:divBdr>
        </w:div>
        <w:div w:id="2005939336">
          <w:marLeft w:val="640"/>
          <w:marRight w:val="0"/>
          <w:marTop w:val="0"/>
          <w:marBottom w:val="0"/>
          <w:divBdr>
            <w:top w:val="none" w:sz="0" w:space="0" w:color="auto"/>
            <w:left w:val="none" w:sz="0" w:space="0" w:color="auto"/>
            <w:bottom w:val="none" w:sz="0" w:space="0" w:color="auto"/>
            <w:right w:val="none" w:sz="0" w:space="0" w:color="auto"/>
          </w:divBdr>
        </w:div>
        <w:div w:id="267201193">
          <w:marLeft w:val="640"/>
          <w:marRight w:val="0"/>
          <w:marTop w:val="0"/>
          <w:marBottom w:val="0"/>
          <w:divBdr>
            <w:top w:val="none" w:sz="0" w:space="0" w:color="auto"/>
            <w:left w:val="none" w:sz="0" w:space="0" w:color="auto"/>
            <w:bottom w:val="none" w:sz="0" w:space="0" w:color="auto"/>
            <w:right w:val="none" w:sz="0" w:space="0" w:color="auto"/>
          </w:divBdr>
        </w:div>
        <w:div w:id="1180119131">
          <w:marLeft w:val="640"/>
          <w:marRight w:val="0"/>
          <w:marTop w:val="0"/>
          <w:marBottom w:val="0"/>
          <w:divBdr>
            <w:top w:val="none" w:sz="0" w:space="0" w:color="auto"/>
            <w:left w:val="none" w:sz="0" w:space="0" w:color="auto"/>
            <w:bottom w:val="none" w:sz="0" w:space="0" w:color="auto"/>
            <w:right w:val="none" w:sz="0" w:space="0" w:color="auto"/>
          </w:divBdr>
        </w:div>
        <w:div w:id="2114546223">
          <w:marLeft w:val="640"/>
          <w:marRight w:val="0"/>
          <w:marTop w:val="0"/>
          <w:marBottom w:val="0"/>
          <w:divBdr>
            <w:top w:val="none" w:sz="0" w:space="0" w:color="auto"/>
            <w:left w:val="none" w:sz="0" w:space="0" w:color="auto"/>
            <w:bottom w:val="none" w:sz="0" w:space="0" w:color="auto"/>
            <w:right w:val="none" w:sz="0" w:space="0" w:color="auto"/>
          </w:divBdr>
        </w:div>
        <w:div w:id="2066635883">
          <w:marLeft w:val="640"/>
          <w:marRight w:val="0"/>
          <w:marTop w:val="0"/>
          <w:marBottom w:val="0"/>
          <w:divBdr>
            <w:top w:val="none" w:sz="0" w:space="0" w:color="auto"/>
            <w:left w:val="none" w:sz="0" w:space="0" w:color="auto"/>
            <w:bottom w:val="none" w:sz="0" w:space="0" w:color="auto"/>
            <w:right w:val="none" w:sz="0" w:space="0" w:color="auto"/>
          </w:divBdr>
        </w:div>
        <w:div w:id="390738169">
          <w:marLeft w:val="640"/>
          <w:marRight w:val="0"/>
          <w:marTop w:val="0"/>
          <w:marBottom w:val="0"/>
          <w:divBdr>
            <w:top w:val="none" w:sz="0" w:space="0" w:color="auto"/>
            <w:left w:val="none" w:sz="0" w:space="0" w:color="auto"/>
            <w:bottom w:val="none" w:sz="0" w:space="0" w:color="auto"/>
            <w:right w:val="none" w:sz="0" w:space="0" w:color="auto"/>
          </w:divBdr>
        </w:div>
        <w:div w:id="1153644448">
          <w:marLeft w:val="640"/>
          <w:marRight w:val="0"/>
          <w:marTop w:val="0"/>
          <w:marBottom w:val="0"/>
          <w:divBdr>
            <w:top w:val="none" w:sz="0" w:space="0" w:color="auto"/>
            <w:left w:val="none" w:sz="0" w:space="0" w:color="auto"/>
            <w:bottom w:val="none" w:sz="0" w:space="0" w:color="auto"/>
            <w:right w:val="none" w:sz="0" w:space="0" w:color="auto"/>
          </w:divBdr>
        </w:div>
        <w:div w:id="1850362955">
          <w:marLeft w:val="640"/>
          <w:marRight w:val="0"/>
          <w:marTop w:val="0"/>
          <w:marBottom w:val="0"/>
          <w:divBdr>
            <w:top w:val="none" w:sz="0" w:space="0" w:color="auto"/>
            <w:left w:val="none" w:sz="0" w:space="0" w:color="auto"/>
            <w:bottom w:val="none" w:sz="0" w:space="0" w:color="auto"/>
            <w:right w:val="none" w:sz="0" w:space="0" w:color="auto"/>
          </w:divBdr>
        </w:div>
        <w:div w:id="772631879">
          <w:marLeft w:val="640"/>
          <w:marRight w:val="0"/>
          <w:marTop w:val="0"/>
          <w:marBottom w:val="0"/>
          <w:divBdr>
            <w:top w:val="none" w:sz="0" w:space="0" w:color="auto"/>
            <w:left w:val="none" w:sz="0" w:space="0" w:color="auto"/>
            <w:bottom w:val="none" w:sz="0" w:space="0" w:color="auto"/>
            <w:right w:val="none" w:sz="0" w:space="0" w:color="auto"/>
          </w:divBdr>
        </w:div>
        <w:div w:id="1806508115">
          <w:marLeft w:val="640"/>
          <w:marRight w:val="0"/>
          <w:marTop w:val="0"/>
          <w:marBottom w:val="0"/>
          <w:divBdr>
            <w:top w:val="none" w:sz="0" w:space="0" w:color="auto"/>
            <w:left w:val="none" w:sz="0" w:space="0" w:color="auto"/>
            <w:bottom w:val="none" w:sz="0" w:space="0" w:color="auto"/>
            <w:right w:val="none" w:sz="0" w:space="0" w:color="auto"/>
          </w:divBdr>
        </w:div>
        <w:div w:id="1898855373">
          <w:marLeft w:val="640"/>
          <w:marRight w:val="0"/>
          <w:marTop w:val="0"/>
          <w:marBottom w:val="0"/>
          <w:divBdr>
            <w:top w:val="none" w:sz="0" w:space="0" w:color="auto"/>
            <w:left w:val="none" w:sz="0" w:space="0" w:color="auto"/>
            <w:bottom w:val="none" w:sz="0" w:space="0" w:color="auto"/>
            <w:right w:val="none" w:sz="0" w:space="0" w:color="auto"/>
          </w:divBdr>
        </w:div>
        <w:div w:id="782113903">
          <w:marLeft w:val="640"/>
          <w:marRight w:val="0"/>
          <w:marTop w:val="0"/>
          <w:marBottom w:val="0"/>
          <w:divBdr>
            <w:top w:val="none" w:sz="0" w:space="0" w:color="auto"/>
            <w:left w:val="none" w:sz="0" w:space="0" w:color="auto"/>
            <w:bottom w:val="none" w:sz="0" w:space="0" w:color="auto"/>
            <w:right w:val="none" w:sz="0" w:space="0" w:color="auto"/>
          </w:divBdr>
        </w:div>
        <w:div w:id="1409766392">
          <w:marLeft w:val="640"/>
          <w:marRight w:val="0"/>
          <w:marTop w:val="0"/>
          <w:marBottom w:val="0"/>
          <w:divBdr>
            <w:top w:val="none" w:sz="0" w:space="0" w:color="auto"/>
            <w:left w:val="none" w:sz="0" w:space="0" w:color="auto"/>
            <w:bottom w:val="none" w:sz="0" w:space="0" w:color="auto"/>
            <w:right w:val="none" w:sz="0" w:space="0" w:color="auto"/>
          </w:divBdr>
        </w:div>
        <w:div w:id="1878662179">
          <w:marLeft w:val="640"/>
          <w:marRight w:val="0"/>
          <w:marTop w:val="0"/>
          <w:marBottom w:val="0"/>
          <w:divBdr>
            <w:top w:val="none" w:sz="0" w:space="0" w:color="auto"/>
            <w:left w:val="none" w:sz="0" w:space="0" w:color="auto"/>
            <w:bottom w:val="none" w:sz="0" w:space="0" w:color="auto"/>
            <w:right w:val="none" w:sz="0" w:space="0" w:color="auto"/>
          </w:divBdr>
        </w:div>
        <w:div w:id="1772815414">
          <w:marLeft w:val="640"/>
          <w:marRight w:val="0"/>
          <w:marTop w:val="0"/>
          <w:marBottom w:val="0"/>
          <w:divBdr>
            <w:top w:val="none" w:sz="0" w:space="0" w:color="auto"/>
            <w:left w:val="none" w:sz="0" w:space="0" w:color="auto"/>
            <w:bottom w:val="none" w:sz="0" w:space="0" w:color="auto"/>
            <w:right w:val="none" w:sz="0" w:space="0" w:color="auto"/>
          </w:divBdr>
        </w:div>
        <w:div w:id="711420263">
          <w:marLeft w:val="640"/>
          <w:marRight w:val="0"/>
          <w:marTop w:val="0"/>
          <w:marBottom w:val="0"/>
          <w:divBdr>
            <w:top w:val="none" w:sz="0" w:space="0" w:color="auto"/>
            <w:left w:val="none" w:sz="0" w:space="0" w:color="auto"/>
            <w:bottom w:val="none" w:sz="0" w:space="0" w:color="auto"/>
            <w:right w:val="none" w:sz="0" w:space="0" w:color="auto"/>
          </w:divBdr>
        </w:div>
        <w:div w:id="2146000940">
          <w:marLeft w:val="640"/>
          <w:marRight w:val="0"/>
          <w:marTop w:val="0"/>
          <w:marBottom w:val="0"/>
          <w:divBdr>
            <w:top w:val="none" w:sz="0" w:space="0" w:color="auto"/>
            <w:left w:val="none" w:sz="0" w:space="0" w:color="auto"/>
            <w:bottom w:val="none" w:sz="0" w:space="0" w:color="auto"/>
            <w:right w:val="none" w:sz="0" w:space="0" w:color="auto"/>
          </w:divBdr>
        </w:div>
        <w:div w:id="1162769377">
          <w:marLeft w:val="640"/>
          <w:marRight w:val="0"/>
          <w:marTop w:val="0"/>
          <w:marBottom w:val="0"/>
          <w:divBdr>
            <w:top w:val="none" w:sz="0" w:space="0" w:color="auto"/>
            <w:left w:val="none" w:sz="0" w:space="0" w:color="auto"/>
            <w:bottom w:val="none" w:sz="0" w:space="0" w:color="auto"/>
            <w:right w:val="none" w:sz="0" w:space="0" w:color="auto"/>
          </w:divBdr>
        </w:div>
        <w:div w:id="1762098427">
          <w:marLeft w:val="640"/>
          <w:marRight w:val="0"/>
          <w:marTop w:val="0"/>
          <w:marBottom w:val="0"/>
          <w:divBdr>
            <w:top w:val="none" w:sz="0" w:space="0" w:color="auto"/>
            <w:left w:val="none" w:sz="0" w:space="0" w:color="auto"/>
            <w:bottom w:val="none" w:sz="0" w:space="0" w:color="auto"/>
            <w:right w:val="none" w:sz="0" w:space="0" w:color="auto"/>
          </w:divBdr>
        </w:div>
        <w:div w:id="857155586">
          <w:marLeft w:val="640"/>
          <w:marRight w:val="0"/>
          <w:marTop w:val="0"/>
          <w:marBottom w:val="0"/>
          <w:divBdr>
            <w:top w:val="none" w:sz="0" w:space="0" w:color="auto"/>
            <w:left w:val="none" w:sz="0" w:space="0" w:color="auto"/>
            <w:bottom w:val="none" w:sz="0" w:space="0" w:color="auto"/>
            <w:right w:val="none" w:sz="0" w:space="0" w:color="auto"/>
          </w:divBdr>
        </w:div>
        <w:div w:id="124468507">
          <w:marLeft w:val="640"/>
          <w:marRight w:val="0"/>
          <w:marTop w:val="0"/>
          <w:marBottom w:val="0"/>
          <w:divBdr>
            <w:top w:val="none" w:sz="0" w:space="0" w:color="auto"/>
            <w:left w:val="none" w:sz="0" w:space="0" w:color="auto"/>
            <w:bottom w:val="none" w:sz="0" w:space="0" w:color="auto"/>
            <w:right w:val="none" w:sz="0" w:space="0" w:color="auto"/>
          </w:divBdr>
        </w:div>
        <w:div w:id="289285890">
          <w:marLeft w:val="640"/>
          <w:marRight w:val="0"/>
          <w:marTop w:val="0"/>
          <w:marBottom w:val="0"/>
          <w:divBdr>
            <w:top w:val="none" w:sz="0" w:space="0" w:color="auto"/>
            <w:left w:val="none" w:sz="0" w:space="0" w:color="auto"/>
            <w:bottom w:val="none" w:sz="0" w:space="0" w:color="auto"/>
            <w:right w:val="none" w:sz="0" w:space="0" w:color="auto"/>
          </w:divBdr>
        </w:div>
        <w:div w:id="1625424675">
          <w:marLeft w:val="640"/>
          <w:marRight w:val="0"/>
          <w:marTop w:val="0"/>
          <w:marBottom w:val="0"/>
          <w:divBdr>
            <w:top w:val="none" w:sz="0" w:space="0" w:color="auto"/>
            <w:left w:val="none" w:sz="0" w:space="0" w:color="auto"/>
            <w:bottom w:val="none" w:sz="0" w:space="0" w:color="auto"/>
            <w:right w:val="none" w:sz="0" w:space="0" w:color="auto"/>
          </w:divBdr>
        </w:div>
        <w:div w:id="1165897493">
          <w:marLeft w:val="640"/>
          <w:marRight w:val="0"/>
          <w:marTop w:val="0"/>
          <w:marBottom w:val="0"/>
          <w:divBdr>
            <w:top w:val="none" w:sz="0" w:space="0" w:color="auto"/>
            <w:left w:val="none" w:sz="0" w:space="0" w:color="auto"/>
            <w:bottom w:val="none" w:sz="0" w:space="0" w:color="auto"/>
            <w:right w:val="none" w:sz="0" w:space="0" w:color="auto"/>
          </w:divBdr>
        </w:div>
        <w:div w:id="375203328">
          <w:marLeft w:val="640"/>
          <w:marRight w:val="0"/>
          <w:marTop w:val="0"/>
          <w:marBottom w:val="0"/>
          <w:divBdr>
            <w:top w:val="none" w:sz="0" w:space="0" w:color="auto"/>
            <w:left w:val="none" w:sz="0" w:space="0" w:color="auto"/>
            <w:bottom w:val="none" w:sz="0" w:space="0" w:color="auto"/>
            <w:right w:val="none" w:sz="0" w:space="0" w:color="auto"/>
          </w:divBdr>
        </w:div>
        <w:div w:id="1384138810">
          <w:marLeft w:val="640"/>
          <w:marRight w:val="0"/>
          <w:marTop w:val="0"/>
          <w:marBottom w:val="0"/>
          <w:divBdr>
            <w:top w:val="none" w:sz="0" w:space="0" w:color="auto"/>
            <w:left w:val="none" w:sz="0" w:space="0" w:color="auto"/>
            <w:bottom w:val="none" w:sz="0" w:space="0" w:color="auto"/>
            <w:right w:val="none" w:sz="0" w:space="0" w:color="auto"/>
          </w:divBdr>
        </w:div>
        <w:div w:id="324749250">
          <w:marLeft w:val="640"/>
          <w:marRight w:val="0"/>
          <w:marTop w:val="0"/>
          <w:marBottom w:val="0"/>
          <w:divBdr>
            <w:top w:val="none" w:sz="0" w:space="0" w:color="auto"/>
            <w:left w:val="none" w:sz="0" w:space="0" w:color="auto"/>
            <w:bottom w:val="none" w:sz="0" w:space="0" w:color="auto"/>
            <w:right w:val="none" w:sz="0" w:space="0" w:color="auto"/>
          </w:divBdr>
        </w:div>
        <w:div w:id="1735349699">
          <w:marLeft w:val="640"/>
          <w:marRight w:val="0"/>
          <w:marTop w:val="0"/>
          <w:marBottom w:val="0"/>
          <w:divBdr>
            <w:top w:val="none" w:sz="0" w:space="0" w:color="auto"/>
            <w:left w:val="none" w:sz="0" w:space="0" w:color="auto"/>
            <w:bottom w:val="none" w:sz="0" w:space="0" w:color="auto"/>
            <w:right w:val="none" w:sz="0" w:space="0" w:color="auto"/>
          </w:divBdr>
        </w:div>
        <w:div w:id="1600336502">
          <w:marLeft w:val="640"/>
          <w:marRight w:val="0"/>
          <w:marTop w:val="0"/>
          <w:marBottom w:val="0"/>
          <w:divBdr>
            <w:top w:val="none" w:sz="0" w:space="0" w:color="auto"/>
            <w:left w:val="none" w:sz="0" w:space="0" w:color="auto"/>
            <w:bottom w:val="none" w:sz="0" w:space="0" w:color="auto"/>
            <w:right w:val="none" w:sz="0" w:space="0" w:color="auto"/>
          </w:divBdr>
        </w:div>
        <w:div w:id="1254125555">
          <w:marLeft w:val="640"/>
          <w:marRight w:val="0"/>
          <w:marTop w:val="0"/>
          <w:marBottom w:val="0"/>
          <w:divBdr>
            <w:top w:val="none" w:sz="0" w:space="0" w:color="auto"/>
            <w:left w:val="none" w:sz="0" w:space="0" w:color="auto"/>
            <w:bottom w:val="none" w:sz="0" w:space="0" w:color="auto"/>
            <w:right w:val="none" w:sz="0" w:space="0" w:color="auto"/>
          </w:divBdr>
        </w:div>
        <w:div w:id="654139537">
          <w:marLeft w:val="640"/>
          <w:marRight w:val="0"/>
          <w:marTop w:val="0"/>
          <w:marBottom w:val="0"/>
          <w:divBdr>
            <w:top w:val="none" w:sz="0" w:space="0" w:color="auto"/>
            <w:left w:val="none" w:sz="0" w:space="0" w:color="auto"/>
            <w:bottom w:val="none" w:sz="0" w:space="0" w:color="auto"/>
            <w:right w:val="none" w:sz="0" w:space="0" w:color="auto"/>
          </w:divBdr>
        </w:div>
        <w:div w:id="989284868">
          <w:marLeft w:val="640"/>
          <w:marRight w:val="0"/>
          <w:marTop w:val="0"/>
          <w:marBottom w:val="0"/>
          <w:divBdr>
            <w:top w:val="none" w:sz="0" w:space="0" w:color="auto"/>
            <w:left w:val="none" w:sz="0" w:space="0" w:color="auto"/>
            <w:bottom w:val="none" w:sz="0" w:space="0" w:color="auto"/>
            <w:right w:val="none" w:sz="0" w:space="0" w:color="auto"/>
          </w:divBdr>
        </w:div>
        <w:div w:id="575481724">
          <w:marLeft w:val="640"/>
          <w:marRight w:val="0"/>
          <w:marTop w:val="0"/>
          <w:marBottom w:val="0"/>
          <w:divBdr>
            <w:top w:val="none" w:sz="0" w:space="0" w:color="auto"/>
            <w:left w:val="none" w:sz="0" w:space="0" w:color="auto"/>
            <w:bottom w:val="none" w:sz="0" w:space="0" w:color="auto"/>
            <w:right w:val="none" w:sz="0" w:space="0" w:color="auto"/>
          </w:divBdr>
        </w:div>
        <w:div w:id="998338792">
          <w:marLeft w:val="640"/>
          <w:marRight w:val="0"/>
          <w:marTop w:val="0"/>
          <w:marBottom w:val="0"/>
          <w:divBdr>
            <w:top w:val="none" w:sz="0" w:space="0" w:color="auto"/>
            <w:left w:val="none" w:sz="0" w:space="0" w:color="auto"/>
            <w:bottom w:val="none" w:sz="0" w:space="0" w:color="auto"/>
            <w:right w:val="none" w:sz="0" w:space="0" w:color="auto"/>
          </w:divBdr>
        </w:div>
        <w:div w:id="1076632915">
          <w:marLeft w:val="640"/>
          <w:marRight w:val="0"/>
          <w:marTop w:val="0"/>
          <w:marBottom w:val="0"/>
          <w:divBdr>
            <w:top w:val="none" w:sz="0" w:space="0" w:color="auto"/>
            <w:left w:val="none" w:sz="0" w:space="0" w:color="auto"/>
            <w:bottom w:val="none" w:sz="0" w:space="0" w:color="auto"/>
            <w:right w:val="none" w:sz="0" w:space="0" w:color="auto"/>
          </w:divBdr>
        </w:div>
        <w:div w:id="1931624193">
          <w:marLeft w:val="640"/>
          <w:marRight w:val="0"/>
          <w:marTop w:val="0"/>
          <w:marBottom w:val="0"/>
          <w:divBdr>
            <w:top w:val="none" w:sz="0" w:space="0" w:color="auto"/>
            <w:left w:val="none" w:sz="0" w:space="0" w:color="auto"/>
            <w:bottom w:val="none" w:sz="0" w:space="0" w:color="auto"/>
            <w:right w:val="none" w:sz="0" w:space="0" w:color="auto"/>
          </w:divBdr>
        </w:div>
        <w:div w:id="101413921">
          <w:marLeft w:val="640"/>
          <w:marRight w:val="0"/>
          <w:marTop w:val="0"/>
          <w:marBottom w:val="0"/>
          <w:divBdr>
            <w:top w:val="none" w:sz="0" w:space="0" w:color="auto"/>
            <w:left w:val="none" w:sz="0" w:space="0" w:color="auto"/>
            <w:bottom w:val="none" w:sz="0" w:space="0" w:color="auto"/>
            <w:right w:val="none" w:sz="0" w:space="0" w:color="auto"/>
          </w:divBdr>
        </w:div>
        <w:div w:id="1030885481">
          <w:marLeft w:val="640"/>
          <w:marRight w:val="0"/>
          <w:marTop w:val="0"/>
          <w:marBottom w:val="0"/>
          <w:divBdr>
            <w:top w:val="none" w:sz="0" w:space="0" w:color="auto"/>
            <w:left w:val="none" w:sz="0" w:space="0" w:color="auto"/>
            <w:bottom w:val="none" w:sz="0" w:space="0" w:color="auto"/>
            <w:right w:val="none" w:sz="0" w:space="0" w:color="auto"/>
          </w:divBdr>
        </w:div>
        <w:div w:id="1025179879">
          <w:marLeft w:val="640"/>
          <w:marRight w:val="0"/>
          <w:marTop w:val="0"/>
          <w:marBottom w:val="0"/>
          <w:divBdr>
            <w:top w:val="none" w:sz="0" w:space="0" w:color="auto"/>
            <w:left w:val="none" w:sz="0" w:space="0" w:color="auto"/>
            <w:bottom w:val="none" w:sz="0" w:space="0" w:color="auto"/>
            <w:right w:val="none" w:sz="0" w:space="0" w:color="auto"/>
          </w:divBdr>
        </w:div>
        <w:div w:id="1087725443">
          <w:marLeft w:val="640"/>
          <w:marRight w:val="0"/>
          <w:marTop w:val="0"/>
          <w:marBottom w:val="0"/>
          <w:divBdr>
            <w:top w:val="none" w:sz="0" w:space="0" w:color="auto"/>
            <w:left w:val="none" w:sz="0" w:space="0" w:color="auto"/>
            <w:bottom w:val="none" w:sz="0" w:space="0" w:color="auto"/>
            <w:right w:val="none" w:sz="0" w:space="0" w:color="auto"/>
          </w:divBdr>
        </w:div>
        <w:div w:id="823082982">
          <w:marLeft w:val="640"/>
          <w:marRight w:val="0"/>
          <w:marTop w:val="0"/>
          <w:marBottom w:val="0"/>
          <w:divBdr>
            <w:top w:val="none" w:sz="0" w:space="0" w:color="auto"/>
            <w:left w:val="none" w:sz="0" w:space="0" w:color="auto"/>
            <w:bottom w:val="none" w:sz="0" w:space="0" w:color="auto"/>
            <w:right w:val="none" w:sz="0" w:space="0" w:color="auto"/>
          </w:divBdr>
        </w:div>
        <w:div w:id="363405232">
          <w:marLeft w:val="640"/>
          <w:marRight w:val="0"/>
          <w:marTop w:val="0"/>
          <w:marBottom w:val="0"/>
          <w:divBdr>
            <w:top w:val="none" w:sz="0" w:space="0" w:color="auto"/>
            <w:left w:val="none" w:sz="0" w:space="0" w:color="auto"/>
            <w:bottom w:val="none" w:sz="0" w:space="0" w:color="auto"/>
            <w:right w:val="none" w:sz="0" w:space="0" w:color="auto"/>
          </w:divBdr>
        </w:div>
        <w:div w:id="1879468638">
          <w:marLeft w:val="640"/>
          <w:marRight w:val="0"/>
          <w:marTop w:val="0"/>
          <w:marBottom w:val="0"/>
          <w:divBdr>
            <w:top w:val="none" w:sz="0" w:space="0" w:color="auto"/>
            <w:left w:val="none" w:sz="0" w:space="0" w:color="auto"/>
            <w:bottom w:val="none" w:sz="0" w:space="0" w:color="auto"/>
            <w:right w:val="none" w:sz="0" w:space="0" w:color="auto"/>
          </w:divBdr>
        </w:div>
        <w:div w:id="588662904">
          <w:marLeft w:val="640"/>
          <w:marRight w:val="0"/>
          <w:marTop w:val="0"/>
          <w:marBottom w:val="0"/>
          <w:divBdr>
            <w:top w:val="none" w:sz="0" w:space="0" w:color="auto"/>
            <w:left w:val="none" w:sz="0" w:space="0" w:color="auto"/>
            <w:bottom w:val="none" w:sz="0" w:space="0" w:color="auto"/>
            <w:right w:val="none" w:sz="0" w:space="0" w:color="auto"/>
          </w:divBdr>
        </w:div>
        <w:div w:id="217204334">
          <w:marLeft w:val="640"/>
          <w:marRight w:val="0"/>
          <w:marTop w:val="0"/>
          <w:marBottom w:val="0"/>
          <w:divBdr>
            <w:top w:val="none" w:sz="0" w:space="0" w:color="auto"/>
            <w:left w:val="none" w:sz="0" w:space="0" w:color="auto"/>
            <w:bottom w:val="none" w:sz="0" w:space="0" w:color="auto"/>
            <w:right w:val="none" w:sz="0" w:space="0" w:color="auto"/>
          </w:divBdr>
        </w:div>
        <w:div w:id="1229652317">
          <w:marLeft w:val="640"/>
          <w:marRight w:val="0"/>
          <w:marTop w:val="0"/>
          <w:marBottom w:val="0"/>
          <w:divBdr>
            <w:top w:val="none" w:sz="0" w:space="0" w:color="auto"/>
            <w:left w:val="none" w:sz="0" w:space="0" w:color="auto"/>
            <w:bottom w:val="none" w:sz="0" w:space="0" w:color="auto"/>
            <w:right w:val="none" w:sz="0" w:space="0" w:color="auto"/>
          </w:divBdr>
        </w:div>
        <w:div w:id="1149595386">
          <w:marLeft w:val="640"/>
          <w:marRight w:val="0"/>
          <w:marTop w:val="0"/>
          <w:marBottom w:val="0"/>
          <w:divBdr>
            <w:top w:val="none" w:sz="0" w:space="0" w:color="auto"/>
            <w:left w:val="none" w:sz="0" w:space="0" w:color="auto"/>
            <w:bottom w:val="none" w:sz="0" w:space="0" w:color="auto"/>
            <w:right w:val="none" w:sz="0" w:space="0" w:color="auto"/>
          </w:divBdr>
        </w:div>
        <w:div w:id="1078556249">
          <w:marLeft w:val="640"/>
          <w:marRight w:val="0"/>
          <w:marTop w:val="0"/>
          <w:marBottom w:val="0"/>
          <w:divBdr>
            <w:top w:val="none" w:sz="0" w:space="0" w:color="auto"/>
            <w:left w:val="none" w:sz="0" w:space="0" w:color="auto"/>
            <w:bottom w:val="none" w:sz="0" w:space="0" w:color="auto"/>
            <w:right w:val="none" w:sz="0" w:space="0" w:color="auto"/>
          </w:divBdr>
        </w:div>
        <w:div w:id="1838302945">
          <w:marLeft w:val="640"/>
          <w:marRight w:val="0"/>
          <w:marTop w:val="0"/>
          <w:marBottom w:val="0"/>
          <w:divBdr>
            <w:top w:val="none" w:sz="0" w:space="0" w:color="auto"/>
            <w:left w:val="none" w:sz="0" w:space="0" w:color="auto"/>
            <w:bottom w:val="none" w:sz="0" w:space="0" w:color="auto"/>
            <w:right w:val="none" w:sz="0" w:space="0" w:color="auto"/>
          </w:divBdr>
        </w:div>
        <w:div w:id="1383865818">
          <w:marLeft w:val="640"/>
          <w:marRight w:val="0"/>
          <w:marTop w:val="0"/>
          <w:marBottom w:val="0"/>
          <w:divBdr>
            <w:top w:val="none" w:sz="0" w:space="0" w:color="auto"/>
            <w:left w:val="none" w:sz="0" w:space="0" w:color="auto"/>
            <w:bottom w:val="none" w:sz="0" w:space="0" w:color="auto"/>
            <w:right w:val="none" w:sz="0" w:space="0" w:color="auto"/>
          </w:divBdr>
        </w:div>
      </w:divsChild>
    </w:div>
    <w:div w:id="1625963286">
      <w:bodyDiv w:val="1"/>
      <w:marLeft w:val="0"/>
      <w:marRight w:val="0"/>
      <w:marTop w:val="0"/>
      <w:marBottom w:val="0"/>
      <w:divBdr>
        <w:top w:val="none" w:sz="0" w:space="0" w:color="auto"/>
        <w:left w:val="none" w:sz="0" w:space="0" w:color="auto"/>
        <w:bottom w:val="none" w:sz="0" w:space="0" w:color="auto"/>
        <w:right w:val="none" w:sz="0" w:space="0" w:color="auto"/>
      </w:divBdr>
      <w:divsChild>
        <w:div w:id="1884095063">
          <w:marLeft w:val="480"/>
          <w:marRight w:val="0"/>
          <w:marTop w:val="0"/>
          <w:marBottom w:val="0"/>
          <w:divBdr>
            <w:top w:val="none" w:sz="0" w:space="0" w:color="auto"/>
            <w:left w:val="none" w:sz="0" w:space="0" w:color="auto"/>
            <w:bottom w:val="none" w:sz="0" w:space="0" w:color="auto"/>
            <w:right w:val="none" w:sz="0" w:space="0" w:color="auto"/>
          </w:divBdr>
        </w:div>
        <w:div w:id="1961766397">
          <w:marLeft w:val="480"/>
          <w:marRight w:val="0"/>
          <w:marTop w:val="0"/>
          <w:marBottom w:val="0"/>
          <w:divBdr>
            <w:top w:val="none" w:sz="0" w:space="0" w:color="auto"/>
            <w:left w:val="none" w:sz="0" w:space="0" w:color="auto"/>
            <w:bottom w:val="none" w:sz="0" w:space="0" w:color="auto"/>
            <w:right w:val="none" w:sz="0" w:space="0" w:color="auto"/>
          </w:divBdr>
        </w:div>
        <w:div w:id="1822651193">
          <w:marLeft w:val="480"/>
          <w:marRight w:val="0"/>
          <w:marTop w:val="0"/>
          <w:marBottom w:val="0"/>
          <w:divBdr>
            <w:top w:val="none" w:sz="0" w:space="0" w:color="auto"/>
            <w:left w:val="none" w:sz="0" w:space="0" w:color="auto"/>
            <w:bottom w:val="none" w:sz="0" w:space="0" w:color="auto"/>
            <w:right w:val="none" w:sz="0" w:space="0" w:color="auto"/>
          </w:divBdr>
        </w:div>
        <w:div w:id="1113745550">
          <w:marLeft w:val="480"/>
          <w:marRight w:val="0"/>
          <w:marTop w:val="0"/>
          <w:marBottom w:val="0"/>
          <w:divBdr>
            <w:top w:val="none" w:sz="0" w:space="0" w:color="auto"/>
            <w:left w:val="none" w:sz="0" w:space="0" w:color="auto"/>
            <w:bottom w:val="none" w:sz="0" w:space="0" w:color="auto"/>
            <w:right w:val="none" w:sz="0" w:space="0" w:color="auto"/>
          </w:divBdr>
        </w:div>
        <w:div w:id="301929903">
          <w:marLeft w:val="480"/>
          <w:marRight w:val="0"/>
          <w:marTop w:val="0"/>
          <w:marBottom w:val="0"/>
          <w:divBdr>
            <w:top w:val="none" w:sz="0" w:space="0" w:color="auto"/>
            <w:left w:val="none" w:sz="0" w:space="0" w:color="auto"/>
            <w:bottom w:val="none" w:sz="0" w:space="0" w:color="auto"/>
            <w:right w:val="none" w:sz="0" w:space="0" w:color="auto"/>
          </w:divBdr>
        </w:div>
        <w:div w:id="875389528">
          <w:marLeft w:val="480"/>
          <w:marRight w:val="0"/>
          <w:marTop w:val="0"/>
          <w:marBottom w:val="0"/>
          <w:divBdr>
            <w:top w:val="none" w:sz="0" w:space="0" w:color="auto"/>
            <w:left w:val="none" w:sz="0" w:space="0" w:color="auto"/>
            <w:bottom w:val="none" w:sz="0" w:space="0" w:color="auto"/>
            <w:right w:val="none" w:sz="0" w:space="0" w:color="auto"/>
          </w:divBdr>
        </w:div>
        <w:div w:id="2023508304">
          <w:marLeft w:val="480"/>
          <w:marRight w:val="0"/>
          <w:marTop w:val="0"/>
          <w:marBottom w:val="0"/>
          <w:divBdr>
            <w:top w:val="none" w:sz="0" w:space="0" w:color="auto"/>
            <w:left w:val="none" w:sz="0" w:space="0" w:color="auto"/>
            <w:bottom w:val="none" w:sz="0" w:space="0" w:color="auto"/>
            <w:right w:val="none" w:sz="0" w:space="0" w:color="auto"/>
          </w:divBdr>
        </w:div>
        <w:div w:id="1089543076">
          <w:marLeft w:val="480"/>
          <w:marRight w:val="0"/>
          <w:marTop w:val="0"/>
          <w:marBottom w:val="0"/>
          <w:divBdr>
            <w:top w:val="none" w:sz="0" w:space="0" w:color="auto"/>
            <w:left w:val="none" w:sz="0" w:space="0" w:color="auto"/>
            <w:bottom w:val="none" w:sz="0" w:space="0" w:color="auto"/>
            <w:right w:val="none" w:sz="0" w:space="0" w:color="auto"/>
          </w:divBdr>
        </w:div>
        <w:div w:id="1298607316">
          <w:marLeft w:val="480"/>
          <w:marRight w:val="0"/>
          <w:marTop w:val="0"/>
          <w:marBottom w:val="0"/>
          <w:divBdr>
            <w:top w:val="none" w:sz="0" w:space="0" w:color="auto"/>
            <w:left w:val="none" w:sz="0" w:space="0" w:color="auto"/>
            <w:bottom w:val="none" w:sz="0" w:space="0" w:color="auto"/>
            <w:right w:val="none" w:sz="0" w:space="0" w:color="auto"/>
          </w:divBdr>
        </w:div>
        <w:div w:id="146945588">
          <w:marLeft w:val="480"/>
          <w:marRight w:val="0"/>
          <w:marTop w:val="0"/>
          <w:marBottom w:val="0"/>
          <w:divBdr>
            <w:top w:val="none" w:sz="0" w:space="0" w:color="auto"/>
            <w:left w:val="none" w:sz="0" w:space="0" w:color="auto"/>
            <w:bottom w:val="none" w:sz="0" w:space="0" w:color="auto"/>
            <w:right w:val="none" w:sz="0" w:space="0" w:color="auto"/>
          </w:divBdr>
        </w:div>
        <w:div w:id="804734821">
          <w:marLeft w:val="480"/>
          <w:marRight w:val="0"/>
          <w:marTop w:val="0"/>
          <w:marBottom w:val="0"/>
          <w:divBdr>
            <w:top w:val="none" w:sz="0" w:space="0" w:color="auto"/>
            <w:left w:val="none" w:sz="0" w:space="0" w:color="auto"/>
            <w:bottom w:val="none" w:sz="0" w:space="0" w:color="auto"/>
            <w:right w:val="none" w:sz="0" w:space="0" w:color="auto"/>
          </w:divBdr>
        </w:div>
        <w:div w:id="1638759870">
          <w:marLeft w:val="480"/>
          <w:marRight w:val="0"/>
          <w:marTop w:val="0"/>
          <w:marBottom w:val="0"/>
          <w:divBdr>
            <w:top w:val="none" w:sz="0" w:space="0" w:color="auto"/>
            <w:left w:val="none" w:sz="0" w:space="0" w:color="auto"/>
            <w:bottom w:val="none" w:sz="0" w:space="0" w:color="auto"/>
            <w:right w:val="none" w:sz="0" w:space="0" w:color="auto"/>
          </w:divBdr>
        </w:div>
        <w:div w:id="678699617">
          <w:marLeft w:val="480"/>
          <w:marRight w:val="0"/>
          <w:marTop w:val="0"/>
          <w:marBottom w:val="0"/>
          <w:divBdr>
            <w:top w:val="none" w:sz="0" w:space="0" w:color="auto"/>
            <w:left w:val="none" w:sz="0" w:space="0" w:color="auto"/>
            <w:bottom w:val="none" w:sz="0" w:space="0" w:color="auto"/>
            <w:right w:val="none" w:sz="0" w:space="0" w:color="auto"/>
          </w:divBdr>
        </w:div>
        <w:div w:id="495414644">
          <w:marLeft w:val="480"/>
          <w:marRight w:val="0"/>
          <w:marTop w:val="0"/>
          <w:marBottom w:val="0"/>
          <w:divBdr>
            <w:top w:val="none" w:sz="0" w:space="0" w:color="auto"/>
            <w:left w:val="none" w:sz="0" w:space="0" w:color="auto"/>
            <w:bottom w:val="none" w:sz="0" w:space="0" w:color="auto"/>
            <w:right w:val="none" w:sz="0" w:space="0" w:color="auto"/>
          </w:divBdr>
        </w:div>
        <w:div w:id="50925247">
          <w:marLeft w:val="480"/>
          <w:marRight w:val="0"/>
          <w:marTop w:val="0"/>
          <w:marBottom w:val="0"/>
          <w:divBdr>
            <w:top w:val="none" w:sz="0" w:space="0" w:color="auto"/>
            <w:left w:val="none" w:sz="0" w:space="0" w:color="auto"/>
            <w:bottom w:val="none" w:sz="0" w:space="0" w:color="auto"/>
            <w:right w:val="none" w:sz="0" w:space="0" w:color="auto"/>
          </w:divBdr>
        </w:div>
        <w:div w:id="1208033004">
          <w:marLeft w:val="480"/>
          <w:marRight w:val="0"/>
          <w:marTop w:val="0"/>
          <w:marBottom w:val="0"/>
          <w:divBdr>
            <w:top w:val="none" w:sz="0" w:space="0" w:color="auto"/>
            <w:left w:val="none" w:sz="0" w:space="0" w:color="auto"/>
            <w:bottom w:val="none" w:sz="0" w:space="0" w:color="auto"/>
            <w:right w:val="none" w:sz="0" w:space="0" w:color="auto"/>
          </w:divBdr>
        </w:div>
        <w:div w:id="2002855633">
          <w:marLeft w:val="480"/>
          <w:marRight w:val="0"/>
          <w:marTop w:val="0"/>
          <w:marBottom w:val="0"/>
          <w:divBdr>
            <w:top w:val="none" w:sz="0" w:space="0" w:color="auto"/>
            <w:left w:val="none" w:sz="0" w:space="0" w:color="auto"/>
            <w:bottom w:val="none" w:sz="0" w:space="0" w:color="auto"/>
            <w:right w:val="none" w:sz="0" w:space="0" w:color="auto"/>
          </w:divBdr>
        </w:div>
        <w:div w:id="589629273">
          <w:marLeft w:val="480"/>
          <w:marRight w:val="0"/>
          <w:marTop w:val="0"/>
          <w:marBottom w:val="0"/>
          <w:divBdr>
            <w:top w:val="none" w:sz="0" w:space="0" w:color="auto"/>
            <w:left w:val="none" w:sz="0" w:space="0" w:color="auto"/>
            <w:bottom w:val="none" w:sz="0" w:space="0" w:color="auto"/>
            <w:right w:val="none" w:sz="0" w:space="0" w:color="auto"/>
          </w:divBdr>
        </w:div>
        <w:div w:id="1124151795">
          <w:marLeft w:val="480"/>
          <w:marRight w:val="0"/>
          <w:marTop w:val="0"/>
          <w:marBottom w:val="0"/>
          <w:divBdr>
            <w:top w:val="none" w:sz="0" w:space="0" w:color="auto"/>
            <w:left w:val="none" w:sz="0" w:space="0" w:color="auto"/>
            <w:bottom w:val="none" w:sz="0" w:space="0" w:color="auto"/>
            <w:right w:val="none" w:sz="0" w:space="0" w:color="auto"/>
          </w:divBdr>
        </w:div>
        <w:div w:id="1717587363">
          <w:marLeft w:val="480"/>
          <w:marRight w:val="0"/>
          <w:marTop w:val="0"/>
          <w:marBottom w:val="0"/>
          <w:divBdr>
            <w:top w:val="none" w:sz="0" w:space="0" w:color="auto"/>
            <w:left w:val="none" w:sz="0" w:space="0" w:color="auto"/>
            <w:bottom w:val="none" w:sz="0" w:space="0" w:color="auto"/>
            <w:right w:val="none" w:sz="0" w:space="0" w:color="auto"/>
          </w:divBdr>
        </w:div>
        <w:div w:id="318466954">
          <w:marLeft w:val="480"/>
          <w:marRight w:val="0"/>
          <w:marTop w:val="0"/>
          <w:marBottom w:val="0"/>
          <w:divBdr>
            <w:top w:val="none" w:sz="0" w:space="0" w:color="auto"/>
            <w:left w:val="none" w:sz="0" w:space="0" w:color="auto"/>
            <w:bottom w:val="none" w:sz="0" w:space="0" w:color="auto"/>
            <w:right w:val="none" w:sz="0" w:space="0" w:color="auto"/>
          </w:divBdr>
        </w:div>
        <w:div w:id="194928643">
          <w:marLeft w:val="480"/>
          <w:marRight w:val="0"/>
          <w:marTop w:val="0"/>
          <w:marBottom w:val="0"/>
          <w:divBdr>
            <w:top w:val="none" w:sz="0" w:space="0" w:color="auto"/>
            <w:left w:val="none" w:sz="0" w:space="0" w:color="auto"/>
            <w:bottom w:val="none" w:sz="0" w:space="0" w:color="auto"/>
            <w:right w:val="none" w:sz="0" w:space="0" w:color="auto"/>
          </w:divBdr>
        </w:div>
        <w:div w:id="319115582">
          <w:marLeft w:val="480"/>
          <w:marRight w:val="0"/>
          <w:marTop w:val="0"/>
          <w:marBottom w:val="0"/>
          <w:divBdr>
            <w:top w:val="none" w:sz="0" w:space="0" w:color="auto"/>
            <w:left w:val="none" w:sz="0" w:space="0" w:color="auto"/>
            <w:bottom w:val="none" w:sz="0" w:space="0" w:color="auto"/>
            <w:right w:val="none" w:sz="0" w:space="0" w:color="auto"/>
          </w:divBdr>
        </w:div>
        <w:div w:id="117534189">
          <w:marLeft w:val="480"/>
          <w:marRight w:val="0"/>
          <w:marTop w:val="0"/>
          <w:marBottom w:val="0"/>
          <w:divBdr>
            <w:top w:val="none" w:sz="0" w:space="0" w:color="auto"/>
            <w:left w:val="none" w:sz="0" w:space="0" w:color="auto"/>
            <w:bottom w:val="none" w:sz="0" w:space="0" w:color="auto"/>
            <w:right w:val="none" w:sz="0" w:space="0" w:color="auto"/>
          </w:divBdr>
        </w:div>
        <w:div w:id="248739650">
          <w:marLeft w:val="480"/>
          <w:marRight w:val="0"/>
          <w:marTop w:val="0"/>
          <w:marBottom w:val="0"/>
          <w:divBdr>
            <w:top w:val="none" w:sz="0" w:space="0" w:color="auto"/>
            <w:left w:val="none" w:sz="0" w:space="0" w:color="auto"/>
            <w:bottom w:val="none" w:sz="0" w:space="0" w:color="auto"/>
            <w:right w:val="none" w:sz="0" w:space="0" w:color="auto"/>
          </w:divBdr>
        </w:div>
        <w:div w:id="1928994562">
          <w:marLeft w:val="480"/>
          <w:marRight w:val="0"/>
          <w:marTop w:val="0"/>
          <w:marBottom w:val="0"/>
          <w:divBdr>
            <w:top w:val="none" w:sz="0" w:space="0" w:color="auto"/>
            <w:left w:val="none" w:sz="0" w:space="0" w:color="auto"/>
            <w:bottom w:val="none" w:sz="0" w:space="0" w:color="auto"/>
            <w:right w:val="none" w:sz="0" w:space="0" w:color="auto"/>
          </w:divBdr>
        </w:div>
        <w:div w:id="271740541">
          <w:marLeft w:val="480"/>
          <w:marRight w:val="0"/>
          <w:marTop w:val="0"/>
          <w:marBottom w:val="0"/>
          <w:divBdr>
            <w:top w:val="none" w:sz="0" w:space="0" w:color="auto"/>
            <w:left w:val="none" w:sz="0" w:space="0" w:color="auto"/>
            <w:bottom w:val="none" w:sz="0" w:space="0" w:color="auto"/>
            <w:right w:val="none" w:sz="0" w:space="0" w:color="auto"/>
          </w:divBdr>
        </w:div>
        <w:div w:id="51124986">
          <w:marLeft w:val="480"/>
          <w:marRight w:val="0"/>
          <w:marTop w:val="0"/>
          <w:marBottom w:val="0"/>
          <w:divBdr>
            <w:top w:val="none" w:sz="0" w:space="0" w:color="auto"/>
            <w:left w:val="none" w:sz="0" w:space="0" w:color="auto"/>
            <w:bottom w:val="none" w:sz="0" w:space="0" w:color="auto"/>
            <w:right w:val="none" w:sz="0" w:space="0" w:color="auto"/>
          </w:divBdr>
        </w:div>
        <w:div w:id="414983911">
          <w:marLeft w:val="480"/>
          <w:marRight w:val="0"/>
          <w:marTop w:val="0"/>
          <w:marBottom w:val="0"/>
          <w:divBdr>
            <w:top w:val="none" w:sz="0" w:space="0" w:color="auto"/>
            <w:left w:val="none" w:sz="0" w:space="0" w:color="auto"/>
            <w:bottom w:val="none" w:sz="0" w:space="0" w:color="auto"/>
            <w:right w:val="none" w:sz="0" w:space="0" w:color="auto"/>
          </w:divBdr>
        </w:div>
        <w:div w:id="839541752">
          <w:marLeft w:val="480"/>
          <w:marRight w:val="0"/>
          <w:marTop w:val="0"/>
          <w:marBottom w:val="0"/>
          <w:divBdr>
            <w:top w:val="none" w:sz="0" w:space="0" w:color="auto"/>
            <w:left w:val="none" w:sz="0" w:space="0" w:color="auto"/>
            <w:bottom w:val="none" w:sz="0" w:space="0" w:color="auto"/>
            <w:right w:val="none" w:sz="0" w:space="0" w:color="auto"/>
          </w:divBdr>
        </w:div>
        <w:div w:id="1441682184">
          <w:marLeft w:val="480"/>
          <w:marRight w:val="0"/>
          <w:marTop w:val="0"/>
          <w:marBottom w:val="0"/>
          <w:divBdr>
            <w:top w:val="none" w:sz="0" w:space="0" w:color="auto"/>
            <w:left w:val="none" w:sz="0" w:space="0" w:color="auto"/>
            <w:bottom w:val="none" w:sz="0" w:space="0" w:color="auto"/>
            <w:right w:val="none" w:sz="0" w:space="0" w:color="auto"/>
          </w:divBdr>
        </w:div>
        <w:div w:id="96023069">
          <w:marLeft w:val="480"/>
          <w:marRight w:val="0"/>
          <w:marTop w:val="0"/>
          <w:marBottom w:val="0"/>
          <w:divBdr>
            <w:top w:val="none" w:sz="0" w:space="0" w:color="auto"/>
            <w:left w:val="none" w:sz="0" w:space="0" w:color="auto"/>
            <w:bottom w:val="none" w:sz="0" w:space="0" w:color="auto"/>
            <w:right w:val="none" w:sz="0" w:space="0" w:color="auto"/>
          </w:divBdr>
        </w:div>
        <w:div w:id="1723601834">
          <w:marLeft w:val="480"/>
          <w:marRight w:val="0"/>
          <w:marTop w:val="0"/>
          <w:marBottom w:val="0"/>
          <w:divBdr>
            <w:top w:val="none" w:sz="0" w:space="0" w:color="auto"/>
            <w:left w:val="none" w:sz="0" w:space="0" w:color="auto"/>
            <w:bottom w:val="none" w:sz="0" w:space="0" w:color="auto"/>
            <w:right w:val="none" w:sz="0" w:space="0" w:color="auto"/>
          </w:divBdr>
        </w:div>
        <w:div w:id="594093057">
          <w:marLeft w:val="480"/>
          <w:marRight w:val="0"/>
          <w:marTop w:val="0"/>
          <w:marBottom w:val="0"/>
          <w:divBdr>
            <w:top w:val="none" w:sz="0" w:space="0" w:color="auto"/>
            <w:left w:val="none" w:sz="0" w:space="0" w:color="auto"/>
            <w:bottom w:val="none" w:sz="0" w:space="0" w:color="auto"/>
            <w:right w:val="none" w:sz="0" w:space="0" w:color="auto"/>
          </w:divBdr>
        </w:div>
        <w:div w:id="1022124922">
          <w:marLeft w:val="480"/>
          <w:marRight w:val="0"/>
          <w:marTop w:val="0"/>
          <w:marBottom w:val="0"/>
          <w:divBdr>
            <w:top w:val="none" w:sz="0" w:space="0" w:color="auto"/>
            <w:left w:val="none" w:sz="0" w:space="0" w:color="auto"/>
            <w:bottom w:val="none" w:sz="0" w:space="0" w:color="auto"/>
            <w:right w:val="none" w:sz="0" w:space="0" w:color="auto"/>
          </w:divBdr>
        </w:div>
        <w:div w:id="1894197108">
          <w:marLeft w:val="480"/>
          <w:marRight w:val="0"/>
          <w:marTop w:val="0"/>
          <w:marBottom w:val="0"/>
          <w:divBdr>
            <w:top w:val="none" w:sz="0" w:space="0" w:color="auto"/>
            <w:left w:val="none" w:sz="0" w:space="0" w:color="auto"/>
            <w:bottom w:val="none" w:sz="0" w:space="0" w:color="auto"/>
            <w:right w:val="none" w:sz="0" w:space="0" w:color="auto"/>
          </w:divBdr>
        </w:div>
        <w:div w:id="49504106">
          <w:marLeft w:val="480"/>
          <w:marRight w:val="0"/>
          <w:marTop w:val="0"/>
          <w:marBottom w:val="0"/>
          <w:divBdr>
            <w:top w:val="none" w:sz="0" w:space="0" w:color="auto"/>
            <w:left w:val="none" w:sz="0" w:space="0" w:color="auto"/>
            <w:bottom w:val="none" w:sz="0" w:space="0" w:color="auto"/>
            <w:right w:val="none" w:sz="0" w:space="0" w:color="auto"/>
          </w:divBdr>
        </w:div>
        <w:div w:id="78066403">
          <w:marLeft w:val="480"/>
          <w:marRight w:val="0"/>
          <w:marTop w:val="0"/>
          <w:marBottom w:val="0"/>
          <w:divBdr>
            <w:top w:val="none" w:sz="0" w:space="0" w:color="auto"/>
            <w:left w:val="none" w:sz="0" w:space="0" w:color="auto"/>
            <w:bottom w:val="none" w:sz="0" w:space="0" w:color="auto"/>
            <w:right w:val="none" w:sz="0" w:space="0" w:color="auto"/>
          </w:divBdr>
        </w:div>
        <w:div w:id="950161713">
          <w:marLeft w:val="480"/>
          <w:marRight w:val="0"/>
          <w:marTop w:val="0"/>
          <w:marBottom w:val="0"/>
          <w:divBdr>
            <w:top w:val="none" w:sz="0" w:space="0" w:color="auto"/>
            <w:left w:val="none" w:sz="0" w:space="0" w:color="auto"/>
            <w:bottom w:val="none" w:sz="0" w:space="0" w:color="auto"/>
            <w:right w:val="none" w:sz="0" w:space="0" w:color="auto"/>
          </w:divBdr>
        </w:div>
        <w:div w:id="140008311">
          <w:marLeft w:val="480"/>
          <w:marRight w:val="0"/>
          <w:marTop w:val="0"/>
          <w:marBottom w:val="0"/>
          <w:divBdr>
            <w:top w:val="none" w:sz="0" w:space="0" w:color="auto"/>
            <w:left w:val="none" w:sz="0" w:space="0" w:color="auto"/>
            <w:bottom w:val="none" w:sz="0" w:space="0" w:color="auto"/>
            <w:right w:val="none" w:sz="0" w:space="0" w:color="auto"/>
          </w:divBdr>
        </w:div>
        <w:div w:id="2026781370">
          <w:marLeft w:val="480"/>
          <w:marRight w:val="0"/>
          <w:marTop w:val="0"/>
          <w:marBottom w:val="0"/>
          <w:divBdr>
            <w:top w:val="none" w:sz="0" w:space="0" w:color="auto"/>
            <w:left w:val="none" w:sz="0" w:space="0" w:color="auto"/>
            <w:bottom w:val="none" w:sz="0" w:space="0" w:color="auto"/>
            <w:right w:val="none" w:sz="0" w:space="0" w:color="auto"/>
          </w:divBdr>
        </w:div>
        <w:div w:id="1131828467">
          <w:marLeft w:val="480"/>
          <w:marRight w:val="0"/>
          <w:marTop w:val="0"/>
          <w:marBottom w:val="0"/>
          <w:divBdr>
            <w:top w:val="none" w:sz="0" w:space="0" w:color="auto"/>
            <w:left w:val="none" w:sz="0" w:space="0" w:color="auto"/>
            <w:bottom w:val="none" w:sz="0" w:space="0" w:color="auto"/>
            <w:right w:val="none" w:sz="0" w:space="0" w:color="auto"/>
          </w:divBdr>
        </w:div>
        <w:div w:id="99183942">
          <w:marLeft w:val="480"/>
          <w:marRight w:val="0"/>
          <w:marTop w:val="0"/>
          <w:marBottom w:val="0"/>
          <w:divBdr>
            <w:top w:val="none" w:sz="0" w:space="0" w:color="auto"/>
            <w:left w:val="none" w:sz="0" w:space="0" w:color="auto"/>
            <w:bottom w:val="none" w:sz="0" w:space="0" w:color="auto"/>
            <w:right w:val="none" w:sz="0" w:space="0" w:color="auto"/>
          </w:divBdr>
        </w:div>
        <w:div w:id="739407332">
          <w:marLeft w:val="480"/>
          <w:marRight w:val="0"/>
          <w:marTop w:val="0"/>
          <w:marBottom w:val="0"/>
          <w:divBdr>
            <w:top w:val="none" w:sz="0" w:space="0" w:color="auto"/>
            <w:left w:val="none" w:sz="0" w:space="0" w:color="auto"/>
            <w:bottom w:val="none" w:sz="0" w:space="0" w:color="auto"/>
            <w:right w:val="none" w:sz="0" w:space="0" w:color="auto"/>
          </w:divBdr>
        </w:div>
        <w:div w:id="341902892">
          <w:marLeft w:val="480"/>
          <w:marRight w:val="0"/>
          <w:marTop w:val="0"/>
          <w:marBottom w:val="0"/>
          <w:divBdr>
            <w:top w:val="none" w:sz="0" w:space="0" w:color="auto"/>
            <w:left w:val="none" w:sz="0" w:space="0" w:color="auto"/>
            <w:bottom w:val="none" w:sz="0" w:space="0" w:color="auto"/>
            <w:right w:val="none" w:sz="0" w:space="0" w:color="auto"/>
          </w:divBdr>
        </w:div>
      </w:divsChild>
    </w:div>
    <w:div w:id="1627160565">
      <w:bodyDiv w:val="1"/>
      <w:marLeft w:val="0"/>
      <w:marRight w:val="0"/>
      <w:marTop w:val="0"/>
      <w:marBottom w:val="0"/>
      <w:divBdr>
        <w:top w:val="none" w:sz="0" w:space="0" w:color="auto"/>
        <w:left w:val="none" w:sz="0" w:space="0" w:color="auto"/>
        <w:bottom w:val="none" w:sz="0" w:space="0" w:color="auto"/>
        <w:right w:val="none" w:sz="0" w:space="0" w:color="auto"/>
      </w:divBdr>
    </w:div>
    <w:div w:id="1633633112">
      <w:bodyDiv w:val="1"/>
      <w:marLeft w:val="0"/>
      <w:marRight w:val="0"/>
      <w:marTop w:val="0"/>
      <w:marBottom w:val="0"/>
      <w:divBdr>
        <w:top w:val="none" w:sz="0" w:space="0" w:color="auto"/>
        <w:left w:val="none" w:sz="0" w:space="0" w:color="auto"/>
        <w:bottom w:val="none" w:sz="0" w:space="0" w:color="auto"/>
        <w:right w:val="none" w:sz="0" w:space="0" w:color="auto"/>
      </w:divBdr>
      <w:divsChild>
        <w:div w:id="1851406405">
          <w:marLeft w:val="480"/>
          <w:marRight w:val="0"/>
          <w:marTop w:val="0"/>
          <w:marBottom w:val="0"/>
          <w:divBdr>
            <w:top w:val="none" w:sz="0" w:space="0" w:color="auto"/>
            <w:left w:val="none" w:sz="0" w:space="0" w:color="auto"/>
            <w:bottom w:val="none" w:sz="0" w:space="0" w:color="auto"/>
            <w:right w:val="none" w:sz="0" w:space="0" w:color="auto"/>
          </w:divBdr>
        </w:div>
        <w:div w:id="67895800">
          <w:marLeft w:val="480"/>
          <w:marRight w:val="0"/>
          <w:marTop w:val="0"/>
          <w:marBottom w:val="0"/>
          <w:divBdr>
            <w:top w:val="none" w:sz="0" w:space="0" w:color="auto"/>
            <w:left w:val="none" w:sz="0" w:space="0" w:color="auto"/>
            <w:bottom w:val="none" w:sz="0" w:space="0" w:color="auto"/>
            <w:right w:val="none" w:sz="0" w:space="0" w:color="auto"/>
          </w:divBdr>
        </w:div>
        <w:div w:id="1408648654">
          <w:marLeft w:val="480"/>
          <w:marRight w:val="0"/>
          <w:marTop w:val="0"/>
          <w:marBottom w:val="0"/>
          <w:divBdr>
            <w:top w:val="none" w:sz="0" w:space="0" w:color="auto"/>
            <w:left w:val="none" w:sz="0" w:space="0" w:color="auto"/>
            <w:bottom w:val="none" w:sz="0" w:space="0" w:color="auto"/>
            <w:right w:val="none" w:sz="0" w:space="0" w:color="auto"/>
          </w:divBdr>
        </w:div>
        <w:div w:id="1571228398">
          <w:marLeft w:val="480"/>
          <w:marRight w:val="0"/>
          <w:marTop w:val="0"/>
          <w:marBottom w:val="0"/>
          <w:divBdr>
            <w:top w:val="none" w:sz="0" w:space="0" w:color="auto"/>
            <w:left w:val="none" w:sz="0" w:space="0" w:color="auto"/>
            <w:bottom w:val="none" w:sz="0" w:space="0" w:color="auto"/>
            <w:right w:val="none" w:sz="0" w:space="0" w:color="auto"/>
          </w:divBdr>
        </w:div>
        <w:div w:id="64884944">
          <w:marLeft w:val="480"/>
          <w:marRight w:val="0"/>
          <w:marTop w:val="0"/>
          <w:marBottom w:val="0"/>
          <w:divBdr>
            <w:top w:val="none" w:sz="0" w:space="0" w:color="auto"/>
            <w:left w:val="none" w:sz="0" w:space="0" w:color="auto"/>
            <w:bottom w:val="none" w:sz="0" w:space="0" w:color="auto"/>
            <w:right w:val="none" w:sz="0" w:space="0" w:color="auto"/>
          </w:divBdr>
        </w:div>
        <w:div w:id="612326324">
          <w:marLeft w:val="480"/>
          <w:marRight w:val="0"/>
          <w:marTop w:val="0"/>
          <w:marBottom w:val="0"/>
          <w:divBdr>
            <w:top w:val="none" w:sz="0" w:space="0" w:color="auto"/>
            <w:left w:val="none" w:sz="0" w:space="0" w:color="auto"/>
            <w:bottom w:val="none" w:sz="0" w:space="0" w:color="auto"/>
            <w:right w:val="none" w:sz="0" w:space="0" w:color="auto"/>
          </w:divBdr>
        </w:div>
        <w:div w:id="244808512">
          <w:marLeft w:val="480"/>
          <w:marRight w:val="0"/>
          <w:marTop w:val="0"/>
          <w:marBottom w:val="0"/>
          <w:divBdr>
            <w:top w:val="none" w:sz="0" w:space="0" w:color="auto"/>
            <w:left w:val="none" w:sz="0" w:space="0" w:color="auto"/>
            <w:bottom w:val="none" w:sz="0" w:space="0" w:color="auto"/>
            <w:right w:val="none" w:sz="0" w:space="0" w:color="auto"/>
          </w:divBdr>
        </w:div>
        <w:div w:id="2006476240">
          <w:marLeft w:val="480"/>
          <w:marRight w:val="0"/>
          <w:marTop w:val="0"/>
          <w:marBottom w:val="0"/>
          <w:divBdr>
            <w:top w:val="none" w:sz="0" w:space="0" w:color="auto"/>
            <w:left w:val="none" w:sz="0" w:space="0" w:color="auto"/>
            <w:bottom w:val="none" w:sz="0" w:space="0" w:color="auto"/>
            <w:right w:val="none" w:sz="0" w:space="0" w:color="auto"/>
          </w:divBdr>
        </w:div>
        <w:div w:id="1570463207">
          <w:marLeft w:val="480"/>
          <w:marRight w:val="0"/>
          <w:marTop w:val="0"/>
          <w:marBottom w:val="0"/>
          <w:divBdr>
            <w:top w:val="none" w:sz="0" w:space="0" w:color="auto"/>
            <w:left w:val="none" w:sz="0" w:space="0" w:color="auto"/>
            <w:bottom w:val="none" w:sz="0" w:space="0" w:color="auto"/>
            <w:right w:val="none" w:sz="0" w:space="0" w:color="auto"/>
          </w:divBdr>
        </w:div>
        <w:div w:id="1009916853">
          <w:marLeft w:val="480"/>
          <w:marRight w:val="0"/>
          <w:marTop w:val="0"/>
          <w:marBottom w:val="0"/>
          <w:divBdr>
            <w:top w:val="none" w:sz="0" w:space="0" w:color="auto"/>
            <w:left w:val="none" w:sz="0" w:space="0" w:color="auto"/>
            <w:bottom w:val="none" w:sz="0" w:space="0" w:color="auto"/>
            <w:right w:val="none" w:sz="0" w:space="0" w:color="auto"/>
          </w:divBdr>
        </w:div>
        <w:div w:id="41760023">
          <w:marLeft w:val="480"/>
          <w:marRight w:val="0"/>
          <w:marTop w:val="0"/>
          <w:marBottom w:val="0"/>
          <w:divBdr>
            <w:top w:val="none" w:sz="0" w:space="0" w:color="auto"/>
            <w:left w:val="none" w:sz="0" w:space="0" w:color="auto"/>
            <w:bottom w:val="none" w:sz="0" w:space="0" w:color="auto"/>
            <w:right w:val="none" w:sz="0" w:space="0" w:color="auto"/>
          </w:divBdr>
        </w:div>
        <w:div w:id="1054161865">
          <w:marLeft w:val="480"/>
          <w:marRight w:val="0"/>
          <w:marTop w:val="0"/>
          <w:marBottom w:val="0"/>
          <w:divBdr>
            <w:top w:val="none" w:sz="0" w:space="0" w:color="auto"/>
            <w:left w:val="none" w:sz="0" w:space="0" w:color="auto"/>
            <w:bottom w:val="none" w:sz="0" w:space="0" w:color="auto"/>
            <w:right w:val="none" w:sz="0" w:space="0" w:color="auto"/>
          </w:divBdr>
        </w:div>
        <w:div w:id="1777555163">
          <w:marLeft w:val="480"/>
          <w:marRight w:val="0"/>
          <w:marTop w:val="0"/>
          <w:marBottom w:val="0"/>
          <w:divBdr>
            <w:top w:val="none" w:sz="0" w:space="0" w:color="auto"/>
            <w:left w:val="none" w:sz="0" w:space="0" w:color="auto"/>
            <w:bottom w:val="none" w:sz="0" w:space="0" w:color="auto"/>
            <w:right w:val="none" w:sz="0" w:space="0" w:color="auto"/>
          </w:divBdr>
        </w:div>
        <w:div w:id="1584994747">
          <w:marLeft w:val="480"/>
          <w:marRight w:val="0"/>
          <w:marTop w:val="0"/>
          <w:marBottom w:val="0"/>
          <w:divBdr>
            <w:top w:val="none" w:sz="0" w:space="0" w:color="auto"/>
            <w:left w:val="none" w:sz="0" w:space="0" w:color="auto"/>
            <w:bottom w:val="none" w:sz="0" w:space="0" w:color="auto"/>
            <w:right w:val="none" w:sz="0" w:space="0" w:color="auto"/>
          </w:divBdr>
        </w:div>
        <w:div w:id="402264328">
          <w:marLeft w:val="480"/>
          <w:marRight w:val="0"/>
          <w:marTop w:val="0"/>
          <w:marBottom w:val="0"/>
          <w:divBdr>
            <w:top w:val="none" w:sz="0" w:space="0" w:color="auto"/>
            <w:left w:val="none" w:sz="0" w:space="0" w:color="auto"/>
            <w:bottom w:val="none" w:sz="0" w:space="0" w:color="auto"/>
            <w:right w:val="none" w:sz="0" w:space="0" w:color="auto"/>
          </w:divBdr>
        </w:div>
        <w:div w:id="1844853116">
          <w:marLeft w:val="480"/>
          <w:marRight w:val="0"/>
          <w:marTop w:val="0"/>
          <w:marBottom w:val="0"/>
          <w:divBdr>
            <w:top w:val="none" w:sz="0" w:space="0" w:color="auto"/>
            <w:left w:val="none" w:sz="0" w:space="0" w:color="auto"/>
            <w:bottom w:val="none" w:sz="0" w:space="0" w:color="auto"/>
            <w:right w:val="none" w:sz="0" w:space="0" w:color="auto"/>
          </w:divBdr>
        </w:div>
        <w:div w:id="1153109768">
          <w:marLeft w:val="480"/>
          <w:marRight w:val="0"/>
          <w:marTop w:val="0"/>
          <w:marBottom w:val="0"/>
          <w:divBdr>
            <w:top w:val="none" w:sz="0" w:space="0" w:color="auto"/>
            <w:left w:val="none" w:sz="0" w:space="0" w:color="auto"/>
            <w:bottom w:val="none" w:sz="0" w:space="0" w:color="auto"/>
            <w:right w:val="none" w:sz="0" w:space="0" w:color="auto"/>
          </w:divBdr>
        </w:div>
        <w:div w:id="320550115">
          <w:marLeft w:val="480"/>
          <w:marRight w:val="0"/>
          <w:marTop w:val="0"/>
          <w:marBottom w:val="0"/>
          <w:divBdr>
            <w:top w:val="none" w:sz="0" w:space="0" w:color="auto"/>
            <w:left w:val="none" w:sz="0" w:space="0" w:color="auto"/>
            <w:bottom w:val="none" w:sz="0" w:space="0" w:color="auto"/>
            <w:right w:val="none" w:sz="0" w:space="0" w:color="auto"/>
          </w:divBdr>
        </w:div>
        <w:div w:id="1749039717">
          <w:marLeft w:val="480"/>
          <w:marRight w:val="0"/>
          <w:marTop w:val="0"/>
          <w:marBottom w:val="0"/>
          <w:divBdr>
            <w:top w:val="none" w:sz="0" w:space="0" w:color="auto"/>
            <w:left w:val="none" w:sz="0" w:space="0" w:color="auto"/>
            <w:bottom w:val="none" w:sz="0" w:space="0" w:color="auto"/>
            <w:right w:val="none" w:sz="0" w:space="0" w:color="auto"/>
          </w:divBdr>
        </w:div>
        <w:div w:id="1975021807">
          <w:marLeft w:val="480"/>
          <w:marRight w:val="0"/>
          <w:marTop w:val="0"/>
          <w:marBottom w:val="0"/>
          <w:divBdr>
            <w:top w:val="none" w:sz="0" w:space="0" w:color="auto"/>
            <w:left w:val="none" w:sz="0" w:space="0" w:color="auto"/>
            <w:bottom w:val="none" w:sz="0" w:space="0" w:color="auto"/>
            <w:right w:val="none" w:sz="0" w:space="0" w:color="auto"/>
          </w:divBdr>
        </w:div>
        <w:div w:id="1919439110">
          <w:marLeft w:val="480"/>
          <w:marRight w:val="0"/>
          <w:marTop w:val="0"/>
          <w:marBottom w:val="0"/>
          <w:divBdr>
            <w:top w:val="none" w:sz="0" w:space="0" w:color="auto"/>
            <w:left w:val="none" w:sz="0" w:space="0" w:color="auto"/>
            <w:bottom w:val="none" w:sz="0" w:space="0" w:color="auto"/>
            <w:right w:val="none" w:sz="0" w:space="0" w:color="auto"/>
          </w:divBdr>
        </w:div>
        <w:div w:id="418867734">
          <w:marLeft w:val="480"/>
          <w:marRight w:val="0"/>
          <w:marTop w:val="0"/>
          <w:marBottom w:val="0"/>
          <w:divBdr>
            <w:top w:val="none" w:sz="0" w:space="0" w:color="auto"/>
            <w:left w:val="none" w:sz="0" w:space="0" w:color="auto"/>
            <w:bottom w:val="none" w:sz="0" w:space="0" w:color="auto"/>
            <w:right w:val="none" w:sz="0" w:space="0" w:color="auto"/>
          </w:divBdr>
        </w:div>
        <w:div w:id="1535073165">
          <w:marLeft w:val="480"/>
          <w:marRight w:val="0"/>
          <w:marTop w:val="0"/>
          <w:marBottom w:val="0"/>
          <w:divBdr>
            <w:top w:val="none" w:sz="0" w:space="0" w:color="auto"/>
            <w:left w:val="none" w:sz="0" w:space="0" w:color="auto"/>
            <w:bottom w:val="none" w:sz="0" w:space="0" w:color="auto"/>
            <w:right w:val="none" w:sz="0" w:space="0" w:color="auto"/>
          </w:divBdr>
        </w:div>
        <w:div w:id="1437556352">
          <w:marLeft w:val="480"/>
          <w:marRight w:val="0"/>
          <w:marTop w:val="0"/>
          <w:marBottom w:val="0"/>
          <w:divBdr>
            <w:top w:val="none" w:sz="0" w:space="0" w:color="auto"/>
            <w:left w:val="none" w:sz="0" w:space="0" w:color="auto"/>
            <w:bottom w:val="none" w:sz="0" w:space="0" w:color="auto"/>
            <w:right w:val="none" w:sz="0" w:space="0" w:color="auto"/>
          </w:divBdr>
        </w:div>
        <w:div w:id="1264538205">
          <w:marLeft w:val="480"/>
          <w:marRight w:val="0"/>
          <w:marTop w:val="0"/>
          <w:marBottom w:val="0"/>
          <w:divBdr>
            <w:top w:val="none" w:sz="0" w:space="0" w:color="auto"/>
            <w:left w:val="none" w:sz="0" w:space="0" w:color="auto"/>
            <w:bottom w:val="none" w:sz="0" w:space="0" w:color="auto"/>
            <w:right w:val="none" w:sz="0" w:space="0" w:color="auto"/>
          </w:divBdr>
        </w:div>
        <w:div w:id="1288967259">
          <w:marLeft w:val="480"/>
          <w:marRight w:val="0"/>
          <w:marTop w:val="0"/>
          <w:marBottom w:val="0"/>
          <w:divBdr>
            <w:top w:val="none" w:sz="0" w:space="0" w:color="auto"/>
            <w:left w:val="none" w:sz="0" w:space="0" w:color="auto"/>
            <w:bottom w:val="none" w:sz="0" w:space="0" w:color="auto"/>
            <w:right w:val="none" w:sz="0" w:space="0" w:color="auto"/>
          </w:divBdr>
        </w:div>
        <w:div w:id="1680237040">
          <w:marLeft w:val="480"/>
          <w:marRight w:val="0"/>
          <w:marTop w:val="0"/>
          <w:marBottom w:val="0"/>
          <w:divBdr>
            <w:top w:val="none" w:sz="0" w:space="0" w:color="auto"/>
            <w:left w:val="none" w:sz="0" w:space="0" w:color="auto"/>
            <w:bottom w:val="none" w:sz="0" w:space="0" w:color="auto"/>
            <w:right w:val="none" w:sz="0" w:space="0" w:color="auto"/>
          </w:divBdr>
        </w:div>
        <w:div w:id="900020262">
          <w:marLeft w:val="480"/>
          <w:marRight w:val="0"/>
          <w:marTop w:val="0"/>
          <w:marBottom w:val="0"/>
          <w:divBdr>
            <w:top w:val="none" w:sz="0" w:space="0" w:color="auto"/>
            <w:left w:val="none" w:sz="0" w:space="0" w:color="auto"/>
            <w:bottom w:val="none" w:sz="0" w:space="0" w:color="auto"/>
            <w:right w:val="none" w:sz="0" w:space="0" w:color="auto"/>
          </w:divBdr>
        </w:div>
        <w:div w:id="394428369">
          <w:marLeft w:val="480"/>
          <w:marRight w:val="0"/>
          <w:marTop w:val="0"/>
          <w:marBottom w:val="0"/>
          <w:divBdr>
            <w:top w:val="none" w:sz="0" w:space="0" w:color="auto"/>
            <w:left w:val="none" w:sz="0" w:space="0" w:color="auto"/>
            <w:bottom w:val="none" w:sz="0" w:space="0" w:color="auto"/>
            <w:right w:val="none" w:sz="0" w:space="0" w:color="auto"/>
          </w:divBdr>
        </w:div>
        <w:div w:id="614677354">
          <w:marLeft w:val="480"/>
          <w:marRight w:val="0"/>
          <w:marTop w:val="0"/>
          <w:marBottom w:val="0"/>
          <w:divBdr>
            <w:top w:val="none" w:sz="0" w:space="0" w:color="auto"/>
            <w:left w:val="none" w:sz="0" w:space="0" w:color="auto"/>
            <w:bottom w:val="none" w:sz="0" w:space="0" w:color="auto"/>
            <w:right w:val="none" w:sz="0" w:space="0" w:color="auto"/>
          </w:divBdr>
        </w:div>
        <w:div w:id="1055155098">
          <w:marLeft w:val="480"/>
          <w:marRight w:val="0"/>
          <w:marTop w:val="0"/>
          <w:marBottom w:val="0"/>
          <w:divBdr>
            <w:top w:val="none" w:sz="0" w:space="0" w:color="auto"/>
            <w:left w:val="none" w:sz="0" w:space="0" w:color="auto"/>
            <w:bottom w:val="none" w:sz="0" w:space="0" w:color="auto"/>
            <w:right w:val="none" w:sz="0" w:space="0" w:color="auto"/>
          </w:divBdr>
        </w:div>
      </w:divsChild>
    </w:div>
    <w:div w:id="1634290272">
      <w:bodyDiv w:val="1"/>
      <w:marLeft w:val="0"/>
      <w:marRight w:val="0"/>
      <w:marTop w:val="0"/>
      <w:marBottom w:val="0"/>
      <w:divBdr>
        <w:top w:val="none" w:sz="0" w:space="0" w:color="auto"/>
        <w:left w:val="none" w:sz="0" w:space="0" w:color="auto"/>
        <w:bottom w:val="none" w:sz="0" w:space="0" w:color="auto"/>
        <w:right w:val="none" w:sz="0" w:space="0" w:color="auto"/>
      </w:divBdr>
      <w:divsChild>
        <w:div w:id="1134519799">
          <w:marLeft w:val="480"/>
          <w:marRight w:val="0"/>
          <w:marTop w:val="0"/>
          <w:marBottom w:val="0"/>
          <w:divBdr>
            <w:top w:val="none" w:sz="0" w:space="0" w:color="auto"/>
            <w:left w:val="none" w:sz="0" w:space="0" w:color="auto"/>
            <w:bottom w:val="none" w:sz="0" w:space="0" w:color="auto"/>
            <w:right w:val="none" w:sz="0" w:space="0" w:color="auto"/>
          </w:divBdr>
        </w:div>
        <w:div w:id="1354263504">
          <w:marLeft w:val="480"/>
          <w:marRight w:val="0"/>
          <w:marTop w:val="0"/>
          <w:marBottom w:val="0"/>
          <w:divBdr>
            <w:top w:val="none" w:sz="0" w:space="0" w:color="auto"/>
            <w:left w:val="none" w:sz="0" w:space="0" w:color="auto"/>
            <w:bottom w:val="none" w:sz="0" w:space="0" w:color="auto"/>
            <w:right w:val="none" w:sz="0" w:space="0" w:color="auto"/>
          </w:divBdr>
        </w:div>
        <w:div w:id="1628007638">
          <w:marLeft w:val="480"/>
          <w:marRight w:val="0"/>
          <w:marTop w:val="0"/>
          <w:marBottom w:val="0"/>
          <w:divBdr>
            <w:top w:val="none" w:sz="0" w:space="0" w:color="auto"/>
            <w:left w:val="none" w:sz="0" w:space="0" w:color="auto"/>
            <w:bottom w:val="none" w:sz="0" w:space="0" w:color="auto"/>
            <w:right w:val="none" w:sz="0" w:space="0" w:color="auto"/>
          </w:divBdr>
        </w:div>
        <w:div w:id="1364742718">
          <w:marLeft w:val="480"/>
          <w:marRight w:val="0"/>
          <w:marTop w:val="0"/>
          <w:marBottom w:val="0"/>
          <w:divBdr>
            <w:top w:val="none" w:sz="0" w:space="0" w:color="auto"/>
            <w:left w:val="none" w:sz="0" w:space="0" w:color="auto"/>
            <w:bottom w:val="none" w:sz="0" w:space="0" w:color="auto"/>
            <w:right w:val="none" w:sz="0" w:space="0" w:color="auto"/>
          </w:divBdr>
        </w:div>
        <w:div w:id="1201473210">
          <w:marLeft w:val="480"/>
          <w:marRight w:val="0"/>
          <w:marTop w:val="0"/>
          <w:marBottom w:val="0"/>
          <w:divBdr>
            <w:top w:val="none" w:sz="0" w:space="0" w:color="auto"/>
            <w:left w:val="none" w:sz="0" w:space="0" w:color="auto"/>
            <w:bottom w:val="none" w:sz="0" w:space="0" w:color="auto"/>
            <w:right w:val="none" w:sz="0" w:space="0" w:color="auto"/>
          </w:divBdr>
        </w:div>
        <w:div w:id="44333435">
          <w:marLeft w:val="480"/>
          <w:marRight w:val="0"/>
          <w:marTop w:val="0"/>
          <w:marBottom w:val="0"/>
          <w:divBdr>
            <w:top w:val="none" w:sz="0" w:space="0" w:color="auto"/>
            <w:left w:val="none" w:sz="0" w:space="0" w:color="auto"/>
            <w:bottom w:val="none" w:sz="0" w:space="0" w:color="auto"/>
            <w:right w:val="none" w:sz="0" w:space="0" w:color="auto"/>
          </w:divBdr>
        </w:div>
        <w:div w:id="1115751623">
          <w:marLeft w:val="480"/>
          <w:marRight w:val="0"/>
          <w:marTop w:val="0"/>
          <w:marBottom w:val="0"/>
          <w:divBdr>
            <w:top w:val="none" w:sz="0" w:space="0" w:color="auto"/>
            <w:left w:val="none" w:sz="0" w:space="0" w:color="auto"/>
            <w:bottom w:val="none" w:sz="0" w:space="0" w:color="auto"/>
            <w:right w:val="none" w:sz="0" w:space="0" w:color="auto"/>
          </w:divBdr>
        </w:div>
        <w:div w:id="1591621118">
          <w:marLeft w:val="480"/>
          <w:marRight w:val="0"/>
          <w:marTop w:val="0"/>
          <w:marBottom w:val="0"/>
          <w:divBdr>
            <w:top w:val="none" w:sz="0" w:space="0" w:color="auto"/>
            <w:left w:val="none" w:sz="0" w:space="0" w:color="auto"/>
            <w:bottom w:val="none" w:sz="0" w:space="0" w:color="auto"/>
            <w:right w:val="none" w:sz="0" w:space="0" w:color="auto"/>
          </w:divBdr>
        </w:div>
        <w:div w:id="659770819">
          <w:marLeft w:val="480"/>
          <w:marRight w:val="0"/>
          <w:marTop w:val="0"/>
          <w:marBottom w:val="0"/>
          <w:divBdr>
            <w:top w:val="none" w:sz="0" w:space="0" w:color="auto"/>
            <w:left w:val="none" w:sz="0" w:space="0" w:color="auto"/>
            <w:bottom w:val="none" w:sz="0" w:space="0" w:color="auto"/>
            <w:right w:val="none" w:sz="0" w:space="0" w:color="auto"/>
          </w:divBdr>
        </w:div>
        <w:div w:id="1256548366">
          <w:marLeft w:val="480"/>
          <w:marRight w:val="0"/>
          <w:marTop w:val="0"/>
          <w:marBottom w:val="0"/>
          <w:divBdr>
            <w:top w:val="none" w:sz="0" w:space="0" w:color="auto"/>
            <w:left w:val="none" w:sz="0" w:space="0" w:color="auto"/>
            <w:bottom w:val="none" w:sz="0" w:space="0" w:color="auto"/>
            <w:right w:val="none" w:sz="0" w:space="0" w:color="auto"/>
          </w:divBdr>
        </w:div>
        <w:div w:id="2145392463">
          <w:marLeft w:val="480"/>
          <w:marRight w:val="0"/>
          <w:marTop w:val="0"/>
          <w:marBottom w:val="0"/>
          <w:divBdr>
            <w:top w:val="none" w:sz="0" w:space="0" w:color="auto"/>
            <w:left w:val="none" w:sz="0" w:space="0" w:color="auto"/>
            <w:bottom w:val="none" w:sz="0" w:space="0" w:color="auto"/>
            <w:right w:val="none" w:sz="0" w:space="0" w:color="auto"/>
          </w:divBdr>
        </w:div>
        <w:div w:id="1453942181">
          <w:marLeft w:val="480"/>
          <w:marRight w:val="0"/>
          <w:marTop w:val="0"/>
          <w:marBottom w:val="0"/>
          <w:divBdr>
            <w:top w:val="none" w:sz="0" w:space="0" w:color="auto"/>
            <w:left w:val="none" w:sz="0" w:space="0" w:color="auto"/>
            <w:bottom w:val="none" w:sz="0" w:space="0" w:color="auto"/>
            <w:right w:val="none" w:sz="0" w:space="0" w:color="auto"/>
          </w:divBdr>
        </w:div>
        <w:div w:id="1414283282">
          <w:marLeft w:val="480"/>
          <w:marRight w:val="0"/>
          <w:marTop w:val="0"/>
          <w:marBottom w:val="0"/>
          <w:divBdr>
            <w:top w:val="none" w:sz="0" w:space="0" w:color="auto"/>
            <w:left w:val="none" w:sz="0" w:space="0" w:color="auto"/>
            <w:bottom w:val="none" w:sz="0" w:space="0" w:color="auto"/>
            <w:right w:val="none" w:sz="0" w:space="0" w:color="auto"/>
          </w:divBdr>
        </w:div>
        <w:div w:id="1279727508">
          <w:marLeft w:val="480"/>
          <w:marRight w:val="0"/>
          <w:marTop w:val="0"/>
          <w:marBottom w:val="0"/>
          <w:divBdr>
            <w:top w:val="none" w:sz="0" w:space="0" w:color="auto"/>
            <w:left w:val="none" w:sz="0" w:space="0" w:color="auto"/>
            <w:bottom w:val="none" w:sz="0" w:space="0" w:color="auto"/>
            <w:right w:val="none" w:sz="0" w:space="0" w:color="auto"/>
          </w:divBdr>
        </w:div>
        <w:div w:id="2140755076">
          <w:marLeft w:val="480"/>
          <w:marRight w:val="0"/>
          <w:marTop w:val="0"/>
          <w:marBottom w:val="0"/>
          <w:divBdr>
            <w:top w:val="none" w:sz="0" w:space="0" w:color="auto"/>
            <w:left w:val="none" w:sz="0" w:space="0" w:color="auto"/>
            <w:bottom w:val="none" w:sz="0" w:space="0" w:color="auto"/>
            <w:right w:val="none" w:sz="0" w:space="0" w:color="auto"/>
          </w:divBdr>
        </w:div>
        <w:div w:id="658073363">
          <w:marLeft w:val="480"/>
          <w:marRight w:val="0"/>
          <w:marTop w:val="0"/>
          <w:marBottom w:val="0"/>
          <w:divBdr>
            <w:top w:val="none" w:sz="0" w:space="0" w:color="auto"/>
            <w:left w:val="none" w:sz="0" w:space="0" w:color="auto"/>
            <w:bottom w:val="none" w:sz="0" w:space="0" w:color="auto"/>
            <w:right w:val="none" w:sz="0" w:space="0" w:color="auto"/>
          </w:divBdr>
        </w:div>
        <w:div w:id="110443776">
          <w:marLeft w:val="480"/>
          <w:marRight w:val="0"/>
          <w:marTop w:val="0"/>
          <w:marBottom w:val="0"/>
          <w:divBdr>
            <w:top w:val="none" w:sz="0" w:space="0" w:color="auto"/>
            <w:left w:val="none" w:sz="0" w:space="0" w:color="auto"/>
            <w:bottom w:val="none" w:sz="0" w:space="0" w:color="auto"/>
            <w:right w:val="none" w:sz="0" w:space="0" w:color="auto"/>
          </w:divBdr>
        </w:div>
        <w:div w:id="1308973825">
          <w:marLeft w:val="480"/>
          <w:marRight w:val="0"/>
          <w:marTop w:val="0"/>
          <w:marBottom w:val="0"/>
          <w:divBdr>
            <w:top w:val="none" w:sz="0" w:space="0" w:color="auto"/>
            <w:left w:val="none" w:sz="0" w:space="0" w:color="auto"/>
            <w:bottom w:val="none" w:sz="0" w:space="0" w:color="auto"/>
            <w:right w:val="none" w:sz="0" w:space="0" w:color="auto"/>
          </w:divBdr>
        </w:div>
        <w:div w:id="682559000">
          <w:marLeft w:val="480"/>
          <w:marRight w:val="0"/>
          <w:marTop w:val="0"/>
          <w:marBottom w:val="0"/>
          <w:divBdr>
            <w:top w:val="none" w:sz="0" w:space="0" w:color="auto"/>
            <w:left w:val="none" w:sz="0" w:space="0" w:color="auto"/>
            <w:bottom w:val="none" w:sz="0" w:space="0" w:color="auto"/>
            <w:right w:val="none" w:sz="0" w:space="0" w:color="auto"/>
          </w:divBdr>
        </w:div>
        <w:div w:id="955066535">
          <w:marLeft w:val="480"/>
          <w:marRight w:val="0"/>
          <w:marTop w:val="0"/>
          <w:marBottom w:val="0"/>
          <w:divBdr>
            <w:top w:val="none" w:sz="0" w:space="0" w:color="auto"/>
            <w:left w:val="none" w:sz="0" w:space="0" w:color="auto"/>
            <w:bottom w:val="none" w:sz="0" w:space="0" w:color="auto"/>
            <w:right w:val="none" w:sz="0" w:space="0" w:color="auto"/>
          </w:divBdr>
        </w:div>
        <w:div w:id="130368778">
          <w:marLeft w:val="480"/>
          <w:marRight w:val="0"/>
          <w:marTop w:val="0"/>
          <w:marBottom w:val="0"/>
          <w:divBdr>
            <w:top w:val="none" w:sz="0" w:space="0" w:color="auto"/>
            <w:left w:val="none" w:sz="0" w:space="0" w:color="auto"/>
            <w:bottom w:val="none" w:sz="0" w:space="0" w:color="auto"/>
            <w:right w:val="none" w:sz="0" w:space="0" w:color="auto"/>
          </w:divBdr>
        </w:div>
        <w:div w:id="350105223">
          <w:marLeft w:val="480"/>
          <w:marRight w:val="0"/>
          <w:marTop w:val="0"/>
          <w:marBottom w:val="0"/>
          <w:divBdr>
            <w:top w:val="none" w:sz="0" w:space="0" w:color="auto"/>
            <w:left w:val="none" w:sz="0" w:space="0" w:color="auto"/>
            <w:bottom w:val="none" w:sz="0" w:space="0" w:color="auto"/>
            <w:right w:val="none" w:sz="0" w:space="0" w:color="auto"/>
          </w:divBdr>
        </w:div>
        <w:div w:id="917859791">
          <w:marLeft w:val="480"/>
          <w:marRight w:val="0"/>
          <w:marTop w:val="0"/>
          <w:marBottom w:val="0"/>
          <w:divBdr>
            <w:top w:val="none" w:sz="0" w:space="0" w:color="auto"/>
            <w:left w:val="none" w:sz="0" w:space="0" w:color="auto"/>
            <w:bottom w:val="none" w:sz="0" w:space="0" w:color="auto"/>
            <w:right w:val="none" w:sz="0" w:space="0" w:color="auto"/>
          </w:divBdr>
        </w:div>
        <w:div w:id="1737625001">
          <w:marLeft w:val="480"/>
          <w:marRight w:val="0"/>
          <w:marTop w:val="0"/>
          <w:marBottom w:val="0"/>
          <w:divBdr>
            <w:top w:val="none" w:sz="0" w:space="0" w:color="auto"/>
            <w:left w:val="none" w:sz="0" w:space="0" w:color="auto"/>
            <w:bottom w:val="none" w:sz="0" w:space="0" w:color="auto"/>
            <w:right w:val="none" w:sz="0" w:space="0" w:color="auto"/>
          </w:divBdr>
        </w:div>
        <w:div w:id="54550151">
          <w:marLeft w:val="480"/>
          <w:marRight w:val="0"/>
          <w:marTop w:val="0"/>
          <w:marBottom w:val="0"/>
          <w:divBdr>
            <w:top w:val="none" w:sz="0" w:space="0" w:color="auto"/>
            <w:left w:val="none" w:sz="0" w:space="0" w:color="auto"/>
            <w:bottom w:val="none" w:sz="0" w:space="0" w:color="auto"/>
            <w:right w:val="none" w:sz="0" w:space="0" w:color="auto"/>
          </w:divBdr>
        </w:div>
        <w:div w:id="2060468191">
          <w:marLeft w:val="480"/>
          <w:marRight w:val="0"/>
          <w:marTop w:val="0"/>
          <w:marBottom w:val="0"/>
          <w:divBdr>
            <w:top w:val="none" w:sz="0" w:space="0" w:color="auto"/>
            <w:left w:val="none" w:sz="0" w:space="0" w:color="auto"/>
            <w:bottom w:val="none" w:sz="0" w:space="0" w:color="auto"/>
            <w:right w:val="none" w:sz="0" w:space="0" w:color="auto"/>
          </w:divBdr>
        </w:div>
      </w:divsChild>
    </w:div>
    <w:div w:id="1634750051">
      <w:bodyDiv w:val="1"/>
      <w:marLeft w:val="0"/>
      <w:marRight w:val="0"/>
      <w:marTop w:val="0"/>
      <w:marBottom w:val="0"/>
      <w:divBdr>
        <w:top w:val="none" w:sz="0" w:space="0" w:color="auto"/>
        <w:left w:val="none" w:sz="0" w:space="0" w:color="auto"/>
        <w:bottom w:val="none" w:sz="0" w:space="0" w:color="auto"/>
        <w:right w:val="none" w:sz="0" w:space="0" w:color="auto"/>
      </w:divBdr>
      <w:divsChild>
        <w:div w:id="2137065336">
          <w:marLeft w:val="480"/>
          <w:marRight w:val="0"/>
          <w:marTop w:val="0"/>
          <w:marBottom w:val="0"/>
          <w:divBdr>
            <w:top w:val="none" w:sz="0" w:space="0" w:color="auto"/>
            <w:left w:val="none" w:sz="0" w:space="0" w:color="auto"/>
            <w:bottom w:val="none" w:sz="0" w:space="0" w:color="auto"/>
            <w:right w:val="none" w:sz="0" w:space="0" w:color="auto"/>
          </w:divBdr>
        </w:div>
        <w:div w:id="2112119018">
          <w:marLeft w:val="480"/>
          <w:marRight w:val="0"/>
          <w:marTop w:val="0"/>
          <w:marBottom w:val="0"/>
          <w:divBdr>
            <w:top w:val="none" w:sz="0" w:space="0" w:color="auto"/>
            <w:left w:val="none" w:sz="0" w:space="0" w:color="auto"/>
            <w:bottom w:val="none" w:sz="0" w:space="0" w:color="auto"/>
            <w:right w:val="none" w:sz="0" w:space="0" w:color="auto"/>
          </w:divBdr>
        </w:div>
        <w:div w:id="1529104121">
          <w:marLeft w:val="480"/>
          <w:marRight w:val="0"/>
          <w:marTop w:val="0"/>
          <w:marBottom w:val="0"/>
          <w:divBdr>
            <w:top w:val="none" w:sz="0" w:space="0" w:color="auto"/>
            <w:left w:val="none" w:sz="0" w:space="0" w:color="auto"/>
            <w:bottom w:val="none" w:sz="0" w:space="0" w:color="auto"/>
            <w:right w:val="none" w:sz="0" w:space="0" w:color="auto"/>
          </w:divBdr>
        </w:div>
        <w:div w:id="754283962">
          <w:marLeft w:val="480"/>
          <w:marRight w:val="0"/>
          <w:marTop w:val="0"/>
          <w:marBottom w:val="0"/>
          <w:divBdr>
            <w:top w:val="none" w:sz="0" w:space="0" w:color="auto"/>
            <w:left w:val="none" w:sz="0" w:space="0" w:color="auto"/>
            <w:bottom w:val="none" w:sz="0" w:space="0" w:color="auto"/>
            <w:right w:val="none" w:sz="0" w:space="0" w:color="auto"/>
          </w:divBdr>
        </w:div>
        <w:div w:id="237985029">
          <w:marLeft w:val="480"/>
          <w:marRight w:val="0"/>
          <w:marTop w:val="0"/>
          <w:marBottom w:val="0"/>
          <w:divBdr>
            <w:top w:val="none" w:sz="0" w:space="0" w:color="auto"/>
            <w:left w:val="none" w:sz="0" w:space="0" w:color="auto"/>
            <w:bottom w:val="none" w:sz="0" w:space="0" w:color="auto"/>
            <w:right w:val="none" w:sz="0" w:space="0" w:color="auto"/>
          </w:divBdr>
        </w:div>
        <w:div w:id="803080975">
          <w:marLeft w:val="480"/>
          <w:marRight w:val="0"/>
          <w:marTop w:val="0"/>
          <w:marBottom w:val="0"/>
          <w:divBdr>
            <w:top w:val="none" w:sz="0" w:space="0" w:color="auto"/>
            <w:left w:val="none" w:sz="0" w:space="0" w:color="auto"/>
            <w:bottom w:val="none" w:sz="0" w:space="0" w:color="auto"/>
            <w:right w:val="none" w:sz="0" w:space="0" w:color="auto"/>
          </w:divBdr>
        </w:div>
        <w:div w:id="1775052165">
          <w:marLeft w:val="480"/>
          <w:marRight w:val="0"/>
          <w:marTop w:val="0"/>
          <w:marBottom w:val="0"/>
          <w:divBdr>
            <w:top w:val="none" w:sz="0" w:space="0" w:color="auto"/>
            <w:left w:val="none" w:sz="0" w:space="0" w:color="auto"/>
            <w:bottom w:val="none" w:sz="0" w:space="0" w:color="auto"/>
            <w:right w:val="none" w:sz="0" w:space="0" w:color="auto"/>
          </w:divBdr>
        </w:div>
        <w:div w:id="482426062">
          <w:marLeft w:val="480"/>
          <w:marRight w:val="0"/>
          <w:marTop w:val="0"/>
          <w:marBottom w:val="0"/>
          <w:divBdr>
            <w:top w:val="none" w:sz="0" w:space="0" w:color="auto"/>
            <w:left w:val="none" w:sz="0" w:space="0" w:color="auto"/>
            <w:bottom w:val="none" w:sz="0" w:space="0" w:color="auto"/>
            <w:right w:val="none" w:sz="0" w:space="0" w:color="auto"/>
          </w:divBdr>
        </w:div>
        <w:div w:id="167838113">
          <w:marLeft w:val="480"/>
          <w:marRight w:val="0"/>
          <w:marTop w:val="0"/>
          <w:marBottom w:val="0"/>
          <w:divBdr>
            <w:top w:val="none" w:sz="0" w:space="0" w:color="auto"/>
            <w:left w:val="none" w:sz="0" w:space="0" w:color="auto"/>
            <w:bottom w:val="none" w:sz="0" w:space="0" w:color="auto"/>
            <w:right w:val="none" w:sz="0" w:space="0" w:color="auto"/>
          </w:divBdr>
        </w:div>
        <w:div w:id="233973833">
          <w:marLeft w:val="480"/>
          <w:marRight w:val="0"/>
          <w:marTop w:val="0"/>
          <w:marBottom w:val="0"/>
          <w:divBdr>
            <w:top w:val="none" w:sz="0" w:space="0" w:color="auto"/>
            <w:left w:val="none" w:sz="0" w:space="0" w:color="auto"/>
            <w:bottom w:val="none" w:sz="0" w:space="0" w:color="auto"/>
            <w:right w:val="none" w:sz="0" w:space="0" w:color="auto"/>
          </w:divBdr>
        </w:div>
        <w:div w:id="1761829117">
          <w:marLeft w:val="480"/>
          <w:marRight w:val="0"/>
          <w:marTop w:val="0"/>
          <w:marBottom w:val="0"/>
          <w:divBdr>
            <w:top w:val="none" w:sz="0" w:space="0" w:color="auto"/>
            <w:left w:val="none" w:sz="0" w:space="0" w:color="auto"/>
            <w:bottom w:val="none" w:sz="0" w:space="0" w:color="auto"/>
            <w:right w:val="none" w:sz="0" w:space="0" w:color="auto"/>
          </w:divBdr>
        </w:div>
        <w:div w:id="590550753">
          <w:marLeft w:val="480"/>
          <w:marRight w:val="0"/>
          <w:marTop w:val="0"/>
          <w:marBottom w:val="0"/>
          <w:divBdr>
            <w:top w:val="none" w:sz="0" w:space="0" w:color="auto"/>
            <w:left w:val="none" w:sz="0" w:space="0" w:color="auto"/>
            <w:bottom w:val="none" w:sz="0" w:space="0" w:color="auto"/>
            <w:right w:val="none" w:sz="0" w:space="0" w:color="auto"/>
          </w:divBdr>
        </w:div>
        <w:div w:id="78333324">
          <w:marLeft w:val="480"/>
          <w:marRight w:val="0"/>
          <w:marTop w:val="0"/>
          <w:marBottom w:val="0"/>
          <w:divBdr>
            <w:top w:val="none" w:sz="0" w:space="0" w:color="auto"/>
            <w:left w:val="none" w:sz="0" w:space="0" w:color="auto"/>
            <w:bottom w:val="none" w:sz="0" w:space="0" w:color="auto"/>
            <w:right w:val="none" w:sz="0" w:space="0" w:color="auto"/>
          </w:divBdr>
        </w:div>
        <w:div w:id="922758355">
          <w:marLeft w:val="480"/>
          <w:marRight w:val="0"/>
          <w:marTop w:val="0"/>
          <w:marBottom w:val="0"/>
          <w:divBdr>
            <w:top w:val="none" w:sz="0" w:space="0" w:color="auto"/>
            <w:left w:val="none" w:sz="0" w:space="0" w:color="auto"/>
            <w:bottom w:val="none" w:sz="0" w:space="0" w:color="auto"/>
            <w:right w:val="none" w:sz="0" w:space="0" w:color="auto"/>
          </w:divBdr>
        </w:div>
        <w:div w:id="1304505590">
          <w:marLeft w:val="480"/>
          <w:marRight w:val="0"/>
          <w:marTop w:val="0"/>
          <w:marBottom w:val="0"/>
          <w:divBdr>
            <w:top w:val="none" w:sz="0" w:space="0" w:color="auto"/>
            <w:left w:val="none" w:sz="0" w:space="0" w:color="auto"/>
            <w:bottom w:val="none" w:sz="0" w:space="0" w:color="auto"/>
            <w:right w:val="none" w:sz="0" w:space="0" w:color="auto"/>
          </w:divBdr>
        </w:div>
        <w:div w:id="1986424312">
          <w:marLeft w:val="480"/>
          <w:marRight w:val="0"/>
          <w:marTop w:val="0"/>
          <w:marBottom w:val="0"/>
          <w:divBdr>
            <w:top w:val="none" w:sz="0" w:space="0" w:color="auto"/>
            <w:left w:val="none" w:sz="0" w:space="0" w:color="auto"/>
            <w:bottom w:val="none" w:sz="0" w:space="0" w:color="auto"/>
            <w:right w:val="none" w:sz="0" w:space="0" w:color="auto"/>
          </w:divBdr>
        </w:div>
        <w:div w:id="1441294568">
          <w:marLeft w:val="480"/>
          <w:marRight w:val="0"/>
          <w:marTop w:val="0"/>
          <w:marBottom w:val="0"/>
          <w:divBdr>
            <w:top w:val="none" w:sz="0" w:space="0" w:color="auto"/>
            <w:left w:val="none" w:sz="0" w:space="0" w:color="auto"/>
            <w:bottom w:val="none" w:sz="0" w:space="0" w:color="auto"/>
            <w:right w:val="none" w:sz="0" w:space="0" w:color="auto"/>
          </w:divBdr>
        </w:div>
        <w:div w:id="544760207">
          <w:marLeft w:val="480"/>
          <w:marRight w:val="0"/>
          <w:marTop w:val="0"/>
          <w:marBottom w:val="0"/>
          <w:divBdr>
            <w:top w:val="none" w:sz="0" w:space="0" w:color="auto"/>
            <w:left w:val="none" w:sz="0" w:space="0" w:color="auto"/>
            <w:bottom w:val="none" w:sz="0" w:space="0" w:color="auto"/>
            <w:right w:val="none" w:sz="0" w:space="0" w:color="auto"/>
          </w:divBdr>
        </w:div>
        <w:div w:id="1294486442">
          <w:marLeft w:val="480"/>
          <w:marRight w:val="0"/>
          <w:marTop w:val="0"/>
          <w:marBottom w:val="0"/>
          <w:divBdr>
            <w:top w:val="none" w:sz="0" w:space="0" w:color="auto"/>
            <w:left w:val="none" w:sz="0" w:space="0" w:color="auto"/>
            <w:bottom w:val="none" w:sz="0" w:space="0" w:color="auto"/>
            <w:right w:val="none" w:sz="0" w:space="0" w:color="auto"/>
          </w:divBdr>
        </w:div>
        <w:div w:id="997533834">
          <w:marLeft w:val="480"/>
          <w:marRight w:val="0"/>
          <w:marTop w:val="0"/>
          <w:marBottom w:val="0"/>
          <w:divBdr>
            <w:top w:val="none" w:sz="0" w:space="0" w:color="auto"/>
            <w:left w:val="none" w:sz="0" w:space="0" w:color="auto"/>
            <w:bottom w:val="none" w:sz="0" w:space="0" w:color="auto"/>
            <w:right w:val="none" w:sz="0" w:space="0" w:color="auto"/>
          </w:divBdr>
        </w:div>
        <w:div w:id="1330211211">
          <w:marLeft w:val="480"/>
          <w:marRight w:val="0"/>
          <w:marTop w:val="0"/>
          <w:marBottom w:val="0"/>
          <w:divBdr>
            <w:top w:val="none" w:sz="0" w:space="0" w:color="auto"/>
            <w:left w:val="none" w:sz="0" w:space="0" w:color="auto"/>
            <w:bottom w:val="none" w:sz="0" w:space="0" w:color="auto"/>
            <w:right w:val="none" w:sz="0" w:space="0" w:color="auto"/>
          </w:divBdr>
        </w:div>
        <w:div w:id="216010447">
          <w:marLeft w:val="480"/>
          <w:marRight w:val="0"/>
          <w:marTop w:val="0"/>
          <w:marBottom w:val="0"/>
          <w:divBdr>
            <w:top w:val="none" w:sz="0" w:space="0" w:color="auto"/>
            <w:left w:val="none" w:sz="0" w:space="0" w:color="auto"/>
            <w:bottom w:val="none" w:sz="0" w:space="0" w:color="auto"/>
            <w:right w:val="none" w:sz="0" w:space="0" w:color="auto"/>
          </w:divBdr>
        </w:div>
        <w:div w:id="429354277">
          <w:marLeft w:val="480"/>
          <w:marRight w:val="0"/>
          <w:marTop w:val="0"/>
          <w:marBottom w:val="0"/>
          <w:divBdr>
            <w:top w:val="none" w:sz="0" w:space="0" w:color="auto"/>
            <w:left w:val="none" w:sz="0" w:space="0" w:color="auto"/>
            <w:bottom w:val="none" w:sz="0" w:space="0" w:color="auto"/>
            <w:right w:val="none" w:sz="0" w:space="0" w:color="auto"/>
          </w:divBdr>
        </w:div>
        <w:div w:id="434792709">
          <w:marLeft w:val="480"/>
          <w:marRight w:val="0"/>
          <w:marTop w:val="0"/>
          <w:marBottom w:val="0"/>
          <w:divBdr>
            <w:top w:val="none" w:sz="0" w:space="0" w:color="auto"/>
            <w:left w:val="none" w:sz="0" w:space="0" w:color="auto"/>
            <w:bottom w:val="none" w:sz="0" w:space="0" w:color="auto"/>
            <w:right w:val="none" w:sz="0" w:space="0" w:color="auto"/>
          </w:divBdr>
        </w:div>
        <w:div w:id="347870748">
          <w:marLeft w:val="480"/>
          <w:marRight w:val="0"/>
          <w:marTop w:val="0"/>
          <w:marBottom w:val="0"/>
          <w:divBdr>
            <w:top w:val="none" w:sz="0" w:space="0" w:color="auto"/>
            <w:left w:val="none" w:sz="0" w:space="0" w:color="auto"/>
            <w:bottom w:val="none" w:sz="0" w:space="0" w:color="auto"/>
            <w:right w:val="none" w:sz="0" w:space="0" w:color="auto"/>
          </w:divBdr>
        </w:div>
        <w:div w:id="1572353595">
          <w:marLeft w:val="480"/>
          <w:marRight w:val="0"/>
          <w:marTop w:val="0"/>
          <w:marBottom w:val="0"/>
          <w:divBdr>
            <w:top w:val="none" w:sz="0" w:space="0" w:color="auto"/>
            <w:left w:val="none" w:sz="0" w:space="0" w:color="auto"/>
            <w:bottom w:val="none" w:sz="0" w:space="0" w:color="auto"/>
            <w:right w:val="none" w:sz="0" w:space="0" w:color="auto"/>
          </w:divBdr>
        </w:div>
        <w:div w:id="1748064816">
          <w:marLeft w:val="480"/>
          <w:marRight w:val="0"/>
          <w:marTop w:val="0"/>
          <w:marBottom w:val="0"/>
          <w:divBdr>
            <w:top w:val="none" w:sz="0" w:space="0" w:color="auto"/>
            <w:left w:val="none" w:sz="0" w:space="0" w:color="auto"/>
            <w:bottom w:val="none" w:sz="0" w:space="0" w:color="auto"/>
            <w:right w:val="none" w:sz="0" w:space="0" w:color="auto"/>
          </w:divBdr>
        </w:div>
        <w:div w:id="134493031">
          <w:marLeft w:val="480"/>
          <w:marRight w:val="0"/>
          <w:marTop w:val="0"/>
          <w:marBottom w:val="0"/>
          <w:divBdr>
            <w:top w:val="none" w:sz="0" w:space="0" w:color="auto"/>
            <w:left w:val="none" w:sz="0" w:space="0" w:color="auto"/>
            <w:bottom w:val="none" w:sz="0" w:space="0" w:color="auto"/>
            <w:right w:val="none" w:sz="0" w:space="0" w:color="auto"/>
          </w:divBdr>
        </w:div>
        <w:div w:id="1159538877">
          <w:marLeft w:val="480"/>
          <w:marRight w:val="0"/>
          <w:marTop w:val="0"/>
          <w:marBottom w:val="0"/>
          <w:divBdr>
            <w:top w:val="none" w:sz="0" w:space="0" w:color="auto"/>
            <w:left w:val="none" w:sz="0" w:space="0" w:color="auto"/>
            <w:bottom w:val="none" w:sz="0" w:space="0" w:color="auto"/>
            <w:right w:val="none" w:sz="0" w:space="0" w:color="auto"/>
          </w:divBdr>
        </w:div>
        <w:div w:id="2082291869">
          <w:marLeft w:val="480"/>
          <w:marRight w:val="0"/>
          <w:marTop w:val="0"/>
          <w:marBottom w:val="0"/>
          <w:divBdr>
            <w:top w:val="none" w:sz="0" w:space="0" w:color="auto"/>
            <w:left w:val="none" w:sz="0" w:space="0" w:color="auto"/>
            <w:bottom w:val="none" w:sz="0" w:space="0" w:color="auto"/>
            <w:right w:val="none" w:sz="0" w:space="0" w:color="auto"/>
          </w:divBdr>
        </w:div>
        <w:div w:id="1588533425">
          <w:marLeft w:val="480"/>
          <w:marRight w:val="0"/>
          <w:marTop w:val="0"/>
          <w:marBottom w:val="0"/>
          <w:divBdr>
            <w:top w:val="none" w:sz="0" w:space="0" w:color="auto"/>
            <w:left w:val="none" w:sz="0" w:space="0" w:color="auto"/>
            <w:bottom w:val="none" w:sz="0" w:space="0" w:color="auto"/>
            <w:right w:val="none" w:sz="0" w:space="0" w:color="auto"/>
          </w:divBdr>
        </w:div>
        <w:div w:id="1444230986">
          <w:marLeft w:val="480"/>
          <w:marRight w:val="0"/>
          <w:marTop w:val="0"/>
          <w:marBottom w:val="0"/>
          <w:divBdr>
            <w:top w:val="none" w:sz="0" w:space="0" w:color="auto"/>
            <w:left w:val="none" w:sz="0" w:space="0" w:color="auto"/>
            <w:bottom w:val="none" w:sz="0" w:space="0" w:color="auto"/>
            <w:right w:val="none" w:sz="0" w:space="0" w:color="auto"/>
          </w:divBdr>
        </w:div>
        <w:div w:id="430977072">
          <w:marLeft w:val="480"/>
          <w:marRight w:val="0"/>
          <w:marTop w:val="0"/>
          <w:marBottom w:val="0"/>
          <w:divBdr>
            <w:top w:val="none" w:sz="0" w:space="0" w:color="auto"/>
            <w:left w:val="none" w:sz="0" w:space="0" w:color="auto"/>
            <w:bottom w:val="none" w:sz="0" w:space="0" w:color="auto"/>
            <w:right w:val="none" w:sz="0" w:space="0" w:color="auto"/>
          </w:divBdr>
        </w:div>
        <w:div w:id="1779983427">
          <w:marLeft w:val="480"/>
          <w:marRight w:val="0"/>
          <w:marTop w:val="0"/>
          <w:marBottom w:val="0"/>
          <w:divBdr>
            <w:top w:val="none" w:sz="0" w:space="0" w:color="auto"/>
            <w:left w:val="none" w:sz="0" w:space="0" w:color="auto"/>
            <w:bottom w:val="none" w:sz="0" w:space="0" w:color="auto"/>
            <w:right w:val="none" w:sz="0" w:space="0" w:color="auto"/>
          </w:divBdr>
        </w:div>
        <w:div w:id="1789278085">
          <w:marLeft w:val="480"/>
          <w:marRight w:val="0"/>
          <w:marTop w:val="0"/>
          <w:marBottom w:val="0"/>
          <w:divBdr>
            <w:top w:val="none" w:sz="0" w:space="0" w:color="auto"/>
            <w:left w:val="none" w:sz="0" w:space="0" w:color="auto"/>
            <w:bottom w:val="none" w:sz="0" w:space="0" w:color="auto"/>
            <w:right w:val="none" w:sz="0" w:space="0" w:color="auto"/>
          </w:divBdr>
        </w:div>
        <w:div w:id="556356428">
          <w:marLeft w:val="480"/>
          <w:marRight w:val="0"/>
          <w:marTop w:val="0"/>
          <w:marBottom w:val="0"/>
          <w:divBdr>
            <w:top w:val="none" w:sz="0" w:space="0" w:color="auto"/>
            <w:left w:val="none" w:sz="0" w:space="0" w:color="auto"/>
            <w:bottom w:val="none" w:sz="0" w:space="0" w:color="auto"/>
            <w:right w:val="none" w:sz="0" w:space="0" w:color="auto"/>
          </w:divBdr>
        </w:div>
        <w:div w:id="188570344">
          <w:marLeft w:val="480"/>
          <w:marRight w:val="0"/>
          <w:marTop w:val="0"/>
          <w:marBottom w:val="0"/>
          <w:divBdr>
            <w:top w:val="none" w:sz="0" w:space="0" w:color="auto"/>
            <w:left w:val="none" w:sz="0" w:space="0" w:color="auto"/>
            <w:bottom w:val="none" w:sz="0" w:space="0" w:color="auto"/>
            <w:right w:val="none" w:sz="0" w:space="0" w:color="auto"/>
          </w:divBdr>
        </w:div>
      </w:divsChild>
    </w:div>
    <w:div w:id="1637174851">
      <w:bodyDiv w:val="1"/>
      <w:marLeft w:val="0"/>
      <w:marRight w:val="0"/>
      <w:marTop w:val="0"/>
      <w:marBottom w:val="0"/>
      <w:divBdr>
        <w:top w:val="none" w:sz="0" w:space="0" w:color="auto"/>
        <w:left w:val="none" w:sz="0" w:space="0" w:color="auto"/>
        <w:bottom w:val="none" w:sz="0" w:space="0" w:color="auto"/>
        <w:right w:val="none" w:sz="0" w:space="0" w:color="auto"/>
      </w:divBdr>
    </w:div>
    <w:div w:id="1640575684">
      <w:bodyDiv w:val="1"/>
      <w:marLeft w:val="0"/>
      <w:marRight w:val="0"/>
      <w:marTop w:val="0"/>
      <w:marBottom w:val="0"/>
      <w:divBdr>
        <w:top w:val="none" w:sz="0" w:space="0" w:color="auto"/>
        <w:left w:val="none" w:sz="0" w:space="0" w:color="auto"/>
        <w:bottom w:val="none" w:sz="0" w:space="0" w:color="auto"/>
        <w:right w:val="none" w:sz="0" w:space="0" w:color="auto"/>
      </w:divBdr>
    </w:div>
    <w:div w:id="1641690854">
      <w:bodyDiv w:val="1"/>
      <w:marLeft w:val="0"/>
      <w:marRight w:val="0"/>
      <w:marTop w:val="0"/>
      <w:marBottom w:val="0"/>
      <w:divBdr>
        <w:top w:val="none" w:sz="0" w:space="0" w:color="auto"/>
        <w:left w:val="none" w:sz="0" w:space="0" w:color="auto"/>
        <w:bottom w:val="none" w:sz="0" w:space="0" w:color="auto"/>
        <w:right w:val="none" w:sz="0" w:space="0" w:color="auto"/>
      </w:divBdr>
    </w:div>
    <w:div w:id="1645623580">
      <w:bodyDiv w:val="1"/>
      <w:marLeft w:val="0"/>
      <w:marRight w:val="0"/>
      <w:marTop w:val="0"/>
      <w:marBottom w:val="0"/>
      <w:divBdr>
        <w:top w:val="none" w:sz="0" w:space="0" w:color="auto"/>
        <w:left w:val="none" w:sz="0" w:space="0" w:color="auto"/>
        <w:bottom w:val="none" w:sz="0" w:space="0" w:color="auto"/>
        <w:right w:val="none" w:sz="0" w:space="0" w:color="auto"/>
      </w:divBdr>
      <w:divsChild>
        <w:div w:id="1970162395">
          <w:marLeft w:val="480"/>
          <w:marRight w:val="0"/>
          <w:marTop w:val="0"/>
          <w:marBottom w:val="0"/>
          <w:divBdr>
            <w:top w:val="none" w:sz="0" w:space="0" w:color="auto"/>
            <w:left w:val="none" w:sz="0" w:space="0" w:color="auto"/>
            <w:bottom w:val="none" w:sz="0" w:space="0" w:color="auto"/>
            <w:right w:val="none" w:sz="0" w:space="0" w:color="auto"/>
          </w:divBdr>
        </w:div>
        <w:div w:id="1716735988">
          <w:marLeft w:val="480"/>
          <w:marRight w:val="0"/>
          <w:marTop w:val="0"/>
          <w:marBottom w:val="0"/>
          <w:divBdr>
            <w:top w:val="none" w:sz="0" w:space="0" w:color="auto"/>
            <w:left w:val="none" w:sz="0" w:space="0" w:color="auto"/>
            <w:bottom w:val="none" w:sz="0" w:space="0" w:color="auto"/>
            <w:right w:val="none" w:sz="0" w:space="0" w:color="auto"/>
          </w:divBdr>
        </w:div>
        <w:div w:id="216018862">
          <w:marLeft w:val="480"/>
          <w:marRight w:val="0"/>
          <w:marTop w:val="0"/>
          <w:marBottom w:val="0"/>
          <w:divBdr>
            <w:top w:val="none" w:sz="0" w:space="0" w:color="auto"/>
            <w:left w:val="none" w:sz="0" w:space="0" w:color="auto"/>
            <w:bottom w:val="none" w:sz="0" w:space="0" w:color="auto"/>
            <w:right w:val="none" w:sz="0" w:space="0" w:color="auto"/>
          </w:divBdr>
        </w:div>
        <w:div w:id="326785260">
          <w:marLeft w:val="480"/>
          <w:marRight w:val="0"/>
          <w:marTop w:val="0"/>
          <w:marBottom w:val="0"/>
          <w:divBdr>
            <w:top w:val="none" w:sz="0" w:space="0" w:color="auto"/>
            <w:left w:val="none" w:sz="0" w:space="0" w:color="auto"/>
            <w:bottom w:val="none" w:sz="0" w:space="0" w:color="auto"/>
            <w:right w:val="none" w:sz="0" w:space="0" w:color="auto"/>
          </w:divBdr>
        </w:div>
        <w:div w:id="1697075935">
          <w:marLeft w:val="480"/>
          <w:marRight w:val="0"/>
          <w:marTop w:val="0"/>
          <w:marBottom w:val="0"/>
          <w:divBdr>
            <w:top w:val="none" w:sz="0" w:space="0" w:color="auto"/>
            <w:left w:val="none" w:sz="0" w:space="0" w:color="auto"/>
            <w:bottom w:val="none" w:sz="0" w:space="0" w:color="auto"/>
            <w:right w:val="none" w:sz="0" w:space="0" w:color="auto"/>
          </w:divBdr>
        </w:div>
        <w:div w:id="672218838">
          <w:marLeft w:val="480"/>
          <w:marRight w:val="0"/>
          <w:marTop w:val="0"/>
          <w:marBottom w:val="0"/>
          <w:divBdr>
            <w:top w:val="none" w:sz="0" w:space="0" w:color="auto"/>
            <w:left w:val="none" w:sz="0" w:space="0" w:color="auto"/>
            <w:bottom w:val="none" w:sz="0" w:space="0" w:color="auto"/>
            <w:right w:val="none" w:sz="0" w:space="0" w:color="auto"/>
          </w:divBdr>
        </w:div>
        <w:div w:id="700933950">
          <w:marLeft w:val="480"/>
          <w:marRight w:val="0"/>
          <w:marTop w:val="0"/>
          <w:marBottom w:val="0"/>
          <w:divBdr>
            <w:top w:val="none" w:sz="0" w:space="0" w:color="auto"/>
            <w:left w:val="none" w:sz="0" w:space="0" w:color="auto"/>
            <w:bottom w:val="none" w:sz="0" w:space="0" w:color="auto"/>
            <w:right w:val="none" w:sz="0" w:space="0" w:color="auto"/>
          </w:divBdr>
        </w:div>
        <w:div w:id="1478765430">
          <w:marLeft w:val="480"/>
          <w:marRight w:val="0"/>
          <w:marTop w:val="0"/>
          <w:marBottom w:val="0"/>
          <w:divBdr>
            <w:top w:val="none" w:sz="0" w:space="0" w:color="auto"/>
            <w:left w:val="none" w:sz="0" w:space="0" w:color="auto"/>
            <w:bottom w:val="none" w:sz="0" w:space="0" w:color="auto"/>
            <w:right w:val="none" w:sz="0" w:space="0" w:color="auto"/>
          </w:divBdr>
        </w:div>
        <w:div w:id="1006589173">
          <w:marLeft w:val="480"/>
          <w:marRight w:val="0"/>
          <w:marTop w:val="0"/>
          <w:marBottom w:val="0"/>
          <w:divBdr>
            <w:top w:val="none" w:sz="0" w:space="0" w:color="auto"/>
            <w:left w:val="none" w:sz="0" w:space="0" w:color="auto"/>
            <w:bottom w:val="none" w:sz="0" w:space="0" w:color="auto"/>
            <w:right w:val="none" w:sz="0" w:space="0" w:color="auto"/>
          </w:divBdr>
        </w:div>
        <w:div w:id="1086271707">
          <w:marLeft w:val="480"/>
          <w:marRight w:val="0"/>
          <w:marTop w:val="0"/>
          <w:marBottom w:val="0"/>
          <w:divBdr>
            <w:top w:val="none" w:sz="0" w:space="0" w:color="auto"/>
            <w:left w:val="none" w:sz="0" w:space="0" w:color="auto"/>
            <w:bottom w:val="none" w:sz="0" w:space="0" w:color="auto"/>
            <w:right w:val="none" w:sz="0" w:space="0" w:color="auto"/>
          </w:divBdr>
        </w:div>
        <w:div w:id="1073964510">
          <w:marLeft w:val="480"/>
          <w:marRight w:val="0"/>
          <w:marTop w:val="0"/>
          <w:marBottom w:val="0"/>
          <w:divBdr>
            <w:top w:val="none" w:sz="0" w:space="0" w:color="auto"/>
            <w:left w:val="none" w:sz="0" w:space="0" w:color="auto"/>
            <w:bottom w:val="none" w:sz="0" w:space="0" w:color="auto"/>
            <w:right w:val="none" w:sz="0" w:space="0" w:color="auto"/>
          </w:divBdr>
        </w:div>
        <w:div w:id="1974360040">
          <w:marLeft w:val="480"/>
          <w:marRight w:val="0"/>
          <w:marTop w:val="0"/>
          <w:marBottom w:val="0"/>
          <w:divBdr>
            <w:top w:val="none" w:sz="0" w:space="0" w:color="auto"/>
            <w:left w:val="none" w:sz="0" w:space="0" w:color="auto"/>
            <w:bottom w:val="none" w:sz="0" w:space="0" w:color="auto"/>
            <w:right w:val="none" w:sz="0" w:space="0" w:color="auto"/>
          </w:divBdr>
        </w:div>
        <w:div w:id="704330387">
          <w:marLeft w:val="480"/>
          <w:marRight w:val="0"/>
          <w:marTop w:val="0"/>
          <w:marBottom w:val="0"/>
          <w:divBdr>
            <w:top w:val="none" w:sz="0" w:space="0" w:color="auto"/>
            <w:left w:val="none" w:sz="0" w:space="0" w:color="auto"/>
            <w:bottom w:val="none" w:sz="0" w:space="0" w:color="auto"/>
            <w:right w:val="none" w:sz="0" w:space="0" w:color="auto"/>
          </w:divBdr>
        </w:div>
        <w:div w:id="1374840965">
          <w:marLeft w:val="480"/>
          <w:marRight w:val="0"/>
          <w:marTop w:val="0"/>
          <w:marBottom w:val="0"/>
          <w:divBdr>
            <w:top w:val="none" w:sz="0" w:space="0" w:color="auto"/>
            <w:left w:val="none" w:sz="0" w:space="0" w:color="auto"/>
            <w:bottom w:val="none" w:sz="0" w:space="0" w:color="auto"/>
            <w:right w:val="none" w:sz="0" w:space="0" w:color="auto"/>
          </w:divBdr>
        </w:div>
        <w:div w:id="1113671271">
          <w:marLeft w:val="480"/>
          <w:marRight w:val="0"/>
          <w:marTop w:val="0"/>
          <w:marBottom w:val="0"/>
          <w:divBdr>
            <w:top w:val="none" w:sz="0" w:space="0" w:color="auto"/>
            <w:left w:val="none" w:sz="0" w:space="0" w:color="auto"/>
            <w:bottom w:val="none" w:sz="0" w:space="0" w:color="auto"/>
            <w:right w:val="none" w:sz="0" w:space="0" w:color="auto"/>
          </w:divBdr>
        </w:div>
        <w:div w:id="1371808442">
          <w:marLeft w:val="480"/>
          <w:marRight w:val="0"/>
          <w:marTop w:val="0"/>
          <w:marBottom w:val="0"/>
          <w:divBdr>
            <w:top w:val="none" w:sz="0" w:space="0" w:color="auto"/>
            <w:left w:val="none" w:sz="0" w:space="0" w:color="auto"/>
            <w:bottom w:val="none" w:sz="0" w:space="0" w:color="auto"/>
            <w:right w:val="none" w:sz="0" w:space="0" w:color="auto"/>
          </w:divBdr>
        </w:div>
        <w:div w:id="17320470">
          <w:marLeft w:val="480"/>
          <w:marRight w:val="0"/>
          <w:marTop w:val="0"/>
          <w:marBottom w:val="0"/>
          <w:divBdr>
            <w:top w:val="none" w:sz="0" w:space="0" w:color="auto"/>
            <w:left w:val="none" w:sz="0" w:space="0" w:color="auto"/>
            <w:bottom w:val="none" w:sz="0" w:space="0" w:color="auto"/>
            <w:right w:val="none" w:sz="0" w:space="0" w:color="auto"/>
          </w:divBdr>
        </w:div>
        <w:div w:id="553544899">
          <w:marLeft w:val="480"/>
          <w:marRight w:val="0"/>
          <w:marTop w:val="0"/>
          <w:marBottom w:val="0"/>
          <w:divBdr>
            <w:top w:val="none" w:sz="0" w:space="0" w:color="auto"/>
            <w:left w:val="none" w:sz="0" w:space="0" w:color="auto"/>
            <w:bottom w:val="none" w:sz="0" w:space="0" w:color="auto"/>
            <w:right w:val="none" w:sz="0" w:space="0" w:color="auto"/>
          </w:divBdr>
        </w:div>
        <w:div w:id="2011787627">
          <w:marLeft w:val="480"/>
          <w:marRight w:val="0"/>
          <w:marTop w:val="0"/>
          <w:marBottom w:val="0"/>
          <w:divBdr>
            <w:top w:val="none" w:sz="0" w:space="0" w:color="auto"/>
            <w:left w:val="none" w:sz="0" w:space="0" w:color="auto"/>
            <w:bottom w:val="none" w:sz="0" w:space="0" w:color="auto"/>
            <w:right w:val="none" w:sz="0" w:space="0" w:color="auto"/>
          </w:divBdr>
        </w:div>
        <w:div w:id="1959601669">
          <w:marLeft w:val="480"/>
          <w:marRight w:val="0"/>
          <w:marTop w:val="0"/>
          <w:marBottom w:val="0"/>
          <w:divBdr>
            <w:top w:val="none" w:sz="0" w:space="0" w:color="auto"/>
            <w:left w:val="none" w:sz="0" w:space="0" w:color="auto"/>
            <w:bottom w:val="none" w:sz="0" w:space="0" w:color="auto"/>
            <w:right w:val="none" w:sz="0" w:space="0" w:color="auto"/>
          </w:divBdr>
        </w:div>
        <w:div w:id="1593514918">
          <w:marLeft w:val="480"/>
          <w:marRight w:val="0"/>
          <w:marTop w:val="0"/>
          <w:marBottom w:val="0"/>
          <w:divBdr>
            <w:top w:val="none" w:sz="0" w:space="0" w:color="auto"/>
            <w:left w:val="none" w:sz="0" w:space="0" w:color="auto"/>
            <w:bottom w:val="none" w:sz="0" w:space="0" w:color="auto"/>
            <w:right w:val="none" w:sz="0" w:space="0" w:color="auto"/>
          </w:divBdr>
        </w:div>
        <w:div w:id="147064901">
          <w:marLeft w:val="480"/>
          <w:marRight w:val="0"/>
          <w:marTop w:val="0"/>
          <w:marBottom w:val="0"/>
          <w:divBdr>
            <w:top w:val="none" w:sz="0" w:space="0" w:color="auto"/>
            <w:left w:val="none" w:sz="0" w:space="0" w:color="auto"/>
            <w:bottom w:val="none" w:sz="0" w:space="0" w:color="auto"/>
            <w:right w:val="none" w:sz="0" w:space="0" w:color="auto"/>
          </w:divBdr>
        </w:div>
        <w:div w:id="1375353138">
          <w:marLeft w:val="480"/>
          <w:marRight w:val="0"/>
          <w:marTop w:val="0"/>
          <w:marBottom w:val="0"/>
          <w:divBdr>
            <w:top w:val="none" w:sz="0" w:space="0" w:color="auto"/>
            <w:left w:val="none" w:sz="0" w:space="0" w:color="auto"/>
            <w:bottom w:val="none" w:sz="0" w:space="0" w:color="auto"/>
            <w:right w:val="none" w:sz="0" w:space="0" w:color="auto"/>
          </w:divBdr>
        </w:div>
        <w:div w:id="2057313503">
          <w:marLeft w:val="480"/>
          <w:marRight w:val="0"/>
          <w:marTop w:val="0"/>
          <w:marBottom w:val="0"/>
          <w:divBdr>
            <w:top w:val="none" w:sz="0" w:space="0" w:color="auto"/>
            <w:left w:val="none" w:sz="0" w:space="0" w:color="auto"/>
            <w:bottom w:val="none" w:sz="0" w:space="0" w:color="auto"/>
            <w:right w:val="none" w:sz="0" w:space="0" w:color="auto"/>
          </w:divBdr>
        </w:div>
        <w:div w:id="517087568">
          <w:marLeft w:val="480"/>
          <w:marRight w:val="0"/>
          <w:marTop w:val="0"/>
          <w:marBottom w:val="0"/>
          <w:divBdr>
            <w:top w:val="none" w:sz="0" w:space="0" w:color="auto"/>
            <w:left w:val="none" w:sz="0" w:space="0" w:color="auto"/>
            <w:bottom w:val="none" w:sz="0" w:space="0" w:color="auto"/>
            <w:right w:val="none" w:sz="0" w:space="0" w:color="auto"/>
          </w:divBdr>
        </w:div>
        <w:div w:id="409471086">
          <w:marLeft w:val="480"/>
          <w:marRight w:val="0"/>
          <w:marTop w:val="0"/>
          <w:marBottom w:val="0"/>
          <w:divBdr>
            <w:top w:val="none" w:sz="0" w:space="0" w:color="auto"/>
            <w:left w:val="none" w:sz="0" w:space="0" w:color="auto"/>
            <w:bottom w:val="none" w:sz="0" w:space="0" w:color="auto"/>
            <w:right w:val="none" w:sz="0" w:space="0" w:color="auto"/>
          </w:divBdr>
        </w:div>
        <w:div w:id="743066346">
          <w:marLeft w:val="480"/>
          <w:marRight w:val="0"/>
          <w:marTop w:val="0"/>
          <w:marBottom w:val="0"/>
          <w:divBdr>
            <w:top w:val="none" w:sz="0" w:space="0" w:color="auto"/>
            <w:left w:val="none" w:sz="0" w:space="0" w:color="auto"/>
            <w:bottom w:val="none" w:sz="0" w:space="0" w:color="auto"/>
            <w:right w:val="none" w:sz="0" w:space="0" w:color="auto"/>
          </w:divBdr>
        </w:div>
        <w:div w:id="986054769">
          <w:marLeft w:val="480"/>
          <w:marRight w:val="0"/>
          <w:marTop w:val="0"/>
          <w:marBottom w:val="0"/>
          <w:divBdr>
            <w:top w:val="none" w:sz="0" w:space="0" w:color="auto"/>
            <w:left w:val="none" w:sz="0" w:space="0" w:color="auto"/>
            <w:bottom w:val="none" w:sz="0" w:space="0" w:color="auto"/>
            <w:right w:val="none" w:sz="0" w:space="0" w:color="auto"/>
          </w:divBdr>
        </w:div>
        <w:div w:id="925109965">
          <w:marLeft w:val="480"/>
          <w:marRight w:val="0"/>
          <w:marTop w:val="0"/>
          <w:marBottom w:val="0"/>
          <w:divBdr>
            <w:top w:val="none" w:sz="0" w:space="0" w:color="auto"/>
            <w:left w:val="none" w:sz="0" w:space="0" w:color="auto"/>
            <w:bottom w:val="none" w:sz="0" w:space="0" w:color="auto"/>
            <w:right w:val="none" w:sz="0" w:space="0" w:color="auto"/>
          </w:divBdr>
        </w:div>
        <w:div w:id="2037806898">
          <w:marLeft w:val="480"/>
          <w:marRight w:val="0"/>
          <w:marTop w:val="0"/>
          <w:marBottom w:val="0"/>
          <w:divBdr>
            <w:top w:val="none" w:sz="0" w:space="0" w:color="auto"/>
            <w:left w:val="none" w:sz="0" w:space="0" w:color="auto"/>
            <w:bottom w:val="none" w:sz="0" w:space="0" w:color="auto"/>
            <w:right w:val="none" w:sz="0" w:space="0" w:color="auto"/>
          </w:divBdr>
        </w:div>
        <w:div w:id="428896452">
          <w:marLeft w:val="480"/>
          <w:marRight w:val="0"/>
          <w:marTop w:val="0"/>
          <w:marBottom w:val="0"/>
          <w:divBdr>
            <w:top w:val="none" w:sz="0" w:space="0" w:color="auto"/>
            <w:left w:val="none" w:sz="0" w:space="0" w:color="auto"/>
            <w:bottom w:val="none" w:sz="0" w:space="0" w:color="auto"/>
            <w:right w:val="none" w:sz="0" w:space="0" w:color="auto"/>
          </w:divBdr>
        </w:div>
        <w:div w:id="681856706">
          <w:marLeft w:val="480"/>
          <w:marRight w:val="0"/>
          <w:marTop w:val="0"/>
          <w:marBottom w:val="0"/>
          <w:divBdr>
            <w:top w:val="none" w:sz="0" w:space="0" w:color="auto"/>
            <w:left w:val="none" w:sz="0" w:space="0" w:color="auto"/>
            <w:bottom w:val="none" w:sz="0" w:space="0" w:color="auto"/>
            <w:right w:val="none" w:sz="0" w:space="0" w:color="auto"/>
          </w:divBdr>
        </w:div>
        <w:div w:id="385182002">
          <w:marLeft w:val="480"/>
          <w:marRight w:val="0"/>
          <w:marTop w:val="0"/>
          <w:marBottom w:val="0"/>
          <w:divBdr>
            <w:top w:val="none" w:sz="0" w:space="0" w:color="auto"/>
            <w:left w:val="none" w:sz="0" w:space="0" w:color="auto"/>
            <w:bottom w:val="none" w:sz="0" w:space="0" w:color="auto"/>
            <w:right w:val="none" w:sz="0" w:space="0" w:color="auto"/>
          </w:divBdr>
        </w:div>
        <w:div w:id="1848906200">
          <w:marLeft w:val="480"/>
          <w:marRight w:val="0"/>
          <w:marTop w:val="0"/>
          <w:marBottom w:val="0"/>
          <w:divBdr>
            <w:top w:val="none" w:sz="0" w:space="0" w:color="auto"/>
            <w:left w:val="none" w:sz="0" w:space="0" w:color="auto"/>
            <w:bottom w:val="none" w:sz="0" w:space="0" w:color="auto"/>
            <w:right w:val="none" w:sz="0" w:space="0" w:color="auto"/>
          </w:divBdr>
        </w:div>
        <w:div w:id="1011104545">
          <w:marLeft w:val="480"/>
          <w:marRight w:val="0"/>
          <w:marTop w:val="0"/>
          <w:marBottom w:val="0"/>
          <w:divBdr>
            <w:top w:val="none" w:sz="0" w:space="0" w:color="auto"/>
            <w:left w:val="none" w:sz="0" w:space="0" w:color="auto"/>
            <w:bottom w:val="none" w:sz="0" w:space="0" w:color="auto"/>
            <w:right w:val="none" w:sz="0" w:space="0" w:color="auto"/>
          </w:divBdr>
        </w:div>
        <w:div w:id="1386567681">
          <w:marLeft w:val="480"/>
          <w:marRight w:val="0"/>
          <w:marTop w:val="0"/>
          <w:marBottom w:val="0"/>
          <w:divBdr>
            <w:top w:val="none" w:sz="0" w:space="0" w:color="auto"/>
            <w:left w:val="none" w:sz="0" w:space="0" w:color="auto"/>
            <w:bottom w:val="none" w:sz="0" w:space="0" w:color="auto"/>
            <w:right w:val="none" w:sz="0" w:space="0" w:color="auto"/>
          </w:divBdr>
        </w:div>
        <w:div w:id="594947639">
          <w:marLeft w:val="480"/>
          <w:marRight w:val="0"/>
          <w:marTop w:val="0"/>
          <w:marBottom w:val="0"/>
          <w:divBdr>
            <w:top w:val="none" w:sz="0" w:space="0" w:color="auto"/>
            <w:left w:val="none" w:sz="0" w:space="0" w:color="auto"/>
            <w:bottom w:val="none" w:sz="0" w:space="0" w:color="auto"/>
            <w:right w:val="none" w:sz="0" w:space="0" w:color="auto"/>
          </w:divBdr>
        </w:div>
        <w:div w:id="2038238478">
          <w:marLeft w:val="480"/>
          <w:marRight w:val="0"/>
          <w:marTop w:val="0"/>
          <w:marBottom w:val="0"/>
          <w:divBdr>
            <w:top w:val="none" w:sz="0" w:space="0" w:color="auto"/>
            <w:left w:val="none" w:sz="0" w:space="0" w:color="auto"/>
            <w:bottom w:val="none" w:sz="0" w:space="0" w:color="auto"/>
            <w:right w:val="none" w:sz="0" w:space="0" w:color="auto"/>
          </w:divBdr>
        </w:div>
        <w:div w:id="1555578224">
          <w:marLeft w:val="480"/>
          <w:marRight w:val="0"/>
          <w:marTop w:val="0"/>
          <w:marBottom w:val="0"/>
          <w:divBdr>
            <w:top w:val="none" w:sz="0" w:space="0" w:color="auto"/>
            <w:left w:val="none" w:sz="0" w:space="0" w:color="auto"/>
            <w:bottom w:val="none" w:sz="0" w:space="0" w:color="auto"/>
            <w:right w:val="none" w:sz="0" w:space="0" w:color="auto"/>
          </w:divBdr>
        </w:div>
        <w:div w:id="795487264">
          <w:marLeft w:val="480"/>
          <w:marRight w:val="0"/>
          <w:marTop w:val="0"/>
          <w:marBottom w:val="0"/>
          <w:divBdr>
            <w:top w:val="none" w:sz="0" w:space="0" w:color="auto"/>
            <w:left w:val="none" w:sz="0" w:space="0" w:color="auto"/>
            <w:bottom w:val="none" w:sz="0" w:space="0" w:color="auto"/>
            <w:right w:val="none" w:sz="0" w:space="0" w:color="auto"/>
          </w:divBdr>
        </w:div>
        <w:div w:id="1856456726">
          <w:marLeft w:val="480"/>
          <w:marRight w:val="0"/>
          <w:marTop w:val="0"/>
          <w:marBottom w:val="0"/>
          <w:divBdr>
            <w:top w:val="none" w:sz="0" w:space="0" w:color="auto"/>
            <w:left w:val="none" w:sz="0" w:space="0" w:color="auto"/>
            <w:bottom w:val="none" w:sz="0" w:space="0" w:color="auto"/>
            <w:right w:val="none" w:sz="0" w:space="0" w:color="auto"/>
          </w:divBdr>
        </w:div>
        <w:div w:id="722172097">
          <w:marLeft w:val="480"/>
          <w:marRight w:val="0"/>
          <w:marTop w:val="0"/>
          <w:marBottom w:val="0"/>
          <w:divBdr>
            <w:top w:val="none" w:sz="0" w:space="0" w:color="auto"/>
            <w:left w:val="none" w:sz="0" w:space="0" w:color="auto"/>
            <w:bottom w:val="none" w:sz="0" w:space="0" w:color="auto"/>
            <w:right w:val="none" w:sz="0" w:space="0" w:color="auto"/>
          </w:divBdr>
        </w:div>
        <w:div w:id="1885290407">
          <w:marLeft w:val="480"/>
          <w:marRight w:val="0"/>
          <w:marTop w:val="0"/>
          <w:marBottom w:val="0"/>
          <w:divBdr>
            <w:top w:val="none" w:sz="0" w:space="0" w:color="auto"/>
            <w:left w:val="none" w:sz="0" w:space="0" w:color="auto"/>
            <w:bottom w:val="none" w:sz="0" w:space="0" w:color="auto"/>
            <w:right w:val="none" w:sz="0" w:space="0" w:color="auto"/>
          </w:divBdr>
        </w:div>
        <w:div w:id="1398898555">
          <w:marLeft w:val="480"/>
          <w:marRight w:val="0"/>
          <w:marTop w:val="0"/>
          <w:marBottom w:val="0"/>
          <w:divBdr>
            <w:top w:val="none" w:sz="0" w:space="0" w:color="auto"/>
            <w:left w:val="none" w:sz="0" w:space="0" w:color="auto"/>
            <w:bottom w:val="none" w:sz="0" w:space="0" w:color="auto"/>
            <w:right w:val="none" w:sz="0" w:space="0" w:color="auto"/>
          </w:divBdr>
        </w:div>
        <w:div w:id="849414247">
          <w:marLeft w:val="480"/>
          <w:marRight w:val="0"/>
          <w:marTop w:val="0"/>
          <w:marBottom w:val="0"/>
          <w:divBdr>
            <w:top w:val="none" w:sz="0" w:space="0" w:color="auto"/>
            <w:left w:val="none" w:sz="0" w:space="0" w:color="auto"/>
            <w:bottom w:val="none" w:sz="0" w:space="0" w:color="auto"/>
            <w:right w:val="none" w:sz="0" w:space="0" w:color="auto"/>
          </w:divBdr>
        </w:div>
        <w:div w:id="1298413855">
          <w:marLeft w:val="480"/>
          <w:marRight w:val="0"/>
          <w:marTop w:val="0"/>
          <w:marBottom w:val="0"/>
          <w:divBdr>
            <w:top w:val="none" w:sz="0" w:space="0" w:color="auto"/>
            <w:left w:val="none" w:sz="0" w:space="0" w:color="auto"/>
            <w:bottom w:val="none" w:sz="0" w:space="0" w:color="auto"/>
            <w:right w:val="none" w:sz="0" w:space="0" w:color="auto"/>
          </w:divBdr>
        </w:div>
        <w:div w:id="2017267268">
          <w:marLeft w:val="480"/>
          <w:marRight w:val="0"/>
          <w:marTop w:val="0"/>
          <w:marBottom w:val="0"/>
          <w:divBdr>
            <w:top w:val="none" w:sz="0" w:space="0" w:color="auto"/>
            <w:left w:val="none" w:sz="0" w:space="0" w:color="auto"/>
            <w:bottom w:val="none" w:sz="0" w:space="0" w:color="auto"/>
            <w:right w:val="none" w:sz="0" w:space="0" w:color="auto"/>
          </w:divBdr>
        </w:div>
        <w:div w:id="424352344">
          <w:marLeft w:val="480"/>
          <w:marRight w:val="0"/>
          <w:marTop w:val="0"/>
          <w:marBottom w:val="0"/>
          <w:divBdr>
            <w:top w:val="none" w:sz="0" w:space="0" w:color="auto"/>
            <w:left w:val="none" w:sz="0" w:space="0" w:color="auto"/>
            <w:bottom w:val="none" w:sz="0" w:space="0" w:color="auto"/>
            <w:right w:val="none" w:sz="0" w:space="0" w:color="auto"/>
          </w:divBdr>
        </w:div>
      </w:divsChild>
    </w:div>
    <w:div w:id="1647275103">
      <w:bodyDiv w:val="1"/>
      <w:marLeft w:val="0"/>
      <w:marRight w:val="0"/>
      <w:marTop w:val="0"/>
      <w:marBottom w:val="0"/>
      <w:divBdr>
        <w:top w:val="none" w:sz="0" w:space="0" w:color="auto"/>
        <w:left w:val="none" w:sz="0" w:space="0" w:color="auto"/>
        <w:bottom w:val="none" w:sz="0" w:space="0" w:color="auto"/>
        <w:right w:val="none" w:sz="0" w:space="0" w:color="auto"/>
      </w:divBdr>
      <w:divsChild>
        <w:div w:id="550843458">
          <w:marLeft w:val="480"/>
          <w:marRight w:val="0"/>
          <w:marTop w:val="0"/>
          <w:marBottom w:val="0"/>
          <w:divBdr>
            <w:top w:val="none" w:sz="0" w:space="0" w:color="auto"/>
            <w:left w:val="none" w:sz="0" w:space="0" w:color="auto"/>
            <w:bottom w:val="none" w:sz="0" w:space="0" w:color="auto"/>
            <w:right w:val="none" w:sz="0" w:space="0" w:color="auto"/>
          </w:divBdr>
        </w:div>
        <w:div w:id="119307695">
          <w:marLeft w:val="480"/>
          <w:marRight w:val="0"/>
          <w:marTop w:val="0"/>
          <w:marBottom w:val="0"/>
          <w:divBdr>
            <w:top w:val="none" w:sz="0" w:space="0" w:color="auto"/>
            <w:left w:val="none" w:sz="0" w:space="0" w:color="auto"/>
            <w:bottom w:val="none" w:sz="0" w:space="0" w:color="auto"/>
            <w:right w:val="none" w:sz="0" w:space="0" w:color="auto"/>
          </w:divBdr>
        </w:div>
        <w:div w:id="463667505">
          <w:marLeft w:val="480"/>
          <w:marRight w:val="0"/>
          <w:marTop w:val="0"/>
          <w:marBottom w:val="0"/>
          <w:divBdr>
            <w:top w:val="none" w:sz="0" w:space="0" w:color="auto"/>
            <w:left w:val="none" w:sz="0" w:space="0" w:color="auto"/>
            <w:bottom w:val="none" w:sz="0" w:space="0" w:color="auto"/>
            <w:right w:val="none" w:sz="0" w:space="0" w:color="auto"/>
          </w:divBdr>
        </w:div>
        <w:div w:id="1597250068">
          <w:marLeft w:val="480"/>
          <w:marRight w:val="0"/>
          <w:marTop w:val="0"/>
          <w:marBottom w:val="0"/>
          <w:divBdr>
            <w:top w:val="none" w:sz="0" w:space="0" w:color="auto"/>
            <w:left w:val="none" w:sz="0" w:space="0" w:color="auto"/>
            <w:bottom w:val="none" w:sz="0" w:space="0" w:color="auto"/>
            <w:right w:val="none" w:sz="0" w:space="0" w:color="auto"/>
          </w:divBdr>
        </w:div>
        <w:div w:id="1438720085">
          <w:marLeft w:val="480"/>
          <w:marRight w:val="0"/>
          <w:marTop w:val="0"/>
          <w:marBottom w:val="0"/>
          <w:divBdr>
            <w:top w:val="none" w:sz="0" w:space="0" w:color="auto"/>
            <w:left w:val="none" w:sz="0" w:space="0" w:color="auto"/>
            <w:bottom w:val="none" w:sz="0" w:space="0" w:color="auto"/>
            <w:right w:val="none" w:sz="0" w:space="0" w:color="auto"/>
          </w:divBdr>
        </w:div>
        <w:div w:id="550847673">
          <w:marLeft w:val="480"/>
          <w:marRight w:val="0"/>
          <w:marTop w:val="0"/>
          <w:marBottom w:val="0"/>
          <w:divBdr>
            <w:top w:val="none" w:sz="0" w:space="0" w:color="auto"/>
            <w:left w:val="none" w:sz="0" w:space="0" w:color="auto"/>
            <w:bottom w:val="none" w:sz="0" w:space="0" w:color="auto"/>
            <w:right w:val="none" w:sz="0" w:space="0" w:color="auto"/>
          </w:divBdr>
        </w:div>
        <w:div w:id="1209998982">
          <w:marLeft w:val="480"/>
          <w:marRight w:val="0"/>
          <w:marTop w:val="0"/>
          <w:marBottom w:val="0"/>
          <w:divBdr>
            <w:top w:val="none" w:sz="0" w:space="0" w:color="auto"/>
            <w:left w:val="none" w:sz="0" w:space="0" w:color="auto"/>
            <w:bottom w:val="none" w:sz="0" w:space="0" w:color="auto"/>
            <w:right w:val="none" w:sz="0" w:space="0" w:color="auto"/>
          </w:divBdr>
        </w:div>
        <w:div w:id="985864317">
          <w:marLeft w:val="480"/>
          <w:marRight w:val="0"/>
          <w:marTop w:val="0"/>
          <w:marBottom w:val="0"/>
          <w:divBdr>
            <w:top w:val="none" w:sz="0" w:space="0" w:color="auto"/>
            <w:left w:val="none" w:sz="0" w:space="0" w:color="auto"/>
            <w:bottom w:val="none" w:sz="0" w:space="0" w:color="auto"/>
            <w:right w:val="none" w:sz="0" w:space="0" w:color="auto"/>
          </w:divBdr>
        </w:div>
        <w:div w:id="344132184">
          <w:marLeft w:val="480"/>
          <w:marRight w:val="0"/>
          <w:marTop w:val="0"/>
          <w:marBottom w:val="0"/>
          <w:divBdr>
            <w:top w:val="none" w:sz="0" w:space="0" w:color="auto"/>
            <w:left w:val="none" w:sz="0" w:space="0" w:color="auto"/>
            <w:bottom w:val="none" w:sz="0" w:space="0" w:color="auto"/>
            <w:right w:val="none" w:sz="0" w:space="0" w:color="auto"/>
          </w:divBdr>
        </w:div>
        <w:div w:id="65345329">
          <w:marLeft w:val="480"/>
          <w:marRight w:val="0"/>
          <w:marTop w:val="0"/>
          <w:marBottom w:val="0"/>
          <w:divBdr>
            <w:top w:val="none" w:sz="0" w:space="0" w:color="auto"/>
            <w:left w:val="none" w:sz="0" w:space="0" w:color="auto"/>
            <w:bottom w:val="none" w:sz="0" w:space="0" w:color="auto"/>
            <w:right w:val="none" w:sz="0" w:space="0" w:color="auto"/>
          </w:divBdr>
        </w:div>
        <w:div w:id="1080564907">
          <w:marLeft w:val="480"/>
          <w:marRight w:val="0"/>
          <w:marTop w:val="0"/>
          <w:marBottom w:val="0"/>
          <w:divBdr>
            <w:top w:val="none" w:sz="0" w:space="0" w:color="auto"/>
            <w:left w:val="none" w:sz="0" w:space="0" w:color="auto"/>
            <w:bottom w:val="none" w:sz="0" w:space="0" w:color="auto"/>
            <w:right w:val="none" w:sz="0" w:space="0" w:color="auto"/>
          </w:divBdr>
        </w:div>
        <w:div w:id="143354610">
          <w:marLeft w:val="480"/>
          <w:marRight w:val="0"/>
          <w:marTop w:val="0"/>
          <w:marBottom w:val="0"/>
          <w:divBdr>
            <w:top w:val="none" w:sz="0" w:space="0" w:color="auto"/>
            <w:left w:val="none" w:sz="0" w:space="0" w:color="auto"/>
            <w:bottom w:val="none" w:sz="0" w:space="0" w:color="auto"/>
            <w:right w:val="none" w:sz="0" w:space="0" w:color="auto"/>
          </w:divBdr>
        </w:div>
        <w:div w:id="650056941">
          <w:marLeft w:val="480"/>
          <w:marRight w:val="0"/>
          <w:marTop w:val="0"/>
          <w:marBottom w:val="0"/>
          <w:divBdr>
            <w:top w:val="none" w:sz="0" w:space="0" w:color="auto"/>
            <w:left w:val="none" w:sz="0" w:space="0" w:color="auto"/>
            <w:bottom w:val="none" w:sz="0" w:space="0" w:color="auto"/>
            <w:right w:val="none" w:sz="0" w:space="0" w:color="auto"/>
          </w:divBdr>
        </w:div>
        <w:div w:id="197738118">
          <w:marLeft w:val="480"/>
          <w:marRight w:val="0"/>
          <w:marTop w:val="0"/>
          <w:marBottom w:val="0"/>
          <w:divBdr>
            <w:top w:val="none" w:sz="0" w:space="0" w:color="auto"/>
            <w:left w:val="none" w:sz="0" w:space="0" w:color="auto"/>
            <w:bottom w:val="none" w:sz="0" w:space="0" w:color="auto"/>
            <w:right w:val="none" w:sz="0" w:space="0" w:color="auto"/>
          </w:divBdr>
        </w:div>
        <w:div w:id="476073889">
          <w:marLeft w:val="480"/>
          <w:marRight w:val="0"/>
          <w:marTop w:val="0"/>
          <w:marBottom w:val="0"/>
          <w:divBdr>
            <w:top w:val="none" w:sz="0" w:space="0" w:color="auto"/>
            <w:left w:val="none" w:sz="0" w:space="0" w:color="auto"/>
            <w:bottom w:val="none" w:sz="0" w:space="0" w:color="auto"/>
            <w:right w:val="none" w:sz="0" w:space="0" w:color="auto"/>
          </w:divBdr>
        </w:div>
        <w:div w:id="1818645558">
          <w:marLeft w:val="480"/>
          <w:marRight w:val="0"/>
          <w:marTop w:val="0"/>
          <w:marBottom w:val="0"/>
          <w:divBdr>
            <w:top w:val="none" w:sz="0" w:space="0" w:color="auto"/>
            <w:left w:val="none" w:sz="0" w:space="0" w:color="auto"/>
            <w:bottom w:val="none" w:sz="0" w:space="0" w:color="auto"/>
            <w:right w:val="none" w:sz="0" w:space="0" w:color="auto"/>
          </w:divBdr>
        </w:div>
      </w:divsChild>
    </w:div>
    <w:div w:id="1650280387">
      <w:bodyDiv w:val="1"/>
      <w:marLeft w:val="0"/>
      <w:marRight w:val="0"/>
      <w:marTop w:val="0"/>
      <w:marBottom w:val="0"/>
      <w:divBdr>
        <w:top w:val="none" w:sz="0" w:space="0" w:color="auto"/>
        <w:left w:val="none" w:sz="0" w:space="0" w:color="auto"/>
        <w:bottom w:val="none" w:sz="0" w:space="0" w:color="auto"/>
        <w:right w:val="none" w:sz="0" w:space="0" w:color="auto"/>
      </w:divBdr>
      <w:divsChild>
        <w:div w:id="186018174">
          <w:marLeft w:val="480"/>
          <w:marRight w:val="0"/>
          <w:marTop w:val="0"/>
          <w:marBottom w:val="0"/>
          <w:divBdr>
            <w:top w:val="none" w:sz="0" w:space="0" w:color="auto"/>
            <w:left w:val="none" w:sz="0" w:space="0" w:color="auto"/>
            <w:bottom w:val="none" w:sz="0" w:space="0" w:color="auto"/>
            <w:right w:val="none" w:sz="0" w:space="0" w:color="auto"/>
          </w:divBdr>
        </w:div>
        <w:div w:id="1226070607">
          <w:marLeft w:val="480"/>
          <w:marRight w:val="0"/>
          <w:marTop w:val="0"/>
          <w:marBottom w:val="0"/>
          <w:divBdr>
            <w:top w:val="none" w:sz="0" w:space="0" w:color="auto"/>
            <w:left w:val="none" w:sz="0" w:space="0" w:color="auto"/>
            <w:bottom w:val="none" w:sz="0" w:space="0" w:color="auto"/>
            <w:right w:val="none" w:sz="0" w:space="0" w:color="auto"/>
          </w:divBdr>
        </w:div>
        <w:div w:id="1658924810">
          <w:marLeft w:val="480"/>
          <w:marRight w:val="0"/>
          <w:marTop w:val="0"/>
          <w:marBottom w:val="0"/>
          <w:divBdr>
            <w:top w:val="none" w:sz="0" w:space="0" w:color="auto"/>
            <w:left w:val="none" w:sz="0" w:space="0" w:color="auto"/>
            <w:bottom w:val="none" w:sz="0" w:space="0" w:color="auto"/>
            <w:right w:val="none" w:sz="0" w:space="0" w:color="auto"/>
          </w:divBdr>
        </w:div>
        <w:div w:id="868949856">
          <w:marLeft w:val="480"/>
          <w:marRight w:val="0"/>
          <w:marTop w:val="0"/>
          <w:marBottom w:val="0"/>
          <w:divBdr>
            <w:top w:val="none" w:sz="0" w:space="0" w:color="auto"/>
            <w:left w:val="none" w:sz="0" w:space="0" w:color="auto"/>
            <w:bottom w:val="none" w:sz="0" w:space="0" w:color="auto"/>
            <w:right w:val="none" w:sz="0" w:space="0" w:color="auto"/>
          </w:divBdr>
        </w:div>
        <w:div w:id="2102097961">
          <w:marLeft w:val="480"/>
          <w:marRight w:val="0"/>
          <w:marTop w:val="0"/>
          <w:marBottom w:val="0"/>
          <w:divBdr>
            <w:top w:val="none" w:sz="0" w:space="0" w:color="auto"/>
            <w:left w:val="none" w:sz="0" w:space="0" w:color="auto"/>
            <w:bottom w:val="none" w:sz="0" w:space="0" w:color="auto"/>
            <w:right w:val="none" w:sz="0" w:space="0" w:color="auto"/>
          </w:divBdr>
        </w:div>
        <w:div w:id="1135491965">
          <w:marLeft w:val="480"/>
          <w:marRight w:val="0"/>
          <w:marTop w:val="0"/>
          <w:marBottom w:val="0"/>
          <w:divBdr>
            <w:top w:val="none" w:sz="0" w:space="0" w:color="auto"/>
            <w:left w:val="none" w:sz="0" w:space="0" w:color="auto"/>
            <w:bottom w:val="none" w:sz="0" w:space="0" w:color="auto"/>
            <w:right w:val="none" w:sz="0" w:space="0" w:color="auto"/>
          </w:divBdr>
        </w:div>
        <w:div w:id="92550585">
          <w:marLeft w:val="480"/>
          <w:marRight w:val="0"/>
          <w:marTop w:val="0"/>
          <w:marBottom w:val="0"/>
          <w:divBdr>
            <w:top w:val="none" w:sz="0" w:space="0" w:color="auto"/>
            <w:left w:val="none" w:sz="0" w:space="0" w:color="auto"/>
            <w:bottom w:val="none" w:sz="0" w:space="0" w:color="auto"/>
            <w:right w:val="none" w:sz="0" w:space="0" w:color="auto"/>
          </w:divBdr>
        </w:div>
        <w:div w:id="165020890">
          <w:marLeft w:val="480"/>
          <w:marRight w:val="0"/>
          <w:marTop w:val="0"/>
          <w:marBottom w:val="0"/>
          <w:divBdr>
            <w:top w:val="none" w:sz="0" w:space="0" w:color="auto"/>
            <w:left w:val="none" w:sz="0" w:space="0" w:color="auto"/>
            <w:bottom w:val="none" w:sz="0" w:space="0" w:color="auto"/>
            <w:right w:val="none" w:sz="0" w:space="0" w:color="auto"/>
          </w:divBdr>
        </w:div>
        <w:div w:id="245043257">
          <w:marLeft w:val="480"/>
          <w:marRight w:val="0"/>
          <w:marTop w:val="0"/>
          <w:marBottom w:val="0"/>
          <w:divBdr>
            <w:top w:val="none" w:sz="0" w:space="0" w:color="auto"/>
            <w:left w:val="none" w:sz="0" w:space="0" w:color="auto"/>
            <w:bottom w:val="none" w:sz="0" w:space="0" w:color="auto"/>
            <w:right w:val="none" w:sz="0" w:space="0" w:color="auto"/>
          </w:divBdr>
        </w:div>
        <w:div w:id="1710957221">
          <w:marLeft w:val="480"/>
          <w:marRight w:val="0"/>
          <w:marTop w:val="0"/>
          <w:marBottom w:val="0"/>
          <w:divBdr>
            <w:top w:val="none" w:sz="0" w:space="0" w:color="auto"/>
            <w:left w:val="none" w:sz="0" w:space="0" w:color="auto"/>
            <w:bottom w:val="none" w:sz="0" w:space="0" w:color="auto"/>
            <w:right w:val="none" w:sz="0" w:space="0" w:color="auto"/>
          </w:divBdr>
        </w:div>
        <w:div w:id="777139587">
          <w:marLeft w:val="480"/>
          <w:marRight w:val="0"/>
          <w:marTop w:val="0"/>
          <w:marBottom w:val="0"/>
          <w:divBdr>
            <w:top w:val="none" w:sz="0" w:space="0" w:color="auto"/>
            <w:left w:val="none" w:sz="0" w:space="0" w:color="auto"/>
            <w:bottom w:val="none" w:sz="0" w:space="0" w:color="auto"/>
            <w:right w:val="none" w:sz="0" w:space="0" w:color="auto"/>
          </w:divBdr>
        </w:div>
        <w:div w:id="2086605868">
          <w:marLeft w:val="480"/>
          <w:marRight w:val="0"/>
          <w:marTop w:val="0"/>
          <w:marBottom w:val="0"/>
          <w:divBdr>
            <w:top w:val="none" w:sz="0" w:space="0" w:color="auto"/>
            <w:left w:val="none" w:sz="0" w:space="0" w:color="auto"/>
            <w:bottom w:val="none" w:sz="0" w:space="0" w:color="auto"/>
            <w:right w:val="none" w:sz="0" w:space="0" w:color="auto"/>
          </w:divBdr>
        </w:div>
        <w:div w:id="316300994">
          <w:marLeft w:val="480"/>
          <w:marRight w:val="0"/>
          <w:marTop w:val="0"/>
          <w:marBottom w:val="0"/>
          <w:divBdr>
            <w:top w:val="none" w:sz="0" w:space="0" w:color="auto"/>
            <w:left w:val="none" w:sz="0" w:space="0" w:color="auto"/>
            <w:bottom w:val="none" w:sz="0" w:space="0" w:color="auto"/>
            <w:right w:val="none" w:sz="0" w:space="0" w:color="auto"/>
          </w:divBdr>
        </w:div>
        <w:div w:id="1060372857">
          <w:marLeft w:val="480"/>
          <w:marRight w:val="0"/>
          <w:marTop w:val="0"/>
          <w:marBottom w:val="0"/>
          <w:divBdr>
            <w:top w:val="none" w:sz="0" w:space="0" w:color="auto"/>
            <w:left w:val="none" w:sz="0" w:space="0" w:color="auto"/>
            <w:bottom w:val="none" w:sz="0" w:space="0" w:color="auto"/>
            <w:right w:val="none" w:sz="0" w:space="0" w:color="auto"/>
          </w:divBdr>
        </w:div>
        <w:div w:id="442068799">
          <w:marLeft w:val="480"/>
          <w:marRight w:val="0"/>
          <w:marTop w:val="0"/>
          <w:marBottom w:val="0"/>
          <w:divBdr>
            <w:top w:val="none" w:sz="0" w:space="0" w:color="auto"/>
            <w:left w:val="none" w:sz="0" w:space="0" w:color="auto"/>
            <w:bottom w:val="none" w:sz="0" w:space="0" w:color="auto"/>
            <w:right w:val="none" w:sz="0" w:space="0" w:color="auto"/>
          </w:divBdr>
        </w:div>
        <w:div w:id="1334920104">
          <w:marLeft w:val="480"/>
          <w:marRight w:val="0"/>
          <w:marTop w:val="0"/>
          <w:marBottom w:val="0"/>
          <w:divBdr>
            <w:top w:val="none" w:sz="0" w:space="0" w:color="auto"/>
            <w:left w:val="none" w:sz="0" w:space="0" w:color="auto"/>
            <w:bottom w:val="none" w:sz="0" w:space="0" w:color="auto"/>
            <w:right w:val="none" w:sz="0" w:space="0" w:color="auto"/>
          </w:divBdr>
        </w:div>
        <w:div w:id="560553967">
          <w:marLeft w:val="480"/>
          <w:marRight w:val="0"/>
          <w:marTop w:val="0"/>
          <w:marBottom w:val="0"/>
          <w:divBdr>
            <w:top w:val="none" w:sz="0" w:space="0" w:color="auto"/>
            <w:left w:val="none" w:sz="0" w:space="0" w:color="auto"/>
            <w:bottom w:val="none" w:sz="0" w:space="0" w:color="auto"/>
            <w:right w:val="none" w:sz="0" w:space="0" w:color="auto"/>
          </w:divBdr>
        </w:div>
        <w:div w:id="1705985876">
          <w:marLeft w:val="480"/>
          <w:marRight w:val="0"/>
          <w:marTop w:val="0"/>
          <w:marBottom w:val="0"/>
          <w:divBdr>
            <w:top w:val="none" w:sz="0" w:space="0" w:color="auto"/>
            <w:left w:val="none" w:sz="0" w:space="0" w:color="auto"/>
            <w:bottom w:val="none" w:sz="0" w:space="0" w:color="auto"/>
            <w:right w:val="none" w:sz="0" w:space="0" w:color="auto"/>
          </w:divBdr>
        </w:div>
      </w:divsChild>
    </w:div>
    <w:div w:id="1650397189">
      <w:bodyDiv w:val="1"/>
      <w:marLeft w:val="0"/>
      <w:marRight w:val="0"/>
      <w:marTop w:val="0"/>
      <w:marBottom w:val="0"/>
      <w:divBdr>
        <w:top w:val="none" w:sz="0" w:space="0" w:color="auto"/>
        <w:left w:val="none" w:sz="0" w:space="0" w:color="auto"/>
        <w:bottom w:val="none" w:sz="0" w:space="0" w:color="auto"/>
        <w:right w:val="none" w:sz="0" w:space="0" w:color="auto"/>
      </w:divBdr>
      <w:divsChild>
        <w:div w:id="1278293151">
          <w:marLeft w:val="480"/>
          <w:marRight w:val="0"/>
          <w:marTop w:val="0"/>
          <w:marBottom w:val="0"/>
          <w:divBdr>
            <w:top w:val="none" w:sz="0" w:space="0" w:color="auto"/>
            <w:left w:val="none" w:sz="0" w:space="0" w:color="auto"/>
            <w:bottom w:val="none" w:sz="0" w:space="0" w:color="auto"/>
            <w:right w:val="none" w:sz="0" w:space="0" w:color="auto"/>
          </w:divBdr>
        </w:div>
        <w:div w:id="1528449369">
          <w:marLeft w:val="480"/>
          <w:marRight w:val="0"/>
          <w:marTop w:val="0"/>
          <w:marBottom w:val="0"/>
          <w:divBdr>
            <w:top w:val="none" w:sz="0" w:space="0" w:color="auto"/>
            <w:left w:val="none" w:sz="0" w:space="0" w:color="auto"/>
            <w:bottom w:val="none" w:sz="0" w:space="0" w:color="auto"/>
            <w:right w:val="none" w:sz="0" w:space="0" w:color="auto"/>
          </w:divBdr>
        </w:div>
        <w:div w:id="499007345">
          <w:marLeft w:val="480"/>
          <w:marRight w:val="0"/>
          <w:marTop w:val="0"/>
          <w:marBottom w:val="0"/>
          <w:divBdr>
            <w:top w:val="none" w:sz="0" w:space="0" w:color="auto"/>
            <w:left w:val="none" w:sz="0" w:space="0" w:color="auto"/>
            <w:bottom w:val="none" w:sz="0" w:space="0" w:color="auto"/>
            <w:right w:val="none" w:sz="0" w:space="0" w:color="auto"/>
          </w:divBdr>
        </w:div>
        <w:div w:id="241842749">
          <w:marLeft w:val="480"/>
          <w:marRight w:val="0"/>
          <w:marTop w:val="0"/>
          <w:marBottom w:val="0"/>
          <w:divBdr>
            <w:top w:val="none" w:sz="0" w:space="0" w:color="auto"/>
            <w:left w:val="none" w:sz="0" w:space="0" w:color="auto"/>
            <w:bottom w:val="none" w:sz="0" w:space="0" w:color="auto"/>
            <w:right w:val="none" w:sz="0" w:space="0" w:color="auto"/>
          </w:divBdr>
        </w:div>
        <w:div w:id="583615529">
          <w:marLeft w:val="480"/>
          <w:marRight w:val="0"/>
          <w:marTop w:val="0"/>
          <w:marBottom w:val="0"/>
          <w:divBdr>
            <w:top w:val="none" w:sz="0" w:space="0" w:color="auto"/>
            <w:left w:val="none" w:sz="0" w:space="0" w:color="auto"/>
            <w:bottom w:val="none" w:sz="0" w:space="0" w:color="auto"/>
            <w:right w:val="none" w:sz="0" w:space="0" w:color="auto"/>
          </w:divBdr>
        </w:div>
        <w:div w:id="1484464030">
          <w:marLeft w:val="480"/>
          <w:marRight w:val="0"/>
          <w:marTop w:val="0"/>
          <w:marBottom w:val="0"/>
          <w:divBdr>
            <w:top w:val="none" w:sz="0" w:space="0" w:color="auto"/>
            <w:left w:val="none" w:sz="0" w:space="0" w:color="auto"/>
            <w:bottom w:val="none" w:sz="0" w:space="0" w:color="auto"/>
            <w:right w:val="none" w:sz="0" w:space="0" w:color="auto"/>
          </w:divBdr>
        </w:div>
        <w:div w:id="1332947751">
          <w:marLeft w:val="480"/>
          <w:marRight w:val="0"/>
          <w:marTop w:val="0"/>
          <w:marBottom w:val="0"/>
          <w:divBdr>
            <w:top w:val="none" w:sz="0" w:space="0" w:color="auto"/>
            <w:left w:val="none" w:sz="0" w:space="0" w:color="auto"/>
            <w:bottom w:val="none" w:sz="0" w:space="0" w:color="auto"/>
            <w:right w:val="none" w:sz="0" w:space="0" w:color="auto"/>
          </w:divBdr>
        </w:div>
        <w:div w:id="1302493366">
          <w:marLeft w:val="480"/>
          <w:marRight w:val="0"/>
          <w:marTop w:val="0"/>
          <w:marBottom w:val="0"/>
          <w:divBdr>
            <w:top w:val="none" w:sz="0" w:space="0" w:color="auto"/>
            <w:left w:val="none" w:sz="0" w:space="0" w:color="auto"/>
            <w:bottom w:val="none" w:sz="0" w:space="0" w:color="auto"/>
            <w:right w:val="none" w:sz="0" w:space="0" w:color="auto"/>
          </w:divBdr>
        </w:div>
        <w:div w:id="349259346">
          <w:marLeft w:val="480"/>
          <w:marRight w:val="0"/>
          <w:marTop w:val="0"/>
          <w:marBottom w:val="0"/>
          <w:divBdr>
            <w:top w:val="none" w:sz="0" w:space="0" w:color="auto"/>
            <w:left w:val="none" w:sz="0" w:space="0" w:color="auto"/>
            <w:bottom w:val="none" w:sz="0" w:space="0" w:color="auto"/>
            <w:right w:val="none" w:sz="0" w:space="0" w:color="auto"/>
          </w:divBdr>
        </w:div>
        <w:div w:id="517352170">
          <w:marLeft w:val="480"/>
          <w:marRight w:val="0"/>
          <w:marTop w:val="0"/>
          <w:marBottom w:val="0"/>
          <w:divBdr>
            <w:top w:val="none" w:sz="0" w:space="0" w:color="auto"/>
            <w:left w:val="none" w:sz="0" w:space="0" w:color="auto"/>
            <w:bottom w:val="none" w:sz="0" w:space="0" w:color="auto"/>
            <w:right w:val="none" w:sz="0" w:space="0" w:color="auto"/>
          </w:divBdr>
        </w:div>
        <w:div w:id="27024242">
          <w:marLeft w:val="480"/>
          <w:marRight w:val="0"/>
          <w:marTop w:val="0"/>
          <w:marBottom w:val="0"/>
          <w:divBdr>
            <w:top w:val="none" w:sz="0" w:space="0" w:color="auto"/>
            <w:left w:val="none" w:sz="0" w:space="0" w:color="auto"/>
            <w:bottom w:val="none" w:sz="0" w:space="0" w:color="auto"/>
            <w:right w:val="none" w:sz="0" w:space="0" w:color="auto"/>
          </w:divBdr>
        </w:div>
        <w:div w:id="1151870824">
          <w:marLeft w:val="480"/>
          <w:marRight w:val="0"/>
          <w:marTop w:val="0"/>
          <w:marBottom w:val="0"/>
          <w:divBdr>
            <w:top w:val="none" w:sz="0" w:space="0" w:color="auto"/>
            <w:left w:val="none" w:sz="0" w:space="0" w:color="auto"/>
            <w:bottom w:val="none" w:sz="0" w:space="0" w:color="auto"/>
            <w:right w:val="none" w:sz="0" w:space="0" w:color="auto"/>
          </w:divBdr>
        </w:div>
        <w:div w:id="1962102400">
          <w:marLeft w:val="480"/>
          <w:marRight w:val="0"/>
          <w:marTop w:val="0"/>
          <w:marBottom w:val="0"/>
          <w:divBdr>
            <w:top w:val="none" w:sz="0" w:space="0" w:color="auto"/>
            <w:left w:val="none" w:sz="0" w:space="0" w:color="auto"/>
            <w:bottom w:val="none" w:sz="0" w:space="0" w:color="auto"/>
            <w:right w:val="none" w:sz="0" w:space="0" w:color="auto"/>
          </w:divBdr>
        </w:div>
        <w:div w:id="1698576172">
          <w:marLeft w:val="480"/>
          <w:marRight w:val="0"/>
          <w:marTop w:val="0"/>
          <w:marBottom w:val="0"/>
          <w:divBdr>
            <w:top w:val="none" w:sz="0" w:space="0" w:color="auto"/>
            <w:left w:val="none" w:sz="0" w:space="0" w:color="auto"/>
            <w:bottom w:val="none" w:sz="0" w:space="0" w:color="auto"/>
            <w:right w:val="none" w:sz="0" w:space="0" w:color="auto"/>
          </w:divBdr>
        </w:div>
        <w:div w:id="287585196">
          <w:marLeft w:val="480"/>
          <w:marRight w:val="0"/>
          <w:marTop w:val="0"/>
          <w:marBottom w:val="0"/>
          <w:divBdr>
            <w:top w:val="none" w:sz="0" w:space="0" w:color="auto"/>
            <w:left w:val="none" w:sz="0" w:space="0" w:color="auto"/>
            <w:bottom w:val="none" w:sz="0" w:space="0" w:color="auto"/>
            <w:right w:val="none" w:sz="0" w:space="0" w:color="auto"/>
          </w:divBdr>
        </w:div>
        <w:div w:id="715277241">
          <w:marLeft w:val="480"/>
          <w:marRight w:val="0"/>
          <w:marTop w:val="0"/>
          <w:marBottom w:val="0"/>
          <w:divBdr>
            <w:top w:val="none" w:sz="0" w:space="0" w:color="auto"/>
            <w:left w:val="none" w:sz="0" w:space="0" w:color="auto"/>
            <w:bottom w:val="none" w:sz="0" w:space="0" w:color="auto"/>
            <w:right w:val="none" w:sz="0" w:space="0" w:color="auto"/>
          </w:divBdr>
        </w:div>
        <w:div w:id="1281766496">
          <w:marLeft w:val="480"/>
          <w:marRight w:val="0"/>
          <w:marTop w:val="0"/>
          <w:marBottom w:val="0"/>
          <w:divBdr>
            <w:top w:val="none" w:sz="0" w:space="0" w:color="auto"/>
            <w:left w:val="none" w:sz="0" w:space="0" w:color="auto"/>
            <w:bottom w:val="none" w:sz="0" w:space="0" w:color="auto"/>
            <w:right w:val="none" w:sz="0" w:space="0" w:color="auto"/>
          </w:divBdr>
        </w:div>
        <w:div w:id="1095325261">
          <w:marLeft w:val="480"/>
          <w:marRight w:val="0"/>
          <w:marTop w:val="0"/>
          <w:marBottom w:val="0"/>
          <w:divBdr>
            <w:top w:val="none" w:sz="0" w:space="0" w:color="auto"/>
            <w:left w:val="none" w:sz="0" w:space="0" w:color="auto"/>
            <w:bottom w:val="none" w:sz="0" w:space="0" w:color="auto"/>
            <w:right w:val="none" w:sz="0" w:space="0" w:color="auto"/>
          </w:divBdr>
        </w:div>
        <w:div w:id="537745036">
          <w:marLeft w:val="480"/>
          <w:marRight w:val="0"/>
          <w:marTop w:val="0"/>
          <w:marBottom w:val="0"/>
          <w:divBdr>
            <w:top w:val="none" w:sz="0" w:space="0" w:color="auto"/>
            <w:left w:val="none" w:sz="0" w:space="0" w:color="auto"/>
            <w:bottom w:val="none" w:sz="0" w:space="0" w:color="auto"/>
            <w:right w:val="none" w:sz="0" w:space="0" w:color="auto"/>
          </w:divBdr>
        </w:div>
        <w:div w:id="1451972523">
          <w:marLeft w:val="480"/>
          <w:marRight w:val="0"/>
          <w:marTop w:val="0"/>
          <w:marBottom w:val="0"/>
          <w:divBdr>
            <w:top w:val="none" w:sz="0" w:space="0" w:color="auto"/>
            <w:left w:val="none" w:sz="0" w:space="0" w:color="auto"/>
            <w:bottom w:val="none" w:sz="0" w:space="0" w:color="auto"/>
            <w:right w:val="none" w:sz="0" w:space="0" w:color="auto"/>
          </w:divBdr>
        </w:div>
        <w:div w:id="1509557786">
          <w:marLeft w:val="480"/>
          <w:marRight w:val="0"/>
          <w:marTop w:val="0"/>
          <w:marBottom w:val="0"/>
          <w:divBdr>
            <w:top w:val="none" w:sz="0" w:space="0" w:color="auto"/>
            <w:left w:val="none" w:sz="0" w:space="0" w:color="auto"/>
            <w:bottom w:val="none" w:sz="0" w:space="0" w:color="auto"/>
            <w:right w:val="none" w:sz="0" w:space="0" w:color="auto"/>
          </w:divBdr>
        </w:div>
        <w:div w:id="441219679">
          <w:marLeft w:val="480"/>
          <w:marRight w:val="0"/>
          <w:marTop w:val="0"/>
          <w:marBottom w:val="0"/>
          <w:divBdr>
            <w:top w:val="none" w:sz="0" w:space="0" w:color="auto"/>
            <w:left w:val="none" w:sz="0" w:space="0" w:color="auto"/>
            <w:bottom w:val="none" w:sz="0" w:space="0" w:color="auto"/>
            <w:right w:val="none" w:sz="0" w:space="0" w:color="auto"/>
          </w:divBdr>
        </w:div>
        <w:div w:id="1371152588">
          <w:marLeft w:val="480"/>
          <w:marRight w:val="0"/>
          <w:marTop w:val="0"/>
          <w:marBottom w:val="0"/>
          <w:divBdr>
            <w:top w:val="none" w:sz="0" w:space="0" w:color="auto"/>
            <w:left w:val="none" w:sz="0" w:space="0" w:color="auto"/>
            <w:bottom w:val="none" w:sz="0" w:space="0" w:color="auto"/>
            <w:right w:val="none" w:sz="0" w:space="0" w:color="auto"/>
          </w:divBdr>
        </w:div>
      </w:divsChild>
    </w:div>
    <w:div w:id="1656445149">
      <w:bodyDiv w:val="1"/>
      <w:marLeft w:val="0"/>
      <w:marRight w:val="0"/>
      <w:marTop w:val="0"/>
      <w:marBottom w:val="0"/>
      <w:divBdr>
        <w:top w:val="none" w:sz="0" w:space="0" w:color="auto"/>
        <w:left w:val="none" w:sz="0" w:space="0" w:color="auto"/>
        <w:bottom w:val="none" w:sz="0" w:space="0" w:color="auto"/>
        <w:right w:val="none" w:sz="0" w:space="0" w:color="auto"/>
      </w:divBdr>
    </w:div>
    <w:div w:id="1659966327">
      <w:bodyDiv w:val="1"/>
      <w:marLeft w:val="0"/>
      <w:marRight w:val="0"/>
      <w:marTop w:val="0"/>
      <w:marBottom w:val="0"/>
      <w:divBdr>
        <w:top w:val="none" w:sz="0" w:space="0" w:color="auto"/>
        <w:left w:val="none" w:sz="0" w:space="0" w:color="auto"/>
        <w:bottom w:val="none" w:sz="0" w:space="0" w:color="auto"/>
        <w:right w:val="none" w:sz="0" w:space="0" w:color="auto"/>
      </w:divBdr>
    </w:div>
    <w:div w:id="1667049951">
      <w:bodyDiv w:val="1"/>
      <w:marLeft w:val="0"/>
      <w:marRight w:val="0"/>
      <w:marTop w:val="0"/>
      <w:marBottom w:val="0"/>
      <w:divBdr>
        <w:top w:val="none" w:sz="0" w:space="0" w:color="auto"/>
        <w:left w:val="none" w:sz="0" w:space="0" w:color="auto"/>
        <w:bottom w:val="none" w:sz="0" w:space="0" w:color="auto"/>
        <w:right w:val="none" w:sz="0" w:space="0" w:color="auto"/>
      </w:divBdr>
      <w:divsChild>
        <w:div w:id="455100091">
          <w:marLeft w:val="640"/>
          <w:marRight w:val="0"/>
          <w:marTop w:val="0"/>
          <w:marBottom w:val="0"/>
          <w:divBdr>
            <w:top w:val="none" w:sz="0" w:space="0" w:color="auto"/>
            <w:left w:val="none" w:sz="0" w:space="0" w:color="auto"/>
            <w:bottom w:val="none" w:sz="0" w:space="0" w:color="auto"/>
            <w:right w:val="none" w:sz="0" w:space="0" w:color="auto"/>
          </w:divBdr>
        </w:div>
        <w:div w:id="1976983907">
          <w:marLeft w:val="640"/>
          <w:marRight w:val="0"/>
          <w:marTop w:val="0"/>
          <w:marBottom w:val="0"/>
          <w:divBdr>
            <w:top w:val="none" w:sz="0" w:space="0" w:color="auto"/>
            <w:left w:val="none" w:sz="0" w:space="0" w:color="auto"/>
            <w:bottom w:val="none" w:sz="0" w:space="0" w:color="auto"/>
            <w:right w:val="none" w:sz="0" w:space="0" w:color="auto"/>
          </w:divBdr>
        </w:div>
        <w:div w:id="2041663384">
          <w:marLeft w:val="640"/>
          <w:marRight w:val="0"/>
          <w:marTop w:val="0"/>
          <w:marBottom w:val="0"/>
          <w:divBdr>
            <w:top w:val="none" w:sz="0" w:space="0" w:color="auto"/>
            <w:left w:val="none" w:sz="0" w:space="0" w:color="auto"/>
            <w:bottom w:val="none" w:sz="0" w:space="0" w:color="auto"/>
            <w:right w:val="none" w:sz="0" w:space="0" w:color="auto"/>
          </w:divBdr>
        </w:div>
        <w:div w:id="2065524101">
          <w:marLeft w:val="640"/>
          <w:marRight w:val="0"/>
          <w:marTop w:val="0"/>
          <w:marBottom w:val="0"/>
          <w:divBdr>
            <w:top w:val="none" w:sz="0" w:space="0" w:color="auto"/>
            <w:left w:val="none" w:sz="0" w:space="0" w:color="auto"/>
            <w:bottom w:val="none" w:sz="0" w:space="0" w:color="auto"/>
            <w:right w:val="none" w:sz="0" w:space="0" w:color="auto"/>
          </w:divBdr>
        </w:div>
        <w:div w:id="1086264749">
          <w:marLeft w:val="640"/>
          <w:marRight w:val="0"/>
          <w:marTop w:val="0"/>
          <w:marBottom w:val="0"/>
          <w:divBdr>
            <w:top w:val="none" w:sz="0" w:space="0" w:color="auto"/>
            <w:left w:val="none" w:sz="0" w:space="0" w:color="auto"/>
            <w:bottom w:val="none" w:sz="0" w:space="0" w:color="auto"/>
            <w:right w:val="none" w:sz="0" w:space="0" w:color="auto"/>
          </w:divBdr>
        </w:div>
        <w:div w:id="1884321422">
          <w:marLeft w:val="640"/>
          <w:marRight w:val="0"/>
          <w:marTop w:val="0"/>
          <w:marBottom w:val="0"/>
          <w:divBdr>
            <w:top w:val="none" w:sz="0" w:space="0" w:color="auto"/>
            <w:left w:val="none" w:sz="0" w:space="0" w:color="auto"/>
            <w:bottom w:val="none" w:sz="0" w:space="0" w:color="auto"/>
            <w:right w:val="none" w:sz="0" w:space="0" w:color="auto"/>
          </w:divBdr>
        </w:div>
        <w:div w:id="1966614623">
          <w:marLeft w:val="640"/>
          <w:marRight w:val="0"/>
          <w:marTop w:val="0"/>
          <w:marBottom w:val="0"/>
          <w:divBdr>
            <w:top w:val="none" w:sz="0" w:space="0" w:color="auto"/>
            <w:left w:val="none" w:sz="0" w:space="0" w:color="auto"/>
            <w:bottom w:val="none" w:sz="0" w:space="0" w:color="auto"/>
            <w:right w:val="none" w:sz="0" w:space="0" w:color="auto"/>
          </w:divBdr>
        </w:div>
        <w:div w:id="1632326145">
          <w:marLeft w:val="640"/>
          <w:marRight w:val="0"/>
          <w:marTop w:val="0"/>
          <w:marBottom w:val="0"/>
          <w:divBdr>
            <w:top w:val="none" w:sz="0" w:space="0" w:color="auto"/>
            <w:left w:val="none" w:sz="0" w:space="0" w:color="auto"/>
            <w:bottom w:val="none" w:sz="0" w:space="0" w:color="auto"/>
            <w:right w:val="none" w:sz="0" w:space="0" w:color="auto"/>
          </w:divBdr>
        </w:div>
        <w:div w:id="97065765">
          <w:marLeft w:val="640"/>
          <w:marRight w:val="0"/>
          <w:marTop w:val="0"/>
          <w:marBottom w:val="0"/>
          <w:divBdr>
            <w:top w:val="none" w:sz="0" w:space="0" w:color="auto"/>
            <w:left w:val="none" w:sz="0" w:space="0" w:color="auto"/>
            <w:bottom w:val="none" w:sz="0" w:space="0" w:color="auto"/>
            <w:right w:val="none" w:sz="0" w:space="0" w:color="auto"/>
          </w:divBdr>
        </w:div>
        <w:div w:id="1127120741">
          <w:marLeft w:val="640"/>
          <w:marRight w:val="0"/>
          <w:marTop w:val="0"/>
          <w:marBottom w:val="0"/>
          <w:divBdr>
            <w:top w:val="none" w:sz="0" w:space="0" w:color="auto"/>
            <w:left w:val="none" w:sz="0" w:space="0" w:color="auto"/>
            <w:bottom w:val="none" w:sz="0" w:space="0" w:color="auto"/>
            <w:right w:val="none" w:sz="0" w:space="0" w:color="auto"/>
          </w:divBdr>
        </w:div>
        <w:div w:id="1403257448">
          <w:marLeft w:val="640"/>
          <w:marRight w:val="0"/>
          <w:marTop w:val="0"/>
          <w:marBottom w:val="0"/>
          <w:divBdr>
            <w:top w:val="none" w:sz="0" w:space="0" w:color="auto"/>
            <w:left w:val="none" w:sz="0" w:space="0" w:color="auto"/>
            <w:bottom w:val="none" w:sz="0" w:space="0" w:color="auto"/>
            <w:right w:val="none" w:sz="0" w:space="0" w:color="auto"/>
          </w:divBdr>
        </w:div>
        <w:div w:id="464742164">
          <w:marLeft w:val="640"/>
          <w:marRight w:val="0"/>
          <w:marTop w:val="0"/>
          <w:marBottom w:val="0"/>
          <w:divBdr>
            <w:top w:val="none" w:sz="0" w:space="0" w:color="auto"/>
            <w:left w:val="none" w:sz="0" w:space="0" w:color="auto"/>
            <w:bottom w:val="none" w:sz="0" w:space="0" w:color="auto"/>
            <w:right w:val="none" w:sz="0" w:space="0" w:color="auto"/>
          </w:divBdr>
        </w:div>
        <w:div w:id="104155829">
          <w:marLeft w:val="640"/>
          <w:marRight w:val="0"/>
          <w:marTop w:val="0"/>
          <w:marBottom w:val="0"/>
          <w:divBdr>
            <w:top w:val="none" w:sz="0" w:space="0" w:color="auto"/>
            <w:left w:val="none" w:sz="0" w:space="0" w:color="auto"/>
            <w:bottom w:val="none" w:sz="0" w:space="0" w:color="auto"/>
            <w:right w:val="none" w:sz="0" w:space="0" w:color="auto"/>
          </w:divBdr>
        </w:div>
        <w:div w:id="1543402796">
          <w:marLeft w:val="640"/>
          <w:marRight w:val="0"/>
          <w:marTop w:val="0"/>
          <w:marBottom w:val="0"/>
          <w:divBdr>
            <w:top w:val="none" w:sz="0" w:space="0" w:color="auto"/>
            <w:left w:val="none" w:sz="0" w:space="0" w:color="auto"/>
            <w:bottom w:val="none" w:sz="0" w:space="0" w:color="auto"/>
            <w:right w:val="none" w:sz="0" w:space="0" w:color="auto"/>
          </w:divBdr>
        </w:div>
        <w:div w:id="637106873">
          <w:marLeft w:val="640"/>
          <w:marRight w:val="0"/>
          <w:marTop w:val="0"/>
          <w:marBottom w:val="0"/>
          <w:divBdr>
            <w:top w:val="none" w:sz="0" w:space="0" w:color="auto"/>
            <w:left w:val="none" w:sz="0" w:space="0" w:color="auto"/>
            <w:bottom w:val="none" w:sz="0" w:space="0" w:color="auto"/>
            <w:right w:val="none" w:sz="0" w:space="0" w:color="auto"/>
          </w:divBdr>
        </w:div>
        <w:div w:id="95054475">
          <w:marLeft w:val="640"/>
          <w:marRight w:val="0"/>
          <w:marTop w:val="0"/>
          <w:marBottom w:val="0"/>
          <w:divBdr>
            <w:top w:val="none" w:sz="0" w:space="0" w:color="auto"/>
            <w:left w:val="none" w:sz="0" w:space="0" w:color="auto"/>
            <w:bottom w:val="none" w:sz="0" w:space="0" w:color="auto"/>
            <w:right w:val="none" w:sz="0" w:space="0" w:color="auto"/>
          </w:divBdr>
        </w:div>
        <w:div w:id="1193567235">
          <w:marLeft w:val="640"/>
          <w:marRight w:val="0"/>
          <w:marTop w:val="0"/>
          <w:marBottom w:val="0"/>
          <w:divBdr>
            <w:top w:val="none" w:sz="0" w:space="0" w:color="auto"/>
            <w:left w:val="none" w:sz="0" w:space="0" w:color="auto"/>
            <w:bottom w:val="none" w:sz="0" w:space="0" w:color="auto"/>
            <w:right w:val="none" w:sz="0" w:space="0" w:color="auto"/>
          </w:divBdr>
        </w:div>
        <w:div w:id="2082290892">
          <w:marLeft w:val="640"/>
          <w:marRight w:val="0"/>
          <w:marTop w:val="0"/>
          <w:marBottom w:val="0"/>
          <w:divBdr>
            <w:top w:val="none" w:sz="0" w:space="0" w:color="auto"/>
            <w:left w:val="none" w:sz="0" w:space="0" w:color="auto"/>
            <w:bottom w:val="none" w:sz="0" w:space="0" w:color="auto"/>
            <w:right w:val="none" w:sz="0" w:space="0" w:color="auto"/>
          </w:divBdr>
        </w:div>
        <w:div w:id="947009335">
          <w:marLeft w:val="640"/>
          <w:marRight w:val="0"/>
          <w:marTop w:val="0"/>
          <w:marBottom w:val="0"/>
          <w:divBdr>
            <w:top w:val="none" w:sz="0" w:space="0" w:color="auto"/>
            <w:left w:val="none" w:sz="0" w:space="0" w:color="auto"/>
            <w:bottom w:val="none" w:sz="0" w:space="0" w:color="auto"/>
            <w:right w:val="none" w:sz="0" w:space="0" w:color="auto"/>
          </w:divBdr>
        </w:div>
        <w:div w:id="1466119997">
          <w:marLeft w:val="640"/>
          <w:marRight w:val="0"/>
          <w:marTop w:val="0"/>
          <w:marBottom w:val="0"/>
          <w:divBdr>
            <w:top w:val="none" w:sz="0" w:space="0" w:color="auto"/>
            <w:left w:val="none" w:sz="0" w:space="0" w:color="auto"/>
            <w:bottom w:val="none" w:sz="0" w:space="0" w:color="auto"/>
            <w:right w:val="none" w:sz="0" w:space="0" w:color="auto"/>
          </w:divBdr>
        </w:div>
        <w:div w:id="1662199339">
          <w:marLeft w:val="640"/>
          <w:marRight w:val="0"/>
          <w:marTop w:val="0"/>
          <w:marBottom w:val="0"/>
          <w:divBdr>
            <w:top w:val="none" w:sz="0" w:space="0" w:color="auto"/>
            <w:left w:val="none" w:sz="0" w:space="0" w:color="auto"/>
            <w:bottom w:val="none" w:sz="0" w:space="0" w:color="auto"/>
            <w:right w:val="none" w:sz="0" w:space="0" w:color="auto"/>
          </w:divBdr>
        </w:div>
        <w:div w:id="1915167840">
          <w:marLeft w:val="640"/>
          <w:marRight w:val="0"/>
          <w:marTop w:val="0"/>
          <w:marBottom w:val="0"/>
          <w:divBdr>
            <w:top w:val="none" w:sz="0" w:space="0" w:color="auto"/>
            <w:left w:val="none" w:sz="0" w:space="0" w:color="auto"/>
            <w:bottom w:val="none" w:sz="0" w:space="0" w:color="auto"/>
            <w:right w:val="none" w:sz="0" w:space="0" w:color="auto"/>
          </w:divBdr>
        </w:div>
        <w:div w:id="2040666796">
          <w:marLeft w:val="640"/>
          <w:marRight w:val="0"/>
          <w:marTop w:val="0"/>
          <w:marBottom w:val="0"/>
          <w:divBdr>
            <w:top w:val="none" w:sz="0" w:space="0" w:color="auto"/>
            <w:left w:val="none" w:sz="0" w:space="0" w:color="auto"/>
            <w:bottom w:val="none" w:sz="0" w:space="0" w:color="auto"/>
            <w:right w:val="none" w:sz="0" w:space="0" w:color="auto"/>
          </w:divBdr>
        </w:div>
        <w:div w:id="1422095244">
          <w:marLeft w:val="640"/>
          <w:marRight w:val="0"/>
          <w:marTop w:val="0"/>
          <w:marBottom w:val="0"/>
          <w:divBdr>
            <w:top w:val="none" w:sz="0" w:space="0" w:color="auto"/>
            <w:left w:val="none" w:sz="0" w:space="0" w:color="auto"/>
            <w:bottom w:val="none" w:sz="0" w:space="0" w:color="auto"/>
            <w:right w:val="none" w:sz="0" w:space="0" w:color="auto"/>
          </w:divBdr>
        </w:div>
        <w:div w:id="281425730">
          <w:marLeft w:val="640"/>
          <w:marRight w:val="0"/>
          <w:marTop w:val="0"/>
          <w:marBottom w:val="0"/>
          <w:divBdr>
            <w:top w:val="none" w:sz="0" w:space="0" w:color="auto"/>
            <w:left w:val="none" w:sz="0" w:space="0" w:color="auto"/>
            <w:bottom w:val="none" w:sz="0" w:space="0" w:color="auto"/>
            <w:right w:val="none" w:sz="0" w:space="0" w:color="auto"/>
          </w:divBdr>
        </w:div>
        <w:div w:id="336350284">
          <w:marLeft w:val="640"/>
          <w:marRight w:val="0"/>
          <w:marTop w:val="0"/>
          <w:marBottom w:val="0"/>
          <w:divBdr>
            <w:top w:val="none" w:sz="0" w:space="0" w:color="auto"/>
            <w:left w:val="none" w:sz="0" w:space="0" w:color="auto"/>
            <w:bottom w:val="none" w:sz="0" w:space="0" w:color="auto"/>
            <w:right w:val="none" w:sz="0" w:space="0" w:color="auto"/>
          </w:divBdr>
        </w:div>
        <w:div w:id="982386341">
          <w:marLeft w:val="640"/>
          <w:marRight w:val="0"/>
          <w:marTop w:val="0"/>
          <w:marBottom w:val="0"/>
          <w:divBdr>
            <w:top w:val="none" w:sz="0" w:space="0" w:color="auto"/>
            <w:left w:val="none" w:sz="0" w:space="0" w:color="auto"/>
            <w:bottom w:val="none" w:sz="0" w:space="0" w:color="auto"/>
            <w:right w:val="none" w:sz="0" w:space="0" w:color="auto"/>
          </w:divBdr>
        </w:div>
        <w:div w:id="1073049073">
          <w:marLeft w:val="640"/>
          <w:marRight w:val="0"/>
          <w:marTop w:val="0"/>
          <w:marBottom w:val="0"/>
          <w:divBdr>
            <w:top w:val="none" w:sz="0" w:space="0" w:color="auto"/>
            <w:left w:val="none" w:sz="0" w:space="0" w:color="auto"/>
            <w:bottom w:val="none" w:sz="0" w:space="0" w:color="auto"/>
            <w:right w:val="none" w:sz="0" w:space="0" w:color="auto"/>
          </w:divBdr>
        </w:div>
        <w:div w:id="256712586">
          <w:marLeft w:val="640"/>
          <w:marRight w:val="0"/>
          <w:marTop w:val="0"/>
          <w:marBottom w:val="0"/>
          <w:divBdr>
            <w:top w:val="none" w:sz="0" w:space="0" w:color="auto"/>
            <w:left w:val="none" w:sz="0" w:space="0" w:color="auto"/>
            <w:bottom w:val="none" w:sz="0" w:space="0" w:color="auto"/>
            <w:right w:val="none" w:sz="0" w:space="0" w:color="auto"/>
          </w:divBdr>
        </w:div>
        <w:div w:id="1249726374">
          <w:marLeft w:val="640"/>
          <w:marRight w:val="0"/>
          <w:marTop w:val="0"/>
          <w:marBottom w:val="0"/>
          <w:divBdr>
            <w:top w:val="none" w:sz="0" w:space="0" w:color="auto"/>
            <w:left w:val="none" w:sz="0" w:space="0" w:color="auto"/>
            <w:bottom w:val="none" w:sz="0" w:space="0" w:color="auto"/>
            <w:right w:val="none" w:sz="0" w:space="0" w:color="auto"/>
          </w:divBdr>
        </w:div>
        <w:div w:id="1735590440">
          <w:marLeft w:val="640"/>
          <w:marRight w:val="0"/>
          <w:marTop w:val="0"/>
          <w:marBottom w:val="0"/>
          <w:divBdr>
            <w:top w:val="none" w:sz="0" w:space="0" w:color="auto"/>
            <w:left w:val="none" w:sz="0" w:space="0" w:color="auto"/>
            <w:bottom w:val="none" w:sz="0" w:space="0" w:color="auto"/>
            <w:right w:val="none" w:sz="0" w:space="0" w:color="auto"/>
          </w:divBdr>
        </w:div>
        <w:div w:id="719477701">
          <w:marLeft w:val="640"/>
          <w:marRight w:val="0"/>
          <w:marTop w:val="0"/>
          <w:marBottom w:val="0"/>
          <w:divBdr>
            <w:top w:val="none" w:sz="0" w:space="0" w:color="auto"/>
            <w:left w:val="none" w:sz="0" w:space="0" w:color="auto"/>
            <w:bottom w:val="none" w:sz="0" w:space="0" w:color="auto"/>
            <w:right w:val="none" w:sz="0" w:space="0" w:color="auto"/>
          </w:divBdr>
        </w:div>
        <w:div w:id="986086339">
          <w:marLeft w:val="640"/>
          <w:marRight w:val="0"/>
          <w:marTop w:val="0"/>
          <w:marBottom w:val="0"/>
          <w:divBdr>
            <w:top w:val="none" w:sz="0" w:space="0" w:color="auto"/>
            <w:left w:val="none" w:sz="0" w:space="0" w:color="auto"/>
            <w:bottom w:val="none" w:sz="0" w:space="0" w:color="auto"/>
            <w:right w:val="none" w:sz="0" w:space="0" w:color="auto"/>
          </w:divBdr>
        </w:div>
        <w:div w:id="65881547">
          <w:marLeft w:val="640"/>
          <w:marRight w:val="0"/>
          <w:marTop w:val="0"/>
          <w:marBottom w:val="0"/>
          <w:divBdr>
            <w:top w:val="none" w:sz="0" w:space="0" w:color="auto"/>
            <w:left w:val="none" w:sz="0" w:space="0" w:color="auto"/>
            <w:bottom w:val="none" w:sz="0" w:space="0" w:color="auto"/>
            <w:right w:val="none" w:sz="0" w:space="0" w:color="auto"/>
          </w:divBdr>
        </w:div>
        <w:div w:id="361593825">
          <w:marLeft w:val="640"/>
          <w:marRight w:val="0"/>
          <w:marTop w:val="0"/>
          <w:marBottom w:val="0"/>
          <w:divBdr>
            <w:top w:val="none" w:sz="0" w:space="0" w:color="auto"/>
            <w:left w:val="none" w:sz="0" w:space="0" w:color="auto"/>
            <w:bottom w:val="none" w:sz="0" w:space="0" w:color="auto"/>
            <w:right w:val="none" w:sz="0" w:space="0" w:color="auto"/>
          </w:divBdr>
        </w:div>
        <w:div w:id="680086094">
          <w:marLeft w:val="640"/>
          <w:marRight w:val="0"/>
          <w:marTop w:val="0"/>
          <w:marBottom w:val="0"/>
          <w:divBdr>
            <w:top w:val="none" w:sz="0" w:space="0" w:color="auto"/>
            <w:left w:val="none" w:sz="0" w:space="0" w:color="auto"/>
            <w:bottom w:val="none" w:sz="0" w:space="0" w:color="auto"/>
            <w:right w:val="none" w:sz="0" w:space="0" w:color="auto"/>
          </w:divBdr>
        </w:div>
        <w:div w:id="1696925533">
          <w:marLeft w:val="640"/>
          <w:marRight w:val="0"/>
          <w:marTop w:val="0"/>
          <w:marBottom w:val="0"/>
          <w:divBdr>
            <w:top w:val="none" w:sz="0" w:space="0" w:color="auto"/>
            <w:left w:val="none" w:sz="0" w:space="0" w:color="auto"/>
            <w:bottom w:val="none" w:sz="0" w:space="0" w:color="auto"/>
            <w:right w:val="none" w:sz="0" w:space="0" w:color="auto"/>
          </w:divBdr>
        </w:div>
        <w:div w:id="562562113">
          <w:marLeft w:val="640"/>
          <w:marRight w:val="0"/>
          <w:marTop w:val="0"/>
          <w:marBottom w:val="0"/>
          <w:divBdr>
            <w:top w:val="none" w:sz="0" w:space="0" w:color="auto"/>
            <w:left w:val="none" w:sz="0" w:space="0" w:color="auto"/>
            <w:bottom w:val="none" w:sz="0" w:space="0" w:color="auto"/>
            <w:right w:val="none" w:sz="0" w:space="0" w:color="auto"/>
          </w:divBdr>
        </w:div>
        <w:div w:id="1206018467">
          <w:marLeft w:val="640"/>
          <w:marRight w:val="0"/>
          <w:marTop w:val="0"/>
          <w:marBottom w:val="0"/>
          <w:divBdr>
            <w:top w:val="none" w:sz="0" w:space="0" w:color="auto"/>
            <w:left w:val="none" w:sz="0" w:space="0" w:color="auto"/>
            <w:bottom w:val="none" w:sz="0" w:space="0" w:color="auto"/>
            <w:right w:val="none" w:sz="0" w:space="0" w:color="auto"/>
          </w:divBdr>
        </w:div>
        <w:div w:id="1876186653">
          <w:marLeft w:val="640"/>
          <w:marRight w:val="0"/>
          <w:marTop w:val="0"/>
          <w:marBottom w:val="0"/>
          <w:divBdr>
            <w:top w:val="none" w:sz="0" w:space="0" w:color="auto"/>
            <w:left w:val="none" w:sz="0" w:space="0" w:color="auto"/>
            <w:bottom w:val="none" w:sz="0" w:space="0" w:color="auto"/>
            <w:right w:val="none" w:sz="0" w:space="0" w:color="auto"/>
          </w:divBdr>
        </w:div>
        <w:div w:id="1569152652">
          <w:marLeft w:val="640"/>
          <w:marRight w:val="0"/>
          <w:marTop w:val="0"/>
          <w:marBottom w:val="0"/>
          <w:divBdr>
            <w:top w:val="none" w:sz="0" w:space="0" w:color="auto"/>
            <w:left w:val="none" w:sz="0" w:space="0" w:color="auto"/>
            <w:bottom w:val="none" w:sz="0" w:space="0" w:color="auto"/>
            <w:right w:val="none" w:sz="0" w:space="0" w:color="auto"/>
          </w:divBdr>
        </w:div>
        <w:div w:id="1200703632">
          <w:marLeft w:val="640"/>
          <w:marRight w:val="0"/>
          <w:marTop w:val="0"/>
          <w:marBottom w:val="0"/>
          <w:divBdr>
            <w:top w:val="none" w:sz="0" w:space="0" w:color="auto"/>
            <w:left w:val="none" w:sz="0" w:space="0" w:color="auto"/>
            <w:bottom w:val="none" w:sz="0" w:space="0" w:color="auto"/>
            <w:right w:val="none" w:sz="0" w:space="0" w:color="auto"/>
          </w:divBdr>
        </w:div>
        <w:div w:id="2104495609">
          <w:marLeft w:val="640"/>
          <w:marRight w:val="0"/>
          <w:marTop w:val="0"/>
          <w:marBottom w:val="0"/>
          <w:divBdr>
            <w:top w:val="none" w:sz="0" w:space="0" w:color="auto"/>
            <w:left w:val="none" w:sz="0" w:space="0" w:color="auto"/>
            <w:bottom w:val="none" w:sz="0" w:space="0" w:color="auto"/>
            <w:right w:val="none" w:sz="0" w:space="0" w:color="auto"/>
          </w:divBdr>
        </w:div>
        <w:div w:id="787965652">
          <w:marLeft w:val="640"/>
          <w:marRight w:val="0"/>
          <w:marTop w:val="0"/>
          <w:marBottom w:val="0"/>
          <w:divBdr>
            <w:top w:val="none" w:sz="0" w:space="0" w:color="auto"/>
            <w:left w:val="none" w:sz="0" w:space="0" w:color="auto"/>
            <w:bottom w:val="none" w:sz="0" w:space="0" w:color="auto"/>
            <w:right w:val="none" w:sz="0" w:space="0" w:color="auto"/>
          </w:divBdr>
        </w:div>
        <w:div w:id="995572417">
          <w:marLeft w:val="640"/>
          <w:marRight w:val="0"/>
          <w:marTop w:val="0"/>
          <w:marBottom w:val="0"/>
          <w:divBdr>
            <w:top w:val="none" w:sz="0" w:space="0" w:color="auto"/>
            <w:left w:val="none" w:sz="0" w:space="0" w:color="auto"/>
            <w:bottom w:val="none" w:sz="0" w:space="0" w:color="auto"/>
            <w:right w:val="none" w:sz="0" w:space="0" w:color="auto"/>
          </w:divBdr>
        </w:div>
        <w:div w:id="1306542558">
          <w:marLeft w:val="640"/>
          <w:marRight w:val="0"/>
          <w:marTop w:val="0"/>
          <w:marBottom w:val="0"/>
          <w:divBdr>
            <w:top w:val="none" w:sz="0" w:space="0" w:color="auto"/>
            <w:left w:val="none" w:sz="0" w:space="0" w:color="auto"/>
            <w:bottom w:val="none" w:sz="0" w:space="0" w:color="auto"/>
            <w:right w:val="none" w:sz="0" w:space="0" w:color="auto"/>
          </w:divBdr>
        </w:div>
        <w:div w:id="1214536848">
          <w:marLeft w:val="640"/>
          <w:marRight w:val="0"/>
          <w:marTop w:val="0"/>
          <w:marBottom w:val="0"/>
          <w:divBdr>
            <w:top w:val="none" w:sz="0" w:space="0" w:color="auto"/>
            <w:left w:val="none" w:sz="0" w:space="0" w:color="auto"/>
            <w:bottom w:val="none" w:sz="0" w:space="0" w:color="auto"/>
            <w:right w:val="none" w:sz="0" w:space="0" w:color="auto"/>
          </w:divBdr>
        </w:div>
        <w:div w:id="1827894121">
          <w:marLeft w:val="640"/>
          <w:marRight w:val="0"/>
          <w:marTop w:val="0"/>
          <w:marBottom w:val="0"/>
          <w:divBdr>
            <w:top w:val="none" w:sz="0" w:space="0" w:color="auto"/>
            <w:left w:val="none" w:sz="0" w:space="0" w:color="auto"/>
            <w:bottom w:val="none" w:sz="0" w:space="0" w:color="auto"/>
            <w:right w:val="none" w:sz="0" w:space="0" w:color="auto"/>
          </w:divBdr>
        </w:div>
        <w:div w:id="181016697">
          <w:marLeft w:val="640"/>
          <w:marRight w:val="0"/>
          <w:marTop w:val="0"/>
          <w:marBottom w:val="0"/>
          <w:divBdr>
            <w:top w:val="none" w:sz="0" w:space="0" w:color="auto"/>
            <w:left w:val="none" w:sz="0" w:space="0" w:color="auto"/>
            <w:bottom w:val="none" w:sz="0" w:space="0" w:color="auto"/>
            <w:right w:val="none" w:sz="0" w:space="0" w:color="auto"/>
          </w:divBdr>
        </w:div>
        <w:div w:id="1210067282">
          <w:marLeft w:val="640"/>
          <w:marRight w:val="0"/>
          <w:marTop w:val="0"/>
          <w:marBottom w:val="0"/>
          <w:divBdr>
            <w:top w:val="none" w:sz="0" w:space="0" w:color="auto"/>
            <w:left w:val="none" w:sz="0" w:space="0" w:color="auto"/>
            <w:bottom w:val="none" w:sz="0" w:space="0" w:color="auto"/>
            <w:right w:val="none" w:sz="0" w:space="0" w:color="auto"/>
          </w:divBdr>
        </w:div>
        <w:div w:id="1793203692">
          <w:marLeft w:val="640"/>
          <w:marRight w:val="0"/>
          <w:marTop w:val="0"/>
          <w:marBottom w:val="0"/>
          <w:divBdr>
            <w:top w:val="none" w:sz="0" w:space="0" w:color="auto"/>
            <w:left w:val="none" w:sz="0" w:space="0" w:color="auto"/>
            <w:bottom w:val="none" w:sz="0" w:space="0" w:color="auto"/>
            <w:right w:val="none" w:sz="0" w:space="0" w:color="auto"/>
          </w:divBdr>
        </w:div>
        <w:div w:id="1651134125">
          <w:marLeft w:val="640"/>
          <w:marRight w:val="0"/>
          <w:marTop w:val="0"/>
          <w:marBottom w:val="0"/>
          <w:divBdr>
            <w:top w:val="none" w:sz="0" w:space="0" w:color="auto"/>
            <w:left w:val="none" w:sz="0" w:space="0" w:color="auto"/>
            <w:bottom w:val="none" w:sz="0" w:space="0" w:color="auto"/>
            <w:right w:val="none" w:sz="0" w:space="0" w:color="auto"/>
          </w:divBdr>
        </w:div>
        <w:div w:id="2103795749">
          <w:marLeft w:val="640"/>
          <w:marRight w:val="0"/>
          <w:marTop w:val="0"/>
          <w:marBottom w:val="0"/>
          <w:divBdr>
            <w:top w:val="none" w:sz="0" w:space="0" w:color="auto"/>
            <w:left w:val="none" w:sz="0" w:space="0" w:color="auto"/>
            <w:bottom w:val="none" w:sz="0" w:space="0" w:color="auto"/>
            <w:right w:val="none" w:sz="0" w:space="0" w:color="auto"/>
          </w:divBdr>
        </w:div>
        <w:div w:id="376123037">
          <w:marLeft w:val="640"/>
          <w:marRight w:val="0"/>
          <w:marTop w:val="0"/>
          <w:marBottom w:val="0"/>
          <w:divBdr>
            <w:top w:val="none" w:sz="0" w:space="0" w:color="auto"/>
            <w:left w:val="none" w:sz="0" w:space="0" w:color="auto"/>
            <w:bottom w:val="none" w:sz="0" w:space="0" w:color="auto"/>
            <w:right w:val="none" w:sz="0" w:space="0" w:color="auto"/>
          </w:divBdr>
        </w:div>
        <w:div w:id="538786761">
          <w:marLeft w:val="640"/>
          <w:marRight w:val="0"/>
          <w:marTop w:val="0"/>
          <w:marBottom w:val="0"/>
          <w:divBdr>
            <w:top w:val="none" w:sz="0" w:space="0" w:color="auto"/>
            <w:left w:val="none" w:sz="0" w:space="0" w:color="auto"/>
            <w:bottom w:val="none" w:sz="0" w:space="0" w:color="auto"/>
            <w:right w:val="none" w:sz="0" w:space="0" w:color="auto"/>
          </w:divBdr>
        </w:div>
        <w:div w:id="1209881446">
          <w:marLeft w:val="640"/>
          <w:marRight w:val="0"/>
          <w:marTop w:val="0"/>
          <w:marBottom w:val="0"/>
          <w:divBdr>
            <w:top w:val="none" w:sz="0" w:space="0" w:color="auto"/>
            <w:left w:val="none" w:sz="0" w:space="0" w:color="auto"/>
            <w:bottom w:val="none" w:sz="0" w:space="0" w:color="auto"/>
            <w:right w:val="none" w:sz="0" w:space="0" w:color="auto"/>
          </w:divBdr>
        </w:div>
        <w:div w:id="1323771968">
          <w:marLeft w:val="640"/>
          <w:marRight w:val="0"/>
          <w:marTop w:val="0"/>
          <w:marBottom w:val="0"/>
          <w:divBdr>
            <w:top w:val="none" w:sz="0" w:space="0" w:color="auto"/>
            <w:left w:val="none" w:sz="0" w:space="0" w:color="auto"/>
            <w:bottom w:val="none" w:sz="0" w:space="0" w:color="auto"/>
            <w:right w:val="none" w:sz="0" w:space="0" w:color="auto"/>
          </w:divBdr>
        </w:div>
        <w:div w:id="1843622534">
          <w:marLeft w:val="640"/>
          <w:marRight w:val="0"/>
          <w:marTop w:val="0"/>
          <w:marBottom w:val="0"/>
          <w:divBdr>
            <w:top w:val="none" w:sz="0" w:space="0" w:color="auto"/>
            <w:left w:val="none" w:sz="0" w:space="0" w:color="auto"/>
            <w:bottom w:val="none" w:sz="0" w:space="0" w:color="auto"/>
            <w:right w:val="none" w:sz="0" w:space="0" w:color="auto"/>
          </w:divBdr>
        </w:div>
        <w:div w:id="152186870">
          <w:marLeft w:val="640"/>
          <w:marRight w:val="0"/>
          <w:marTop w:val="0"/>
          <w:marBottom w:val="0"/>
          <w:divBdr>
            <w:top w:val="none" w:sz="0" w:space="0" w:color="auto"/>
            <w:left w:val="none" w:sz="0" w:space="0" w:color="auto"/>
            <w:bottom w:val="none" w:sz="0" w:space="0" w:color="auto"/>
            <w:right w:val="none" w:sz="0" w:space="0" w:color="auto"/>
          </w:divBdr>
        </w:div>
        <w:div w:id="1087926436">
          <w:marLeft w:val="640"/>
          <w:marRight w:val="0"/>
          <w:marTop w:val="0"/>
          <w:marBottom w:val="0"/>
          <w:divBdr>
            <w:top w:val="none" w:sz="0" w:space="0" w:color="auto"/>
            <w:left w:val="none" w:sz="0" w:space="0" w:color="auto"/>
            <w:bottom w:val="none" w:sz="0" w:space="0" w:color="auto"/>
            <w:right w:val="none" w:sz="0" w:space="0" w:color="auto"/>
          </w:divBdr>
        </w:div>
        <w:div w:id="761683229">
          <w:marLeft w:val="640"/>
          <w:marRight w:val="0"/>
          <w:marTop w:val="0"/>
          <w:marBottom w:val="0"/>
          <w:divBdr>
            <w:top w:val="none" w:sz="0" w:space="0" w:color="auto"/>
            <w:left w:val="none" w:sz="0" w:space="0" w:color="auto"/>
            <w:bottom w:val="none" w:sz="0" w:space="0" w:color="auto"/>
            <w:right w:val="none" w:sz="0" w:space="0" w:color="auto"/>
          </w:divBdr>
        </w:div>
        <w:div w:id="434909352">
          <w:marLeft w:val="640"/>
          <w:marRight w:val="0"/>
          <w:marTop w:val="0"/>
          <w:marBottom w:val="0"/>
          <w:divBdr>
            <w:top w:val="none" w:sz="0" w:space="0" w:color="auto"/>
            <w:left w:val="none" w:sz="0" w:space="0" w:color="auto"/>
            <w:bottom w:val="none" w:sz="0" w:space="0" w:color="auto"/>
            <w:right w:val="none" w:sz="0" w:space="0" w:color="auto"/>
          </w:divBdr>
        </w:div>
        <w:div w:id="879585518">
          <w:marLeft w:val="640"/>
          <w:marRight w:val="0"/>
          <w:marTop w:val="0"/>
          <w:marBottom w:val="0"/>
          <w:divBdr>
            <w:top w:val="none" w:sz="0" w:space="0" w:color="auto"/>
            <w:left w:val="none" w:sz="0" w:space="0" w:color="auto"/>
            <w:bottom w:val="none" w:sz="0" w:space="0" w:color="auto"/>
            <w:right w:val="none" w:sz="0" w:space="0" w:color="auto"/>
          </w:divBdr>
        </w:div>
        <w:div w:id="1113285248">
          <w:marLeft w:val="640"/>
          <w:marRight w:val="0"/>
          <w:marTop w:val="0"/>
          <w:marBottom w:val="0"/>
          <w:divBdr>
            <w:top w:val="none" w:sz="0" w:space="0" w:color="auto"/>
            <w:left w:val="none" w:sz="0" w:space="0" w:color="auto"/>
            <w:bottom w:val="none" w:sz="0" w:space="0" w:color="auto"/>
            <w:right w:val="none" w:sz="0" w:space="0" w:color="auto"/>
          </w:divBdr>
        </w:div>
        <w:div w:id="473370908">
          <w:marLeft w:val="640"/>
          <w:marRight w:val="0"/>
          <w:marTop w:val="0"/>
          <w:marBottom w:val="0"/>
          <w:divBdr>
            <w:top w:val="none" w:sz="0" w:space="0" w:color="auto"/>
            <w:left w:val="none" w:sz="0" w:space="0" w:color="auto"/>
            <w:bottom w:val="none" w:sz="0" w:space="0" w:color="auto"/>
            <w:right w:val="none" w:sz="0" w:space="0" w:color="auto"/>
          </w:divBdr>
        </w:div>
        <w:div w:id="1415130613">
          <w:marLeft w:val="640"/>
          <w:marRight w:val="0"/>
          <w:marTop w:val="0"/>
          <w:marBottom w:val="0"/>
          <w:divBdr>
            <w:top w:val="none" w:sz="0" w:space="0" w:color="auto"/>
            <w:left w:val="none" w:sz="0" w:space="0" w:color="auto"/>
            <w:bottom w:val="none" w:sz="0" w:space="0" w:color="auto"/>
            <w:right w:val="none" w:sz="0" w:space="0" w:color="auto"/>
          </w:divBdr>
        </w:div>
        <w:div w:id="374354585">
          <w:marLeft w:val="640"/>
          <w:marRight w:val="0"/>
          <w:marTop w:val="0"/>
          <w:marBottom w:val="0"/>
          <w:divBdr>
            <w:top w:val="none" w:sz="0" w:space="0" w:color="auto"/>
            <w:left w:val="none" w:sz="0" w:space="0" w:color="auto"/>
            <w:bottom w:val="none" w:sz="0" w:space="0" w:color="auto"/>
            <w:right w:val="none" w:sz="0" w:space="0" w:color="auto"/>
          </w:divBdr>
        </w:div>
        <w:div w:id="514463777">
          <w:marLeft w:val="640"/>
          <w:marRight w:val="0"/>
          <w:marTop w:val="0"/>
          <w:marBottom w:val="0"/>
          <w:divBdr>
            <w:top w:val="none" w:sz="0" w:space="0" w:color="auto"/>
            <w:left w:val="none" w:sz="0" w:space="0" w:color="auto"/>
            <w:bottom w:val="none" w:sz="0" w:space="0" w:color="auto"/>
            <w:right w:val="none" w:sz="0" w:space="0" w:color="auto"/>
          </w:divBdr>
        </w:div>
        <w:div w:id="1544439360">
          <w:marLeft w:val="640"/>
          <w:marRight w:val="0"/>
          <w:marTop w:val="0"/>
          <w:marBottom w:val="0"/>
          <w:divBdr>
            <w:top w:val="none" w:sz="0" w:space="0" w:color="auto"/>
            <w:left w:val="none" w:sz="0" w:space="0" w:color="auto"/>
            <w:bottom w:val="none" w:sz="0" w:space="0" w:color="auto"/>
            <w:right w:val="none" w:sz="0" w:space="0" w:color="auto"/>
          </w:divBdr>
        </w:div>
        <w:div w:id="1222641480">
          <w:marLeft w:val="640"/>
          <w:marRight w:val="0"/>
          <w:marTop w:val="0"/>
          <w:marBottom w:val="0"/>
          <w:divBdr>
            <w:top w:val="none" w:sz="0" w:space="0" w:color="auto"/>
            <w:left w:val="none" w:sz="0" w:space="0" w:color="auto"/>
            <w:bottom w:val="none" w:sz="0" w:space="0" w:color="auto"/>
            <w:right w:val="none" w:sz="0" w:space="0" w:color="auto"/>
          </w:divBdr>
        </w:div>
        <w:div w:id="569194342">
          <w:marLeft w:val="640"/>
          <w:marRight w:val="0"/>
          <w:marTop w:val="0"/>
          <w:marBottom w:val="0"/>
          <w:divBdr>
            <w:top w:val="none" w:sz="0" w:space="0" w:color="auto"/>
            <w:left w:val="none" w:sz="0" w:space="0" w:color="auto"/>
            <w:bottom w:val="none" w:sz="0" w:space="0" w:color="auto"/>
            <w:right w:val="none" w:sz="0" w:space="0" w:color="auto"/>
          </w:divBdr>
        </w:div>
        <w:div w:id="713693563">
          <w:marLeft w:val="640"/>
          <w:marRight w:val="0"/>
          <w:marTop w:val="0"/>
          <w:marBottom w:val="0"/>
          <w:divBdr>
            <w:top w:val="none" w:sz="0" w:space="0" w:color="auto"/>
            <w:left w:val="none" w:sz="0" w:space="0" w:color="auto"/>
            <w:bottom w:val="none" w:sz="0" w:space="0" w:color="auto"/>
            <w:right w:val="none" w:sz="0" w:space="0" w:color="auto"/>
          </w:divBdr>
        </w:div>
        <w:div w:id="1550067399">
          <w:marLeft w:val="640"/>
          <w:marRight w:val="0"/>
          <w:marTop w:val="0"/>
          <w:marBottom w:val="0"/>
          <w:divBdr>
            <w:top w:val="none" w:sz="0" w:space="0" w:color="auto"/>
            <w:left w:val="none" w:sz="0" w:space="0" w:color="auto"/>
            <w:bottom w:val="none" w:sz="0" w:space="0" w:color="auto"/>
            <w:right w:val="none" w:sz="0" w:space="0" w:color="auto"/>
          </w:divBdr>
        </w:div>
        <w:div w:id="857349140">
          <w:marLeft w:val="640"/>
          <w:marRight w:val="0"/>
          <w:marTop w:val="0"/>
          <w:marBottom w:val="0"/>
          <w:divBdr>
            <w:top w:val="none" w:sz="0" w:space="0" w:color="auto"/>
            <w:left w:val="none" w:sz="0" w:space="0" w:color="auto"/>
            <w:bottom w:val="none" w:sz="0" w:space="0" w:color="auto"/>
            <w:right w:val="none" w:sz="0" w:space="0" w:color="auto"/>
          </w:divBdr>
        </w:div>
        <w:div w:id="422536017">
          <w:marLeft w:val="640"/>
          <w:marRight w:val="0"/>
          <w:marTop w:val="0"/>
          <w:marBottom w:val="0"/>
          <w:divBdr>
            <w:top w:val="none" w:sz="0" w:space="0" w:color="auto"/>
            <w:left w:val="none" w:sz="0" w:space="0" w:color="auto"/>
            <w:bottom w:val="none" w:sz="0" w:space="0" w:color="auto"/>
            <w:right w:val="none" w:sz="0" w:space="0" w:color="auto"/>
          </w:divBdr>
        </w:div>
        <w:div w:id="1093357008">
          <w:marLeft w:val="640"/>
          <w:marRight w:val="0"/>
          <w:marTop w:val="0"/>
          <w:marBottom w:val="0"/>
          <w:divBdr>
            <w:top w:val="none" w:sz="0" w:space="0" w:color="auto"/>
            <w:left w:val="none" w:sz="0" w:space="0" w:color="auto"/>
            <w:bottom w:val="none" w:sz="0" w:space="0" w:color="auto"/>
            <w:right w:val="none" w:sz="0" w:space="0" w:color="auto"/>
          </w:divBdr>
        </w:div>
        <w:div w:id="1187594419">
          <w:marLeft w:val="640"/>
          <w:marRight w:val="0"/>
          <w:marTop w:val="0"/>
          <w:marBottom w:val="0"/>
          <w:divBdr>
            <w:top w:val="none" w:sz="0" w:space="0" w:color="auto"/>
            <w:left w:val="none" w:sz="0" w:space="0" w:color="auto"/>
            <w:bottom w:val="none" w:sz="0" w:space="0" w:color="auto"/>
            <w:right w:val="none" w:sz="0" w:space="0" w:color="auto"/>
          </w:divBdr>
        </w:div>
        <w:div w:id="854727764">
          <w:marLeft w:val="640"/>
          <w:marRight w:val="0"/>
          <w:marTop w:val="0"/>
          <w:marBottom w:val="0"/>
          <w:divBdr>
            <w:top w:val="none" w:sz="0" w:space="0" w:color="auto"/>
            <w:left w:val="none" w:sz="0" w:space="0" w:color="auto"/>
            <w:bottom w:val="none" w:sz="0" w:space="0" w:color="auto"/>
            <w:right w:val="none" w:sz="0" w:space="0" w:color="auto"/>
          </w:divBdr>
        </w:div>
        <w:div w:id="1670863209">
          <w:marLeft w:val="640"/>
          <w:marRight w:val="0"/>
          <w:marTop w:val="0"/>
          <w:marBottom w:val="0"/>
          <w:divBdr>
            <w:top w:val="none" w:sz="0" w:space="0" w:color="auto"/>
            <w:left w:val="none" w:sz="0" w:space="0" w:color="auto"/>
            <w:bottom w:val="none" w:sz="0" w:space="0" w:color="auto"/>
            <w:right w:val="none" w:sz="0" w:space="0" w:color="auto"/>
          </w:divBdr>
        </w:div>
        <w:div w:id="237179950">
          <w:marLeft w:val="640"/>
          <w:marRight w:val="0"/>
          <w:marTop w:val="0"/>
          <w:marBottom w:val="0"/>
          <w:divBdr>
            <w:top w:val="none" w:sz="0" w:space="0" w:color="auto"/>
            <w:left w:val="none" w:sz="0" w:space="0" w:color="auto"/>
            <w:bottom w:val="none" w:sz="0" w:space="0" w:color="auto"/>
            <w:right w:val="none" w:sz="0" w:space="0" w:color="auto"/>
          </w:divBdr>
        </w:div>
        <w:div w:id="1155225772">
          <w:marLeft w:val="640"/>
          <w:marRight w:val="0"/>
          <w:marTop w:val="0"/>
          <w:marBottom w:val="0"/>
          <w:divBdr>
            <w:top w:val="none" w:sz="0" w:space="0" w:color="auto"/>
            <w:left w:val="none" w:sz="0" w:space="0" w:color="auto"/>
            <w:bottom w:val="none" w:sz="0" w:space="0" w:color="auto"/>
            <w:right w:val="none" w:sz="0" w:space="0" w:color="auto"/>
          </w:divBdr>
        </w:div>
        <w:div w:id="274678016">
          <w:marLeft w:val="640"/>
          <w:marRight w:val="0"/>
          <w:marTop w:val="0"/>
          <w:marBottom w:val="0"/>
          <w:divBdr>
            <w:top w:val="none" w:sz="0" w:space="0" w:color="auto"/>
            <w:left w:val="none" w:sz="0" w:space="0" w:color="auto"/>
            <w:bottom w:val="none" w:sz="0" w:space="0" w:color="auto"/>
            <w:right w:val="none" w:sz="0" w:space="0" w:color="auto"/>
          </w:divBdr>
        </w:div>
        <w:div w:id="2123723751">
          <w:marLeft w:val="640"/>
          <w:marRight w:val="0"/>
          <w:marTop w:val="0"/>
          <w:marBottom w:val="0"/>
          <w:divBdr>
            <w:top w:val="none" w:sz="0" w:space="0" w:color="auto"/>
            <w:left w:val="none" w:sz="0" w:space="0" w:color="auto"/>
            <w:bottom w:val="none" w:sz="0" w:space="0" w:color="auto"/>
            <w:right w:val="none" w:sz="0" w:space="0" w:color="auto"/>
          </w:divBdr>
        </w:div>
        <w:div w:id="1415935373">
          <w:marLeft w:val="640"/>
          <w:marRight w:val="0"/>
          <w:marTop w:val="0"/>
          <w:marBottom w:val="0"/>
          <w:divBdr>
            <w:top w:val="none" w:sz="0" w:space="0" w:color="auto"/>
            <w:left w:val="none" w:sz="0" w:space="0" w:color="auto"/>
            <w:bottom w:val="none" w:sz="0" w:space="0" w:color="auto"/>
            <w:right w:val="none" w:sz="0" w:space="0" w:color="auto"/>
          </w:divBdr>
        </w:div>
        <w:div w:id="1568342258">
          <w:marLeft w:val="640"/>
          <w:marRight w:val="0"/>
          <w:marTop w:val="0"/>
          <w:marBottom w:val="0"/>
          <w:divBdr>
            <w:top w:val="none" w:sz="0" w:space="0" w:color="auto"/>
            <w:left w:val="none" w:sz="0" w:space="0" w:color="auto"/>
            <w:bottom w:val="none" w:sz="0" w:space="0" w:color="auto"/>
            <w:right w:val="none" w:sz="0" w:space="0" w:color="auto"/>
          </w:divBdr>
        </w:div>
      </w:divsChild>
    </w:div>
    <w:div w:id="1671369882">
      <w:bodyDiv w:val="1"/>
      <w:marLeft w:val="0"/>
      <w:marRight w:val="0"/>
      <w:marTop w:val="0"/>
      <w:marBottom w:val="0"/>
      <w:divBdr>
        <w:top w:val="none" w:sz="0" w:space="0" w:color="auto"/>
        <w:left w:val="none" w:sz="0" w:space="0" w:color="auto"/>
        <w:bottom w:val="none" w:sz="0" w:space="0" w:color="auto"/>
        <w:right w:val="none" w:sz="0" w:space="0" w:color="auto"/>
      </w:divBdr>
    </w:div>
    <w:div w:id="1674643454">
      <w:bodyDiv w:val="1"/>
      <w:marLeft w:val="0"/>
      <w:marRight w:val="0"/>
      <w:marTop w:val="0"/>
      <w:marBottom w:val="0"/>
      <w:divBdr>
        <w:top w:val="none" w:sz="0" w:space="0" w:color="auto"/>
        <w:left w:val="none" w:sz="0" w:space="0" w:color="auto"/>
        <w:bottom w:val="none" w:sz="0" w:space="0" w:color="auto"/>
        <w:right w:val="none" w:sz="0" w:space="0" w:color="auto"/>
      </w:divBdr>
    </w:div>
    <w:div w:id="1675573800">
      <w:bodyDiv w:val="1"/>
      <w:marLeft w:val="0"/>
      <w:marRight w:val="0"/>
      <w:marTop w:val="0"/>
      <w:marBottom w:val="0"/>
      <w:divBdr>
        <w:top w:val="none" w:sz="0" w:space="0" w:color="auto"/>
        <w:left w:val="none" w:sz="0" w:space="0" w:color="auto"/>
        <w:bottom w:val="none" w:sz="0" w:space="0" w:color="auto"/>
        <w:right w:val="none" w:sz="0" w:space="0" w:color="auto"/>
      </w:divBdr>
    </w:div>
    <w:div w:id="1679499490">
      <w:bodyDiv w:val="1"/>
      <w:marLeft w:val="0"/>
      <w:marRight w:val="0"/>
      <w:marTop w:val="0"/>
      <w:marBottom w:val="0"/>
      <w:divBdr>
        <w:top w:val="none" w:sz="0" w:space="0" w:color="auto"/>
        <w:left w:val="none" w:sz="0" w:space="0" w:color="auto"/>
        <w:bottom w:val="none" w:sz="0" w:space="0" w:color="auto"/>
        <w:right w:val="none" w:sz="0" w:space="0" w:color="auto"/>
      </w:divBdr>
    </w:div>
    <w:div w:id="1687050880">
      <w:bodyDiv w:val="1"/>
      <w:marLeft w:val="0"/>
      <w:marRight w:val="0"/>
      <w:marTop w:val="0"/>
      <w:marBottom w:val="0"/>
      <w:divBdr>
        <w:top w:val="none" w:sz="0" w:space="0" w:color="auto"/>
        <w:left w:val="none" w:sz="0" w:space="0" w:color="auto"/>
        <w:bottom w:val="none" w:sz="0" w:space="0" w:color="auto"/>
        <w:right w:val="none" w:sz="0" w:space="0" w:color="auto"/>
      </w:divBdr>
      <w:divsChild>
        <w:div w:id="162671941">
          <w:marLeft w:val="640"/>
          <w:marRight w:val="0"/>
          <w:marTop w:val="0"/>
          <w:marBottom w:val="0"/>
          <w:divBdr>
            <w:top w:val="none" w:sz="0" w:space="0" w:color="auto"/>
            <w:left w:val="none" w:sz="0" w:space="0" w:color="auto"/>
            <w:bottom w:val="none" w:sz="0" w:space="0" w:color="auto"/>
            <w:right w:val="none" w:sz="0" w:space="0" w:color="auto"/>
          </w:divBdr>
        </w:div>
        <w:div w:id="133179200">
          <w:marLeft w:val="640"/>
          <w:marRight w:val="0"/>
          <w:marTop w:val="0"/>
          <w:marBottom w:val="0"/>
          <w:divBdr>
            <w:top w:val="none" w:sz="0" w:space="0" w:color="auto"/>
            <w:left w:val="none" w:sz="0" w:space="0" w:color="auto"/>
            <w:bottom w:val="none" w:sz="0" w:space="0" w:color="auto"/>
            <w:right w:val="none" w:sz="0" w:space="0" w:color="auto"/>
          </w:divBdr>
        </w:div>
        <w:div w:id="898319314">
          <w:marLeft w:val="640"/>
          <w:marRight w:val="0"/>
          <w:marTop w:val="0"/>
          <w:marBottom w:val="0"/>
          <w:divBdr>
            <w:top w:val="none" w:sz="0" w:space="0" w:color="auto"/>
            <w:left w:val="none" w:sz="0" w:space="0" w:color="auto"/>
            <w:bottom w:val="none" w:sz="0" w:space="0" w:color="auto"/>
            <w:right w:val="none" w:sz="0" w:space="0" w:color="auto"/>
          </w:divBdr>
        </w:div>
        <w:div w:id="1956521820">
          <w:marLeft w:val="640"/>
          <w:marRight w:val="0"/>
          <w:marTop w:val="0"/>
          <w:marBottom w:val="0"/>
          <w:divBdr>
            <w:top w:val="none" w:sz="0" w:space="0" w:color="auto"/>
            <w:left w:val="none" w:sz="0" w:space="0" w:color="auto"/>
            <w:bottom w:val="none" w:sz="0" w:space="0" w:color="auto"/>
            <w:right w:val="none" w:sz="0" w:space="0" w:color="auto"/>
          </w:divBdr>
        </w:div>
        <w:div w:id="2077122425">
          <w:marLeft w:val="640"/>
          <w:marRight w:val="0"/>
          <w:marTop w:val="0"/>
          <w:marBottom w:val="0"/>
          <w:divBdr>
            <w:top w:val="none" w:sz="0" w:space="0" w:color="auto"/>
            <w:left w:val="none" w:sz="0" w:space="0" w:color="auto"/>
            <w:bottom w:val="none" w:sz="0" w:space="0" w:color="auto"/>
            <w:right w:val="none" w:sz="0" w:space="0" w:color="auto"/>
          </w:divBdr>
        </w:div>
        <w:div w:id="1848323551">
          <w:marLeft w:val="640"/>
          <w:marRight w:val="0"/>
          <w:marTop w:val="0"/>
          <w:marBottom w:val="0"/>
          <w:divBdr>
            <w:top w:val="none" w:sz="0" w:space="0" w:color="auto"/>
            <w:left w:val="none" w:sz="0" w:space="0" w:color="auto"/>
            <w:bottom w:val="none" w:sz="0" w:space="0" w:color="auto"/>
            <w:right w:val="none" w:sz="0" w:space="0" w:color="auto"/>
          </w:divBdr>
        </w:div>
        <w:div w:id="308487682">
          <w:marLeft w:val="640"/>
          <w:marRight w:val="0"/>
          <w:marTop w:val="0"/>
          <w:marBottom w:val="0"/>
          <w:divBdr>
            <w:top w:val="none" w:sz="0" w:space="0" w:color="auto"/>
            <w:left w:val="none" w:sz="0" w:space="0" w:color="auto"/>
            <w:bottom w:val="none" w:sz="0" w:space="0" w:color="auto"/>
            <w:right w:val="none" w:sz="0" w:space="0" w:color="auto"/>
          </w:divBdr>
        </w:div>
        <w:div w:id="319382802">
          <w:marLeft w:val="640"/>
          <w:marRight w:val="0"/>
          <w:marTop w:val="0"/>
          <w:marBottom w:val="0"/>
          <w:divBdr>
            <w:top w:val="none" w:sz="0" w:space="0" w:color="auto"/>
            <w:left w:val="none" w:sz="0" w:space="0" w:color="auto"/>
            <w:bottom w:val="none" w:sz="0" w:space="0" w:color="auto"/>
            <w:right w:val="none" w:sz="0" w:space="0" w:color="auto"/>
          </w:divBdr>
        </w:div>
        <w:div w:id="529681719">
          <w:marLeft w:val="640"/>
          <w:marRight w:val="0"/>
          <w:marTop w:val="0"/>
          <w:marBottom w:val="0"/>
          <w:divBdr>
            <w:top w:val="none" w:sz="0" w:space="0" w:color="auto"/>
            <w:left w:val="none" w:sz="0" w:space="0" w:color="auto"/>
            <w:bottom w:val="none" w:sz="0" w:space="0" w:color="auto"/>
            <w:right w:val="none" w:sz="0" w:space="0" w:color="auto"/>
          </w:divBdr>
        </w:div>
        <w:div w:id="201676788">
          <w:marLeft w:val="640"/>
          <w:marRight w:val="0"/>
          <w:marTop w:val="0"/>
          <w:marBottom w:val="0"/>
          <w:divBdr>
            <w:top w:val="none" w:sz="0" w:space="0" w:color="auto"/>
            <w:left w:val="none" w:sz="0" w:space="0" w:color="auto"/>
            <w:bottom w:val="none" w:sz="0" w:space="0" w:color="auto"/>
            <w:right w:val="none" w:sz="0" w:space="0" w:color="auto"/>
          </w:divBdr>
        </w:div>
        <w:div w:id="1137574665">
          <w:marLeft w:val="640"/>
          <w:marRight w:val="0"/>
          <w:marTop w:val="0"/>
          <w:marBottom w:val="0"/>
          <w:divBdr>
            <w:top w:val="none" w:sz="0" w:space="0" w:color="auto"/>
            <w:left w:val="none" w:sz="0" w:space="0" w:color="auto"/>
            <w:bottom w:val="none" w:sz="0" w:space="0" w:color="auto"/>
            <w:right w:val="none" w:sz="0" w:space="0" w:color="auto"/>
          </w:divBdr>
        </w:div>
        <w:div w:id="2014144368">
          <w:marLeft w:val="640"/>
          <w:marRight w:val="0"/>
          <w:marTop w:val="0"/>
          <w:marBottom w:val="0"/>
          <w:divBdr>
            <w:top w:val="none" w:sz="0" w:space="0" w:color="auto"/>
            <w:left w:val="none" w:sz="0" w:space="0" w:color="auto"/>
            <w:bottom w:val="none" w:sz="0" w:space="0" w:color="auto"/>
            <w:right w:val="none" w:sz="0" w:space="0" w:color="auto"/>
          </w:divBdr>
        </w:div>
        <w:div w:id="742727623">
          <w:marLeft w:val="640"/>
          <w:marRight w:val="0"/>
          <w:marTop w:val="0"/>
          <w:marBottom w:val="0"/>
          <w:divBdr>
            <w:top w:val="none" w:sz="0" w:space="0" w:color="auto"/>
            <w:left w:val="none" w:sz="0" w:space="0" w:color="auto"/>
            <w:bottom w:val="none" w:sz="0" w:space="0" w:color="auto"/>
            <w:right w:val="none" w:sz="0" w:space="0" w:color="auto"/>
          </w:divBdr>
        </w:div>
        <w:div w:id="958684678">
          <w:marLeft w:val="640"/>
          <w:marRight w:val="0"/>
          <w:marTop w:val="0"/>
          <w:marBottom w:val="0"/>
          <w:divBdr>
            <w:top w:val="none" w:sz="0" w:space="0" w:color="auto"/>
            <w:left w:val="none" w:sz="0" w:space="0" w:color="auto"/>
            <w:bottom w:val="none" w:sz="0" w:space="0" w:color="auto"/>
            <w:right w:val="none" w:sz="0" w:space="0" w:color="auto"/>
          </w:divBdr>
        </w:div>
        <w:div w:id="1626042429">
          <w:marLeft w:val="640"/>
          <w:marRight w:val="0"/>
          <w:marTop w:val="0"/>
          <w:marBottom w:val="0"/>
          <w:divBdr>
            <w:top w:val="none" w:sz="0" w:space="0" w:color="auto"/>
            <w:left w:val="none" w:sz="0" w:space="0" w:color="auto"/>
            <w:bottom w:val="none" w:sz="0" w:space="0" w:color="auto"/>
            <w:right w:val="none" w:sz="0" w:space="0" w:color="auto"/>
          </w:divBdr>
        </w:div>
        <w:div w:id="296497916">
          <w:marLeft w:val="640"/>
          <w:marRight w:val="0"/>
          <w:marTop w:val="0"/>
          <w:marBottom w:val="0"/>
          <w:divBdr>
            <w:top w:val="none" w:sz="0" w:space="0" w:color="auto"/>
            <w:left w:val="none" w:sz="0" w:space="0" w:color="auto"/>
            <w:bottom w:val="none" w:sz="0" w:space="0" w:color="auto"/>
            <w:right w:val="none" w:sz="0" w:space="0" w:color="auto"/>
          </w:divBdr>
        </w:div>
        <w:div w:id="592707748">
          <w:marLeft w:val="640"/>
          <w:marRight w:val="0"/>
          <w:marTop w:val="0"/>
          <w:marBottom w:val="0"/>
          <w:divBdr>
            <w:top w:val="none" w:sz="0" w:space="0" w:color="auto"/>
            <w:left w:val="none" w:sz="0" w:space="0" w:color="auto"/>
            <w:bottom w:val="none" w:sz="0" w:space="0" w:color="auto"/>
            <w:right w:val="none" w:sz="0" w:space="0" w:color="auto"/>
          </w:divBdr>
        </w:div>
        <w:div w:id="676082256">
          <w:marLeft w:val="640"/>
          <w:marRight w:val="0"/>
          <w:marTop w:val="0"/>
          <w:marBottom w:val="0"/>
          <w:divBdr>
            <w:top w:val="none" w:sz="0" w:space="0" w:color="auto"/>
            <w:left w:val="none" w:sz="0" w:space="0" w:color="auto"/>
            <w:bottom w:val="none" w:sz="0" w:space="0" w:color="auto"/>
            <w:right w:val="none" w:sz="0" w:space="0" w:color="auto"/>
          </w:divBdr>
        </w:div>
        <w:div w:id="1175337918">
          <w:marLeft w:val="640"/>
          <w:marRight w:val="0"/>
          <w:marTop w:val="0"/>
          <w:marBottom w:val="0"/>
          <w:divBdr>
            <w:top w:val="none" w:sz="0" w:space="0" w:color="auto"/>
            <w:left w:val="none" w:sz="0" w:space="0" w:color="auto"/>
            <w:bottom w:val="none" w:sz="0" w:space="0" w:color="auto"/>
            <w:right w:val="none" w:sz="0" w:space="0" w:color="auto"/>
          </w:divBdr>
        </w:div>
        <w:div w:id="2023043880">
          <w:marLeft w:val="640"/>
          <w:marRight w:val="0"/>
          <w:marTop w:val="0"/>
          <w:marBottom w:val="0"/>
          <w:divBdr>
            <w:top w:val="none" w:sz="0" w:space="0" w:color="auto"/>
            <w:left w:val="none" w:sz="0" w:space="0" w:color="auto"/>
            <w:bottom w:val="none" w:sz="0" w:space="0" w:color="auto"/>
            <w:right w:val="none" w:sz="0" w:space="0" w:color="auto"/>
          </w:divBdr>
        </w:div>
        <w:div w:id="1745760722">
          <w:marLeft w:val="640"/>
          <w:marRight w:val="0"/>
          <w:marTop w:val="0"/>
          <w:marBottom w:val="0"/>
          <w:divBdr>
            <w:top w:val="none" w:sz="0" w:space="0" w:color="auto"/>
            <w:left w:val="none" w:sz="0" w:space="0" w:color="auto"/>
            <w:bottom w:val="none" w:sz="0" w:space="0" w:color="auto"/>
            <w:right w:val="none" w:sz="0" w:space="0" w:color="auto"/>
          </w:divBdr>
        </w:div>
        <w:div w:id="1991909819">
          <w:marLeft w:val="640"/>
          <w:marRight w:val="0"/>
          <w:marTop w:val="0"/>
          <w:marBottom w:val="0"/>
          <w:divBdr>
            <w:top w:val="none" w:sz="0" w:space="0" w:color="auto"/>
            <w:left w:val="none" w:sz="0" w:space="0" w:color="auto"/>
            <w:bottom w:val="none" w:sz="0" w:space="0" w:color="auto"/>
            <w:right w:val="none" w:sz="0" w:space="0" w:color="auto"/>
          </w:divBdr>
        </w:div>
        <w:div w:id="315189153">
          <w:marLeft w:val="640"/>
          <w:marRight w:val="0"/>
          <w:marTop w:val="0"/>
          <w:marBottom w:val="0"/>
          <w:divBdr>
            <w:top w:val="none" w:sz="0" w:space="0" w:color="auto"/>
            <w:left w:val="none" w:sz="0" w:space="0" w:color="auto"/>
            <w:bottom w:val="none" w:sz="0" w:space="0" w:color="auto"/>
            <w:right w:val="none" w:sz="0" w:space="0" w:color="auto"/>
          </w:divBdr>
        </w:div>
        <w:div w:id="204489161">
          <w:marLeft w:val="640"/>
          <w:marRight w:val="0"/>
          <w:marTop w:val="0"/>
          <w:marBottom w:val="0"/>
          <w:divBdr>
            <w:top w:val="none" w:sz="0" w:space="0" w:color="auto"/>
            <w:left w:val="none" w:sz="0" w:space="0" w:color="auto"/>
            <w:bottom w:val="none" w:sz="0" w:space="0" w:color="auto"/>
            <w:right w:val="none" w:sz="0" w:space="0" w:color="auto"/>
          </w:divBdr>
        </w:div>
        <w:div w:id="520895451">
          <w:marLeft w:val="640"/>
          <w:marRight w:val="0"/>
          <w:marTop w:val="0"/>
          <w:marBottom w:val="0"/>
          <w:divBdr>
            <w:top w:val="none" w:sz="0" w:space="0" w:color="auto"/>
            <w:left w:val="none" w:sz="0" w:space="0" w:color="auto"/>
            <w:bottom w:val="none" w:sz="0" w:space="0" w:color="auto"/>
            <w:right w:val="none" w:sz="0" w:space="0" w:color="auto"/>
          </w:divBdr>
        </w:div>
        <w:div w:id="2132087331">
          <w:marLeft w:val="640"/>
          <w:marRight w:val="0"/>
          <w:marTop w:val="0"/>
          <w:marBottom w:val="0"/>
          <w:divBdr>
            <w:top w:val="none" w:sz="0" w:space="0" w:color="auto"/>
            <w:left w:val="none" w:sz="0" w:space="0" w:color="auto"/>
            <w:bottom w:val="none" w:sz="0" w:space="0" w:color="auto"/>
            <w:right w:val="none" w:sz="0" w:space="0" w:color="auto"/>
          </w:divBdr>
        </w:div>
        <w:div w:id="344981507">
          <w:marLeft w:val="640"/>
          <w:marRight w:val="0"/>
          <w:marTop w:val="0"/>
          <w:marBottom w:val="0"/>
          <w:divBdr>
            <w:top w:val="none" w:sz="0" w:space="0" w:color="auto"/>
            <w:left w:val="none" w:sz="0" w:space="0" w:color="auto"/>
            <w:bottom w:val="none" w:sz="0" w:space="0" w:color="auto"/>
            <w:right w:val="none" w:sz="0" w:space="0" w:color="auto"/>
          </w:divBdr>
        </w:div>
        <w:div w:id="641035212">
          <w:marLeft w:val="640"/>
          <w:marRight w:val="0"/>
          <w:marTop w:val="0"/>
          <w:marBottom w:val="0"/>
          <w:divBdr>
            <w:top w:val="none" w:sz="0" w:space="0" w:color="auto"/>
            <w:left w:val="none" w:sz="0" w:space="0" w:color="auto"/>
            <w:bottom w:val="none" w:sz="0" w:space="0" w:color="auto"/>
            <w:right w:val="none" w:sz="0" w:space="0" w:color="auto"/>
          </w:divBdr>
        </w:div>
        <w:div w:id="937560633">
          <w:marLeft w:val="640"/>
          <w:marRight w:val="0"/>
          <w:marTop w:val="0"/>
          <w:marBottom w:val="0"/>
          <w:divBdr>
            <w:top w:val="none" w:sz="0" w:space="0" w:color="auto"/>
            <w:left w:val="none" w:sz="0" w:space="0" w:color="auto"/>
            <w:bottom w:val="none" w:sz="0" w:space="0" w:color="auto"/>
            <w:right w:val="none" w:sz="0" w:space="0" w:color="auto"/>
          </w:divBdr>
        </w:div>
        <w:div w:id="1228495307">
          <w:marLeft w:val="640"/>
          <w:marRight w:val="0"/>
          <w:marTop w:val="0"/>
          <w:marBottom w:val="0"/>
          <w:divBdr>
            <w:top w:val="none" w:sz="0" w:space="0" w:color="auto"/>
            <w:left w:val="none" w:sz="0" w:space="0" w:color="auto"/>
            <w:bottom w:val="none" w:sz="0" w:space="0" w:color="auto"/>
            <w:right w:val="none" w:sz="0" w:space="0" w:color="auto"/>
          </w:divBdr>
        </w:div>
        <w:div w:id="966006217">
          <w:marLeft w:val="640"/>
          <w:marRight w:val="0"/>
          <w:marTop w:val="0"/>
          <w:marBottom w:val="0"/>
          <w:divBdr>
            <w:top w:val="none" w:sz="0" w:space="0" w:color="auto"/>
            <w:left w:val="none" w:sz="0" w:space="0" w:color="auto"/>
            <w:bottom w:val="none" w:sz="0" w:space="0" w:color="auto"/>
            <w:right w:val="none" w:sz="0" w:space="0" w:color="auto"/>
          </w:divBdr>
        </w:div>
        <w:div w:id="440225617">
          <w:marLeft w:val="640"/>
          <w:marRight w:val="0"/>
          <w:marTop w:val="0"/>
          <w:marBottom w:val="0"/>
          <w:divBdr>
            <w:top w:val="none" w:sz="0" w:space="0" w:color="auto"/>
            <w:left w:val="none" w:sz="0" w:space="0" w:color="auto"/>
            <w:bottom w:val="none" w:sz="0" w:space="0" w:color="auto"/>
            <w:right w:val="none" w:sz="0" w:space="0" w:color="auto"/>
          </w:divBdr>
        </w:div>
        <w:div w:id="938296001">
          <w:marLeft w:val="640"/>
          <w:marRight w:val="0"/>
          <w:marTop w:val="0"/>
          <w:marBottom w:val="0"/>
          <w:divBdr>
            <w:top w:val="none" w:sz="0" w:space="0" w:color="auto"/>
            <w:left w:val="none" w:sz="0" w:space="0" w:color="auto"/>
            <w:bottom w:val="none" w:sz="0" w:space="0" w:color="auto"/>
            <w:right w:val="none" w:sz="0" w:space="0" w:color="auto"/>
          </w:divBdr>
        </w:div>
        <w:div w:id="518743104">
          <w:marLeft w:val="640"/>
          <w:marRight w:val="0"/>
          <w:marTop w:val="0"/>
          <w:marBottom w:val="0"/>
          <w:divBdr>
            <w:top w:val="none" w:sz="0" w:space="0" w:color="auto"/>
            <w:left w:val="none" w:sz="0" w:space="0" w:color="auto"/>
            <w:bottom w:val="none" w:sz="0" w:space="0" w:color="auto"/>
            <w:right w:val="none" w:sz="0" w:space="0" w:color="auto"/>
          </w:divBdr>
        </w:div>
        <w:div w:id="1351102259">
          <w:marLeft w:val="640"/>
          <w:marRight w:val="0"/>
          <w:marTop w:val="0"/>
          <w:marBottom w:val="0"/>
          <w:divBdr>
            <w:top w:val="none" w:sz="0" w:space="0" w:color="auto"/>
            <w:left w:val="none" w:sz="0" w:space="0" w:color="auto"/>
            <w:bottom w:val="none" w:sz="0" w:space="0" w:color="auto"/>
            <w:right w:val="none" w:sz="0" w:space="0" w:color="auto"/>
          </w:divBdr>
        </w:div>
        <w:div w:id="1654025244">
          <w:marLeft w:val="640"/>
          <w:marRight w:val="0"/>
          <w:marTop w:val="0"/>
          <w:marBottom w:val="0"/>
          <w:divBdr>
            <w:top w:val="none" w:sz="0" w:space="0" w:color="auto"/>
            <w:left w:val="none" w:sz="0" w:space="0" w:color="auto"/>
            <w:bottom w:val="none" w:sz="0" w:space="0" w:color="auto"/>
            <w:right w:val="none" w:sz="0" w:space="0" w:color="auto"/>
          </w:divBdr>
        </w:div>
        <w:div w:id="1796368977">
          <w:marLeft w:val="640"/>
          <w:marRight w:val="0"/>
          <w:marTop w:val="0"/>
          <w:marBottom w:val="0"/>
          <w:divBdr>
            <w:top w:val="none" w:sz="0" w:space="0" w:color="auto"/>
            <w:left w:val="none" w:sz="0" w:space="0" w:color="auto"/>
            <w:bottom w:val="none" w:sz="0" w:space="0" w:color="auto"/>
            <w:right w:val="none" w:sz="0" w:space="0" w:color="auto"/>
          </w:divBdr>
        </w:div>
        <w:div w:id="1872841148">
          <w:marLeft w:val="640"/>
          <w:marRight w:val="0"/>
          <w:marTop w:val="0"/>
          <w:marBottom w:val="0"/>
          <w:divBdr>
            <w:top w:val="none" w:sz="0" w:space="0" w:color="auto"/>
            <w:left w:val="none" w:sz="0" w:space="0" w:color="auto"/>
            <w:bottom w:val="none" w:sz="0" w:space="0" w:color="auto"/>
            <w:right w:val="none" w:sz="0" w:space="0" w:color="auto"/>
          </w:divBdr>
        </w:div>
        <w:div w:id="2081901755">
          <w:marLeft w:val="640"/>
          <w:marRight w:val="0"/>
          <w:marTop w:val="0"/>
          <w:marBottom w:val="0"/>
          <w:divBdr>
            <w:top w:val="none" w:sz="0" w:space="0" w:color="auto"/>
            <w:left w:val="none" w:sz="0" w:space="0" w:color="auto"/>
            <w:bottom w:val="none" w:sz="0" w:space="0" w:color="auto"/>
            <w:right w:val="none" w:sz="0" w:space="0" w:color="auto"/>
          </w:divBdr>
        </w:div>
        <w:div w:id="1893612498">
          <w:marLeft w:val="640"/>
          <w:marRight w:val="0"/>
          <w:marTop w:val="0"/>
          <w:marBottom w:val="0"/>
          <w:divBdr>
            <w:top w:val="none" w:sz="0" w:space="0" w:color="auto"/>
            <w:left w:val="none" w:sz="0" w:space="0" w:color="auto"/>
            <w:bottom w:val="none" w:sz="0" w:space="0" w:color="auto"/>
            <w:right w:val="none" w:sz="0" w:space="0" w:color="auto"/>
          </w:divBdr>
        </w:div>
        <w:div w:id="1786383317">
          <w:marLeft w:val="640"/>
          <w:marRight w:val="0"/>
          <w:marTop w:val="0"/>
          <w:marBottom w:val="0"/>
          <w:divBdr>
            <w:top w:val="none" w:sz="0" w:space="0" w:color="auto"/>
            <w:left w:val="none" w:sz="0" w:space="0" w:color="auto"/>
            <w:bottom w:val="none" w:sz="0" w:space="0" w:color="auto"/>
            <w:right w:val="none" w:sz="0" w:space="0" w:color="auto"/>
          </w:divBdr>
        </w:div>
        <w:div w:id="2131581574">
          <w:marLeft w:val="640"/>
          <w:marRight w:val="0"/>
          <w:marTop w:val="0"/>
          <w:marBottom w:val="0"/>
          <w:divBdr>
            <w:top w:val="none" w:sz="0" w:space="0" w:color="auto"/>
            <w:left w:val="none" w:sz="0" w:space="0" w:color="auto"/>
            <w:bottom w:val="none" w:sz="0" w:space="0" w:color="auto"/>
            <w:right w:val="none" w:sz="0" w:space="0" w:color="auto"/>
          </w:divBdr>
        </w:div>
        <w:div w:id="333456277">
          <w:marLeft w:val="640"/>
          <w:marRight w:val="0"/>
          <w:marTop w:val="0"/>
          <w:marBottom w:val="0"/>
          <w:divBdr>
            <w:top w:val="none" w:sz="0" w:space="0" w:color="auto"/>
            <w:left w:val="none" w:sz="0" w:space="0" w:color="auto"/>
            <w:bottom w:val="none" w:sz="0" w:space="0" w:color="auto"/>
            <w:right w:val="none" w:sz="0" w:space="0" w:color="auto"/>
          </w:divBdr>
        </w:div>
        <w:div w:id="1710451097">
          <w:marLeft w:val="640"/>
          <w:marRight w:val="0"/>
          <w:marTop w:val="0"/>
          <w:marBottom w:val="0"/>
          <w:divBdr>
            <w:top w:val="none" w:sz="0" w:space="0" w:color="auto"/>
            <w:left w:val="none" w:sz="0" w:space="0" w:color="auto"/>
            <w:bottom w:val="none" w:sz="0" w:space="0" w:color="auto"/>
            <w:right w:val="none" w:sz="0" w:space="0" w:color="auto"/>
          </w:divBdr>
        </w:div>
        <w:div w:id="740715943">
          <w:marLeft w:val="640"/>
          <w:marRight w:val="0"/>
          <w:marTop w:val="0"/>
          <w:marBottom w:val="0"/>
          <w:divBdr>
            <w:top w:val="none" w:sz="0" w:space="0" w:color="auto"/>
            <w:left w:val="none" w:sz="0" w:space="0" w:color="auto"/>
            <w:bottom w:val="none" w:sz="0" w:space="0" w:color="auto"/>
            <w:right w:val="none" w:sz="0" w:space="0" w:color="auto"/>
          </w:divBdr>
        </w:div>
        <w:div w:id="1204906857">
          <w:marLeft w:val="640"/>
          <w:marRight w:val="0"/>
          <w:marTop w:val="0"/>
          <w:marBottom w:val="0"/>
          <w:divBdr>
            <w:top w:val="none" w:sz="0" w:space="0" w:color="auto"/>
            <w:left w:val="none" w:sz="0" w:space="0" w:color="auto"/>
            <w:bottom w:val="none" w:sz="0" w:space="0" w:color="auto"/>
            <w:right w:val="none" w:sz="0" w:space="0" w:color="auto"/>
          </w:divBdr>
        </w:div>
        <w:div w:id="2029939394">
          <w:marLeft w:val="640"/>
          <w:marRight w:val="0"/>
          <w:marTop w:val="0"/>
          <w:marBottom w:val="0"/>
          <w:divBdr>
            <w:top w:val="none" w:sz="0" w:space="0" w:color="auto"/>
            <w:left w:val="none" w:sz="0" w:space="0" w:color="auto"/>
            <w:bottom w:val="none" w:sz="0" w:space="0" w:color="auto"/>
            <w:right w:val="none" w:sz="0" w:space="0" w:color="auto"/>
          </w:divBdr>
        </w:div>
        <w:div w:id="625355950">
          <w:marLeft w:val="640"/>
          <w:marRight w:val="0"/>
          <w:marTop w:val="0"/>
          <w:marBottom w:val="0"/>
          <w:divBdr>
            <w:top w:val="none" w:sz="0" w:space="0" w:color="auto"/>
            <w:left w:val="none" w:sz="0" w:space="0" w:color="auto"/>
            <w:bottom w:val="none" w:sz="0" w:space="0" w:color="auto"/>
            <w:right w:val="none" w:sz="0" w:space="0" w:color="auto"/>
          </w:divBdr>
        </w:div>
        <w:div w:id="263222200">
          <w:marLeft w:val="640"/>
          <w:marRight w:val="0"/>
          <w:marTop w:val="0"/>
          <w:marBottom w:val="0"/>
          <w:divBdr>
            <w:top w:val="none" w:sz="0" w:space="0" w:color="auto"/>
            <w:left w:val="none" w:sz="0" w:space="0" w:color="auto"/>
            <w:bottom w:val="none" w:sz="0" w:space="0" w:color="auto"/>
            <w:right w:val="none" w:sz="0" w:space="0" w:color="auto"/>
          </w:divBdr>
        </w:div>
        <w:div w:id="803163510">
          <w:marLeft w:val="640"/>
          <w:marRight w:val="0"/>
          <w:marTop w:val="0"/>
          <w:marBottom w:val="0"/>
          <w:divBdr>
            <w:top w:val="none" w:sz="0" w:space="0" w:color="auto"/>
            <w:left w:val="none" w:sz="0" w:space="0" w:color="auto"/>
            <w:bottom w:val="none" w:sz="0" w:space="0" w:color="auto"/>
            <w:right w:val="none" w:sz="0" w:space="0" w:color="auto"/>
          </w:divBdr>
        </w:div>
        <w:div w:id="701781137">
          <w:marLeft w:val="640"/>
          <w:marRight w:val="0"/>
          <w:marTop w:val="0"/>
          <w:marBottom w:val="0"/>
          <w:divBdr>
            <w:top w:val="none" w:sz="0" w:space="0" w:color="auto"/>
            <w:left w:val="none" w:sz="0" w:space="0" w:color="auto"/>
            <w:bottom w:val="none" w:sz="0" w:space="0" w:color="auto"/>
            <w:right w:val="none" w:sz="0" w:space="0" w:color="auto"/>
          </w:divBdr>
        </w:div>
        <w:div w:id="255215582">
          <w:marLeft w:val="640"/>
          <w:marRight w:val="0"/>
          <w:marTop w:val="0"/>
          <w:marBottom w:val="0"/>
          <w:divBdr>
            <w:top w:val="none" w:sz="0" w:space="0" w:color="auto"/>
            <w:left w:val="none" w:sz="0" w:space="0" w:color="auto"/>
            <w:bottom w:val="none" w:sz="0" w:space="0" w:color="auto"/>
            <w:right w:val="none" w:sz="0" w:space="0" w:color="auto"/>
          </w:divBdr>
        </w:div>
        <w:div w:id="1085347622">
          <w:marLeft w:val="640"/>
          <w:marRight w:val="0"/>
          <w:marTop w:val="0"/>
          <w:marBottom w:val="0"/>
          <w:divBdr>
            <w:top w:val="none" w:sz="0" w:space="0" w:color="auto"/>
            <w:left w:val="none" w:sz="0" w:space="0" w:color="auto"/>
            <w:bottom w:val="none" w:sz="0" w:space="0" w:color="auto"/>
            <w:right w:val="none" w:sz="0" w:space="0" w:color="auto"/>
          </w:divBdr>
        </w:div>
        <w:div w:id="259141086">
          <w:marLeft w:val="640"/>
          <w:marRight w:val="0"/>
          <w:marTop w:val="0"/>
          <w:marBottom w:val="0"/>
          <w:divBdr>
            <w:top w:val="none" w:sz="0" w:space="0" w:color="auto"/>
            <w:left w:val="none" w:sz="0" w:space="0" w:color="auto"/>
            <w:bottom w:val="none" w:sz="0" w:space="0" w:color="auto"/>
            <w:right w:val="none" w:sz="0" w:space="0" w:color="auto"/>
          </w:divBdr>
        </w:div>
        <w:div w:id="775708968">
          <w:marLeft w:val="640"/>
          <w:marRight w:val="0"/>
          <w:marTop w:val="0"/>
          <w:marBottom w:val="0"/>
          <w:divBdr>
            <w:top w:val="none" w:sz="0" w:space="0" w:color="auto"/>
            <w:left w:val="none" w:sz="0" w:space="0" w:color="auto"/>
            <w:bottom w:val="none" w:sz="0" w:space="0" w:color="auto"/>
            <w:right w:val="none" w:sz="0" w:space="0" w:color="auto"/>
          </w:divBdr>
        </w:div>
        <w:div w:id="128940986">
          <w:marLeft w:val="640"/>
          <w:marRight w:val="0"/>
          <w:marTop w:val="0"/>
          <w:marBottom w:val="0"/>
          <w:divBdr>
            <w:top w:val="none" w:sz="0" w:space="0" w:color="auto"/>
            <w:left w:val="none" w:sz="0" w:space="0" w:color="auto"/>
            <w:bottom w:val="none" w:sz="0" w:space="0" w:color="auto"/>
            <w:right w:val="none" w:sz="0" w:space="0" w:color="auto"/>
          </w:divBdr>
        </w:div>
        <w:div w:id="696125596">
          <w:marLeft w:val="640"/>
          <w:marRight w:val="0"/>
          <w:marTop w:val="0"/>
          <w:marBottom w:val="0"/>
          <w:divBdr>
            <w:top w:val="none" w:sz="0" w:space="0" w:color="auto"/>
            <w:left w:val="none" w:sz="0" w:space="0" w:color="auto"/>
            <w:bottom w:val="none" w:sz="0" w:space="0" w:color="auto"/>
            <w:right w:val="none" w:sz="0" w:space="0" w:color="auto"/>
          </w:divBdr>
        </w:div>
        <w:div w:id="1190680165">
          <w:marLeft w:val="640"/>
          <w:marRight w:val="0"/>
          <w:marTop w:val="0"/>
          <w:marBottom w:val="0"/>
          <w:divBdr>
            <w:top w:val="none" w:sz="0" w:space="0" w:color="auto"/>
            <w:left w:val="none" w:sz="0" w:space="0" w:color="auto"/>
            <w:bottom w:val="none" w:sz="0" w:space="0" w:color="auto"/>
            <w:right w:val="none" w:sz="0" w:space="0" w:color="auto"/>
          </w:divBdr>
        </w:div>
        <w:div w:id="944266257">
          <w:marLeft w:val="640"/>
          <w:marRight w:val="0"/>
          <w:marTop w:val="0"/>
          <w:marBottom w:val="0"/>
          <w:divBdr>
            <w:top w:val="none" w:sz="0" w:space="0" w:color="auto"/>
            <w:left w:val="none" w:sz="0" w:space="0" w:color="auto"/>
            <w:bottom w:val="none" w:sz="0" w:space="0" w:color="auto"/>
            <w:right w:val="none" w:sz="0" w:space="0" w:color="auto"/>
          </w:divBdr>
        </w:div>
        <w:div w:id="1363282176">
          <w:marLeft w:val="640"/>
          <w:marRight w:val="0"/>
          <w:marTop w:val="0"/>
          <w:marBottom w:val="0"/>
          <w:divBdr>
            <w:top w:val="none" w:sz="0" w:space="0" w:color="auto"/>
            <w:left w:val="none" w:sz="0" w:space="0" w:color="auto"/>
            <w:bottom w:val="none" w:sz="0" w:space="0" w:color="auto"/>
            <w:right w:val="none" w:sz="0" w:space="0" w:color="auto"/>
          </w:divBdr>
        </w:div>
        <w:div w:id="490370050">
          <w:marLeft w:val="640"/>
          <w:marRight w:val="0"/>
          <w:marTop w:val="0"/>
          <w:marBottom w:val="0"/>
          <w:divBdr>
            <w:top w:val="none" w:sz="0" w:space="0" w:color="auto"/>
            <w:left w:val="none" w:sz="0" w:space="0" w:color="auto"/>
            <w:bottom w:val="none" w:sz="0" w:space="0" w:color="auto"/>
            <w:right w:val="none" w:sz="0" w:space="0" w:color="auto"/>
          </w:divBdr>
        </w:div>
        <w:div w:id="456606356">
          <w:marLeft w:val="640"/>
          <w:marRight w:val="0"/>
          <w:marTop w:val="0"/>
          <w:marBottom w:val="0"/>
          <w:divBdr>
            <w:top w:val="none" w:sz="0" w:space="0" w:color="auto"/>
            <w:left w:val="none" w:sz="0" w:space="0" w:color="auto"/>
            <w:bottom w:val="none" w:sz="0" w:space="0" w:color="auto"/>
            <w:right w:val="none" w:sz="0" w:space="0" w:color="auto"/>
          </w:divBdr>
        </w:div>
        <w:div w:id="1244492355">
          <w:marLeft w:val="640"/>
          <w:marRight w:val="0"/>
          <w:marTop w:val="0"/>
          <w:marBottom w:val="0"/>
          <w:divBdr>
            <w:top w:val="none" w:sz="0" w:space="0" w:color="auto"/>
            <w:left w:val="none" w:sz="0" w:space="0" w:color="auto"/>
            <w:bottom w:val="none" w:sz="0" w:space="0" w:color="auto"/>
            <w:right w:val="none" w:sz="0" w:space="0" w:color="auto"/>
          </w:divBdr>
        </w:div>
        <w:div w:id="2110153705">
          <w:marLeft w:val="640"/>
          <w:marRight w:val="0"/>
          <w:marTop w:val="0"/>
          <w:marBottom w:val="0"/>
          <w:divBdr>
            <w:top w:val="none" w:sz="0" w:space="0" w:color="auto"/>
            <w:left w:val="none" w:sz="0" w:space="0" w:color="auto"/>
            <w:bottom w:val="none" w:sz="0" w:space="0" w:color="auto"/>
            <w:right w:val="none" w:sz="0" w:space="0" w:color="auto"/>
          </w:divBdr>
        </w:div>
        <w:div w:id="1792430934">
          <w:marLeft w:val="640"/>
          <w:marRight w:val="0"/>
          <w:marTop w:val="0"/>
          <w:marBottom w:val="0"/>
          <w:divBdr>
            <w:top w:val="none" w:sz="0" w:space="0" w:color="auto"/>
            <w:left w:val="none" w:sz="0" w:space="0" w:color="auto"/>
            <w:bottom w:val="none" w:sz="0" w:space="0" w:color="auto"/>
            <w:right w:val="none" w:sz="0" w:space="0" w:color="auto"/>
          </w:divBdr>
        </w:div>
        <w:div w:id="299921862">
          <w:marLeft w:val="640"/>
          <w:marRight w:val="0"/>
          <w:marTop w:val="0"/>
          <w:marBottom w:val="0"/>
          <w:divBdr>
            <w:top w:val="none" w:sz="0" w:space="0" w:color="auto"/>
            <w:left w:val="none" w:sz="0" w:space="0" w:color="auto"/>
            <w:bottom w:val="none" w:sz="0" w:space="0" w:color="auto"/>
            <w:right w:val="none" w:sz="0" w:space="0" w:color="auto"/>
          </w:divBdr>
        </w:div>
        <w:div w:id="1607300242">
          <w:marLeft w:val="640"/>
          <w:marRight w:val="0"/>
          <w:marTop w:val="0"/>
          <w:marBottom w:val="0"/>
          <w:divBdr>
            <w:top w:val="none" w:sz="0" w:space="0" w:color="auto"/>
            <w:left w:val="none" w:sz="0" w:space="0" w:color="auto"/>
            <w:bottom w:val="none" w:sz="0" w:space="0" w:color="auto"/>
            <w:right w:val="none" w:sz="0" w:space="0" w:color="auto"/>
          </w:divBdr>
        </w:div>
        <w:div w:id="1462839544">
          <w:marLeft w:val="640"/>
          <w:marRight w:val="0"/>
          <w:marTop w:val="0"/>
          <w:marBottom w:val="0"/>
          <w:divBdr>
            <w:top w:val="none" w:sz="0" w:space="0" w:color="auto"/>
            <w:left w:val="none" w:sz="0" w:space="0" w:color="auto"/>
            <w:bottom w:val="none" w:sz="0" w:space="0" w:color="auto"/>
            <w:right w:val="none" w:sz="0" w:space="0" w:color="auto"/>
          </w:divBdr>
        </w:div>
        <w:div w:id="1406146953">
          <w:marLeft w:val="640"/>
          <w:marRight w:val="0"/>
          <w:marTop w:val="0"/>
          <w:marBottom w:val="0"/>
          <w:divBdr>
            <w:top w:val="none" w:sz="0" w:space="0" w:color="auto"/>
            <w:left w:val="none" w:sz="0" w:space="0" w:color="auto"/>
            <w:bottom w:val="none" w:sz="0" w:space="0" w:color="auto"/>
            <w:right w:val="none" w:sz="0" w:space="0" w:color="auto"/>
          </w:divBdr>
        </w:div>
        <w:div w:id="995838521">
          <w:marLeft w:val="640"/>
          <w:marRight w:val="0"/>
          <w:marTop w:val="0"/>
          <w:marBottom w:val="0"/>
          <w:divBdr>
            <w:top w:val="none" w:sz="0" w:space="0" w:color="auto"/>
            <w:left w:val="none" w:sz="0" w:space="0" w:color="auto"/>
            <w:bottom w:val="none" w:sz="0" w:space="0" w:color="auto"/>
            <w:right w:val="none" w:sz="0" w:space="0" w:color="auto"/>
          </w:divBdr>
        </w:div>
        <w:div w:id="1387686479">
          <w:marLeft w:val="640"/>
          <w:marRight w:val="0"/>
          <w:marTop w:val="0"/>
          <w:marBottom w:val="0"/>
          <w:divBdr>
            <w:top w:val="none" w:sz="0" w:space="0" w:color="auto"/>
            <w:left w:val="none" w:sz="0" w:space="0" w:color="auto"/>
            <w:bottom w:val="none" w:sz="0" w:space="0" w:color="auto"/>
            <w:right w:val="none" w:sz="0" w:space="0" w:color="auto"/>
          </w:divBdr>
        </w:div>
        <w:div w:id="304816900">
          <w:marLeft w:val="640"/>
          <w:marRight w:val="0"/>
          <w:marTop w:val="0"/>
          <w:marBottom w:val="0"/>
          <w:divBdr>
            <w:top w:val="none" w:sz="0" w:space="0" w:color="auto"/>
            <w:left w:val="none" w:sz="0" w:space="0" w:color="auto"/>
            <w:bottom w:val="none" w:sz="0" w:space="0" w:color="auto"/>
            <w:right w:val="none" w:sz="0" w:space="0" w:color="auto"/>
          </w:divBdr>
        </w:div>
        <w:div w:id="614675553">
          <w:marLeft w:val="640"/>
          <w:marRight w:val="0"/>
          <w:marTop w:val="0"/>
          <w:marBottom w:val="0"/>
          <w:divBdr>
            <w:top w:val="none" w:sz="0" w:space="0" w:color="auto"/>
            <w:left w:val="none" w:sz="0" w:space="0" w:color="auto"/>
            <w:bottom w:val="none" w:sz="0" w:space="0" w:color="auto"/>
            <w:right w:val="none" w:sz="0" w:space="0" w:color="auto"/>
          </w:divBdr>
        </w:div>
        <w:div w:id="115561657">
          <w:marLeft w:val="640"/>
          <w:marRight w:val="0"/>
          <w:marTop w:val="0"/>
          <w:marBottom w:val="0"/>
          <w:divBdr>
            <w:top w:val="none" w:sz="0" w:space="0" w:color="auto"/>
            <w:left w:val="none" w:sz="0" w:space="0" w:color="auto"/>
            <w:bottom w:val="none" w:sz="0" w:space="0" w:color="auto"/>
            <w:right w:val="none" w:sz="0" w:space="0" w:color="auto"/>
          </w:divBdr>
        </w:div>
        <w:div w:id="604776929">
          <w:marLeft w:val="640"/>
          <w:marRight w:val="0"/>
          <w:marTop w:val="0"/>
          <w:marBottom w:val="0"/>
          <w:divBdr>
            <w:top w:val="none" w:sz="0" w:space="0" w:color="auto"/>
            <w:left w:val="none" w:sz="0" w:space="0" w:color="auto"/>
            <w:bottom w:val="none" w:sz="0" w:space="0" w:color="auto"/>
            <w:right w:val="none" w:sz="0" w:space="0" w:color="auto"/>
          </w:divBdr>
        </w:div>
        <w:div w:id="238367437">
          <w:marLeft w:val="640"/>
          <w:marRight w:val="0"/>
          <w:marTop w:val="0"/>
          <w:marBottom w:val="0"/>
          <w:divBdr>
            <w:top w:val="none" w:sz="0" w:space="0" w:color="auto"/>
            <w:left w:val="none" w:sz="0" w:space="0" w:color="auto"/>
            <w:bottom w:val="none" w:sz="0" w:space="0" w:color="auto"/>
            <w:right w:val="none" w:sz="0" w:space="0" w:color="auto"/>
          </w:divBdr>
        </w:div>
        <w:div w:id="1879320151">
          <w:marLeft w:val="640"/>
          <w:marRight w:val="0"/>
          <w:marTop w:val="0"/>
          <w:marBottom w:val="0"/>
          <w:divBdr>
            <w:top w:val="none" w:sz="0" w:space="0" w:color="auto"/>
            <w:left w:val="none" w:sz="0" w:space="0" w:color="auto"/>
            <w:bottom w:val="none" w:sz="0" w:space="0" w:color="auto"/>
            <w:right w:val="none" w:sz="0" w:space="0" w:color="auto"/>
          </w:divBdr>
        </w:div>
        <w:div w:id="458647087">
          <w:marLeft w:val="640"/>
          <w:marRight w:val="0"/>
          <w:marTop w:val="0"/>
          <w:marBottom w:val="0"/>
          <w:divBdr>
            <w:top w:val="none" w:sz="0" w:space="0" w:color="auto"/>
            <w:left w:val="none" w:sz="0" w:space="0" w:color="auto"/>
            <w:bottom w:val="none" w:sz="0" w:space="0" w:color="auto"/>
            <w:right w:val="none" w:sz="0" w:space="0" w:color="auto"/>
          </w:divBdr>
        </w:div>
        <w:div w:id="1670519964">
          <w:marLeft w:val="640"/>
          <w:marRight w:val="0"/>
          <w:marTop w:val="0"/>
          <w:marBottom w:val="0"/>
          <w:divBdr>
            <w:top w:val="none" w:sz="0" w:space="0" w:color="auto"/>
            <w:left w:val="none" w:sz="0" w:space="0" w:color="auto"/>
            <w:bottom w:val="none" w:sz="0" w:space="0" w:color="auto"/>
            <w:right w:val="none" w:sz="0" w:space="0" w:color="auto"/>
          </w:divBdr>
        </w:div>
        <w:div w:id="1490555589">
          <w:marLeft w:val="640"/>
          <w:marRight w:val="0"/>
          <w:marTop w:val="0"/>
          <w:marBottom w:val="0"/>
          <w:divBdr>
            <w:top w:val="none" w:sz="0" w:space="0" w:color="auto"/>
            <w:left w:val="none" w:sz="0" w:space="0" w:color="auto"/>
            <w:bottom w:val="none" w:sz="0" w:space="0" w:color="auto"/>
            <w:right w:val="none" w:sz="0" w:space="0" w:color="auto"/>
          </w:divBdr>
        </w:div>
        <w:div w:id="1551962499">
          <w:marLeft w:val="640"/>
          <w:marRight w:val="0"/>
          <w:marTop w:val="0"/>
          <w:marBottom w:val="0"/>
          <w:divBdr>
            <w:top w:val="none" w:sz="0" w:space="0" w:color="auto"/>
            <w:left w:val="none" w:sz="0" w:space="0" w:color="auto"/>
            <w:bottom w:val="none" w:sz="0" w:space="0" w:color="auto"/>
            <w:right w:val="none" w:sz="0" w:space="0" w:color="auto"/>
          </w:divBdr>
        </w:div>
        <w:div w:id="1042555041">
          <w:marLeft w:val="640"/>
          <w:marRight w:val="0"/>
          <w:marTop w:val="0"/>
          <w:marBottom w:val="0"/>
          <w:divBdr>
            <w:top w:val="none" w:sz="0" w:space="0" w:color="auto"/>
            <w:left w:val="none" w:sz="0" w:space="0" w:color="auto"/>
            <w:bottom w:val="none" w:sz="0" w:space="0" w:color="auto"/>
            <w:right w:val="none" w:sz="0" w:space="0" w:color="auto"/>
          </w:divBdr>
        </w:div>
      </w:divsChild>
    </w:div>
    <w:div w:id="1690637223">
      <w:bodyDiv w:val="1"/>
      <w:marLeft w:val="0"/>
      <w:marRight w:val="0"/>
      <w:marTop w:val="0"/>
      <w:marBottom w:val="0"/>
      <w:divBdr>
        <w:top w:val="none" w:sz="0" w:space="0" w:color="auto"/>
        <w:left w:val="none" w:sz="0" w:space="0" w:color="auto"/>
        <w:bottom w:val="none" w:sz="0" w:space="0" w:color="auto"/>
        <w:right w:val="none" w:sz="0" w:space="0" w:color="auto"/>
      </w:divBdr>
      <w:divsChild>
        <w:div w:id="2035837345">
          <w:marLeft w:val="480"/>
          <w:marRight w:val="0"/>
          <w:marTop w:val="0"/>
          <w:marBottom w:val="0"/>
          <w:divBdr>
            <w:top w:val="none" w:sz="0" w:space="0" w:color="auto"/>
            <w:left w:val="none" w:sz="0" w:space="0" w:color="auto"/>
            <w:bottom w:val="none" w:sz="0" w:space="0" w:color="auto"/>
            <w:right w:val="none" w:sz="0" w:space="0" w:color="auto"/>
          </w:divBdr>
        </w:div>
        <w:div w:id="531697975">
          <w:marLeft w:val="480"/>
          <w:marRight w:val="0"/>
          <w:marTop w:val="0"/>
          <w:marBottom w:val="0"/>
          <w:divBdr>
            <w:top w:val="none" w:sz="0" w:space="0" w:color="auto"/>
            <w:left w:val="none" w:sz="0" w:space="0" w:color="auto"/>
            <w:bottom w:val="none" w:sz="0" w:space="0" w:color="auto"/>
            <w:right w:val="none" w:sz="0" w:space="0" w:color="auto"/>
          </w:divBdr>
        </w:div>
        <w:div w:id="1785463261">
          <w:marLeft w:val="480"/>
          <w:marRight w:val="0"/>
          <w:marTop w:val="0"/>
          <w:marBottom w:val="0"/>
          <w:divBdr>
            <w:top w:val="none" w:sz="0" w:space="0" w:color="auto"/>
            <w:left w:val="none" w:sz="0" w:space="0" w:color="auto"/>
            <w:bottom w:val="none" w:sz="0" w:space="0" w:color="auto"/>
            <w:right w:val="none" w:sz="0" w:space="0" w:color="auto"/>
          </w:divBdr>
        </w:div>
        <w:div w:id="862204368">
          <w:marLeft w:val="480"/>
          <w:marRight w:val="0"/>
          <w:marTop w:val="0"/>
          <w:marBottom w:val="0"/>
          <w:divBdr>
            <w:top w:val="none" w:sz="0" w:space="0" w:color="auto"/>
            <w:left w:val="none" w:sz="0" w:space="0" w:color="auto"/>
            <w:bottom w:val="none" w:sz="0" w:space="0" w:color="auto"/>
            <w:right w:val="none" w:sz="0" w:space="0" w:color="auto"/>
          </w:divBdr>
        </w:div>
        <w:div w:id="234827254">
          <w:marLeft w:val="480"/>
          <w:marRight w:val="0"/>
          <w:marTop w:val="0"/>
          <w:marBottom w:val="0"/>
          <w:divBdr>
            <w:top w:val="none" w:sz="0" w:space="0" w:color="auto"/>
            <w:left w:val="none" w:sz="0" w:space="0" w:color="auto"/>
            <w:bottom w:val="none" w:sz="0" w:space="0" w:color="auto"/>
            <w:right w:val="none" w:sz="0" w:space="0" w:color="auto"/>
          </w:divBdr>
        </w:div>
        <w:div w:id="357317500">
          <w:marLeft w:val="480"/>
          <w:marRight w:val="0"/>
          <w:marTop w:val="0"/>
          <w:marBottom w:val="0"/>
          <w:divBdr>
            <w:top w:val="none" w:sz="0" w:space="0" w:color="auto"/>
            <w:left w:val="none" w:sz="0" w:space="0" w:color="auto"/>
            <w:bottom w:val="none" w:sz="0" w:space="0" w:color="auto"/>
            <w:right w:val="none" w:sz="0" w:space="0" w:color="auto"/>
          </w:divBdr>
        </w:div>
        <w:div w:id="1340698919">
          <w:marLeft w:val="480"/>
          <w:marRight w:val="0"/>
          <w:marTop w:val="0"/>
          <w:marBottom w:val="0"/>
          <w:divBdr>
            <w:top w:val="none" w:sz="0" w:space="0" w:color="auto"/>
            <w:left w:val="none" w:sz="0" w:space="0" w:color="auto"/>
            <w:bottom w:val="none" w:sz="0" w:space="0" w:color="auto"/>
            <w:right w:val="none" w:sz="0" w:space="0" w:color="auto"/>
          </w:divBdr>
        </w:div>
        <w:div w:id="650671147">
          <w:marLeft w:val="480"/>
          <w:marRight w:val="0"/>
          <w:marTop w:val="0"/>
          <w:marBottom w:val="0"/>
          <w:divBdr>
            <w:top w:val="none" w:sz="0" w:space="0" w:color="auto"/>
            <w:left w:val="none" w:sz="0" w:space="0" w:color="auto"/>
            <w:bottom w:val="none" w:sz="0" w:space="0" w:color="auto"/>
            <w:right w:val="none" w:sz="0" w:space="0" w:color="auto"/>
          </w:divBdr>
        </w:div>
        <w:div w:id="1050962389">
          <w:marLeft w:val="480"/>
          <w:marRight w:val="0"/>
          <w:marTop w:val="0"/>
          <w:marBottom w:val="0"/>
          <w:divBdr>
            <w:top w:val="none" w:sz="0" w:space="0" w:color="auto"/>
            <w:left w:val="none" w:sz="0" w:space="0" w:color="auto"/>
            <w:bottom w:val="none" w:sz="0" w:space="0" w:color="auto"/>
            <w:right w:val="none" w:sz="0" w:space="0" w:color="auto"/>
          </w:divBdr>
        </w:div>
        <w:div w:id="883714933">
          <w:marLeft w:val="480"/>
          <w:marRight w:val="0"/>
          <w:marTop w:val="0"/>
          <w:marBottom w:val="0"/>
          <w:divBdr>
            <w:top w:val="none" w:sz="0" w:space="0" w:color="auto"/>
            <w:left w:val="none" w:sz="0" w:space="0" w:color="auto"/>
            <w:bottom w:val="none" w:sz="0" w:space="0" w:color="auto"/>
            <w:right w:val="none" w:sz="0" w:space="0" w:color="auto"/>
          </w:divBdr>
        </w:div>
        <w:div w:id="1743064707">
          <w:marLeft w:val="480"/>
          <w:marRight w:val="0"/>
          <w:marTop w:val="0"/>
          <w:marBottom w:val="0"/>
          <w:divBdr>
            <w:top w:val="none" w:sz="0" w:space="0" w:color="auto"/>
            <w:left w:val="none" w:sz="0" w:space="0" w:color="auto"/>
            <w:bottom w:val="none" w:sz="0" w:space="0" w:color="auto"/>
            <w:right w:val="none" w:sz="0" w:space="0" w:color="auto"/>
          </w:divBdr>
        </w:div>
        <w:div w:id="793602556">
          <w:marLeft w:val="480"/>
          <w:marRight w:val="0"/>
          <w:marTop w:val="0"/>
          <w:marBottom w:val="0"/>
          <w:divBdr>
            <w:top w:val="none" w:sz="0" w:space="0" w:color="auto"/>
            <w:left w:val="none" w:sz="0" w:space="0" w:color="auto"/>
            <w:bottom w:val="none" w:sz="0" w:space="0" w:color="auto"/>
            <w:right w:val="none" w:sz="0" w:space="0" w:color="auto"/>
          </w:divBdr>
        </w:div>
        <w:div w:id="1374382570">
          <w:marLeft w:val="480"/>
          <w:marRight w:val="0"/>
          <w:marTop w:val="0"/>
          <w:marBottom w:val="0"/>
          <w:divBdr>
            <w:top w:val="none" w:sz="0" w:space="0" w:color="auto"/>
            <w:left w:val="none" w:sz="0" w:space="0" w:color="auto"/>
            <w:bottom w:val="none" w:sz="0" w:space="0" w:color="auto"/>
            <w:right w:val="none" w:sz="0" w:space="0" w:color="auto"/>
          </w:divBdr>
        </w:div>
        <w:div w:id="2116750995">
          <w:marLeft w:val="480"/>
          <w:marRight w:val="0"/>
          <w:marTop w:val="0"/>
          <w:marBottom w:val="0"/>
          <w:divBdr>
            <w:top w:val="none" w:sz="0" w:space="0" w:color="auto"/>
            <w:left w:val="none" w:sz="0" w:space="0" w:color="auto"/>
            <w:bottom w:val="none" w:sz="0" w:space="0" w:color="auto"/>
            <w:right w:val="none" w:sz="0" w:space="0" w:color="auto"/>
          </w:divBdr>
        </w:div>
        <w:div w:id="854075127">
          <w:marLeft w:val="480"/>
          <w:marRight w:val="0"/>
          <w:marTop w:val="0"/>
          <w:marBottom w:val="0"/>
          <w:divBdr>
            <w:top w:val="none" w:sz="0" w:space="0" w:color="auto"/>
            <w:left w:val="none" w:sz="0" w:space="0" w:color="auto"/>
            <w:bottom w:val="none" w:sz="0" w:space="0" w:color="auto"/>
            <w:right w:val="none" w:sz="0" w:space="0" w:color="auto"/>
          </w:divBdr>
        </w:div>
        <w:div w:id="1044136043">
          <w:marLeft w:val="480"/>
          <w:marRight w:val="0"/>
          <w:marTop w:val="0"/>
          <w:marBottom w:val="0"/>
          <w:divBdr>
            <w:top w:val="none" w:sz="0" w:space="0" w:color="auto"/>
            <w:left w:val="none" w:sz="0" w:space="0" w:color="auto"/>
            <w:bottom w:val="none" w:sz="0" w:space="0" w:color="auto"/>
            <w:right w:val="none" w:sz="0" w:space="0" w:color="auto"/>
          </w:divBdr>
        </w:div>
        <w:div w:id="1778018652">
          <w:marLeft w:val="480"/>
          <w:marRight w:val="0"/>
          <w:marTop w:val="0"/>
          <w:marBottom w:val="0"/>
          <w:divBdr>
            <w:top w:val="none" w:sz="0" w:space="0" w:color="auto"/>
            <w:left w:val="none" w:sz="0" w:space="0" w:color="auto"/>
            <w:bottom w:val="none" w:sz="0" w:space="0" w:color="auto"/>
            <w:right w:val="none" w:sz="0" w:space="0" w:color="auto"/>
          </w:divBdr>
        </w:div>
        <w:div w:id="1845895032">
          <w:marLeft w:val="480"/>
          <w:marRight w:val="0"/>
          <w:marTop w:val="0"/>
          <w:marBottom w:val="0"/>
          <w:divBdr>
            <w:top w:val="none" w:sz="0" w:space="0" w:color="auto"/>
            <w:left w:val="none" w:sz="0" w:space="0" w:color="auto"/>
            <w:bottom w:val="none" w:sz="0" w:space="0" w:color="auto"/>
            <w:right w:val="none" w:sz="0" w:space="0" w:color="auto"/>
          </w:divBdr>
        </w:div>
        <w:div w:id="299656851">
          <w:marLeft w:val="480"/>
          <w:marRight w:val="0"/>
          <w:marTop w:val="0"/>
          <w:marBottom w:val="0"/>
          <w:divBdr>
            <w:top w:val="none" w:sz="0" w:space="0" w:color="auto"/>
            <w:left w:val="none" w:sz="0" w:space="0" w:color="auto"/>
            <w:bottom w:val="none" w:sz="0" w:space="0" w:color="auto"/>
            <w:right w:val="none" w:sz="0" w:space="0" w:color="auto"/>
          </w:divBdr>
        </w:div>
        <w:div w:id="1250120219">
          <w:marLeft w:val="480"/>
          <w:marRight w:val="0"/>
          <w:marTop w:val="0"/>
          <w:marBottom w:val="0"/>
          <w:divBdr>
            <w:top w:val="none" w:sz="0" w:space="0" w:color="auto"/>
            <w:left w:val="none" w:sz="0" w:space="0" w:color="auto"/>
            <w:bottom w:val="none" w:sz="0" w:space="0" w:color="auto"/>
            <w:right w:val="none" w:sz="0" w:space="0" w:color="auto"/>
          </w:divBdr>
        </w:div>
      </w:divsChild>
    </w:div>
    <w:div w:id="1693529865">
      <w:bodyDiv w:val="1"/>
      <w:marLeft w:val="0"/>
      <w:marRight w:val="0"/>
      <w:marTop w:val="0"/>
      <w:marBottom w:val="0"/>
      <w:divBdr>
        <w:top w:val="none" w:sz="0" w:space="0" w:color="auto"/>
        <w:left w:val="none" w:sz="0" w:space="0" w:color="auto"/>
        <w:bottom w:val="none" w:sz="0" w:space="0" w:color="auto"/>
        <w:right w:val="none" w:sz="0" w:space="0" w:color="auto"/>
      </w:divBdr>
    </w:div>
    <w:div w:id="1697000459">
      <w:bodyDiv w:val="1"/>
      <w:marLeft w:val="0"/>
      <w:marRight w:val="0"/>
      <w:marTop w:val="0"/>
      <w:marBottom w:val="0"/>
      <w:divBdr>
        <w:top w:val="none" w:sz="0" w:space="0" w:color="auto"/>
        <w:left w:val="none" w:sz="0" w:space="0" w:color="auto"/>
        <w:bottom w:val="none" w:sz="0" w:space="0" w:color="auto"/>
        <w:right w:val="none" w:sz="0" w:space="0" w:color="auto"/>
      </w:divBdr>
      <w:divsChild>
        <w:div w:id="986006703">
          <w:marLeft w:val="480"/>
          <w:marRight w:val="0"/>
          <w:marTop w:val="0"/>
          <w:marBottom w:val="0"/>
          <w:divBdr>
            <w:top w:val="none" w:sz="0" w:space="0" w:color="auto"/>
            <w:left w:val="none" w:sz="0" w:space="0" w:color="auto"/>
            <w:bottom w:val="none" w:sz="0" w:space="0" w:color="auto"/>
            <w:right w:val="none" w:sz="0" w:space="0" w:color="auto"/>
          </w:divBdr>
        </w:div>
        <w:div w:id="315307379">
          <w:marLeft w:val="480"/>
          <w:marRight w:val="0"/>
          <w:marTop w:val="0"/>
          <w:marBottom w:val="0"/>
          <w:divBdr>
            <w:top w:val="none" w:sz="0" w:space="0" w:color="auto"/>
            <w:left w:val="none" w:sz="0" w:space="0" w:color="auto"/>
            <w:bottom w:val="none" w:sz="0" w:space="0" w:color="auto"/>
            <w:right w:val="none" w:sz="0" w:space="0" w:color="auto"/>
          </w:divBdr>
        </w:div>
        <w:div w:id="709183799">
          <w:marLeft w:val="480"/>
          <w:marRight w:val="0"/>
          <w:marTop w:val="0"/>
          <w:marBottom w:val="0"/>
          <w:divBdr>
            <w:top w:val="none" w:sz="0" w:space="0" w:color="auto"/>
            <w:left w:val="none" w:sz="0" w:space="0" w:color="auto"/>
            <w:bottom w:val="none" w:sz="0" w:space="0" w:color="auto"/>
            <w:right w:val="none" w:sz="0" w:space="0" w:color="auto"/>
          </w:divBdr>
        </w:div>
        <w:div w:id="205996076">
          <w:marLeft w:val="480"/>
          <w:marRight w:val="0"/>
          <w:marTop w:val="0"/>
          <w:marBottom w:val="0"/>
          <w:divBdr>
            <w:top w:val="none" w:sz="0" w:space="0" w:color="auto"/>
            <w:left w:val="none" w:sz="0" w:space="0" w:color="auto"/>
            <w:bottom w:val="none" w:sz="0" w:space="0" w:color="auto"/>
            <w:right w:val="none" w:sz="0" w:space="0" w:color="auto"/>
          </w:divBdr>
        </w:div>
        <w:div w:id="116217493">
          <w:marLeft w:val="480"/>
          <w:marRight w:val="0"/>
          <w:marTop w:val="0"/>
          <w:marBottom w:val="0"/>
          <w:divBdr>
            <w:top w:val="none" w:sz="0" w:space="0" w:color="auto"/>
            <w:left w:val="none" w:sz="0" w:space="0" w:color="auto"/>
            <w:bottom w:val="none" w:sz="0" w:space="0" w:color="auto"/>
            <w:right w:val="none" w:sz="0" w:space="0" w:color="auto"/>
          </w:divBdr>
        </w:div>
        <w:div w:id="22097058">
          <w:marLeft w:val="480"/>
          <w:marRight w:val="0"/>
          <w:marTop w:val="0"/>
          <w:marBottom w:val="0"/>
          <w:divBdr>
            <w:top w:val="none" w:sz="0" w:space="0" w:color="auto"/>
            <w:left w:val="none" w:sz="0" w:space="0" w:color="auto"/>
            <w:bottom w:val="none" w:sz="0" w:space="0" w:color="auto"/>
            <w:right w:val="none" w:sz="0" w:space="0" w:color="auto"/>
          </w:divBdr>
        </w:div>
        <w:div w:id="1816024681">
          <w:marLeft w:val="480"/>
          <w:marRight w:val="0"/>
          <w:marTop w:val="0"/>
          <w:marBottom w:val="0"/>
          <w:divBdr>
            <w:top w:val="none" w:sz="0" w:space="0" w:color="auto"/>
            <w:left w:val="none" w:sz="0" w:space="0" w:color="auto"/>
            <w:bottom w:val="none" w:sz="0" w:space="0" w:color="auto"/>
            <w:right w:val="none" w:sz="0" w:space="0" w:color="auto"/>
          </w:divBdr>
        </w:div>
        <w:div w:id="752318863">
          <w:marLeft w:val="480"/>
          <w:marRight w:val="0"/>
          <w:marTop w:val="0"/>
          <w:marBottom w:val="0"/>
          <w:divBdr>
            <w:top w:val="none" w:sz="0" w:space="0" w:color="auto"/>
            <w:left w:val="none" w:sz="0" w:space="0" w:color="auto"/>
            <w:bottom w:val="none" w:sz="0" w:space="0" w:color="auto"/>
            <w:right w:val="none" w:sz="0" w:space="0" w:color="auto"/>
          </w:divBdr>
        </w:div>
        <w:div w:id="1400707604">
          <w:marLeft w:val="480"/>
          <w:marRight w:val="0"/>
          <w:marTop w:val="0"/>
          <w:marBottom w:val="0"/>
          <w:divBdr>
            <w:top w:val="none" w:sz="0" w:space="0" w:color="auto"/>
            <w:left w:val="none" w:sz="0" w:space="0" w:color="auto"/>
            <w:bottom w:val="none" w:sz="0" w:space="0" w:color="auto"/>
            <w:right w:val="none" w:sz="0" w:space="0" w:color="auto"/>
          </w:divBdr>
        </w:div>
        <w:div w:id="50469401">
          <w:marLeft w:val="480"/>
          <w:marRight w:val="0"/>
          <w:marTop w:val="0"/>
          <w:marBottom w:val="0"/>
          <w:divBdr>
            <w:top w:val="none" w:sz="0" w:space="0" w:color="auto"/>
            <w:left w:val="none" w:sz="0" w:space="0" w:color="auto"/>
            <w:bottom w:val="none" w:sz="0" w:space="0" w:color="auto"/>
            <w:right w:val="none" w:sz="0" w:space="0" w:color="auto"/>
          </w:divBdr>
        </w:div>
        <w:div w:id="1969890852">
          <w:marLeft w:val="480"/>
          <w:marRight w:val="0"/>
          <w:marTop w:val="0"/>
          <w:marBottom w:val="0"/>
          <w:divBdr>
            <w:top w:val="none" w:sz="0" w:space="0" w:color="auto"/>
            <w:left w:val="none" w:sz="0" w:space="0" w:color="auto"/>
            <w:bottom w:val="none" w:sz="0" w:space="0" w:color="auto"/>
            <w:right w:val="none" w:sz="0" w:space="0" w:color="auto"/>
          </w:divBdr>
        </w:div>
        <w:div w:id="2001613615">
          <w:marLeft w:val="480"/>
          <w:marRight w:val="0"/>
          <w:marTop w:val="0"/>
          <w:marBottom w:val="0"/>
          <w:divBdr>
            <w:top w:val="none" w:sz="0" w:space="0" w:color="auto"/>
            <w:left w:val="none" w:sz="0" w:space="0" w:color="auto"/>
            <w:bottom w:val="none" w:sz="0" w:space="0" w:color="auto"/>
            <w:right w:val="none" w:sz="0" w:space="0" w:color="auto"/>
          </w:divBdr>
        </w:div>
        <w:div w:id="1302343111">
          <w:marLeft w:val="480"/>
          <w:marRight w:val="0"/>
          <w:marTop w:val="0"/>
          <w:marBottom w:val="0"/>
          <w:divBdr>
            <w:top w:val="none" w:sz="0" w:space="0" w:color="auto"/>
            <w:left w:val="none" w:sz="0" w:space="0" w:color="auto"/>
            <w:bottom w:val="none" w:sz="0" w:space="0" w:color="auto"/>
            <w:right w:val="none" w:sz="0" w:space="0" w:color="auto"/>
          </w:divBdr>
        </w:div>
        <w:div w:id="1990353816">
          <w:marLeft w:val="480"/>
          <w:marRight w:val="0"/>
          <w:marTop w:val="0"/>
          <w:marBottom w:val="0"/>
          <w:divBdr>
            <w:top w:val="none" w:sz="0" w:space="0" w:color="auto"/>
            <w:left w:val="none" w:sz="0" w:space="0" w:color="auto"/>
            <w:bottom w:val="none" w:sz="0" w:space="0" w:color="auto"/>
            <w:right w:val="none" w:sz="0" w:space="0" w:color="auto"/>
          </w:divBdr>
        </w:div>
        <w:div w:id="36709979">
          <w:marLeft w:val="480"/>
          <w:marRight w:val="0"/>
          <w:marTop w:val="0"/>
          <w:marBottom w:val="0"/>
          <w:divBdr>
            <w:top w:val="none" w:sz="0" w:space="0" w:color="auto"/>
            <w:left w:val="none" w:sz="0" w:space="0" w:color="auto"/>
            <w:bottom w:val="none" w:sz="0" w:space="0" w:color="auto"/>
            <w:right w:val="none" w:sz="0" w:space="0" w:color="auto"/>
          </w:divBdr>
        </w:div>
        <w:div w:id="442725486">
          <w:marLeft w:val="480"/>
          <w:marRight w:val="0"/>
          <w:marTop w:val="0"/>
          <w:marBottom w:val="0"/>
          <w:divBdr>
            <w:top w:val="none" w:sz="0" w:space="0" w:color="auto"/>
            <w:left w:val="none" w:sz="0" w:space="0" w:color="auto"/>
            <w:bottom w:val="none" w:sz="0" w:space="0" w:color="auto"/>
            <w:right w:val="none" w:sz="0" w:space="0" w:color="auto"/>
          </w:divBdr>
        </w:div>
        <w:div w:id="103888303">
          <w:marLeft w:val="480"/>
          <w:marRight w:val="0"/>
          <w:marTop w:val="0"/>
          <w:marBottom w:val="0"/>
          <w:divBdr>
            <w:top w:val="none" w:sz="0" w:space="0" w:color="auto"/>
            <w:left w:val="none" w:sz="0" w:space="0" w:color="auto"/>
            <w:bottom w:val="none" w:sz="0" w:space="0" w:color="auto"/>
            <w:right w:val="none" w:sz="0" w:space="0" w:color="auto"/>
          </w:divBdr>
        </w:div>
        <w:div w:id="1483932365">
          <w:marLeft w:val="480"/>
          <w:marRight w:val="0"/>
          <w:marTop w:val="0"/>
          <w:marBottom w:val="0"/>
          <w:divBdr>
            <w:top w:val="none" w:sz="0" w:space="0" w:color="auto"/>
            <w:left w:val="none" w:sz="0" w:space="0" w:color="auto"/>
            <w:bottom w:val="none" w:sz="0" w:space="0" w:color="auto"/>
            <w:right w:val="none" w:sz="0" w:space="0" w:color="auto"/>
          </w:divBdr>
        </w:div>
        <w:div w:id="616985540">
          <w:marLeft w:val="480"/>
          <w:marRight w:val="0"/>
          <w:marTop w:val="0"/>
          <w:marBottom w:val="0"/>
          <w:divBdr>
            <w:top w:val="none" w:sz="0" w:space="0" w:color="auto"/>
            <w:left w:val="none" w:sz="0" w:space="0" w:color="auto"/>
            <w:bottom w:val="none" w:sz="0" w:space="0" w:color="auto"/>
            <w:right w:val="none" w:sz="0" w:space="0" w:color="auto"/>
          </w:divBdr>
        </w:div>
        <w:div w:id="525169381">
          <w:marLeft w:val="480"/>
          <w:marRight w:val="0"/>
          <w:marTop w:val="0"/>
          <w:marBottom w:val="0"/>
          <w:divBdr>
            <w:top w:val="none" w:sz="0" w:space="0" w:color="auto"/>
            <w:left w:val="none" w:sz="0" w:space="0" w:color="auto"/>
            <w:bottom w:val="none" w:sz="0" w:space="0" w:color="auto"/>
            <w:right w:val="none" w:sz="0" w:space="0" w:color="auto"/>
          </w:divBdr>
        </w:div>
        <w:div w:id="1448505638">
          <w:marLeft w:val="480"/>
          <w:marRight w:val="0"/>
          <w:marTop w:val="0"/>
          <w:marBottom w:val="0"/>
          <w:divBdr>
            <w:top w:val="none" w:sz="0" w:space="0" w:color="auto"/>
            <w:left w:val="none" w:sz="0" w:space="0" w:color="auto"/>
            <w:bottom w:val="none" w:sz="0" w:space="0" w:color="auto"/>
            <w:right w:val="none" w:sz="0" w:space="0" w:color="auto"/>
          </w:divBdr>
        </w:div>
        <w:div w:id="1280991900">
          <w:marLeft w:val="480"/>
          <w:marRight w:val="0"/>
          <w:marTop w:val="0"/>
          <w:marBottom w:val="0"/>
          <w:divBdr>
            <w:top w:val="none" w:sz="0" w:space="0" w:color="auto"/>
            <w:left w:val="none" w:sz="0" w:space="0" w:color="auto"/>
            <w:bottom w:val="none" w:sz="0" w:space="0" w:color="auto"/>
            <w:right w:val="none" w:sz="0" w:space="0" w:color="auto"/>
          </w:divBdr>
        </w:div>
        <w:div w:id="1904564984">
          <w:marLeft w:val="480"/>
          <w:marRight w:val="0"/>
          <w:marTop w:val="0"/>
          <w:marBottom w:val="0"/>
          <w:divBdr>
            <w:top w:val="none" w:sz="0" w:space="0" w:color="auto"/>
            <w:left w:val="none" w:sz="0" w:space="0" w:color="auto"/>
            <w:bottom w:val="none" w:sz="0" w:space="0" w:color="auto"/>
            <w:right w:val="none" w:sz="0" w:space="0" w:color="auto"/>
          </w:divBdr>
        </w:div>
        <w:div w:id="1230848463">
          <w:marLeft w:val="480"/>
          <w:marRight w:val="0"/>
          <w:marTop w:val="0"/>
          <w:marBottom w:val="0"/>
          <w:divBdr>
            <w:top w:val="none" w:sz="0" w:space="0" w:color="auto"/>
            <w:left w:val="none" w:sz="0" w:space="0" w:color="auto"/>
            <w:bottom w:val="none" w:sz="0" w:space="0" w:color="auto"/>
            <w:right w:val="none" w:sz="0" w:space="0" w:color="auto"/>
          </w:divBdr>
        </w:div>
        <w:div w:id="131600641">
          <w:marLeft w:val="480"/>
          <w:marRight w:val="0"/>
          <w:marTop w:val="0"/>
          <w:marBottom w:val="0"/>
          <w:divBdr>
            <w:top w:val="none" w:sz="0" w:space="0" w:color="auto"/>
            <w:left w:val="none" w:sz="0" w:space="0" w:color="auto"/>
            <w:bottom w:val="none" w:sz="0" w:space="0" w:color="auto"/>
            <w:right w:val="none" w:sz="0" w:space="0" w:color="auto"/>
          </w:divBdr>
        </w:div>
        <w:div w:id="17893819">
          <w:marLeft w:val="480"/>
          <w:marRight w:val="0"/>
          <w:marTop w:val="0"/>
          <w:marBottom w:val="0"/>
          <w:divBdr>
            <w:top w:val="none" w:sz="0" w:space="0" w:color="auto"/>
            <w:left w:val="none" w:sz="0" w:space="0" w:color="auto"/>
            <w:bottom w:val="none" w:sz="0" w:space="0" w:color="auto"/>
            <w:right w:val="none" w:sz="0" w:space="0" w:color="auto"/>
          </w:divBdr>
        </w:div>
        <w:div w:id="16735854">
          <w:marLeft w:val="480"/>
          <w:marRight w:val="0"/>
          <w:marTop w:val="0"/>
          <w:marBottom w:val="0"/>
          <w:divBdr>
            <w:top w:val="none" w:sz="0" w:space="0" w:color="auto"/>
            <w:left w:val="none" w:sz="0" w:space="0" w:color="auto"/>
            <w:bottom w:val="none" w:sz="0" w:space="0" w:color="auto"/>
            <w:right w:val="none" w:sz="0" w:space="0" w:color="auto"/>
          </w:divBdr>
        </w:div>
        <w:div w:id="2127388201">
          <w:marLeft w:val="480"/>
          <w:marRight w:val="0"/>
          <w:marTop w:val="0"/>
          <w:marBottom w:val="0"/>
          <w:divBdr>
            <w:top w:val="none" w:sz="0" w:space="0" w:color="auto"/>
            <w:left w:val="none" w:sz="0" w:space="0" w:color="auto"/>
            <w:bottom w:val="none" w:sz="0" w:space="0" w:color="auto"/>
            <w:right w:val="none" w:sz="0" w:space="0" w:color="auto"/>
          </w:divBdr>
        </w:div>
        <w:div w:id="1530529095">
          <w:marLeft w:val="480"/>
          <w:marRight w:val="0"/>
          <w:marTop w:val="0"/>
          <w:marBottom w:val="0"/>
          <w:divBdr>
            <w:top w:val="none" w:sz="0" w:space="0" w:color="auto"/>
            <w:left w:val="none" w:sz="0" w:space="0" w:color="auto"/>
            <w:bottom w:val="none" w:sz="0" w:space="0" w:color="auto"/>
            <w:right w:val="none" w:sz="0" w:space="0" w:color="auto"/>
          </w:divBdr>
        </w:div>
        <w:div w:id="2035692440">
          <w:marLeft w:val="480"/>
          <w:marRight w:val="0"/>
          <w:marTop w:val="0"/>
          <w:marBottom w:val="0"/>
          <w:divBdr>
            <w:top w:val="none" w:sz="0" w:space="0" w:color="auto"/>
            <w:left w:val="none" w:sz="0" w:space="0" w:color="auto"/>
            <w:bottom w:val="none" w:sz="0" w:space="0" w:color="auto"/>
            <w:right w:val="none" w:sz="0" w:space="0" w:color="auto"/>
          </w:divBdr>
        </w:div>
        <w:div w:id="1566991880">
          <w:marLeft w:val="480"/>
          <w:marRight w:val="0"/>
          <w:marTop w:val="0"/>
          <w:marBottom w:val="0"/>
          <w:divBdr>
            <w:top w:val="none" w:sz="0" w:space="0" w:color="auto"/>
            <w:left w:val="none" w:sz="0" w:space="0" w:color="auto"/>
            <w:bottom w:val="none" w:sz="0" w:space="0" w:color="auto"/>
            <w:right w:val="none" w:sz="0" w:space="0" w:color="auto"/>
          </w:divBdr>
        </w:div>
        <w:div w:id="1173498308">
          <w:marLeft w:val="480"/>
          <w:marRight w:val="0"/>
          <w:marTop w:val="0"/>
          <w:marBottom w:val="0"/>
          <w:divBdr>
            <w:top w:val="none" w:sz="0" w:space="0" w:color="auto"/>
            <w:left w:val="none" w:sz="0" w:space="0" w:color="auto"/>
            <w:bottom w:val="none" w:sz="0" w:space="0" w:color="auto"/>
            <w:right w:val="none" w:sz="0" w:space="0" w:color="auto"/>
          </w:divBdr>
        </w:div>
        <w:div w:id="555514167">
          <w:marLeft w:val="480"/>
          <w:marRight w:val="0"/>
          <w:marTop w:val="0"/>
          <w:marBottom w:val="0"/>
          <w:divBdr>
            <w:top w:val="none" w:sz="0" w:space="0" w:color="auto"/>
            <w:left w:val="none" w:sz="0" w:space="0" w:color="auto"/>
            <w:bottom w:val="none" w:sz="0" w:space="0" w:color="auto"/>
            <w:right w:val="none" w:sz="0" w:space="0" w:color="auto"/>
          </w:divBdr>
        </w:div>
        <w:div w:id="1124274436">
          <w:marLeft w:val="480"/>
          <w:marRight w:val="0"/>
          <w:marTop w:val="0"/>
          <w:marBottom w:val="0"/>
          <w:divBdr>
            <w:top w:val="none" w:sz="0" w:space="0" w:color="auto"/>
            <w:left w:val="none" w:sz="0" w:space="0" w:color="auto"/>
            <w:bottom w:val="none" w:sz="0" w:space="0" w:color="auto"/>
            <w:right w:val="none" w:sz="0" w:space="0" w:color="auto"/>
          </w:divBdr>
        </w:div>
        <w:div w:id="962883295">
          <w:marLeft w:val="480"/>
          <w:marRight w:val="0"/>
          <w:marTop w:val="0"/>
          <w:marBottom w:val="0"/>
          <w:divBdr>
            <w:top w:val="none" w:sz="0" w:space="0" w:color="auto"/>
            <w:left w:val="none" w:sz="0" w:space="0" w:color="auto"/>
            <w:bottom w:val="none" w:sz="0" w:space="0" w:color="auto"/>
            <w:right w:val="none" w:sz="0" w:space="0" w:color="auto"/>
          </w:divBdr>
        </w:div>
        <w:div w:id="154691947">
          <w:marLeft w:val="480"/>
          <w:marRight w:val="0"/>
          <w:marTop w:val="0"/>
          <w:marBottom w:val="0"/>
          <w:divBdr>
            <w:top w:val="none" w:sz="0" w:space="0" w:color="auto"/>
            <w:left w:val="none" w:sz="0" w:space="0" w:color="auto"/>
            <w:bottom w:val="none" w:sz="0" w:space="0" w:color="auto"/>
            <w:right w:val="none" w:sz="0" w:space="0" w:color="auto"/>
          </w:divBdr>
        </w:div>
        <w:div w:id="861018038">
          <w:marLeft w:val="480"/>
          <w:marRight w:val="0"/>
          <w:marTop w:val="0"/>
          <w:marBottom w:val="0"/>
          <w:divBdr>
            <w:top w:val="none" w:sz="0" w:space="0" w:color="auto"/>
            <w:left w:val="none" w:sz="0" w:space="0" w:color="auto"/>
            <w:bottom w:val="none" w:sz="0" w:space="0" w:color="auto"/>
            <w:right w:val="none" w:sz="0" w:space="0" w:color="auto"/>
          </w:divBdr>
        </w:div>
        <w:div w:id="1606959893">
          <w:marLeft w:val="480"/>
          <w:marRight w:val="0"/>
          <w:marTop w:val="0"/>
          <w:marBottom w:val="0"/>
          <w:divBdr>
            <w:top w:val="none" w:sz="0" w:space="0" w:color="auto"/>
            <w:left w:val="none" w:sz="0" w:space="0" w:color="auto"/>
            <w:bottom w:val="none" w:sz="0" w:space="0" w:color="auto"/>
            <w:right w:val="none" w:sz="0" w:space="0" w:color="auto"/>
          </w:divBdr>
        </w:div>
        <w:div w:id="357125527">
          <w:marLeft w:val="480"/>
          <w:marRight w:val="0"/>
          <w:marTop w:val="0"/>
          <w:marBottom w:val="0"/>
          <w:divBdr>
            <w:top w:val="none" w:sz="0" w:space="0" w:color="auto"/>
            <w:left w:val="none" w:sz="0" w:space="0" w:color="auto"/>
            <w:bottom w:val="none" w:sz="0" w:space="0" w:color="auto"/>
            <w:right w:val="none" w:sz="0" w:space="0" w:color="auto"/>
          </w:divBdr>
        </w:div>
        <w:div w:id="1352339539">
          <w:marLeft w:val="480"/>
          <w:marRight w:val="0"/>
          <w:marTop w:val="0"/>
          <w:marBottom w:val="0"/>
          <w:divBdr>
            <w:top w:val="none" w:sz="0" w:space="0" w:color="auto"/>
            <w:left w:val="none" w:sz="0" w:space="0" w:color="auto"/>
            <w:bottom w:val="none" w:sz="0" w:space="0" w:color="auto"/>
            <w:right w:val="none" w:sz="0" w:space="0" w:color="auto"/>
          </w:divBdr>
        </w:div>
        <w:div w:id="1342708781">
          <w:marLeft w:val="480"/>
          <w:marRight w:val="0"/>
          <w:marTop w:val="0"/>
          <w:marBottom w:val="0"/>
          <w:divBdr>
            <w:top w:val="none" w:sz="0" w:space="0" w:color="auto"/>
            <w:left w:val="none" w:sz="0" w:space="0" w:color="auto"/>
            <w:bottom w:val="none" w:sz="0" w:space="0" w:color="auto"/>
            <w:right w:val="none" w:sz="0" w:space="0" w:color="auto"/>
          </w:divBdr>
        </w:div>
        <w:div w:id="258026572">
          <w:marLeft w:val="480"/>
          <w:marRight w:val="0"/>
          <w:marTop w:val="0"/>
          <w:marBottom w:val="0"/>
          <w:divBdr>
            <w:top w:val="none" w:sz="0" w:space="0" w:color="auto"/>
            <w:left w:val="none" w:sz="0" w:space="0" w:color="auto"/>
            <w:bottom w:val="none" w:sz="0" w:space="0" w:color="auto"/>
            <w:right w:val="none" w:sz="0" w:space="0" w:color="auto"/>
          </w:divBdr>
        </w:div>
        <w:div w:id="1845632310">
          <w:marLeft w:val="480"/>
          <w:marRight w:val="0"/>
          <w:marTop w:val="0"/>
          <w:marBottom w:val="0"/>
          <w:divBdr>
            <w:top w:val="none" w:sz="0" w:space="0" w:color="auto"/>
            <w:left w:val="none" w:sz="0" w:space="0" w:color="auto"/>
            <w:bottom w:val="none" w:sz="0" w:space="0" w:color="auto"/>
            <w:right w:val="none" w:sz="0" w:space="0" w:color="auto"/>
          </w:divBdr>
        </w:div>
        <w:div w:id="1236666915">
          <w:marLeft w:val="480"/>
          <w:marRight w:val="0"/>
          <w:marTop w:val="0"/>
          <w:marBottom w:val="0"/>
          <w:divBdr>
            <w:top w:val="none" w:sz="0" w:space="0" w:color="auto"/>
            <w:left w:val="none" w:sz="0" w:space="0" w:color="auto"/>
            <w:bottom w:val="none" w:sz="0" w:space="0" w:color="auto"/>
            <w:right w:val="none" w:sz="0" w:space="0" w:color="auto"/>
          </w:divBdr>
        </w:div>
        <w:div w:id="147482233">
          <w:marLeft w:val="480"/>
          <w:marRight w:val="0"/>
          <w:marTop w:val="0"/>
          <w:marBottom w:val="0"/>
          <w:divBdr>
            <w:top w:val="none" w:sz="0" w:space="0" w:color="auto"/>
            <w:left w:val="none" w:sz="0" w:space="0" w:color="auto"/>
            <w:bottom w:val="none" w:sz="0" w:space="0" w:color="auto"/>
            <w:right w:val="none" w:sz="0" w:space="0" w:color="auto"/>
          </w:divBdr>
        </w:div>
        <w:div w:id="1943682693">
          <w:marLeft w:val="480"/>
          <w:marRight w:val="0"/>
          <w:marTop w:val="0"/>
          <w:marBottom w:val="0"/>
          <w:divBdr>
            <w:top w:val="none" w:sz="0" w:space="0" w:color="auto"/>
            <w:left w:val="none" w:sz="0" w:space="0" w:color="auto"/>
            <w:bottom w:val="none" w:sz="0" w:space="0" w:color="auto"/>
            <w:right w:val="none" w:sz="0" w:space="0" w:color="auto"/>
          </w:divBdr>
        </w:div>
        <w:div w:id="1567495464">
          <w:marLeft w:val="480"/>
          <w:marRight w:val="0"/>
          <w:marTop w:val="0"/>
          <w:marBottom w:val="0"/>
          <w:divBdr>
            <w:top w:val="none" w:sz="0" w:space="0" w:color="auto"/>
            <w:left w:val="none" w:sz="0" w:space="0" w:color="auto"/>
            <w:bottom w:val="none" w:sz="0" w:space="0" w:color="auto"/>
            <w:right w:val="none" w:sz="0" w:space="0" w:color="auto"/>
          </w:divBdr>
        </w:div>
        <w:div w:id="521163261">
          <w:marLeft w:val="480"/>
          <w:marRight w:val="0"/>
          <w:marTop w:val="0"/>
          <w:marBottom w:val="0"/>
          <w:divBdr>
            <w:top w:val="none" w:sz="0" w:space="0" w:color="auto"/>
            <w:left w:val="none" w:sz="0" w:space="0" w:color="auto"/>
            <w:bottom w:val="none" w:sz="0" w:space="0" w:color="auto"/>
            <w:right w:val="none" w:sz="0" w:space="0" w:color="auto"/>
          </w:divBdr>
        </w:div>
        <w:div w:id="1807623561">
          <w:marLeft w:val="480"/>
          <w:marRight w:val="0"/>
          <w:marTop w:val="0"/>
          <w:marBottom w:val="0"/>
          <w:divBdr>
            <w:top w:val="none" w:sz="0" w:space="0" w:color="auto"/>
            <w:left w:val="none" w:sz="0" w:space="0" w:color="auto"/>
            <w:bottom w:val="none" w:sz="0" w:space="0" w:color="auto"/>
            <w:right w:val="none" w:sz="0" w:space="0" w:color="auto"/>
          </w:divBdr>
        </w:div>
        <w:div w:id="2044286057">
          <w:marLeft w:val="480"/>
          <w:marRight w:val="0"/>
          <w:marTop w:val="0"/>
          <w:marBottom w:val="0"/>
          <w:divBdr>
            <w:top w:val="none" w:sz="0" w:space="0" w:color="auto"/>
            <w:left w:val="none" w:sz="0" w:space="0" w:color="auto"/>
            <w:bottom w:val="none" w:sz="0" w:space="0" w:color="auto"/>
            <w:right w:val="none" w:sz="0" w:space="0" w:color="auto"/>
          </w:divBdr>
        </w:div>
        <w:div w:id="874124701">
          <w:marLeft w:val="480"/>
          <w:marRight w:val="0"/>
          <w:marTop w:val="0"/>
          <w:marBottom w:val="0"/>
          <w:divBdr>
            <w:top w:val="none" w:sz="0" w:space="0" w:color="auto"/>
            <w:left w:val="none" w:sz="0" w:space="0" w:color="auto"/>
            <w:bottom w:val="none" w:sz="0" w:space="0" w:color="auto"/>
            <w:right w:val="none" w:sz="0" w:space="0" w:color="auto"/>
          </w:divBdr>
        </w:div>
        <w:div w:id="438910088">
          <w:marLeft w:val="480"/>
          <w:marRight w:val="0"/>
          <w:marTop w:val="0"/>
          <w:marBottom w:val="0"/>
          <w:divBdr>
            <w:top w:val="none" w:sz="0" w:space="0" w:color="auto"/>
            <w:left w:val="none" w:sz="0" w:space="0" w:color="auto"/>
            <w:bottom w:val="none" w:sz="0" w:space="0" w:color="auto"/>
            <w:right w:val="none" w:sz="0" w:space="0" w:color="auto"/>
          </w:divBdr>
        </w:div>
        <w:div w:id="1345747676">
          <w:marLeft w:val="480"/>
          <w:marRight w:val="0"/>
          <w:marTop w:val="0"/>
          <w:marBottom w:val="0"/>
          <w:divBdr>
            <w:top w:val="none" w:sz="0" w:space="0" w:color="auto"/>
            <w:left w:val="none" w:sz="0" w:space="0" w:color="auto"/>
            <w:bottom w:val="none" w:sz="0" w:space="0" w:color="auto"/>
            <w:right w:val="none" w:sz="0" w:space="0" w:color="auto"/>
          </w:divBdr>
        </w:div>
        <w:div w:id="1244604421">
          <w:marLeft w:val="480"/>
          <w:marRight w:val="0"/>
          <w:marTop w:val="0"/>
          <w:marBottom w:val="0"/>
          <w:divBdr>
            <w:top w:val="none" w:sz="0" w:space="0" w:color="auto"/>
            <w:left w:val="none" w:sz="0" w:space="0" w:color="auto"/>
            <w:bottom w:val="none" w:sz="0" w:space="0" w:color="auto"/>
            <w:right w:val="none" w:sz="0" w:space="0" w:color="auto"/>
          </w:divBdr>
        </w:div>
        <w:div w:id="1514300407">
          <w:marLeft w:val="480"/>
          <w:marRight w:val="0"/>
          <w:marTop w:val="0"/>
          <w:marBottom w:val="0"/>
          <w:divBdr>
            <w:top w:val="none" w:sz="0" w:space="0" w:color="auto"/>
            <w:left w:val="none" w:sz="0" w:space="0" w:color="auto"/>
            <w:bottom w:val="none" w:sz="0" w:space="0" w:color="auto"/>
            <w:right w:val="none" w:sz="0" w:space="0" w:color="auto"/>
          </w:divBdr>
        </w:div>
        <w:div w:id="1727876979">
          <w:marLeft w:val="480"/>
          <w:marRight w:val="0"/>
          <w:marTop w:val="0"/>
          <w:marBottom w:val="0"/>
          <w:divBdr>
            <w:top w:val="none" w:sz="0" w:space="0" w:color="auto"/>
            <w:left w:val="none" w:sz="0" w:space="0" w:color="auto"/>
            <w:bottom w:val="none" w:sz="0" w:space="0" w:color="auto"/>
            <w:right w:val="none" w:sz="0" w:space="0" w:color="auto"/>
          </w:divBdr>
        </w:div>
        <w:div w:id="1286740765">
          <w:marLeft w:val="480"/>
          <w:marRight w:val="0"/>
          <w:marTop w:val="0"/>
          <w:marBottom w:val="0"/>
          <w:divBdr>
            <w:top w:val="none" w:sz="0" w:space="0" w:color="auto"/>
            <w:left w:val="none" w:sz="0" w:space="0" w:color="auto"/>
            <w:bottom w:val="none" w:sz="0" w:space="0" w:color="auto"/>
            <w:right w:val="none" w:sz="0" w:space="0" w:color="auto"/>
          </w:divBdr>
        </w:div>
        <w:div w:id="1894003778">
          <w:marLeft w:val="480"/>
          <w:marRight w:val="0"/>
          <w:marTop w:val="0"/>
          <w:marBottom w:val="0"/>
          <w:divBdr>
            <w:top w:val="none" w:sz="0" w:space="0" w:color="auto"/>
            <w:left w:val="none" w:sz="0" w:space="0" w:color="auto"/>
            <w:bottom w:val="none" w:sz="0" w:space="0" w:color="auto"/>
            <w:right w:val="none" w:sz="0" w:space="0" w:color="auto"/>
          </w:divBdr>
        </w:div>
        <w:div w:id="1178809202">
          <w:marLeft w:val="480"/>
          <w:marRight w:val="0"/>
          <w:marTop w:val="0"/>
          <w:marBottom w:val="0"/>
          <w:divBdr>
            <w:top w:val="none" w:sz="0" w:space="0" w:color="auto"/>
            <w:left w:val="none" w:sz="0" w:space="0" w:color="auto"/>
            <w:bottom w:val="none" w:sz="0" w:space="0" w:color="auto"/>
            <w:right w:val="none" w:sz="0" w:space="0" w:color="auto"/>
          </w:divBdr>
        </w:div>
        <w:div w:id="955791108">
          <w:marLeft w:val="480"/>
          <w:marRight w:val="0"/>
          <w:marTop w:val="0"/>
          <w:marBottom w:val="0"/>
          <w:divBdr>
            <w:top w:val="none" w:sz="0" w:space="0" w:color="auto"/>
            <w:left w:val="none" w:sz="0" w:space="0" w:color="auto"/>
            <w:bottom w:val="none" w:sz="0" w:space="0" w:color="auto"/>
            <w:right w:val="none" w:sz="0" w:space="0" w:color="auto"/>
          </w:divBdr>
        </w:div>
        <w:div w:id="1698776308">
          <w:marLeft w:val="480"/>
          <w:marRight w:val="0"/>
          <w:marTop w:val="0"/>
          <w:marBottom w:val="0"/>
          <w:divBdr>
            <w:top w:val="none" w:sz="0" w:space="0" w:color="auto"/>
            <w:left w:val="none" w:sz="0" w:space="0" w:color="auto"/>
            <w:bottom w:val="none" w:sz="0" w:space="0" w:color="auto"/>
            <w:right w:val="none" w:sz="0" w:space="0" w:color="auto"/>
          </w:divBdr>
        </w:div>
        <w:div w:id="1439830936">
          <w:marLeft w:val="480"/>
          <w:marRight w:val="0"/>
          <w:marTop w:val="0"/>
          <w:marBottom w:val="0"/>
          <w:divBdr>
            <w:top w:val="none" w:sz="0" w:space="0" w:color="auto"/>
            <w:left w:val="none" w:sz="0" w:space="0" w:color="auto"/>
            <w:bottom w:val="none" w:sz="0" w:space="0" w:color="auto"/>
            <w:right w:val="none" w:sz="0" w:space="0" w:color="auto"/>
          </w:divBdr>
        </w:div>
        <w:div w:id="285933668">
          <w:marLeft w:val="480"/>
          <w:marRight w:val="0"/>
          <w:marTop w:val="0"/>
          <w:marBottom w:val="0"/>
          <w:divBdr>
            <w:top w:val="none" w:sz="0" w:space="0" w:color="auto"/>
            <w:left w:val="none" w:sz="0" w:space="0" w:color="auto"/>
            <w:bottom w:val="none" w:sz="0" w:space="0" w:color="auto"/>
            <w:right w:val="none" w:sz="0" w:space="0" w:color="auto"/>
          </w:divBdr>
        </w:div>
        <w:div w:id="1659452900">
          <w:marLeft w:val="480"/>
          <w:marRight w:val="0"/>
          <w:marTop w:val="0"/>
          <w:marBottom w:val="0"/>
          <w:divBdr>
            <w:top w:val="none" w:sz="0" w:space="0" w:color="auto"/>
            <w:left w:val="none" w:sz="0" w:space="0" w:color="auto"/>
            <w:bottom w:val="none" w:sz="0" w:space="0" w:color="auto"/>
            <w:right w:val="none" w:sz="0" w:space="0" w:color="auto"/>
          </w:divBdr>
        </w:div>
        <w:div w:id="1280646265">
          <w:marLeft w:val="480"/>
          <w:marRight w:val="0"/>
          <w:marTop w:val="0"/>
          <w:marBottom w:val="0"/>
          <w:divBdr>
            <w:top w:val="none" w:sz="0" w:space="0" w:color="auto"/>
            <w:left w:val="none" w:sz="0" w:space="0" w:color="auto"/>
            <w:bottom w:val="none" w:sz="0" w:space="0" w:color="auto"/>
            <w:right w:val="none" w:sz="0" w:space="0" w:color="auto"/>
          </w:divBdr>
        </w:div>
        <w:div w:id="669023336">
          <w:marLeft w:val="480"/>
          <w:marRight w:val="0"/>
          <w:marTop w:val="0"/>
          <w:marBottom w:val="0"/>
          <w:divBdr>
            <w:top w:val="none" w:sz="0" w:space="0" w:color="auto"/>
            <w:left w:val="none" w:sz="0" w:space="0" w:color="auto"/>
            <w:bottom w:val="none" w:sz="0" w:space="0" w:color="auto"/>
            <w:right w:val="none" w:sz="0" w:space="0" w:color="auto"/>
          </w:divBdr>
        </w:div>
        <w:div w:id="159662807">
          <w:marLeft w:val="480"/>
          <w:marRight w:val="0"/>
          <w:marTop w:val="0"/>
          <w:marBottom w:val="0"/>
          <w:divBdr>
            <w:top w:val="none" w:sz="0" w:space="0" w:color="auto"/>
            <w:left w:val="none" w:sz="0" w:space="0" w:color="auto"/>
            <w:bottom w:val="none" w:sz="0" w:space="0" w:color="auto"/>
            <w:right w:val="none" w:sz="0" w:space="0" w:color="auto"/>
          </w:divBdr>
        </w:div>
        <w:div w:id="26760198">
          <w:marLeft w:val="480"/>
          <w:marRight w:val="0"/>
          <w:marTop w:val="0"/>
          <w:marBottom w:val="0"/>
          <w:divBdr>
            <w:top w:val="none" w:sz="0" w:space="0" w:color="auto"/>
            <w:left w:val="none" w:sz="0" w:space="0" w:color="auto"/>
            <w:bottom w:val="none" w:sz="0" w:space="0" w:color="auto"/>
            <w:right w:val="none" w:sz="0" w:space="0" w:color="auto"/>
          </w:divBdr>
        </w:div>
        <w:div w:id="1353453553">
          <w:marLeft w:val="480"/>
          <w:marRight w:val="0"/>
          <w:marTop w:val="0"/>
          <w:marBottom w:val="0"/>
          <w:divBdr>
            <w:top w:val="none" w:sz="0" w:space="0" w:color="auto"/>
            <w:left w:val="none" w:sz="0" w:space="0" w:color="auto"/>
            <w:bottom w:val="none" w:sz="0" w:space="0" w:color="auto"/>
            <w:right w:val="none" w:sz="0" w:space="0" w:color="auto"/>
          </w:divBdr>
        </w:div>
        <w:div w:id="421682778">
          <w:marLeft w:val="480"/>
          <w:marRight w:val="0"/>
          <w:marTop w:val="0"/>
          <w:marBottom w:val="0"/>
          <w:divBdr>
            <w:top w:val="none" w:sz="0" w:space="0" w:color="auto"/>
            <w:left w:val="none" w:sz="0" w:space="0" w:color="auto"/>
            <w:bottom w:val="none" w:sz="0" w:space="0" w:color="auto"/>
            <w:right w:val="none" w:sz="0" w:space="0" w:color="auto"/>
          </w:divBdr>
        </w:div>
        <w:div w:id="553543802">
          <w:marLeft w:val="480"/>
          <w:marRight w:val="0"/>
          <w:marTop w:val="0"/>
          <w:marBottom w:val="0"/>
          <w:divBdr>
            <w:top w:val="none" w:sz="0" w:space="0" w:color="auto"/>
            <w:left w:val="none" w:sz="0" w:space="0" w:color="auto"/>
            <w:bottom w:val="none" w:sz="0" w:space="0" w:color="auto"/>
            <w:right w:val="none" w:sz="0" w:space="0" w:color="auto"/>
          </w:divBdr>
        </w:div>
        <w:div w:id="661861128">
          <w:marLeft w:val="480"/>
          <w:marRight w:val="0"/>
          <w:marTop w:val="0"/>
          <w:marBottom w:val="0"/>
          <w:divBdr>
            <w:top w:val="none" w:sz="0" w:space="0" w:color="auto"/>
            <w:left w:val="none" w:sz="0" w:space="0" w:color="auto"/>
            <w:bottom w:val="none" w:sz="0" w:space="0" w:color="auto"/>
            <w:right w:val="none" w:sz="0" w:space="0" w:color="auto"/>
          </w:divBdr>
        </w:div>
        <w:div w:id="430780622">
          <w:marLeft w:val="480"/>
          <w:marRight w:val="0"/>
          <w:marTop w:val="0"/>
          <w:marBottom w:val="0"/>
          <w:divBdr>
            <w:top w:val="none" w:sz="0" w:space="0" w:color="auto"/>
            <w:left w:val="none" w:sz="0" w:space="0" w:color="auto"/>
            <w:bottom w:val="none" w:sz="0" w:space="0" w:color="auto"/>
            <w:right w:val="none" w:sz="0" w:space="0" w:color="auto"/>
          </w:divBdr>
        </w:div>
        <w:div w:id="1518034754">
          <w:marLeft w:val="480"/>
          <w:marRight w:val="0"/>
          <w:marTop w:val="0"/>
          <w:marBottom w:val="0"/>
          <w:divBdr>
            <w:top w:val="none" w:sz="0" w:space="0" w:color="auto"/>
            <w:left w:val="none" w:sz="0" w:space="0" w:color="auto"/>
            <w:bottom w:val="none" w:sz="0" w:space="0" w:color="auto"/>
            <w:right w:val="none" w:sz="0" w:space="0" w:color="auto"/>
          </w:divBdr>
        </w:div>
        <w:div w:id="715816303">
          <w:marLeft w:val="480"/>
          <w:marRight w:val="0"/>
          <w:marTop w:val="0"/>
          <w:marBottom w:val="0"/>
          <w:divBdr>
            <w:top w:val="none" w:sz="0" w:space="0" w:color="auto"/>
            <w:left w:val="none" w:sz="0" w:space="0" w:color="auto"/>
            <w:bottom w:val="none" w:sz="0" w:space="0" w:color="auto"/>
            <w:right w:val="none" w:sz="0" w:space="0" w:color="auto"/>
          </w:divBdr>
        </w:div>
        <w:div w:id="91436583">
          <w:marLeft w:val="480"/>
          <w:marRight w:val="0"/>
          <w:marTop w:val="0"/>
          <w:marBottom w:val="0"/>
          <w:divBdr>
            <w:top w:val="none" w:sz="0" w:space="0" w:color="auto"/>
            <w:left w:val="none" w:sz="0" w:space="0" w:color="auto"/>
            <w:bottom w:val="none" w:sz="0" w:space="0" w:color="auto"/>
            <w:right w:val="none" w:sz="0" w:space="0" w:color="auto"/>
          </w:divBdr>
        </w:div>
        <w:div w:id="227543548">
          <w:marLeft w:val="480"/>
          <w:marRight w:val="0"/>
          <w:marTop w:val="0"/>
          <w:marBottom w:val="0"/>
          <w:divBdr>
            <w:top w:val="none" w:sz="0" w:space="0" w:color="auto"/>
            <w:left w:val="none" w:sz="0" w:space="0" w:color="auto"/>
            <w:bottom w:val="none" w:sz="0" w:space="0" w:color="auto"/>
            <w:right w:val="none" w:sz="0" w:space="0" w:color="auto"/>
          </w:divBdr>
        </w:div>
        <w:div w:id="371999285">
          <w:marLeft w:val="480"/>
          <w:marRight w:val="0"/>
          <w:marTop w:val="0"/>
          <w:marBottom w:val="0"/>
          <w:divBdr>
            <w:top w:val="none" w:sz="0" w:space="0" w:color="auto"/>
            <w:left w:val="none" w:sz="0" w:space="0" w:color="auto"/>
            <w:bottom w:val="none" w:sz="0" w:space="0" w:color="auto"/>
            <w:right w:val="none" w:sz="0" w:space="0" w:color="auto"/>
          </w:divBdr>
        </w:div>
        <w:div w:id="613514248">
          <w:marLeft w:val="480"/>
          <w:marRight w:val="0"/>
          <w:marTop w:val="0"/>
          <w:marBottom w:val="0"/>
          <w:divBdr>
            <w:top w:val="none" w:sz="0" w:space="0" w:color="auto"/>
            <w:left w:val="none" w:sz="0" w:space="0" w:color="auto"/>
            <w:bottom w:val="none" w:sz="0" w:space="0" w:color="auto"/>
            <w:right w:val="none" w:sz="0" w:space="0" w:color="auto"/>
          </w:divBdr>
        </w:div>
        <w:div w:id="1477796360">
          <w:marLeft w:val="480"/>
          <w:marRight w:val="0"/>
          <w:marTop w:val="0"/>
          <w:marBottom w:val="0"/>
          <w:divBdr>
            <w:top w:val="none" w:sz="0" w:space="0" w:color="auto"/>
            <w:left w:val="none" w:sz="0" w:space="0" w:color="auto"/>
            <w:bottom w:val="none" w:sz="0" w:space="0" w:color="auto"/>
            <w:right w:val="none" w:sz="0" w:space="0" w:color="auto"/>
          </w:divBdr>
        </w:div>
        <w:div w:id="1957061034">
          <w:marLeft w:val="480"/>
          <w:marRight w:val="0"/>
          <w:marTop w:val="0"/>
          <w:marBottom w:val="0"/>
          <w:divBdr>
            <w:top w:val="none" w:sz="0" w:space="0" w:color="auto"/>
            <w:left w:val="none" w:sz="0" w:space="0" w:color="auto"/>
            <w:bottom w:val="none" w:sz="0" w:space="0" w:color="auto"/>
            <w:right w:val="none" w:sz="0" w:space="0" w:color="auto"/>
          </w:divBdr>
        </w:div>
        <w:div w:id="703332905">
          <w:marLeft w:val="480"/>
          <w:marRight w:val="0"/>
          <w:marTop w:val="0"/>
          <w:marBottom w:val="0"/>
          <w:divBdr>
            <w:top w:val="none" w:sz="0" w:space="0" w:color="auto"/>
            <w:left w:val="none" w:sz="0" w:space="0" w:color="auto"/>
            <w:bottom w:val="none" w:sz="0" w:space="0" w:color="auto"/>
            <w:right w:val="none" w:sz="0" w:space="0" w:color="auto"/>
          </w:divBdr>
        </w:div>
        <w:div w:id="378168744">
          <w:marLeft w:val="480"/>
          <w:marRight w:val="0"/>
          <w:marTop w:val="0"/>
          <w:marBottom w:val="0"/>
          <w:divBdr>
            <w:top w:val="none" w:sz="0" w:space="0" w:color="auto"/>
            <w:left w:val="none" w:sz="0" w:space="0" w:color="auto"/>
            <w:bottom w:val="none" w:sz="0" w:space="0" w:color="auto"/>
            <w:right w:val="none" w:sz="0" w:space="0" w:color="auto"/>
          </w:divBdr>
        </w:div>
        <w:div w:id="1188449809">
          <w:marLeft w:val="480"/>
          <w:marRight w:val="0"/>
          <w:marTop w:val="0"/>
          <w:marBottom w:val="0"/>
          <w:divBdr>
            <w:top w:val="none" w:sz="0" w:space="0" w:color="auto"/>
            <w:left w:val="none" w:sz="0" w:space="0" w:color="auto"/>
            <w:bottom w:val="none" w:sz="0" w:space="0" w:color="auto"/>
            <w:right w:val="none" w:sz="0" w:space="0" w:color="auto"/>
          </w:divBdr>
        </w:div>
        <w:div w:id="1710959898">
          <w:marLeft w:val="480"/>
          <w:marRight w:val="0"/>
          <w:marTop w:val="0"/>
          <w:marBottom w:val="0"/>
          <w:divBdr>
            <w:top w:val="none" w:sz="0" w:space="0" w:color="auto"/>
            <w:left w:val="none" w:sz="0" w:space="0" w:color="auto"/>
            <w:bottom w:val="none" w:sz="0" w:space="0" w:color="auto"/>
            <w:right w:val="none" w:sz="0" w:space="0" w:color="auto"/>
          </w:divBdr>
        </w:div>
      </w:divsChild>
    </w:div>
    <w:div w:id="1698315109">
      <w:bodyDiv w:val="1"/>
      <w:marLeft w:val="0"/>
      <w:marRight w:val="0"/>
      <w:marTop w:val="0"/>
      <w:marBottom w:val="0"/>
      <w:divBdr>
        <w:top w:val="none" w:sz="0" w:space="0" w:color="auto"/>
        <w:left w:val="none" w:sz="0" w:space="0" w:color="auto"/>
        <w:bottom w:val="none" w:sz="0" w:space="0" w:color="auto"/>
        <w:right w:val="none" w:sz="0" w:space="0" w:color="auto"/>
      </w:divBdr>
    </w:div>
    <w:div w:id="1698850094">
      <w:bodyDiv w:val="1"/>
      <w:marLeft w:val="0"/>
      <w:marRight w:val="0"/>
      <w:marTop w:val="0"/>
      <w:marBottom w:val="0"/>
      <w:divBdr>
        <w:top w:val="none" w:sz="0" w:space="0" w:color="auto"/>
        <w:left w:val="none" w:sz="0" w:space="0" w:color="auto"/>
        <w:bottom w:val="none" w:sz="0" w:space="0" w:color="auto"/>
        <w:right w:val="none" w:sz="0" w:space="0" w:color="auto"/>
      </w:divBdr>
    </w:div>
    <w:div w:id="1701860073">
      <w:bodyDiv w:val="1"/>
      <w:marLeft w:val="0"/>
      <w:marRight w:val="0"/>
      <w:marTop w:val="0"/>
      <w:marBottom w:val="0"/>
      <w:divBdr>
        <w:top w:val="none" w:sz="0" w:space="0" w:color="auto"/>
        <w:left w:val="none" w:sz="0" w:space="0" w:color="auto"/>
        <w:bottom w:val="none" w:sz="0" w:space="0" w:color="auto"/>
        <w:right w:val="none" w:sz="0" w:space="0" w:color="auto"/>
      </w:divBdr>
    </w:div>
    <w:div w:id="1710183651">
      <w:bodyDiv w:val="1"/>
      <w:marLeft w:val="0"/>
      <w:marRight w:val="0"/>
      <w:marTop w:val="0"/>
      <w:marBottom w:val="0"/>
      <w:divBdr>
        <w:top w:val="none" w:sz="0" w:space="0" w:color="auto"/>
        <w:left w:val="none" w:sz="0" w:space="0" w:color="auto"/>
        <w:bottom w:val="none" w:sz="0" w:space="0" w:color="auto"/>
        <w:right w:val="none" w:sz="0" w:space="0" w:color="auto"/>
      </w:divBdr>
    </w:div>
    <w:div w:id="1713190367">
      <w:bodyDiv w:val="1"/>
      <w:marLeft w:val="0"/>
      <w:marRight w:val="0"/>
      <w:marTop w:val="0"/>
      <w:marBottom w:val="0"/>
      <w:divBdr>
        <w:top w:val="none" w:sz="0" w:space="0" w:color="auto"/>
        <w:left w:val="none" w:sz="0" w:space="0" w:color="auto"/>
        <w:bottom w:val="none" w:sz="0" w:space="0" w:color="auto"/>
        <w:right w:val="none" w:sz="0" w:space="0" w:color="auto"/>
      </w:divBdr>
      <w:divsChild>
        <w:div w:id="571234382">
          <w:marLeft w:val="640"/>
          <w:marRight w:val="0"/>
          <w:marTop w:val="0"/>
          <w:marBottom w:val="0"/>
          <w:divBdr>
            <w:top w:val="none" w:sz="0" w:space="0" w:color="auto"/>
            <w:left w:val="none" w:sz="0" w:space="0" w:color="auto"/>
            <w:bottom w:val="none" w:sz="0" w:space="0" w:color="auto"/>
            <w:right w:val="none" w:sz="0" w:space="0" w:color="auto"/>
          </w:divBdr>
        </w:div>
        <w:div w:id="991788016">
          <w:marLeft w:val="640"/>
          <w:marRight w:val="0"/>
          <w:marTop w:val="0"/>
          <w:marBottom w:val="0"/>
          <w:divBdr>
            <w:top w:val="none" w:sz="0" w:space="0" w:color="auto"/>
            <w:left w:val="none" w:sz="0" w:space="0" w:color="auto"/>
            <w:bottom w:val="none" w:sz="0" w:space="0" w:color="auto"/>
            <w:right w:val="none" w:sz="0" w:space="0" w:color="auto"/>
          </w:divBdr>
        </w:div>
        <w:div w:id="1401901477">
          <w:marLeft w:val="640"/>
          <w:marRight w:val="0"/>
          <w:marTop w:val="0"/>
          <w:marBottom w:val="0"/>
          <w:divBdr>
            <w:top w:val="none" w:sz="0" w:space="0" w:color="auto"/>
            <w:left w:val="none" w:sz="0" w:space="0" w:color="auto"/>
            <w:bottom w:val="none" w:sz="0" w:space="0" w:color="auto"/>
            <w:right w:val="none" w:sz="0" w:space="0" w:color="auto"/>
          </w:divBdr>
        </w:div>
        <w:div w:id="1433084867">
          <w:marLeft w:val="640"/>
          <w:marRight w:val="0"/>
          <w:marTop w:val="0"/>
          <w:marBottom w:val="0"/>
          <w:divBdr>
            <w:top w:val="none" w:sz="0" w:space="0" w:color="auto"/>
            <w:left w:val="none" w:sz="0" w:space="0" w:color="auto"/>
            <w:bottom w:val="none" w:sz="0" w:space="0" w:color="auto"/>
            <w:right w:val="none" w:sz="0" w:space="0" w:color="auto"/>
          </w:divBdr>
        </w:div>
        <w:div w:id="1654410161">
          <w:marLeft w:val="640"/>
          <w:marRight w:val="0"/>
          <w:marTop w:val="0"/>
          <w:marBottom w:val="0"/>
          <w:divBdr>
            <w:top w:val="none" w:sz="0" w:space="0" w:color="auto"/>
            <w:left w:val="none" w:sz="0" w:space="0" w:color="auto"/>
            <w:bottom w:val="none" w:sz="0" w:space="0" w:color="auto"/>
            <w:right w:val="none" w:sz="0" w:space="0" w:color="auto"/>
          </w:divBdr>
        </w:div>
        <w:div w:id="568616376">
          <w:marLeft w:val="640"/>
          <w:marRight w:val="0"/>
          <w:marTop w:val="0"/>
          <w:marBottom w:val="0"/>
          <w:divBdr>
            <w:top w:val="none" w:sz="0" w:space="0" w:color="auto"/>
            <w:left w:val="none" w:sz="0" w:space="0" w:color="auto"/>
            <w:bottom w:val="none" w:sz="0" w:space="0" w:color="auto"/>
            <w:right w:val="none" w:sz="0" w:space="0" w:color="auto"/>
          </w:divBdr>
        </w:div>
        <w:div w:id="387532406">
          <w:marLeft w:val="640"/>
          <w:marRight w:val="0"/>
          <w:marTop w:val="0"/>
          <w:marBottom w:val="0"/>
          <w:divBdr>
            <w:top w:val="none" w:sz="0" w:space="0" w:color="auto"/>
            <w:left w:val="none" w:sz="0" w:space="0" w:color="auto"/>
            <w:bottom w:val="none" w:sz="0" w:space="0" w:color="auto"/>
            <w:right w:val="none" w:sz="0" w:space="0" w:color="auto"/>
          </w:divBdr>
        </w:div>
        <w:div w:id="972834365">
          <w:marLeft w:val="640"/>
          <w:marRight w:val="0"/>
          <w:marTop w:val="0"/>
          <w:marBottom w:val="0"/>
          <w:divBdr>
            <w:top w:val="none" w:sz="0" w:space="0" w:color="auto"/>
            <w:left w:val="none" w:sz="0" w:space="0" w:color="auto"/>
            <w:bottom w:val="none" w:sz="0" w:space="0" w:color="auto"/>
            <w:right w:val="none" w:sz="0" w:space="0" w:color="auto"/>
          </w:divBdr>
        </w:div>
        <w:div w:id="1599675614">
          <w:marLeft w:val="640"/>
          <w:marRight w:val="0"/>
          <w:marTop w:val="0"/>
          <w:marBottom w:val="0"/>
          <w:divBdr>
            <w:top w:val="none" w:sz="0" w:space="0" w:color="auto"/>
            <w:left w:val="none" w:sz="0" w:space="0" w:color="auto"/>
            <w:bottom w:val="none" w:sz="0" w:space="0" w:color="auto"/>
            <w:right w:val="none" w:sz="0" w:space="0" w:color="auto"/>
          </w:divBdr>
        </w:div>
        <w:div w:id="1519346638">
          <w:marLeft w:val="640"/>
          <w:marRight w:val="0"/>
          <w:marTop w:val="0"/>
          <w:marBottom w:val="0"/>
          <w:divBdr>
            <w:top w:val="none" w:sz="0" w:space="0" w:color="auto"/>
            <w:left w:val="none" w:sz="0" w:space="0" w:color="auto"/>
            <w:bottom w:val="none" w:sz="0" w:space="0" w:color="auto"/>
            <w:right w:val="none" w:sz="0" w:space="0" w:color="auto"/>
          </w:divBdr>
        </w:div>
        <w:div w:id="2043899539">
          <w:marLeft w:val="640"/>
          <w:marRight w:val="0"/>
          <w:marTop w:val="0"/>
          <w:marBottom w:val="0"/>
          <w:divBdr>
            <w:top w:val="none" w:sz="0" w:space="0" w:color="auto"/>
            <w:left w:val="none" w:sz="0" w:space="0" w:color="auto"/>
            <w:bottom w:val="none" w:sz="0" w:space="0" w:color="auto"/>
            <w:right w:val="none" w:sz="0" w:space="0" w:color="auto"/>
          </w:divBdr>
        </w:div>
        <w:div w:id="1287590761">
          <w:marLeft w:val="640"/>
          <w:marRight w:val="0"/>
          <w:marTop w:val="0"/>
          <w:marBottom w:val="0"/>
          <w:divBdr>
            <w:top w:val="none" w:sz="0" w:space="0" w:color="auto"/>
            <w:left w:val="none" w:sz="0" w:space="0" w:color="auto"/>
            <w:bottom w:val="none" w:sz="0" w:space="0" w:color="auto"/>
            <w:right w:val="none" w:sz="0" w:space="0" w:color="auto"/>
          </w:divBdr>
        </w:div>
        <w:div w:id="1611233937">
          <w:marLeft w:val="640"/>
          <w:marRight w:val="0"/>
          <w:marTop w:val="0"/>
          <w:marBottom w:val="0"/>
          <w:divBdr>
            <w:top w:val="none" w:sz="0" w:space="0" w:color="auto"/>
            <w:left w:val="none" w:sz="0" w:space="0" w:color="auto"/>
            <w:bottom w:val="none" w:sz="0" w:space="0" w:color="auto"/>
            <w:right w:val="none" w:sz="0" w:space="0" w:color="auto"/>
          </w:divBdr>
        </w:div>
        <w:div w:id="1683627712">
          <w:marLeft w:val="640"/>
          <w:marRight w:val="0"/>
          <w:marTop w:val="0"/>
          <w:marBottom w:val="0"/>
          <w:divBdr>
            <w:top w:val="none" w:sz="0" w:space="0" w:color="auto"/>
            <w:left w:val="none" w:sz="0" w:space="0" w:color="auto"/>
            <w:bottom w:val="none" w:sz="0" w:space="0" w:color="auto"/>
            <w:right w:val="none" w:sz="0" w:space="0" w:color="auto"/>
          </w:divBdr>
        </w:div>
        <w:div w:id="497771308">
          <w:marLeft w:val="640"/>
          <w:marRight w:val="0"/>
          <w:marTop w:val="0"/>
          <w:marBottom w:val="0"/>
          <w:divBdr>
            <w:top w:val="none" w:sz="0" w:space="0" w:color="auto"/>
            <w:left w:val="none" w:sz="0" w:space="0" w:color="auto"/>
            <w:bottom w:val="none" w:sz="0" w:space="0" w:color="auto"/>
            <w:right w:val="none" w:sz="0" w:space="0" w:color="auto"/>
          </w:divBdr>
        </w:div>
        <w:div w:id="1135608642">
          <w:marLeft w:val="640"/>
          <w:marRight w:val="0"/>
          <w:marTop w:val="0"/>
          <w:marBottom w:val="0"/>
          <w:divBdr>
            <w:top w:val="none" w:sz="0" w:space="0" w:color="auto"/>
            <w:left w:val="none" w:sz="0" w:space="0" w:color="auto"/>
            <w:bottom w:val="none" w:sz="0" w:space="0" w:color="auto"/>
            <w:right w:val="none" w:sz="0" w:space="0" w:color="auto"/>
          </w:divBdr>
        </w:div>
        <w:div w:id="1756973234">
          <w:marLeft w:val="640"/>
          <w:marRight w:val="0"/>
          <w:marTop w:val="0"/>
          <w:marBottom w:val="0"/>
          <w:divBdr>
            <w:top w:val="none" w:sz="0" w:space="0" w:color="auto"/>
            <w:left w:val="none" w:sz="0" w:space="0" w:color="auto"/>
            <w:bottom w:val="none" w:sz="0" w:space="0" w:color="auto"/>
            <w:right w:val="none" w:sz="0" w:space="0" w:color="auto"/>
          </w:divBdr>
        </w:div>
        <w:div w:id="1533151763">
          <w:marLeft w:val="640"/>
          <w:marRight w:val="0"/>
          <w:marTop w:val="0"/>
          <w:marBottom w:val="0"/>
          <w:divBdr>
            <w:top w:val="none" w:sz="0" w:space="0" w:color="auto"/>
            <w:left w:val="none" w:sz="0" w:space="0" w:color="auto"/>
            <w:bottom w:val="none" w:sz="0" w:space="0" w:color="auto"/>
            <w:right w:val="none" w:sz="0" w:space="0" w:color="auto"/>
          </w:divBdr>
        </w:div>
        <w:div w:id="593125821">
          <w:marLeft w:val="640"/>
          <w:marRight w:val="0"/>
          <w:marTop w:val="0"/>
          <w:marBottom w:val="0"/>
          <w:divBdr>
            <w:top w:val="none" w:sz="0" w:space="0" w:color="auto"/>
            <w:left w:val="none" w:sz="0" w:space="0" w:color="auto"/>
            <w:bottom w:val="none" w:sz="0" w:space="0" w:color="auto"/>
            <w:right w:val="none" w:sz="0" w:space="0" w:color="auto"/>
          </w:divBdr>
        </w:div>
        <w:div w:id="392777439">
          <w:marLeft w:val="640"/>
          <w:marRight w:val="0"/>
          <w:marTop w:val="0"/>
          <w:marBottom w:val="0"/>
          <w:divBdr>
            <w:top w:val="none" w:sz="0" w:space="0" w:color="auto"/>
            <w:left w:val="none" w:sz="0" w:space="0" w:color="auto"/>
            <w:bottom w:val="none" w:sz="0" w:space="0" w:color="auto"/>
            <w:right w:val="none" w:sz="0" w:space="0" w:color="auto"/>
          </w:divBdr>
        </w:div>
        <w:div w:id="926621226">
          <w:marLeft w:val="640"/>
          <w:marRight w:val="0"/>
          <w:marTop w:val="0"/>
          <w:marBottom w:val="0"/>
          <w:divBdr>
            <w:top w:val="none" w:sz="0" w:space="0" w:color="auto"/>
            <w:left w:val="none" w:sz="0" w:space="0" w:color="auto"/>
            <w:bottom w:val="none" w:sz="0" w:space="0" w:color="auto"/>
            <w:right w:val="none" w:sz="0" w:space="0" w:color="auto"/>
          </w:divBdr>
        </w:div>
        <w:div w:id="379787081">
          <w:marLeft w:val="640"/>
          <w:marRight w:val="0"/>
          <w:marTop w:val="0"/>
          <w:marBottom w:val="0"/>
          <w:divBdr>
            <w:top w:val="none" w:sz="0" w:space="0" w:color="auto"/>
            <w:left w:val="none" w:sz="0" w:space="0" w:color="auto"/>
            <w:bottom w:val="none" w:sz="0" w:space="0" w:color="auto"/>
            <w:right w:val="none" w:sz="0" w:space="0" w:color="auto"/>
          </w:divBdr>
        </w:div>
        <w:div w:id="1746491681">
          <w:marLeft w:val="640"/>
          <w:marRight w:val="0"/>
          <w:marTop w:val="0"/>
          <w:marBottom w:val="0"/>
          <w:divBdr>
            <w:top w:val="none" w:sz="0" w:space="0" w:color="auto"/>
            <w:left w:val="none" w:sz="0" w:space="0" w:color="auto"/>
            <w:bottom w:val="none" w:sz="0" w:space="0" w:color="auto"/>
            <w:right w:val="none" w:sz="0" w:space="0" w:color="auto"/>
          </w:divBdr>
        </w:div>
        <w:div w:id="2029482763">
          <w:marLeft w:val="640"/>
          <w:marRight w:val="0"/>
          <w:marTop w:val="0"/>
          <w:marBottom w:val="0"/>
          <w:divBdr>
            <w:top w:val="none" w:sz="0" w:space="0" w:color="auto"/>
            <w:left w:val="none" w:sz="0" w:space="0" w:color="auto"/>
            <w:bottom w:val="none" w:sz="0" w:space="0" w:color="auto"/>
            <w:right w:val="none" w:sz="0" w:space="0" w:color="auto"/>
          </w:divBdr>
        </w:div>
        <w:div w:id="536968254">
          <w:marLeft w:val="640"/>
          <w:marRight w:val="0"/>
          <w:marTop w:val="0"/>
          <w:marBottom w:val="0"/>
          <w:divBdr>
            <w:top w:val="none" w:sz="0" w:space="0" w:color="auto"/>
            <w:left w:val="none" w:sz="0" w:space="0" w:color="auto"/>
            <w:bottom w:val="none" w:sz="0" w:space="0" w:color="auto"/>
            <w:right w:val="none" w:sz="0" w:space="0" w:color="auto"/>
          </w:divBdr>
        </w:div>
        <w:div w:id="2073918852">
          <w:marLeft w:val="640"/>
          <w:marRight w:val="0"/>
          <w:marTop w:val="0"/>
          <w:marBottom w:val="0"/>
          <w:divBdr>
            <w:top w:val="none" w:sz="0" w:space="0" w:color="auto"/>
            <w:left w:val="none" w:sz="0" w:space="0" w:color="auto"/>
            <w:bottom w:val="none" w:sz="0" w:space="0" w:color="auto"/>
            <w:right w:val="none" w:sz="0" w:space="0" w:color="auto"/>
          </w:divBdr>
        </w:div>
        <w:div w:id="1090733297">
          <w:marLeft w:val="640"/>
          <w:marRight w:val="0"/>
          <w:marTop w:val="0"/>
          <w:marBottom w:val="0"/>
          <w:divBdr>
            <w:top w:val="none" w:sz="0" w:space="0" w:color="auto"/>
            <w:left w:val="none" w:sz="0" w:space="0" w:color="auto"/>
            <w:bottom w:val="none" w:sz="0" w:space="0" w:color="auto"/>
            <w:right w:val="none" w:sz="0" w:space="0" w:color="auto"/>
          </w:divBdr>
        </w:div>
        <w:div w:id="1765106853">
          <w:marLeft w:val="640"/>
          <w:marRight w:val="0"/>
          <w:marTop w:val="0"/>
          <w:marBottom w:val="0"/>
          <w:divBdr>
            <w:top w:val="none" w:sz="0" w:space="0" w:color="auto"/>
            <w:left w:val="none" w:sz="0" w:space="0" w:color="auto"/>
            <w:bottom w:val="none" w:sz="0" w:space="0" w:color="auto"/>
            <w:right w:val="none" w:sz="0" w:space="0" w:color="auto"/>
          </w:divBdr>
        </w:div>
        <w:div w:id="237794001">
          <w:marLeft w:val="640"/>
          <w:marRight w:val="0"/>
          <w:marTop w:val="0"/>
          <w:marBottom w:val="0"/>
          <w:divBdr>
            <w:top w:val="none" w:sz="0" w:space="0" w:color="auto"/>
            <w:left w:val="none" w:sz="0" w:space="0" w:color="auto"/>
            <w:bottom w:val="none" w:sz="0" w:space="0" w:color="auto"/>
            <w:right w:val="none" w:sz="0" w:space="0" w:color="auto"/>
          </w:divBdr>
        </w:div>
        <w:div w:id="1827211426">
          <w:marLeft w:val="640"/>
          <w:marRight w:val="0"/>
          <w:marTop w:val="0"/>
          <w:marBottom w:val="0"/>
          <w:divBdr>
            <w:top w:val="none" w:sz="0" w:space="0" w:color="auto"/>
            <w:left w:val="none" w:sz="0" w:space="0" w:color="auto"/>
            <w:bottom w:val="none" w:sz="0" w:space="0" w:color="auto"/>
            <w:right w:val="none" w:sz="0" w:space="0" w:color="auto"/>
          </w:divBdr>
        </w:div>
        <w:div w:id="38477404">
          <w:marLeft w:val="640"/>
          <w:marRight w:val="0"/>
          <w:marTop w:val="0"/>
          <w:marBottom w:val="0"/>
          <w:divBdr>
            <w:top w:val="none" w:sz="0" w:space="0" w:color="auto"/>
            <w:left w:val="none" w:sz="0" w:space="0" w:color="auto"/>
            <w:bottom w:val="none" w:sz="0" w:space="0" w:color="auto"/>
            <w:right w:val="none" w:sz="0" w:space="0" w:color="auto"/>
          </w:divBdr>
        </w:div>
        <w:div w:id="815488107">
          <w:marLeft w:val="640"/>
          <w:marRight w:val="0"/>
          <w:marTop w:val="0"/>
          <w:marBottom w:val="0"/>
          <w:divBdr>
            <w:top w:val="none" w:sz="0" w:space="0" w:color="auto"/>
            <w:left w:val="none" w:sz="0" w:space="0" w:color="auto"/>
            <w:bottom w:val="none" w:sz="0" w:space="0" w:color="auto"/>
            <w:right w:val="none" w:sz="0" w:space="0" w:color="auto"/>
          </w:divBdr>
        </w:div>
        <w:div w:id="1291474890">
          <w:marLeft w:val="640"/>
          <w:marRight w:val="0"/>
          <w:marTop w:val="0"/>
          <w:marBottom w:val="0"/>
          <w:divBdr>
            <w:top w:val="none" w:sz="0" w:space="0" w:color="auto"/>
            <w:left w:val="none" w:sz="0" w:space="0" w:color="auto"/>
            <w:bottom w:val="none" w:sz="0" w:space="0" w:color="auto"/>
            <w:right w:val="none" w:sz="0" w:space="0" w:color="auto"/>
          </w:divBdr>
        </w:div>
        <w:div w:id="614868045">
          <w:marLeft w:val="640"/>
          <w:marRight w:val="0"/>
          <w:marTop w:val="0"/>
          <w:marBottom w:val="0"/>
          <w:divBdr>
            <w:top w:val="none" w:sz="0" w:space="0" w:color="auto"/>
            <w:left w:val="none" w:sz="0" w:space="0" w:color="auto"/>
            <w:bottom w:val="none" w:sz="0" w:space="0" w:color="auto"/>
            <w:right w:val="none" w:sz="0" w:space="0" w:color="auto"/>
          </w:divBdr>
        </w:div>
        <w:div w:id="425424724">
          <w:marLeft w:val="640"/>
          <w:marRight w:val="0"/>
          <w:marTop w:val="0"/>
          <w:marBottom w:val="0"/>
          <w:divBdr>
            <w:top w:val="none" w:sz="0" w:space="0" w:color="auto"/>
            <w:left w:val="none" w:sz="0" w:space="0" w:color="auto"/>
            <w:bottom w:val="none" w:sz="0" w:space="0" w:color="auto"/>
            <w:right w:val="none" w:sz="0" w:space="0" w:color="auto"/>
          </w:divBdr>
        </w:div>
        <w:div w:id="1752920875">
          <w:marLeft w:val="640"/>
          <w:marRight w:val="0"/>
          <w:marTop w:val="0"/>
          <w:marBottom w:val="0"/>
          <w:divBdr>
            <w:top w:val="none" w:sz="0" w:space="0" w:color="auto"/>
            <w:left w:val="none" w:sz="0" w:space="0" w:color="auto"/>
            <w:bottom w:val="none" w:sz="0" w:space="0" w:color="auto"/>
            <w:right w:val="none" w:sz="0" w:space="0" w:color="auto"/>
          </w:divBdr>
        </w:div>
        <w:div w:id="558133771">
          <w:marLeft w:val="640"/>
          <w:marRight w:val="0"/>
          <w:marTop w:val="0"/>
          <w:marBottom w:val="0"/>
          <w:divBdr>
            <w:top w:val="none" w:sz="0" w:space="0" w:color="auto"/>
            <w:left w:val="none" w:sz="0" w:space="0" w:color="auto"/>
            <w:bottom w:val="none" w:sz="0" w:space="0" w:color="auto"/>
            <w:right w:val="none" w:sz="0" w:space="0" w:color="auto"/>
          </w:divBdr>
        </w:div>
        <w:div w:id="789008599">
          <w:marLeft w:val="640"/>
          <w:marRight w:val="0"/>
          <w:marTop w:val="0"/>
          <w:marBottom w:val="0"/>
          <w:divBdr>
            <w:top w:val="none" w:sz="0" w:space="0" w:color="auto"/>
            <w:left w:val="none" w:sz="0" w:space="0" w:color="auto"/>
            <w:bottom w:val="none" w:sz="0" w:space="0" w:color="auto"/>
            <w:right w:val="none" w:sz="0" w:space="0" w:color="auto"/>
          </w:divBdr>
        </w:div>
        <w:div w:id="254828119">
          <w:marLeft w:val="640"/>
          <w:marRight w:val="0"/>
          <w:marTop w:val="0"/>
          <w:marBottom w:val="0"/>
          <w:divBdr>
            <w:top w:val="none" w:sz="0" w:space="0" w:color="auto"/>
            <w:left w:val="none" w:sz="0" w:space="0" w:color="auto"/>
            <w:bottom w:val="none" w:sz="0" w:space="0" w:color="auto"/>
            <w:right w:val="none" w:sz="0" w:space="0" w:color="auto"/>
          </w:divBdr>
        </w:div>
        <w:div w:id="253635619">
          <w:marLeft w:val="640"/>
          <w:marRight w:val="0"/>
          <w:marTop w:val="0"/>
          <w:marBottom w:val="0"/>
          <w:divBdr>
            <w:top w:val="none" w:sz="0" w:space="0" w:color="auto"/>
            <w:left w:val="none" w:sz="0" w:space="0" w:color="auto"/>
            <w:bottom w:val="none" w:sz="0" w:space="0" w:color="auto"/>
            <w:right w:val="none" w:sz="0" w:space="0" w:color="auto"/>
          </w:divBdr>
        </w:div>
        <w:div w:id="25641157">
          <w:marLeft w:val="640"/>
          <w:marRight w:val="0"/>
          <w:marTop w:val="0"/>
          <w:marBottom w:val="0"/>
          <w:divBdr>
            <w:top w:val="none" w:sz="0" w:space="0" w:color="auto"/>
            <w:left w:val="none" w:sz="0" w:space="0" w:color="auto"/>
            <w:bottom w:val="none" w:sz="0" w:space="0" w:color="auto"/>
            <w:right w:val="none" w:sz="0" w:space="0" w:color="auto"/>
          </w:divBdr>
        </w:div>
        <w:div w:id="1773894992">
          <w:marLeft w:val="640"/>
          <w:marRight w:val="0"/>
          <w:marTop w:val="0"/>
          <w:marBottom w:val="0"/>
          <w:divBdr>
            <w:top w:val="none" w:sz="0" w:space="0" w:color="auto"/>
            <w:left w:val="none" w:sz="0" w:space="0" w:color="auto"/>
            <w:bottom w:val="none" w:sz="0" w:space="0" w:color="auto"/>
            <w:right w:val="none" w:sz="0" w:space="0" w:color="auto"/>
          </w:divBdr>
        </w:div>
        <w:div w:id="1495994271">
          <w:marLeft w:val="640"/>
          <w:marRight w:val="0"/>
          <w:marTop w:val="0"/>
          <w:marBottom w:val="0"/>
          <w:divBdr>
            <w:top w:val="none" w:sz="0" w:space="0" w:color="auto"/>
            <w:left w:val="none" w:sz="0" w:space="0" w:color="auto"/>
            <w:bottom w:val="none" w:sz="0" w:space="0" w:color="auto"/>
            <w:right w:val="none" w:sz="0" w:space="0" w:color="auto"/>
          </w:divBdr>
        </w:div>
        <w:div w:id="1796951061">
          <w:marLeft w:val="640"/>
          <w:marRight w:val="0"/>
          <w:marTop w:val="0"/>
          <w:marBottom w:val="0"/>
          <w:divBdr>
            <w:top w:val="none" w:sz="0" w:space="0" w:color="auto"/>
            <w:left w:val="none" w:sz="0" w:space="0" w:color="auto"/>
            <w:bottom w:val="none" w:sz="0" w:space="0" w:color="auto"/>
            <w:right w:val="none" w:sz="0" w:space="0" w:color="auto"/>
          </w:divBdr>
        </w:div>
        <w:div w:id="547650174">
          <w:marLeft w:val="640"/>
          <w:marRight w:val="0"/>
          <w:marTop w:val="0"/>
          <w:marBottom w:val="0"/>
          <w:divBdr>
            <w:top w:val="none" w:sz="0" w:space="0" w:color="auto"/>
            <w:left w:val="none" w:sz="0" w:space="0" w:color="auto"/>
            <w:bottom w:val="none" w:sz="0" w:space="0" w:color="auto"/>
            <w:right w:val="none" w:sz="0" w:space="0" w:color="auto"/>
          </w:divBdr>
        </w:div>
        <w:div w:id="186720987">
          <w:marLeft w:val="640"/>
          <w:marRight w:val="0"/>
          <w:marTop w:val="0"/>
          <w:marBottom w:val="0"/>
          <w:divBdr>
            <w:top w:val="none" w:sz="0" w:space="0" w:color="auto"/>
            <w:left w:val="none" w:sz="0" w:space="0" w:color="auto"/>
            <w:bottom w:val="none" w:sz="0" w:space="0" w:color="auto"/>
            <w:right w:val="none" w:sz="0" w:space="0" w:color="auto"/>
          </w:divBdr>
        </w:div>
        <w:div w:id="402725941">
          <w:marLeft w:val="640"/>
          <w:marRight w:val="0"/>
          <w:marTop w:val="0"/>
          <w:marBottom w:val="0"/>
          <w:divBdr>
            <w:top w:val="none" w:sz="0" w:space="0" w:color="auto"/>
            <w:left w:val="none" w:sz="0" w:space="0" w:color="auto"/>
            <w:bottom w:val="none" w:sz="0" w:space="0" w:color="auto"/>
            <w:right w:val="none" w:sz="0" w:space="0" w:color="auto"/>
          </w:divBdr>
        </w:div>
        <w:div w:id="1614441772">
          <w:marLeft w:val="640"/>
          <w:marRight w:val="0"/>
          <w:marTop w:val="0"/>
          <w:marBottom w:val="0"/>
          <w:divBdr>
            <w:top w:val="none" w:sz="0" w:space="0" w:color="auto"/>
            <w:left w:val="none" w:sz="0" w:space="0" w:color="auto"/>
            <w:bottom w:val="none" w:sz="0" w:space="0" w:color="auto"/>
            <w:right w:val="none" w:sz="0" w:space="0" w:color="auto"/>
          </w:divBdr>
        </w:div>
        <w:div w:id="98649457">
          <w:marLeft w:val="640"/>
          <w:marRight w:val="0"/>
          <w:marTop w:val="0"/>
          <w:marBottom w:val="0"/>
          <w:divBdr>
            <w:top w:val="none" w:sz="0" w:space="0" w:color="auto"/>
            <w:left w:val="none" w:sz="0" w:space="0" w:color="auto"/>
            <w:bottom w:val="none" w:sz="0" w:space="0" w:color="auto"/>
            <w:right w:val="none" w:sz="0" w:space="0" w:color="auto"/>
          </w:divBdr>
        </w:div>
        <w:div w:id="1426537341">
          <w:marLeft w:val="640"/>
          <w:marRight w:val="0"/>
          <w:marTop w:val="0"/>
          <w:marBottom w:val="0"/>
          <w:divBdr>
            <w:top w:val="none" w:sz="0" w:space="0" w:color="auto"/>
            <w:left w:val="none" w:sz="0" w:space="0" w:color="auto"/>
            <w:bottom w:val="none" w:sz="0" w:space="0" w:color="auto"/>
            <w:right w:val="none" w:sz="0" w:space="0" w:color="auto"/>
          </w:divBdr>
        </w:div>
        <w:div w:id="1070074367">
          <w:marLeft w:val="640"/>
          <w:marRight w:val="0"/>
          <w:marTop w:val="0"/>
          <w:marBottom w:val="0"/>
          <w:divBdr>
            <w:top w:val="none" w:sz="0" w:space="0" w:color="auto"/>
            <w:left w:val="none" w:sz="0" w:space="0" w:color="auto"/>
            <w:bottom w:val="none" w:sz="0" w:space="0" w:color="auto"/>
            <w:right w:val="none" w:sz="0" w:space="0" w:color="auto"/>
          </w:divBdr>
        </w:div>
        <w:div w:id="1550917559">
          <w:marLeft w:val="640"/>
          <w:marRight w:val="0"/>
          <w:marTop w:val="0"/>
          <w:marBottom w:val="0"/>
          <w:divBdr>
            <w:top w:val="none" w:sz="0" w:space="0" w:color="auto"/>
            <w:left w:val="none" w:sz="0" w:space="0" w:color="auto"/>
            <w:bottom w:val="none" w:sz="0" w:space="0" w:color="auto"/>
            <w:right w:val="none" w:sz="0" w:space="0" w:color="auto"/>
          </w:divBdr>
        </w:div>
        <w:div w:id="1657610433">
          <w:marLeft w:val="640"/>
          <w:marRight w:val="0"/>
          <w:marTop w:val="0"/>
          <w:marBottom w:val="0"/>
          <w:divBdr>
            <w:top w:val="none" w:sz="0" w:space="0" w:color="auto"/>
            <w:left w:val="none" w:sz="0" w:space="0" w:color="auto"/>
            <w:bottom w:val="none" w:sz="0" w:space="0" w:color="auto"/>
            <w:right w:val="none" w:sz="0" w:space="0" w:color="auto"/>
          </w:divBdr>
        </w:div>
        <w:div w:id="2098595627">
          <w:marLeft w:val="640"/>
          <w:marRight w:val="0"/>
          <w:marTop w:val="0"/>
          <w:marBottom w:val="0"/>
          <w:divBdr>
            <w:top w:val="none" w:sz="0" w:space="0" w:color="auto"/>
            <w:left w:val="none" w:sz="0" w:space="0" w:color="auto"/>
            <w:bottom w:val="none" w:sz="0" w:space="0" w:color="auto"/>
            <w:right w:val="none" w:sz="0" w:space="0" w:color="auto"/>
          </w:divBdr>
        </w:div>
        <w:div w:id="922490878">
          <w:marLeft w:val="640"/>
          <w:marRight w:val="0"/>
          <w:marTop w:val="0"/>
          <w:marBottom w:val="0"/>
          <w:divBdr>
            <w:top w:val="none" w:sz="0" w:space="0" w:color="auto"/>
            <w:left w:val="none" w:sz="0" w:space="0" w:color="auto"/>
            <w:bottom w:val="none" w:sz="0" w:space="0" w:color="auto"/>
            <w:right w:val="none" w:sz="0" w:space="0" w:color="auto"/>
          </w:divBdr>
        </w:div>
        <w:div w:id="868108873">
          <w:marLeft w:val="640"/>
          <w:marRight w:val="0"/>
          <w:marTop w:val="0"/>
          <w:marBottom w:val="0"/>
          <w:divBdr>
            <w:top w:val="none" w:sz="0" w:space="0" w:color="auto"/>
            <w:left w:val="none" w:sz="0" w:space="0" w:color="auto"/>
            <w:bottom w:val="none" w:sz="0" w:space="0" w:color="auto"/>
            <w:right w:val="none" w:sz="0" w:space="0" w:color="auto"/>
          </w:divBdr>
        </w:div>
        <w:div w:id="1576435065">
          <w:marLeft w:val="640"/>
          <w:marRight w:val="0"/>
          <w:marTop w:val="0"/>
          <w:marBottom w:val="0"/>
          <w:divBdr>
            <w:top w:val="none" w:sz="0" w:space="0" w:color="auto"/>
            <w:left w:val="none" w:sz="0" w:space="0" w:color="auto"/>
            <w:bottom w:val="none" w:sz="0" w:space="0" w:color="auto"/>
            <w:right w:val="none" w:sz="0" w:space="0" w:color="auto"/>
          </w:divBdr>
        </w:div>
        <w:div w:id="2062243187">
          <w:marLeft w:val="640"/>
          <w:marRight w:val="0"/>
          <w:marTop w:val="0"/>
          <w:marBottom w:val="0"/>
          <w:divBdr>
            <w:top w:val="none" w:sz="0" w:space="0" w:color="auto"/>
            <w:left w:val="none" w:sz="0" w:space="0" w:color="auto"/>
            <w:bottom w:val="none" w:sz="0" w:space="0" w:color="auto"/>
            <w:right w:val="none" w:sz="0" w:space="0" w:color="auto"/>
          </w:divBdr>
        </w:div>
        <w:div w:id="125513248">
          <w:marLeft w:val="640"/>
          <w:marRight w:val="0"/>
          <w:marTop w:val="0"/>
          <w:marBottom w:val="0"/>
          <w:divBdr>
            <w:top w:val="none" w:sz="0" w:space="0" w:color="auto"/>
            <w:left w:val="none" w:sz="0" w:space="0" w:color="auto"/>
            <w:bottom w:val="none" w:sz="0" w:space="0" w:color="auto"/>
            <w:right w:val="none" w:sz="0" w:space="0" w:color="auto"/>
          </w:divBdr>
        </w:div>
        <w:div w:id="1759134772">
          <w:marLeft w:val="640"/>
          <w:marRight w:val="0"/>
          <w:marTop w:val="0"/>
          <w:marBottom w:val="0"/>
          <w:divBdr>
            <w:top w:val="none" w:sz="0" w:space="0" w:color="auto"/>
            <w:left w:val="none" w:sz="0" w:space="0" w:color="auto"/>
            <w:bottom w:val="none" w:sz="0" w:space="0" w:color="auto"/>
            <w:right w:val="none" w:sz="0" w:space="0" w:color="auto"/>
          </w:divBdr>
        </w:div>
        <w:div w:id="1746610293">
          <w:marLeft w:val="640"/>
          <w:marRight w:val="0"/>
          <w:marTop w:val="0"/>
          <w:marBottom w:val="0"/>
          <w:divBdr>
            <w:top w:val="none" w:sz="0" w:space="0" w:color="auto"/>
            <w:left w:val="none" w:sz="0" w:space="0" w:color="auto"/>
            <w:bottom w:val="none" w:sz="0" w:space="0" w:color="auto"/>
            <w:right w:val="none" w:sz="0" w:space="0" w:color="auto"/>
          </w:divBdr>
        </w:div>
        <w:div w:id="704519874">
          <w:marLeft w:val="640"/>
          <w:marRight w:val="0"/>
          <w:marTop w:val="0"/>
          <w:marBottom w:val="0"/>
          <w:divBdr>
            <w:top w:val="none" w:sz="0" w:space="0" w:color="auto"/>
            <w:left w:val="none" w:sz="0" w:space="0" w:color="auto"/>
            <w:bottom w:val="none" w:sz="0" w:space="0" w:color="auto"/>
            <w:right w:val="none" w:sz="0" w:space="0" w:color="auto"/>
          </w:divBdr>
        </w:div>
        <w:div w:id="1498227740">
          <w:marLeft w:val="640"/>
          <w:marRight w:val="0"/>
          <w:marTop w:val="0"/>
          <w:marBottom w:val="0"/>
          <w:divBdr>
            <w:top w:val="none" w:sz="0" w:space="0" w:color="auto"/>
            <w:left w:val="none" w:sz="0" w:space="0" w:color="auto"/>
            <w:bottom w:val="none" w:sz="0" w:space="0" w:color="auto"/>
            <w:right w:val="none" w:sz="0" w:space="0" w:color="auto"/>
          </w:divBdr>
        </w:div>
        <w:div w:id="895580747">
          <w:marLeft w:val="640"/>
          <w:marRight w:val="0"/>
          <w:marTop w:val="0"/>
          <w:marBottom w:val="0"/>
          <w:divBdr>
            <w:top w:val="none" w:sz="0" w:space="0" w:color="auto"/>
            <w:left w:val="none" w:sz="0" w:space="0" w:color="auto"/>
            <w:bottom w:val="none" w:sz="0" w:space="0" w:color="auto"/>
            <w:right w:val="none" w:sz="0" w:space="0" w:color="auto"/>
          </w:divBdr>
        </w:div>
        <w:div w:id="1025715311">
          <w:marLeft w:val="640"/>
          <w:marRight w:val="0"/>
          <w:marTop w:val="0"/>
          <w:marBottom w:val="0"/>
          <w:divBdr>
            <w:top w:val="none" w:sz="0" w:space="0" w:color="auto"/>
            <w:left w:val="none" w:sz="0" w:space="0" w:color="auto"/>
            <w:bottom w:val="none" w:sz="0" w:space="0" w:color="auto"/>
            <w:right w:val="none" w:sz="0" w:space="0" w:color="auto"/>
          </w:divBdr>
        </w:div>
        <w:div w:id="1506171074">
          <w:marLeft w:val="640"/>
          <w:marRight w:val="0"/>
          <w:marTop w:val="0"/>
          <w:marBottom w:val="0"/>
          <w:divBdr>
            <w:top w:val="none" w:sz="0" w:space="0" w:color="auto"/>
            <w:left w:val="none" w:sz="0" w:space="0" w:color="auto"/>
            <w:bottom w:val="none" w:sz="0" w:space="0" w:color="auto"/>
            <w:right w:val="none" w:sz="0" w:space="0" w:color="auto"/>
          </w:divBdr>
        </w:div>
        <w:div w:id="1313754981">
          <w:marLeft w:val="640"/>
          <w:marRight w:val="0"/>
          <w:marTop w:val="0"/>
          <w:marBottom w:val="0"/>
          <w:divBdr>
            <w:top w:val="none" w:sz="0" w:space="0" w:color="auto"/>
            <w:left w:val="none" w:sz="0" w:space="0" w:color="auto"/>
            <w:bottom w:val="none" w:sz="0" w:space="0" w:color="auto"/>
            <w:right w:val="none" w:sz="0" w:space="0" w:color="auto"/>
          </w:divBdr>
        </w:div>
        <w:div w:id="1829207509">
          <w:marLeft w:val="640"/>
          <w:marRight w:val="0"/>
          <w:marTop w:val="0"/>
          <w:marBottom w:val="0"/>
          <w:divBdr>
            <w:top w:val="none" w:sz="0" w:space="0" w:color="auto"/>
            <w:left w:val="none" w:sz="0" w:space="0" w:color="auto"/>
            <w:bottom w:val="none" w:sz="0" w:space="0" w:color="auto"/>
            <w:right w:val="none" w:sz="0" w:space="0" w:color="auto"/>
          </w:divBdr>
        </w:div>
        <w:div w:id="555900837">
          <w:marLeft w:val="640"/>
          <w:marRight w:val="0"/>
          <w:marTop w:val="0"/>
          <w:marBottom w:val="0"/>
          <w:divBdr>
            <w:top w:val="none" w:sz="0" w:space="0" w:color="auto"/>
            <w:left w:val="none" w:sz="0" w:space="0" w:color="auto"/>
            <w:bottom w:val="none" w:sz="0" w:space="0" w:color="auto"/>
            <w:right w:val="none" w:sz="0" w:space="0" w:color="auto"/>
          </w:divBdr>
        </w:div>
        <w:div w:id="1027826432">
          <w:marLeft w:val="640"/>
          <w:marRight w:val="0"/>
          <w:marTop w:val="0"/>
          <w:marBottom w:val="0"/>
          <w:divBdr>
            <w:top w:val="none" w:sz="0" w:space="0" w:color="auto"/>
            <w:left w:val="none" w:sz="0" w:space="0" w:color="auto"/>
            <w:bottom w:val="none" w:sz="0" w:space="0" w:color="auto"/>
            <w:right w:val="none" w:sz="0" w:space="0" w:color="auto"/>
          </w:divBdr>
        </w:div>
        <w:div w:id="230698157">
          <w:marLeft w:val="640"/>
          <w:marRight w:val="0"/>
          <w:marTop w:val="0"/>
          <w:marBottom w:val="0"/>
          <w:divBdr>
            <w:top w:val="none" w:sz="0" w:space="0" w:color="auto"/>
            <w:left w:val="none" w:sz="0" w:space="0" w:color="auto"/>
            <w:bottom w:val="none" w:sz="0" w:space="0" w:color="auto"/>
            <w:right w:val="none" w:sz="0" w:space="0" w:color="auto"/>
          </w:divBdr>
        </w:div>
        <w:div w:id="1935938227">
          <w:marLeft w:val="640"/>
          <w:marRight w:val="0"/>
          <w:marTop w:val="0"/>
          <w:marBottom w:val="0"/>
          <w:divBdr>
            <w:top w:val="none" w:sz="0" w:space="0" w:color="auto"/>
            <w:left w:val="none" w:sz="0" w:space="0" w:color="auto"/>
            <w:bottom w:val="none" w:sz="0" w:space="0" w:color="auto"/>
            <w:right w:val="none" w:sz="0" w:space="0" w:color="auto"/>
          </w:divBdr>
        </w:div>
        <w:div w:id="753278397">
          <w:marLeft w:val="640"/>
          <w:marRight w:val="0"/>
          <w:marTop w:val="0"/>
          <w:marBottom w:val="0"/>
          <w:divBdr>
            <w:top w:val="none" w:sz="0" w:space="0" w:color="auto"/>
            <w:left w:val="none" w:sz="0" w:space="0" w:color="auto"/>
            <w:bottom w:val="none" w:sz="0" w:space="0" w:color="auto"/>
            <w:right w:val="none" w:sz="0" w:space="0" w:color="auto"/>
          </w:divBdr>
        </w:div>
        <w:div w:id="521631720">
          <w:marLeft w:val="640"/>
          <w:marRight w:val="0"/>
          <w:marTop w:val="0"/>
          <w:marBottom w:val="0"/>
          <w:divBdr>
            <w:top w:val="none" w:sz="0" w:space="0" w:color="auto"/>
            <w:left w:val="none" w:sz="0" w:space="0" w:color="auto"/>
            <w:bottom w:val="none" w:sz="0" w:space="0" w:color="auto"/>
            <w:right w:val="none" w:sz="0" w:space="0" w:color="auto"/>
          </w:divBdr>
        </w:div>
        <w:div w:id="1276212771">
          <w:marLeft w:val="640"/>
          <w:marRight w:val="0"/>
          <w:marTop w:val="0"/>
          <w:marBottom w:val="0"/>
          <w:divBdr>
            <w:top w:val="none" w:sz="0" w:space="0" w:color="auto"/>
            <w:left w:val="none" w:sz="0" w:space="0" w:color="auto"/>
            <w:bottom w:val="none" w:sz="0" w:space="0" w:color="auto"/>
            <w:right w:val="none" w:sz="0" w:space="0" w:color="auto"/>
          </w:divBdr>
        </w:div>
        <w:div w:id="1639456211">
          <w:marLeft w:val="640"/>
          <w:marRight w:val="0"/>
          <w:marTop w:val="0"/>
          <w:marBottom w:val="0"/>
          <w:divBdr>
            <w:top w:val="none" w:sz="0" w:space="0" w:color="auto"/>
            <w:left w:val="none" w:sz="0" w:space="0" w:color="auto"/>
            <w:bottom w:val="none" w:sz="0" w:space="0" w:color="auto"/>
            <w:right w:val="none" w:sz="0" w:space="0" w:color="auto"/>
          </w:divBdr>
        </w:div>
        <w:div w:id="2005085595">
          <w:marLeft w:val="640"/>
          <w:marRight w:val="0"/>
          <w:marTop w:val="0"/>
          <w:marBottom w:val="0"/>
          <w:divBdr>
            <w:top w:val="none" w:sz="0" w:space="0" w:color="auto"/>
            <w:left w:val="none" w:sz="0" w:space="0" w:color="auto"/>
            <w:bottom w:val="none" w:sz="0" w:space="0" w:color="auto"/>
            <w:right w:val="none" w:sz="0" w:space="0" w:color="auto"/>
          </w:divBdr>
        </w:div>
        <w:div w:id="1739211252">
          <w:marLeft w:val="640"/>
          <w:marRight w:val="0"/>
          <w:marTop w:val="0"/>
          <w:marBottom w:val="0"/>
          <w:divBdr>
            <w:top w:val="none" w:sz="0" w:space="0" w:color="auto"/>
            <w:left w:val="none" w:sz="0" w:space="0" w:color="auto"/>
            <w:bottom w:val="none" w:sz="0" w:space="0" w:color="auto"/>
            <w:right w:val="none" w:sz="0" w:space="0" w:color="auto"/>
          </w:divBdr>
        </w:div>
        <w:div w:id="226459140">
          <w:marLeft w:val="640"/>
          <w:marRight w:val="0"/>
          <w:marTop w:val="0"/>
          <w:marBottom w:val="0"/>
          <w:divBdr>
            <w:top w:val="none" w:sz="0" w:space="0" w:color="auto"/>
            <w:left w:val="none" w:sz="0" w:space="0" w:color="auto"/>
            <w:bottom w:val="none" w:sz="0" w:space="0" w:color="auto"/>
            <w:right w:val="none" w:sz="0" w:space="0" w:color="auto"/>
          </w:divBdr>
        </w:div>
        <w:div w:id="847986269">
          <w:marLeft w:val="640"/>
          <w:marRight w:val="0"/>
          <w:marTop w:val="0"/>
          <w:marBottom w:val="0"/>
          <w:divBdr>
            <w:top w:val="none" w:sz="0" w:space="0" w:color="auto"/>
            <w:left w:val="none" w:sz="0" w:space="0" w:color="auto"/>
            <w:bottom w:val="none" w:sz="0" w:space="0" w:color="auto"/>
            <w:right w:val="none" w:sz="0" w:space="0" w:color="auto"/>
          </w:divBdr>
        </w:div>
        <w:div w:id="1569918839">
          <w:marLeft w:val="640"/>
          <w:marRight w:val="0"/>
          <w:marTop w:val="0"/>
          <w:marBottom w:val="0"/>
          <w:divBdr>
            <w:top w:val="none" w:sz="0" w:space="0" w:color="auto"/>
            <w:left w:val="none" w:sz="0" w:space="0" w:color="auto"/>
            <w:bottom w:val="none" w:sz="0" w:space="0" w:color="auto"/>
            <w:right w:val="none" w:sz="0" w:space="0" w:color="auto"/>
          </w:divBdr>
        </w:div>
        <w:div w:id="1259172491">
          <w:marLeft w:val="640"/>
          <w:marRight w:val="0"/>
          <w:marTop w:val="0"/>
          <w:marBottom w:val="0"/>
          <w:divBdr>
            <w:top w:val="none" w:sz="0" w:space="0" w:color="auto"/>
            <w:left w:val="none" w:sz="0" w:space="0" w:color="auto"/>
            <w:bottom w:val="none" w:sz="0" w:space="0" w:color="auto"/>
            <w:right w:val="none" w:sz="0" w:space="0" w:color="auto"/>
          </w:divBdr>
        </w:div>
        <w:div w:id="1560170224">
          <w:marLeft w:val="640"/>
          <w:marRight w:val="0"/>
          <w:marTop w:val="0"/>
          <w:marBottom w:val="0"/>
          <w:divBdr>
            <w:top w:val="none" w:sz="0" w:space="0" w:color="auto"/>
            <w:left w:val="none" w:sz="0" w:space="0" w:color="auto"/>
            <w:bottom w:val="none" w:sz="0" w:space="0" w:color="auto"/>
            <w:right w:val="none" w:sz="0" w:space="0" w:color="auto"/>
          </w:divBdr>
        </w:div>
        <w:div w:id="1849828672">
          <w:marLeft w:val="640"/>
          <w:marRight w:val="0"/>
          <w:marTop w:val="0"/>
          <w:marBottom w:val="0"/>
          <w:divBdr>
            <w:top w:val="none" w:sz="0" w:space="0" w:color="auto"/>
            <w:left w:val="none" w:sz="0" w:space="0" w:color="auto"/>
            <w:bottom w:val="none" w:sz="0" w:space="0" w:color="auto"/>
            <w:right w:val="none" w:sz="0" w:space="0" w:color="auto"/>
          </w:divBdr>
        </w:div>
        <w:div w:id="1477449617">
          <w:marLeft w:val="640"/>
          <w:marRight w:val="0"/>
          <w:marTop w:val="0"/>
          <w:marBottom w:val="0"/>
          <w:divBdr>
            <w:top w:val="none" w:sz="0" w:space="0" w:color="auto"/>
            <w:left w:val="none" w:sz="0" w:space="0" w:color="auto"/>
            <w:bottom w:val="none" w:sz="0" w:space="0" w:color="auto"/>
            <w:right w:val="none" w:sz="0" w:space="0" w:color="auto"/>
          </w:divBdr>
        </w:div>
      </w:divsChild>
    </w:div>
    <w:div w:id="1724518387">
      <w:bodyDiv w:val="1"/>
      <w:marLeft w:val="0"/>
      <w:marRight w:val="0"/>
      <w:marTop w:val="0"/>
      <w:marBottom w:val="0"/>
      <w:divBdr>
        <w:top w:val="none" w:sz="0" w:space="0" w:color="auto"/>
        <w:left w:val="none" w:sz="0" w:space="0" w:color="auto"/>
        <w:bottom w:val="none" w:sz="0" w:space="0" w:color="auto"/>
        <w:right w:val="none" w:sz="0" w:space="0" w:color="auto"/>
      </w:divBdr>
    </w:div>
    <w:div w:id="1727725784">
      <w:bodyDiv w:val="1"/>
      <w:marLeft w:val="0"/>
      <w:marRight w:val="0"/>
      <w:marTop w:val="0"/>
      <w:marBottom w:val="0"/>
      <w:divBdr>
        <w:top w:val="none" w:sz="0" w:space="0" w:color="auto"/>
        <w:left w:val="none" w:sz="0" w:space="0" w:color="auto"/>
        <w:bottom w:val="none" w:sz="0" w:space="0" w:color="auto"/>
        <w:right w:val="none" w:sz="0" w:space="0" w:color="auto"/>
      </w:divBdr>
    </w:div>
    <w:div w:id="1731465944">
      <w:bodyDiv w:val="1"/>
      <w:marLeft w:val="0"/>
      <w:marRight w:val="0"/>
      <w:marTop w:val="0"/>
      <w:marBottom w:val="0"/>
      <w:divBdr>
        <w:top w:val="none" w:sz="0" w:space="0" w:color="auto"/>
        <w:left w:val="none" w:sz="0" w:space="0" w:color="auto"/>
        <w:bottom w:val="none" w:sz="0" w:space="0" w:color="auto"/>
        <w:right w:val="none" w:sz="0" w:space="0" w:color="auto"/>
      </w:divBdr>
      <w:divsChild>
        <w:div w:id="250242540">
          <w:marLeft w:val="480"/>
          <w:marRight w:val="0"/>
          <w:marTop w:val="0"/>
          <w:marBottom w:val="0"/>
          <w:divBdr>
            <w:top w:val="none" w:sz="0" w:space="0" w:color="auto"/>
            <w:left w:val="none" w:sz="0" w:space="0" w:color="auto"/>
            <w:bottom w:val="none" w:sz="0" w:space="0" w:color="auto"/>
            <w:right w:val="none" w:sz="0" w:space="0" w:color="auto"/>
          </w:divBdr>
        </w:div>
        <w:div w:id="1884319517">
          <w:marLeft w:val="480"/>
          <w:marRight w:val="0"/>
          <w:marTop w:val="0"/>
          <w:marBottom w:val="0"/>
          <w:divBdr>
            <w:top w:val="none" w:sz="0" w:space="0" w:color="auto"/>
            <w:left w:val="none" w:sz="0" w:space="0" w:color="auto"/>
            <w:bottom w:val="none" w:sz="0" w:space="0" w:color="auto"/>
            <w:right w:val="none" w:sz="0" w:space="0" w:color="auto"/>
          </w:divBdr>
        </w:div>
        <w:div w:id="363871531">
          <w:marLeft w:val="480"/>
          <w:marRight w:val="0"/>
          <w:marTop w:val="0"/>
          <w:marBottom w:val="0"/>
          <w:divBdr>
            <w:top w:val="none" w:sz="0" w:space="0" w:color="auto"/>
            <w:left w:val="none" w:sz="0" w:space="0" w:color="auto"/>
            <w:bottom w:val="none" w:sz="0" w:space="0" w:color="auto"/>
            <w:right w:val="none" w:sz="0" w:space="0" w:color="auto"/>
          </w:divBdr>
        </w:div>
        <w:div w:id="882057262">
          <w:marLeft w:val="480"/>
          <w:marRight w:val="0"/>
          <w:marTop w:val="0"/>
          <w:marBottom w:val="0"/>
          <w:divBdr>
            <w:top w:val="none" w:sz="0" w:space="0" w:color="auto"/>
            <w:left w:val="none" w:sz="0" w:space="0" w:color="auto"/>
            <w:bottom w:val="none" w:sz="0" w:space="0" w:color="auto"/>
            <w:right w:val="none" w:sz="0" w:space="0" w:color="auto"/>
          </w:divBdr>
        </w:div>
        <w:div w:id="671682564">
          <w:marLeft w:val="480"/>
          <w:marRight w:val="0"/>
          <w:marTop w:val="0"/>
          <w:marBottom w:val="0"/>
          <w:divBdr>
            <w:top w:val="none" w:sz="0" w:space="0" w:color="auto"/>
            <w:left w:val="none" w:sz="0" w:space="0" w:color="auto"/>
            <w:bottom w:val="none" w:sz="0" w:space="0" w:color="auto"/>
            <w:right w:val="none" w:sz="0" w:space="0" w:color="auto"/>
          </w:divBdr>
        </w:div>
        <w:div w:id="2124224018">
          <w:marLeft w:val="480"/>
          <w:marRight w:val="0"/>
          <w:marTop w:val="0"/>
          <w:marBottom w:val="0"/>
          <w:divBdr>
            <w:top w:val="none" w:sz="0" w:space="0" w:color="auto"/>
            <w:left w:val="none" w:sz="0" w:space="0" w:color="auto"/>
            <w:bottom w:val="none" w:sz="0" w:space="0" w:color="auto"/>
            <w:right w:val="none" w:sz="0" w:space="0" w:color="auto"/>
          </w:divBdr>
        </w:div>
        <w:div w:id="1345085055">
          <w:marLeft w:val="480"/>
          <w:marRight w:val="0"/>
          <w:marTop w:val="0"/>
          <w:marBottom w:val="0"/>
          <w:divBdr>
            <w:top w:val="none" w:sz="0" w:space="0" w:color="auto"/>
            <w:left w:val="none" w:sz="0" w:space="0" w:color="auto"/>
            <w:bottom w:val="none" w:sz="0" w:space="0" w:color="auto"/>
            <w:right w:val="none" w:sz="0" w:space="0" w:color="auto"/>
          </w:divBdr>
        </w:div>
        <w:div w:id="803502795">
          <w:marLeft w:val="480"/>
          <w:marRight w:val="0"/>
          <w:marTop w:val="0"/>
          <w:marBottom w:val="0"/>
          <w:divBdr>
            <w:top w:val="none" w:sz="0" w:space="0" w:color="auto"/>
            <w:left w:val="none" w:sz="0" w:space="0" w:color="auto"/>
            <w:bottom w:val="none" w:sz="0" w:space="0" w:color="auto"/>
            <w:right w:val="none" w:sz="0" w:space="0" w:color="auto"/>
          </w:divBdr>
        </w:div>
        <w:div w:id="225531087">
          <w:marLeft w:val="480"/>
          <w:marRight w:val="0"/>
          <w:marTop w:val="0"/>
          <w:marBottom w:val="0"/>
          <w:divBdr>
            <w:top w:val="none" w:sz="0" w:space="0" w:color="auto"/>
            <w:left w:val="none" w:sz="0" w:space="0" w:color="auto"/>
            <w:bottom w:val="none" w:sz="0" w:space="0" w:color="auto"/>
            <w:right w:val="none" w:sz="0" w:space="0" w:color="auto"/>
          </w:divBdr>
        </w:div>
        <w:div w:id="1784379454">
          <w:marLeft w:val="480"/>
          <w:marRight w:val="0"/>
          <w:marTop w:val="0"/>
          <w:marBottom w:val="0"/>
          <w:divBdr>
            <w:top w:val="none" w:sz="0" w:space="0" w:color="auto"/>
            <w:left w:val="none" w:sz="0" w:space="0" w:color="auto"/>
            <w:bottom w:val="none" w:sz="0" w:space="0" w:color="auto"/>
            <w:right w:val="none" w:sz="0" w:space="0" w:color="auto"/>
          </w:divBdr>
        </w:div>
        <w:div w:id="1947273326">
          <w:marLeft w:val="480"/>
          <w:marRight w:val="0"/>
          <w:marTop w:val="0"/>
          <w:marBottom w:val="0"/>
          <w:divBdr>
            <w:top w:val="none" w:sz="0" w:space="0" w:color="auto"/>
            <w:left w:val="none" w:sz="0" w:space="0" w:color="auto"/>
            <w:bottom w:val="none" w:sz="0" w:space="0" w:color="auto"/>
            <w:right w:val="none" w:sz="0" w:space="0" w:color="auto"/>
          </w:divBdr>
        </w:div>
        <w:div w:id="613905812">
          <w:marLeft w:val="480"/>
          <w:marRight w:val="0"/>
          <w:marTop w:val="0"/>
          <w:marBottom w:val="0"/>
          <w:divBdr>
            <w:top w:val="none" w:sz="0" w:space="0" w:color="auto"/>
            <w:left w:val="none" w:sz="0" w:space="0" w:color="auto"/>
            <w:bottom w:val="none" w:sz="0" w:space="0" w:color="auto"/>
            <w:right w:val="none" w:sz="0" w:space="0" w:color="auto"/>
          </w:divBdr>
        </w:div>
        <w:div w:id="753551312">
          <w:marLeft w:val="480"/>
          <w:marRight w:val="0"/>
          <w:marTop w:val="0"/>
          <w:marBottom w:val="0"/>
          <w:divBdr>
            <w:top w:val="none" w:sz="0" w:space="0" w:color="auto"/>
            <w:left w:val="none" w:sz="0" w:space="0" w:color="auto"/>
            <w:bottom w:val="none" w:sz="0" w:space="0" w:color="auto"/>
            <w:right w:val="none" w:sz="0" w:space="0" w:color="auto"/>
          </w:divBdr>
        </w:div>
        <w:div w:id="372266061">
          <w:marLeft w:val="480"/>
          <w:marRight w:val="0"/>
          <w:marTop w:val="0"/>
          <w:marBottom w:val="0"/>
          <w:divBdr>
            <w:top w:val="none" w:sz="0" w:space="0" w:color="auto"/>
            <w:left w:val="none" w:sz="0" w:space="0" w:color="auto"/>
            <w:bottom w:val="none" w:sz="0" w:space="0" w:color="auto"/>
            <w:right w:val="none" w:sz="0" w:space="0" w:color="auto"/>
          </w:divBdr>
        </w:div>
        <w:div w:id="939485524">
          <w:marLeft w:val="480"/>
          <w:marRight w:val="0"/>
          <w:marTop w:val="0"/>
          <w:marBottom w:val="0"/>
          <w:divBdr>
            <w:top w:val="none" w:sz="0" w:space="0" w:color="auto"/>
            <w:left w:val="none" w:sz="0" w:space="0" w:color="auto"/>
            <w:bottom w:val="none" w:sz="0" w:space="0" w:color="auto"/>
            <w:right w:val="none" w:sz="0" w:space="0" w:color="auto"/>
          </w:divBdr>
        </w:div>
        <w:div w:id="1794211387">
          <w:marLeft w:val="480"/>
          <w:marRight w:val="0"/>
          <w:marTop w:val="0"/>
          <w:marBottom w:val="0"/>
          <w:divBdr>
            <w:top w:val="none" w:sz="0" w:space="0" w:color="auto"/>
            <w:left w:val="none" w:sz="0" w:space="0" w:color="auto"/>
            <w:bottom w:val="none" w:sz="0" w:space="0" w:color="auto"/>
            <w:right w:val="none" w:sz="0" w:space="0" w:color="auto"/>
          </w:divBdr>
        </w:div>
        <w:div w:id="879323908">
          <w:marLeft w:val="480"/>
          <w:marRight w:val="0"/>
          <w:marTop w:val="0"/>
          <w:marBottom w:val="0"/>
          <w:divBdr>
            <w:top w:val="none" w:sz="0" w:space="0" w:color="auto"/>
            <w:left w:val="none" w:sz="0" w:space="0" w:color="auto"/>
            <w:bottom w:val="none" w:sz="0" w:space="0" w:color="auto"/>
            <w:right w:val="none" w:sz="0" w:space="0" w:color="auto"/>
          </w:divBdr>
        </w:div>
        <w:div w:id="660037676">
          <w:marLeft w:val="480"/>
          <w:marRight w:val="0"/>
          <w:marTop w:val="0"/>
          <w:marBottom w:val="0"/>
          <w:divBdr>
            <w:top w:val="none" w:sz="0" w:space="0" w:color="auto"/>
            <w:left w:val="none" w:sz="0" w:space="0" w:color="auto"/>
            <w:bottom w:val="none" w:sz="0" w:space="0" w:color="auto"/>
            <w:right w:val="none" w:sz="0" w:space="0" w:color="auto"/>
          </w:divBdr>
        </w:div>
        <w:div w:id="418984889">
          <w:marLeft w:val="480"/>
          <w:marRight w:val="0"/>
          <w:marTop w:val="0"/>
          <w:marBottom w:val="0"/>
          <w:divBdr>
            <w:top w:val="none" w:sz="0" w:space="0" w:color="auto"/>
            <w:left w:val="none" w:sz="0" w:space="0" w:color="auto"/>
            <w:bottom w:val="none" w:sz="0" w:space="0" w:color="auto"/>
            <w:right w:val="none" w:sz="0" w:space="0" w:color="auto"/>
          </w:divBdr>
        </w:div>
        <w:div w:id="1076629761">
          <w:marLeft w:val="480"/>
          <w:marRight w:val="0"/>
          <w:marTop w:val="0"/>
          <w:marBottom w:val="0"/>
          <w:divBdr>
            <w:top w:val="none" w:sz="0" w:space="0" w:color="auto"/>
            <w:left w:val="none" w:sz="0" w:space="0" w:color="auto"/>
            <w:bottom w:val="none" w:sz="0" w:space="0" w:color="auto"/>
            <w:right w:val="none" w:sz="0" w:space="0" w:color="auto"/>
          </w:divBdr>
        </w:div>
        <w:div w:id="1562787991">
          <w:marLeft w:val="480"/>
          <w:marRight w:val="0"/>
          <w:marTop w:val="0"/>
          <w:marBottom w:val="0"/>
          <w:divBdr>
            <w:top w:val="none" w:sz="0" w:space="0" w:color="auto"/>
            <w:left w:val="none" w:sz="0" w:space="0" w:color="auto"/>
            <w:bottom w:val="none" w:sz="0" w:space="0" w:color="auto"/>
            <w:right w:val="none" w:sz="0" w:space="0" w:color="auto"/>
          </w:divBdr>
        </w:div>
        <w:div w:id="311301176">
          <w:marLeft w:val="480"/>
          <w:marRight w:val="0"/>
          <w:marTop w:val="0"/>
          <w:marBottom w:val="0"/>
          <w:divBdr>
            <w:top w:val="none" w:sz="0" w:space="0" w:color="auto"/>
            <w:left w:val="none" w:sz="0" w:space="0" w:color="auto"/>
            <w:bottom w:val="none" w:sz="0" w:space="0" w:color="auto"/>
            <w:right w:val="none" w:sz="0" w:space="0" w:color="auto"/>
          </w:divBdr>
        </w:div>
        <w:div w:id="886914927">
          <w:marLeft w:val="480"/>
          <w:marRight w:val="0"/>
          <w:marTop w:val="0"/>
          <w:marBottom w:val="0"/>
          <w:divBdr>
            <w:top w:val="none" w:sz="0" w:space="0" w:color="auto"/>
            <w:left w:val="none" w:sz="0" w:space="0" w:color="auto"/>
            <w:bottom w:val="none" w:sz="0" w:space="0" w:color="auto"/>
            <w:right w:val="none" w:sz="0" w:space="0" w:color="auto"/>
          </w:divBdr>
        </w:div>
        <w:div w:id="1604918420">
          <w:marLeft w:val="480"/>
          <w:marRight w:val="0"/>
          <w:marTop w:val="0"/>
          <w:marBottom w:val="0"/>
          <w:divBdr>
            <w:top w:val="none" w:sz="0" w:space="0" w:color="auto"/>
            <w:left w:val="none" w:sz="0" w:space="0" w:color="auto"/>
            <w:bottom w:val="none" w:sz="0" w:space="0" w:color="auto"/>
            <w:right w:val="none" w:sz="0" w:space="0" w:color="auto"/>
          </w:divBdr>
        </w:div>
        <w:div w:id="680663238">
          <w:marLeft w:val="480"/>
          <w:marRight w:val="0"/>
          <w:marTop w:val="0"/>
          <w:marBottom w:val="0"/>
          <w:divBdr>
            <w:top w:val="none" w:sz="0" w:space="0" w:color="auto"/>
            <w:left w:val="none" w:sz="0" w:space="0" w:color="auto"/>
            <w:bottom w:val="none" w:sz="0" w:space="0" w:color="auto"/>
            <w:right w:val="none" w:sz="0" w:space="0" w:color="auto"/>
          </w:divBdr>
        </w:div>
        <w:div w:id="114251267">
          <w:marLeft w:val="480"/>
          <w:marRight w:val="0"/>
          <w:marTop w:val="0"/>
          <w:marBottom w:val="0"/>
          <w:divBdr>
            <w:top w:val="none" w:sz="0" w:space="0" w:color="auto"/>
            <w:left w:val="none" w:sz="0" w:space="0" w:color="auto"/>
            <w:bottom w:val="none" w:sz="0" w:space="0" w:color="auto"/>
            <w:right w:val="none" w:sz="0" w:space="0" w:color="auto"/>
          </w:divBdr>
        </w:div>
        <w:div w:id="949437963">
          <w:marLeft w:val="480"/>
          <w:marRight w:val="0"/>
          <w:marTop w:val="0"/>
          <w:marBottom w:val="0"/>
          <w:divBdr>
            <w:top w:val="none" w:sz="0" w:space="0" w:color="auto"/>
            <w:left w:val="none" w:sz="0" w:space="0" w:color="auto"/>
            <w:bottom w:val="none" w:sz="0" w:space="0" w:color="auto"/>
            <w:right w:val="none" w:sz="0" w:space="0" w:color="auto"/>
          </w:divBdr>
        </w:div>
        <w:div w:id="427967557">
          <w:marLeft w:val="480"/>
          <w:marRight w:val="0"/>
          <w:marTop w:val="0"/>
          <w:marBottom w:val="0"/>
          <w:divBdr>
            <w:top w:val="none" w:sz="0" w:space="0" w:color="auto"/>
            <w:left w:val="none" w:sz="0" w:space="0" w:color="auto"/>
            <w:bottom w:val="none" w:sz="0" w:space="0" w:color="auto"/>
            <w:right w:val="none" w:sz="0" w:space="0" w:color="auto"/>
          </w:divBdr>
        </w:div>
        <w:div w:id="1481579624">
          <w:marLeft w:val="480"/>
          <w:marRight w:val="0"/>
          <w:marTop w:val="0"/>
          <w:marBottom w:val="0"/>
          <w:divBdr>
            <w:top w:val="none" w:sz="0" w:space="0" w:color="auto"/>
            <w:left w:val="none" w:sz="0" w:space="0" w:color="auto"/>
            <w:bottom w:val="none" w:sz="0" w:space="0" w:color="auto"/>
            <w:right w:val="none" w:sz="0" w:space="0" w:color="auto"/>
          </w:divBdr>
        </w:div>
        <w:div w:id="50737801">
          <w:marLeft w:val="480"/>
          <w:marRight w:val="0"/>
          <w:marTop w:val="0"/>
          <w:marBottom w:val="0"/>
          <w:divBdr>
            <w:top w:val="none" w:sz="0" w:space="0" w:color="auto"/>
            <w:left w:val="none" w:sz="0" w:space="0" w:color="auto"/>
            <w:bottom w:val="none" w:sz="0" w:space="0" w:color="auto"/>
            <w:right w:val="none" w:sz="0" w:space="0" w:color="auto"/>
          </w:divBdr>
        </w:div>
        <w:div w:id="2062633909">
          <w:marLeft w:val="480"/>
          <w:marRight w:val="0"/>
          <w:marTop w:val="0"/>
          <w:marBottom w:val="0"/>
          <w:divBdr>
            <w:top w:val="none" w:sz="0" w:space="0" w:color="auto"/>
            <w:left w:val="none" w:sz="0" w:space="0" w:color="auto"/>
            <w:bottom w:val="none" w:sz="0" w:space="0" w:color="auto"/>
            <w:right w:val="none" w:sz="0" w:space="0" w:color="auto"/>
          </w:divBdr>
        </w:div>
        <w:div w:id="591739133">
          <w:marLeft w:val="480"/>
          <w:marRight w:val="0"/>
          <w:marTop w:val="0"/>
          <w:marBottom w:val="0"/>
          <w:divBdr>
            <w:top w:val="none" w:sz="0" w:space="0" w:color="auto"/>
            <w:left w:val="none" w:sz="0" w:space="0" w:color="auto"/>
            <w:bottom w:val="none" w:sz="0" w:space="0" w:color="auto"/>
            <w:right w:val="none" w:sz="0" w:space="0" w:color="auto"/>
          </w:divBdr>
        </w:div>
      </w:divsChild>
    </w:div>
    <w:div w:id="1734887217">
      <w:bodyDiv w:val="1"/>
      <w:marLeft w:val="0"/>
      <w:marRight w:val="0"/>
      <w:marTop w:val="0"/>
      <w:marBottom w:val="0"/>
      <w:divBdr>
        <w:top w:val="none" w:sz="0" w:space="0" w:color="auto"/>
        <w:left w:val="none" w:sz="0" w:space="0" w:color="auto"/>
        <w:bottom w:val="none" w:sz="0" w:space="0" w:color="auto"/>
        <w:right w:val="none" w:sz="0" w:space="0" w:color="auto"/>
      </w:divBdr>
    </w:div>
    <w:div w:id="1746145863">
      <w:bodyDiv w:val="1"/>
      <w:marLeft w:val="0"/>
      <w:marRight w:val="0"/>
      <w:marTop w:val="0"/>
      <w:marBottom w:val="0"/>
      <w:divBdr>
        <w:top w:val="none" w:sz="0" w:space="0" w:color="auto"/>
        <w:left w:val="none" w:sz="0" w:space="0" w:color="auto"/>
        <w:bottom w:val="none" w:sz="0" w:space="0" w:color="auto"/>
        <w:right w:val="none" w:sz="0" w:space="0" w:color="auto"/>
      </w:divBdr>
    </w:div>
    <w:div w:id="1757092401">
      <w:bodyDiv w:val="1"/>
      <w:marLeft w:val="0"/>
      <w:marRight w:val="0"/>
      <w:marTop w:val="0"/>
      <w:marBottom w:val="0"/>
      <w:divBdr>
        <w:top w:val="none" w:sz="0" w:space="0" w:color="auto"/>
        <w:left w:val="none" w:sz="0" w:space="0" w:color="auto"/>
        <w:bottom w:val="none" w:sz="0" w:space="0" w:color="auto"/>
        <w:right w:val="none" w:sz="0" w:space="0" w:color="auto"/>
      </w:divBdr>
    </w:div>
    <w:div w:id="1759523548">
      <w:bodyDiv w:val="1"/>
      <w:marLeft w:val="0"/>
      <w:marRight w:val="0"/>
      <w:marTop w:val="0"/>
      <w:marBottom w:val="0"/>
      <w:divBdr>
        <w:top w:val="none" w:sz="0" w:space="0" w:color="auto"/>
        <w:left w:val="none" w:sz="0" w:space="0" w:color="auto"/>
        <w:bottom w:val="none" w:sz="0" w:space="0" w:color="auto"/>
        <w:right w:val="none" w:sz="0" w:space="0" w:color="auto"/>
      </w:divBdr>
      <w:divsChild>
        <w:div w:id="1548759222">
          <w:marLeft w:val="640"/>
          <w:marRight w:val="0"/>
          <w:marTop w:val="0"/>
          <w:marBottom w:val="0"/>
          <w:divBdr>
            <w:top w:val="none" w:sz="0" w:space="0" w:color="auto"/>
            <w:left w:val="none" w:sz="0" w:space="0" w:color="auto"/>
            <w:bottom w:val="none" w:sz="0" w:space="0" w:color="auto"/>
            <w:right w:val="none" w:sz="0" w:space="0" w:color="auto"/>
          </w:divBdr>
        </w:div>
        <w:div w:id="2080326435">
          <w:marLeft w:val="640"/>
          <w:marRight w:val="0"/>
          <w:marTop w:val="0"/>
          <w:marBottom w:val="0"/>
          <w:divBdr>
            <w:top w:val="none" w:sz="0" w:space="0" w:color="auto"/>
            <w:left w:val="none" w:sz="0" w:space="0" w:color="auto"/>
            <w:bottom w:val="none" w:sz="0" w:space="0" w:color="auto"/>
            <w:right w:val="none" w:sz="0" w:space="0" w:color="auto"/>
          </w:divBdr>
        </w:div>
        <w:div w:id="1382946585">
          <w:marLeft w:val="640"/>
          <w:marRight w:val="0"/>
          <w:marTop w:val="0"/>
          <w:marBottom w:val="0"/>
          <w:divBdr>
            <w:top w:val="none" w:sz="0" w:space="0" w:color="auto"/>
            <w:left w:val="none" w:sz="0" w:space="0" w:color="auto"/>
            <w:bottom w:val="none" w:sz="0" w:space="0" w:color="auto"/>
            <w:right w:val="none" w:sz="0" w:space="0" w:color="auto"/>
          </w:divBdr>
        </w:div>
        <w:div w:id="2070610405">
          <w:marLeft w:val="640"/>
          <w:marRight w:val="0"/>
          <w:marTop w:val="0"/>
          <w:marBottom w:val="0"/>
          <w:divBdr>
            <w:top w:val="none" w:sz="0" w:space="0" w:color="auto"/>
            <w:left w:val="none" w:sz="0" w:space="0" w:color="auto"/>
            <w:bottom w:val="none" w:sz="0" w:space="0" w:color="auto"/>
            <w:right w:val="none" w:sz="0" w:space="0" w:color="auto"/>
          </w:divBdr>
        </w:div>
        <w:div w:id="1107312177">
          <w:marLeft w:val="640"/>
          <w:marRight w:val="0"/>
          <w:marTop w:val="0"/>
          <w:marBottom w:val="0"/>
          <w:divBdr>
            <w:top w:val="none" w:sz="0" w:space="0" w:color="auto"/>
            <w:left w:val="none" w:sz="0" w:space="0" w:color="auto"/>
            <w:bottom w:val="none" w:sz="0" w:space="0" w:color="auto"/>
            <w:right w:val="none" w:sz="0" w:space="0" w:color="auto"/>
          </w:divBdr>
        </w:div>
        <w:div w:id="1257639152">
          <w:marLeft w:val="640"/>
          <w:marRight w:val="0"/>
          <w:marTop w:val="0"/>
          <w:marBottom w:val="0"/>
          <w:divBdr>
            <w:top w:val="none" w:sz="0" w:space="0" w:color="auto"/>
            <w:left w:val="none" w:sz="0" w:space="0" w:color="auto"/>
            <w:bottom w:val="none" w:sz="0" w:space="0" w:color="auto"/>
            <w:right w:val="none" w:sz="0" w:space="0" w:color="auto"/>
          </w:divBdr>
        </w:div>
        <w:div w:id="1638681488">
          <w:marLeft w:val="640"/>
          <w:marRight w:val="0"/>
          <w:marTop w:val="0"/>
          <w:marBottom w:val="0"/>
          <w:divBdr>
            <w:top w:val="none" w:sz="0" w:space="0" w:color="auto"/>
            <w:left w:val="none" w:sz="0" w:space="0" w:color="auto"/>
            <w:bottom w:val="none" w:sz="0" w:space="0" w:color="auto"/>
            <w:right w:val="none" w:sz="0" w:space="0" w:color="auto"/>
          </w:divBdr>
        </w:div>
        <w:div w:id="940914628">
          <w:marLeft w:val="640"/>
          <w:marRight w:val="0"/>
          <w:marTop w:val="0"/>
          <w:marBottom w:val="0"/>
          <w:divBdr>
            <w:top w:val="none" w:sz="0" w:space="0" w:color="auto"/>
            <w:left w:val="none" w:sz="0" w:space="0" w:color="auto"/>
            <w:bottom w:val="none" w:sz="0" w:space="0" w:color="auto"/>
            <w:right w:val="none" w:sz="0" w:space="0" w:color="auto"/>
          </w:divBdr>
        </w:div>
        <w:div w:id="1226451136">
          <w:marLeft w:val="640"/>
          <w:marRight w:val="0"/>
          <w:marTop w:val="0"/>
          <w:marBottom w:val="0"/>
          <w:divBdr>
            <w:top w:val="none" w:sz="0" w:space="0" w:color="auto"/>
            <w:left w:val="none" w:sz="0" w:space="0" w:color="auto"/>
            <w:bottom w:val="none" w:sz="0" w:space="0" w:color="auto"/>
            <w:right w:val="none" w:sz="0" w:space="0" w:color="auto"/>
          </w:divBdr>
        </w:div>
        <w:div w:id="1540623589">
          <w:marLeft w:val="640"/>
          <w:marRight w:val="0"/>
          <w:marTop w:val="0"/>
          <w:marBottom w:val="0"/>
          <w:divBdr>
            <w:top w:val="none" w:sz="0" w:space="0" w:color="auto"/>
            <w:left w:val="none" w:sz="0" w:space="0" w:color="auto"/>
            <w:bottom w:val="none" w:sz="0" w:space="0" w:color="auto"/>
            <w:right w:val="none" w:sz="0" w:space="0" w:color="auto"/>
          </w:divBdr>
        </w:div>
        <w:div w:id="423109963">
          <w:marLeft w:val="640"/>
          <w:marRight w:val="0"/>
          <w:marTop w:val="0"/>
          <w:marBottom w:val="0"/>
          <w:divBdr>
            <w:top w:val="none" w:sz="0" w:space="0" w:color="auto"/>
            <w:left w:val="none" w:sz="0" w:space="0" w:color="auto"/>
            <w:bottom w:val="none" w:sz="0" w:space="0" w:color="auto"/>
            <w:right w:val="none" w:sz="0" w:space="0" w:color="auto"/>
          </w:divBdr>
        </w:div>
        <w:div w:id="581179144">
          <w:marLeft w:val="640"/>
          <w:marRight w:val="0"/>
          <w:marTop w:val="0"/>
          <w:marBottom w:val="0"/>
          <w:divBdr>
            <w:top w:val="none" w:sz="0" w:space="0" w:color="auto"/>
            <w:left w:val="none" w:sz="0" w:space="0" w:color="auto"/>
            <w:bottom w:val="none" w:sz="0" w:space="0" w:color="auto"/>
            <w:right w:val="none" w:sz="0" w:space="0" w:color="auto"/>
          </w:divBdr>
        </w:div>
        <w:div w:id="1128742401">
          <w:marLeft w:val="640"/>
          <w:marRight w:val="0"/>
          <w:marTop w:val="0"/>
          <w:marBottom w:val="0"/>
          <w:divBdr>
            <w:top w:val="none" w:sz="0" w:space="0" w:color="auto"/>
            <w:left w:val="none" w:sz="0" w:space="0" w:color="auto"/>
            <w:bottom w:val="none" w:sz="0" w:space="0" w:color="auto"/>
            <w:right w:val="none" w:sz="0" w:space="0" w:color="auto"/>
          </w:divBdr>
        </w:div>
        <w:div w:id="105542851">
          <w:marLeft w:val="640"/>
          <w:marRight w:val="0"/>
          <w:marTop w:val="0"/>
          <w:marBottom w:val="0"/>
          <w:divBdr>
            <w:top w:val="none" w:sz="0" w:space="0" w:color="auto"/>
            <w:left w:val="none" w:sz="0" w:space="0" w:color="auto"/>
            <w:bottom w:val="none" w:sz="0" w:space="0" w:color="auto"/>
            <w:right w:val="none" w:sz="0" w:space="0" w:color="auto"/>
          </w:divBdr>
        </w:div>
        <w:div w:id="1786340306">
          <w:marLeft w:val="640"/>
          <w:marRight w:val="0"/>
          <w:marTop w:val="0"/>
          <w:marBottom w:val="0"/>
          <w:divBdr>
            <w:top w:val="none" w:sz="0" w:space="0" w:color="auto"/>
            <w:left w:val="none" w:sz="0" w:space="0" w:color="auto"/>
            <w:bottom w:val="none" w:sz="0" w:space="0" w:color="auto"/>
            <w:right w:val="none" w:sz="0" w:space="0" w:color="auto"/>
          </w:divBdr>
        </w:div>
        <w:div w:id="24985782">
          <w:marLeft w:val="640"/>
          <w:marRight w:val="0"/>
          <w:marTop w:val="0"/>
          <w:marBottom w:val="0"/>
          <w:divBdr>
            <w:top w:val="none" w:sz="0" w:space="0" w:color="auto"/>
            <w:left w:val="none" w:sz="0" w:space="0" w:color="auto"/>
            <w:bottom w:val="none" w:sz="0" w:space="0" w:color="auto"/>
            <w:right w:val="none" w:sz="0" w:space="0" w:color="auto"/>
          </w:divBdr>
        </w:div>
        <w:div w:id="223610903">
          <w:marLeft w:val="640"/>
          <w:marRight w:val="0"/>
          <w:marTop w:val="0"/>
          <w:marBottom w:val="0"/>
          <w:divBdr>
            <w:top w:val="none" w:sz="0" w:space="0" w:color="auto"/>
            <w:left w:val="none" w:sz="0" w:space="0" w:color="auto"/>
            <w:bottom w:val="none" w:sz="0" w:space="0" w:color="auto"/>
            <w:right w:val="none" w:sz="0" w:space="0" w:color="auto"/>
          </w:divBdr>
        </w:div>
        <w:div w:id="145324326">
          <w:marLeft w:val="640"/>
          <w:marRight w:val="0"/>
          <w:marTop w:val="0"/>
          <w:marBottom w:val="0"/>
          <w:divBdr>
            <w:top w:val="none" w:sz="0" w:space="0" w:color="auto"/>
            <w:left w:val="none" w:sz="0" w:space="0" w:color="auto"/>
            <w:bottom w:val="none" w:sz="0" w:space="0" w:color="auto"/>
            <w:right w:val="none" w:sz="0" w:space="0" w:color="auto"/>
          </w:divBdr>
        </w:div>
        <w:div w:id="385878342">
          <w:marLeft w:val="640"/>
          <w:marRight w:val="0"/>
          <w:marTop w:val="0"/>
          <w:marBottom w:val="0"/>
          <w:divBdr>
            <w:top w:val="none" w:sz="0" w:space="0" w:color="auto"/>
            <w:left w:val="none" w:sz="0" w:space="0" w:color="auto"/>
            <w:bottom w:val="none" w:sz="0" w:space="0" w:color="auto"/>
            <w:right w:val="none" w:sz="0" w:space="0" w:color="auto"/>
          </w:divBdr>
        </w:div>
        <w:div w:id="55059264">
          <w:marLeft w:val="640"/>
          <w:marRight w:val="0"/>
          <w:marTop w:val="0"/>
          <w:marBottom w:val="0"/>
          <w:divBdr>
            <w:top w:val="none" w:sz="0" w:space="0" w:color="auto"/>
            <w:left w:val="none" w:sz="0" w:space="0" w:color="auto"/>
            <w:bottom w:val="none" w:sz="0" w:space="0" w:color="auto"/>
            <w:right w:val="none" w:sz="0" w:space="0" w:color="auto"/>
          </w:divBdr>
        </w:div>
        <w:div w:id="646398196">
          <w:marLeft w:val="640"/>
          <w:marRight w:val="0"/>
          <w:marTop w:val="0"/>
          <w:marBottom w:val="0"/>
          <w:divBdr>
            <w:top w:val="none" w:sz="0" w:space="0" w:color="auto"/>
            <w:left w:val="none" w:sz="0" w:space="0" w:color="auto"/>
            <w:bottom w:val="none" w:sz="0" w:space="0" w:color="auto"/>
            <w:right w:val="none" w:sz="0" w:space="0" w:color="auto"/>
          </w:divBdr>
        </w:div>
        <w:div w:id="310716705">
          <w:marLeft w:val="640"/>
          <w:marRight w:val="0"/>
          <w:marTop w:val="0"/>
          <w:marBottom w:val="0"/>
          <w:divBdr>
            <w:top w:val="none" w:sz="0" w:space="0" w:color="auto"/>
            <w:left w:val="none" w:sz="0" w:space="0" w:color="auto"/>
            <w:bottom w:val="none" w:sz="0" w:space="0" w:color="auto"/>
            <w:right w:val="none" w:sz="0" w:space="0" w:color="auto"/>
          </w:divBdr>
        </w:div>
        <w:div w:id="1239560554">
          <w:marLeft w:val="640"/>
          <w:marRight w:val="0"/>
          <w:marTop w:val="0"/>
          <w:marBottom w:val="0"/>
          <w:divBdr>
            <w:top w:val="none" w:sz="0" w:space="0" w:color="auto"/>
            <w:left w:val="none" w:sz="0" w:space="0" w:color="auto"/>
            <w:bottom w:val="none" w:sz="0" w:space="0" w:color="auto"/>
            <w:right w:val="none" w:sz="0" w:space="0" w:color="auto"/>
          </w:divBdr>
        </w:div>
        <w:div w:id="697243193">
          <w:marLeft w:val="640"/>
          <w:marRight w:val="0"/>
          <w:marTop w:val="0"/>
          <w:marBottom w:val="0"/>
          <w:divBdr>
            <w:top w:val="none" w:sz="0" w:space="0" w:color="auto"/>
            <w:left w:val="none" w:sz="0" w:space="0" w:color="auto"/>
            <w:bottom w:val="none" w:sz="0" w:space="0" w:color="auto"/>
            <w:right w:val="none" w:sz="0" w:space="0" w:color="auto"/>
          </w:divBdr>
        </w:div>
        <w:div w:id="922028306">
          <w:marLeft w:val="640"/>
          <w:marRight w:val="0"/>
          <w:marTop w:val="0"/>
          <w:marBottom w:val="0"/>
          <w:divBdr>
            <w:top w:val="none" w:sz="0" w:space="0" w:color="auto"/>
            <w:left w:val="none" w:sz="0" w:space="0" w:color="auto"/>
            <w:bottom w:val="none" w:sz="0" w:space="0" w:color="auto"/>
            <w:right w:val="none" w:sz="0" w:space="0" w:color="auto"/>
          </w:divBdr>
        </w:div>
        <w:div w:id="638876386">
          <w:marLeft w:val="640"/>
          <w:marRight w:val="0"/>
          <w:marTop w:val="0"/>
          <w:marBottom w:val="0"/>
          <w:divBdr>
            <w:top w:val="none" w:sz="0" w:space="0" w:color="auto"/>
            <w:left w:val="none" w:sz="0" w:space="0" w:color="auto"/>
            <w:bottom w:val="none" w:sz="0" w:space="0" w:color="auto"/>
            <w:right w:val="none" w:sz="0" w:space="0" w:color="auto"/>
          </w:divBdr>
        </w:div>
        <w:div w:id="970751074">
          <w:marLeft w:val="640"/>
          <w:marRight w:val="0"/>
          <w:marTop w:val="0"/>
          <w:marBottom w:val="0"/>
          <w:divBdr>
            <w:top w:val="none" w:sz="0" w:space="0" w:color="auto"/>
            <w:left w:val="none" w:sz="0" w:space="0" w:color="auto"/>
            <w:bottom w:val="none" w:sz="0" w:space="0" w:color="auto"/>
            <w:right w:val="none" w:sz="0" w:space="0" w:color="auto"/>
          </w:divBdr>
        </w:div>
        <w:div w:id="1051805974">
          <w:marLeft w:val="640"/>
          <w:marRight w:val="0"/>
          <w:marTop w:val="0"/>
          <w:marBottom w:val="0"/>
          <w:divBdr>
            <w:top w:val="none" w:sz="0" w:space="0" w:color="auto"/>
            <w:left w:val="none" w:sz="0" w:space="0" w:color="auto"/>
            <w:bottom w:val="none" w:sz="0" w:space="0" w:color="auto"/>
            <w:right w:val="none" w:sz="0" w:space="0" w:color="auto"/>
          </w:divBdr>
        </w:div>
        <w:div w:id="1288976652">
          <w:marLeft w:val="640"/>
          <w:marRight w:val="0"/>
          <w:marTop w:val="0"/>
          <w:marBottom w:val="0"/>
          <w:divBdr>
            <w:top w:val="none" w:sz="0" w:space="0" w:color="auto"/>
            <w:left w:val="none" w:sz="0" w:space="0" w:color="auto"/>
            <w:bottom w:val="none" w:sz="0" w:space="0" w:color="auto"/>
            <w:right w:val="none" w:sz="0" w:space="0" w:color="auto"/>
          </w:divBdr>
        </w:div>
        <w:div w:id="1910116764">
          <w:marLeft w:val="640"/>
          <w:marRight w:val="0"/>
          <w:marTop w:val="0"/>
          <w:marBottom w:val="0"/>
          <w:divBdr>
            <w:top w:val="none" w:sz="0" w:space="0" w:color="auto"/>
            <w:left w:val="none" w:sz="0" w:space="0" w:color="auto"/>
            <w:bottom w:val="none" w:sz="0" w:space="0" w:color="auto"/>
            <w:right w:val="none" w:sz="0" w:space="0" w:color="auto"/>
          </w:divBdr>
        </w:div>
        <w:div w:id="446896655">
          <w:marLeft w:val="640"/>
          <w:marRight w:val="0"/>
          <w:marTop w:val="0"/>
          <w:marBottom w:val="0"/>
          <w:divBdr>
            <w:top w:val="none" w:sz="0" w:space="0" w:color="auto"/>
            <w:left w:val="none" w:sz="0" w:space="0" w:color="auto"/>
            <w:bottom w:val="none" w:sz="0" w:space="0" w:color="auto"/>
            <w:right w:val="none" w:sz="0" w:space="0" w:color="auto"/>
          </w:divBdr>
        </w:div>
        <w:div w:id="1546063694">
          <w:marLeft w:val="640"/>
          <w:marRight w:val="0"/>
          <w:marTop w:val="0"/>
          <w:marBottom w:val="0"/>
          <w:divBdr>
            <w:top w:val="none" w:sz="0" w:space="0" w:color="auto"/>
            <w:left w:val="none" w:sz="0" w:space="0" w:color="auto"/>
            <w:bottom w:val="none" w:sz="0" w:space="0" w:color="auto"/>
            <w:right w:val="none" w:sz="0" w:space="0" w:color="auto"/>
          </w:divBdr>
        </w:div>
        <w:div w:id="1523546305">
          <w:marLeft w:val="640"/>
          <w:marRight w:val="0"/>
          <w:marTop w:val="0"/>
          <w:marBottom w:val="0"/>
          <w:divBdr>
            <w:top w:val="none" w:sz="0" w:space="0" w:color="auto"/>
            <w:left w:val="none" w:sz="0" w:space="0" w:color="auto"/>
            <w:bottom w:val="none" w:sz="0" w:space="0" w:color="auto"/>
            <w:right w:val="none" w:sz="0" w:space="0" w:color="auto"/>
          </w:divBdr>
        </w:div>
        <w:div w:id="131025170">
          <w:marLeft w:val="640"/>
          <w:marRight w:val="0"/>
          <w:marTop w:val="0"/>
          <w:marBottom w:val="0"/>
          <w:divBdr>
            <w:top w:val="none" w:sz="0" w:space="0" w:color="auto"/>
            <w:left w:val="none" w:sz="0" w:space="0" w:color="auto"/>
            <w:bottom w:val="none" w:sz="0" w:space="0" w:color="auto"/>
            <w:right w:val="none" w:sz="0" w:space="0" w:color="auto"/>
          </w:divBdr>
        </w:div>
        <w:div w:id="283658602">
          <w:marLeft w:val="640"/>
          <w:marRight w:val="0"/>
          <w:marTop w:val="0"/>
          <w:marBottom w:val="0"/>
          <w:divBdr>
            <w:top w:val="none" w:sz="0" w:space="0" w:color="auto"/>
            <w:left w:val="none" w:sz="0" w:space="0" w:color="auto"/>
            <w:bottom w:val="none" w:sz="0" w:space="0" w:color="auto"/>
            <w:right w:val="none" w:sz="0" w:space="0" w:color="auto"/>
          </w:divBdr>
        </w:div>
        <w:div w:id="1429622283">
          <w:marLeft w:val="640"/>
          <w:marRight w:val="0"/>
          <w:marTop w:val="0"/>
          <w:marBottom w:val="0"/>
          <w:divBdr>
            <w:top w:val="none" w:sz="0" w:space="0" w:color="auto"/>
            <w:left w:val="none" w:sz="0" w:space="0" w:color="auto"/>
            <w:bottom w:val="none" w:sz="0" w:space="0" w:color="auto"/>
            <w:right w:val="none" w:sz="0" w:space="0" w:color="auto"/>
          </w:divBdr>
        </w:div>
        <w:div w:id="327248396">
          <w:marLeft w:val="640"/>
          <w:marRight w:val="0"/>
          <w:marTop w:val="0"/>
          <w:marBottom w:val="0"/>
          <w:divBdr>
            <w:top w:val="none" w:sz="0" w:space="0" w:color="auto"/>
            <w:left w:val="none" w:sz="0" w:space="0" w:color="auto"/>
            <w:bottom w:val="none" w:sz="0" w:space="0" w:color="auto"/>
            <w:right w:val="none" w:sz="0" w:space="0" w:color="auto"/>
          </w:divBdr>
        </w:div>
        <w:div w:id="821166912">
          <w:marLeft w:val="640"/>
          <w:marRight w:val="0"/>
          <w:marTop w:val="0"/>
          <w:marBottom w:val="0"/>
          <w:divBdr>
            <w:top w:val="none" w:sz="0" w:space="0" w:color="auto"/>
            <w:left w:val="none" w:sz="0" w:space="0" w:color="auto"/>
            <w:bottom w:val="none" w:sz="0" w:space="0" w:color="auto"/>
            <w:right w:val="none" w:sz="0" w:space="0" w:color="auto"/>
          </w:divBdr>
        </w:div>
        <w:div w:id="359430795">
          <w:marLeft w:val="640"/>
          <w:marRight w:val="0"/>
          <w:marTop w:val="0"/>
          <w:marBottom w:val="0"/>
          <w:divBdr>
            <w:top w:val="none" w:sz="0" w:space="0" w:color="auto"/>
            <w:left w:val="none" w:sz="0" w:space="0" w:color="auto"/>
            <w:bottom w:val="none" w:sz="0" w:space="0" w:color="auto"/>
            <w:right w:val="none" w:sz="0" w:space="0" w:color="auto"/>
          </w:divBdr>
        </w:div>
        <w:div w:id="1807159727">
          <w:marLeft w:val="640"/>
          <w:marRight w:val="0"/>
          <w:marTop w:val="0"/>
          <w:marBottom w:val="0"/>
          <w:divBdr>
            <w:top w:val="none" w:sz="0" w:space="0" w:color="auto"/>
            <w:left w:val="none" w:sz="0" w:space="0" w:color="auto"/>
            <w:bottom w:val="none" w:sz="0" w:space="0" w:color="auto"/>
            <w:right w:val="none" w:sz="0" w:space="0" w:color="auto"/>
          </w:divBdr>
        </w:div>
        <w:div w:id="495877594">
          <w:marLeft w:val="640"/>
          <w:marRight w:val="0"/>
          <w:marTop w:val="0"/>
          <w:marBottom w:val="0"/>
          <w:divBdr>
            <w:top w:val="none" w:sz="0" w:space="0" w:color="auto"/>
            <w:left w:val="none" w:sz="0" w:space="0" w:color="auto"/>
            <w:bottom w:val="none" w:sz="0" w:space="0" w:color="auto"/>
            <w:right w:val="none" w:sz="0" w:space="0" w:color="auto"/>
          </w:divBdr>
        </w:div>
        <w:div w:id="1442262083">
          <w:marLeft w:val="640"/>
          <w:marRight w:val="0"/>
          <w:marTop w:val="0"/>
          <w:marBottom w:val="0"/>
          <w:divBdr>
            <w:top w:val="none" w:sz="0" w:space="0" w:color="auto"/>
            <w:left w:val="none" w:sz="0" w:space="0" w:color="auto"/>
            <w:bottom w:val="none" w:sz="0" w:space="0" w:color="auto"/>
            <w:right w:val="none" w:sz="0" w:space="0" w:color="auto"/>
          </w:divBdr>
        </w:div>
        <w:div w:id="1502428918">
          <w:marLeft w:val="640"/>
          <w:marRight w:val="0"/>
          <w:marTop w:val="0"/>
          <w:marBottom w:val="0"/>
          <w:divBdr>
            <w:top w:val="none" w:sz="0" w:space="0" w:color="auto"/>
            <w:left w:val="none" w:sz="0" w:space="0" w:color="auto"/>
            <w:bottom w:val="none" w:sz="0" w:space="0" w:color="auto"/>
            <w:right w:val="none" w:sz="0" w:space="0" w:color="auto"/>
          </w:divBdr>
        </w:div>
        <w:div w:id="2122993676">
          <w:marLeft w:val="640"/>
          <w:marRight w:val="0"/>
          <w:marTop w:val="0"/>
          <w:marBottom w:val="0"/>
          <w:divBdr>
            <w:top w:val="none" w:sz="0" w:space="0" w:color="auto"/>
            <w:left w:val="none" w:sz="0" w:space="0" w:color="auto"/>
            <w:bottom w:val="none" w:sz="0" w:space="0" w:color="auto"/>
            <w:right w:val="none" w:sz="0" w:space="0" w:color="auto"/>
          </w:divBdr>
        </w:div>
        <w:div w:id="2051567373">
          <w:marLeft w:val="640"/>
          <w:marRight w:val="0"/>
          <w:marTop w:val="0"/>
          <w:marBottom w:val="0"/>
          <w:divBdr>
            <w:top w:val="none" w:sz="0" w:space="0" w:color="auto"/>
            <w:left w:val="none" w:sz="0" w:space="0" w:color="auto"/>
            <w:bottom w:val="none" w:sz="0" w:space="0" w:color="auto"/>
            <w:right w:val="none" w:sz="0" w:space="0" w:color="auto"/>
          </w:divBdr>
        </w:div>
        <w:div w:id="2094400645">
          <w:marLeft w:val="640"/>
          <w:marRight w:val="0"/>
          <w:marTop w:val="0"/>
          <w:marBottom w:val="0"/>
          <w:divBdr>
            <w:top w:val="none" w:sz="0" w:space="0" w:color="auto"/>
            <w:left w:val="none" w:sz="0" w:space="0" w:color="auto"/>
            <w:bottom w:val="none" w:sz="0" w:space="0" w:color="auto"/>
            <w:right w:val="none" w:sz="0" w:space="0" w:color="auto"/>
          </w:divBdr>
        </w:div>
        <w:div w:id="1903908526">
          <w:marLeft w:val="640"/>
          <w:marRight w:val="0"/>
          <w:marTop w:val="0"/>
          <w:marBottom w:val="0"/>
          <w:divBdr>
            <w:top w:val="none" w:sz="0" w:space="0" w:color="auto"/>
            <w:left w:val="none" w:sz="0" w:space="0" w:color="auto"/>
            <w:bottom w:val="none" w:sz="0" w:space="0" w:color="auto"/>
            <w:right w:val="none" w:sz="0" w:space="0" w:color="auto"/>
          </w:divBdr>
        </w:div>
        <w:div w:id="415321860">
          <w:marLeft w:val="640"/>
          <w:marRight w:val="0"/>
          <w:marTop w:val="0"/>
          <w:marBottom w:val="0"/>
          <w:divBdr>
            <w:top w:val="none" w:sz="0" w:space="0" w:color="auto"/>
            <w:left w:val="none" w:sz="0" w:space="0" w:color="auto"/>
            <w:bottom w:val="none" w:sz="0" w:space="0" w:color="auto"/>
            <w:right w:val="none" w:sz="0" w:space="0" w:color="auto"/>
          </w:divBdr>
        </w:div>
        <w:div w:id="806167592">
          <w:marLeft w:val="640"/>
          <w:marRight w:val="0"/>
          <w:marTop w:val="0"/>
          <w:marBottom w:val="0"/>
          <w:divBdr>
            <w:top w:val="none" w:sz="0" w:space="0" w:color="auto"/>
            <w:left w:val="none" w:sz="0" w:space="0" w:color="auto"/>
            <w:bottom w:val="none" w:sz="0" w:space="0" w:color="auto"/>
            <w:right w:val="none" w:sz="0" w:space="0" w:color="auto"/>
          </w:divBdr>
        </w:div>
        <w:div w:id="519666785">
          <w:marLeft w:val="640"/>
          <w:marRight w:val="0"/>
          <w:marTop w:val="0"/>
          <w:marBottom w:val="0"/>
          <w:divBdr>
            <w:top w:val="none" w:sz="0" w:space="0" w:color="auto"/>
            <w:left w:val="none" w:sz="0" w:space="0" w:color="auto"/>
            <w:bottom w:val="none" w:sz="0" w:space="0" w:color="auto"/>
            <w:right w:val="none" w:sz="0" w:space="0" w:color="auto"/>
          </w:divBdr>
        </w:div>
        <w:div w:id="575745857">
          <w:marLeft w:val="640"/>
          <w:marRight w:val="0"/>
          <w:marTop w:val="0"/>
          <w:marBottom w:val="0"/>
          <w:divBdr>
            <w:top w:val="none" w:sz="0" w:space="0" w:color="auto"/>
            <w:left w:val="none" w:sz="0" w:space="0" w:color="auto"/>
            <w:bottom w:val="none" w:sz="0" w:space="0" w:color="auto"/>
            <w:right w:val="none" w:sz="0" w:space="0" w:color="auto"/>
          </w:divBdr>
        </w:div>
        <w:div w:id="843662698">
          <w:marLeft w:val="640"/>
          <w:marRight w:val="0"/>
          <w:marTop w:val="0"/>
          <w:marBottom w:val="0"/>
          <w:divBdr>
            <w:top w:val="none" w:sz="0" w:space="0" w:color="auto"/>
            <w:left w:val="none" w:sz="0" w:space="0" w:color="auto"/>
            <w:bottom w:val="none" w:sz="0" w:space="0" w:color="auto"/>
            <w:right w:val="none" w:sz="0" w:space="0" w:color="auto"/>
          </w:divBdr>
        </w:div>
        <w:div w:id="1287927629">
          <w:marLeft w:val="640"/>
          <w:marRight w:val="0"/>
          <w:marTop w:val="0"/>
          <w:marBottom w:val="0"/>
          <w:divBdr>
            <w:top w:val="none" w:sz="0" w:space="0" w:color="auto"/>
            <w:left w:val="none" w:sz="0" w:space="0" w:color="auto"/>
            <w:bottom w:val="none" w:sz="0" w:space="0" w:color="auto"/>
            <w:right w:val="none" w:sz="0" w:space="0" w:color="auto"/>
          </w:divBdr>
        </w:div>
        <w:div w:id="1620405368">
          <w:marLeft w:val="640"/>
          <w:marRight w:val="0"/>
          <w:marTop w:val="0"/>
          <w:marBottom w:val="0"/>
          <w:divBdr>
            <w:top w:val="none" w:sz="0" w:space="0" w:color="auto"/>
            <w:left w:val="none" w:sz="0" w:space="0" w:color="auto"/>
            <w:bottom w:val="none" w:sz="0" w:space="0" w:color="auto"/>
            <w:right w:val="none" w:sz="0" w:space="0" w:color="auto"/>
          </w:divBdr>
        </w:div>
        <w:div w:id="478426408">
          <w:marLeft w:val="640"/>
          <w:marRight w:val="0"/>
          <w:marTop w:val="0"/>
          <w:marBottom w:val="0"/>
          <w:divBdr>
            <w:top w:val="none" w:sz="0" w:space="0" w:color="auto"/>
            <w:left w:val="none" w:sz="0" w:space="0" w:color="auto"/>
            <w:bottom w:val="none" w:sz="0" w:space="0" w:color="auto"/>
            <w:right w:val="none" w:sz="0" w:space="0" w:color="auto"/>
          </w:divBdr>
        </w:div>
        <w:div w:id="2014453927">
          <w:marLeft w:val="640"/>
          <w:marRight w:val="0"/>
          <w:marTop w:val="0"/>
          <w:marBottom w:val="0"/>
          <w:divBdr>
            <w:top w:val="none" w:sz="0" w:space="0" w:color="auto"/>
            <w:left w:val="none" w:sz="0" w:space="0" w:color="auto"/>
            <w:bottom w:val="none" w:sz="0" w:space="0" w:color="auto"/>
            <w:right w:val="none" w:sz="0" w:space="0" w:color="auto"/>
          </w:divBdr>
        </w:div>
        <w:div w:id="997463559">
          <w:marLeft w:val="640"/>
          <w:marRight w:val="0"/>
          <w:marTop w:val="0"/>
          <w:marBottom w:val="0"/>
          <w:divBdr>
            <w:top w:val="none" w:sz="0" w:space="0" w:color="auto"/>
            <w:left w:val="none" w:sz="0" w:space="0" w:color="auto"/>
            <w:bottom w:val="none" w:sz="0" w:space="0" w:color="auto"/>
            <w:right w:val="none" w:sz="0" w:space="0" w:color="auto"/>
          </w:divBdr>
        </w:div>
        <w:div w:id="1488326933">
          <w:marLeft w:val="640"/>
          <w:marRight w:val="0"/>
          <w:marTop w:val="0"/>
          <w:marBottom w:val="0"/>
          <w:divBdr>
            <w:top w:val="none" w:sz="0" w:space="0" w:color="auto"/>
            <w:left w:val="none" w:sz="0" w:space="0" w:color="auto"/>
            <w:bottom w:val="none" w:sz="0" w:space="0" w:color="auto"/>
            <w:right w:val="none" w:sz="0" w:space="0" w:color="auto"/>
          </w:divBdr>
        </w:div>
        <w:div w:id="331106144">
          <w:marLeft w:val="640"/>
          <w:marRight w:val="0"/>
          <w:marTop w:val="0"/>
          <w:marBottom w:val="0"/>
          <w:divBdr>
            <w:top w:val="none" w:sz="0" w:space="0" w:color="auto"/>
            <w:left w:val="none" w:sz="0" w:space="0" w:color="auto"/>
            <w:bottom w:val="none" w:sz="0" w:space="0" w:color="auto"/>
            <w:right w:val="none" w:sz="0" w:space="0" w:color="auto"/>
          </w:divBdr>
        </w:div>
        <w:div w:id="1666394817">
          <w:marLeft w:val="640"/>
          <w:marRight w:val="0"/>
          <w:marTop w:val="0"/>
          <w:marBottom w:val="0"/>
          <w:divBdr>
            <w:top w:val="none" w:sz="0" w:space="0" w:color="auto"/>
            <w:left w:val="none" w:sz="0" w:space="0" w:color="auto"/>
            <w:bottom w:val="none" w:sz="0" w:space="0" w:color="auto"/>
            <w:right w:val="none" w:sz="0" w:space="0" w:color="auto"/>
          </w:divBdr>
        </w:div>
        <w:div w:id="730038151">
          <w:marLeft w:val="640"/>
          <w:marRight w:val="0"/>
          <w:marTop w:val="0"/>
          <w:marBottom w:val="0"/>
          <w:divBdr>
            <w:top w:val="none" w:sz="0" w:space="0" w:color="auto"/>
            <w:left w:val="none" w:sz="0" w:space="0" w:color="auto"/>
            <w:bottom w:val="none" w:sz="0" w:space="0" w:color="auto"/>
            <w:right w:val="none" w:sz="0" w:space="0" w:color="auto"/>
          </w:divBdr>
        </w:div>
        <w:div w:id="1322351900">
          <w:marLeft w:val="640"/>
          <w:marRight w:val="0"/>
          <w:marTop w:val="0"/>
          <w:marBottom w:val="0"/>
          <w:divBdr>
            <w:top w:val="none" w:sz="0" w:space="0" w:color="auto"/>
            <w:left w:val="none" w:sz="0" w:space="0" w:color="auto"/>
            <w:bottom w:val="none" w:sz="0" w:space="0" w:color="auto"/>
            <w:right w:val="none" w:sz="0" w:space="0" w:color="auto"/>
          </w:divBdr>
        </w:div>
        <w:div w:id="913050546">
          <w:marLeft w:val="640"/>
          <w:marRight w:val="0"/>
          <w:marTop w:val="0"/>
          <w:marBottom w:val="0"/>
          <w:divBdr>
            <w:top w:val="none" w:sz="0" w:space="0" w:color="auto"/>
            <w:left w:val="none" w:sz="0" w:space="0" w:color="auto"/>
            <w:bottom w:val="none" w:sz="0" w:space="0" w:color="auto"/>
            <w:right w:val="none" w:sz="0" w:space="0" w:color="auto"/>
          </w:divBdr>
        </w:div>
        <w:div w:id="1616595063">
          <w:marLeft w:val="640"/>
          <w:marRight w:val="0"/>
          <w:marTop w:val="0"/>
          <w:marBottom w:val="0"/>
          <w:divBdr>
            <w:top w:val="none" w:sz="0" w:space="0" w:color="auto"/>
            <w:left w:val="none" w:sz="0" w:space="0" w:color="auto"/>
            <w:bottom w:val="none" w:sz="0" w:space="0" w:color="auto"/>
            <w:right w:val="none" w:sz="0" w:space="0" w:color="auto"/>
          </w:divBdr>
        </w:div>
        <w:div w:id="701713014">
          <w:marLeft w:val="640"/>
          <w:marRight w:val="0"/>
          <w:marTop w:val="0"/>
          <w:marBottom w:val="0"/>
          <w:divBdr>
            <w:top w:val="none" w:sz="0" w:space="0" w:color="auto"/>
            <w:left w:val="none" w:sz="0" w:space="0" w:color="auto"/>
            <w:bottom w:val="none" w:sz="0" w:space="0" w:color="auto"/>
            <w:right w:val="none" w:sz="0" w:space="0" w:color="auto"/>
          </w:divBdr>
        </w:div>
        <w:div w:id="1191527849">
          <w:marLeft w:val="640"/>
          <w:marRight w:val="0"/>
          <w:marTop w:val="0"/>
          <w:marBottom w:val="0"/>
          <w:divBdr>
            <w:top w:val="none" w:sz="0" w:space="0" w:color="auto"/>
            <w:left w:val="none" w:sz="0" w:space="0" w:color="auto"/>
            <w:bottom w:val="none" w:sz="0" w:space="0" w:color="auto"/>
            <w:right w:val="none" w:sz="0" w:space="0" w:color="auto"/>
          </w:divBdr>
        </w:div>
        <w:div w:id="1659377655">
          <w:marLeft w:val="640"/>
          <w:marRight w:val="0"/>
          <w:marTop w:val="0"/>
          <w:marBottom w:val="0"/>
          <w:divBdr>
            <w:top w:val="none" w:sz="0" w:space="0" w:color="auto"/>
            <w:left w:val="none" w:sz="0" w:space="0" w:color="auto"/>
            <w:bottom w:val="none" w:sz="0" w:space="0" w:color="auto"/>
            <w:right w:val="none" w:sz="0" w:space="0" w:color="auto"/>
          </w:divBdr>
        </w:div>
        <w:div w:id="1986281185">
          <w:marLeft w:val="640"/>
          <w:marRight w:val="0"/>
          <w:marTop w:val="0"/>
          <w:marBottom w:val="0"/>
          <w:divBdr>
            <w:top w:val="none" w:sz="0" w:space="0" w:color="auto"/>
            <w:left w:val="none" w:sz="0" w:space="0" w:color="auto"/>
            <w:bottom w:val="none" w:sz="0" w:space="0" w:color="auto"/>
            <w:right w:val="none" w:sz="0" w:space="0" w:color="auto"/>
          </w:divBdr>
        </w:div>
        <w:div w:id="884218620">
          <w:marLeft w:val="640"/>
          <w:marRight w:val="0"/>
          <w:marTop w:val="0"/>
          <w:marBottom w:val="0"/>
          <w:divBdr>
            <w:top w:val="none" w:sz="0" w:space="0" w:color="auto"/>
            <w:left w:val="none" w:sz="0" w:space="0" w:color="auto"/>
            <w:bottom w:val="none" w:sz="0" w:space="0" w:color="auto"/>
            <w:right w:val="none" w:sz="0" w:space="0" w:color="auto"/>
          </w:divBdr>
        </w:div>
        <w:div w:id="1280641930">
          <w:marLeft w:val="640"/>
          <w:marRight w:val="0"/>
          <w:marTop w:val="0"/>
          <w:marBottom w:val="0"/>
          <w:divBdr>
            <w:top w:val="none" w:sz="0" w:space="0" w:color="auto"/>
            <w:left w:val="none" w:sz="0" w:space="0" w:color="auto"/>
            <w:bottom w:val="none" w:sz="0" w:space="0" w:color="auto"/>
            <w:right w:val="none" w:sz="0" w:space="0" w:color="auto"/>
          </w:divBdr>
        </w:div>
        <w:div w:id="785932073">
          <w:marLeft w:val="640"/>
          <w:marRight w:val="0"/>
          <w:marTop w:val="0"/>
          <w:marBottom w:val="0"/>
          <w:divBdr>
            <w:top w:val="none" w:sz="0" w:space="0" w:color="auto"/>
            <w:left w:val="none" w:sz="0" w:space="0" w:color="auto"/>
            <w:bottom w:val="none" w:sz="0" w:space="0" w:color="auto"/>
            <w:right w:val="none" w:sz="0" w:space="0" w:color="auto"/>
          </w:divBdr>
        </w:div>
        <w:div w:id="1310672892">
          <w:marLeft w:val="640"/>
          <w:marRight w:val="0"/>
          <w:marTop w:val="0"/>
          <w:marBottom w:val="0"/>
          <w:divBdr>
            <w:top w:val="none" w:sz="0" w:space="0" w:color="auto"/>
            <w:left w:val="none" w:sz="0" w:space="0" w:color="auto"/>
            <w:bottom w:val="none" w:sz="0" w:space="0" w:color="auto"/>
            <w:right w:val="none" w:sz="0" w:space="0" w:color="auto"/>
          </w:divBdr>
        </w:div>
        <w:div w:id="1074860841">
          <w:marLeft w:val="640"/>
          <w:marRight w:val="0"/>
          <w:marTop w:val="0"/>
          <w:marBottom w:val="0"/>
          <w:divBdr>
            <w:top w:val="none" w:sz="0" w:space="0" w:color="auto"/>
            <w:left w:val="none" w:sz="0" w:space="0" w:color="auto"/>
            <w:bottom w:val="none" w:sz="0" w:space="0" w:color="auto"/>
            <w:right w:val="none" w:sz="0" w:space="0" w:color="auto"/>
          </w:divBdr>
        </w:div>
        <w:div w:id="642084539">
          <w:marLeft w:val="640"/>
          <w:marRight w:val="0"/>
          <w:marTop w:val="0"/>
          <w:marBottom w:val="0"/>
          <w:divBdr>
            <w:top w:val="none" w:sz="0" w:space="0" w:color="auto"/>
            <w:left w:val="none" w:sz="0" w:space="0" w:color="auto"/>
            <w:bottom w:val="none" w:sz="0" w:space="0" w:color="auto"/>
            <w:right w:val="none" w:sz="0" w:space="0" w:color="auto"/>
          </w:divBdr>
        </w:div>
        <w:div w:id="35469920">
          <w:marLeft w:val="640"/>
          <w:marRight w:val="0"/>
          <w:marTop w:val="0"/>
          <w:marBottom w:val="0"/>
          <w:divBdr>
            <w:top w:val="none" w:sz="0" w:space="0" w:color="auto"/>
            <w:left w:val="none" w:sz="0" w:space="0" w:color="auto"/>
            <w:bottom w:val="none" w:sz="0" w:space="0" w:color="auto"/>
            <w:right w:val="none" w:sz="0" w:space="0" w:color="auto"/>
          </w:divBdr>
        </w:div>
        <w:div w:id="785932354">
          <w:marLeft w:val="640"/>
          <w:marRight w:val="0"/>
          <w:marTop w:val="0"/>
          <w:marBottom w:val="0"/>
          <w:divBdr>
            <w:top w:val="none" w:sz="0" w:space="0" w:color="auto"/>
            <w:left w:val="none" w:sz="0" w:space="0" w:color="auto"/>
            <w:bottom w:val="none" w:sz="0" w:space="0" w:color="auto"/>
            <w:right w:val="none" w:sz="0" w:space="0" w:color="auto"/>
          </w:divBdr>
        </w:div>
        <w:div w:id="1264341383">
          <w:marLeft w:val="640"/>
          <w:marRight w:val="0"/>
          <w:marTop w:val="0"/>
          <w:marBottom w:val="0"/>
          <w:divBdr>
            <w:top w:val="none" w:sz="0" w:space="0" w:color="auto"/>
            <w:left w:val="none" w:sz="0" w:space="0" w:color="auto"/>
            <w:bottom w:val="none" w:sz="0" w:space="0" w:color="auto"/>
            <w:right w:val="none" w:sz="0" w:space="0" w:color="auto"/>
          </w:divBdr>
        </w:div>
        <w:div w:id="978073889">
          <w:marLeft w:val="640"/>
          <w:marRight w:val="0"/>
          <w:marTop w:val="0"/>
          <w:marBottom w:val="0"/>
          <w:divBdr>
            <w:top w:val="none" w:sz="0" w:space="0" w:color="auto"/>
            <w:left w:val="none" w:sz="0" w:space="0" w:color="auto"/>
            <w:bottom w:val="none" w:sz="0" w:space="0" w:color="auto"/>
            <w:right w:val="none" w:sz="0" w:space="0" w:color="auto"/>
          </w:divBdr>
        </w:div>
        <w:div w:id="1545025846">
          <w:marLeft w:val="640"/>
          <w:marRight w:val="0"/>
          <w:marTop w:val="0"/>
          <w:marBottom w:val="0"/>
          <w:divBdr>
            <w:top w:val="none" w:sz="0" w:space="0" w:color="auto"/>
            <w:left w:val="none" w:sz="0" w:space="0" w:color="auto"/>
            <w:bottom w:val="none" w:sz="0" w:space="0" w:color="auto"/>
            <w:right w:val="none" w:sz="0" w:space="0" w:color="auto"/>
          </w:divBdr>
        </w:div>
        <w:div w:id="786392458">
          <w:marLeft w:val="640"/>
          <w:marRight w:val="0"/>
          <w:marTop w:val="0"/>
          <w:marBottom w:val="0"/>
          <w:divBdr>
            <w:top w:val="none" w:sz="0" w:space="0" w:color="auto"/>
            <w:left w:val="none" w:sz="0" w:space="0" w:color="auto"/>
            <w:bottom w:val="none" w:sz="0" w:space="0" w:color="auto"/>
            <w:right w:val="none" w:sz="0" w:space="0" w:color="auto"/>
          </w:divBdr>
        </w:div>
        <w:div w:id="1390887146">
          <w:marLeft w:val="640"/>
          <w:marRight w:val="0"/>
          <w:marTop w:val="0"/>
          <w:marBottom w:val="0"/>
          <w:divBdr>
            <w:top w:val="none" w:sz="0" w:space="0" w:color="auto"/>
            <w:left w:val="none" w:sz="0" w:space="0" w:color="auto"/>
            <w:bottom w:val="none" w:sz="0" w:space="0" w:color="auto"/>
            <w:right w:val="none" w:sz="0" w:space="0" w:color="auto"/>
          </w:divBdr>
        </w:div>
        <w:div w:id="456920573">
          <w:marLeft w:val="640"/>
          <w:marRight w:val="0"/>
          <w:marTop w:val="0"/>
          <w:marBottom w:val="0"/>
          <w:divBdr>
            <w:top w:val="none" w:sz="0" w:space="0" w:color="auto"/>
            <w:left w:val="none" w:sz="0" w:space="0" w:color="auto"/>
            <w:bottom w:val="none" w:sz="0" w:space="0" w:color="auto"/>
            <w:right w:val="none" w:sz="0" w:space="0" w:color="auto"/>
          </w:divBdr>
        </w:div>
        <w:div w:id="1303929625">
          <w:marLeft w:val="640"/>
          <w:marRight w:val="0"/>
          <w:marTop w:val="0"/>
          <w:marBottom w:val="0"/>
          <w:divBdr>
            <w:top w:val="none" w:sz="0" w:space="0" w:color="auto"/>
            <w:left w:val="none" w:sz="0" w:space="0" w:color="auto"/>
            <w:bottom w:val="none" w:sz="0" w:space="0" w:color="auto"/>
            <w:right w:val="none" w:sz="0" w:space="0" w:color="auto"/>
          </w:divBdr>
        </w:div>
        <w:div w:id="1942570755">
          <w:marLeft w:val="640"/>
          <w:marRight w:val="0"/>
          <w:marTop w:val="0"/>
          <w:marBottom w:val="0"/>
          <w:divBdr>
            <w:top w:val="none" w:sz="0" w:space="0" w:color="auto"/>
            <w:left w:val="none" w:sz="0" w:space="0" w:color="auto"/>
            <w:bottom w:val="none" w:sz="0" w:space="0" w:color="auto"/>
            <w:right w:val="none" w:sz="0" w:space="0" w:color="auto"/>
          </w:divBdr>
        </w:div>
        <w:div w:id="784422870">
          <w:marLeft w:val="640"/>
          <w:marRight w:val="0"/>
          <w:marTop w:val="0"/>
          <w:marBottom w:val="0"/>
          <w:divBdr>
            <w:top w:val="none" w:sz="0" w:space="0" w:color="auto"/>
            <w:left w:val="none" w:sz="0" w:space="0" w:color="auto"/>
            <w:bottom w:val="none" w:sz="0" w:space="0" w:color="auto"/>
            <w:right w:val="none" w:sz="0" w:space="0" w:color="auto"/>
          </w:divBdr>
        </w:div>
      </w:divsChild>
    </w:div>
    <w:div w:id="1769811468">
      <w:bodyDiv w:val="1"/>
      <w:marLeft w:val="0"/>
      <w:marRight w:val="0"/>
      <w:marTop w:val="0"/>
      <w:marBottom w:val="0"/>
      <w:divBdr>
        <w:top w:val="none" w:sz="0" w:space="0" w:color="auto"/>
        <w:left w:val="none" w:sz="0" w:space="0" w:color="auto"/>
        <w:bottom w:val="none" w:sz="0" w:space="0" w:color="auto"/>
        <w:right w:val="none" w:sz="0" w:space="0" w:color="auto"/>
      </w:divBdr>
      <w:divsChild>
        <w:div w:id="131749581">
          <w:marLeft w:val="480"/>
          <w:marRight w:val="0"/>
          <w:marTop w:val="0"/>
          <w:marBottom w:val="0"/>
          <w:divBdr>
            <w:top w:val="none" w:sz="0" w:space="0" w:color="auto"/>
            <w:left w:val="none" w:sz="0" w:space="0" w:color="auto"/>
            <w:bottom w:val="none" w:sz="0" w:space="0" w:color="auto"/>
            <w:right w:val="none" w:sz="0" w:space="0" w:color="auto"/>
          </w:divBdr>
        </w:div>
        <w:div w:id="1478572649">
          <w:marLeft w:val="480"/>
          <w:marRight w:val="0"/>
          <w:marTop w:val="0"/>
          <w:marBottom w:val="0"/>
          <w:divBdr>
            <w:top w:val="none" w:sz="0" w:space="0" w:color="auto"/>
            <w:left w:val="none" w:sz="0" w:space="0" w:color="auto"/>
            <w:bottom w:val="none" w:sz="0" w:space="0" w:color="auto"/>
            <w:right w:val="none" w:sz="0" w:space="0" w:color="auto"/>
          </w:divBdr>
        </w:div>
        <w:div w:id="1781798718">
          <w:marLeft w:val="480"/>
          <w:marRight w:val="0"/>
          <w:marTop w:val="0"/>
          <w:marBottom w:val="0"/>
          <w:divBdr>
            <w:top w:val="none" w:sz="0" w:space="0" w:color="auto"/>
            <w:left w:val="none" w:sz="0" w:space="0" w:color="auto"/>
            <w:bottom w:val="none" w:sz="0" w:space="0" w:color="auto"/>
            <w:right w:val="none" w:sz="0" w:space="0" w:color="auto"/>
          </w:divBdr>
        </w:div>
        <w:div w:id="1597861236">
          <w:marLeft w:val="480"/>
          <w:marRight w:val="0"/>
          <w:marTop w:val="0"/>
          <w:marBottom w:val="0"/>
          <w:divBdr>
            <w:top w:val="none" w:sz="0" w:space="0" w:color="auto"/>
            <w:left w:val="none" w:sz="0" w:space="0" w:color="auto"/>
            <w:bottom w:val="none" w:sz="0" w:space="0" w:color="auto"/>
            <w:right w:val="none" w:sz="0" w:space="0" w:color="auto"/>
          </w:divBdr>
        </w:div>
        <w:div w:id="310402220">
          <w:marLeft w:val="480"/>
          <w:marRight w:val="0"/>
          <w:marTop w:val="0"/>
          <w:marBottom w:val="0"/>
          <w:divBdr>
            <w:top w:val="none" w:sz="0" w:space="0" w:color="auto"/>
            <w:left w:val="none" w:sz="0" w:space="0" w:color="auto"/>
            <w:bottom w:val="none" w:sz="0" w:space="0" w:color="auto"/>
            <w:right w:val="none" w:sz="0" w:space="0" w:color="auto"/>
          </w:divBdr>
        </w:div>
        <w:div w:id="1039207915">
          <w:marLeft w:val="480"/>
          <w:marRight w:val="0"/>
          <w:marTop w:val="0"/>
          <w:marBottom w:val="0"/>
          <w:divBdr>
            <w:top w:val="none" w:sz="0" w:space="0" w:color="auto"/>
            <w:left w:val="none" w:sz="0" w:space="0" w:color="auto"/>
            <w:bottom w:val="none" w:sz="0" w:space="0" w:color="auto"/>
            <w:right w:val="none" w:sz="0" w:space="0" w:color="auto"/>
          </w:divBdr>
        </w:div>
        <w:div w:id="808399066">
          <w:marLeft w:val="480"/>
          <w:marRight w:val="0"/>
          <w:marTop w:val="0"/>
          <w:marBottom w:val="0"/>
          <w:divBdr>
            <w:top w:val="none" w:sz="0" w:space="0" w:color="auto"/>
            <w:left w:val="none" w:sz="0" w:space="0" w:color="auto"/>
            <w:bottom w:val="none" w:sz="0" w:space="0" w:color="auto"/>
            <w:right w:val="none" w:sz="0" w:space="0" w:color="auto"/>
          </w:divBdr>
        </w:div>
        <w:div w:id="602155966">
          <w:marLeft w:val="480"/>
          <w:marRight w:val="0"/>
          <w:marTop w:val="0"/>
          <w:marBottom w:val="0"/>
          <w:divBdr>
            <w:top w:val="none" w:sz="0" w:space="0" w:color="auto"/>
            <w:left w:val="none" w:sz="0" w:space="0" w:color="auto"/>
            <w:bottom w:val="none" w:sz="0" w:space="0" w:color="auto"/>
            <w:right w:val="none" w:sz="0" w:space="0" w:color="auto"/>
          </w:divBdr>
        </w:div>
        <w:div w:id="2126315536">
          <w:marLeft w:val="480"/>
          <w:marRight w:val="0"/>
          <w:marTop w:val="0"/>
          <w:marBottom w:val="0"/>
          <w:divBdr>
            <w:top w:val="none" w:sz="0" w:space="0" w:color="auto"/>
            <w:left w:val="none" w:sz="0" w:space="0" w:color="auto"/>
            <w:bottom w:val="none" w:sz="0" w:space="0" w:color="auto"/>
            <w:right w:val="none" w:sz="0" w:space="0" w:color="auto"/>
          </w:divBdr>
        </w:div>
        <w:div w:id="546331031">
          <w:marLeft w:val="480"/>
          <w:marRight w:val="0"/>
          <w:marTop w:val="0"/>
          <w:marBottom w:val="0"/>
          <w:divBdr>
            <w:top w:val="none" w:sz="0" w:space="0" w:color="auto"/>
            <w:left w:val="none" w:sz="0" w:space="0" w:color="auto"/>
            <w:bottom w:val="none" w:sz="0" w:space="0" w:color="auto"/>
            <w:right w:val="none" w:sz="0" w:space="0" w:color="auto"/>
          </w:divBdr>
        </w:div>
        <w:div w:id="1693143130">
          <w:marLeft w:val="480"/>
          <w:marRight w:val="0"/>
          <w:marTop w:val="0"/>
          <w:marBottom w:val="0"/>
          <w:divBdr>
            <w:top w:val="none" w:sz="0" w:space="0" w:color="auto"/>
            <w:left w:val="none" w:sz="0" w:space="0" w:color="auto"/>
            <w:bottom w:val="none" w:sz="0" w:space="0" w:color="auto"/>
            <w:right w:val="none" w:sz="0" w:space="0" w:color="auto"/>
          </w:divBdr>
        </w:div>
        <w:div w:id="229343179">
          <w:marLeft w:val="480"/>
          <w:marRight w:val="0"/>
          <w:marTop w:val="0"/>
          <w:marBottom w:val="0"/>
          <w:divBdr>
            <w:top w:val="none" w:sz="0" w:space="0" w:color="auto"/>
            <w:left w:val="none" w:sz="0" w:space="0" w:color="auto"/>
            <w:bottom w:val="none" w:sz="0" w:space="0" w:color="auto"/>
            <w:right w:val="none" w:sz="0" w:space="0" w:color="auto"/>
          </w:divBdr>
        </w:div>
        <w:div w:id="1300650820">
          <w:marLeft w:val="480"/>
          <w:marRight w:val="0"/>
          <w:marTop w:val="0"/>
          <w:marBottom w:val="0"/>
          <w:divBdr>
            <w:top w:val="none" w:sz="0" w:space="0" w:color="auto"/>
            <w:left w:val="none" w:sz="0" w:space="0" w:color="auto"/>
            <w:bottom w:val="none" w:sz="0" w:space="0" w:color="auto"/>
            <w:right w:val="none" w:sz="0" w:space="0" w:color="auto"/>
          </w:divBdr>
        </w:div>
        <w:div w:id="1006127145">
          <w:marLeft w:val="480"/>
          <w:marRight w:val="0"/>
          <w:marTop w:val="0"/>
          <w:marBottom w:val="0"/>
          <w:divBdr>
            <w:top w:val="none" w:sz="0" w:space="0" w:color="auto"/>
            <w:left w:val="none" w:sz="0" w:space="0" w:color="auto"/>
            <w:bottom w:val="none" w:sz="0" w:space="0" w:color="auto"/>
            <w:right w:val="none" w:sz="0" w:space="0" w:color="auto"/>
          </w:divBdr>
        </w:div>
        <w:div w:id="167645576">
          <w:marLeft w:val="480"/>
          <w:marRight w:val="0"/>
          <w:marTop w:val="0"/>
          <w:marBottom w:val="0"/>
          <w:divBdr>
            <w:top w:val="none" w:sz="0" w:space="0" w:color="auto"/>
            <w:left w:val="none" w:sz="0" w:space="0" w:color="auto"/>
            <w:bottom w:val="none" w:sz="0" w:space="0" w:color="auto"/>
            <w:right w:val="none" w:sz="0" w:space="0" w:color="auto"/>
          </w:divBdr>
        </w:div>
        <w:div w:id="852568322">
          <w:marLeft w:val="480"/>
          <w:marRight w:val="0"/>
          <w:marTop w:val="0"/>
          <w:marBottom w:val="0"/>
          <w:divBdr>
            <w:top w:val="none" w:sz="0" w:space="0" w:color="auto"/>
            <w:left w:val="none" w:sz="0" w:space="0" w:color="auto"/>
            <w:bottom w:val="none" w:sz="0" w:space="0" w:color="auto"/>
            <w:right w:val="none" w:sz="0" w:space="0" w:color="auto"/>
          </w:divBdr>
        </w:div>
        <w:div w:id="235558119">
          <w:marLeft w:val="480"/>
          <w:marRight w:val="0"/>
          <w:marTop w:val="0"/>
          <w:marBottom w:val="0"/>
          <w:divBdr>
            <w:top w:val="none" w:sz="0" w:space="0" w:color="auto"/>
            <w:left w:val="none" w:sz="0" w:space="0" w:color="auto"/>
            <w:bottom w:val="none" w:sz="0" w:space="0" w:color="auto"/>
            <w:right w:val="none" w:sz="0" w:space="0" w:color="auto"/>
          </w:divBdr>
        </w:div>
        <w:div w:id="501550800">
          <w:marLeft w:val="480"/>
          <w:marRight w:val="0"/>
          <w:marTop w:val="0"/>
          <w:marBottom w:val="0"/>
          <w:divBdr>
            <w:top w:val="none" w:sz="0" w:space="0" w:color="auto"/>
            <w:left w:val="none" w:sz="0" w:space="0" w:color="auto"/>
            <w:bottom w:val="none" w:sz="0" w:space="0" w:color="auto"/>
            <w:right w:val="none" w:sz="0" w:space="0" w:color="auto"/>
          </w:divBdr>
        </w:div>
        <w:div w:id="1015501898">
          <w:marLeft w:val="480"/>
          <w:marRight w:val="0"/>
          <w:marTop w:val="0"/>
          <w:marBottom w:val="0"/>
          <w:divBdr>
            <w:top w:val="none" w:sz="0" w:space="0" w:color="auto"/>
            <w:left w:val="none" w:sz="0" w:space="0" w:color="auto"/>
            <w:bottom w:val="none" w:sz="0" w:space="0" w:color="auto"/>
            <w:right w:val="none" w:sz="0" w:space="0" w:color="auto"/>
          </w:divBdr>
        </w:div>
        <w:div w:id="83495684">
          <w:marLeft w:val="480"/>
          <w:marRight w:val="0"/>
          <w:marTop w:val="0"/>
          <w:marBottom w:val="0"/>
          <w:divBdr>
            <w:top w:val="none" w:sz="0" w:space="0" w:color="auto"/>
            <w:left w:val="none" w:sz="0" w:space="0" w:color="auto"/>
            <w:bottom w:val="none" w:sz="0" w:space="0" w:color="auto"/>
            <w:right w:val="none" w:sz="0" w:space="0" w:color="auto"/>
          </w:divBdr>
        </w:div>
        <w:div w:id="614288880">
          <w:marLeft w:val="480"/>
          <w:marRight w:val="0"/>
          <w:marTop w:val="0"/>
          <w:marBottom w:val="0"/>
          <w:divBdr>
            <w:top w:val="none" w:sz="0" w:space="0" w:color="auto"/>
            <w:left w:val="none" w:sz="0" w:space="0" w:color="auto"/>
            <w:bottom w:val="none" w:sz="0" w:space="0" w:color="auto"/>
            <w:right w:val="none" w:sz="0" w:space="0" w:color="auto"/>
          </w:divBdr>
        </w:div>
        <w:div w:id="1984968906">
          <w:marLeft w:val="480"/>
          <w:marRight w:val="0"/>
          <w:marTop w:val="0"/>
          <w:marBottom w:val="0"/>
          <w:divBdr>
            <w:top w:val="none" w:sz="0" w:space="0" w:color="auto"/>
            <w:left w:val="none" w:sz="0" w:space="0" w:color="auto"/>
            <w:bottom w:val="none" w:sz="0" w:space="0" w:color="auto"/>
            <w:right w:val="none" w:sz="0" w:space="0" w:color="auto"/>
          </w:divBdr>
        </w:div>
        <w:div w:id="112485390">
          <w:marLeft w:val="480"/>
          <w:marRight w:val="0"/>
          <w:marTop w:val="0"/>
          <w:marBottom w:val="0"/>
          <w:divBdr>
            <w:top w:val="none" w:sz="0" w:space="0" w:color="auto"/>
            <w:left w:val="none" w:sz="0" w:space="0" w:color="auto"/>
            <w:bottom w:val="none" w:sz="0" w:space="0" w:color="auto"/>
            <w:right w:val="none" w:sz="0" w:space="0" w:color="auto"/>
          </w:divBdr>
        </w:div>
        <w:div w:id="1780638900">
          <w:marLeft w:val="480"/>
          <w:marRight w:val="0"/>
          <w:marTop w:val="0"/>
          <w:marBottom w:val="0"/>
          <w:divBdr>
            <w:top w:val="none" w:sz="0" w:space="0" w:color="auto"/>
            <w:left w:val="none" w:sz="0" w:space="0" w:color="auto"/>
            <w:bottom w:val="none" w:sz="0" w:space="0" w:color="auto"/>
            <w:right w:val="none" w:sz="0" w:space="0" w:color="auto"/>
          </w:divBdr>
        </w:div>
        <w:div w:id="1413502339">
          <w:marLeft w:val="480"/>
          <w:marRight w:val="0"/>
          <w:marTop w:val="0"/>
          <w:marBottom w:val="0"/>
          <w:divBdr>
            <w:top w:val="none" w:sz="0" w:space="0" w:color="auto"/>
            <w:left w:val="none" w:sz="0" w:space="0" w:color="auto"/>
            <w:bottom w:val="none" w:sz="0" w:space="0" w:color="auto"/>
            <w:right w:val="none" w:sz="0" w:space="0" w:color="auto"/>
          </w:divBdr>
        </w:div>
        <w:div w:id="1813790956">
          <w:marLeft w:val="480"/>
          <w:marRight w:val="0"/>
          <w:marTop w:val="0"/>
          <w:marBottom w:val="0"/>
          <w:divBdr>
            <w:top w:val="none" w:sz="0" w:space="0" w:color="auto"/>
            <w:left w:val="none" w:sz="0" w:space="0" w:color="auto"/>
            <w:bottom w:val="none" w:sz="0" w:space="0" w:color="auto"/>
            <w:right w:val="none" w:sz="0" w:space="0" w:color="auto"/>
          </w:divBdr>
        </w:div>
        <w:div w:id="1483935088">
          <w:marLeft w:val="480"/>
          <w:marRight w:val="0"/>
          <w:marTop w:val="0"/>
          <w:marBottom w:val="0"/>
          <w:divBdr>
            <w:top w:val="none" w:sz="0" w:space="0" w:color="auto"/>
            <w:left w:val="none" w:sz="0" w:space="0" w:color="auto"/>
            <w:bottom w:val="none" w:sz="0" w:space="0" w:color="auto"/>
            <w:right w:val="none" w:sz="0" w:space="0" w:color="auto"/>
          </w:divBdr>
        </w:div>
        <w:div w:id="281883188">
          <w:marLeft w:val="480"/>
          <w:marRight w:val="0"/>
          <w:marTop w:val="0"/>
          <w:marBottom w:val="0"/>
          <w:divBdr>
            <w:top w:val="none" w:sz="0" w:space="0" w:color="auto"/>
            <w:left w:val="none" w:sz="0" w:space="0" w:color="auto"/>
            <w:bottom w:val="none" w:sz="0" w:space="0" w:color="auto"/>
            <w:right w:val="none" w:sz="0" w:space="0" w:color="auto"/>
          </w:divBdr>
        </w:div>
        <w:div w:id="538473863">
          <w:marLeft w:val="480"/>
          <w:marRight w:val="0"/>
          <w:marTop w:val="0"/>
          <w:marBottom w:val="0"/>
          <w:divBdr>
            <w:top w:val="none" w:sz="0" w:space="0" w:color="auto"/>
            <w:left w:val="none" w:sz="0" w:space="0" w:color="auto"/>
            <w:bottom w:val="none" w:sz="0" w:space="0" w:color="auto"/>
            <w:right w:val="none" w:sz="0" w:space="0" w:color="auto"/>
          </w:divBdr>
        </w:div>
        <w:div w:id="2036299983">
          <w:marLeft w:val="480"/>
          <w:marRight w:val="0"/>
          <w:marTop w:val="0"/>
          <w:marBottom w:val="0"/>
          <w:divBdr>
            <w:top w:val="none" w:sz="0" w:space="0" w:color="auto"/>
            <w:left w:val="none" w:sz="0" w:space="0" w:color="auto"/>
            <w:bottom w:val="none" w:sz="0" w:space="0" w:color="auto"/>
            <w:right w:val="none" w:sz="0" w:space="0" w:color="auto"/>
          </w:divBdr>
        </w:div>
        <w:div w:id="2013869056">
          <w:marLeft w:val="480"/>
          <w:marRight w:val="0"/>
          <w:marTop w:val="0"/>
          <w:marBottom w:val="0"/>
          <w:divBdr>
            <w:top w:val="none" w:sz="0" w:space="0" w:color="auto"/>
            <w:left w:val="none" w:sz="0" w:space="0" w:color="auto"/>
            <w:bottom w:val="none" w:sz="0" w:space="0" w:color="auto"/>
            <w:right w:val="none" w:sz="0" w:space="0" w:color="auto"/>
          </w:divBdr>
        </w:div>
      </w:divsChild>
    </w:div>
    <w:div w:id="1770928378">
      <w:bodyDiv w:val="1"/>
      <w:marLeft w:val="0"/>
      <w:marRight w:val="0"/>
      <w:marTop w:val="0"/>
      <w:marBottom w:val="0"/>
      <w:divBdr>
        <w:top w:val="none" w:sz="0" w:space="0" w:color="auto"/>
        <w:left w:val="none" w:sz="0" w:space="0" w:color="auto"/>
        <w:bottom w:val="none" w:sz="0" w:space="0" w:color="auto"/>
        <w:right w:val="none" w:sz="0" w:space="0" w:color="auto"/>
      </w:divBdr>
    </w:div>
    <w:div w:id="1778284355">
      <w:bodyDiv w:val="1"/>
      <w:marLeft w:val="0"/>
      <w:marRight w:val="0"/>
      <w:marTop w:val="0"/>
      <w:marBottom w:val="0"/>
      <w:divBdr>
        <w:top w:val="none" w:sz="0" w:space="0" w:color="auto"/>
        <w:left w:val="none" w:sz="0" w:space="0" w:color="auto"/>
        <w:bottom w:val="none" w:sz="0" w:space="0" w:color="auto"/>
        <w:right w:val="none" w:sz="0" w:space="0" w:color="auto"/>
      </w:divBdr>
      <w:divsChild>
        <w:div w:id="1568879431">
          <w:marLeft w:val="480"/>
          <w:marRight w:val="0"/>
          <w:marTop w:val="0"/>
          <w:marBottom w:val="0"/>
          <w:divBdr>
            <w:top w:val="none" w:sz="0" w:space="0" w:color="auto"/>
            <w:left w:val="none" w:sz="0" w:space="0" w:color="auto"/>
            <w:bottom w:val="none" w:sz="0" w:space="0" w:color="auto"/>
            <w:right w:val="none" w:sz="0" w:space="0" w:color="auto"/>
          </w:divBdr>
        </w:div>
        <w:div w:id="1668829097">
          <w:marLeft w:val="480"/>
          <w:marRight w:val="0"/>
          <w:marTop w:val="0"/>
          <w:marBottom w:val="0"/>
          <w:divBdr>
            <w:top w:val="none" w:sz="0" w:space="0" w:color="auto"/>
            <w:left w:val="none" w:sz="0" w:space="0" w:color="auto"/>
            <w:bottom w:val="none" w:sz="0" w:space="0" w:color="auto"/>
            <w:right w:val="none" w:sz="0" w:space="0" w:color="auto"/>
          </w:divBdr>
        </w:div>
        <w:div w:id="1368410028">
          <w:marLeft w:val="480"/>
          <w:marRight w:val="0"/>
          <w:marTop w:val="0"/>
          <w:marBottom w:val="0"/>
          <w:divBdr>
            <w:top w:val="none" w:sz="0" w:space="0" w:color="auto"/>
            <w:left w:val="none" w:sz="0" w:space="0" w:color="auto"/>
            <w:bottom w:val="none" w:sz="0" w:space="0" w:color="auto"/>
            <w:right w:val="none" w:sz="0" w:space="0" w:color="auto"/>
          </w:divBdr>
        </w:div>
        <w:div w:id="1449085973">
          <w:marLeft w:val="480"/>
          <w:marRight w:val="0"/>
          <w:marTop w:val="0"/>
          <w:marBottom w:val="0"/>
          <w:divBdr>
            <w:top w:val="none" w:sz="0" w:space="0" w:color="auto"/>
            <w:left w:val="none" w:sz="0" w:space="0" w:color="auto"/>
            <w:bottom w:val="none" w:sz="0" w:space="0" w:color="auto"/>
            <w:right w:val="none" w:sz="0" w:space="0" w:color="auto"/>
          </w:divBdr>
        </w:div>
        <w:div w:id="1836333824">
          <w:marLeft w:val="480"/>
          <w:marRight w:val="0"/>
          <w:marTop w:val="0"/>
          <w:marBottom w:val="0"/>
          <w:divBdr>
            <w:top w:val="none" w:sz="0" w:space="0" w:color="auto"/>
            <w:left w:val="none" w:sz="0" w:space="0" w:color="auto"/>
            <w:bottom w:val="none" w:sz="0" w:space="0" w:color="auto"/>
            <w:right w:val="none" w:sz="0" w:space="0" w:color="auto"/>
          </w:divBdr>
        </w:div>
        <w:div w:id="2071540344">
          <w:marLeft w:val="480"/>
          <w:marRight w:val="0"/>
          <w:marTop w:val="0"/>
          <w:marBottom w:val="0"/>
          <w:divBdr>
            <w:top w:val="none" w:sz="0" w:space="0" w:color="auto"/>
            <w:left w:val="none" w:sz="0" w:space="0" w:color="auto"/>
            <w:bottom w:val="none" w:sz="0" w:space="0" w:color="auto"/>
            <w:right w:val="none" w:sz="0" w:space="0" w:color="auto"/>
          </w:divBdr>
        </w:div>
        <w:div w:id="974070585">
          <w:marLeft w:val="480"/>
          <w:marRight w:val="0"/>
          <w:marTop w:val="0"/>
          <w:marBottom w:val="0"/>
          <w:divBdr>
            <w:top w:val="none" w:sz="0" w:space="0" w:color="auto"/>
            <w:left w:val="none" w:sz="0" w:space="0" w:color="auto"/>
            <w:bottom w:val="none" w:sz="0" w:space="0" w:color="auto"/>
            <w:right w:val="none" w:sz="0" w:space="0" w:color="auto"/>
          </w:divBdr>
        </w:div>
        <w:div w:id="1309869413">
          <w:marLeft w:val="480"/>
          <w:marRight w:val="0"/>
          <w:marTop w:val="0"/>
          <w:marBottom w:val="0"/>
          <w:divBdr>
            <w:top w:val="none" w:sz="0" w:space="0" w:color="auto"/>
            <w:left w:val="none" w:sz="0" w:space="0" w:color="auto"/>
            <w:bottom w:val="none" w:sz="0" w:space="0" w:color="auto"/>
            <w:right w:val="none" w:sz="0" w:space="0" w:color="auto"/>
          </w:divBdr>
        </w:div>
        <w:div w:id="1983003868">
          <w:marLeft w:val="480"/>
          <w:marRight w:val="0"/>
          <w:marTop w:val="0"/>
          <w:marBottom w:val="0"/>
          <w:divBdr>
            <w:top w:val="none" w:sz="0" w:space="0" w:color="auto"/>
            <w:left w:val="none" w:sz="0" w:space="0" w:color="auto"/>
            <w:bottom w:val="none" w:sz="0" w:space="0" w:color="auto"/>
            <w:right w:val="none" w:sz="0" w:space="0" w:color="auto"/>
          </w:divBdr>
        </w:div>
        <w:div w:id="1626153824">
          <w:marLeft w:val="480"/>
          <w:marRight w:val="0"/>
          <w:marTop w:val="0"/>
          <w:marBottom w:val="0"/>
          <w:divBdr>
            <w:top w:val="none" w:sz="0" w:space="0" w:color="auto"/>
            <w:left w:val="none" w:sz="0" w:space="0" w:color="auto"/>
            <w:bottom w:val="none" w:sz="0" w:space="0" w:color="auto"/>
            <w:right w:val="none" w:sz="0" w:space="0" w:color="auto"/>
          </w:divBdr>
        </w:div>
        <w:div w:id="91436482">
          <w:marLeft w:val="480"/>
          <w:marRight w:val="0"/>
          <w:marTop w:val="0"/>
          <w:marBottom w:val="0"/>
          <w:divBdr>
            <w:top w:val="none" w:sz="0" w:space="0" w:color="auto"/>
            <w:left w:val="none" w:sz="0" w:space="0" w:color="auto"/>
            <w:bottom w:val="none" w:sz="0" w:space="0" w:color="auto"/>
            <w:right w:val="none" w:sz="0" w:space="0" w:color="auto"/>
          </w:divBdr>
        </w:div>
        <w:div w:id="1502702124">
          <w:marLeft w:val="480"/>
          <w:marRight w:val="0"/>
          <w:marTop w:val="0"/>
          <w:marBottom w:val="0"/>
          <w:divBdr>
            <w:top w:val="none" w:sz="0" w:space="0" w:color="auto"/>
            <w:left w:val="none" w:sz="0" w:space="0" w:color="auto"/>
            <w:bottom w:val="none" w:sz="0" w:space="0" w:color="auto"/>
            <w:right w:val="none" w:sz="0" w:space="0" w:color="auto"/>
          </w:divBdr>
        </w:div>
        <w:div w:id="31929565">
          <w:marLeft w:val="480"/>
          <w:marRight w:val="0"/>
          <w:marTop w:val="0"/>
          <w:marBottom w:val="0"/>
          <w:divBdr>
            <w:top w:val="none" w:sz="0" w:space="0" w:color="auto"/>
            <w:left w:val="none" w:sz="0" w:space="0" w:color="auto"/>
            <w:bottom w:val="none" w:sz="0" w:space="0" w:color="auto"/>
            <w:right w:val="none" w:sz="0" w:space="0" w:color="auto"/>
          </w:divBdr>
        </w:div>
        <w:div w:id="55663297">
          <w:marLeft w:val="480"/>
          <w:marRight w:val="0"/>
          <w:marTop w:val="0"/>
          <w:marBottom w:val="0"/>
          <w:divBdr>
            <w:top w:val="none" w:sz="0" w:space="0" w:color="auto"/>
            <w:left w:val="none" w:sz="0" w:space="0" w:color="auto"/>
            <w:bottom w:val="none" w:sz="0" w:space="0" w:color="auto"/>
            <w:right w:val="none" w:sz="0" w:space="0" w:color="auto"/>
          </w:divBdr>
        </w:div>
        <w:div w:id="1986930319">
          <w:marLeft w:val="480"/>
          <w:marRight w:val="0"/>
          <w:marTop w:val="0"/>
          <w:marBottom w:val="0"/>
          <w:divBdr>
            <w:top w:val="none" w:sz="0" w:space="0" w:color="auto"/>
            <w:left w:val="none" w:sz="0" w:space="0" w:color="auto"/>
            <w:bottom w:val="none" w:sz="0" w:space="0" w:color="auto"/>
            <w:right w:val="none" w:sz="0" w:space="0" w:color="auto"/>
          </w:divBdr>
        </w:div>
        <w:div w:id="1178429296">
          <w:marLeft w:val="480"/>
          <w:marRight w:val="0"/>
          <w:marTop w:val="0"/>
          <w:marBottom w:val="0"/>
          <w:divBdr>
            <w:top w:val="none" w:sz="0" w:space="0" w:color="auto"/>
            <w:left w:val="none" w:sz="0" w:space="0" w:color="auto"/>
            <w:bottom w:val="none" w:sz="0" w:space="0" w:color="auto"/>
            <w:right w:val="none" w:sz="0" w:space="0" w:color="auto"/>
          </w:divBdr>
        </w:div>
      </w:divsChild>
    </w:div>
    <w:div w:id="1780101288">
      <w:bodyDiv w:val="1"/>
      <w:marLeft w:val="0"/>
      <w:marRight w:val="0"/>
      <w:marTop w:val="0"/>
      <w:marBottom w:val="0"/>
      <w:divBdr>
        <w:top w:val="none" w:sz="0" w:space="0" w:color="auto"/>
        <w:left w:val="none" w:sz="0" w:space="0" w:color="auto"/>
        <w:bottom w:val="none" w:sz="0" w:space="0" w:color="auto"/>
        <w:right w:val="none" w:sz="0" w:space="0" w:color="auto"/>
      </w:divBdr>
    </w:div>
    <w:div w:id="1782070602">
      <w:bodyDiv w:val="1"/>
      <w:marLeft w:val="0"/>
      <w:marRight w:val="0"/>
      <w:marTop w:val="0"/>
      <w:marBottom w:val="0"/>
      <w:divBdr>
        <w:top w:val="none" w:sz="0" w:space="0" w:color="auto"/>
        <w:left w:val="none" w:sz="0" w:space="0" w:color="auto"/>
        <w:bottom w:val="none" w:sz="0" w:space="0" w:color="auto"/>
        <w:right w:val="none" w:sz="0" w:space="0" w:color="auto"/>
      </w:divBdr>
      <w:divsChild>
        <w:div w:id="13728321">
          <w:marLeft w:val="480"/>
          <w:marRight w:val="0"/>
          <w:marTop w:val="0"/>
          <w:marBottom w:val="0"/>
          <w:divBdr>
            <w:top w:val="none" w:sz="0" w:space="0" w:color="auto"/>
            <w:left w:val="none" w:sz="0" w:space="0" w:color="auto"/>
            <w:bottom w:val="none" w:sz="0" w:space="0" w:color="auto"/>
            <w:right w:val="none" w:sz="0" w:space="0" w:color="auto"/>
          </w:divBdr>
        </w:div>
        <w:div w:id="957760719">
          <w:marLeft w:val="480"/>
          <w:marRight w:val="0"/>
          <w:marTop w:val="0"/>
          <w:marBottom w:val="0"/>
          <w:divBdr>
            <w:top w:val="none" w:sz="0" w:space="0" w:color="auto"/>
            <w:left w:val="none" w:sz="0" w:space="0" w:color="auto"/>
            <w:bottom w:val="none" w:sz="0" w:space="0" w:color="auto"/>
            <w:right w:val="none" w:sz="0" w:space="0" w:color="auto"/>
          </w:divBdr>
        </w:div>
        <w:div w:id="791631519">
          <w:marLeft w:val="480"/>
          <w:marRight w:val="0"/>
          <w:marTop w:val="0"/>
          <w:marBottom w:val="0"/>
          <w:divBdr>
            <w:top w:val="none" w:sz="0" w:space="0" w:color="auto"/>
            <w:left w:val="none" w:sz="0" w:space="0" w:color="auto"/>
            <w:bottom w:val="none" w:sz="0" w:space="0" w:color="auto"/>
            <w:right w:val="none" w:sz="0" w:space="0" w:color="auto"/>
          </w:divBdr>
        </w:div>
        <w:div w:id="687752369">
          <w:marLeft w:val="480"/>
          <w:marRight w:val="0"/>
          <w:marTop w:val="0"/>
          <w:marBottom w:val="0"/>
          <w:divBdr>
            <w:top w:val="none" w:sz="0" w:space="0" w:color="auto"/>
            <w:left w:val="none" w:sz="0" w:space="0" w:color="auto"/>
            <w:bottom w:val="none" w:sz="0" w:space="0" w:color="auto"/>
            <w:right w:val="none" w:sz="0" w:space="0" w:color="auto"/>
          </w:divBdr>
        </w:div>
        <w:div w:id="1769039504">
          <w:marLeft w:val="480"/>
          <w:marRight w:val="0"/>
          <w:marTop w:val="0"/>
          <w:marBottom w:val="0"/>
          <w:divBdr>
            <w:top w:val="none" w:sz="0" w:space="0" w:color="auto"/>
            <w:left w:val="none" w:sz="0" w:space="0" w:color="auto"/>
            <w:bottom w:val="none" w:sz="0" w:space="0" w:color="auto"/>
            <w:right w:val="none" w:sz="0" w:space="0" w:color="auto"/>
          </w:divBdr>
        </w:div>
        <w:div w:id="508955072">
          <w:marLeft w:val="480"/>
          <w:marRight w:val="0"/>
          <w:marTop w:val="0"/>
          <w:marBottom w:val="0"/>
          <w:divBdr>
            <w:top w:val="none" w:sz="0" w:space="0" w:color="auto"/>
            <w:left w:val="none" w:sz="0" w:space="0" w:color="auto"/>
            <w:bottom w:val="none" w:sz="0" w:space="0" w:color="auto"/>
            <w:right w:val="none" w:sz="0" w:space="0" w:color="auto"/>
          </w:divBdr>
        </w:div>
        <w:div w:id="811604153">
          <w:marLeft w:val="480"/>
          <w:marRight w:val="0"/>
          <w:marTop w:val="0"/>
          <w:marBottom w:val="0"/>
          <w:divBdr>
            <w:top w:val="none" w:sz="0" w:space="0" w:color="auto"/>
            <w:left w:val="none" w:sz="0" w:space="0" w:color="auto"/>
            <w:bottom w:val="none" w:sz="0" w:space="0" w:color="auto"/>
            <w:right w:val="none" w:sz="0" w:space="0" w:color="auto"/>
          </w:divBdr>
        </w:div>
        <w:div w:id="25722573">
          <w:marLeft w:val="480"/>
          <w:marRight w:val="0"/>
          <w:marTop w:val="0"/>
          <w:marBottom w:val="0"/>
          <w:divBdr>
            <w:top w:val="none" w:sz="0" w:space="0" w:color="auto"/>
            <w:left w:val="none" w:sz="0" w:space="0" w:color="auto"/>
            <w:bottom w:val="none" w:sz="0" w:space="0" w:color="auto"/>
            <w:right w:val="none" w:sz="0" w:space="0" w:color="auto"/>
          </w:divBdr>
        </w:div>
        <w:div w:id="696346647">
          <w:marLeft w:val="480"/>
          <w:marRight w:val="0"/>
          <w:marTop w:val="0"/>
          <w:marBottom w:val="0"/>
          <w:divBdr>
            <w:top w:val="none" w:sz="0" w:space="0" w:color="auto"/>
            <w:left w:val="none" w:sz="0" w:space="0" w:color="auto"/>
            <w:bottom w:val="none" w:sz="0" w:space="0" w:color="auto"/>
            <w:right w:val="none" w:sz="0" w:space="0" w:color="auto"/>
          </w:divBdr>
        </w:div>
        <w:div w:id="344477849">
          <w:marLeft w:val="480"/>
          <w:marRight w:val="0"/>
          <w:marTop w:val="0"/>
          <w:marBottom w:val="0"/>
          <w:divBdr>
            <w:top w:val="none" w:sz="0" w:space="0" w:color="auto"/>
            <w:left w:val="none" w:sz="0" w:space="0" w:color="auto"/>
            <w:bottom w:val="none" w:sz="0" w:space="0" w:color="auto"/>
            <w:right w:val="none" w:sz="0" w:space="0" w:color="auto"/>
          </w:divBdr>
        </w:div>
        <w:div w:id="137000108">
          <w:marLeft w:val="480"/>
          <w:marRight w:val="0"/>
          <w:marTop w:val="0"/>
          <w:marBottom w:val="0"/>
          <w:divBdr>
            <w:top w:val="none" w:sz="0" w:space="0" w:color="auto"/>
            <w:left w:val="none" w:sz="0" w:space="0" w:color="auto"/>
            <w:bottom w:val="none" w:sz="0" w:space="0" w:color="auto"/>
            <w:right w:val="none" w:sz="0" w:space="0" w:color="auto"/>
          </w:divBdr>
        </w:div>
        <w:div w:id="1064917241">
          <w:marLeft w:val="480"/>
          <w:marRight w:val="0"/>
          <w:marTop w:val="0"/>
          <w:marBottom w:val="0"/>
          <w:divBdr>
            <w:top w:val="none" w:sz="0" w:space="0" w:color="auto"/>
            <w:left w:val="none" w:sz="0" w:space="0" w:color="auto"/>
            <w:bottom w:val="none" w:sz="0" w:space="0" w:color="auto"/>
            <w:right w:val="none" w:sz="0" w:space="0" w:color="auto"/>
          </w:divBdr>
        </w:div>
        <w:div w:id="187187348">
          <w:marLeft w:val="480"/>
          <w:marRight w:val="0"/>
          <w:marTop w:val="0"/>
          <w:marBottom w:val="0"/>
          <w:divBdr>
            <w:top w:val="none" w:sz="0" w:space="0" w:color="auto"/>
            <w:left w:val="none" w:sz="0" w:space="0" w:color="auto"/>
            <w:bottom w:val="none" w:sz="0" w:space="0" w:color="auto"/>
            <w:right w:val="none" w:sz="0" w:space="0" w:color="auto"/>
          </w:divBdr>
        </w:div>
        <w:div w:id="1580793906">
          <w:marLeft w:val="480"/>
          <w:marRight w:val="0"/>
          <w:marTop w:val="0"/>
          <w:marBottom w:val="0"/>
          <w:divBdr>
            <w:top w:val="none" w:sz="0" w:space="0" w:color="auto"/>
            <w:left w:val="none" w:sz="0" w:space="0" w:color="auto"/>
            <w:bottom w:val="none" w:sz="0" w:space="0" w:color="auto"/>
            <w:right w:val="none" w:sz="0" w:space="0" w:color="auto"/>
          </w:divBdr>
        </w:div>
        <w:div w:id="144783146">
          <w:marLeft w:val="480"/>
          <w:marRight w:val="0"/>
          <w:marTop w:val="0"/>
          <w:marBottom w:val="0"/>
          <w:divBdr>
            <w:top w:val="none" w:sz="0" w:space="0" w:color="auto"/>
            <w:left w:val="none" w:sz="0" w:space="0" w:color="auto"/>
            <w:bottom w:val="none" w:sz="0" w:space="0" w:color="auto"/>
            <w:right w:val="none" w:sz="0" w:space="0" w:color="auto"/>
          </w:divBdr>
        </w:div>
      </w:divsChild>
    </w:div>
    <w:div w:id="1784835618">
      <w:bodyDiv w:val="1"/>
      <w:marLeft w:val="0"/>
      <w:marRight w:val="0"/>
      <w:marTop w:val="0"/>
      <w:marBottom w:val="0"/>
      <w:divBdr>
        <w:top w:val="none" w:sz="0" w:space="0" w:color="auto"/>
        <w:left w:val="none" w:sz="0" w:space="0" w:color="auto"/>
        <w:bottom w:val="none" w:sz="0" w:space="0" w:color="auto"/>
        <w:right w:val="none" w:sz="0" w:space="0" w:color="auto"/>
      </w:divBdr>
    </w:div>
    <w:div w:id="1785266185">
      <w:bodyDiv w:val="1"/>
      <w:marLeft w:val="0"/>
      <w:marRight w:val="0"/>
      <w:marTop w:val="0"/>
      <w:marBottom w:val="0"/>
      <w:divBdr>
        <w:top w:val="none" w:sz="0" w:space="0" w:color="auto"/>
        <w:left w:val="none" w:sz="0" w:space="0" w:color="auto"/>
        <w:bottom w:val="none" w:sz="0" w:space="0" w:color="auto"/>
        <w:right w:val="none" w:sz="0" w:space="0" w:color="auto"/>
      </w:divBdr>
    </w:div>
    <w:div w:id="1789004729">
      <w:bodyDiv w:val="1"/>
      <w:marLeft w:val="0"/>
      <w:marRight w:val="0"/>
      <w:marTop w:val="0"/>
      <w:marBottom w:val="0"/>
      <w:divBdr>
        <w:top w:val="none" w:sz="0" w:space="0" w:color="auto"/>
        <w:left w:val="none" w:sz="0" w:space="0" w:color="auto"/>
        <w:bottom w:val="none" w:sz="0" w:space="0" w:color="auto"/>
        <w:right w:val="none" w:sz="0" w:space="0" w:color="auto"/>
      </w:divBdr>
      <w:divsChild>
        <w:div w:id="2023509218">
          <w:marLeft w:val="480"/>
          <w:marRight w:val="0"/>
          <w:marTop w:val="0"/>
          <w:marBottom w:val="0"/>
          <w:divBdr>
            <w:top w:val="none" w:sz="0" w:space="0" w:color="auto"/>
            <w:left w:val="none" w:sz="0" w:space="0" w:color="auto"/>
            <w:bottom w:val="none" w:sz="0" w:space="0" w:color="auto"/>
            <w:right w:val="none" w:sz="0" w:space="0" w:color="auto"/>
          </w:divBdr>
        </w:div>
        <w:div w:id="231737428">
          <w:marLeft w:val="480"/>
          <w:marRight w:val="0"/>
          <w:marTop w:val="0"/>
          <w:marBottom w:val="0"/>
          <w:divBdr>
            <w:top w:val="none" w:sz="0" w:space="0" w:color="auto"/>
            <w:left w:val="none" w:sz="0" w:space="0" w:color="auto"/>
            <w:bottom w:val="none" w:sz="0" w:space="0" w:color="auto"/>
            <w:right w:val="none" w:sz="0" w:space="0" w:color="auto"/>
          </w:divBdr>
        </w:div>
        <w:div w:id="1597396142">
          <w:marLeft w:val="480"/>
          <w:marRight w:val="0"/>
          <w:marTop w:val="0"/>
          <w:marBottom w:val="0"/>
          <w:divBdr>
            <w:top w:val="none" w:sz="0" w:space="0" w:color="auto"/>
            <w:left w:val="none" w:sz="0" w:space="0" w:color="auto"/>
            <w:bottom w:val="none" w:sz="0" w:space="0" w:color="auto"/>
            <w:right w:val="none" w:sz="0" w:space="0" w:color="auto"/>
          </w:divBdr>
        </w:div>
        <w:div w:id="678391342">
          <w:marLeft w:val="480"/>
          <w:marRight w:val="0"/>
          <w:marTop w:val="0"/>
          <w:marBottom w:val="0"/>
          <w:divBdr>
            <w:top w:val="none" w:sz="0" w:space="0" w:color="auto"/>
            <w:left w:val="none" w:sz="0" w:space="0" w:color="auto"/>
            <w:bottom w:val="none" w:sz="0" w:space="0" w:color="auto"/>
            <w:right w:val="none" w:sz="0" w:space="0" w:color="auto"/>
          </w:divBdr>
        </w:div>
        <w:div w:id="588662078">
          <w:marLeft w:val="480"/>
          <w:marRight w:val="0"/>
          <w:marTop w:val="0"/>
          <w:marBottom w:val="0"/>
          <w:divBdr>
            <w:top w:val="none" w:sz="0" w:space="0" w:color="auto"/>
            <w:left w:val="none" w:sz="0" w:space="0" w:color="auto"/>
            <w:bottom w:val="none" w:sz="0" w:space="0" w:color="auto"/>
            <w:right w:val="none" w:sz="0" w:space="0" w:color="auto"/>
          </w:divBdr>
        </w:div>
        <w:div w:id="381372814">
          <w:marLeft w:val="480"/>
          <w:marRight w:val="0"/>
          <w:marTop w:val="0"/>
          <w:marBottom w:val="0"/>
          <w:divBdr>
            <w:top w:val="none" w:sz="0" w:space="0" w:color="auto"/>
            <w:left w:val="none" w:sz="0" w:space="0" w:color="auto"/>
            <w:bottom w:val="none" w:sz="0" w:space="0" w:color="auto"/>
            <w:right w:val="none" w:sz="0" w:space="0" w:color="auto"/>
          </w:divBdr>
        </w:div>
        <w:div w:id="1107971118">
          <w:marLeft w:val="480"/>
          <w:marRight w:val="0"/>
          <w:marTop w:val="0"/>
          <w:marBottom w:val="0"/>
          <w:divBdr>
            <w:top w:val="none" w:sz="0" w:space="0" w:color="auto"/>
            <w:left w:val="none" w:sz="0" w:space="0" w:color="auto"/>
            <w:bottom w:val="none" w:sz="0" w:space="0" w:color="auto"/>
            <w:right w:val="none" w:sz="0" w:space="0" w:color="auto"/>
          </w:divBdr>
        </w:div>
        <w:div w:id="1887134338">
          <w:marLeft w:val="480"/>
          <w:marRight w:val="0"/>
          <w:marTop w:val="0"/>
          <w:marBottom w:val="0"/>
          <w:divBdr>
            <w:top w:val="none" w:sz="0" w:space="0" w:color="auto"/>
            <w:left w:val="none" w:sz="0" w:space="0" w:color="auto"/>
            <w:bottom w:val="none" w:sz="0" w:space="0" w:color="auto"/>
            <w:right w:val="none" w:sz="0" w:space="0" w:color="auto"/>
          </w:divBdr>
        </w:div>
        <w:div w:id="2026050548">
          <w:marLeft w:val="480"/>
          <w:marRight w:val="0"/>
          <w:marTop w:val="0"/>
          <w:marBottom w:val="0"/>
          <w:divBdr>
            <w:top w:val="none" w:sz="0" w:space="0" w:color="auto"/>
            <w:left w:val="none" w:sz="0" w:space="0" w:color="auto"/>
            <w:bottom w:val="none" w:sz="0" w:space="0" w:color="auto"/>
            <w:right w:val="none" w:sz="0" w:space="0" w:color="auto"/>
          </w:divBdr>
        </w:div>
        <w:div w:id="568542786">
          <w:marLeft w:val="480"/>
          <w:marRight w:val="0"/>
          <w:marTop w:val="0"/>
          <w:marBottom w:val="0"/>
          <w:divBdr>
            <w:top w:val="none" w:sz="0" w:space="0" w:color="auto"/>
            <w:left w:val="none" w:sz="0" w:space="0" w:color="auto"/>
            <w:bottom w:val="none" w:sz="0" w:space="0" w:color="auto"/>
            <w:right w:val="none" w:sz="0" w:space="0" w:color="auto"/>
          </w:divBdr>
        </w:div>
        <w:div w:id="1826123401">
          <w:marLeft w:val="480"/>
          <w:marRight w:val="0"/>
          <w:marTop w:val="0"/>
          <w:marBottom w:val="0"/>
          <w:divBdr>
            <w:top w:val="none" w:sz="0" w:space="0" w:color="auto"/>
            <w:left w:val="none" w:sz="0" w:space="0" w:color="auto"/>
            <w:bottom w:val="none" w:sz="0" w:space="0" w:color="auto"/>
            <w:right w:val="none" w:sz="0" w:space="0" w:color="auto"/>
          </w:divBdr>
        </w:div>
        <w:div w:id="2025088419">
          <w:marLeft w:val="480"/>
          <w:marRight w:val="0"/>
          <w:marTop w:val="0"/>
          <w:marBottom w:val="0"/>
          <w:divBdr>
            <w:top w:val="none" w:sz="0" w:space="0" w:color="auto"/>
            <w:left w:val="none" w:sz="0" w:space="0" w:color="auto"/>
            <w:bottom w:val="none" w:sz="0" w:space="0" w:color="auto"/>
            <w:right w:val="none" w:sz="0" w:space="0" w:color="auto"/>
          </w:divBdr>
        </w:div>
        <w:div w:id="992830623">
          <w:marLeft w:val="480"/>
          <w:marRight w:val="0"/>
          <w:marTop w:val="0"/>
          <w:marBottom w:val="0"/>
          <w:divBdr>
            <w:top w:val="none" w:sz="0" w:space="0" w:color="auto"/>
            <w:left w:val="none" w:sz="0" w:space="0" w:color="auto"/>
            <w:bottom w:val="none" w:sz="0" w:space="0" w:color="auto"/>
            <w:right w:val="none" w:sz="0" w:space="0" w:color="auto"/>
          </w:divBdr>
        </w:div>
        <w:div w:id="1688869988">
          <w:marLeft w:val="480"/>
          <w:marRight w:val="0"/>
          <w:marTop w:val="0"/>
          <w:marBottom w:val="0"/>
          <w:divBdr>
            <w:top w:val="none" w:sz="0" w:space="0" w:color="auto"/>
            <w:left w:val="none" w:sz="0" w:space="0" w:color="auto"/>
            <w:bottom w:val="none" w:sz="0" w:space="0" w:color="auto"/>
            <w:right w:val="none" w:sz="0" w:space="0" w:color="auto"/>
          </w:divBdr>
        </w:div>
        <w:div w:id="1397583552">
          <w:marLeft w:val="480"/>
          <w:marRight w:val="0"/>
          <w:marTop w:val="0"/>
          <w:marBottom w:val="0"/>
          <w:divBdr>
            <w:top w:val="none" w:sz="0" w:space="0" w:color="auto"/>
            <w:left w:val="none" w:sz="0" w:space="0" w:color="auto"/>
            <w:bottom w:val="none" w:sz="0" w:space="0" w:color="auto"/>
            <w:right w:val="none" w:sz="0" w:space="0" w:color="auto"/>
          </w:divBdr>
        </w:div>
        <w:div w:id="1534539733">
          <w:marLeft w:val="480"/>
          <w:marRight w:val="0"/>
          <w:marTop w:val="0"/>
          <w:marBottom w:val="0"/>
          <w:divBdr>
            <w:top w:val="none" w:sz="0" w:space="0" w:color="auto"/>
            <w:left w:val="none" w:sz="0" w:space="0" w:color="auto"/>
            <w:bottom w:val="none" w:sz="0" w:space="0" w:color="auto"/>
            <w:right w:val="none" w:sz="0" w:space="0" w:color="auto"/>
          </w:divBdr>
        </w:div>
        <w:div w:id="1796025815">
          <w:marLeft w:val="480"/>
          <w:marRight w:val="0"/>
          <w:marTop w:val="0"/>
          <w:marBottom w:val="0"/>
          <w:divBdr>
            <w:top w:val="none" w:sz="0" w:space="0" w:color="auto"/>
            <w:left w:val="none" w:sz="0" w:space="0" w:color="auto"/>
            <w:bottom w:val="none" w:sz="0" w:space="0" w:color="auto"/>
            <w:right w:val="none" w:sz="0" w:space="0" w:color="auto"/>
          </w:divBdr>
        </w:div>
        <w:div w:id="1095249221">
          <w:marLeft w:val="480"/>
          <w:marRight w:val="0"/>
          <w:marTop w:val="0"/>
          <w:marBottom w:val="0"/>
          <w:divBdr>
            <w:top w:val="none" w:sz="0" w:space="0" w:color="auto"/>
            <w:left w:val="none" w:sz="0" w:space="0" w:color="auto"/>
            <w:bottom w:val="none" w:sz="0" w:space="0" w:color="auto"/>
            <w:right w:val="none" w:sz="0" w:space="0" w:color="auto"/>
          </w:divBdr>
        </w:div>
        <w:div w:id="2120641483">
          <w:marLeft w:val="480"/>
          <w:marRight w:val="0"/>
          <w:marTop w:val="0"/>
          <w:marBottom w:val="0"/>
          <w:divBdr>
            <w:top w:val="none" w:sz="0" w:space="0" w:color="auto"/>
            <w:left w:val="none" w:sz="0" w:space="0" w:color="auto"/>
            <w:bottom w:val="none" w:sz="0" w:space="0" w:color="auto"/>
            <w:right w:val="none" w:sz="0" w:space="0" w:color="auto"/>
          </w:divBdr>
        </w:div>
        <w:div w:id="1870340875">
          <w:marLeft w:val="480"/>
          <w:marRight w:val="0"/>
          <w:marTop w:val="0"/>
          <w:marBottom w:val="0"/>
          <w:divBdr>
            <w:top w:val="none" w:sz="0" w:space="0" w:color="auto"/>
            <w:left w:val="none" w:sz="0" w:space="0" w:color="auto"/>
            <w:bottom w:val="none" w:sz="0" w:space="0" w:color="auto"/>
            <w:right w:val="none" w:sz="0" w:space="0" w:color="auto"/>
          </w:divBdr>
        </w:div>
        <w:div w:id="2056196342">
          <w:marLeft w:val="480"/>
          <w:marRight w:val="0"/>
          <w:marTop w:val="0"/>
          <w:marBottom w:val="0"/>
          <w:divBdr>
            <w:top w:val="none" w:sz="0" w:space="0" w:color="auto"/>
            <w:left w:val="none" w:sz="0" w:space="0" w:color="auto"/>
            <w:bottom w:val="none" w:sz="0" w:space="0" w:color="auto"/>
            <w:right w:val="none" w:sz="0" w:space="0" w:color="auto"/>
          </w:divBdr>
        </w:div>
        <w:div w:id="279261097">
          <w:marLeft w:val="480"/>
          <w:marRight w:val="0"/>
          <w:marTop w:val="0"/>
          <w:marBottom w:val="0"/>
          <w:divBdr>
            <w:top w:val="none" w:sz="0" w:space="0" w:color="auto"/>
            <w:left w:val="none" w:sz="0" w:space="0" w:color="auto"/>
            <w:bottom w:val="none" w:sz="0" w:space="0" w:color="auto"/>
            <w:right w:val="none" w:sz="0" w:space="0" w:color="auto"/>
          </w:divBdr>
        </w:div>
        <w:div w:id="775716300">
          <w:marLeft w:val="480"/>
          <w:marRight w:val="0"/>
          <w:marTop w:val="0"/>
          <w:marBottom w:val="0"/>
          <w:divBdr>
            <w:top w:val="none" w:sz="0" w:space="0" w:color="auto"/>
            <w:left w:val="none" w:sz="0" w:space="0" w:color="auto"/>
            <w:bottom w:val="none" w:sz="0" w:space="0" w:color="auto"/>
            <w:right w:val="none" w:sz="0" w:space="0" w:color="auto"/>
          </w:divBdr>
        </w:div>
        <w:div w:id="1202858138">
          <w:marLeft w:val="480"/>
          <w:marRight w:val="0"/>
          <w:marTop w:val="0"/>
          <w:marBottom w:val="0"/>
          <w:divBdr>
            <w:top w:val="none" w:sz="0" w:space="0" w:color="auto"/>
            <w:left w:val="none" w:sz="0" w:space="0" w:color="auto"/>
            <w:bottom w:val="none" w:sz="0" w:space="0" w:color="auto"/>
            <w:right w:val="none" w:sz="0" w:space="0" w:color="auto"/>
          </w:divBdr>
        </w:div>
        <w:div w:id="1044059370">
          <w:marLeft w:val="480"/>
          <w:marRight w:val="0"/>
          <w:marTop w:val="0"/>
          <w:marBottom w:val="0"/>
          <w:divBdr>
            <w:top w:val="none" w:sz="0" w:space="0" w:color="auto"/>
            <w:left w:val="none" w:sz="0" w:space="0" w:color="auto"/>
            <w:bottom w:val="none" w:sz="0" w:space="0" w:color="auto"/>
            <w:right w:val="none" w:sz="0" w:space="0" w:color="auto"/>
          </w:divBdr>
        </w:div>
      </w:divsChild>
    </w:div>
    <w:div w:id="1791119984">
      <w:bodyDiv w:val="1"/>
      <w:marLeft w:val="0"/>
      <w:marRight w:val="0"/>
      <w:marTop w:val="0"/>
      <w:marBottom w:val="0"/>
      <w:divBdr>
        <w:top w:val="none" w:sz="0" w:space="0" w:color="auto"/>
        <w:left w:val="none" w:sz="0" w:space="0" w:color="auto"/>
        <w:bottom w:val="none" w:sz="0" w:space="0" w:color="auto"/>
        <w:right w:val="none" w:sz="0" w:space="0" w:color="auto"/>
      </w:divBdr>
    </w:div>
    <w:div w:id="1792089326">
      <w:bodyDiv w:val="1"/>
      <w:marLeft w:val="0"/>
      <w:marRight w:val="0"/>
      <w:marTop w:val="0"/>
      <w:marBottom w:val="0"/>
      <w:divBdr>
        <w:top w:val="none" w:sz="0" w:space="0" w:color="auto"/>
        <w:left w:val="none" w:sz="0" w:space="0" w:color="auto"/>
        <w:bottom w:val="none" w:sz="0" w:space="0" w:color="auto"/>
        <w:right w:val="none" w:sz="0" w:space="0" w:color="auto"/>
      </w:divBdr>
      <w:divsChild>
        <w:div w:id="344595493">
          <w:marLeft w:val="480"/>
          <w:marRight w:val="0"/>
          <w:marTop w:val="0"/>
          <w:marBottom w:val="0"/>
          <w:divBdr>
            <w:top w:val="none" w:sz="0" w:space="0" w:color="auto"/>
            <w:left w:val="none" w:sz="0" w:space="0" w:color="auto"/>
            <w:bottom w:val="none" w:sz="0" w:space="0" w:color="auto"/>
            <w:right w:val="none" w:sz="0" w:space="0" w:color="auto"/>
          </w:divBdr>
        </w:div>
        <w:div w:id="579102155">
          <w:marLeft w:val="480"/>
          <w:marRight w:val="0"/>
          <w:marTop w:val="0"/>
          <w:marBottom w:val="0"/>
          <w:divBdr>
            <w:top w:val="none" w:sz="0" w:space="0" w:color="auto"/>
            <w:left w:val="none" w:sz="0" w:space="0" w:color="auto"/>
            <w:bottom w:val="none" w:sz="0" w:space="0" w:color="auto"/>
            <w:right w:val="none" w:sz="0" w:space="0" w:color="auto"/>
          </w:divBdr>
        </w:div>
        <w:div w:id="2124424160">
          <w:marLeft w:val="480"/>
          <w:marRight w:val="0"/>
          <w:marTop w:val="0"/>
          <w:marBottom w:val="0"/>
          <w:divBdr>
            <w:top w:val="none" w:sz="0" w:space="0" w:color="auto"/>
            <w:left w:val="none" w:sz="0" w:space="0" w:color="auto"/>
            <w:bottom w:val="none" w:sz="0" w:space="0" w:color="auto"/>
            <w:right w:val="none" w:sz="0" w:space="0" w:color="auto"/>
          </w:divBdr>
        </w:div>
        <w:div w:id="83036568">
          <w:marLeft w:val="480"/>
          <w:marRight w:val="0"/>
          <w:marTop w:val="0"/>
          <w:marBottom w:val="0"/>
          <w:divBdr>
            <w:top w:val="none" w:sz="0" w:space="0" w:color="auto"/>
            <w:left w:val="none" w:sz="0" w:space="0" w:color="auto"/>
            <w:bottom w:val="none" w:sz="0" w:space="0" w:color="auto"/>
            <w:right w:val="none" w:sz="0" w:space="0" w:color="auto"/>
          </w:divBdr>
        </w:div>
        <w:div w:id="1215312834">
          <w:marLeft w:val="480"/>
          <w:marRight w:val="0"/>
          <w:marTop w:val="0"/>
          <w:marBottom w:val="0"/>
          <w:divBdr>
            <w:top w:val="none" w:sz="0" w:space="0" w:color="auto"/>
            <w:left w:val="none" w:sz="0" w:space="0" w:color="auto"/>
            <w:bottom w:val="none" w:sz="0" w:space="0" w:color="auto"/>
            <w:right w:val="none" w:sz="0" w:space="0" w:color="auto"/>
          </w:divBdr>
        </w:div>
        <w:div w:id="516774388">
          <w:marLeft w:val="480"/>
          <w:marRight w:val="0"/>
          <w:marTop w:val="0"/>
          <w:marBottom w:val="0"/>
          <w:divBdr>
            <w:top w:val="none" w:sz="0" w:space="0" w:color="auto"/>
            <w:left w:val="none" w:sz="0" w:space="0" w:color="auto"/>
            <w:bottom w:val="none" w:sz="0" w:space="0" w:color="auto"/>
            <w:right w:val="none" w:sz="0" w:space="0" w:color="auto"/>
          </w:divBdr>
        </w:div>
        <w:div w:id="1376465620">
          <w:marLeft w:val="480"/>
          <w:marRight w:val="0"/>
          <w:marTop w:val="0"/>
          <w:marBottom w:val="0"/>
          <w:divBdr>
            <w:top w:val="none" w:sz="0" w:space="0" w:color="auto"/>
            <w:left w:val="none" w:sz="0" w:space="0" w:color="auto"/>
            <w:bottom w:val="none" w:sz="0" w:space="0" w:color="auto"/>
            <w:right w:val="none" w:sz="0" w:space="0" w:color="auto"/>
          </w:divBdr>
        </w:div>
        <w:div w:id="696002408">
          <w:marLeft w:val="480"/>
          <w:marRight w:val="0"/>
          <w:marTop w:val="0"/>
          <w:marBottom w:val="0"/>
          <w:divBdr>
            <w:top w:val="none" w:sz="0" w:space="0" w:color="auto"/>
            <w:left w:val="none" w:sz="0" w:space="0" w:color="auto"/>
            <w:bottom w:val="none" w:sz="0" w:space="0" w:color="auto"/>
            <w:right w:val="none" w:sz="0" w:space="0" w:color="auto"/>
          </w:divBdr>
        </w:div>
        <w:div w:id="1390615812">
          <w:marLeft w:val="480"/>
          <w:marRight w:val="0"/>
          <w:marTop w:val="0"/>
          <w:marBottom w:val="0"/>
          <w:divBdr>
            <w:top w:val="none" w:sz="0" w:space="0" w:color="auto"/>
            <w:left w:val="none" w:sz="0" w:space="0" w:color="auto"/>
            <w:bottom w:val="none" w:sz="0" w:space="0" w:color="auto"/>
            <w:right w:val="none" w:sz="0" w:space="0" w:color="auto"/>
          </w:divBdr>
        </w:div>
        <w:div w:id="619579550">
          <w:marLeft w:val="480"/>
          <w:marRight w:val="0"/>
          <w:marTop w:val="0"/>
          <w:marBottom w:val="0"/>
          <w:divBdr>
            <w:top w:val="none" w:sz="0" w:space="0" w:color="auto"/>
            <w:left w:val="none" w:sz="0" w:space="0" w:color="auto"/>
            <w:bottom w:val="none" w:sz="0" w:space="0" w:color="auto"/>
            <w:right w:val="none" w:sz="0" w:space="0" w:color="auto"/>
          </w:divBdr>
        </w:div>
        <w:div w:id="1541433437">
          <w:marLeft w:val="480"/>
          <w:marRight w:val="0"/>
          <w:marTop w:val="0"/>
          <w:marBottom w:val="0"/>
          <w:divBdr>
            <w:top w:val="none" w:sz="0" w:space="0" w:color="auto"/>
            <w:left w:val="none" w:sz="0" w:space="0" w:color="auto"/>
            <w:bottom w:val="none" w:sz="0" w:space="0" w:color="auto"/>
            <w:right w:val="none" w:sz="0" w:space="0" w:color="auto"/>
          </w:divBdr>
        </w:div>
        <w:div w:id="1934892932">
          <w:marLeft w:val="480"/>
          <w:marRight w:val="0"/>
          <w:marTop w:val="0"/>
          <w:marBottom w:val="0"/>
          <w:divBdr>
            <w:top w:val="none" w:sz="0" w:space="0" w:color="auto"/>
            <w:left w:val="none" w:sz="0" w:space="0" w:color="auto"/>
            <w:bottom w:val="none" w:sz="0" w:space="0" w:color="auto"/>
            <w:right w:val="none" w:sz="0" w:space="0" w:color="auto"/>
          </w:divBdr>
        </w:div>
        <w:div w:id="83691567">
          <w:marLeft w:val="480"/>
          <w:marRight w:val="0"/>
          <w:marTop w:val="0"/>
          <w:marBottom w:val="0"/>
          <w:divBdr>
            <w:top w:val="none" w:sz="0" w:space="0" w:color="auto"/>
            <w:left w:val="none" w:sz="0" w:space="0" w:color="auto"/>
            <w:bottom w:val="none" w:sz="0" w:space="0" w:color="auto"/>
            <w:right w:val="none" w:sz="0" w:space="0" w:color="auto"/>
          </w:divBdr>
        </w:div>
        <w:div w:id="952057251">
          <w:marLeft w:val="480"/>
          <w:marRight w:val="0"/>
          <w:marTop w:val="0"/>
          <w:marBottom w:val="0"/>
          <w:divBdr>
            <w:top w:val="none" w:sz="0" w:space="0" w:color="auto"/>
            <w:left w:val="none" w:sz="0" w:space="0" w:color="auto"/>
            <w:bottom w:val="none" w:sz="0" w:space="0" w:color="auto"/>
            <w:right w:val="none" w:sz="0" w:space="0" w:color="auto"/>
          </w:divBdr>
        </w:div>
        <w:div w:id="347559072">
          <w:marLeft w:val="480"/>
          <w:marRight w:val="0"/>
          <w:marTop w:val="0"/>
          <w:marBottom w:val="0"/>
          <w:divBdr>
            <w:top w:val="none" w:sz="0" w:space="0" w:color="auto"/>
            <w:left w:val="none" w:sz="0" w:space="0" w:color="auto"/>
            <w:bottom w:val="none" w:sz="0" w:space="0" w:color="auto"/>
            <w:right w:val="none" w:sz="0" w:space="0" w:color="auto"/>
          </w:divBdr>
        </w:div>
        <w:div w:id="1710300566">
          <w:marLeft w:val="480"/>
          <w:marRight w:val="0"/>
          <w:marTop w:val="0"/>
          <w:marBottom w:val="0"/>
          <w:divBdr>
            <w:top w:val="none" w:sz="0" w:space="0" w:color="auto"/>
            <w:left w:val="none" w:sz="0" w:space="0" w:color="auto"/>
            <w:bottom w:val="none" w:sz="0" w:space="0" w:color="auto"/>
            <w:right w:val="none" w:sz="0" w:space="0" w:color="auto"/>
          </w:divBdr>
        </w:div>
        <w:div w:id="1211267151">
          <w:marLeft w:val="480"/>
          <w:marRight w:val="0"/>
          <w:marTop w:val="0"/>
          <w:marBottom w:val="0"/>
          <w:divBdr>
            <w:top w:val="none" w:sz="0" w:space="0" w:color="auto"/>
            <w:left w:val="none" w:sz="0" w:space="0" w:color="auto"/>
            <w:bottom w:val="none" w:sz="0" w:space="0" w:color="auto"/>
            <w:right w:val="none" w:sz="0" w:space="0" w:color="auto"/>
          </w:divBdr>
        </w:div>
      </w:divsChild>
    </w:div>
    <w:div w:id="1792162584">
      <w:bodyDiv w:val="1"/>
      <w:marLeft w:val="0"/>
      <w:marRight w:val="0"/>
      <w:marTop w:val="0"/>
      <w:marBottom w:val="0"/>
      <w:divBdr>
        <w:top w:val="none" w:sz="0" w:space="0" w:color="auto"/>
        <w:left w:val="none" w:sz="0" w:space="0" w:color="auto"/>
        <w:bottom w:val="none" w:sz="0" w:space="0" w:color="auto"/>
        <w:right w:val="none" w:sz="0" w:space="0" w:color="auto"/>
      </w:divBdr>
    </w:div>
    <w:div w:id="1792360577">
      <w:bodyDiv w:val="1"/>
      <w:marLeft w:val="0"/>
      <w:marRight w:val="0"/>
      <w:marTop w:val="0"/>
      <w:marBottom w:val="0"/>
      <w:divBdr>
        <w:top w:val="none" w:sz="0" w:space="0" w:color="auto"/>
        <w:left w:val="none" w:sz="0" w:space="0" w:color="auto"/>
        <w:bottom w:val="none" w:sz="0" w:space="0" w:color="auto"/>
        <w:right w:val="none" w:sz="0" w:space="0" w:color="auto"/>
      </w:divBdr>
      <w:divsChild>
        <w:div w:id="1809006272">
          <w:marLeft w:val="640"/>
          <w:marRight w:val="0"/>
          <w:marTop w:val="0"/>
          <w:marBottom w:val="0"/>
          <w:divBdr>
            <w:top w:val="none" w:sz="0" w:space="0" w:color="auto"/>
            <w:left w:val="none" w:sz="0" w:space="0" w:color="auto"/>
            <w:bottom w:val="none" w:sz="0" w:space="0" w:color="auto"/>
            <w:right w:val="none" w:sz="0" w:space="0" w:color="auto"/>
          </w:divBdr>
        </w:div>
        <w:div w:id="984972902">
          <w:marLeft w:val="640"/>
          <w:marRight w:val="0"/>
          <w:marTop w:val="0"/>
          <w:marBottom w:val="0"/>
          <w:divBdr>
            <w:top w:val="none" w:sz="0" w:space="0" w:color="auto"/>
            <w:left w:val="none" w:sz="0" w:space="0" w:color="auto"/>
            <w:bottom w:val="none" w:sz="0" w:space="0" w:color="auto"/>
            <w:right w:val="none" w:sz="0" w:space="0" w:color="auto"/>
          </w:divBdr>
        </w:div>
        <w:div w:id="546919943">
          <w:marLeft w:val="640"/>
          <w:marRight w:val="0"/>
          <w:marTop w:val="0"/>
          <w:marBottom w:val="0"/>
          <w:divBdr>
            <w:top w:val="none" w:sz="0" w:space="0" w:color="auto"/>
            <w:left w:val="none" w:sz="0" w:space="0" w:color="auto"/>
            <w:bottom w:val="none" w:sz="0" w:space="0" w:color="auto"/>
            <w:right w:val="none" w:sz="0" w:space="0" w:color="auto"/>
          </w:divBdr>
        </w:div>
        <w:div w:id="703139524">
          <w:marLeft w:val="640"/>
          <w:marRight w:val="0"/>
          <w:marTop w:val="0"/>
          <w:marBottom w:val="0"/>
          <w:divBdr>
            <w:top w:val="none" w:sz="0" w:space="0" w:color="auto"/>
            <w:left w:val="none" w:sz="0" w:space="0" w:color="auto"/>
            <w:bottom w:val="none" w:sz="0" w:space="0" w:color="auto"/>
            <w:right w:val="none" w:sz="0" w:space="0" w:color="auto"/>
          </w:divBdr>
        </w:div>
        <w:div w:id="806123383">
          <w:marLeft w:val="640"/>
          <w:marRight w:val="0"/>
          <w:marTop w:val="0"/>
          <w:marBottom w:val="0"/>
          <w:divBdr>
            <w:top w:val="none" w:sz="0" w:space="0" w:color="auto"/>
            <w:left w:val="none" w:sz="0" w:space="0" w:color="auto"/>
            <w:bottom w:val="none" w:sz="0" w:space="0" w:color="auto"/>
            <w:right w:val="none" w:sz="0" w:space="0" w:color="auto"/>
          </w:divBdr>
        </w:div>
        <w:div w:id="1721125894">
          <w:marLeft w:val="640"/>
          <w:marRight w:val="0"/>
          <w:marTop w:val="0"/>
          <w:marBottom w:val="0"/>
          <w:divBdr>
            <w:top w:val="none" w:sz="0" w:space="0" w:color="auto"/>
            <w:left w:val="none" w:sz="0" w:space="0" w:color="auto"/>
            <w:bottom w:val="none" w:sz="0" w:space="0" w:color="auto"/>
            <w:right w:val="none" w:sz="0" w:space="0" w:color="auto"/>
          </w:divBdr>
        </w:div>
        <w:div w:id="124008456">
          <w:marLeft w:val="640"/>
          <w:marRight w:val="0"/>
          <w:marTop w:val="0"/>
          <w:marBottom w:val="0"/>
          <w:divBdr>
            <w:top w:val="none" w:sz="0" w:space="0" w:color="auto"/>
            <w:left w:val="none" w:sz="0" w:space="0" w:color="auto"/>
            <w:bottom w:val="none" w:sz="0" w:space="0" w:color="auto"/>
            <w:right w:val="none" w:sz="0" w:space="0" w:color="auto"/>
          </w:divBdr>
        </w:div>
        <w:div w:id="276840451">
          <w:marLeft w:val="640"/>
          <w:marRight w:val="0"/>
          <w:marTop w:val="0"/>
          <w:marBottom w:val="0"/>
          <w:divBdr>
            <w:top w:val="none" w:sz="0" w:space="0" w:color="auto"/>
            <w:left w:val="none" w:sz="0" w:space="0" w:color="auto"/>
            <w:bottom w:val="none" w:sz="0" w:space="0" w:color="auto"/>
            <w:right w:val="none" w:sz="0" w:space="0" w:color="auto"/>
          </w:divBdr>
        </w:div>
        <w:div w:id="658192720">
          <w:marLeft w:val="640"/>
          <w:marRight w:val="0"/>
          <w:marTop w:val="0"/>
          <w:marBottom w:val="0"/>
          <w:divBdr>
            <w:top w:val="none" w:sz="0" w:space="0" w:color="auto"/>
            <w:left w:val="none" w:sz="0" w:space="0" w:color="auto"/>
            <w:bottom w:val="none" w:sz="0" w:space="0" w:color="auto"/>
            <w:right w:val="none" w:sz="0" w:space="0" w:color="auto"/>
          </w:divBdr>
        </w:div>
        <w:div w:id="748506672">
          <w:marLeft w:val="640"/>
          <w:marRight w:val="0"/>
          <w:marTop w:val="0"/>
          <w:marBottom w:val="0"/>
          <w:divBdr>
            <w:top w:val="none" w:sz="0" w:space="0" w:color="auto"/>
            <w:left w:val="none" w:sz="0" w:space="0" w:color="auto"/>
            <w:bottom w:val="none" w:sz="0" w:space="0" w:color="auto"/>
            <w:right w:val="none" w:sz="0" w:space="0" w:color="auto"/>
          </w:divBdr>
        </w:div>
        <w:div w:id="1880698575">
          <w:marLeft w:val="640"/>
          <w:marRight w:val="0"/>
          <w:marTop w:val="0"/>
          <w:marBottom w:val="0"/>
          <w:divBdr>
            <w:top w:val="none" w:sz="0" w:space="0" w:color="auto"/>
            <w:left w:val="none" w:sz="0" w:space="0" w:color="auto"/>
            <w:bottom w:val="none" w:sz="0" w:space="0" w:color="auto"/>
            <w:right w:val="none" w:sz="0" w:space="0" w:color="auto"/>
          </w:divBdr>
        </w:div>
        <w:div w:id="461579948">
          <w:marLeft w:val="640"/>
          <w:marRight w:val="0"/>
          <w:marTop w:val="0"/>
          <w:marBottom w:val="0"/>
          <w:divBdr>
            <w:top w:val="none" w:sz="0" w:space="0" w:color="auto"/>
            <w:left w:val="none" w:sz="0" w:space="0" w:color="auto"/>
            <w:bottom w:val="none" w:sz="0" w:space="0" w:color="auto"/>
            <w:right w:val="none" w:sz="0" w:space="0" w:color="auto"/>
          </w:divBdr>
        </w:div>
        <w:div w:id="636301151">
          <w:marLeft w:val="640"/>
          <w:marRight w:val="0"/>
          <w:marTop w:val="0"/>
          <w:marBottom w:val="0"/>
          <w:divBdr>
            <w:top w:val="none" w:sz="0" w:space="0" w:color="auto"/>
            <w:left w:val="none" w:sz="0" w:space="0" w:color="auto"/>
            <w:bottom w:val="none" w:sz="0" w:space="0" w:color="auto"/>
            <w:right w:val="none" w:sz="0" w:space="0" w:color="auto"/>
          </w:divBdr>
        </w:div>
        <w:div w:id="1870028180">
          <w:marLeft w:val="640"/>
          <w:marRight w:val="0"/>
          <w:marTop w:val="0"/>
          <w:marBottom w:val="0"/>
          <w:divBdr>
            <w:top w:val="none" w:sz="0" w:space="0" w:color="auto"/>
            <w:left w:val="none" w:sz="0" w:space="0" w:color="auto"/>
            <w:bottom w:val="none" w:sz="0" w:space="0" w:color="auto"/>
            <w:right w:val="none" w:sz="0" w:space="0" w:color="auto"/>
          </w:divBdr>
        </w:div>
        <w:div w:id="913128483">
          <w:marLeft w:val="640"/>
          <w:marRight w:val="0"/>
          <w:marTop w:val="0"/>
          <w:marBottom w:val="0"/>
          <w:divBdr>
            <w:top w:val="none" w:sz="0" w:space="0" w:color="auto"/>
            <w:left w:val="none" w:sz="0" w:space="0" w:color="auto"/>
            <w:bottom w:val="none" w:sz="0" w:space="0" w:color="auto"/>
            <w:right w:val="none" w:sz="0" w:space="0" w:color="auto"/>
          </w:divBdr>
        </w:div>
        <w:div w:id="907346504">
          <w:marLeft w:val="640"/>
          <w:marRight w:val="0"/>
          <w:marTop w:val="0"/>
          <w:marBottom w:val="0"/>
          <w:divBdr>
            <w:top w:val="none" w:sz="0" w:space="0" w:color="auto"/>
            <w:left w:val="none" w:sz="0" w:space="0" w:color="auto"/>
            <w:bottom w:val="none" w:sz="0" w:space="0" w:color="auto"/>
            <w:right w:val="none" w:sz="0" w:space="0" w:color="auto"/>
          </w:divBdr>
        </w:div>
        <w:div w:id="1430467018">
          <w:marLeft w:val="640"/>
          <w:marRight w:val="0"/>
          <w:marTop w:val="0"/>
          <w:marBottom w:val="0"/>
          <w:divBdr>
            <w:top w:val="none" w:sz="0" w:space="0" w:color="auto"/>
            <w:left w:val="none" w:sz="0" w:space="0" w:color="auto"/>
            <w:bottom w:val="none" w:sz="0" w:space="0" w:color="auto"/>
            <w:right w:val="none" w:sz="0" w:space="0" w:color="auto"/>
          </w:divBdr>
        </w:div>
        <w:div w:id="1828091554">
          <w:marLeft w:val="640"/>
          <w:marRight w:val="0"/>
          <w:marTop w:val="0"/>
          <w:marBottom w:val="0"/>
          <w:divBdr>
            <w:top w:val="none" w:sz="0" w:space="0" w:color="auto"/>
            <w:left w:val="none" w:sz="0" w:space="0" w:color="auto"/>
            <w:bottom w:val="none" w:sz="0" w:space="0" w:color="auto"/>
            <w:right w:val="none" w:sz="0" w:space="0" w:color="auto"/>
          </w:divBdr>
        </w:div>
        <w:div w:id="483159676">
          <w:marLeft w:val="640"/>
          <w:marRight w:val="0"/>
          <w:marTop w:val="0"/>
          <w:marBottom w:val="0"/>
          <w:divBdr>
            <w:top w:val="none" w:sz="0" w:space="0" w:color="auto"/>
            <w:left w:val="none" w:sz="0" w:space="0" w:color="auto"/>
            <w:bottom w:val="none" w:sz="0" w:space="0" w:color="auto"/>
            <w:right w:val="none" w:sz="0" w:space="0" w:color="auto"/>
          </w:divBdr>
        </w:div>
        <w:div w:id="1180201563">
          <w:marLeft w:val="640"/>
          <w:marRight w:val="0"/>
          <w:marTop w:val="0"/>
          <w:marBottom w:val="0"/>
          <w:divBdr>
            <w:top w:val="none" w:sz="0" w:space="0" w:color="auto"/>
            <w:left w:val="none" w:sz="0" w:space="0" w:color="auto"/>
            <w:bottom w:val="none" w:sz="0" w:space="0" w:color="auto"/>
            <w:right w:val="none" w:sz="0" w:space="0" w:color="auto"/>
          </w:divBdr>
        </w:div>
        <w:div w:id="1611425511">
          <w:marLeft w:val="640"/>
          <w:marRight w:val="0"/>
          <w:marTop w:val="0"/>
          <w:marBottom w:val="0"/>
          <w:divBdr>
            <w:top w:val="none" w:sz="0" w:space="0" w:color="auto"/>
            <w:left w:val="none" w:sz="0" w:space="0" w:color="auto"/>
            <w:bottom w:val="none" w:sz="0" w:space="0" w:color="auto"/>
            <w:right w:val="none" w:sz="0" w:space="0" w:color="auto"/>
          </w:divBdr>
        </w:div>
        <w:div w:id="1832983644">
          <w:marLeft w:val="640"/>
          <w:marRight w:val="0"/>
          <w:marTop w:val="0"/>
          <w:marBottom w:val="0"/>
          <w:divBdr>
            <w:top w:val="none" w:sz="0" w:space="0" w:color="auto"/>
            <w:left w:val="none" w:sz="0" w:space="0" w:color="auto"/>
            <w:bottom w:val="none" w:sz="0" w:space="0" w:color="auto"/>
            <w:right w:val="none" w:sz="0" w:space="0" w:color="auto"/>
          </w:divBdr>
        </w:div>
        <w:div w:id="542520449">
          <w:marLeft w:val="640"/>
          <w:marRight w:val="0"/>
          <w:marTop w:val="0"/>
          <w:marBottom w:val="0"/>
          <w:divBdr>
            <w:top w:val="none" w:sz="0" w:space="0" w:color="auto"/>
            <w:left w:val="none" w:sz="0" w:space="0" w:color="auto"/>
            <w:bottom w:val="none" w:sz="0" w:space="0" w:color="auto"/>
            <w:right w:val="none" w:sz="0" w:space="0" w:color="auto"/>
          </w:divBdr>
        </w:div>
        <w:div w:id="1720661510">
          <w:marLeft w:val="640"/>
          <w:marRight w:val="0"/>
          <w:marTop w:val="0"/>
          <w:marBottom w:val="0"/>
          <w:divBdr>
            <w:top w:val="none" w:sz="0" w:space="0" w:color="auto"/>
            <w:left w:val="none" w:sz="0" w:space="0" w:color="auto"/>
            <w:bottom w:val="none" w:sz="0" w:space="0" w:color="auto"/>
            <w:right w:val="none" w:sz="0" w:space="0" w:color="auto"/>
          </w:divBdr>
        </w:div>
        <w:div w:id="608699951">
          <w:marLeft w:val="640"/>
          <w:marRight w:val="0"/>
          <w:marTop w:val="0"/>
          <w:marBottom w:val="0"/>
          <w:divBdr>
            <w:top w:val="none" w:sz="0" w:space="0" w:color="auto"/>
            <w:left w:val="none" w:sz="0" w:space="0" w:color="auto"/>
            <w:bottom w:val="none" w:sz="0" w:space="0" w:color="auto"/>
            <w:right w:val="none" w:sz="0" w:space="0" w:color="auto"/>
          </w:divBdr>
        </w:div>
        <w:div w:id="624000911">
          <w:marLeft w:val="640"/>
          <w:marRight w:val="0"/>
          <w:marTop w:val="0"/>
          <w:marBottom w:val="0"/>
          <w:divBdr>
            <w:top w:val="none" w:sz="0" w:space="0" w:color="auto"/>
            <w:left w:val="none" w:sz="0" w:space="0" w:color="auto"/>
            <w:bottom w:val="none" w:sz="0" w:space="0" w:color="auto"/>
            <w:right w:val="none" w:sz="0" w:space="0" w:color="auto"/>
          </w:divBdr>
        </w:div>
        <w:div w:id="108210941">
          <w:marLeft w:val="640"/>
          <w:marRight w:val="0"/>
          <w:marTop w:val="0"/>
          <w:marBottom w:val="0"/>
          <w:divBdr>
            <w:top w:val="none" w:sz="0" w:space="0" w:color="auto"/>
            <w:left w:val="none" w:sz="0" w:space="0" w:color="auto"/>
            <w:bottom w:val="none" w:sz="0" w:space="0" w:color="auto"/>
            <w:right w:val="none" w:sz="0" w:space="0" w:color="auto"/>
          </w:divBdr>
        </w:div>
        <w:div w:id="947856975">
          <w:marLeft w:val="640"/>
          <w:marRight w:val="0"/>
          <w:marTop w:val="0"/>
          <w:marBottom w:val="0"/>
          <w:divBdr>
            <w:top w:val="none" w:sz="0" w:space="0" w:color="auto"/>
            <w:left w:val="none" w:sz="0" w:space="0" w:color="auto"/>
            <w:bottom w:val="none" w:sz="0" w:space="0" w:color="auto"/>
            <w:right w:val="none" w:sz="0" w:space="0" w:color="auto"/>
          </w:divBdr>
        </w:div>
        <w:div w:id="1777864361">
          <w:marLeft w:val="640"/>
          <w:marRight w:val="0"/>
          <w:marTop w:val="0"/>
          <w:marBottom w:val="0"/>
          <w:divBdr>
            <w:top w:val="none" w:sz="0" w:space="0" w:color="auto"/>
            <w:left w:val="none" w:sz="0" w:space="0" w:color="auto"/>
            <w:bottom w:val="none" w:sz="0" w:space="0" w:color="auto"/>
            <w:right w:val="none" w:sz="0" w:space="0" w:color="auto"/>
          </w:divBdr>
        </w:div>
        <w:div w:id="529992857">
          <w:marLeft w:val="640"/>
          <w:marRight w:val="0"/>
          <w:marTop w:val="0"/>
          <w:marBottom w:val="0"/>
          <w:divBdr>
            <w:top w:val="none" w:sz="0" w:space="0" w:color="auto"/>
            <w:left w:val="none" w:sz="0" w:space="0" w:color="auto"/>
            <w:bottom w:val="none" w:sz="0" w:space="0" w:color="auto"/>
            <w:right w:val="none" w:sz="0" w:space="0" w:color="auto"/>
          </w:divBdr>
        </w:div>
        <w:div w:id="395130145">
          <w:marLeft w:val="640"/>
          <w:marRight w:val="0"/>
          <w:marTop w:val="0"/>
          <w:marBottom w:val="0"/>
          <w:divBdr>
            <w:top w:val="none" w:sz="0" w:space="0" w:color="auto"/>
            <w:left w:val="none" w:sz="0" w:space="0" w:color="auto"/>
            <w:bottom w:val="none" w:sz="0" w:space="0" w:color="auto"/>
            <w:right w:val="none" w:sz="0" w:space="0" w:color="auto"/>
          </w:divBdr>
        </w:div>
        <w:div w:id="2121676835">
          <w:marLeft w:val="640"/>
          <w:marRight w:val="0"/>
          <w:marTop w:val="0"/>
          <w:marBottom w:val="0"/>
          <w:divBdr>
            <w:top w:val="none" w:sz="0" w:space="0" w:color="auto"/>
            <w:left w:val="none" w:sz="0" w:space="0" w:color="auto"/>
            <w:bottom w:val="none" w:sz="0" w:space="0" w:color="auto"/>
            <w:right w:val="none" w:sz="0" w:space="0" w:color="auto"/>
          </w:divBdr>
        </w:div>
        <w:div w:id="2113934856">
          <w:marLeft w:val="640"/>
          <w:marRight w:val="0"/>
          <w:marTop w:val="0"/>
          <w:marBottom w:val="0"/>
          <w:divBdr>
            <w:top w:val="none" w:sz="0" w:space="0" w:color="auto"/>
            <w:left w:val="none" w:sz="0" w:space="0" w:color="auto"/>
            <w:bottom w:val="none" w:sz="0" w:space="0" w:color="auto"/>
            <w:right w:val="none" w:sz="0" w:space="0" w:color="auto"/>
          </w:divBdr>
        </w:div>
        <w:div w:id="1087002554">
          <w:marLeft w:val="640"/>
          <w:marRight w:val="0"/>
          <w:marTop w:val="0"/>
          <w:marBottom w:val="0"/>
          <w:divBdr>
            <w:top w:val="none" w:sz="0" w:space="0" w:color="auto"/>
            <w:left w:val="none" w:sz="0" w:space="0" w:color="auto"/>
            <w:bottom w:val="none" w:sz="0" w:space="0" w:color="auto"/>
            <w:right w:val="none" w:sz="0" w:space="0" w:color="auto"/>
          </w:divBdr>
        </w:div>
        <w:div w:id="1588080413">
          <w:marLeft w:val="640"/>
          <w:marRight w:val="0"/>
          <w:marTop w:val="0"/>
          <w:marBottom w:val="0"/>
          <w:divBdr>
            <w:top w:val="none" w:sz="0" w:space="0" w:color="auto"/>
            <w:left w:val="none" w:sz="0" w:space="0" w:color="auto"/>
            <w:bottom w:val="none" w:sz="0" w:space="0" w:color="auto"/>
            <w:right w:val="none" w:sz="0" w:space="0" w:color="auto"/>
          </w:divBdr>
        </w:div>
        <w:div w:id="1009019935">
          <w:marLeft w:val="640"/>
          <w:marRight w:val="0"/>
          <w:marTop w:val="0"/>
          <w:marBottom w:val="0"/>
          <w:divBdr>
            <w:top w:val="none" w:sz="0" w:space="0" w:color="auto"/>
            <w:left w:val="none" w:sz="0" w:space="0" w:color="auto"/>
            <w:bottom w:val="none" w:sz="0" w:space="0" w:color="auto"/>
            <w:right w:val="none" w:sz="0" w:space="0" w:color="auto"/>
          </w:divBdr>
        </w:div>
        <w:div w:id="18091165">
          <w:marLeft w:val="640"/>
          <w:marRight w:val="0"/>
          <w:marTop w:val="0"/>
          <w:marBottom w:val="0"/>
          <w:divBdr>
            <w:top w:val="none" w:sz="0" w:space="0" w:color="auto"/>
            <w:left w:val="none" w:sz="0" w:space="0" w:color="auto"/>
            <w:bottom w:val="none" w:sz="0" w:space="0" w:color="auto"/>
            <w:right w:val="none" w:sz="0" w:space="0" w:color="auto"/>
          </w:divBdr>
        </w:div>
        <w:div w:id="1255237171">
          <w:marLeft w:val="640"/>
          <w:marRight w:val="0"/>
          <w:marTop w:val="0"/>
          <w:marBottom w:val="0"/>
          <w:divBdr>
            <w:top w:val="none" w:sz="0" w:space="0" w:color="auto"/>
            <w:left w:val="none" w:sz="0" w:space="0" w:color="auto"/>
            <w:bottom w:val="none" w:sz="0" w:space="0" w:color="auto"/>
            <w:right w:val="none" w:sz="0" w:space="0" w:color="auto"/>
          </w:divBdr>
        </w:div>
        <w:div w:id="40055272">
          <w:marLeft w:val="640"/>
          <w:marRight w:val="0"/>
          <w:marTop w:val="0"/>
          <w:marBottom w:val="0"/>
          <w:divBdr>
            <w:top w:val="none" w:sz="0" w:space="0" w:color="auto"/>
            <w:left w:val="none" w:sz="0" w:space="0" w:color="auto"/>
            <w:bottom w:val="none" w:sz="0" w:space="0" w:color="auto"/>
            <w:right w:val="none" w:sz="0" w:space="0" w:color="auto"/>
          </w:divBdr>
        </w:div>
        <w:div w:id="1599219312">
          <w:marLeft w:val="640"/>
          <w:marRight w:val="0"/>
          <w:marTop w:val="0"/>
          <w:marBottom w:val="0"/>
          <w:divBdr>
            <w:top w:val="none" w:sz="0" w:space="0" w:color="auto"/>
            <w:left w:val="none" w:sz="0" w:space="0" w:color="auto"/>
            <w:bottom w:val="none" w:sz="0" w:space="0" w:color="auto"/>
            <w:right w:val="none" w:sz="0" w:space="0" w:color="auto"/>
          </w:divBdr>
        </w:div>
        <w:div w:id="135075752">
          <w:marLeft w:val="640"/>
          <w:marRight w:val="0"/>
          <w:marTop w:val="0"/>
          <w:marBottom w:val="0"/>
          <w:divBdr>
            <w:top w:val="none" w:sz="0" w:space="0" w:color="auto"/>
            <w:left w:val="none" w:sz="0" w:space="0" w:color="auto"/>
            <w:bottom w:val="none" w:sz="0" w:space="0" w:color="auto"/>
            <w:right w:val="none" w:sz="0" w:space="0" w:color="auto"/>
          </w:divBdr>
        </w:div>
        <w:div w:id="1538859804">
          <w:marLeft w:val="640"/>
          <w:marRight w:val="0"/>
          <w:marTop w:val="0"/>
          <w:marBottom w:val="0"/>
          <w:divBdr>
            <w:top w:val="none" w:sz="0" w:space="0" w:color="auto"/>
            <w:left w:val="none" w:sz="0" w:space="0" w:color="auto"/>
            <w:bottom w:val="none" w:sz="0" w:space="0" w:color="auto"/>
            <w:right w:val="none" w:sz="0" w:space="0" w:color="auto"/>
          </w:divBdr>
        </w:div>
        <w:div w:id="1176113389">
          <w:marLeft w:val="640"/>
          <w:marRight w:val="0"/>
          <w:marTop w:val="0"/>
          <w:marBottom w:val="0"/>
          <w:divBdr>
            <w:top w:val="none" w:sz="0" w:space="0" w:color="auto"/>
            <w:left w:val="none" w:sz="0" w:space="0" w:color="auto"/>
            <w:bottom w:val="none" w:sz="0" w:space="0" w:color="auto"/>
            <w:right w:val="none" w:sz="0" w:space="0" w:color="auto"/>
          </w:divBdr>
        </w:div>
        <w:div w:id="1016275109">
          <w:marLeft w:val="640"/>
          <w:marRight w:val="0"/>
          <w:marTop w:val="0"/>
          <w:marBottom w:val="0"/>
          <w:divBdr>
            <w:top w:val="none" w:sz="0" w:space="0" w:color="auto"/>
            <w:left w:val="none" w:sz="0" w:space="0" w:color="auto"/>
            <w:bottom w:val="none" w:sz="0" w:space="0" w:color="auto"/>
            <w:right w:val="none" w:sz="0" w:space="0" w:color="auto"/>
          </w:divBdr>
        </w:div>
        <w:div w:id="22101431">
          <w:marLeft w:val="640"/>
          <w:marRight w:val="0"/>
          <w:marTop w:val="0"/>
          <w:marBottom w:val="0"/>
          <w:divBdr>
            <w:top w:val="none" w:sz="0" w:space="0" w:color="auto"/>
            <w:left w:val="none" w:sz="0" w:space="0" w:color="auto"/>
            <w:bottom w:val="none" w:sz="0" w:space="0" w:color="auto"/>
            <w:right w:val="none" w:sz="0" w:space="0" w:color="auto"/>
          </w:divBdr>
        </w:div>
        <w:div w:id="1135484052">
          <w:marLeft w:val="640"/>
          <w:marRight w:val="0"/>
          <w:marTop w:val="0"/>
          <w:marBottom w:val="0"/>
          <w:divBdr>
            <w:top w:val="none" w:sz="0" w:space="0" w:color="auto"/>
            <w:left w:val="none" w:sz="0" w:space="0" w:color="auto"/>
            <w:bottom w:val="none" w:sz="0" w:space="0" w:color="auto"/>
            <w:right w:val="none" w:sz="0" w:space="0" w:color="auto"/>
          </w:divBdr>
        </w:div>
        <w:div w:id="52582010">
          <w:marLeft w:val="640"/>
          <w:marRight w:val="0"/>
          <w:marTop w:val="0"/>
          <w:marBottom w:val="0"/>
          <w:divBdr>
            <w:top w:val="none" w:sz="0" w:space="0" w:color="auto"/>
            <w:left w:val="none" w:sz="0" w:space="0" w:color="auto"/>
            <w:bottom w:val="none" w:sz="0" w:space="0" w:color="auto"/>
            <w:right w:val="none" w:sz="0" w:space="0" w:color="auto"/>
          </w:divBdr>
        </w:div>
        <w:div w:id="1915121480">
          <w:marLeft w:val="640"/>
          <w:marRight w:val="0"/>
          <w:marTop w:val="0"/>
          <w:marBottom w:val="0"/>
          <w:divBdr>
            <w:top w:val="none" w:sz="0" w:space="0" w:color="auto"/>
            <w:left w:val="none" w:sz="0" w:space="0" w:color="auto"/>
            <w:bottom w:val="none" w:sz="0" w:space="0" w:color="auto"/>
            <w:right w:val="none" w:sz="0" w:space="0" w:color="auto"/>
          </w:divBdr>
        </w:div>
        <w:div w:id="1440836434">
          <w:marLeft w:val="640"/>
          <w:marRight w:val="0"/>
          <w:marTop w:val="0"/>
          <w:marBottom w:val="0"/>
          <w:divBdr>
            <w:top w:val="none" w:sz="0" w:space="0" w:color="auto"/>
            <w:left w:val="none" w:sz="0" w:space="0" w:color="auto"/>
            <w:bottom w:val="none" w:sz="0" w:space="0" w:color="auto"/>
            <w:right w:val="none" w:sz="0" w:space="0" w:color="auto"/>
          </w:divBdr>
        </w:div>
        <w:div w:id="1340934976">
          <w:marLeft w:val="640"/>
          <w:marRight w:val="0"/>
          <w:marTop w:val="0"/>
          <w:marBottom w:val="0"/>
          <w:divBdr>
            <w:top w:val="none" w:sz="0" w:space="0" w:color="auto"/>
            <w:left w:val="none" w:sz="0" w:space="0" w:color="auto"/>
            <w:bottom w:val="none" w:sz="0" w:space="0" w:color="auto"/>
            <w:right w:val="none" w:sz="0" w:space="0" w:color="auto"/>
          </w:divBdr>
        </w:div>
        <w:div w:id="1863083751">
          <w:marLeft w:val="640"/>
          <w:marRight w:val="0"/>
          <w:marTop w:val="0"/>
          <w:marBottom w:val="0"/>
          <w:divBdr>
            <w:top w:val="none" w:sz="0" w:space="0" w:color="auto"/>
            <w:left w:val="none" w:sz="0" w:space="0" w:color="auto"/>
            <w:bottom w:val="none" w:sz="0" w:space="0" w:color="auto"/>
            <w:right w:val="none" w:sz="0" w:space="0" w:color="auto"/>
          </w:divBdr>
        </w:div>
        <w:div w:id="1489206583">
          <w:marLeft w:val="640"/>
          <w:marRight w:val="0"/>
          <w:marTop w:val="0"/>
          <w:marBottom w:val="0"/>
          <w:divBdr>
            <w:top w:val="none" w:sz="0" w:space="0" w:color="auto"/>
            <w:left w:val="none" w:sz="0" w:space="0" w:color="auto"/>
            <w:bottom w:val="none" w:sz="0" w:space="0" w:color="auto"/>
            <w:right w:val="none" w:sz="0" w:space="0" w:color="auto"/>
          </w:divBdr>
        </w:div>
        <w:div w:id="691344541">
          <w:marLeft w:val="640"/>
          <w:marRight w:val="0"/>
          <w:marTop w:val="0"/>
          <w:marBottom w:val="0"/>
          <w:divBdr>
            <w:top w:val="none" w:sz="0" w:space="0" w:color="auto"/>
            <w:left w:val="none" w:sz="0" w:space="0" w:color="auto"/>
            <w:bottom w:val="none" w:sz="0" w:space="0" w:color="auto"/>
            <w:right w:val="none" w:sz="0" w:space="0" w:color="auto"/>
          </w:divBdr>
        </w:div>
        <w:div w:id="467744121">
          <w:marLeft w:val="640"/>
          <w:marRight w:val="0"/>
          <w:marTop w:val="0"/>
          <w:marBottom w:val="0"/>
          <w:divBdr>
            <w:top w:val="none" w:sz="0" w:space="0" w:color="auto"/>
            <w:left w:val="none" w:sz="0" w:space="0" w:color="auto"/>
            <w:bottom w:val="none" w:sz="0" w:space="0" w:color="auto"/>
            <w:right w:val="none" w:sz="0" w:space="0" w:color="auto"/>
          </w:divBdr>
        </w:div>
        <w:div w:id="1354763215">
          <w:marLeft w:val="640"/>
          <w:marRight w:val="0"/>
          <w:marTop w:val="0"/>
          <w:marBottom w:val="0"/>
          <w:divBdr>
            <w:top w:val="none" w:sz="0" w:space="0" w:color="auto"/>
            <w:left w:val="none" w:sz="0" w:space="0" w:color="auto"/>
            <w:bottom w:val="none" w:sz="0" w:space="0" w:color="auto"/>
            <w:right w:val="none" w:sz="0" w:space="0" w:color="auto"/>
          </w:divBdr>
        </w:div>
        <w:div w:id="780339405">
          <w:marLeft w:val="640"/>
          <w:marRight w:val="0"/>
          <w:marTop w:val="0"/>
          <w:marBottom w:val="0"/>
          <w:divBdr>
            <w:top w:val="none" w:sz="0" w:space="0" w:color="auto"/>
            <w:left w:val="none" w:sz="0" w:space="0" w:color="auto"/>
            <w:bottom w:val="none" w:sz="0" w:space="0" w:color="auto"/>
            <w:right w:val="none" w:sz="0" w:space="0" w:color="auto"/>
          </w:divBdr>
        </w:div>
        <w:div w:id="1689062114">
          <w:marLeft w:val="640"/>
          <w:marRight w:val="0"/>
          <w:marTop w:val="0"/>
          <w:marBottom w:val="0"/>
          <w:divBdr>
            <w:top w:val="none" w:sz="0" w:space="0" w:color="auto"/>
            <w:left w:val="none" w:sz="0" w:space="0" w:color="auto"/>
            <w:bottom w:val="none" w:sz="0" w:space="0" w:color="auto"/>
            <w:right w:val="none" w:sz="0" w:space="0" w:color="auto"/>
          </w:divBdr>
        </w:div>
        <w:div w:id="546261141">
          <w:marLeft w:val="640"/>
          <w:marRight w:val="0"/>
          <w:marTop w:val="0"/>
          <w:marBottom w:val="0"/>
          <w:divBdr>
            <w:top w:val="none" w:sz="0" w:space="0" w:color="auto"/>
            <w:left w:val="none" w:sz="0" w:space="0" w:color="auto"/>
            <w:bottom w:val="none" w:sz="0" w:space="0" w:color="auto"/>
            <w:right w:val="none" w:sz="0" w:space="0" w:color="auto"/>
          </w:divBdr>
        </w:div>
        <w:div w:id="2062632543">
          <w:marLeft w:val="640"/>
          <w:marRight w:val="0"/>
          <w:marTop w:val="0"/>
          <w:marBottom w:val="0"/>
          <w:divBdr>
            <w:top w:val="none" w:sz="0" w:space="0" w:color="auto"/>
            <w:left w:val="none" w:sz="0" w:space="0" w:color="auto"/>
            <w:bottom w:val="none" w:sz="0" w:space="0" w:color="auto"/>
            <w:right w:val="none" w:sz="0" w:space="0" w:color="auto"/>
          </w:divBdr>
        </w:div>
        <w:div w:id="1765490372">
          <w:marLeft w:val="640"/>
          <w:marRight w:val="0"/>
          <w:marTop w:val="0"/>
          <w:marBottom w:val="0"/>
          <w:divBdr>
            <w:top w:val="none" w:sz="0" w:space="0" w:color="auto"/>
            <w:left w:val="none" w:sz="0" w:space="0" w:color="auto"/>
            <w:bottom w:val="none" w:sz="0" w:space="0" w:color="auto"/>
            <w:right w:val="none" w:sz="0" w:space="0" w:color="auto"/>
          </w:divBdr>
        </w:div>
        <w:div w:id="1937670080">
          <w:marLeft w:val="640"/>
          <w:marRight w:val="0"/>
          <w:marTop w:val="0"/>
          <w:marBottom w:val="0"/>
          <w:divBdr>
            <w:top w:val="none" w:sz="0" w:space="0" w:color="auto"/>
            <w:left w:val="none" w:sz="0" w:space="0" w:color="auto"/>
            <w:bottom w:val="none" w:sz="0" w:space="0" w:color="auto"/>
            <w:right w:val="none" w:sz="0" w:space="0" w:color="auto"/>
          </w:divBdr>
        </w:div>
        <w:div w:id="1704407277">
          <w:marLeft w:val="640"/>
          <w:marRight w:val="0"/>
          <w:marTop w:val="0"/>
          <w:marBottom w:val="0"/>
          <w:divBdr>
            <w:top w:val="none" w:sz="0" w:space="0" w:color="auto"/>
            <w:left w:val="none" w:sz="0" w:space="0" w:color="auto"/>
            <w:bottom w:val="none" w:sz="0" w:space="0" w:color="auto"/>
            <w:right w:val="none" w:sz="0" w:space="0" w:color="auto"/>
          </w:divBdr>
        </w:div>
        <w:div w:id="1942762781">
          <w:marLeft w:val="640"/>
          <w:marRight w:val="0"/>
          <w:marTop w:val="0"/>
          <w:marBottom w:val="0"/>
          <w:divBdr>
            <w:top w:val="none" w:sz="0" w:space="0" w:color="auto"/>
            <w:left w:val="none" w:sz="0" w:space="0" w:color="auto"/>
            <w:bottom w:val="none" w:sz="0" w:space="0" w:color="auto"/>
            <w:right w:val="none" w:sz="0" w:space="0" w:color="auto"/>
          </w:divBdr>
        </w:div>
        <w:div w:id="2146502949">
          <w:marLeft w:val="640"/>
          <w:marRight w:val="0"/>
          <w:marTop w:val="0"/>
          <w:marBottom w:val="0"/>
          <w:divBdr>
            <w:top w:val="none" w:sz="0" w:space="0" w:color="auto"/>
            <w:left w:val="none" w:sz="0" w:space="0" w:color="auto"/>
            <w:bottom w:val="none" w:sz="0" w:space="0" w:color="auto"/>
            <w:right w:val="none" w:sz="0" w:space="0" w:color="auto"/>
          </w:divBdr>
        </w:div>
        <w:div w:id="2035645056">
          <w:marLeft w:val="640"/>
          <w:marRight w:val="0"/>
          <w:marTop w:val="0"/>
          <w:marBottom w:val="0"/>
          <w:divBdr>
            <w:top w:val="none" w:sz="0" w:space="0" w:color="auto"/>
            <w:left w:val="none" w:sz="0" w:space="0" w:color="auto"/>
            <w:bottom w:val="none" w:sz="0" w:space="0" w:color="auto"/>
            <w:right w:val="none" w:sz="0" w:space="0" w:color="auto"/>
          </w:divBdr>
        </w:div>
        <w:div w:id="1599487471">
          <w:marLeft w:val="640"/>
          <w:marRight w:val="0"/>
          <w:marTop w:val="0"/>
          <w:marBottom w:val="0"/>
          <w:divBdr>
            <w:top w:val="none" w:sz="0" w:space="0" w:color="auto"/>
            <w:left w:val="none" w:sz="0" w:space="0" w:color="auto"/>
            <w:bottom w:val="none" w:sz="0" w:space="0" w:color="auto"/>
            <w:right w:val="none" w:sz="0" w:space="0" w:color="auto"/>
          </w:divBdr>
        </w:div>
        <w:div w:id="435755417">
          <w:marLeft w:val="640"/>
          <w:marRight w:val="0"/>
          <w:marTop w:val="0"/>
          <w:marBottom w:val="0"/>
          <w:divBdr>
            <w:top w:val="none" w:sz="0" w:space="0" w:color="auto"/>
            <w:left w:val="none" w:sz="0" w:space="0" w:color="auto"/>
            <w:bottom w:val="none" w:sz="0" w:space="0" w:color="auto"/>
            <w:right w:val="none" w:sz="0" w:space="0" w:color="auto"/>
          </w:divBdr>
        </w:div>
        <w:div w:id="1648321173">
          <w:marLeft w:val="640"/>
          <w:marRight w:val="0"/>
          <w:marTop w:val="0"/>
          <w:marBottom w:val="0"/>
          <w:divBdr>
            <w:top w:val="none" w:sz="0" w:space="0" w:color="auto"/>
            <w:left w:val="none" w:sz="0" w:space="0" w:color="auto"/>
            <w:bottom w:val="none" w:sz="0" w:space="0" w:color="auto"/>
            <w:right w:val="none" w:sz="0" w:space="0" w:color="auto"/>
          </w:divBdr>
        </w:div>
        <w:div w:id="788627233">
          <w:marLeft w:val="640"/>
          <w:marRight w:val="0"/>
          <w:marTop w:val="0"/>
          <w:marBottom w:val="0"/>
          <w:divBdr>
            <w:top w:val="none" w:sz="0" w:space="0" w:color="auto"/>
            <w:left w:val="none" w:sz="0" w:space="0" w:color="auto"/>
            <w:bottom w:val="none" w:sz="0" w:space="0" w:color="auto"/>
            <w:right w:val="none" w:sz="0" w:space="0" w:color="auto"/>
          </w:divBdr>
        </w:div>
        <w:div w:id="711224276">
          <w:marLeft w:val="640"/>
          <w:marRight w:val="0"/>
          <w:marTop w:val="0"/>
          <w:marBottom w:val="0"/>
          <w:divBdr>
            <w:top w:val="none" w:sz="0" w:space="0" w:color="auto"/>
            <w:left w:val="none" w:sz="0" w:space="0" w:color="auto"/>
            <w:bottom w:val="none" w:sz="0" w:space="0" w:color="auto"/>
            <w:right w:val="none" w:sz="0" w:space="0" w:color="auto"/>
          </w:divBdr>
        </w:div>
        <w:div w:id="1247567049">
          <w:marLeft w:val="640"/>
          <w:marRight w:val="0"/>
          <w:marTop w:val="0"/>
          <w:marBottom w:val="0"/>
          <w:divBdr>
            <w:top w:val="none" w:sz="0" w:space="0" w:color="auto"/>
            <w:left w:val="none" w:sz="0" w:space="0" w:color="auto"/>
            <w:bottom w:val="none" w:sz="0" w:space="0" w:color="auto"/>
            <w:right w:val="none" w:sz="0" w:space="0" w:color="auto"/>
          </w:divBdr>
        </w:div>
        <w:div w:id="1229455696">
          <w:marLeft w:val="640"/>
          <w:marRight w:val="0"/>
          <w:marTop w:val="0"/>
          <w:marBottom w:val="0"/>
          <w:divBdr>
            <w:top w:val="none" w:sz="0" w:space="0" w:color="auto"/>
            <w:left w:val="none" w:sz="0" w:space="0" w:color="auto"/>
            <w:bottom w:val="none" w:sz="0" w:space="0" w:color="auto"/>
            <w:right w:val="none" w:sz="0" w:space="0" w:color="auto"/>
          </w:divBdr>
        </w:div>
        <w:div w:id="1353141315">
          <w:marLeft w:val="640"/>
          <w:marRight w:val="0"/>
          <w:marTop w:val="0"/>
          <w:marBottom w:val="0"/>
          <w:divBdr>
            <w:top w:val="none" w:sz="0" w:space="0" w:color="auto"/>
            <w:left w:val="none" w:sz="0" w:space="0" w:color="auto"/>
            <w:bottom w:val="none" w:sz="0" w:space="0" w:color="auto"/>
            <w:right w:val="none" w:sz="0" w:space="0" w:color="auto"/>
          </w:divBdr>
        </w:div>
        <w:div w:id="202331683">
          <w:marLeft w:val="640"/>
          <w:marRight w:val="0"/>
          <w:marTop w:val="0"/>
          <w:marBottom w:val="0"/>
          <w:divBdr>
            <w:top w:val="none" w:sz="0" w:space="0" w:color="auto"/>
            <w:left w:val="none" w:sz="0" w:space="0" w:color="auto"/>
            <w:bottom w:val="none" w:sz="0" w:space="0" w:color="auto"/>
            <w:right w:val="none" w:sz="0" w:space="0" w:color="auto"/>
          </w:divBdr>
        </w:div>
        <w:div w:id="1753312592">
          <w:marLeft w:val="640"/>
          <w:marRight w:val="0"/>
          <w:marTop w:val="0"/>
          <w:marBottom w:val="0"/>
          <w:divBdr>
            <w:top w:val="none" w:sz="0" w:space="0" w:color="auto"/>
            <w:left w:val="none" w:sz="0" w:space="0" w:color="auto"/>
            <w:bottom w:val="none" w:sz="0" w:space="0" w:color="auto"/>
            <w:right w:val="none" w:sz="0" w:space="0" w:color="auto"/>
          </w:divBdr>
        </w:div>
        <w:div w:id="1925651984">
          <w:marLeft w:val="640"/>
          <w:marRight w:val="0"/>
          <w:marTop w:val="0"/>
          <w:marBottom w:val="0"/>
          <w:divBdr>
            <w:top w:val="none" w:sz="0" w:space="0" w:color="auto"/>
            <w:left w:val="none" w:sz="0" w:space="0" w:color="auto"/>
            <w:bottom w:val="none" w:sz="0" w:space="0" w:color="auto"/>
            <w:right w:val="none" w:sz="0" w:space="0" w:color="auto"/>
          </w:divBdr>
        </w:div>
        <w:div w:id="1760366923">
          <w:marLeft w:val="640"/>
          <w:marRight w:val="0"/>
          <w:marTop w:val="0"/>
          <w:marBottom w:val="0"/>
          <w:divBdr>
            <w:top w:val="none" w:sz="0" w:space="0" w:color="auto"/>
            <w:left w:val="none" w:sz="0" w:space="0" w:color="auto"/>
            <w:bottom w:val="none" w:sz="0" w:space="0" w:color="auto"/>
            <w:right w:val="none" w:sz="0" w:space="0" w:color="auto"/>
          </w:divBdr>
        </w:div>
        <w:div w:id="575290332">
          <w:marLeft w:val="640"/>
          <w:marRight w:val="0"/>
          <w:marTop w:val="0"/>
          <w:marBottom w:val="0"/>
          <w:divBdr>
            <w:top w:val="none" w:sz="0" w:space="0" w:color="auto"/>
            <w:left w:val="none" w:sz="0" w:space="0" w:color="auto"/>
            <w:bottom w:val="none" w:sz="0" w:space="0" w:color="auto"/>
            <w:right w:val="none" w:sz="0" w:space="0" w:color="auto"/>
          </w:divBdr>
        </w:div>
        <w:div w:id="1763835909">
          <w:marLeft w:val="640"/>
          <w:marRight w:val="0"/>
          <w:marTop w:val="0"/>
          <w:marBottom w:val="0"/>
          <w:divBdr>
            <w:top w:val="none" w:sz="0" w:space="0" w:color="auto"/>
            <w:left w:val="none" w:sz="0" w:space="0" w:color="auto"/>
            <w:bottom w:val="none" w:sz="0" w:space="0" w:color="auto"/>
            <w:right w:val="none" w:sz="0" w:space="0" w:color="auto"/>
          </w:divBdr>
        </w:div>
        <w:div w:id="509369839">
          <w:marLeft w:val="640"/>
          <w:marRight w:val="0"/>
          <w:marTop w:val="0"/>
          <w:marBottom w:val="0"/>
          <w:divBdr>
            <w:top w:val="none" w:sz="0" w:space="0" w:color="auto"/>
            <w:left w:val="none" w:sz="0" w:space="0" w:color="auto"/>
            <w:bottom w:val="none" w:sz="0" w:space="0" w:color="auto"/>
            <w:right w:val="none" w:sz="0" w:space="0" w:color="auto"/>
          </w:divBdr>
        </w:div>
        <w:div w:id="1634293147">
          <w:marLeft w:val="640"/>
          <w:marRight w:val="0"/>
          <w:marTop w:val="0"/>
          <w:marBottom w:val="0"/>
          <w:divBdr>
            <w:top w:val="none" w:sz="0" w:space="0" w:color="auto"/>
            <w:left w:val="none" w:sz="0" w:space="0" w:color="auto"/>
            <w:bottom w:val="none" w:sz="0" w:space="0" w:color="auto"/>
            <w:right w:val="none" w:sz="0" w:space="0" w:color="auto"/>
          </w:divBdr>
        </w:div>
        <w:div w:id="851263244">
          <w:marLeft w:val="640"/>
          <w:marRight w:val="0"/>
          <w:marTop w:val="0"/>
          <w:marBottom w:val="0"/>
          <w:divBdr>
            <w:top w:val="none" w:sz="0" w:space="0" w:color="auto"/>
            <w:left w:val="none" w:sz="0" w:space="0" w:color="auto"/>
            <w:bottom w:val="none" w:sz="0" w:space="0" w:color="auto"/>
            <w:right w:val="none" w:sz="0" w:space="0" w:color="auto"/>
          </w:divBdr>
        </w:div>
        <w:div w:id="1718626421">
          <w:marLeft w:val="640"/>
          <w:marRight w:val="0"/>
          <w:marTop w:val="0"/>
          <w:marBottom w:val="0"/>
          <w:divBdr>
            <w:top w:val="none" w:sz="0" w:space="0" w:color="auto"/>
            <w:left w:val="none" w:sz="0" w:space="0" w:color="auto"/>
            <w:bottom w:val="none" w:sz="0" w:space="0" w:color="auto"/>
            <w:right w:val="none" w:sz="0" w:space="0" w:color="auto"/>
          </w:divBdr>
        </w:div>
        <w:div w:id="1332099493">
          <w:marLeft w:val="640"/>
          <w:marRight w:val="0"/>
          <w:marTop w:val="0"/>
          <w:marBottom w:val="0"/>
          <w:divBdr>
            <w:top w:val="none" w:sz="0" w:space="0" w:color="auto"/>
            <w:left w:val="none" w:sz="0" w:space="0" w:color="auto"/>
            <w:bottom w:val="none" w:sz="0" w:space="0" w:color="auto"/>
            <w:right w:val="none" w:sz="0" w:space="0" w:color="auto"/>
          </w:divBdr>
        </w:div>
        <w:div w:id="534778915">
          <w:marLeft w:val="640"/>
          <w:marRight w:val="0"/>
          <w:marTop w:val="0"/>
          <w:marBottom w:val="0"/>
          <w:divBdr>
            <w:top w:val="none" w:sz="0" w:space="0" w:color="auto"/>
            <w:left w:val="none" w:sz="0" w:space="0" w:color="auto"/>
            <w:bottom w:val="none" w:sz="0" w:space="0" w:color="auto"/>
            <w:right w:val="none" w:sz="0" w:space="0" w:color="auto"/>
          </w:divBdr>
        </w:div>
      </w:divsChild>
    </w:div>
    <w:div w:id="1796558511">
      <w:bodyDiv w:val="1"/>
      <w:marLeft w:val="0"/>
      <w:marRight w:val="0"/>
      <w:marTop w:val="0"/>
      <w:marBottom w:val="0"/>
      <w:divBdr>
        <w:top w:val="none" w:sz="0" w:space="0" w:color="auto"/>
        <w:left w:val="none" w:sz="0" w:space="0" w:color="auto"/>
        <w:bottom w:val="none" w:sz="0" w:space="0" w:color="auto"/>
        <w:right w:val="none" w:sz="0" w:space="0" w:color="auto"/>
      </w:divBdr>
    </w:div>
    <w:div w:id="1799716836">
      <w:bodyDiv w:val="1"/>
      <w:marLeft w:val="0"/>
      <w:marRight w:val="0"/>
      <w:marTop w:val="0"/>
      <w:marBottom w:val="0"/>
      <w:divBdr>
        <w:top w:val="none" w:sz="0" w:space="0" w:color="auto"/>
        <w:left w:val="none" w:sz="0" w:space="0" w:color="auto"/>
        <w:bottom w:val="none" w:sz="0" w:space="0" w:color="auto"/>
        <w:right w:val="none" w:sz="0" w:space="0" w:color="auto"/>
      </w:divBdr>
    </w:div>
    <w:div w:id="1800951274">
      <w:bodyDiv w:val="1"/>
      <w:marLeft w:val="0"/>
      <w:marRight w:val="0"/>
      <w:marTop w:val="0"/>
      <w:marBottom w:val="0"/>
      <w:divBdr>
        <w:top w:val="none" w:sz="0" w:space="0" w:color="auto"/>
        <w:left w:val="none" w:sz="0" w:space="0" w:color="auto"/>
        <w:bottom w:val="none" w:sz="0" w:space="0" w:color="auto"/>
        <w:right w:val="none" w:sz="0" w:space="0" w:color="auto"/>
      </w:divBdr>
    </w:div>
    <w:div w:id="1804352175">
      <w:bodyDiv w:val="1"/>
      <w:marLeft w:val="0"/>
      <w:marRight w:val="0"/>
      <w:marTop w:val="0"/>
      <w:marBottom w:val="0"/>
      <w:divBdr>
        <w:top w:val="none" w:sz="0" w:space="0" w:color="auto"/>
        <w:left w:val="none" w:sz="0" w:space="0" w:color="auto"/>
        <w:bottom w:val="none" w:sz="0" w:space="0" w:color="auto"/>
        <w:right w:val="none" w:sz="0" w:space="0" w:color="auto"/>
      </w:divBdr>
      <w:divsChild>
        <w:div w:id="2034069808">
          <w:marLeft w:val="640"/>
          <w:marRight w:val="0"/>
          <w:marTop w:val="0"/>
          <w:marBottom w:val="0"/>
          <w:divBdr>
            <w:top w:val="none" w:sz="0" w:space="0" w:color="auto"/>
            <w:left w:val="none" w:sz="0" w:space="0" w:color="auto"/>
            <w:bottom w:val="none" w:sz="0" w:space="0" w:color="auto"/>
            <w:right w:val="none" w:sz="0" w:space="0" w:color="auto"/>
          </w:divBdr>
        </w:div>
        <w:div w:id="197594703">
          <w:marLeft w:val="640"/>
          <w:marRight w:val="0"/>
          <w:marTop w:val="0"/>
          <w:marBottom w:val="0"/>
          <w:divBdr>
            <w:top w:val="none" w:sz="0" w:space="0" w:color="auto"/>
            <w:left w:val="none" w:sz="0" w:space="0" w:color="auto"/>
            <w:bottom w:val="none" w:sz="0" w:space="0" w:color="auto"/>
            <w:right w:val="none" w:sz="0" w:space="0" w:color="auto"/>
          </w:divBdr>
        </w:div>
        <w:div w:id="226380165">
          <w:marLeft w:val="640"/>
          <w:marRight w:val="0"/>
          <w:marTop w:val="0"/>
          <w:marBottom w:val="0"/>
          <w:divBdr>
            <w:top w:val="none" w:sz="0" w:space="0" w:color="auto"/>
            <w:left w:val="none" w:sz="0" w:space="0" w:color="auto"/>
            <w:bottom w:val="none" w:sz="0" w:space="0" w:color="auto"/>
            <w:right w:val="none" w:sz="0" w:space="0" w:color="auto"/>
          </w:divBdr>
        </w:div>
        <w:div w:id="1934439103">
          <w:marLeft w:val="640"/>
          <w:marRight w:val="0"/>
          <w:marTop w:val="0"/>
          <w:marBottom w:val="0"/>
          <w:divBdr>
            <w:top w:val="none" w:sz="0" w:space="0" w:color="auto"/>
            <w:left w:val="none" w:sz="0" w:space="0" w:color="auto"/>
            <w:bottom w:val="none" w:sz="0" w:space="0" w:color="auto"/>
            <w:right w:val="none" w:sz="0" w:space="0" w:color="auto"/>
          </w:divBdr>
        </w:div>
        <w:div w:id="150874407">
          <w:marLeft w:val="640"/>
          <w:marRight w:val="0"/>
          <w:marTop w:val="0"/>
          <w:marBottom w:val="0"/>
          <w:divBdr>
            <w:top w:val="none" w:sz="0" w:space="0" w:color="auto"/>
            <w:left w:val="none" w:sz="0" w:space="0" w:color="auto"/>
            <w:bottom w:val="none" w:sz="0" w:space="0" w:color="auto"/>
            <w:right w:val="none" w:sz="0" w:space="0" w:color="auto"/>
          </w:divBdr>
        </w:div>
        <w:div w:id="1416048413">
          <w:marLeft w:val="640"/>
          <w:marRight w:val="0"/>
          <w:marTop w:val="0"/>
          <w:marBottom w:val="0"/>
          <w:divBdr>
            <w:top w:val="none" w:sz="0" w:space="0" w:color="auto"/>
            <w:left w:val="none" w:sz="0" w:space="0" w:color="auto"/>
            <w:bottom w:val="none" w:sz="0" w:space="0" w:color="auto"/>
            <w:right w:val="none" w:sz="0" w:space="0" w:color="auto"/>
          </w:divBdr>
        </w:div>
        <w:div w:id="896280139">
          <w:marLeft w:val="640"/>
          <w:marRight w:val="0"/>
          <w:marTop w:val="0"/>
          <w:marBottom w:val="0"/>
          <w:divBdr>
            <w:top w:val="none" w:sz="0" w:space="0" w:color="auto"/>
            <w:left w:val="none" w:sz="0" w:space="0" w:color="auto"/>
            <w:bottom w:val="none" w:sz="0" w:space="0" w:color="auto"/>
            <w:right w:val="none" w:sz="0" w:space="0" w:color="auto"/>
          </w:divBdr>
        </w:div>
        <w:div w:id="843396986">
          <w:marLeft w:val="640"/>
          <w:marRight w:val="0"/>
          <w:marTop w:val="0"/>
          <w:marBottom w:val="0"/>
          <w:divBdr>
            <w:top w:val="none" w:sz="0" w:space="0" w:color="auto"/>
            <w:left w:val="none" w:sz="0" w:space="0" w:color="auto"/>
            <w:bottom w:val="none" w:sz="0" w:space="0" w:color="auto"/>
            <w:right w:val="none" w:sz="0" w:space="0" w:color="auto"/>
          </w:divBdr>
        </w:div>
        <w:div w:id="1560632474">
          <w:marLeft w:val="640"/>
          <w:marRight w:val="0"/>
          <w:marTop w:val="0"/>
          <w:marBottom w:val="0"/>
          <w:divBdr>
            <w:top w:val="none" w:sz="0" w:space="0" w:color="auto"/>
            <w:left w:val="none" w:sz="0" w:space="0" w:color="auto"/>
            <w:bottom w:val="none" w:sz="0" w:space="0" w:color="auto"/>
            <w:right w:val="none" w:sz="0" w:space="0" w:color="auto"/>
          </w:divBdr>
        </w:div>
        <w:div w:id="1361856766">
          <w:marLeft w:val="640"/>
          <w:marRight w:val="0"/>
          <w:marTop w:val="0"/>
          <w:marBottom w:val="0"/>
          <w:divBdr>
            <w:top w:val="none" w:sz="0" w:space="0" w:color="auto"/>
            <w:left w:val="none" w:sz="0" w:space="0" w:color="auto"/>
            <w:bottom w:val="none" w:sz="0" w:space="0" w:color="auto"/>
            <w:right w:val="none" w:sz="0" w:space="0" w:color="auto"/>
          </w:divBdr>
        </w:div>
        <w:div w:id="2144157921">
          <w:marLeft w:val="640"/>
          <w:marRight w:val="0"/>
          <w:marTop w:val="0"/>
          <w:marBottom w:val="0"/>
          <w:divBdr>
            <w:top w:val="none" w:sz="0" w:space="0" w:color="auto"/>
            <w:left w:val="none" w:sz="0" w:space="0" w:color="auto"/>
            <w:bottom w:val="none" w:sz="0" w:space="0" w:color="auto"/>
            <w:right w:val="none" w:sz="0" w:space="0" w:color="auto"/>
          </w:divBdr>
        </w:div>
        <w:div w:id="443234481">
          <w:marLeft w:val="640"/>
          <w:marRight w:val="0"/>
          <w:marTop w:val="0"/>
          <w:marBottom w:val="0"/>
          <w:divBdr>
            <w:top w:val="none" w:sz="0" w:space="0" w:color="auto"/>
            <w:left w:val="none" w:sz="0" w:space="0" w:color="auto"/>
            <w:bottom w:val="none" w:sz="0" w:space="0" w:color="auto"/>
            <w:right w:val="none" w:sz="0" w:space="0" w:color="auto"/>
          </w:divBdr>
        </w:div>
        <w:div w:id="2107071111">
          <w:marLeft w:val="640"/>
          <w:marRight w:val="0"/>
          <w:marTop w:val="0"/>
          <w:marBottom w:val="0"/>
          <w:divBdr>
            <w:top w:val="none" w:sz="0" w:space="0" w:color="auto"/>
            <w:left w:val="none" w:sz="0" w:space="0" w:color="auto"/>
            <w:bottom w:val="none" w:sz="0" w:space="0" w:color="auto"/>
            <w:right w:val="none" w:sz="0" w:space="0" w:color="auto"/>
          </w:divBdr>
        </w:div>
        <w:div w:id="556740204">
          <w:marLeft w:val="640"/>
          <w:marRight w:val="0"/>
          <w:marTop w:val="0"/>
          <w:marBottom w:val="0"/>
          <w:divBdr>
            <w:top w:val="none" w:sz="0" w:space="0" w:color="auto"/>
            <w:left w:val="none" w:sz="0" w:space="0" w:color="auto"/>
            <w:bottom w:val="none" w:sz="0" w:space="0" w:color="auto"/>
            <w:right w:val="none" w:sz="0" w:space="0" w:color="auto"/>
          </w:divBdr>
        </w:div>
        <w:div w:id="1737315130">
          <w:marLeft w:val="640"/>
          <w:marRight w:val="0"/>
          <w:marTop w:val="0"/>
          <w:marBottom w:val="0"/>
          <w:divBdr>
            <w:top w:val="none" w:sz="0" w:space="0" w:color="auto"/>
            <w:left w:val="none" w:sz="0" w:space="0" w:color="auto"/>
            <w:bottom w:val="none" w:sz="0" w:space="0" w:color="auto"/>
            <w:right w:val="none" w:sz="0" w:space="0" w:color="auto"/>
          </w:divBdr>
        </w:div>
        <w:div w:id="207188150">
          <w:marLeft w:val="640"/>
          <w:marRight w:val="0"/>
          <w:marTop w:val="0"/>
          <w:marBottom w:val="0"/>
          <w:divBdr>
            <w:top w:val="none" w:sz="0" w:space="0" w:color="auto"/>
            <w:left w:val="none" w:sz="0" w:space="0" w:color="auto"/>
            <w:bottom w:val="none" w:sz="0" w:space="0" w:color="auto"/>
            <w:right w:val="none" w:sz="0" w:space="0" w:color="auto"/>
          </w:divBdr>
        </w:div>
        <w:div w:id="1520465629">
          <w:marLeft w:val="640"/>
          <w:marRight w:val="0"/>
          <w:marTop w:val="0"/>
          <w:marBottom w:val="0"/>
          <w:divBdr>
            <w:top w:val="none" w:sz="0" w:space="0" w:color="auto"/>
            <w:left w:val="none" w:sz="0" w:space="0" w:color="auto"/>
            <w:bottom w:val="none" w:sz="0" w:space="0" w:color="auto"/>
            <w:right w:val="none" w:sz="0" w:space="0" w:color="auto"/>
          </w:divBdr>
        </w:div>
        <w:div w:id="779183097">
          <w:marLeft w:val="640"/>
          <w:marRight w:val="0"/>
          <w:marTop w:val="0"/>
          <w:marBottom w:val="0"/>
          <w:divBdr>
            <w:top w:val="none" w:sz="0" w:space="0" w:color="auto"/>
            <w:left w:val="none" w:sz="0" w:space="0" w:color="auto"/>
            <w:bottom w:val="none" w:sz="0" w:space="0" w:color="auto"/>
            <w:right w:val="none" w:sz="0" w:space="0" w:color="auto"/>
          </w:divBdr>
        </w:div>
        <w:div w:id="97259816">
          <w:marLeft w:val="640"/>
          <w:marRight w:val="0"/>
          <w:marTop w:val="0"/>
          <w:marBottom w:val="0"/>
          <w:divBdr>
            <w:top w:val="none" w:sz="0" w:space="0" w:color="auto"/>
            <w:left w:val="none" w:sz="0" w:space="0" w:color="auto"/>
            <w:bottom w:val="none" w:sz="0" w:space="0" w:color="auto"/>
            <w:right w:val="none" w:sz="0" w:space="0" w:color="auto"/>
          </w:divBdr>
        </w:div>
        <w:div w:id="548298235">
          <w:marLeft w:val="640"/>
          <w:marRight w:val="0"/>
          <w:marTop w:val="0"/>
          <w:marBottom w:val="0"/>
          <w:divBdr>
            <w:top w:val="none" w:sz="0" w:space="0" w:color="auto"/>
            <w:left w:val="none" w:sz="0" w:space="0" w:color="auto"/>
            <w:bottom w:val="none" w:sz="0" w:space="0" w:color="auto"/>
            <w:right w:val="none" w:sz="0" w:space="0" w:color="auto"/>
          </w:divBdr>
        </w:div>
        <w:div w:id="358049433">
          <w:marLeft w:val="640"/>
          <w:marRight w:val="0"/>
          <w:marTop w:val="0"/>
          <w:marBottom w:val="0"/>
          <w:divBdr>
            <w:top w:val="none" w:sz="0" w:space="0" w:color="auto"/>
            <w:left w:val="none" w:sz="0" w:space="0" w:color="auto"/>
            <w:bottom w:val="none" w:sz="0" w:space="0" w:color="auto"/>
            <w:right w:val="none" w:sz="0" w:space="0" w:color="auto"/>
          </w:divBdr>
        </w:div>
        <w:div w:id="2026470905">
          <w:marLeft w:val="640"/>
          <w:marRight w:val="0"/>
          <w:marTop w:val="0"/>
          <w:marBottom w:val="0"/>
          <w:divBdr>
            <w:top w:val="none" w:sz="0" w:space="0" w:color="auto"/>
            <w:left w:val="none" w:sz="0" w:space="0" w:color="auto"/>
            <w:bottom w:val="none" w:sz="0" w:space="0" w:color="auto"/>
            <w:right w:val="none" w:sz="0" w:space="0" w:color="auto"/>
          </w:divBdr>
        </w:div>
        <w:div w:id="1238130526">
          <w:marLeft w:val="640"/>
          <w:marRight w:val="0"/>
          <w:marTop w:val="0"/>
          <w:marBottom w:val="0"/>
          <w:divBdr>
            <w:top w:val="none" w:sz="0" w:space="0" w:color="auto"/>
            <w:left w:val="none" w:sz="0" w:space="0" w:color="auto"/>
            <w:bottom w:val="none" w:sz="0" w:space="0" w:color="auto"/>
            <w:right w:val="none" w:sz="0" w:space="0" w:color="auto"/>
          </w:divBdr>
        </w:div>
        <w:div w:id="1069422427">
          <w:marLeft w:val="640"/>
          <w:marRight w:val="0"/>
          <w:marTop w:val="0"/>
          <w:marBottom w:val="0"/>
          <w:divBdr>
            <w:top w:val="none" w:sz="0" w:space="0" w:color="auto"/>
            <w:left w:val="none" w:sz="0" w:space="0" w:color="auto"/>
            <w:bottom w:val="none" w:sz="0" w:space="0" w:color="auto"/>
            <w:right w:val="none" w:sz="0" w:space="0" w:color="auto"/>
          </w:divBdr>
        </w:div>
        <w:div w:id="375591998">
          <w:marLeft w:val="640"/>
          <w:marRight w:val="0"/>
          <w:marTop w:val="0"/>
          <w:marBottom w:val="0"/>
          <w:divBdr>
            <w:top w:val="none" w:sz="0" w:space="0" w:color="auto"/>
            <w:left w:val="none" w:sz="0" w:space="0" w:color="auto"/>
            <w:bottom w:val="none" w:sz="0" w:space="0" w:color="auto"/>
            <w:right w:val="none" w:sz="0" w:space="0" w:color="auto"/>
          </w:divBdr>
        </w:div>
        <w:div w:id="5644340">
          <w:marLeft w:val="640"/>
          <w:marRight w:val="0"/>
          <w:marTop w:val="0"/>
          <w:marBottom w:val="0"/>
          <w:divBdr>
            <w:top w:val="none" w:sz="0" w:space="0" w:color="auto"/>
            <w:left w:val="none" w:sz="0" w:space="0" w:color="auto"/>
            <w:bottom w:val="none" w:sz="0" w:space="0" w:color="auto"/>
            <w:right w:val="none" w:sz="0" w:space="0" w:color="auto"/>
          </w:divBdr>
        </w:div>
        <w:div w:id="1059785408">
          <w:marLeft w:val="640"/>
          <w:marRight w:val="0"/>
          <w:marTop w:val="0"/>
          <w:marBottom w:val="0"/>
          <w:divBdr>
            <w:top w:val="none" w:sz="0" w:space="0" w:color="auto"/>
            <w:left w:val="none" w:sz="0" w:space="0" w:color="auto"/>
            <w:bottom w:val="none" w:sz="0" w:space="0" w:color="auto"/>
            <w:right w:val="none" w:sz="0" w:space="0" w:color="auto"/>
          </w:divBdr>
        </w:div>
        <w:div w:id="84113654">
          <w:marLeft w:val="640"/>
          <w:marRight w:val="0"/>
          <w:marTop w:val="0"/>
          <w:marBottom w:val="0"/>
          <w:divBdr>
            <w:top w:val="none" w:sz="0" w:space="0" w:color="auto"/>
            <w:left w:val="none" w:sz="0" w:space="0" w:color="auto"/>
            <w:bottom w:val="none" w:sz="0" w:space="0" w:color="auto"/>
            <w:right w:val="none" w:sz="0" w:space="0" w:color="auto"/>
          </w:divBdr>
        </w:div>
        <w:div w:id="211188482">
          <w:marLeft w:val="640"/>
          <w:marRight w:val="0"/>
          <w:marTop w:val="0"/>
          <w:marBottom w:val="0"/>
          <w:divBdr>
            <w:top w:val="none" w:sz="0" w:space="0" w:color="auto"/>
            <w:left w:val="none" w:sz="0" w:space="0" w:color="auto"/>
            <w:bottom w:val="none" w:sz="0" w:space="0" w:color="auto"/>
            <w:right w:val="none" w:sz="0" w:space="0" w:color="auto"/>
          </w:divBdr>
        </w:div>
        <w:div w:id="305932432">
          <w:marLeft w:val="640"/>
          <w:marRight w:val="0"/>
          <w:marTop w:val="0"/>
          <w:marBottom w:val="0"/>
          <w:divBdr>
            <w:top w:val="none" w:sz="0" w:space="0" w:color="auto"/>
            <w:left w:val="none" w:sz="0" w:space="0" w:color="auto"/>
            <w:bottom w:val="none" w:sz="0" w:space="0" w:color="auto"/>
            <w:right w:val="none" w:sz="0" w:space="0" w:color="auto"/>
          </w:divBdr>
        </w:div>
        <w:div w:id="1786268480">
          <w:marLeft w:val="640"/>
          <w:marRight w:val="0"/>
          <w:marTop w:val="0"/>
          <w:marBottom w:val="0"/>
          <w:divBdr>
            <w:top w:val="none" w:sz="0" w:space="0" w:color="auto"/>
            <w:left w:val="none" w:sz="0" w:space="0" w:color="auto"/>
            <w:bottom w:val="none" w:sz="0" w:space="0" w:color="auto"/>
            <w:right w:val="none" w:sz="0" w:space="0" w:color="auto"/>
          </w:divBdr>
        </w:div>
        <w:div w:id="1709992025">
          <w:marLeft w:val="640"/>
          <w:marRight w:val="0"/>
          <w:marTop w:val="0"/>
          <w:marBottom w:val="0"/>
          <w:divBdr>
            <w:top w:val="none" w:sz="0" w:space="0" w:color="auto"/>
            <w:left w:val="none" w:sz="0" w:space="0" w:color="auto"/>
            <w:bottom w:val="none" w:sz="0" w:space="0" w:color="auto"/>
            <w:right w:val="none" w:sz="0" w:space="0" w:color="auto"/>
          </w:divBdr>
        </w:div>
        <w:div w:id="602306063">
          <w:marLeft w:val="640"/>
          <w:marRight w:val="0"/>
          <w:marTop w:val="0"/>
          <w:marBottom w:val="0"/>
          <w:divBdr>
            <w:top w:val="none" w:sz="0" w:space="0" w:color="auto"/>
            <w:left w:val="none" w:sz="0" w:space="0" w:color="auto"/>
            <w:bottom w:val="none" w:sz="0" w:space="0" w:color="auto"/>
            <w:right w:val="none" w:sz="0" w:space="0" w:color="auto"/>
          </w:divBdr>
        </w:div>
        <w:div w:id="628168373">
          <w:marLeft w:val="640"/>
          <w:marRight w:val="0"/>
          <w:marTop w:val="0"/>
          <w:marBottom w:val="0"/>
          <w:divBdr>
            <w:top w:val="none" w:sz="0" w:space="0" w:color="auto"/>
            <w:left w:val="none" w:sz="0" w:space="0" w:color="auto"/>
            <w:bottom w:val="none" w:sz="0" w:space="0" w:color="auto"/>
            <w:right w:val="none" w:sz="0" w:space="0" w:color="auto"/>
          </w:divBdr>
        </w:div>
        <w:div w:id="571624867">
          <w:marLeft w:val="640"/>
          <w:marRight w:val="0"/>
          <w:marTop w:val="0"/>
          <w:marBottom w:val="0"/>
          <w:divBdr>
            <w:top w:val="none" w:sz="0" w:space="0" w:color="auto"/>
            <w:left w:val="none" w:sz="0" w:space="0" w:color="auto"/>
            <w:bottom w:val="none" w:sz="0" w:space="0" w:color="auto"/>
            <w:right w:val="none" w:sz="0" w:space="0" w:color="auto"/>
          </w:divBdr>
        </w:div>
        <w:div w:id="1534880487">
          <w:marLeft w:val="640"/>
          <w:marRight w:val="0"/>
          <w:marTop w:val="0"/>
          <w:marBottom w:val="0"/>
          <w:divBdr>
            <w:top w:val="none" w:sz="0" w:space="0" w:color="auto"/>
            <w:left w:val="none" w:sz="0" w:space="0" w:color="auto"/>
            <w:bottom w:val="none" w:sz="0" w:space="0" w:color="auto"/>
            <w:right w:val="none" w:sz="0" w:space="0" w:color="auto"/>
          </w:divBdr>
        </w:div>
        <w:div w:id="1651598411">
          <w:marLeft w:val="640"/>
          <w:marRight w:val="0"/>
          <w:marTop w:val="0"/>
          <w:marBottom w:val="0"/>
          <w:divBdr>
            <w:top w:val="none" w:sz="0" w:space="0" w:color="auto"/>
            <w:left w:val="none" w:sz="0" w:space="0" w:color="auto"/>
            <w:bottom w:val="none" w:sz="0" w:space="0" w:color="auto"/>
            <w:right w:val="none" w:sz="0" w:space="0" w:color="auto"/>
          </w:divBdr>
        </w:div>
        <w:div w:id="761341721">
          <w:marLeft w:val="640"/>
          <w:marRight w:val="0"/>
          <w:marTop w:val="0"/>
          <w:marBottom w:val="0"/>
          <w:divBdr>
            <w:top w:val="none" w:sz="0" w:space="0" w:color="auto"/>
            <w:left w:val="none" w:sz="0" w:space="0" w:color="auto"/>
            <w:bottom w:val="none" w:sz="0" w:space="0" w:color="auto"/>
            <w:right w:val="none" w:sz="0" w:space="0" w:color="auto"/>
          </w:divBdr>
        </w:div>
        <w:div w:id="1282036659">
          <w:marLeft w:val="640"/>
          <w:marRight w:val="0"/>
          <w:marTop w:val="0"/>
          <w:marBottom w:val="0"/>
          <w:divBdr>
            <w:top w:val="none" w:sz="0" w:space="0" w:color="auto"/>
            <w:left w:val="none" w:sz="0" w:space="0" w:color="auto"/>
            <w:bottom w:val="none" w:sz="0" w:space="0" w:color="auto"/>
            <w:right w:val="none" w:sz="0" w:space="0" w:color="auto"/>
          </w:divBdr>
        </w:div>
        <w:div w:id="1413820038">
          <w:marLeft w:val="640"/>
          <w:marRight w:val="0"/>
          <w:marTop w:val="0"/>
          <w:marBottom w:val="0"/>
          <w:divBdr>
            <w:top w:val="none" w:sz="0" w:space="0" w:color="auto"/>
            <w:left w:val="none" w:sz="0" w:space="0" w:color="auto"/>
            <w:bottom w:val="none" w:sz="0" w:space="0" w:color="auto"/>
            <w:right w:val="none" w:sz="0" w:space="0" w:color="auto"/>
          </w:divBdr>
        </w:div>
        <w:div w:id="775253327">
          <w:marLeft w:val="640"/>
          <w:marRight w:val="0"/>
          <w:marTop w:val="0"/>
          <w:marBottom w:val="0"/>
          <w:divBdr>
            <w:top w:val="none" w:sz="0" w:space="0" w:color="auto"/>
            <w:left w:val="none" w:sz="0" w:space="0" w:color="auto"/>
            <w:bottom w:val="none" w:sz="0" w:space="0" w:color="auto"/>
            <w:right w:val="none" w:sz="0" w:space="0" w:color="auto"/>
          </w:divBdr>
        </w:div>
        <w:div w:id="195389859">
          <w:marLeft w:val="640"/>
          <w:marRight w:val="0"/>
          <w:marTop w:val="0"/>
          <w:marBottom w:val="0"/>
          <w:divBdr>
            <w:top w:val="none" w:sz="0" w:space="0" w:color="auto"/>
            <w:left w:val="none" w:sz="0" w:space="0" w:color="auto"/>
            <w:bottom w:val="none" w:sz="0" w:space="0" w:color="auto"/>
            <w:right w:val="none" w:sz="0" w:space="0" w:color="auto"/>
          </w:divBdr>
        </w:div>
        <w:div w:id="1697730972">
          <w:marLeft w:val="640"/>
          <w:marRight w:val="0"/>
          <w:marTop w:val="0"/>
          <w:marBottom w:val="0"/>
          <w:divBdr>
            <w:top w:val="none" w:sz="0" w:space="0" w:color="auto"/>
            <w:left w:val="none" w:sz="0" w:space="0" w:color="auto"/>
            <w:bottom w:val="none" w:sz="0" w:space="0" w:color="auto"/>
            <w:right w:val="none" w:sz="0" w:space="0" w:color="auto"/>
          </w:divBdr>
        </w:div>
        <w:div w:id="1422990707">
          <w:marLeft w:val="640"/>
          <w:marRight w:val="0"/>
          <w:marTop w:val="0"/>
          <w:marBottom w:val="0"/>
          <w:divBdr>
            <w:top w:val="none" w:sz="0" w:space="0" w:color="auto"/>
            <w:left w:val="none" w:sz="0" w:space="0" w:color="auto"/>
            <w:bottom w:val="none" w:sz="0" w:space="0" w:color="auto"/>
            <w:right w:val="none" w:sz="0" w:space="0" w:color="auto"/>
          </w:divBdr>
        </w:div>
        <w:div w:id="175576454">
          <w:marLeft w:val="640"/>
          <w:marRight w:val="0"/>
          <w:marTop w:val="0"/>
          <w:marBottom w:val="0"/>
          <w:divBdr>
            <w:top w:val="none" w:sz="0" w:space="0" w:color="auto"/>
            <w:left w:val="none" w:sz="0" w:space="0" w:color="auto"/>
            <w:bottom w:val="none" w:sz="0" w:space="0" w:color="auto"/>
            <w:right w:val="none" w:sz="0" w:space="0" w:color="auto"/>
          </w:divBdr>
        </w:div>
        <w:div w:id="36395784">
          <w:marLeft w:val="640"/>
          <w:marRight w:val="0"/>
          <w:marTop w:val="0"/>
          <w:marBottom w:val="0"/>
          <w:divBdr>
            <w:top w:val="none" w:sz="0" w:space="0" w:color="auto"/>
            <w:left w:val="none" w:sz="0" w:space="0" w:color="auto"/>
            <w:bottom w:val="none" w:sz="0" w:space="0" w:color="auto"/>
            <w:right w:val="none" w:sz="0" w:space="0" w:color="auto"/>
          </w:divBdr>
        </w:div>
        <w:div w:id="849098769">
          <w:marLeft w:val="640"/>
          <w:marRight w:val="0"/>
          <w:marTop w:val="0"/>
          <w:marBottom w:val="0"/>
          <w:divBdr>
            <w:top w:val="none" w:sz="0" w:space="0" w:color="auto"/>
            <w:left w:val="none" w:sz="0" w:space="0" w:color="auto"/>
            <w:bottom w:val="none" w:sz="0" w:space="0" w:color="auto"/>
            <w:right w:val="none" w:sz="0" w:space="0" w:color="auto"/>
          </w:divBdr>
        </w:div>
        <w:div w:id="76682313">
          <w:marLeft w:val="640"/>
          <w:marRight w:val="0"/>
          <w:marTop w:val="0"/>
          <w:marBottom w:val="0"/>
          <w:divBdr>
            <w:top w:val="none" w:sz="0" w:space="0" w:color="auto"/>
            <w:left w:val="none" w:sz="0" w:space="0" w:color="auto"/>
            <w:bottom w:val="none" w:sz="0" w:space="0" w:color="auto"/>
            <w:right w:val="none" w:sz="0" w:space="0" w:color="auto"/>
          </w:divBdr>
        </w:div>
        <w:div w:id="2021271157">
          <w:marLeft w:val="640"/>
          <w:marRight w:val="0"/>
          <w:marTop w:val="0"/>
          <w:marBottom w:val="0"/>
          <w:divBdr>
            <w:top w:val="none" w:sz="0" w:space="0" w:color="auto"/>
            <w:left w:val="none" w:sz="0" w:space="0" w:color="auto"/>
            <w:bottom w:val="none" w:sz="0" w:space="0" w:color="auto"/>
            <w:right w:val="none" w:sz="0" w:space="0" w:color="auto"/>
          </w:divBdr>
        </w:div>
        <w:div w:id="1403483369">
          <w:marLeft w:val="640"/>
          <w:marRight w:val="0"/>
          <w:marTop w:val="0"/>
          <w:marBottom w:val="0"/>
          <w:divBdr>
            <w:top w:val="none" w:sz="0" w:space="0" w:color="auto"/>
            <w:left w:val="none" w:sz="0" w:space="0" w:color="auto"/>
            <w:bottom w:val="none" w:sz="0" w:space="0" w:color="auto"/>
            <w:right w:val="none" w:sz="0" w:space="0" w:color="auto"/>
          </w:divBdr>
        </w:div>
        <w:div w:id="1012100202">
          <w:marLeft w:val="640"/>
          <w:marRight w:val="0"/>
          <w:marTop w:val="0"/>
          <w:marBottom w:val="0"/>
          <w:divBdr>
            <w:top w:val="none" w:sz="0" w:space="0" w:color="auto"/>
            <w:left w:val="none" w:sz="0" w:space="0" w:color="auto"/>
            <w:bottom w:val="none" w:sz="0" w:space="0" w:color="auto"/>
            <w:right w:val="none" w:sz="0" w:space="0" w:color="auto"/>
          </w:divBdr>
        </w:div>
        <w:div w:id="1684437165">
          <w:marLeft w:val="640"/>
          <w:marRight w:val="0"/>
          <w:marTop w:val="0"/>
          <w:marBottom w:val="0"/>
          <w:divBdr>
            <w:top w:val="none" w:sz="0" w:space="0" w:color="auto"/>
            <w:left w:val="none" w:sz="0" w:space="0" w:color="auto"/>
            <w:bottom w:val="none" w:sz="0" w:space="0" w:color="auto"/>
            <w:right w:val="none" w:sz="0" w:space="0" w:color="auto"/>
          </w:divBdr>
        </w:div>
        <w:div w:id="1729912973">
          <w:marLeft w:val="640"/>
          <w:marRight w:val="0"/>
          <w:marTop w:val="0"/>
          <w:marBottom w:val="0"/>
          <w:divBdr>
            <w:top w:val="none" w:sz="0" w:space="0" w:color="auto"/>
            <w:left w:val="none" w:sz="0" w:space="0" w:color="auto"/>
            <w:bottom w:val="none" w:sz="0" w:space="0" w:color="auto"/>
            <w:right w:val="none" w:sz="0" w:space="0" w:color="auto"/>
          </w:divBdr>
        </w:div>
        <w:div w:id="908810019">
          <w:marLeft w:val="640"/>
          <w:marRight w:val="0"/>
          <w:marTop w:val="0"/>
          <w:marBottom w:val="0"/>
          <w:divBdr>
            <w:top w:val="none" w:sz="0" w:space="0" w:color="auto"/>
            <w:left w:val="none" w:sz="0" w:space="0" w:color="auto"/>
            <w:bottom w:val="none" w:sz="0" w:space="0" w:color="auto"/>
            <w:right w:val="none" w:sz="0" w:space="0" w:color="auto"/>
          </w:divBdr>
        </w:div>
        <w:div w:id="1871721196">
          <w:marLeft w:val="640"/>
          <w:marRight w:val="0"/>
          <w:marTop w:val="0"/>
          <w:marBottom w:val="0"/>
          <w:divBdr>
            <w:top w:val="none" w:sz="0" w:space="0" w:color="auto"/>
            <w:left w:val="none" w:sz="0" w:space="0" w:color="auto"/>
            <w:bottom w:val="none" w:sz="0" w:space="0" w:color="auto"/>
            <w:right w:val="none" w:sz="0" w:space="0" w:color="auto"/>
          </w:divBdr>
        </w:div>
        <w:div w:id="785276625">
          <w:marLeft w:val="640"/>
          <w:marRight w:val="0"/>
          <w:marTop w:val="0"/>
          <w:marBottom w:val="0"/>
          <w:divBdr>
            <w:top w:val="none" w:sz="0" w:space="0" w:color="auto"/>
            <w:left w:val="none" w:sz="0" w:space="0" w:color="auto"/>
            <w:bottom w:val="none" w:sz="0" w:space="0" w:color="auto"/>
            <w:right w:val="none" w:sz="0" w:space="0" w:color="auto"/>
          </w:divBdr>
        </w:div>
        <w:div w:id="2087998205">
          <w:marLeft w:val="640"/>
          <w:marRight w:val="0"/>
          <w:marTop w:val="0"/>
          <w:marBottom w:val="0"/>
          <w:divBdr>
            <w:top w:val="none" w:sz="0" w:space="0" w:color="auto"/>
            <w:left w:val="none" w:sz="0" w:space="0" w:color="auto"/>
            <w:bottom w:val="none" w:sz="0" w:space="0" w:color="auto"/>
            <w:right w:val="none" w:sz="0" w:space="0" w:color="auto"/>
          </w:divBdr>
        </w:div>
        <w:div w:id="1896309938">
          <w:marLeft w:val="640"/>
          <w:marRight w:val="0"/>
          <w:marTop w:val="0"/>
          <w:marBottom w:val="0"/>
          <w:divBdr>
            <w:top w:val="none" w:sz="0" w:space="0" w:color="auto"/>
            <w:left w:val="none" w:sz="0" w:space="0" w:color="auto"/>
            <w:bottom w:val="none" w:sz="0" w:space="0" w:color="auto"/>
            <w:right w:val="none" w:sz="0" w:space="0" w:color="auto"/>
          </w:divBdr>
        </w:div>
        <w:div w:id="1389306946">
          <w:marLeft w:val="640"/>
          <w:marRight w:val="0"/>
          <w:marTop w:val="0"/>
          <w:marBottom w:val="0"/>
          <w:divBdr>
            <w:top w:val="none" w:sz="0" w:space="0" w:color="auto"/>
            <w:left w:val="none" w:sz="0" w:space="0" w:color="auto"/>
            <w:bottom w:val="none" w:sz="0" w:space="0" w:color="auto"/>
            <w:right w:val="none" w:sz="0" w:space="0" w:color="auto"/>
          </w:divBdr>
        </w:div>
        <w:div w:id="488441799">
          <w:marLeft w:val="640"/>
          <w:marRight w:val="0"/>
          <w:marTop w:val="0"/>
          <w:marBottom w:val="0"/>
          <w:divBdr>
            <w:top w:val="none" w:sz="0" w:space="0" w:color="auto"/>
            <w:left w:val="none" w:sz="0" w:space="0" w:color="auto"/>
            <w:bottom w:val="none" w:sz="0" w:space="0" w:color="auto"/>
            <w:right w:val="none" w:sz="0" w:space="0" w:color="auto"/>
          </w:divBdr>
        </w:div>
        <w:div w:id="1615164389">
          <w:marLeft w:val="640"/>
          <w:marRight w:val="0"/>
          <w:marTop w:val="0"/>
          <w:marBottom w:val="0"/>
          <w:divBdr>
            <w:top w:val="none" w:sz="0" w:space="0" w:color="auto"/>
            <w:left w:val="none" w:sz="0" w:space="0" w:color="auto"/>
            <w:bottom w:val="none" w:sz="0" w:space="0" w:color="auto"/>
            <w:right w:val="none" w:sz="0" w:space="0" w:color="auto"/>
          </w:divBdr>
        </w:div>
        <w:div w:id="2011562824">
          <w:marLeft w:val="640"/>
          <w:marRight w:val="0"/>
          <w:marTop w:val="0"/>
          <w:marBottom w:val="0"/>
          <w:divBdr>
            <w:top w:val="none" w:sz="0" w:space="0" w:color="auto"/>
            <w:left w:val="none" w:sz="0" w:space="0" w:color="auto"/>
            <w:bottom w:val="none" w:sz="0" w:space="0" w:color="auto"/>
            <w:right w:val="none" w:sz="0" w:space="0" w:color="auto"/>
          </w:divBdr>
        </w:div>
        <w:div w:id="1107042964">
          <w:marLeft w:val="640"/>
          <w:marRight w:val="0"/>
          <w:marTop w:val="0"/>
          <w:marBottom w:val="0"/>
          <w:divBdr>
            <w:top w:val="none" w:sz="0" w:space="0" w:color="auto"/>
            <w:left w:val="none" w:sz="0" w:space="0" w:color="auto"/>
            <w:bottom w:val="none" w:sz="0" w:space="0" w:color="auto"/>
            <w:right w:val="none" w:sz="0" w:space="0" w:color="auto"/>
          </w:divBdr>
        </w:div>
        <w:div w:id="824049864">
          <w:marLeft w:val="640"/>
          <w:marRight w:val="0"/>
          <w:marTop w:val="0"/>
          <w:marBottom w:val="0"/>
          <w:divBdr>
            <w:top w:val="none" w:sz="0" w:space="0" w:color="auto"/>
            <w:left w:val="none" w:sz="0" w:space="0" w:color="auto"/>
            <w:bottom w:val="none" w:sz="0" w:space="0" w:color="auto"/>
            <w:right w:val="none" w:sz="0" w:space="0" w:color="auto"/>
          </w:divBdr>
        </w:div>
        <w:div w:id="363142148">
          <w:marLeft w:val="640"/>
          <w:marRight w:val="0"/>
          <w:marTop w:val="0"/>
          <w:marBottom w:val="0"/>
          <w:divBdr>
            <w:top w:val="none" w:sz="0" w:space="0" w:color="auto"/>
            <w:left w:val="none" w:sz="0" w:space="0" w:color="auto"/>
            <w:bottom w:val="none" w:sz="0" w:space="0" w:color="auto"/>
            <w:right w:val="none" w:sz="0" w:space="0" w:color="auto"/>
          </w:divBdr>
        </w:div>
        <w:div w:id="761757377">
          <w:marLeft w:val="640"/>
          <w:marRight w:val="0"/>
          <w:marTop w:val="0"/>
          <w:marBottom w:val="0"/>
          <w:divBdr>
            <w:top w:val="none" w:sz="0" w:space="0" w:color="auto"/>
            <w:left w:val="none" w:sz="0" w:space="0" w:color="auto"/>
            <w:bottom w:val="none" w:sz="0" w:space="0" w:color="auto"/>
            <w:right w:val="none" w:sz="0" w:space="0" w:color="auto"/>
          </w:divBdr>
        </w:div>
        <w:div w:id="275215682">
          <w:marLeft w:val="640"/>
          <w:marRight w:val="0"/>
          <w:marTop w:val="0"/>
          <w:marBottom w:val="0"/>
          <w:divBdr>
            <w:top w:val="none" w:sz="0" w:space="0" w:color="auto"/>
            <w:left w:val="none" w:sz="0" w:space="0" w:color="auto"/>
            <w:bottom w:val="none" w:sz="0" w:space="0" w:color="auto"/>
            <w:right w:val="none" w:sz="0" w:space="0" w:color="auto"/>
          </w:divBdr>
        </w:div>
        <w:div w:id="102069060">
          <w:marLeft w:val="640"/>
          <w:marRight w:val="0"/>
          <w:marTop w:val="0"/>
          <w:marBottom w:val="0"/>
          <w:divBdr>
            <w:top w:val="none" w:sz="0" w:space="0" w:color="auto"/>
            <w:left w:val="none" w:sz="0" w:space="0" w:color="auto"/>
            <w:bottom w:val="none" w:sz="0" w:space="0" w:color="auto"/>
            <w:right w:val="none" w:sz="0" w:space="0" w:color="auto"/>
          </w:divBdr>
        </w:div>
        <w:div w:id="1472558395">
          <w:marLeft w:val="640"/>
          <w:marRight w:val="0"/>
          <w:marTop w:val="0"/>
          <w:marBottom w:val="0"/>
          <w:divBdr>
            <w:top w:val="none" w:sz="0" w:space="0" w:color="auto"/>
            <w:left w:val="none" w:sz="0" w:space="0" w:color="auto"/>
            <w:bottom w:val="none" w:sz="0" w:space="0" w:color="auto"/>
            <w:right w:val="none" w:sz="0" w:space="0" w:color="auto"/>
          </w:divBdr>
        </w:div>
        <w:div w:id="783186460">
          <w:marLeft w:val="640"/>
          <w:marRight w:val="0"/>
          <w:marTop w:val="0"/>
          <w:marBottom w:val="0"/>
          <w:divBdr>
            <w:top w:val="none" w:sz="0" w:space="0" w:color="auto"/>
            <w:left w:val="none" w:sz="0" w:space="0" w:color="auto"/>
            <w:bottom w:val="none" w:sz="0" w:space="0" w:color="auto"/>
            <w:right w:val="none" w:sz="0" w:space="0" w:color="auto"/>
          </w:divBdr>
        </w:div>
        <w:div w:id="1406799159">
          <w:marLeft w:val="640"/>
          <w:marRight w:val="0"/>
          <w:marTop w:val="0"/>
          <w:marBottom w:val="0"/>
          <w:divBdr>
            <w:top w:val="none" w:sz="0" w:space="0" w:color="auto"/>
            <w:left w:val="none" w:sz="0" w:space="0" w:color="auto"/>
            <w:bottom w:val="none" w:sz="0" w:space="0" w:color="auto"/>
            <w:right w:val="none" w:sz="0" w:space="0" w:color="auto"/>
          </w:divBdr>
        </w:div>
        <w:div w:id="767313036">
          <w:marLeft w:val="640"/>
          <w:marRight w:val="0"/>
          <w:marTop w:val="0"/>
          <w:marBottom w:val="0"/>
          <w:divBdr>
            <w:top w:val="none" w:sz="0" w:space="0" w:color="auto"/>
            <w:left w:val="none" w:sz="0" w:space="0" w:color="auto"/>
            <w:bottom w:val="none" w:sz="0" w:space="0" w:color="auto"/>
            <w:right w:val="none" w:sz="0" w:space="0" w:color="auto"/>
          </w:divBdr>
        </w:div>
        <w:div w:id="508176697">
          <w:marLeft w:val="640"/>
          <w:marRight w:val="0"/>
          <w:marTop w:val="0"/>
          <w:marBottom w:val="0"/>
          <w:divBdr>
            <w:top w:val="none" w:sz="0" w:space="0" w:color="auto"/>
            <w:left w:val="none" w:sz="0" w:space="0" w:color="auto"/>
            <w:bottom w:val="none" w:sz="0" w:space="0" w:color="auto"/>
            <w:right w:val="none" w:sz="0" w:space="0" w:color="auto"/>
          </w:divBdr>
        </w:div>
        <w:div w:id="952594760">
          <w:marLeft w:val="640"/>
          <w:marRight w:val="0"/>
          <w:marTop w:val="0"/>
          <w:marBottom w:val="0"/>
          <w:divBdr>
            <w:top w:val="none" w:sz="0" w:space="0" w:color="auto"/>
            <w:left w:val="none" w:sz="0" w:space="0" w:color="auto"/>
            <w:bottom w:val="none" w:sz="0" w:space="0" w:color="auto"/>
            <w:right w:val="none" w:sz="0" w:space="0" w:color="auto"/>
          </w:divBdr>
        </w:div>
        <w:div w:id="1133451227">
          <w:marLeft w:val="640"/>
          <w:marRight w:val="0"/>
          <w:marTop w:val="0"/>
          <w:marBottom w:val="0"/>
          <w:divBdr>
            <w:top w:val="none" w:sz="0" w:space="0" w:color="auto"/>
            <w:left w:val="none" w:sz="0" w:space="0" w:color="auto"/>
            <w:bottom w:val="none" w:sz="0" w:space="0" w:color="auto"/>
            <w:right w:val="none" w:sz="0" w:space="0" w:color="auto"/>
          </w:divBdr>
        </w:div>
        <w:div w:id="991058612">
          <w:marLeft w:val="640"/>
          <w:marRight w:val="0"/>
          <w:marTop w:val="0"/>
          <w:marBottom w:val="0"/>
          <w:divBdr>
            <w:top w:val="none" w:sz="0" w:space="0" w:color="auto"/>
            <w:left w:val="none" w:sz="0" w:space="0" w:color="auto"/>
            <w:bottom w:val="none" w:sz="0" w:space="0" w:color="auto"/>
            <w:right w:val="none" w:sz="0" w:space="0" w:color="auto"/>
          </w:divBdr>
        </w:div>
        <w:div w:id="1081832837">
          <w:marLeft w:val="640"/>
          <w:marRight w:val="0"/>
          <w:marTop w:val="0"/>
          <w:marBottom w:val="0"/>
          <w:divBdr>
            <w:top w:val="none" w:sz="0" w:space="0" w:color="auto"/>
            <w:left w:val="none" w:sz="0" w:space="0" w:color="auto"/>
            <w:bottom w:val="none" w:sz="0" w:space="0" w:color="auto"/>
            <w:right w:val="none" w:sz="0" w:space="0" w:color="auto"/>
          </w:divBdr>
        </w:div>
        <w:div w:id="1361932416">
          <w:marLeft w:val="640"/>
          <w:marRight w:val="0"/>
          <w:marTop w:val="0"/>
          <w:marBottom w:val="0"/>
          <w:divBdr>
            <w:top w:val="none" w:sz="0" w:space="0" w:color="auto"/>
            <w:left w:val="none" w:sz="0" w:space="0" w:color="auto"/>
            <w:bottom w:val="none" w:sz="0" w:space="0" w:color="auto"/>
            <w:right w:val="none" w:sz="0" w:space="0" w:color="auto"/>
          </w:divBdr>
        </w:div>
        <w:div w:id="1473988267">
          <w:marLeft w:val="640"/>
          <w:marRight w:val="0"/>
          <w:marTop w:val="0"/>
          <w:marBottom w:val="0"/>
          <w:divBdr>
            <w:top w:val="none" w:sz="0" w:space="0" w:color="auto"/>
            <w:left w:val="none" w:sz="0" w:space="0" w:color="auto"/>
            <w:bottom w:val="none" w:sz="0" w:space="0" w:color="auto"/>
            <w:right w:val="none" w:sz="0" w:space="0" w:color="auto"/>
          </w:divBdr>
        </w:div>
        <w:div w:id="1906798774">
          <w:marLeft w:val="640"/>
          <w:marRight w:val="0"/>
          <w:marTop w:val="0"/>
          <w:marBottom w:val="0"/>
          <w:divBdr>
            <w:top w:val="none" w:sz="0" w:space="0" w:color="auto"/>
            <w:left w:val="none" w:sz="0" w:space="0" w:color="auto"/>
            <w:bottom w:val="none" w:sz="0" w:space="0" w:color="auto"/>
            <w:right w:val="none" w:sz="0" w:space="0" w:color="auto"/>
          </w:divBdr>
        </w:div>
        <w:div w:id="2116705868">
          <w:marLeft w:val="640"/>
          <w:marRight w:val="0"/>
          <w:marTop w:val="0"/>
          <w:marBottom w:val="0"/>
          <w:divBdr>
            <w:top w:val="none" w:sz="0" w:space="0" w:color="auto"/>
            <w:left w:val="none" w:sz="0" w:space="0" w:color="auto"/>
            <w:bottom w:val="none" w:sz="0" w:space="0" w:color="auto"/>
            <w:right w:val="none" w:sz="0" w:space="0" w:color="auto"/>
          </w:divBdr>
        </w:div>
        <w:div w:id="36973405">
          <w:marLeft w:val="640"/>
          <w:marRight w:val="0"/>
          <w:marTop w:val="0"/>
          <w:marBottom w:val="0"/>
          <w:divBdr>
            <w:top w:val="none" w:sz="0" w:space="0" w:color="auto"/>
            <w:left w:val="none" w:sz="0" w:space="0" w:color="auto"/>
            <w:bottom w:val="none" w:sz="0" w:space="0" w:color="auto"/>
            <w:right w:val="none" w:sz="0" w:space="0" w:color="auto"/>
          </w:divBdr>
        </w:div>
        <w:div w:id="2095977621">
          <w:marLeft w:val="640"/>
          <w:marRight w:val="0"/>
          <w:marTop w:val="0"/>
          <w:marBottom w:val="0"/>
          <w:divBdr>
            <w:top w:val="none" w:sz="0" w:space="0" w:color="auto"/>
            <w:left w:val="none" w:sz="0" w:space="0" w:color="auto"/>
            <w:bottom w:val="none" w:sz="0" w:space="0" w:color="auto"/>
            <w:right w:val="none" w:sz="0" w:space="0" w:color="auto"/>
          </w:divBdr>
        </w:div>
        <w:div w:id="1253079012">
          <w:marLeft w:val="640"/>
          <w:marRight w:val="0"/>
          <w:marTop w:val="0"/>
          <w:marBottom w:val="0"/>
          <w:divBdr>
            <w:top w:val="none" w:sz="0" w:space="0" w:color="auto"/>
            <w:left w:val="none" w:sz="0" w:space="0" w:color="auto"/>
            <w:bottom w:val="none" w:sz="0" w:space="0" w:color="auto"/>
            <w:right w:val="none" w:sz="0" w:space="0" w:color="auto"/>
          </w:divBdr>
        </w:div>
        <w:div w:id="1374842978">
          <w:marLeft w:val="640"/>
          <w:marRight w:val="0"/>
          <w:marTop w:val="0"/>
          <w:marBottom w:val="0"/>
          <w:divBdr>
            <w:top w:val="none" w:sz="0" w:space="0" w:color="auto"/>
            <w:left w:val="none" w:sz="0" w:space="0" w:color="auto"/>
            <w:bottom w:val="none" w:sz="0" w:space="0" w:color="auto"/>
            <w:right w:val="none" w:sz="0" w:space="0" w:color="auto"/>
          </w:divBdr>
        </w:div>
      </w:divsChild>
    </w:div>
    <w:div w:id="1816530731">
      <w:bodyDiv w:val="1"/>
      <w:marLeft w:val="0"/>
      <w:marRight w:val="0"/>
      <w:marTop w:val="0"/>
      <w:marBottom w:val="0"/>
      <w:divBdr>
        <w:top w:val="none" w:sz="0" w:space="0" w:color="auto"/>
        <w:left w:val="none" w:sz="0" w:space="0" w:color="auto"/>
        <w:bottom w:val="none" w:sz="0" w:space="0" w:color="auto"/>
        <w:right w:val="none" w:sz="0" w:space="0" w:color="auto"/>
      </w:divBdr>
      <w:divsChild>
        <w:div w:id="940142460">
          <w:marLeft w:val="480"/>
          <w:marRight w:val="0"/>
          <w:marTop w:val="0"/>
          <w:marBottom w:val="0"/>
          <w:divBdr>
            <w:top w:val="none" w:sz="0" w:space="0" w:color="auto"/>
            <w:left w:val="none" w:sz="0" w:space="0" w:color="auto"/>
            <w:bottom w:val="none" w:sz="0" w:space="0" w:color="auto"/>
            <w:right w:val="none" w:sz="0" w:space="0" w:color="auto"/>
          </w:divBdr>
        </w:div>
        <w:div w:id="1404139840">
          <w:marLeft w:val="480"/>
          <w:marRight w:val="0"/>
          <w:marTop w:val="0"/>
          <w:marBottom w:val="0"/>
          <w:divBdr>
            <w:top w:val="none" w:sz="0" w:space="0" w:color="auto"/>
            <w:left w:val="none" w:sz="0" w:space="0" w:color="auto"/>
            <w:bottom w:val="none" w:sz="0" w:space="0" w:color="auto"/>
            <w:right w:val="none" w:sz="0" w:space="0" w:color="auto"/>
          </w:divBdr>
        </w:div>
        <w:div w:id="1304506689">
          <w:marLeft w:val="480"/>
          <w:marRight w:val="0"/>
          <w:marTop w:val="0"/>
          <w:marBottom w:val="0"/>
          <w:divBdr>
            <w:top w:val="none" w:sz="0" w:space="0" w:color="auto"/>
            <w:left w:val="none" w:sz="0" w:space="0" w:color="auto"/>
            <w:bottom w:val="none" w:sz="0" w:space="0" w:color="auto"/>
            <w:right w:val="none" w:sz="0" w:space="0" w:color="auto"/>
          </w:divBdr>
        </w:div>
        <w:div w:id="1720207362">
          <w:marLeft w:val="480"/>
          <w:marRight w:val="0"/>
          <w:marTop w:val="0"/>
          <w:marBottom w:val="0"/>
          <w:divBdr>
            <w:top w:val="none" w:sz="0" w:space="0" w:color="auto"/>
            <w:left w:val="none" w:sz="0" w:space="0" w:color="auto"/>
            <w:bottom w:val="none" w:sz="0" w:space="0" w:color="auto"/>
            <w:right w:val="none" w:sz="0" w:space="0" w:color="auto"/>
          </w:divBdr>
        </w:div>
        <w:div w:id="267470960">
          <w:marLeft w:val="480"/>
          <w:marRight w:val="0"/>
          <w:marTop w:val="0"/>
          <w:marBottom w:val="0"/>
          <w:divBdr>
            <w:top w:val="none" w:sz="0" w:space="0" w:color="auto"/>
            <w:left w:val="none" w:sz="0" w:space="0" w:color="auto"/>
            <w:bottom w:val="none" w:sz="0" w:space="0" w:color="auto"/>
            <w:right w:val="none" w:sz="0" w:space="0" w:color="auto"/>
          </w:divBdr>
        </w:div>
        <w:div w:id="875388822">
          <w:marLeft w:val="480"/>
          <w:marRight w:val="0"/>
          <w:marTop w:val="0"/>
          <w:marBottom w:val="0"/>
          <w:divBdr>
            <w:top w:val="none" w:sz="0" w:space="0" w:color="auto"/>
            <w:left w:val="none" w:sz="0" w:space="0" w:color="auto"/>
            <w:bottom w:val="none" w:sz="0" w:space="0" w:color="auto"/>
            <w:right w:val="none" w:sz="0" w:space="0" w:color="auto"/>
          </w:divBdr>
        </w:div>
        <w:div w:id="1788160948">
          <w:marLeft w:val="480"/>
          <w:marRight w:val="0"/>
          <w:marTop w:val="0"/>
          <w:marBottom w:val="0"/>
          <w:divBdr>
            <w:top w:val="none" w:sz="0" w:space="0" w:color="auto"/>
            <w:left w:val="none" w:sz="0" w:space="0" w:color="auto"/>
            <w:bottom w:val="none" w:sz="0" w:space="0" w:color="auto"/>
            <w:right w:val="none" w:sz="0" w:space="0" w:color="auto"/>
          </w:divBdr>
        </w:div>
        <w:div w:id="319769355">
          <w:marLeft w:val="480"/>
          <w:marRight w:val="0"/>
          <w:marTop w:val="0"/>
          <w:marBottom w:val="0"/>
          <w:divBdr>
            <w:top w:val="none" w:sz="0" w:space="0" w:color="auto"/>
            <w:left w:val="none" w:sz="0" w:space="0" w:color="auto"/>
            <w:bottom w:val="none" w:sz="0" w:space="0" w:color="auto"/>
            <w:right w:val="none" w:sz="0" w:space="0" w:color="auto"/>
          </w:divBdr>
        </w:div>
        <w:div w:id="1138038073">
          <w:marLeft w:val="480"/>
          <w:marRight w:val="0"/>
          <w:marTop w:val="0"/>
          <w:marBottom w:val="0"/>
          <w:divBdr>
            <w:top w:val="none" w:sz="0" w:space="0" w:color="auto"/>
            <w:left w:val="none" w:sz="0" w:space="0" w:color="auto"/>
            <w:bottom w:val="none" w:sz="0" w:space="0" w:color="auto"/>
            <w:right w:val="none" w:sz="0" w:space="0" w:color="auto"/>
          </w:divBdr>
        </w:div>
        <w:div w:id="1604261614">
          <w:marLeft w:val="480"/>
          <w:marRight w:val="0"/>
          <w:marTop w:val="0"/>
          <w:marBottom w:val="0"/>
          <w:divBdr>
            <w:top w:val="none" w:sz="0" w:space="0" w:color="auto"/>
            <w:left w:val="none" w:sz="0" w:space="0" w:color="auto"/>
            <w:bottom w:val="none" w:sz="0" w:space="0" w:color="auto"/>
            <w:right w:val="none" w:sz="0" w:space="0" w:color="auto"/>
          </w:divBdr>
        </w:div>
        <w:div w:id="411120529">
          <w:marLeft w:val="480"/>
          <w:marRight w:val="0"/>
          <w:marTop w:val="0"/>
          <w:marBottom w:val="0"/>
          <w:divBdr>
            <w:top w:val="none" w:sz="0" w:space="0" w:color="auto"/>
            <w:left w:val="none" w:sz="0" w:space="0" w:color="auto"/>
            <w:bottom w:val="none" w:sz="0" w:space="0" w:color="auto"/>
            <w:right w:val="none" w:sz="0" w:space="0" w:color="auto"/>
          </w:divBdr>
        </w:div>
        <w:div w:id="560019060">
          <w:marLeft w:val="480"/>
          <w:marRight w:val="0"/>
          <w:marTop w:val="0"/>
          <w:marBottom w:val="0"/>
          <w:divBdr>
            <w:top w:val="none" w:sz="0" w:space="0" w:color="auto"/>
            <w:left w:val="none" w:sz="0" w:space="0" w:color="auto"/>
            <w:bottom w:val="none" w:sz="0" w:space="0" w:color="auto"/>
            <w:right w:val="none" w:sz="0" w:space="0" w:color="auto"/>
          </w:divBdr>
        </w:div>
        <w:div w:id="1423910322">
          <w:marLeft w:val="480"/>
          <w:marRight w:val="0"/>
          <w:marTop w:val="0"/>
          <w:marBottom w:val="0"/>
          <w:divBdr>
            <w:top w:val="none" w:sz="0" w:space="0" w:color="auto"/>
            <w:left w:val="none" w:sz="0" w:space="0" w:color="auto"/>
            <w:bottom w:val="none" w:sz="0" w:space="0" w:color="auto"/>
            <w:right w:val="none" w:sz="0" w:space="0" w:color="auto"/>
          </w:divBdr>
        </w:div>
        <w:div w:id="1016611839">
          <w:marLeft w:val="480"/>
          <w:marRight w:val="0"/>
          <w:marTop w:val="0"/>
          <w:marBottom w:val="0"/>
          <w:divBdr>
            <w:top w:val="none" w:sz="0" w:space="0" w:color="auto"/>
            <w:left w:val="none" w:sz="0" w:space="0" w:color="auto"/>
            <w:bottom w:val="none" w:sz="0" w:space="0" w:color="auto"/>
            <w:right w:val="none" w:sz="0" w:space="0" w:color="auto"/>
          </w:divBdr>
        </w:div>
        <w:div w:id="487870035">
          <w:marLeft w:val="480"/>
          <w:marRight w:val="0"/>
          <w:marTop w:val="0"/>
          <w:marBottom w:val="0"/>
          <w:divBdr>
            <w:top w:val="none" w:sz="0" w:space="0" w:color="auto"/>
            <w:left w:val="none" w:sz="0" w:space="0" w:color="auto"/>
            <w:bottom w:val="none" w:sz="0" w:space="0" w:color="auto"/>
            <w:right w:val="none" w:sz="0" w:space="0" w:color="auto"/>
          </w:divBdr>
        </w:div>
        <w:div w:id="2079671794">
          <w:marLeft w:val="480"/>
          <w:marRight w:val="0"/>
          <w:marTop w:val="0"/>
          <w:marBottom w:val="0"/>
          <w:divBdr>
            <w:top w:val="none" w:sz="0" w:space="0" w:color="auto"/>
            <w:left w:val="none" w:sz="0" w:space="0" w:color="auto"/>
            <w:bottom w:val="none" w:sz="0" w:space="0" w:color="auto"/>
            <w:right w:val="none" w:sz="0" w:space="0" w:color="auto"/>
          </w:divBdr>
        </w:div>
        <w:div w:id="1300300680">
          <w:marLeft w:val="480"/>
          <w:marRight w:val="0"/>
          <w:marTop w:val="0"/>
          <w:marBottom w:val="0"/>
          <w:divBdr>
            <w:top w:val="none" w:sz="0" w:space="0" w:color="auto"/>
            <w:left w:val="none" w:sz="0" w:space="0" w:color="auto"/>
            <w:bottom w:val="none" w:sz="0" w:space="0" w:color="auto"/>
            <w:right w:val="none" w:sz="0" w:space="0" w:color="auto"/>
          </w:divBdr>
        </w:div>
      </w:divsChild>
    </w:div>
    <w:div w:id="1816950630">
      <w:bodyDiv w:val="1"/>
      <w:marLeft w:val="0"/>
      <w:marRight w:val="0"/>
      <w:marTop w:val="0"/>
      <w:marBottom w:val="0"/>
      <w:divBdr>
        <w:top w:val="none" w:sz="0" w:space="0" w:color="auto"/>
        <w:left w:val="none" w:sz="0" w:space="0" w:color="auto"/>
        <w:bottom w:val="none" w:sz="0" w:space="0" w:color="auto"/>
        <w:right w:val="none" w:sz="0" w:space="0" w:color="auto"/>
      </w:divBdr>
    </w:div>
    <w:div w:id="1816952112">
      <w:bodyDiv w:val="1"/>
      <w:marLeft w:val="0"/>
      <w:marRight w:val="0"/>
      <w:marTop w:val="0"/>
      <w:marBottom w:val="0"/>
      <w:divBdr>
        <w:top w:val="none" w:sz="0" w:space="0" w:color="auto"/>
        <w:left w:val="none" w:sz="0" w:space="0" w:color="auto"/>
        <w:bottom w:val="none" w:sz="0" w:space="0" w:color="auto"/>
        <w:right w:val="none" w:sz="0" w:space="0" w:color="auto"/>
      </w:divBdr>
    </w:div>
    <w:div w:id="1821270296">
      <w:bodyDiv w:val="1"/>
      <w:marLeft w:val="0"/>
      <w:marRight w:val="0"/>
      <w:marTop w:val="0"/>
      <w:marBottom w:val="0"/>
      <w:divBdr>
        <w:top w:val="none" w:sz="0" w:space="0" w:color="auto"/>
        <w:left w:val="none" w:sz="0" w:space="0" w:color="auto"/>
        <w:bottom w:val="none" w:sz="0" w:space="0" w:color="auto"/>
        <w:right w:val="none" w:sz="0" w:space="0" w:color="auto"/>
      </w:divBdr>
    </w:div>
    <w:div w:id="1821917647">
      <w:bodyDiv w:val="1"/>
      <w:marLeft w:val="0"/>
      <w:marRight w:val="0"/>
      <w:marTop w:val="0"/>
      <w:marBottom w:val="0"/>
      <w:divBdr>
        <w:top w:val="none" w:sz="0" w:space="0" w:color="auto"/>
        <w:left w:val="none" w:sz="0" w:space="0" w:color="auto"/>
        <w:bottom w:val="none" w:sz="0" w:space="0" w:color="auto"/>
        <w:right w:val="none" w:sz="0" w:space="0" w:color="auto"/>
      </w:divBdr>
      <w:divsChild>
        <w:div w:id="658965391">
          <w:marLeft w:val="480"/>
          <w:marRight w:val="0"/>
          <w:marTop w:val="0"/>
          <w:marBottom w:val="0"/>
          <w:divBdr>
            <w:top w:val="none" w:sz="0" w:space="0" w:color="auto"/>
            <w:left w:val="none" w:sz="0" w:space="0" w:color="auto"/>
            <w:bottom w:val="none" w:sz="0" w:space="0" w:color="auto"/>
            <w:right w:val="none" w:sz="0" w:space="0" w:color="auto"/>
          </w:divBdr>
        </w:div>
        <w:div w:id="1482966507">
          <w:marLeft w:val="480"/>
          <w:marRight w:val="0"/>
          <w:marTop w:val="0"/>
          <w:marBottom w:val="0"/>
          <w:divBdr>
            <w:top w:val="none" w:sz="0" w:space="0" w:color="auto"/>
            <w:left w:val="none" w:sz="0" w:space="0" w:color="auto"/>
            <w:bottom w:val="none" w:sz="0" w:space="0" w:color="auto"/>
            <w:right w:val="none" w:sz="0" w:space="0" w:color="auto"/>
          </w:divBdr>
        </w:div>
        <w:div w:id="657852234">
          <w:marLeft w:val="480"/>
          <w:marRight w:val="0"/>
          <w:marTop w:val="0"/>
          <w:marBottom w:val="0"/>
          <w:divBdr>
            <w:top w:val="none" w:sz="0" w:space="0" w:color="auto"/>
            <w:left w:val="none" w:sz="0" w:space="0" w:color="auto"/>
            <w:bottom w:val="none" w:sz="0" w:space="0" w:color="auto"/>
            <w:right w:val="none" w:sz="0" w:space="0" w:color="auto"/>
          </w:divBdr>
        </w:div>
        <w:div w:id="1270548457">
          <w:marLeft w:val="480"/>
          <w:marRight w:val="0"/>
          <w:marTop w:val="0"/>
          <w:marBottom w:val="0"/>
          <w:divBdr>
            <w:top w:val="none" w:sz="0" w:space="0" w:color="auto"/>
            <w:left w:val="none" w:sz="0" w:space="0" w:color="auto"/>
            <w:bottom w:val="none" w:sz="0" w:space="0" w:color="auto"/>
            <w:right w:val="none" w:sz="0" w:space="0" w:color="auto"/>
          </w:divBdr>
        </w:div>
        <w:div w:id="670260404">
          <w:marLeft w:val="480"/>
          <w:marRight w:val="0"/>
          <w:marTop w:val="0"/>
          <w:marBottom w:val="0"/>
          <w:divBdr>
            <w:top w:val="none" w:sz="0" w:space="0" w:color="auto"/>
            <w:left w:val="none" w:sz="0" w:space="0" w:color="auto"/>
            <w:bottom w:val="none" w:sz="0" w:space="0" w:color="auto"/>
            <w:right w:val="none" w:sz="0" w:space="0" w:color="auto"/>
          </w:divBdr>
        </w:div>
        <w:div w:id="1376007820">
          <w:marLeft w:val="480"/>
          <w:marRight w:val="0"/>
          <w:marTop w:val="0"/>
          <w:marBottom w:val="0"/>
          <w:divBdr>
            <w:top w:val="none" w:sz="0" w:space="0" w:color="auto"/>
            <w:left w:val="none" w:sz="0" w:space="0" w:color="auto"/>
            <w:bottom w:val="none" w:sz="0" w:space="0" w:color="auto"/>
            <w:right w:val="none" w:sz="0" w:space="0" w:color="auto"/>
          </w:divBdr>
        </w:div>
        <w:div w:id="170294383">
          <w:marLeft w:val="480"/>
          <w:marRight w:val="0"/>
          <w:marTop w:val="0"/>
          <w:marBottom w:val="0"/>
          <w:divBdr>
            <w:top w:val="none" w:sz="0" w:space="0" w:color="auto"/>
            <w:left w:val="none" w:sz="0" w:space="0" w:color="auto"/>
            <w:bottom w:val="none" w:sz="0" w:space="0" w:color="auto"/>
            <w:right w:val="none" w:sz="0" w:space="0" w:color="auto"/>
          </w:divBdr>
        </w:div>
        <w:div w:id="1815639810">
          <w:marLeft w:val="480"/>
          <w:marRight w:val="0"/>
          <w:marTop w:val="0"/>
          <w:marBottom w:val="0"/>
          <w:divBdr>
            <w:top w:val="none" w:sz="0" w:space="0" w:color="auto"/>
            <w:left w:val="none" w:sz="0" w:space="0" w:color="auto"/>
            <w:bottom w:val="none" w:sz="0" w:space="0" w:color="auto"/>
            <w:right w:val="none" w:sz="0" w:space="0" w:color="auto"/>
          </w:divBdr>
        </w:div>
        <w:div w:id="806318562">
          <w:marLeft w:val="480"/>
          <w:marRight w:val="0"/>
          <w:marTop w:val="0"/>
          <w:marBottom w:val="0"/>
          <w:divBdr>
            <w:top w:val="none" w:sz="0" w:space="0" w:color="auto"/>
            <w:left w:val="none" w:sz="0" w:space="0" w:color="auto"/>
            <w:bottom w:val="none" w:sz="0" w:space="0" w:color="auto"/>
            <w:right w:val="none" w:sz="0" w:space="0" w:color="auto"/>
          </w:divBdr>
        </w:div>
        <w:div w:id="1145273923">
          <w:marLeft w:val="480"/>
          <w:marRight w:val="0"/>
          <w:marTop w:val="0"/>
          <w:marBottom w:val="0"/>
          <w:divBdr>
            <w:top w:val="none" w:sz="0" w:space="0" w:color="auto"/>
            <w:left w:val="none" w:sz="0" w:space="0" w:color="auto"/>
            <w:bottom w:val="none" w:sz="0" w:space="0" w:color="auto"/>
            <w:right w:val="none" w:sz="0" w:space="0" w:color="auto"/>
          </w:divBdr>
        </w:div>
        <w:div w:id="1832718714">
          <w:marLeft w:val="480"/>
          <w:marRight w:val="0"/>
          <w:marTop w:val="0"/>
          <w:marBottom w:val="0"/>
          <w:divBdr>
            <w:top w:val="none" w:sz="0" w:space="0" w:color="auto"/>
            <w:left w:val="none" w:sz="0" w:space="0" w:color="auto"/>
            <w:bottom w:val="none" w:sz="0" w:space="0" w:color="auto"/>
            <w:right w:val="none" w:sz="0" w:space="0" w:color="auto"/>
          </w:divBdr>
        </w:div>
        <w:div w:id="1536768132">
          <w:marLeft w:val="480"/>
          <w:marRight w:val="0"/>
          <w:marTop w:val="0"/>
          <w:marBottom w:val="0"/>
          <w:divBdr>
            <w:top w:val="none" w:sz="0" w:space="0" w:color="auto"/>
            <w:left w:val="none" w:sz="0" w:space="0" w:color="auto"/>
            <w:bottom w:val="none" w:sz="0" w:space="0" w:color="auto"/>
            <w:right w:val="none" w:sz="0" w:space="0" w:color="auto"/>
          </w:divBdr>
        </w:div>
        <w:div w:id="771319186">
          <w:marLeft w:val="480"/>
          <w:marRight w:val="0"/>
          <w:marTop w:val="0"/>
          <w:marBottom w:val="0"/>
          <w:divBdr>
            <w:top w:val="none" w:sz="0" w:space="0" w:color="auto"/>
            <w:left w:val="none" w:sz="0" w:space="0" w:color="auto"/>
            <w:bottom w:val="none" w:sz="0" w:space="0" w:color="auto"/>
            <w:right w:val="none" w:sz="0" w:space="0" w:color="auto"/>
          </w:divBdr>
        </w:div>
        <w:div w:id="1117868806">
          <w:marLeft w:val="480"/>
          <w:marRight w:val="0"/>
          <w:marTop w:val="0"/>
          <w:marBottom w:val="0"/>
          <w:divBdr>
            <w:top w:val="none" w:sz="0" w:space="0" w:color="auto"/>
            <w:left w:val="none" w:sz="0" w:space="0" w:color="auto"/>
            <w:bottom w:val="none" w:sz="0" w:space="0" w:color="auto"/>
            <w:right w:val="none" w:sz="0" w:space="0" w:color="auto"/>
          </w:divBdr>
        </w:div>
        <w:div w:id="6445644">
          <w:marLeft w:val="480"/>
          <w:marRight w:val="0"/>
          <w:marTop w:val="0"/>
          <w:marBottom w:val="0"/>
          <w:divBdr>
            <w:top w:val="none" w:sz="0" w:space="0" w:color="auto"/>
            <w:left w:val="none" w:sz="0" w:space="0" w:color="auto"/>
            <w:bottom w:val="none" w:sz="0" w:space="0" w:color="auto"/>
            <w:right w:val="none" w:sz="0" w:space="0" w:color="auto"/>
          </w:divBdr>
        </w:div>
        <w:div w:id="2093772052">
          <w:marLeft w:val="480"/>
          <w:marRight w:val="0"/>
          <w:marTop w:val="0"/>
          <w:marBottom w:val="0"/>
          <w:divBdr>
            <w:top w:val="none" w:sz="0" w:space="0" w:color="auto"/>
            <w:left w:val="none" w:sz="0" w:space="0" w:color="auto"/>
            <w:bottom w:val="none" w:sz="0" w:space="0" w:color="auto"/>
            <w:right w:val="none" w:sz="0" w:space="0" w:color="auto"/>
          </w:divBdr>
        </w:div>
        <w:div w:id="1312127685">
          <w:marLeft w:val="480"/>
          <w:marRight w:val="0"/>
          <w:marTop w:val="0"/>
          <w:marBottom w:val="0"/>
          <w:divBdr>
            <w:top w:val="none" w:sz="0" w:space="0" w:color="auto"/>
            <w:left w:val="none" w:sz="0" w:space="0" w:color="auto"/>
            <w:bottom w:val="none" w:sz="0" w:space="0" w:color="auto"/>
            <w:right w:val="none" w:sz="0" w:space="0" w:color="auto"/>
          </w:divBdr>
        </w:div>
        <w:div w:id="1364330517">
          <w:marLeft w:val="480"/>
          <w:marRight w:val="0"/>
          <w:marTop w:val="0"/>
          <w:marBottom w:val="0"/>
          <w:divBdr>
            <w:top w:val="none" w:sz="0" w:space="0" w:color="auto"/>
            <w:left w:val="none" w:sz="0" w:space="0" w:color="auto"/>
            <w:bottom w:val="none" w:sz="0" w:space="0" w:color="auto"/>
            <w:right w:val="none" w:sz="0" w:space="0" w:color="auto"/>
          </w:divBdr>
        </w:div>
        <w:div w:id="142505583">
          <w:marLeft w:val="480"/>
          <w:marRight w:val="0"/>
          <w:marTop w:val="0"/>
          <w:marBottom w:val="0"/>
          <w:divBdr>
            <w:top w:val="none" w:sz="0" w:space="0" w:color="auto"/>
            <w:left w:val="none" w:sz="0" w:space="0" w:color="auto"/>
            <w:bottom w:val="none" w:sz="0" w:space="0" w:color="auto"/>
            <w:right w:val="none" w:sz="0" w:space="0" w:color="auto"/>
          </w:divBdr>
        </w:div>
        <w:div w:id="1260990226">
          <w:marLeft w:val="480"/>
          <w:marRight w:val="0"/>
          <w:marTop w:val="0"/>
          <w:marBottom w:val="0"/>
          <w:divBdr>
            <w:top w:val="none" w:sz="0" w:space="0" w:color="auto"/>
            <w:left w:val="none" w:sz="0" w:space="0" w:color="auto"/>
            <w:bottom w:val="none" w:sz="0" w:space="0" w:color="auto"/>
            <w:right w:val="none" w:sz="0" w:space="0" w:color="auto"/>
          </w:divBdr>
        </w:div>
        <w:div w:id="1795559022">
          <w:marLeft w:val="480"/>
          <w:marRight w:val="0"/>
          <w:marTop w:val="0"/>
          <w:marBottom w:val="0"/>
          <w:divBdr>
            <w:top w:val="none" w:sz="0" w:space="0" w:color="auto"/>
            <w:left w:val="none" w:sz="0" w:space="0" w:color="auto"/>
            <w:bottom w:val="none" w:sz="0" w:space="0" w:color="auto"/>
            <w:right w:val="none" w:sz="0" w:space="0" w:color="auto"/>
          </w:divBdr>
        </w:div>
        <w:div w:id="2021077515">
          <w:marLeft w:val="480"/>
          <w:marRight w:val="0"/>
          <w:marTop w:val="0"/>
          <w:marBottom w:val="0"/>
          <w:divBdr>
            <w:top w:val="none" w:sz="0" w:space="0" w:color="auto"/>
            <w:left w:val="none" w:sz="0" w:space="0" w:color="auto"/>
            <w:bottom w:val="none" w:sz="0" w:space="0" w:color="auto"/>
            <w:right w:val="none" w:sz="0" w:space="0" w:color="auto"/>
          </w:divBdr>
        </w:div>
        <w:div w:id="438179017">
          <w:marLeft w:val="480"/>
          <w:marRight w:val="0"/>
          <w:marTop w:val="0"/>
          <w:marBottom w:val="0"/>
          <w:divBdr>
            <w:top w:val="none" w:sz="0" w:space="0" w:color="auto"/>
            <w:left w:val="none" w:sz="0" w:space="0" w:color="auto"/>
            <w:bottom w:val="none" w:sz="0" w:space="0" w:color="auto"/>
            <w:right w:val="none" w:sz="0" w:space="0" w:color="auto"/>
          </w:divBdr>
        </w:div>
        <w:div w:id="1314020766">
          <w:marLeft w:val="480"/>
          <w:marRight w:val="0"/>
          <w:marTop w:val="0"/>
          <w:marBottom w:val="0"/>
          <w:divBdr>
            <w:top w:val="none" w:sz="0" w:space="0" w:color="auto"/>
            <w:left w:val="none" w:sz="0" w:space="0" w:color="auto"/>
            <w:bottom w:val="none" w:sz="0" w:space="0" w:color="auto"/>
            <w:right w:val="none" w:sz="0" w:space="0" w:color="auto"/>
          </w:divBdr>
        </w:div>
        <w:div w:id="1677464250">
          <w:marLeft w:val="480"/>
          <w:marRight w:val="0"/>
          <w:marTop w:val="0"/>
          <w:marBottom w:val="0"/>
          <w:divBdr>
            <w:top w:val="none" w:sz="0" w:space="0" w:color="auto"/>
            <w:left w:val="none" w:sz="0" w:space="0" w:color="auto"/>
            <w:bottom w:val="none" w:sz="0" w:space="0" w:color="auto"/>
            <w:right w:val="none" w:sz="0" w:space="0" w:color="auto"/>
          </w:divBdr>
        </w:div>
        <w:div w:id="5444577">
          <w:marLeft w:val="480"/>
          <w:marRight w:val="0"/>
          <w:marTop w:val="0"/>
          <w:marBottom w:val="0"/>
          <w:divBdr>
            <w:top w:val="none" w:sz="0" w:space="0" w:color="auto"/>
            <w:left w:val="none" w:sz="0" w:space="0" w:color="auto"/>
            <w:bottom w:val="none" w:sz="0" w:space="0" w:color="auto"/>
            <w:right w:val="none" w:sz="0" w:space="0" w:color="auto"/>
          </w:divBdr>
        </w:div>
        <w:div w:id="1331445822">
          <w:marLeft w:val="480"/>
          <w:marRight w:val="0"/>
          <w:marTop w:val="0"/>
          <w:marBottom w:val="0"/>
          <w:divBdr>
            <w:top w:val="none" w:sz="0" w:space="0" w:color="auto"/>
            <w:left w:val="none" w:sz="0" w:space="0" w:color="auto"/>
            <w:bottom w:val="none" w:sz="0" w:space="0" w:color="auto"/>
            <w:right w:val="none" w:sz="0" w:space="0" w:color="auto"/>
          </w:divBdr>
        </w:div>
        <w:div w:id="439767088">
          <w:marLeft w:val="480"/>
          <w:marRight w:val="0"/>
          <w:marTop w:val="0"/>
          <w:marBottom w:val="0"/>
          <w:divBdr>
            <w:top w:val="none" w:sz="0" w:space="0" w:color="auto"/>
            <w:left w:val="none" w:sz="0" w:space="0" w:color="auto"/>
            <w:bottom w:val="none" w:sz="0" w:space="0" w:color="auto"/>
            <w:right w:val="none" w:sz="0" w:space="0" w:color="auto"/>
          </w:divBdr>
        </w:div>
        <w:div w:id="835993220">
          <w:marLeft w:val="480"/>
          <w:marRight w:val="0"/>
          <w:marTop w:val="0"/>
          <w:marBottom w:val="0"/>
          <w:divBdr>
            <w:top w:val="none" w:sz="0" w:space="0" w:color="auto"/>
            <w:left w:val="none" w:sz="0" w:space="0" w:color="auto"/>
            <w:bottom w:val="none" w:sz="0" w:space="0" w:color="auto"/>
            <w:right w:val="none" w:sz="0" w:space="0" w:color="auto"/>
          </w:divBdr>
        </w:div>
        <w:div w:id="1870602246">
          <w:marLeft w:val="480"/>
          <w:marRight w:val="0"/>
          <w:marTop w:val="0"/>
          <w:marBottom w:val="0"/>
          <w:divBdr>
            <w:top w:val="none" w:sz="0" w:space="0" w:color="auto"/>
            <w:left w:val="none" w:sz="0" w:space="0" w:color="auto"/>
            <w:bottom w:val="none" w:sz="0" w:space="0" w:color="auto"/>
            <w:right w:val="none" w:sz="0" w:space="0" w:color="auto"/>
          </w:divBdr>
        </w:div>
        <w:div w:id="894854633">
          <w:marLeft w:val="480"/>
          <w:marRight w:val="0"/>
          <w:marTop w:val="0"/>
          <w:marBottom w:val="0"/>
          <w:divBdr>
            <w:top w:val="none" w:sz="0" w:space="0" w:color="auto"/>
            <w:left w:val="none" w:sz="0" w:space="0" w:color="auto"/>
            <w:bottom w:val="none" w:sz="0" w:space="0" w:color="auto"/>
            <w:right w:val="none" w:sz="0" w:space="0" w:color="auto"/>
          </w:divBdr>
        </w:div>
        <w:div w:id="849295935">
          <w:marLeft w:val="480"/>
          <w:marRight w:val="0"/>
          <w:marTop w:val="0"/>
          <w:marBottom w:val="0"/>
          <w:divBdr>
            <w:top w:val="none" w:sz="0" w:space="0" w:color="auto"/>
            <w:left w:val="none" w:sz="0" w:space="0" w:color="auto"/>
            <w:bottom w:val="none" w:sz="0" w:space="0" w:color="auto"/>
            <w:right w:val="none" w:sz="0" w:space="0" w:color="auto"/>
          </w:divBdr>
        </w:div>
        <w:div w:id="331495740">
          <w:marLeft w:val="480"/>
          <w:marRight w:val="0"/>
          <w:marTop w:val="0"/>
          <w:marBottom w:val="0"/>
          <w:divBdr>
            <w:top w:val="none" w:sz="0" w:space="0" w:color="auto"/>
            <w:left w:val="none" w:sz="0" w:space="0" w:color="auto"/>
            <w:bottom w:val="none" w:sz="0" w:space="0" w:color="auto"/>
            <w:right w:val="none" w:sz="0" w:space="0" w:color="auto"/>
          </w:divBdr>
        </w:div>
        <w:div w:id="1748727480">
          <w:marLeft w:val="480"/>
          <w:marRight w:val="0"/>
          <w:marTop w:val="0"/>
          <w:marBottom w:val="0"/>
          <w:divBdr>
            <w:top w:val="none" w:sz="0" w:space="0" w:color="auto"/>
            <w:left w:val="none" w:sz="0" w:space="0" w:color="auto"/>
            <w:bottom w:val="none" w:sz="0" w:space="0" w:color="auto"/>
            <w:right w:val="none" w:sz="0" w:space="0" w:color="auto"/>
          </w:divBdr>
        </w:div>
        <w:div w:id="605388652">
          <w:marLeft w:val="480"/>
          <w:marRight w:val="0"/>
          <w:marTop w:val="0"/>
          <w:marBottom w:val="0"/>
          <w:divBdr>
            <w:top w:val="none" w:sz="0" w:space="0" w:color="auto"/>
            <w:left w:val="none" w:sz="0" w:space="0" w:color="auto"/>
            <w:bottom w:val="none" w:sz="0" w:space="0" w:color="auto"/>
            <w:right w:val="none" w:sz="0" w:space="0" w:color="auto"/>
          </w:divBdr>
        </w:div>
        <w:div w:id="127667273">
          <w:marLeft w:val="480"/>
          <w:marRight w:val="0"/>
          <w:marTop w:val="0"/>
          <w:marBottom w:val="0"/>
          <w:divBdr>
            <w:top w:val="none" w:sz="0" w:space="0" w:color="auto"/>
            <w:left w:val="none" w:sz="0" w:space="0" w:color="auto"/>
            <w:bottom w:val="none" w:sz="0" w:space="0" w:color="auto"/>
            <w:right w:val="none" w:sz="0" w:space="0" w:color="auto"/>
          </w:divBdr>
        </w:div>
        <w:div w:id="642660939">
          <w:marLeft w:val="480"/>
          <w:marRight w:val="0"/>
          <w:marTop w:val="0"/>
          <w:marBottom w:val="0"/>
          <w:divBdr>
            <w:top w:val="none" w:sz="0" w:space="0" w:color="auto"/>
            <w:left w:val="none" w:sz="0" w:space="0" w:color="auto"/>
            <w:bottom w:val="none" w:sz="0" w:space="0" w:color="auto"/>
            <w:right w:val="none" w:sz="0" w:space="0" w:color="auto"/>
          </w:divBdr>
        </w:div>
        <w:div w:id="1875776677">
          <w:marLeft w:val="480"/>
          <w:marRight w:val="0"/>
          <w:marTop w:val="0"/>
          <w:marBottom w:val="0"/>
          <w:divBdr>
            <w:top w:val="none" w:sz="0" w:space="0" w:color="auto"/>
            <w:left w:val="none" w:sz="0" w:space="0" w:color="auto"/>
            <w:bottom w:val="none" w:sz="0" w:space="0" w:color="auto"/>
            <w:right w:val="none" w:sz="0" w:space="0" w:color="auto"/>
          </w:divBdr>
        </w:div>
        <w:div w:id="1107312516">
          <w:marLeft w:val="480"/>
          <w:marRight w:val="0"/>
          <w:marTop w:val="0"/>
          <w:marBottom w:val="0"/>
          <w:divBdr>
            <w:top w:val="none" w:sz="0" w:space="0" w:color="auto"/>
            <w:left w:val="none" w:sz="0" w:space="0" w:color="auto"/>
            <w:bottom w:val="none" w:sz="0" w:space="0" w:color="auto"/>
            <w:right w:val="none" w:sz="0" w:space="0" w:color="auto"/>
          </w:divBdr>
        </w:div>
        <w:div w:id="414131581">
          <w:marLeft w:val="480"/>
          <w:marRight w:val="0"/>
          <w:marTop w:val="0"/>
          <w:marBottom w:val="0"/>
          <w:divBdr>
            <w:top w:val="none" w:sz="0" w:space="0" w:color="auto"/>
            <w:left w:val="none" w:sz="0" w:space="0" w:color="auto"/>
            <w:bottom w:val="none" w:sz="0" w:space="0" w:color="auto"/>
            <w:right w:val="none" w:sz="0" w:space="0" w:color="auto"/>
          </w:divBdr>
        </w:div>
        <w:div w:id="568199176">
          <w:marLeft w:val="480"/>
          <w:marRight w:val="0"/>
          <w:marTop w:val="0"/>
          <w:marBottom w:val="0"/>
          <w:divBdr>
            <w:top w:val="none" w:sz="0" w:space="0" w:color="auto"/>
            <w:left w:val="none" w:sz="0" w:space="0" w:color="auto"/>
            <w:bottom w:val="none" w:sz="0" w:space="0" w:color="auto"/>
            <w:right w:val="none" w:sz="0" w:space="0" w:color="auto"/>
          </w:divBdr>
        </w:div>
        <w:div w:id="2004582204">
          <w:marLeft w:val="480"/>
          <w:marRight w:val="0"/>
          <w:marTop w:val="0"/>
          <w:marBottom w:val="0"/>
          <w:divBdr>
            <w:top w:val="none" w:sz="0" w:space="0" w:color="auto"/>
            <w:left w:val="none" w:sz="0" w:space="0" w:color="auto"/>
            <w:bottom w:val="none" w:sz="0" w:space="0" w:color="auto"/>
            <w:right w:val="none" w:sz="0" w:space="0" w:color="auto"/>
          </w:divBdr>
        </w:div>
        <w:div w:id="1004818067">
          <w:marLeft w:val="480"/>
          <w:marRight w:val="0"/>
          <w:marTop w:val="0"/>
          <w:marBottom w:val="0"/>
          <w:divBdr>
            <w:top w:val="none" w:sz="0" w:space="0" w:color="auto"/>
            <w:left w:val="none" w:sz="0" w:space="0" w:color="auto"/>
            <w:bottom w:val="none" w:sz="0" w:space="0" w:color="auto"/>
            <w:right w:val="none" w:sz="0" w:space="0" w:color="auto"/>
          </w:divBdr>
        </w:div>
        <w:div w:id="2034186795">
          <w:marLeft w:val="480"/>
          <w:marRight w:val="0"/>
          <w:marTop w:val="0"/>
          <w:marBottom w:val="0"/>
          <w:divBdr>
            <w:top w:val="none" w:sz="0" w:space="0" w:color="auto"/>
            <w:left w:val="none" w:sz="0" w:space="0" w:color="auto"/>
            <w:bottom w:val="none" w:sz="0" w:space="0" w:color="auto"/>
            <w:right w:val="none" w:sz="0" w:space="0" w:color="auto"/>
          </w:divBdr>
        </w:div>
        <w:div w:id="992370458">
          <w:marLeft w:val="480"/>
          <w:marRight w:val="0"/>
          <w:marTop w:val="0"/>
          <w:marBottom w:val="0"/>
          <w:divBdr>
            <w:top w:val="none" w:sz="0" w:space="0" w:color="auto"/>
            <w:left w:val="none" w:sz="0" w:space="0" w:color="auto"/>
            <w:bottom w:val="none" w:sz="0" w:space="0" w:color="auto"/>
            <w:right w:val="none" w:sz="0" w:space="0" w:color="auto"/>
          </w:divBdr>
        </w:div>
        <w:div w:id="420830723">
          <w:marLeft w:val="480"/>
          <w:marRight w:val="0"/>
          <w:marTop w:val="0"/>
          <w:marBottom w:val="0"/>
          <w:divBdr>
            <w:top w:val="none" w:sz="0" w:space="0" w:color="auto"/>
            <w:left w:val="none" w:sz="0" w:space="0" w:color="auto"/>
            <w:bottom w:val="none" w:sz="0" w:space="0" w:color="auto"/>
            <w:right w:val="none" w:sz="0" w:space="0" w:color="auto"/>
          </w:divBdr>
        </w:div>
        <w:div w:id="5796056">
          <w:marLeft w:val="480"/>
          <w:marRight w:val="0"/>
          <w:marTop w:val="0"/>
          <w:marBottom w:val="0"/>
          <w:divBdr>
            <w:top w:val="none" w:sz="0" w:space="0" w:color="auto"/>
            <w:left w:val="none" w:sz="0" w:space="0" w:color="auto"/>
            <w:bottom w:val="none" w:sz="0" w:space="0" w:color="auto"/>
            <w:right w:val="none" w:sz="0" w:space="0" w:color="auto"/>
          </w:divBdr>
        </w:div>
        <w:div w:id="1645895204">
          <w:marLeft w:val="480"/>
          <w:marRight w:val="0"/>
          <w:marTop w:val="0"/>
          <w:marBottom w:val="0"/>
          <w:divBdr>
            <w:top w:val="none" w:sz="0" w:space="0" w:color="auto"/>
            <w:left w:val="none" w:sz="0" w:space="0" w:color="auto"/>
            <w:bottom w:val="none" w:sz="0" w:space="0" w:color="auto"/>
            <w:right w:val="none" w:sz="0" w:space="0" w:color="auto"/>
          </w:divBdr>
        </w:div>
        <w:div w:id="421725345">
          <w:marLeft w:val="480"/>
          <w:marRight w:val="0"/>
          <w:marTop w:val="0"/>
          <w:marBottom w:val="0"/>
          <w:divBdr>
            <w:top w:val="none" w:sz="0" w:space="0" w:color="auto"/>
            <w:left w:val="none" w:sz="0" w:space="0" w:color="auto"/>
            <w:bottom w:val="none" w:sz="0" w:space="0" w:color="auto"/>
            <w:right w:val="none" w:sz="0" w:space="0" w:color="auto"/>
          </w:divBdr>
        </w:div>
        <w:div w:id="1676496878">
          <w:marLeft w:val="480"/>
          <w:marRight w:val="0"/>
          <w:marTop w:val="0"/>
          <w:marBottom w:val="0"/>
          <w:divBdr>
            <w:top w:val="none" w:sz="0" w:space="0" w:color="auto"/>
            <w:left w:val="none" w:sz="0" w:space="0" w:color="auto"/>
            <w:bottom w:val="none" w:sz="0" w:space="0" w:color="auto"/>
            <w:right w:val="none" w:sz="0" w:space="0" w:color="auto"/>
          </w:divBdr>
        </w:div>
        <w:div w:id="1948272777">
          <w:marLeft w:val="480"/>
          <w:marRight w:val="0"/>
          <w:marTop w:val="0"/>
          <w:marBottom w:val="0"/>
          <w:divBdr>
            <w:top w:val="none" w:sz="0" w:space="0" w:color="auto"/>
            <w:left w:val="none" w:sz="0" w:space="0" w:color="auto"/>
            <w:bottom w:val="none" w:sz="0" w:space="0" w:color="auto"/>
            <w:right w:val="none" w:sz="0" w:space="0" w:color="auto"/>
          </w:divBdr>
        </w:div>
        <w:div w:id="2102138126">
          <w:marLeft w:val="480"/>
          <w:marRight w:val="0"/>
          <w:marTop w:val="0"/>
          <w:marBottom w:val="0"/>
          <w:divBdr>
            <w:top w:val="none" w:sz="0" w:space="0" w:color="auto"/>
            <w:left w:val="none" w:sz="0" w:space="0" w:color="auto"/>
            <w:bottom w:val="none" w:sz="0" w:space="0" w:color="auto"/>
            <w:right w:val="none" w:sz="0" w:space="0" w:color="auto"/>
          </w:divBdr>
        </w:div>
        <w:div w:id="1696074404">
          <w:marLeft w:val="480"/>
          <w:marRight w:val="0"/>
          <w:marTop w:val="0"/>
          <w:marBottom w:val="0"/>
          <w:divBdr>
            <w:top w:val="none" w:sz="0" w:space="0" w:color="auto"/>
            <w:left w:val="none" w:sz="0" w:space="0" w:color="auto"/>
            <w:bottom w:val="none" w:sz="0" w:space="0" w:color="auto"/>
            <w:right w:val="none" w:sz="0" w:space="0" w:color="auto"/>
          </w:divBdr>
        </w:div>
        <w:div w:id="533274310">
          <w:marLeft w:val="480"/>
          <w:marRight w:val="0"/>
          <w:marTop w:val="0"/>
          <w:marBottom w:val="0"/>
          <w:divBdr>
            <w:top w:val="none" w:sz="0" w:space="0" w:color="auto"/>
            <w:left w:val="none" w:sz="0" w:space="0" w:color="auto"/>
            <w:bottom w:val="none" w:sz="0" w:space="0" w:color="auto"/>
            <w:right w:val="none" w:sz="0" w:space="0" w:color="auto"/>
          </w:divBdr>
        </w:div>
        <w:div w:id="1874922356">
          <w:marLeft w:val="480"/>
          <w:marRight w:val="0"/>
          <w:marTop w:val="0"/>
          <w:marBottom w:val="0"/>
          <w:divBdr>
            <w:top w:val="none" w:sz="0" w:space="0" w:color="auto"/>
            <w:left w:val="none" w:sz="0" w:space="0" w:color="auto"/>
            <w:bottom w:val="none" w:sz="0" w:space="0" w:color="auto"/>
            <w:right w:val="none" w:sz="0" w:space="0" w:color="auto"/>
          </w:divBdr>
        </w:div>
        <w:div w:id="927731783">
          <w:marLeft w:val="480"/>
          <w:marRight w:val="0"/>
          <w:marTop w:val="0"/>
          <w:marBottom w:val="0"/>
          <w:divBdr>
            <w:top w:val="none" w:sz="0" w:space="0" w:color="auto"/>
            <w:left w:val="none" w:sz="0" w:space="0" w:color="auto"/>
            <w:bottom w:val="none" w:sz="0" w:space="0" w:color="auto"/>
            <w:right w:val="none" w:sz="0" w:space="0" w:color="auto"/>
          </w:divBdr>
        </w:div>
        <w:div w:id="349260944">
          <w:marLeft w:val="480"/>
          <w:marRight w:val="0"/>
          <w:marTop w:val="0"/>
          <w:marBottom w:val="0"/>
          <w:divBdr>
            <w:top w:val="none" w:sz="0" w:space="0" w:color="auto"/>
            <w:left w:val="none" w:sz="0" w:space="0" w:color="auto"/>
            <w:bottom w:val="none" w:sz="0" w:space="0" w:color="auto"/>
            <w:right w:val="none" w:sz="0" w:space="0" w:color="auto"/>
          </w:divBdr>
        </w:div>
        <w:div w:id="1400396444">
          <w:marLeft w:val="480"/>
          <w:marRight w:val="0"/>
          <w:marTop w:val="0"/>
          <w:marBottom w:val="0"/>
          <w:divBdr>
            <w:top w:val="none" w:sz="0" w:space="0" w:color="auto"/>
            <w:left w:val="none" w:sz="0" w:space="0" w:color="auto"/>
            <w:bottom w:val="none" w:sz="0" w:space="0" w:color="auto"/>
            <w:right w:val="none" w:sz="0" w:space="0" w:color="auto"/>
          </w:divBdr>
        </w:div>
        <w:div w:id="1725983285">
          <w:marLeft w:val="480"/>
          <w:marRight w:val="0"/>
          <w:marTop w:val="0"/>
          <w:marBottom w:val="0"/>
          <w:divBdr>
            <w:top w:val="none" w:sz="0" w:space="0" w:color="auto"/>
            <w:left w:val="none" w:sz="0" w:space="0" w:color="auto"/>
            <w:bottom w:val="none" w:sz="0" w:space="0" w:color="auto"/>
            <w:right w:val="none" w:sz="0" w:space="0" w:color="auto"/>
          </w:divBdr>
        </w:div>
        <w:div w:id="783885716">
          <w:marLeft w:val="480"/>
          <w:marRight w:val="0"/>
          <w:marTop w:val="0"/>
          <w:marBottom w:val="0"/>
          <w:divBdr>
            <w:top w:val="none" w:sz="0" w:space="0" w:color="auto"/>
            <w:left w:val="none" w:sz="0" w:space="0" w:color="auto"/>
            <w:bottom w:val="none" w:sz="0" w:space="0" w:color="auto"/>
            <w:right w:val="none" w:sz="0" w:space="0" w:color="auto"/>
          </w:divBdr>
        </w:div>
        <w:div w:id="567570246">
          <w:marLeft w:val="480"/>
          <w:marRight w:val="0"/>
          <w:marTop w:val="0"/>
          <w:marBottom w:val="0"/>
          <w:divBdr>
            <w:top w:val="none" w:sz="0" w:space="0" w:color="auto"/>
            <w:left w:val="none" w:sz="0" w:space="0" w:color="auto"/>
            <w:bottom w:val="none" w:sz="0" w:space="0" w:color="auto"/>
            <w:right w:val="none" w:sz="0" w:space="0" w:color="auto"/>
          </w:divBdr>
        </w:div>
        <w:div w:id="1152139333">
          <w:marLeft w:val="480"/>
          <w:marRight w:val="0"/>
          <w:marTop w:val="0"/>
          <w:marBottom w:val="0"/>
          <w:divBdr>
            <w:top w:val="none" w:sz="0" w:space="0" w:color="auto"/>
            <w:left w:val="none" w:sz="0" w:space="0" w:color="auto"/>
            <w:bottom w:val="none" w:sz="0" w:space="0" w:color="auto"/>
            <w:right w:val="none" w:sz="0" w:space="0" w:color="auto"/>
          </w:divBdr>
        </w:div>
        <w:div w:id="192158522">
          <w:marLeft w:val="480"/>
          <w:marRight w:val="0"/>
          <w:marTop w:val="0"/>
          <w:marBottom w:val="0"/>
          <w:divBdr>
            <w:top w:val="none" w:sz="0" w:space="0" w:color="auto"/>
            <w:left w:val="none" w:sz="0" w:space="0" w:color="auto"/>
            <w:bottom w:val="none" w:sz="0" w:space="0" w:color="auto"/>
            <w:right w:val="none" w:sz="0" w:space="0" w:color="auto"/>
          </w:divBdr>
        </w:div>
        <w:div w:id="1279874880">
          <w:marLeft w:val="480"/>
          <w:marRight w:val="0"/>
          <w:marTop w:val="0"/>
          <w:marBottom w:val="0"/>
          <w:divBdr>
            <w:top w:val="none" w:sz="0" w:space="0" w:color="auto"/>
            <w:left w:val="none" w:sz="0" w:space="0" w:color="auto"/>
            <w:bottom w:val="none" w:sz="0" w:space="0" w:color="auto"/>
            <w:right w:val="none" w:sz="0" w:space="0" w:color="auto"/>
          </w:divBdr>
        </w:div>
        <w:div w:id="1035229833">
          <w:marLeft w:val="480"/>
          <w:marRight w:val="0"/>
          <w:marTop w:val="0"/>
          <w:marBottom w:val="0"/>
          <w:divBdr>
            <w:top w:val="none" w:sz="0" w:space="0" w:color="auto"/>
            <w:left w:val="none" w:sz="0" w:space="0" w:color="auto"/>
            <w:bottom w:val="none" w:sz="0" w:space="0" w:color="auto"/>
            <w:right w:val="none" w:sz="0" w:space="0" w:color="auto"/>
          </w:divBdr>
        </w:div>
        <w:div w:id="1472558274">
          <w:marLeft w:val="480"/>
          <w:marRight w:val="0"/>
          <w:marTop w:val="0"/>
          <w:marBottom w:val="0"/>
          <w:divBdr>
            <w:top w:val="none" w:sz="0" w:space="0" w:color="auto"/>
            <w:left w:val="none" w:sz="0" w:space="0" w:color="auto"/>
            <w:bottom w:val="none" w:sz="0" w:space="0" w:color="auto"/>
            <w:right w:val="none" w:sz="0" w:space="0" w:color="auto"/>
          </w:divBdr>
        </w:div>
        <w:div w:id="493031311">
          <w:marLeft w:val="480"/>
          <w:marRight w:val="0"/>
          <w:marTop w:val="0"/>
          <w:marBottom w:val="0"/>
          <w:divBdr>
            <w:top w:val="none" w:sz="0" w:space="0" w:color="auto"/>
            <w:left w:val="none" w:sz="0" w:space="0" w:color="auto"/>
            <w:bottom w:val="none" w:sz="0" w:space="0" w:color="auto"/>
            <w:right w:val="none" w:sz="0" w:space="0" w:color="auto"/>
          </w:divBdr>
        </w:div>
        <w:div w:id="1745105423">
          <w:marLeft w:val="480"/>
          <w:marRight w:val="0"/>
          <w:marTop w:val="0"/>
          <w:marBottom w:val="0"/>
          <w:divBdr>
            <w:top w:val="none" w:sz="0" w:space="0" w:color="auto"/>
            <w:left w:val="none" w:sz="0" w:space="0" w:color="auto"/>
            <w:bottom w:val="none" w:sz="0" w:space="0" w:color="auto"/>
            <w:right w:val="none" w:sz="0" w:space="0" w:color="auto"/>
          </w:divBdr>
        </w:div>
        <w:div w:id="263348584">
          <w:marLeft w:val="480"/>
          <w:marRight w:val="0"/>
          <w:marTop w:val="0"/>
          <w:marBottom w:val="0"/>
          <w:divBdr>
            <w:top w:val="none" w:sz="0" w:space="0" w:color="auto"/>
            <w:left w:val="none" w:sz="0" w:space="0" w:color="auto"/>
            <w:bottom w:val="none" w:sz="0" w:space="0" w:color="auto"/>
            <w:right w:val="none" w:sz="0" w:space="0" w:color="auto"/>
          </w:divBdr>
        </w:div>
        <w:div w:id="618027732">
          <w:marLeft w:val="480"/>
          <w:marRight w:val="0"/>
          <w:marTop w:val="0"/>
          <w:marBottom w:val="0"/>
          <w:divBdr>
            <w:top w:val="none" w:sz="0" w:space="0" w:color="auto"/>
            <w:left w:val="none" w:sz="0" w:space="0" w:color="auto"/>
            <w:bottom w:val="none" w:sz="0" w:space="0" w:color="auto"/>
            <w:right w:val="none" w:sz="0" w:space="0" w:color="auto"/>
          </w:divBdr>
        </w:div>
        <w:div w:id="2132163847">
          <w:marLeft w:val="480"/>
          <w:marRight w:val="0"/>
          <w:marTop w:val="0"/>
          <w:marBottom w:val="0"/>
          <w:divBdr>
            <w:top w:val="none" w:sz="0" w:space="0" w:color="auto"/>
            <w:left w:val="none" w:sz="0" w:space="0" w:color="auto"/>
            <w:bottom w:val="none" w:sz="0" w:space="0" w:color="auto"/>
            <w:right w:val="none" w:sz="0" w:space="0" w:color="auto"/>
          </w:divBdr>
        </w:div>
        <w:div w:id="1017468852">
          <w:marLeft w:val="480"/>
          <w:marRight w:val="0"/>
          <w:marTop w:val="0"/>
          <w:marBottom w:val="0"/>
          <w:divBdr>
            <w:top w:val="none" w:sz="0" w:space="0" w:color="auto"/>
            <w:left w:val="none" w:sz="0" w:space="0" w:color="auto"/>
            <w:bottom w:val="none" w:sz="0" w:space="0" w:color="auto"/>
            <w:right w:val="none" w:sz="0" w:space="0" w:color="auto"/>
          </w:divBdr>
        </w:div>
        <w:div w:id="1462964512">
          <w:marLeft w:val="480"/>
          <w:marRight w:val="0"/>
          <w:marTop w:val="0"/>
          <w:marBottom w:val="0"/>
          <w:divBdr>
            <w:top w:val="none" w:sz="0" w:space="0" w:color="auto"/>
            <w:left w:val="none" w:sz="0" w:space="0" w:color="auto"/>
            <w:bottom w:val="none" w:sz="0" w:space="0" w:color="auto"/>
            <w:right w:val="none" w:sz="0" w:space="0" w:color="auto"/>
          </w:divBdr>
        </w:div>
        <w:div w:id="1872376752">
          <w:marLeft w:val="480"/>
          <w:marRight w:val="0"/>
          <w:marTop w:val="0"/>
          <w:marBottom w:val="0"/>
          <w:divBdr>
            <w:top w:val="none" w:sz="0" w:space="0" w:color="auto"/>
            <w:left w:val="none" w:sz="0" w:space="0" w:color="auto"/>
            <w:bottom w:val="none" w:sz="0" w:space="0" w:color="auto"/>
            <w:right w:val="none" w:sz="0" w:space="0" w:color="auto"/>
          </w:divBdr>
        </w:div>
        <w:div w:id="1360476065">
          <w:marLeft w:val="480"/>
          <w:marRight w:val="0"/>
          <w:marTop w:val="0"/>
          <w:marBottom w:val="0"/>
          <w:divBdr>
            <w:top w:val="none" w:sz="0" w:space="0" w:color="auto"/>
            <w:left w:val="none" w:sz="0" w:space="0" w:color="auto"/>
            <w:bottom w:val="none" w:sz="0" w:space="0" w:color="auto"/>
            <w:right w:val="none" w:sz="0" w:space="0" w:color="auto"/>
          </w:divBdr>
        </w:div>
        <w:div w:id="520507969">
          <w:marLeft w:val="480"/>
          <w:marRight w:val="0"/>
          <w:marTop w:val="0"/>
          <w:marBottom w:val="0"/>
          <w:divBdr>
            <w:top w:val="none" w:sz="0" w:space="0" w:color="auto"/>
            <w:left w:val="none" w:sz="0" w:space="0" w:color="auto"/>
            <w:bottom w:val="none" w:sz="0" w:space="0" w:color="auto"/>
            <w:right w:val="none" w:sz="0" w:space="0" w:color="auto"/>
          </w:divBdr>
        </w:div>
        <w:div w:id="2005736348">
          <w:marLeft w:val="480"/>
          <w:marRight w:val="0"/>
          <w:marTop w:val="0"/>
          <w:marBottom w:val="0"/>
          <w:divBdr>
            <w:top w:val="none" w:sz="0" w:space="0" w:color="auto"/>
            <w:left w:val="none" w:sz="0" w:space="0" w:color="auto"/>
            <w:bottom w:val="none" w:sz="0" w:space="0" w:color="auto"/>
            <w:right w:val="none" w:sz="0" w:space="0" w:color="auto"/>
          </w:divBdr>
        </w:div>
        <w:div w:id="571698107">
          <w:marLeft w:val="480"/>
          <w:marRight w:val="0"/>
          <w:marTop w:val="0"/>
          <w:marBottom w:val="0"/>
          <w:divBdr>
            <w:top w:val="none" w:sz="0" w:space="0" w:color="auto"/>
            <w:left w:val="none" w:sz="0" w:space="0" w:color="auto"/>
            <w:bottom w:val="none" w:sz="0" w:space="0" w:color="auto"/>
            <w:right w:val="none" w:sz="0" w:space="0" w:color="auto"/>
          </w:divBdr>
        </w:div>
        <w:div w:id="645087973">
          <w:marLeft w:val="480"/>
          <w:marRight w:val="0"/>
          <w:marTop w:val="0"/>
          <w:marBottom w:val="0"/>
          <w:divBdr>
            <w:top w:val="none" w:sz="0" w:space="0" w:color="auto"/>
            <w:left w:val="none" w:sz="0" w:space="0" w:color="auto"/>
            <w:bottom w:val="none" w:sz="0" w:space="0" w:color="auto"/>
            <w:right w:val="none" w:sz="0" w:space="0" w:color="auto"/>
          </w:divBdr>
        </w:div>
        <w:div w:id="704988052">
          <w:marLeft w:val="480"/>
          <w:marRight w:val="0"/>
          <w:marTop w:val="0"/>
          <w:marBottom w:val="0"/>
          <w:divBdr>
            <w:top w:val="none" w:sz="0" w:space="0" w:color="auto"/>
            <w:left w:val="none" w:sz="0" w:space="0" w:color="auto"/>
            <w:bottom w:val="none" w:sz="0" w:space="0" w:color="auto"/>
            <w:right w:val="none" w:sz="0" w:space="0" w:color="auto"/>
          </w:divBdr>
        </w:div>
        <w:div w:id="746347563">
          <w:marLeft w:val="480"/>
          <w:marRight w:val="0"/>
          <w:marTop w:val="0"/>
          <w:marBottom w:val="0"/>
          <w:divBdr>
            <w:top w:val="none" w:sz="0" w:space="0" w:color="auto"/>
            <w:left w:val="none" w:sz="0" w:space="0" w:color="auto"/>
            <w:bottom w:val="none" w:sz="0" w:space="0" w:color="auto"/>
            <w:right w:val="none" w:sz="0" w:space="0" w:color="auto"/>
          </w:divBdr>
        </w:div>
        <w:div w:id="1792283512">
          <w:marLeft w:val="480"/>
          <w:marRight w:val="0"/>
          <w:marTop w:val="0"/>
          <w:marBottom w:val="0"/>
          <w:divBdr>
            <w:top w:val="none" w:sz="0" w:space="0" w:color="auto"/>
            <w:left w:val="none" w:sz="0" w:space="0" w:color="auto"/>
            <w:bottom w:val="none" w:sz="0" w:space="0" w:color="auto"/>
            <w:right w:val="none" w:sz="0" w:space="0" w:color="auto"/>
          </w:divBdr>
        </w:div>
        <w:div w:id="1605846658">
          <w:marLeft w:val="480"/>
          <w:marRight w:val="0"/>
          <w:marTop w:val="0"/>
          <w:marBottom w:val="0"/>
          <w:divBdr>
            <w:top w:val="none" w:sz="0" w:space="0" w:color="auto"/>
            <w:left w:val="none" w:sz="0" w:space="0" w:color="auto"/>
            <w:bottom w:val="none" w:sz="0" w:space="0" w:color="auto"/>
            <w:right w:val="none" w:sz="0" w:space="0" w:color="auto"/>
          </w:divBdr>
        </w:div>
        <w:div w:id="2075004840">
          <w:marLeft w:val="480"/>
          <w:marRight w:val="0"/>
          <w:marTop w:val="0"/>
          <w:marBottom w:val="0"/>
          <w:divBdr>
            <w:top w:val="none" w:sz="0" w:space="0" w:color="auto"/>
            <w:left w:val="none" w:sz="0" w:space="0" w:color="auto"/>
            <w:bottom w:val="none" w:sz="0" w:space="0" w:color="auto"/>
            <w:right w:val="none" w:sz="0" w:space="0" w:color="auto"/>
          </w:divBdr>
        </w:div>
      </w:divsChild>
    </w:div>
    <w:div w:id="1822190750">
      <w:bodyDiv w:val="1"/>
      <w:marLeft w:val="0"/>
      <w:marRight w:val="0"/>
      <w:marTop w:val="0"/>
      <w:marBottom w:val="0"/>
      <w:divBdr>
        <w:top w:val="none" w:sz="0" w:space="0" w:color="auto"/>
        <w:left w:val="none" w:sz="0" w:space="0" w:color="auto"/>
        <w:bottom w:val="none" w:sz="0" w:space="0" w:color="auto"/>
        <w:right w:val="none" w:sz="0" w:space="0" w:color="auto"/>
      </w:divBdr>
    </w:div>
    <w:div w:id="1828130121">
      <w:bodyDiv w:val="1"/>
      <w:marLeft w:val="0"/>
      <w:marRight w:val="0"/>
      <w:marTop w:val="0"/>
      <w:marBottom w:val="0"/>
      <w:divBdr>
        <w:top w:val="none" w:sz="0" w:space="0" w:color="auto"/>
        <w:left w:val="none" w:sz="0" w:space="0" w:color="auto"/>
        <w:bottom w:val="none" w:sz="0" w:space="0" w:color="auto"/>
        <w:right w:val="none" w:sz="0" w:space="0" w:color="auto"/>
      </w:divBdr>
      <w:divsChild>
        <w:div w:id="878594204">
          <w:marLeft w:val="480"/>
          <w:marRight w:val="0"/>
          <w:marTop w:val="0"/>
          <w:marBottom w:val="0"/>
          <w:divBdr>
            <w:top w:val="none" w:sz="0" w:space="0" w:color="auto"/>
            <w:left w:val="none" w:sz="0" w:space="0" w:color="auto"/>
            <w:bottom w:val="none" w:sz="0" w:space="0" w:color="auto"/>
            <w:right w:val="none" w:sz="0" w:space="0" w:color="auto"/>
          </w:divBdr>
        </w:div>
        <w:div w:id="1360155885">
          <w:marLeft w:val="480"/>
          <w:marRight w:val="0"/>
          <w:marTop w:val="0"/>
          <w:marBottom w:val="0"/>
          <w:divBdr>
            <w:top w:val="none" w:sz="0" w:space="0" w:color="auto"/>
            <w:left w:val="none" w:sz="0" w:space="0" w:color="auto"/>
            <w:bottom w:val="none" w:sz="0" w:space="0" w:color="auto"/>
            <w:right w:val="none" w:sz="0" w:space="0" w:color="auto"/>
          </w:divBdr>
        </w:div>
        <w:div w:id="1210341463">
          <w:marLeft w:val="480"/>
          <w:marRight w:val="0"/>
          <w:marTop w:val="0"/>
          <w:marBottom w:val="0"/>
          <w:divBdr>
            <w:top w:val="none" w:sz="0" w:space="0" w:color="auto"/>
            <w:left w:val="none" w:sz="0" w:space="0" w:color="auto"/>
            <w:bottom w:val="none" w:sz="0" w:space="0" w:color="auto"/>
            <w:right w:val="none" w:sz="0" w:space="0" w:color="auto"/>
          </w:divBdr>
        </w:div>
        <w:div w:id="1986541085">
          <w:marLeft w:val="480"/>
          <w:marRight w:val="0"/>
          <w:marTop w:val="0"/>
          <w:marBottom w:val="0"/>
          <w:divBdr>
            <w:top w:val="none" w:sz="0" w:space="0" w:color="auto"/>
            <w:left w:val="none" w:sz="0" w:space="0" w:color="auto"/>
            <w:bottom w:val="none" w:sz="0" w:space="0" w:color="auto"/>
            <w:right w:val="none" w:sz="0" w:space="0" w:color="auto"/>
          </w:divBdr>
        </w:div>
        <w:div w:id="324863683">
          <w:marLeft w:val="480"/>
          <w:marRight w:val="0"/>
          <w:marTop w:val="0"/>
          <w:marBottom w:val="0"/>
          <w:divBdr>
            <w:top w:val="none" w:sz="0" w:space="0" w:color="auto"/>
            <w:left w:val="none" w:sz="0" w:space="0" w:color="auto"/>
            <w:bottom w:val="none" w:sz="0" w:space="0" w:color="auto"/>
            <w:right w:val="none" w:sz="0" w:space="0" w:color="auto"/>
          </w:divBdr>
        </w:div>
        <w:div w:id="694161383">
          <w:marLeft w:val="480"/>
          <w:marRight w:val="0"/>
          <w:marTop w:val="0"/>
          <w:marBottom w:val="0"/>
          <w:divBdr>
            <w:top w:val="none" w:sz="0" w:space="0" w:color="auto"/>
            <w:left w:val="none" w:sz="0" w:space="0" w:color="auto"/>
            <w:bottom w:val="none" w:sz="0" w:space="0" w:color="auto"/>
            <w:right w:val="none" w:sz="0" w:space="0" w:color="auto"/>
          </w:divBdr>
        </w:div>
        <w:div w:id="1374574309">
          <w:marLeft w:val="480"/>
          <w:marRight w:val="0"/>
          <w:marTop w:val="0"/>
          <w:marBottom w:val="0"/>
          <w:divBdr>
            <w:top w:val="none" w:sz="0" w:space="0" w:color="auto"/>
            <w:left w:val="none" w:sz="0" w:space="0" w:color="auto"/>
            <w:bottom w:val="none" w:sz="0" w:space="0" w:color="auto"/>
            <w:right w:val="none" w:sz="0" w:space="0" w:color="auto"/>
          </w:divBdr>
        </w:div>
        <w:div w:id="1065253658">
          <w:marLeft w:val="480"/>
          <w:marRight w:val="0"/>
          <w:marTop w:val="0"/>
          <w:marBottom w:val="0"/>
          <w:divBdr>
            <w:top w:val="none" w:sz="0" w:space="0" w:color="auto"/>
            <w:left w:val="none" w:sz="0" w:space="0" w:color="auto"/>
            <w:bottom w:val="none" w:sz="0" w:space="0" w:color="auto"/>
            <w:right w:val="none" w:sz="0" w:space="0" w:color="auto"/>
          </w:divBdr>
        </w:div>
        <w:div w:id="218437706">
          <w:marLeft w:val="480"/>
          <w:marRight w:val="0"/>
          <w:marTop w:val="0"/>
          <w:marBottom w:val="0"/>
          <w:divBdr>
            <w:top w:val="none" w:sz="0" w:space="0" w:color="auto"/>
            <w:left w:val="none" w:sz="0" w:space="0" w:color="auto"/>
            <w:bottom w:val="none" w:sz="0" w:space="0" w:color="auto"/>
            <w:right w:val="none" w:sz="0" w:space="0" w:color="auto"/>
          </w:divBdr>
        </w:div>
        <w:div w:id="1407144768">
          <w:marLeft w:val="480"/>
          <w:marRight w:val="0"/>
          <w:marTop w:val="0"/>
          <w:marBottom w:val="0"/>
          <w:divBdr>
            <w:top w:val="none" w:sz="0" w:space="0" w:color="auto"/>
            <w:left w:val="none" w:sz="0" w:space="0" w:color="auto"/>
            <w:bottom w:val="none" w:sz="0" w:space="0" w:color="auto"/>
            <w:right w:val="none" w:sz="0" w:space="0" w:color="auto"/>
          </w:divBdr>
        </w:div>
        <w:div w:id="1071539932">
          <w:marLeft w:val="480"/>
          <w:marRight w:val="0"/>
          <w:marTop w:val="0"/>
          <w:marBottom w:val="0"/>
          <w:divBdr>
            <w:top w:val="none" w:sz="0" w:space="0" w:color="auto"/>
            <w:left w:val="none" w:sz="0" w:space="0" w:color="auto"/>
            <w:bottom w:val="none" w:sz="0" w:space="0" w:color="auto"/>
            <w:right w:val="none" w:sz="0" w:space="0" w:color="auto"/>
          </w:divBdr>
        </w:div>
        <w:div w:id="1419208252">
          <w:marLeft w:val="480"/>
          <w:marRight w:val="0"/>
          <w:marTop w:val="0"/>
          <w:marBottom w:val="0"/>
          <w:divBdr>
            <w:top w:val="none" w:sz="0" w:space="0" w:color="auto"/>
            <w:left w:val="none" w:sz="0" w:space="0" w:color="auto"/>
            <w:bottom w:val="none" w:sz="0" w:space="0" w:color="auto"/>
            <w:right w:val="none" w:sz="0" w:space="0" w:color="auto"/>
          </w:divBdr>
        </w:div>
        <w:div w:id="1640114213">
          <w:marLeft w:val="480"/>
          <w:marRight w:val="0"/>
          <w:marTop w:val="0"/>
          <w:marBottom w:val="0"/>
          <w:divBdr>
            <w:top w:val="none" w:sz="0" w:space="0" w:color="auto"/>
            <w:left w:val="none" w:sz="0" w:space="0" w:color="auto"/>
            <w:bottom w:val="none" w:sz="0" w:space="0" w:color="auto"/>
            <w:right w:val="none" w:sz="0" w:space="0" w:color="auto"/>
          </w:divBdr>
        </w:div>
        <w:div w:id="1792245625">
          <w:marLeft w:val="480"/>
          <w:marRight w:val="0"/>
          <w:marTop w:val="0"/>
          <w:marBottom w:val="0"/>
          <w:divBdr>
            <w:top w:val="none" w:sz="0" w:space="0" w:color="auto"/>
            <w:left w:val="none" w:sz="0" w:space="0" w:color="auto"/>
            <w:bottom w:val="none" w:sz="0" w:space="0" w:color="auto"/>
            <w:right w:val="none" w:sz="0" w:space="0" w:color="auto"/>
          </w:divBdr>
        </w:div>
        <w:div w:id="2036077810">
          <w:marLeft w:val="480"/>
          <w:marRight w:val="0"/>
          <w:marTop w:val="0"/>
          <w:marBottom w:val="0"/>
          <w:divBdr>
            <w:top w:val="none" w:sz="0" w:space="0" w:color="auto"/>
            <w:left w:val="none" w:sz="0" w:space="0" w:color="auto"/>
            <w:bottom w:val="none" w:sz="0" w:space="0" w:color="auto"/>
            <w:right w:val="none" w:sz="0" w:space="0" w:color="auto"/>
          </w:divBdr>
        </w:div>
        <w:div w:id="802380774">
          <w:marLeft w:val="480"/>
          <w:marRight w:val="0"/>
          <w:marTop w:val="0"/>
          <w:marBottom w:val="0"/>
          <w:divBdr>
            <w:top w:val="none" w:sz="0" w:space="0" w:color="auto"/>
            <w:left w:val="none" w:sz="0" w:space="0" w:color="auto"/>
            <w:bottom w:val="none" w:sz="0" w:space="0" w:color="auto"/>
            <w:right w:val="none" w:sz="0" w:space="0" w:color="auto"/>
          </w:divBdr>
        </w:div>
        <w:div w:id="50929007">
          <w:marLeft w:val="480"/>
          <w:marRight w:val="0"/>
          <w:marTop w:val="0"/>
          <w:marBottom w:val="0"/>
          <w:divBdr>
            <w:top w:val="none" w:sz="0" w:space="0" w:color="auto"/>
            <w:left w:val="none" w:sz="0" w:space="0" w:color="auto"/>
            <w:bottom w:val="none" w:sz="0" w:space="0" w:color="auto"/>
            <w:right w:val="none" w:sz="0" w:space="0" w:color="auto"/>
          </w:divBdr>
        </w:div>
        <w:div w:id="1162694737">
          <w:marLeft w:val="480"/>
          <w:marRight w:val="0"/>
          <w:marTop w:val="0"/>
          <w:marBottom w:val="0"/>
          <w:divBdr>
            <w:top w:val="none" w:sz="0" w:space="0" w:color="auto"/>
            <w:left w:val="none" w:sz="0" w:space="0" w:color="auto"/>
            <w:bottom w:val="none" w:sz="0" w:space="0" w:color="auto"/>
            <w:right w:val="none" w:sz="0" w:space="0" w:color="auto"/>
          </w:divBdr>
        </w:div>
        <w:div w:id="388922208">
          <w:marLeft w:val="480"/>
          <w:marRight w:val="0"/>
          <w:marTop w:val="0"/>
          <w:marBottom w:val="0"/>
          <w:divBdr>
            <w:top w:val="none" w:sz="0" w:space="0" w:color="auto"/>
            <w:left w:val="none" w:sz="0" w:space="0" w:color="auto"/>
            <w:bottom w:val="none" w:sz="0" w:space="0" w:color="auto"/>
            <w:right w:val="none" w:sz="0" w:space="0" w:color="auto"/>
          </w:divBdr>
        </w:div>
        <w:div w:id="125701531">
          <w:marLeft w:val="480"/>
          <w:marRight w:val="0"/>
          <w:marTop w:val="0"/>
          <w:marBottom w:val="0"/>
          <w:divBdr>
            <w:top w:val="none" w:sz="0" w:space="0" w:color="auto"/>
            <w:left w:val="none" w:sz="0" w:space="0" w:color="auto"/>
            <w:bottom w:val="none" w:sz="0" w:space="0" w:color="auto"/>
            <w:right w:val="none" w:sz="0" w:space="0" w:color="auto"/>
          </w:divBdr>
        </w:div>
        <w:div w:id="1445005237">
          <w:marLeft w:val="480"/>
          <w:marRight w:val="0"/>
          <w:marTop w:val="0"/>
          <w:marBottom w:val="0"/>
          <w:divBdr>
            <w:top w:val="none" w:sz="0" w:space="0" w:color="auto"/>
            <w:left w:val="none" w:sz="0" w:space="0" w:color="auto"/>
            <w:bottom w:val="none" w:sz="0" w:space="0" w:color="auto"/>
            <w:right w:val="none" w:sz="0" w:space="0" w:color="auto"/>
          </w:divBdr>
        </w:div>
        <w:div w:id="1500654152">
          <w:marLeft w:val="480"/>
          <w:marRight w:val="0"/>
          <w:marTop w:val="0"/>
          <w:marBottom w:val="0"/>
          <w:divBdr>
            <w:top w:val="none" w:sz="0" w:space="0" w:color="auto"/>
            <w:left w:val="none" w:sz="0" w:space="0" w:color="auto"/>
            <w:bottom w:val="none" w:sz="0" w:space="0" w:color="auto"/>
            <w:right w:val="none" w:sz="0" w:space="0" w:color="auto"/>
          </w:divBdr>
        </w:div>
        <w:div w:id="996417005">
          <w:marLeft w:val="480"/>
          <w:marRight w:val="0"/>
          <w:marTop w:val="0"/>
          <w:marBottom w:val="0"/>
          <w:divBdr>
            <w:top w:val="none" w:sz="0" w:space="0" w:color="auto"/>
            <w:left w:val="none" w:sz="0" w:space="0" w:color="auto"/>
            <w:bottom w:val="none" w:sz="0" w:space="0" w:color="auto"/>
            <w:right w:val="none" w:sz="0" w:space="0" w:color="auto"/>
          </w:divBdr>
        </w:div>
        <w:div w:id="592281552">
          <w:marLeft w:val="480"/>
          <w:marRight w:val="0"/>
          <w:marTop w:val="0"/>
          <w:marBottom w:val="0"/>
          <w:divBdr>
            <w:top w:val="none" w:sz="0" w:space="0" w:color="auto"/>
            <w:left w:val="none" w:sz="0" w:space="0" w:color="auto"/>
            <w:bottom w:val="none" w:sz="0" w:space="0" w:color="auto"/>
            <w:right w:val="none" w:sz="0" w:space="0" w:color="auto"/>
          </w:divBdr>
        </w:div>
        <w:div w:id="1711998519">
          <w:marLeft w:val="480"/>
          <w:marRight w:val="0"/>
          <w:marTop w:val="0"/>
          <w:marBottom w:val="0"/>
          <w:divBdr>
            <w:top w:val="none" w:sz="0" w:space="0" w:color="auto"/>
            <w:left w:val="none" w:sz="0" w:space="0" w:color="auto"/>
            <w:bottom w:val="none" w:sz="0" w:space="0" w:color="auto"/>
            <w:right w:val="none" w:sz="0" w:space="0" w:color="auto"/>
          </w:divBdr>
        </w:div>
      </w:divsChild>
    </w:div>
    <w:div w:id="1828982276">
      <w:bodyDiv w:val="1"/>
      <w:marLeft w:val="0"/>
      <w:marRight w:val="0"/>
      <w:marTop w:val="0"/>
      <w:marBottom w:val="0"/>
      <w:divBdr>
        <w:top w:val="none" w:sz="0" w:space="0" w:color="auto"/>
        <w:left w:val="none" w:sz="0" w:space="0" w:color="auto"/>
        <w:bottom w:val="none" w:sz="0" w:space="0" w:color="auto"/>
        <w:right w:val="none" w:sz="0" w:space="0" w:color="auto"/>
      </w:divBdr>
    </w:div>
    <w:div w:id="1830518608">
      <w:bodyDiv w:val="1"/>
      <w:marLeft w:val="0"/>
      <w:marRight w:val="0"/>
      <w:marTop w:val="0"/>
      <w:marBottom w:val="0"/>
      <w:divBdr>
        <w:top w:val="none" w:sz="0" w:space="0" w:color="auto"/>
        <w:left w:val="none" w:sz="0" w:space="0" w:color="auto"/>
        <w:bottom w:val="none" w:sz="0" w:space="0" w:color="auto"/>
        <w:right w:val="none" w:sz="0" w:space="0" w:color="auto"/>
      </w:divBdr>
      <w:divsChild>
        <w:div w:id="833760862">
          <w:marLeft w:val="480"/>
          <w:marRight w:val="0"/>
          <w:marTop w:val="0"/>
          <w:marBottom w:val="0"/>
          <w:divBdr>
            <w:top w:val="none" w:sz="0" w:space="0" w:color="auto"/>
            <w:left w:val="none" w:sz="0" w:space="0" w:color="auto"/>
            <w:bottom w:val="none" w:sz="0" w:space="0" w:color="auto"/>
            <w:right w:val="none" w:sz="0" w:space="0" w:color="auto"/>
          </w:divBdr>
        </w:div>
        <w:div w:id="2115980692">
          <w:marLeft w:val="480"/>
          <w:marRight w:val="0"/>
          <w:marTop w:val="0"/>
          <w:marBottom w:val="0"/>
          <w:divBdr>
            <w:top w:val="none" w:sz="0" w:space="0" w:color="auto"/>
            <w:left w:val="none" w:sz="0" w:space="0" w:color="auto"/>
            <w:bottom w:val="none" w:sz="0" w:space="0" w:color="auto"/>
            <w:right w:val="none" w:sz="0" w:space="0" w:color="auto"/>
          </w:divBdr>
        </w:div>
        <w:div w:id="1808890813">
          <w:marLeft w:val="480"/>
          <w:marRight w:val="0"/>
          <w:marTop w:val="0"/>
          <w:marBottom w:val="0"/>
          <w:divBdr>
            <w:top w:val="none" w:sz="0" w:space="0" w:color="auto"/>
            <w:left w:val="none" w:sz="0" w:space="0" w:color="auto"/>
            <w:bottom w:val="none" w:sz="0" w:space="0" w:color="auto"/>
            <w:right w:val="none" w:sz="0" w:space="0" w:color="auto"/>
          </w:divBdr>
        </w:div>
        <w:div w:id="66537921">
          <w:marLeft w:val="480"/>
          <w:marRight w:val="0"/>
          <w:marTop w:val="0"/>
          <w:marBottom w:val="0"/>
          <w:divBdr>
            <w:top w:val="none" w:sz="0" w:space="0" w:color="auto"/>
            <w:left w:val="none" w:sz="0" w:space="0" w:color="auto"/>
            <w:bottom w:val="none" w:sz="0" w:space="0" w:color="auto"/>
            <w:right w:val="none" w:sz="0" w:space="0" w:color="auto"/>
          </w:divBdr>
        </w:div>
        <w:div w:id="460223581">
          <w:marLeft w:val="480"/>
          <w:marRight w:val="0"/>
          <w:marTop w:val="0"/>
          <w:marBottom w:val="0"/>
          <w:divBdr>
            <w:top w:val="none" w:sz="0" w:space="0" w:color="auto"/>
            <w:left w:val="none" w:sz="0" w:space="0" w:color="auto"/>
            <w:bottom w:val="none" w:sz="0" w:space="0" w:color="auto"/>
            <w:right w:val="none" w:sz="0" w:space="0" w:color="auto"/>
          </w:divBdr>
        </w:div>
        <w:div w:id="767114205">
          <w:marLeft w:val="480"/>
          <w:marRight w:val="0"/>
          <w:marTop w:val="0"/>
          <w:marBottom w:val="0"/>
          <w:divBdr>
            <w:top w:val="none" w:sz="0" w:space="0" w:color="auto"/>
            <w:left w:val="none" w:sz="0" w:space="0" w:color="auto"/>
            <w:bottom w:val="none" w:sz="0" w:space="0" w:color="auto"/>
            <w:right w:val="none" w:sz="0" w:space="0" w:color="auto"/>
          </w:divBdr>
        </w:div>
        <w:div w:id="1860503744">
          <w:marLeft w:val="480"/>
          <w:marRight w:val="0"/>
          <w:marTop w:val="0"/>
          <w:marBottom w:val="0"/>
          <w:divBdr>
            <w:top w:val="none" w:sz="0" w:space="0" w:color="auto"/>
            <w:left w:val="none" w:sz="0" w:space="0" w:color="auto"/>
            <w:bottom w:val="none" w:sz="0" w:space="0" w:color="auto"/>
            <w:right w:val="none" w:sz="0" w:space="0" w:color="auto"/>
          </w:divBdr>
        </w:div>
        <w:div w:id="1621916585">
          <w:marLeft w:val="480"/>
          <w:marRight w:val="0"/>
          <w:marTop w:val="0"/>
          <w:marBottom w:val="0"/>
          <w:divBdr>
            <w:top w:val="none" w:sz="0" w:space="0" w:color="auto"/>
            <w:left w:val="none" w:sz="0" w:space="0" w:color="auto"/>
            <w:bottom w:val="none" w:sz="0" w:space="0" w:color="auto"/>
            <w:right w:val="none" w:sz="0" w:space="0" w:color="auto"/>
          </w:divBdr>
        </w:div>
        <w:div w:id="1032875708">
          <w:marLeft w:val="480"/>
          <w:marRight w:val="0"/>
          <w:marTop w:val="0"/>
          <w:marBottom w:val="0"/>
          <w:divBdr>
            <w:top w:val="none" w:sz="0" w:space="0" w:color="auto"/>
            <w:left w:val="none" w:sz="0" w:space="0" w:color="auto"/>
            <w:bottom w:val="none" w:sz="0" w:space="0" w:color="auto"/>
            <w:right w:val="none" w:sz="0" w:space="0" w:color="auto"/>
          </w:divBdr>
        </w:div>
        <w:div w:id="1831868642">
          <w:marLeft w:val="480"/>
          <w:marRight w:val="0"/>
          <w:marTop w:val="0"/>
          <w:marBottom w:val="0"/>
          <w:divBdr>
            <w:top w:val="none" w:sz="0" w:space="0" w:color="auto"/>
            <w:left w:val="none" w:sz="0" w:space="0" w:color="auto"/>
            <w:bottom w:val="none" w:sz="0" w:space="0" w:color="auto"/>
            <w:right w:val="none" w:sz="0" w:space="0" w:color="auto"/>
          </w:divBdr>
        </w:div>
        <w:div w:id="48967691">
          <w:marLeft w:val="480"/>
          <w:marRight w:val="0"/>
          <w:marTop w:val="0"/>
          <w:marBottom w:val="0"/>
          <w:divBdr>
            <w:top w:val="none" w:sz="0" w:space="0" w:color="auto"/>
            <w:left w:val="none" w:sz="0" w:space="0" w:color="auto"/>
            <w:bottom w:val="none" w:sz="0" w:space="0" w:color="auto"/>
            <w:right w:val="none" w:sz="0" w:space="0" w:color="auto"/>
          </w:divBdr>
        </w:div>
        <w:div w:id="1889564372">
          <w:marLeft w:val="480"/>
          <w:marRight w:val="0"/>
          <w:marTop w:val="0"/>
          <w:marBottom w:val="0"/>
          <w:divBdr>
            <w:top w:val="none" w:sz="0" w:space="0" w:color="auto"/>
            <w:left w:val="none" w:sz="0" w:space="0" w:color="auto"/>
            <w:bottom w:val="none" w:sz="0" w:space="0" w:color="auto"/>
            <w:right w:val="none" w:sz="0" w:space="0" w:color="auto"/>
          </w:divBdr>
        </w:div>
        <w:div w:id="1920291749">
          <w:marLeft w:val="480"/>
          <w:marRight w:val="0"/>
          <w:marTop w:val="0"/>
          <w:marBottom w:val="0"/>
          <w:divBdr>
            <w:top w:val="none" w:sz="0" w:space="0" w:color="auto"/>
            <w:left w:val="none" w:sz="0" w:space="0" w:color="auto"/>
            <w:bottom w:val="none" w:sz="0" w:space="0" w:color="auto"/>
            <w:right w:val="none" w:sz="0" w:space="0" w:color="auto"/>
          </w:divBdr>
        </w:div>
        <w:div w:id="1568102885">
          <w:marLeft w:val="480"/>
          <w:marRight w:val="0"/>
          <w:marTop w:val="0"/>
          <w:marBottom w:val="0"/>
          <w:divBdr>
            <w:top w:val="none" w:sz="0" w:space="0" w:color="auto"/>
            <w:left w:val="none" w:sz="0" w:space="0" w:color="auto"/>
            <w:bottom w:val="none" w:sz="0" w:space="0" w:color="auto"/>
            <w:right w:val="none" w:sz="0" w:space="0" w:color="auto"/>
          </w:divBdr>
        </w:div>
        <w:div w:id="1473713290">
          <w:marLeft w:val="480"/>
          <w:marRight w:val="0"/>
          <w:marTop w:val="0"/>
          <w:marBottom w:val="0"/>
          <w:divBdr>
            <w:top w:val="none" w:sz="0" w:space="0" w:color="auto"/>
            <w:left w:val="none" w:sz="0" w:space="0" w:color="auto"/>
            <w:bottom w:val="none" w:sz="0" w:space="0" w:color="auto"/>
            <w:right w:val="none" w:sz="0" w:space="0" w:color="auto"/>
          </w:divBdr>
        </w:div>
        <w:div w:id="1646205851">
          <w:marLeft w:val="480"/>
          <w:marRight w:val="0"/>
          <w:marTop w:val="0"/>
          <w:marBottom w:val="0"/>
          <w:divBdr>
            <w:top w:val="none" w:sz="0" w:space="0" w:color="auto"/>
            <w:left w:val="none" w:sz="0" w:space="0" w:color="auto"/>
            <w:bottom w:val="none" w:sz="0" w:space="0" w:color="auto"/>
            <w:right w:val="none" w:sz="0" w:space="0" w:color="auto"/>
          </w:divBdr>
        </w:div>
        <w:div w:id="14579427">
          <w:marLeft w:val="480"/>
          <w:marRight w:val="0"/>
          <w:marTop w:val="0"/>
          <w:marBottom w:val="0"/>
          <w:divBdr>
            <w:top w:val="none" w:sz="0" w:space="0" w:color="auto"/>
            <w:left w:val="none" w:sz="0" w:space="0" w:color="auto"/>
            <w:bottom w:val="none" w:sz="0" w:space="0" w:color="auto"/>
            <w:right w:val="none" w:sz="0" w:space="0" w:color="auto"/>
          </w:divBdr>
        </w:div>
        <w:div w:id="813762327">
          <w:marLeft w:val="480"/>
          <w:marRight w:val="0"/>
          <w:marTop w:val="0"/>
          <w:marBottom w:val="0"/>
          <w:divBdr>
            <w:top w:val="none" w:sz="0" w:space="0" w:color="auto"/>
            <w:left w:val="none" w:sz="0" w:space="0" w:color="auto"/>
            <w:bottom w:val="none" w:sz="0" w:space="0" w:color="auto"/>
            <w:right w:val="none" w:sz="0" w:space="0" w:color="auto"/>
          </w:divBdr>
        </w:div>
        <w:div w:id="643661105">
          <w:marLeft w:val="480"/>
          <w:marRight w:val="0"/>
          <w:marTop w:val="0"/>
          <w:marBottom w:val="0"/>
          <w:divBdr>
            <w:top w:val="none" w:sz="0" w:space="0" w:color="auto"/>
            <w:left w:val="none" w:sz="0" w:space="0" w:color="auto"/>
            <w:bottom w:val="none" w:sz="0" w:space="0" w:color="auto"/>
            <w:right w:val="none" w:sz="0" w:space="0" w:color="auto"/>
          </w:divBdr>
        </w:div>
        <w:div w:id="1962177717">
          <w:marLeft w:val="480"/>
          <w:marRight w:val="0"/>
          <w:marTop w:val="0"/>
          <w:marBottom w:val="0"/>
          <w:divBdr>
            <w:top w:val="none" w:sz="0" w:space="0" w:color="auto"/>
            <w:left w:val="none" w:sz="0" w:space="0" w:color="auto"/>
            <w:bottom w:val="none" w:sz="0" w:space="0" w:color="auto"/>
            <w:right w:val="none" w:sz="0" w:space="0" w:color="auto"/>
          </w:divBdr>
        </w:div>
        <w:div w:id="1931347424">
          <w:marLeft w:val="480"/>
          <w:marRight w:val="0"/>
          <w:marTop w:val="0"/>
          <w:marBottom w:val="0"/>
          <w:divBdr>
            <w:top w:val="none" w:sz="0" w:space="0" w:color="auto"/>
            <w:left w:val="none" w:sz="0" w:space="0" w:color="auto"/>
            <w:bottom w:val="none" w:sz="0" w:space="0" w:color="auto"/>
            <w:right w:val="none" w:sz="0" w:space="0" w:color="auto"/>
          </w:divBdr>
        </w:div>
        <w:div w:id="2052881300">
          <w:marLeft w:val="480"/>
          <w:marRight w:val="0"/>
          <w:marTop w:val="0"/>
          <w:marBottom w:val="0"/>
          <w:divBdr>
            <w:top w:val="none" w:sz="0" w:space="0" w:color="auto"/>
            <w:left w:val="none" w:sz="0" w:space="0" w:color="auto"/>
            <w:bottom w:val="none" w:sz="0" w:space="0" w:color="auto"/>
            <w:right w:val="none" w:sz="0" w:space="0" w:color="auto"/>
          </w:divBdr>
        </w:div>
        <w:div w:id="29258405">
          <w:marLeft w:val="480"/>
          <w:marRight w:val="0"/>
          <w:marTop w:val="0"/>
          <w:marBottom w:val="0"/>
          <w:divBdr>
            <w:top w:val="none" w:sz="0" w:space="0" w:color="auto"/>
            <w:left w:val="none" w:sz="0" w:space="0" w:color="auto"/>
            <w:bottom w:val="none" w:sz="0" w:space="0" w:color="auto"/>
            <w:right w:val="none" w:sz="0" w:space="0" w:color="auto"/>
          </w:divBdr>
        </w:div>
        <w:div w:id="813840664">
          <w:marLeft w:val="480"/>
          <w:marRight w:val="0"/>
          <w:marTop w:val="0"/>
          <w:marBottom w:val="0"/>
          <w:divBdr>
            <w:top w:val="none" w:sz="0" w:space="0" w:color="auto"/>
            <w:left w:val="none" w:sz="0" w:space="0" w:color="auto"/>
            <w:bottom w:val="none" w:sz="0" w:space="0" w:color="auto"/>
            <w:right w:val="none" w:sz="0" w:space="0" w:color="auto"/>
          </w:divBdr>
        </w:div>
        <w:div w:id="6031602">
          <w:marLeft w:val="480"/>
          <w:marRight w:val="0"/>
          <w:marTop w:val="0"/>
          <w:marBottom w:val="0"/>
          <w:divBdr>
            <w:top w:val="none" w:sz="0" w:space="0" w:color="auto"/>
            <w:left w:val="none" w:sz="0" w:space="0" w:color="auto"/>
            <w:bottom w:val="none" w:sz="0" w:space="0" w:color="auto"/>
            <w:right w:val="none" w:sz="0" w:space="0" w:color="auto"/>
          </w:divBdr>
        </w:div>
        <w:div w:id="643660608">
          <w:marLeft w:val="480"/>
          <w:marRight w:val="0"/>
          <w:marTop w:val="0"/>
          <w:marBottom w:val="0"/>
          <w:divBdr>
            <w:top w:val="none" w:sz="0" w:space="0" w:color="auto"/>
            <w:left w:val="none" w:sz="0" w:space="0" w:color="auto"/>
            <w:bottom w:val="none" w:sz="0" w:space="0" w:color="auto"/>
            <w:right w:val="none" w:sz="0" w:space="0" w:color="auto"/>
          </w:divBdr>
        </w:div>
        <w:div w:id="1641111964">
          <w:marLeft w:val="480"/>
          <w:marRight w:val="0"/>
          <w:marTop w:val="0"/>
          <w:marBottom w:val="0"/>
          <w:divBdr>
            <w:top w:val="none" w:sz="0" w:space="0" w:color="auto"/>
            <w:left w:val="none" w:sz="0" w:space="0" w:color="auto"/>
            <w:bottom w:val="none" w:sz="0" w:space="0" w:color="auto"/>
            <w:right w:val="none" w:sz="0" w:space="0" w:color="auto"/>
          </w:divBdr>
        </w:div>
        <w:div w:id="458762395">
          <w:marLeft w:val="480"/>
          <w:marRight w:val="0"/>
          <w:marTop w:val="0"/>
          <w:marBottom w:val="0"/>
          <w:divBdr>
            <w:top w:val="none" w:sz="0" w:space="0" w:color="auto"/>
            <w:left w:val="none" w:sz="0" w:space="0" w:color="auto"/>
            <w:bottom w:val="none" w:sz="0" w:space="0" w:color="auto"/>
            <w:right w:val="none" w:sz="0" w:space="0" w:color="auto"/>
          </w:divBdr>
        </w:div>
        <w:div w:id="1906909837">
          <w:marLeft w:val="480"/>
          <w:marRight w:val="0"/>
          <w:marTop w:val="0"/>
          <w:marBottom w:val="0"/>
          <w:divBdr>
            <w:top w:val="none" w:sz="0" w:space="0" w:color="auto"/>
            <w:left w:val="none" w:sz="0" w:space="0" w:color="auto"/>
            <w:bottom w:val="none" w:sz="0" w:space="0" w:color="auto"/>
            <w:right w:val="none" w:sz="0" w:space="0" w:color="auto"/>
          </w:divBdr>
        </w:div>
        <w:div w:id="1288119087">
          <w:marLeft w:val="480"/>
          <w:marRight w:val="0"/>
          <w:marTop w:val="0"/>
          <w:marBottom w:val="0"/>
          <w:divBdr>
            <w:top w:val="none" w:sz="0" w:space="0" w:color="auto"/>
            <w:left w:val="none" w:sz="0" w:space="0" w:color="auto"/>
            <w:bottom w:val="none" w:sz="0" w:space="0" w:color="auto"/>
            <w:right w:val="none" w:sz="0" w:space="0" w:color="auto"/>
          </w:divBdr>
        </w:div>
        <w:div w:id="638845363">
          <w:marLeft w:val="480"/>
          <w:marRight w:val="0"/>
          <w:marTop w:val="0"/>
          <w:marBottom w:val="0"/>
          <w:divBdr>
            <w:top w:val="none" w:sz="0" w:space="0" w:color="auto"/>
            <w:left w:val="none" w:sz="0" w:space="0" w:color="auto"/>
            <w:bottom w:val="none" w:sz="0" w:space="0" w:color="auto"/>
            <w:right w:val="none" w:sz="0" w:space="0" w:color="auto"/>
          </w:divBdr>
        </w:div>
        <w:div w:id="290483859">
          <w:marLeft w:val="480"/>
          <w:marRight w:val="0"/>
          <w:marTop w:val="0"/>
          <w:marBottom w:val="0"/>
          <w:divBdr>
            <w:top w:val="none" w:sz="0" w:space="0" w:color="auto"/>
            <w:left w:val="none" w:sz="0" w:space="0" w:color="auto"/>
            <w:bottom w:val="none" w:sz="0" w:space="0" w:color="auto"/>
            <w:right w:val="none" w:sz="0" w:space="0" w:color="auto"/>
          </w:divBdr>
        </w:div>
        <w:div w:id="650257071">
          <w:marLeft w:val="480"/>
          <w:marRight w:val="0"/>
          <w:marTop w:val="0"/>
          <w:marBottom w:val="0"/>
          <w:divBdr>
            <w:top w:val="none" w:sz="0" w:space="0" w:color="auto"/>
            <w:left w:val="none" w:sz="0" w:space="0" w:color="auto"/>
            <w:bottom w:val="none" w:sz="0" w:space="0" w:color="auto"/>
            <w:right w:val="none" w:sz="0" w:space="0" w:color="auto"/>
          </w:divBdr>
        </w:div>
        <w:div w:id="157428709">
          <w:marLeft w:val="480"/>
          <w:marRight w:val="0"/>
          <w:marTop w:val="0"/>
          <w:marBottom w:val="0"/>
          <w:divBdr>
            <w:top w:val="none" w:sz="0" w:space="0" w:color="auto"/>
            <w:left w:val="none" w:sz="0" w:space="0" w:color="auto"/>
            <w:bottom w:val="none" w:sz="0" w:space="0" w:color="auto"/>
            <w:right w:val="none" w:sz="0" w:space="0" w:color="auto"/>
          </w:divBdr>
        </w:div>
        <w:div w:id="1268006560">
          <w:marLeft w:val="480"/>
          <w:marRight w:val="0"/>
          <w:marTop w:val="0"/>
          <w:marBottom w:val="0"/>
          <w:divBdr>
            <w:top w:val="none" w:sz="0" w:space="0" w:color="auto"/>
            <w:left w:val="none" w:sz="0" w:space="0" w:color="auto"/>
            <w:bottom w:val="none" w:sz="0" w:space="0" w:color="auto"/>
            <w:right w:val="none" w:sz="0" w:space="0" w:color="auto"/>
          </w:divBdr>
        </w:div>
        <w:div w:id="835222386">
          <w:marLeft w:val="480"/>
          <w:marRight w:val="0"/>
          <w:marTop w:val="0"/>
          <w:marBottom w:val="0"/>
          <w:divBdr>
            <w:top w:val="none" w:sz="0" w:space="0" w:color="auto"/>
            <w:left w:val="none" w:sz="0" w:space="0" w:color="auto"/>
            <w:bottom w:val="none" w:sz="0" w:space="0" w:color="auto"/>
            <w:right w:val="none" w:sz="0" w:space="0" w:color="auto"/>
          </w:divBdr>
        </w:div>
        <w:div w:id="676422419">
          <w:marLeft w:val="480"/>
          <w:marRight w:val="0"/>
          <w:marTop w:val="0"/>
          <w:marBottom w:val="0"/>
          <w:divBdr>
            <w:top w:val="none" w:sz="0" w:space="0" w:color="auto"/>
            <w:left w:val="none" w:sz="0" w:space="0" w:color="auto"/>
            <w:bottom w:val="none" w:sz="0" w:space="0" w:color="auto"/>
            <w:right w:val="none" w:sz="0" w:space="0" w:color="auto"/>
          </w:divBdr>
        </w:div>
        <w:div w:id="896090336">
          <w:marLeft w:val="480"/>
          <w:marRight w:val="0"/>
          <w:marTop w:val="0"/>
          <w:marBottom w:val="0"/>
          <w:divBdr>
            <w:top w:val="none" w:sz="0" w:space="0" w:color="auto"/>
            <w:left w:val="none" w:sz="0" w:space="0" w:color="auto"/>
            <w:bottom w:val="none" w:sz="0" w:space="0" w:color="auto"/>
            <w:right w:val="none" w:sz="0" w:space="0" w:color="auto"/>
          </w:divBdr>
        </w:div>
        <w:div w:id="112793666">
          <w:marLeft w:val="480"/>
          <w:marRight w:val="0"/>
          <w:marTop w:val="0"/>
          <w:marBottom w:val="0"/>
          <w:divBdr>
            <w:top w:val="none" w:sz="0" w:space="0" w:color="auto"/>
            <w:left w:val="none" w:sz="0" w:space="0" w:color="auto"/>
            <w:bottom w:val="none" w:sz="0" w:space="0" w:color="auto"/>
            <w:right w:val="none" w:sz="0" w:space="0" w:color="auto"/>
          </w:divBdr>
        </w:div>
        <w:div w:id="104732591">
          <w:marLeft w:val="480"/>
          <w:marRight w:val="0"/>
          <w:marTop w:val="0"/>
          <w:marBottom w:val="0"/>
          <w:divBdr>
            <w:top w:val="none" w:sz="0" w:space="0" w:color="auto"/>
            <w:left w:val="none" w:sz="0" w:space="0" w:color="auto"/>
            <w:bottom w:val="none" w:sz="0" w:space="0" w:color="auto"/>
            <w:right w:val="none" w:sz="0" w:space="0" w:color="auto"/>
          </w:divBdr>
        </w:div>
        <w:div w:id="600113762">
          <w:marLeft w:val="480"/>
          <w:marRight w:val="0"/>
          <w:marTop w:val="0"/>
          <w:marBottom w:val="0"/>
          <w:divBdr>
            <w:top w:val="none" w:sz="0" w:space="0" w:color="auto"/>
            <w:left w:val="none" w:sz="0" w:space="0" w:color="auto"/>
            <w:bottom w:val="none" w:sz="0" w:space="0" w:color="auto"/>
            <w:right w:val="none" w:sz="0" w:space="0" w:color="auto"/>
          </w:divBdr>
        </w:div>
        <w:div w:id="376471355">
          <w:marLeft w:val="480"/>
          <w:marRight w:val="0"/>
          <w:marTop w:val="0"/>
          <w:marBottom w:val="0"/>
          <w:divBdr>
            <w:top w:val="none" w:sz="0" w:space="0" w:color="auto"/>
            <w:left w:val="none" w:sz="0" w:space="0" w:color="auto"/>
            <w:bottom w:val="none" w:sz="0" w:space="0" w:color="auto"/>
            <w:right w:val="none" w:sz="0" w:space="0" w:color="auto"/>
          </w:divBdr>
        </w:div>
        <w:div w:id="856626344">
          <w:marLeft w:val="480"/>
          <w:marRight w:val="0"/>
          <w:marTop w:val="0"/>
          <w:marBottom w:val="0"/>
          <w:divBdr>
            <w:top w:val="none" w:sz="0" w:space="0" w:color="auto"/>
            <w:left w:val="none" w:sz="0" w:space="0" w:color="auto"/>
            <w:bottom w:val="none" w:sz="0" w:space="0" w:color="auto"/>
            <w:right w:val="none" w:sz="0" w:space="0" w:color="auto"/>
          </w:divBdr>
        </w:div>
        <w:div w:id="2011711469">
          <w:marLeft w:val="480"/>
          <w:marRight w:val="0"/>
          <w:marTop w:val="0"/>
          <w:marBottom w:val="0"/>
          <w:divBdr>
            <w:top w:val="none" w:sz="0" w:space="0" w:color="auto"/>
            <w:left w:val="none" w:sz="0" w:space="0" w:color="auto"/>
            <w:bottom w:val="none" w:sz="0" w:space="0" w:color="auto"/>
            <w:right w:val="none" w:sz="0" w:space="0" w:color="auto"/>
          </w:divBdr>
        </w:div>
        <w:div w:id="700788563">
          <w:marLeft w:val="480"/>
          <w:marRight w:val="0"/>
          <w:marTop w:val="0"/>
          <w:marBottom w:val="0"/>
          <w:divBdr>
            <w:top w:val="none" w:sz="0" w:space="0" w:color="auto"/>
            <w:left w:val="none" w:sz="0" w:space="0" w:color="auto"/>
            <w:bottom w:val="none" w:sz="0" w:space="0" w:color="auto"/>
            <w:right w:val="none" w:sz="0" w:space="0" w:color="auto"/>
          </w:divBdr>
        </w:div>
        <w:div w:id="1650287657">
          <w:marLeft w:val="480"/>
          <w:marRight w:val="0"/>
          <w:marTop w:val="0"/>
          <w:marBottom w:val="0"/>
          <w:divBdr>
            <w:top w:val="none" w:sz="0" w:space="0" w:color="auto"/>
            <w:left w:val="none" w:sz="0" w:space="0" w:color="auto"/>
            <w:bottom w:val="none" w:sz="0" w:space="0" w:color="auto"/>
            <w:right w:val="none" w:sz="0" w:space="0" w:color="auto"/>
          </w:divBdr>
        </w:div>
        <w:div w:id="498930548">
          <w:marLeft w:val="480"/>
          <w:marRight w:val="0"/>
          <w:marTop w:val="0"/>
          <w:marBottom w:val="0"/>
          <w:divBdr>
            <w:top w:val="none" w:sz="0" w:space="0" w:color="auto"/>
            <w:left w:val="none" w:sz="0" w:space="0" w:color="auto"/>
            <w:bottom w:val="none" w:sz="0" w:space="0" w:color="auto"/>
            <w:right w:val="none" w:sz="0" w:space="0" w:color="auto"/>
          </w:divBdr>
        </w:div>
        <w:div w:id="206258652">
          <w:marLeft w:val="480"/>
          <w:marRight w:val="0"/>
          <w:marTop w:val="0"/>
          <w:marBottom w:val="0"/>
          <w:divBdr>
            <w:top w:val="none" w:sz="0" w:space="0" w:color="auto"/>
            <w:left w:val="none" w:sz="0" w:space="0" w:color="auto"/>
            <w:bottom w:val="none" w:sz="0" w:space="0" w:color="auto"/>
            <w:right w:val="none" w:sz="0" w:space="0" w:color="auto"/>
          </w:divBdr>
        </w:div>
        <w:div w:id="574246160">
          <w:marLeft w:val="480"/>
          <w:marRight w:val="0"/>
          <w:marTop w:val="0"/>
          <w:marBottom w:val="0"/>
          <w:divBdr>
            <w:top w:val="none" w:sz="0" w:space="0" w:color="auto"/>
            <w:left w:val="none" w:sz="0" w:space="0" w:color="auto"/>
            <w:bottom w:val="none" w:sz="0" w:space="0" w:color="auto"/>
            <w:right w:val="none" w:sz="0" w:space="0" w:color="auto"/>
          </w:divBdr>
        </w:div>
        <w:div w:id="1964732168">
          <w:marLeft w:val="480"/>
          <w:marRight w:val="0"/>
          <w:marTop w:val="0"/>
          <w:marBottom w:val="0"/>
          <w:divBdr>
            <w:top w:val="none" w:sz="0" w:space="0" w:color="auto"/>
            <w:left w:val="none" w:sz="0" w:space="0" w:color="auto"/>
            <w:bottom w:val="none" w:sz="0" w:space="0" w:color="auto"/>
            <w:right w:val="none" w:sz="0" w:space="0" w:color="auto"/>
          </w:divBdr>
        </w:div>
        <w:div w:id="1111511618">
          <w:marLeft w:val="480"/>
          <w:marRight w:val="0"/>
          <w:marTop w:val="0"/>
          <w:marBottom w:val="0"/>
          <w:divBdr>
            <w:top w:val="none" w:sz="0" w:space="0" w:color="auto"/>
            <w:left w:val="none" w:sz="0" w:space="0" w:color="auto"/>
            <w:bottom w:val="none" w:sz="0" w:space="0" w:color="auto"/>
            <w:right w:val="none" w:sz="0" w:space="0" w:color="auto"/>
          </w:divBdr>
        </w:div>
        <w:div w:id="562985249">
          <w:marLeft w:val="480"/>
          <w:marRight w:val="0"/>
          <w:marTop w:val="0"/>
          <w:marBottom w:val="0"/>
          <w:divBdr>
            <w:top w:val="none" w:sz="0" w:space="0" w:color="auto"/>
            <w:left w:val="none" w:sz="0" w:space="0" w:color="auto"/>
            <w:bottom w:val="none" w:sz="0" w:space="0" w:color="auto"/>
            <w:right w:val="none" w:sz="0" w:space="0" w:color="auto"/>
          </w:divBdr>
        </w:div>
        <w:div w:id="133184993">
          <w:marLeft w:val="480"/>
          <w:marRight w:val="0"/>
          <w:marTop w:val="0"/>
          <w:marBottom w:val="0"/>
          <w:divBdr>
            <w:top w:val="none" w:sz="0" w:space="0" w:color="auto"/>
            <w:left w:val="none" w:sz="0" w:space="0" w:color="auto"/>
            <w:bottom w:val="none" w:sz="0" w:space="0" w:color="auto"/>
            <w:right w:val="none" w:sz="0" w:space="0" w:color="auto"/>
          </w:divBdr>
        </w:div>
        <w:div w:id="1224949826">
          <w:marLeft w:val="480"/>
          <w:marRight w:val="0"/>
          <w:marTop w:val="0"/>
          <w:marBottom w:val="0"/>
          <w:divBdr>
            <w:top w:val="none" w:sz="0" w:space="0" w:color="auto"/>
            <w:left w:val="none" w:sz="0" w:space="0" w:color="auto"/>
            <w:bottom w:val="none" w:sz="0" w:space="0" w:color="auto"/>
            <w:right w:val="none" w:sz="0" w:space="0" w:color="auto"/>
          </w:divBdr>
        </w:div>
        <w:div w:id="262034884">
          <w:marLeft w:val="480"/>
          <w:marRight w:val="0"/>
          <w:marTop w:val="0"/>
          <w:marBottom w:val="0"/>
          <w:divBdr>
            <w:top w:val="none" w:sz="0" w:space="0" w:color="auto"/>
            <w:left w:val="none" w:sz="0" w:space="0" w:color="auto"/>
            <w:bottom w:val="none" w:sz="0" w:space="0" w:color="auto"/>
            <w:right w:val="none" w:sz="0" w:space="0" w:color="auto"/>
          </w:divBdr>
        </w:div>
        <w:div w:id="1769424962">
          <w:marLeft w:val="480"/>
          <w:marRight w:val="0"/>
          <w:marTop w:val="0"/>
          <w:marBottom w:val="0"/>
          <w:divBdr>
            <w:top w:val="none" w:sz="0" w:space="0" w:color="auto"/>
            <w:left w:val="none" w:sz="0" w:space="0" w:color="auto"/>
            <w:bottom w:val="none" w:sz="0" w:space="0" w:color="auto"/>
            <w:right w:val="none" w:sz="0" w:space="0" w:color="auto"/>
          </w:divBdr>
        </w:div>
      </w:divsChild>
    </w:div>
    <w:div w:id="1831168103">
      <w:bodyDiv w:val="1"/>
      <w:marLeft w:val="0"/>
      <w:marRight w:val="0"/>
      <w:marTop w:val="0"/>
      <w:marBottom w:val="0"/>
      <w:divBdr>
        <w:top w:val="none" w:sz="0" w:space="0" w:color="auto"/>
        <w:left w:val="none" w:sz="0" w:space="0" w:color="auto"/>
        <w:bottom w:val="none" w:sz="0" w:space="0" w:color="auto"/>
        <w:right w:val="none" w:sz="0" w:space="0" w:color="auto"/>
      </w:divBdr>
    </w:div>
    <w:div w:id="1834562168">
      <w:bodyDiv w:val="1"/>
      <w:marLeft w:val="0"/>
      <w:marRight w:val="0"/>
      <w:marTop w:val="0"/>
      <w:marBottom w:val="0"/>
      <w:divBdr>
        <w:top w:val="none" w:sz="0" w:space="0" w:color="auto"/>
        <w:left w:val="none" w:sz="0" w:space="0" w:color="auto"/>
        <w:bottom w:val="none" w:sz="0" w:space="0" w:color="auto"/>
        <w:right w:val="none" w:sz="0" w:space="0" w:color="auto"/>
      </w:divBdr>
      <w:divsChild>
        <w:div w:id="877350290">
          <w:marLeft w:val="480"/>
          <w:marRight w:val="0"/>
          <w:marTop w:val="0"/>
          <w:marBottom w:val="0"/>
          <w:divBdr>
            <w:top w:val="none" w:sz="0" w:space="0" w:color="auto"/>
            <w:left w:val="none" w:sz="0" w:space="0" w:color="auto"/>
            <w:bottom w:val="none" w:sz="0" w:space="0" w:color="auto"/>
            <w:right w:val="none" w:sz="0" w:space="0" w:color="auto"/>
          </w:divBdr>
        </w:div>
        <w:div w:id="251396172">
          <w:marLeft w:val="480"/>
          <w:marRight w:val="0"/>
          <w:marTop w:val="0"/>
          <w:marBottom w:val="0"/>
          <w:divBdr>
            <w:top w:val="none" w:sz="0" w:space="0" w:color="auto"/>
            <w:left w:val="none" w:sz="0" w:space="0" w:color="auto"/>
            <w:bottom w:val="none" w:sz="0" w:space="0" w:color="auto"/>
            <w:right w:val="none" w:sz="0" w:space="0" w:color="auto"/>
          </w:divBdr>
        </w:div>
        <w:div w:id="1593852584">
          <w:marLeft w:val="480"/>
          <w:marRight w:val="0"/>
          <w:marTop w:val="0"/>
          <w:marBottom w:val="0"/>
          <w:divBdr>
            <w:top w:val="none" w:sz="0" w:space="0" w:color="auto"/>
            <w:left w:val="none" w:sz="0" w:space="0" w:color="auto"/>
            <w:bottom w:val="none" w:sz="0" w:space="0" w:color="auto"/>
            <w:right w:val="none" w:sz="0" w:space="0" w:color="auto"/>
          </w:divBdr>
        </w:div>
        <w:div w:id="270358678">
          <w:marLeft w:val="480"/>
          <w:marRight w:val="0"/>
          <w:marTop w:val="0"/>
          <w:marBottom w:val="0"/>
          <w:divBdr>
            <w:top w:val="none" w:sz="0" w:space="0" w:color="auto"/>
            <w:left w:val="none" w:sz="0" w:space="0" w:color="auto"/>
            <w:bottom w:val="none" w:sz="0" w:space="0" w:color="auto"/>
            <w:right w:val="none" w:sz="0" w:space="0" w:color="auto"/>
          </w:divBdr>
        </w:div>
        <w:div w:id="78991924">
          <w:marLeft w:val="480"/>
          <w:marRight w:val="0"/>
          <w:marTop w:val="0"/>
          <w:marBottom w:val="0"/>
          <w:divBdr>
            <w:top w:val="none" w:sz="0" w:space="0" w:color="auto"/>
            <w:left w:val="none" w:sz="0" w:space="0" w:color="auto"/>
            <w:bottom w:val="none" w:sz="0" w:space="0" w:color="auto"/>
            <w:right w:val="none" w:sz="0" w:space="0" w:color="auto"/>
          </w:divBdr>
        </w:div>
        <w:div w:id="2042239125">
          <w:marLeft w:val="480"/>
          <w:marRight w:val="0"/>
          <w:marTop w:val="0"/>
          <w:marBottom w:val="0"/>
          <w:divBdr>
            <w:top w:val="none" w:sz="0" w:space="0" w:color="auto"/>
            <w:left w:val="none" w:sz="0" w:space="0" w:color="auto"/>
            <w:bottom w:val="none" w:sz="0" w:space="0" w:color="auto"/>
            <w:right w:val="none" w:sz="0" w:space="0" w:color="auto"/>
          </w:divBdr>
        </w:div>
        <w:div w:id="1805463037">
          <w:marLeft w:val="480"/>
          <w:marRight w:val="0"/>
          <w:marTop w:val="0"/>
          <w:marBottom w:val="0"/>
          <w:divBdr>
            <w:top w:val="none" w:sz="0" w:space="0" w:color="auto"/>
            <w:left w:val="none" w:sz="0" w:space="0" w:color="auto"/>
            <w:bottom w:val="none" w:sz="0" w:space="0" w:color="auto"/>
            <w:right w:val="none" w:sz="0" w:space="0" w:color="auto"/>
          </w:divBdr>
        </w:div>
        <w:div w:id="788210046">
          <w:marLeft w:val="480"/>
          <w:marRight w:val="0"/>
          <w:marTop w:val="0"/>
          <w:marBottom w:val="0"/>
          <w:divBdr>
            <w:top w:val="none" w:sz="0" w:space="0" w:color="auto"/>
            <w:left w:val="none" w:sz="0" w:space="0" w:color="auto"/>
            <w:bottom w:val="none" w:sz="0" w:space="0" w:color="auto"/>
            <w:right w:val="none" w:sz="0" w:space="0" w:color="auto"/>
          </w:divBdr>
        </w:div>
        <w:div w:id="415447408">
          <w:marLeft w:val="480"/>
          <w:marRight w:val="0"/>
          <w:marTop w:val="0"/>
          <w:marBottom w:val="0"/>
          <w:divBdr>
            <w:top w:val="none" w:sz="0" w:space="0" w:color="auto"/>
            <w:left w:val="none" w:sz="0" w:space="0" w:color="auto"/>
            <w:bottom w:val="none" w:sz="0" w:space="0" w:color="auto"/>
            <w:right w:val="none" w:sz="0" w:space="0" w:color="auto"/>
          </w:divBdr>
        </w:div>
        <w:div w:id="1540627842">
          <w:marLeft w:val="480"/>
          <w:marRight w:val="0"/>
          <w:marTop w:val="0"/>
          <w:marBottom w:val="0"/>
          <w:divBdr>
            <w:top w:val="none" w:sz="0" w:space="0" w:color="auto"/>
            <w:left w:val="none" w:sz="0" w:space="0" w:color="auto"/>
            <w:bottom w:val="none" w:sz="0" w:space="0" w:color="auto"/>
            <w:right w:val="none" w:sz="0" w:space="0" w:color="auto"/>
          </w:divBdr>
        </w:div>
        <w:div w:id="2128309543">
          <w:marLeft w:val="480"/>
          <w:marRight w:val="0"/>
          <w:marTop w:val="0"/>
          <w:marBottom w:val="0"/>
          <w:divBdr>
            <w:top w:val="none" w:sz="0" w:space="0" w:color="auto"/>
            <w:left w:val="none" w:sz="0" w:space="0" w:color="auto"/>
            <w:bottom w:val="none" w:sz="0" w:space="0" w:color="auto"/>
            <w:right w:val="none" w:sz="0" w:space="0" w:color="auto"/>
          </w:divBdr>
        </w:div>
        <w:div w:id="1962346072">
          <w:marLeft w:val="480"/>
          <w:marRight w:val="0"/>
          <w:marTop w:val="0"/>
          <w:marBottom w:val="0"/>
          <w:divBdr>
            <w:top w:val="none" w:sz="0" w:space="0" w:color="auto"/>
            <w:left w:val="none" w:sz="0" w:space="0" w:color="auto"/>
            <w:bottom w:val="none" w:sz="0" w:space="0" w:color="auto"/>
            <w:right w:val="none" w:sz="0" w:space="0" w:color="auto"/>
          </w:divBdr>
        </w:div>
        <w:div w:id="1147162070">
          <w:marLeft w:val="480"/>
          <w:marRight w:val="0"/>
          <w:marTop w:val="0"/>
          <w:marBottom w:val="0"/>
          <w:divBdr>
            <w:top w:val="none" w:sz="0" w:space="0" w:color="auto"/>
            <w:left w:val="none" w:sz="0" w:space="0" w:color="auto"/>
            <w:bottom w:val="none" w:sz="0" w:space="0" w:color="auto"/>
            <w:right w:val="none" w:sz="0" w:space="0" w:color="auto"/>
          </w:divBdr>
        </w:div>
        <w:div w:id="1340699561">
          <w:marLeft w:val="480"/>
          <w:marRight w:val="0"/>
          <w:marTop w:val="0"/>
          <w:marBottom w:val="0"/>
          <w:divBdr>
            <w:top w:val="none" w:sz="0" w:space="0" w:color="auto"/>
            <w:left w:val="none" w:sz="0" w:space="0" w:color="auto"/>
            <w:bottom w:val="none" w:sz="0" w:space="0" w:color="auto"/>
            <w:right w:val="none" w:sz="0" w:space="0" w:color="auto"/>
          </w:divBdr>
        </w:div>
        <w:div w:id="1978800778">
          <w:marLeft w:val="480"/>
          <w:marRight w:val="0"/>
          <w:marTop w:val="0"/>
          <w:marBottom w:val="0"/>
          <w:divBdr>
            <w:top w:val="none" w:sz="0" w:space="0" w:color="auto"/>
            <w:left w:val="none" w:sz="0" w:space="0" w:color="auto"/>
            <w:bottom w:val="none" w:sz="0" w:space="0" w:color="auto"/>
            <w:right w:val="none" w:sz="0" w:space="0" w:color="auto"/>
          </w:divBdr>
        </w:div>
        <w:div w:id="3284173">
          <w:marLeft w:val="480"/>
          <w:marRight w:val="0"/>
          <w:marTop w:val="0"/>
          <w:marBottom w:val="0"/>
          <w:divBdr>
            <w:top w:val="none" w:sz="0" w:space="0" w:color="auto"/>
            <w:left w:val="none" w:sz="0" w:space="0" w:color="auto"/>
            <w:bottom w:val="none" w:sz="0" w:space="0" w:color="auto"/>
            <w:right w:val="none" w:sz="0" w:space="0" w:color="auto"/>
          </w:divBdr>
        </w:div>
        <w:div w:id="965618288">
          <w:marLeft w:val="480"/>
          <w:marRight w:val="0"/>
          <w:marTop w:val="0"/>
          <w:marBottom w:val="0"/>
          <w:divBdr>
            <w:top w:val="none" w:sz="0" w:space="0" w:color="auto"/>
            <w:left w:val="none" w:sz="0" w:space="0" w:color="auto"/>
            <w:bottom w:val="none" w:sz="0" w:space="0" w:color="auto"/>
            <w:right w:val="none" w:sz="0" w:space="0" w:color="auto"/>
          </w:divBdr>
        </w:div>
        <w:div w:id="880628214">
          <w:marLeft w:val="480"/>
          <w:marRight w:val="0"/>
          <w:marTop w:val="0"/>
          <w:marBottom w:val="0"/>
          <w:divBdr>
            <w:top w:val="none" w:sz="0" w:space="0" w:color="auto"/>
            <w:left w:val="none" w:sz="0" w:space="0" w:color="auto"/>
            <w:bottom w:val="none" w:sz="0" w:space="0" w:color="auto"/>
            <w:right w:val="none" w:sz="0" w:space="0" w:color="auto"/>
          </w:divBdr>
        </w:div>
        <w:div w:id="1187253167">
          <w:marLeft w:val="480"/>
          <w:marRight w:val="0"/>
          <w:marTop w:val="0"/>
          <w:marBottom w:val="0"/>
          <w:divBdr>
            <w:top w:val="none" w:sz="0" w:space="0" w:color="auto"/>
            <w:left w:val="none" w:sz="0" w:space="0" w:color="auto"/>
            <w:bottom w:val="none" w:sz="0" w:space="0" w:color="auto"/>
            <w:right w:val="none" w:sz="0" w:space="0" w:color="auto"/>
          </w:divBdr>
        </w:div>
        <w:div w:id="578487954">
          <w:marLeft w:val="480"/>
          <w:marRight w:val="0"/>
          <w:marTop w:val="0"/>
          <w:marBottom w:val="0"/>
          <w:divBdr>
            <w:top w:val="none" w:sz="0" w:space="0" w:color="auto"/>
            <w:left w:val="none" w:sz="0" w:space="0" w:color="auto"/>
            <w:bottom w:val="none" w:sz="0" w:space="0" w:color="auto"/>
            <w:right w:val="none" w:sz="0" w:space="0" w:color="auto"/>
          </w:divBdr>
        </w:div>
        <w:div w:id="522867456">
          <w:marLeft w:val="480"/>
          <w:marRight w:val="0"/>
          <w:marTop w:val="0"/>
          <w:marBottom w:val="0"/>
          <w:divBdr>
            <w:top w:val="none" w:sz="0" w:space="0" w:color="auto"/>
            <w:left w:val="none" w:sz="0" w:space="0" w:color="auto"/>
            <w:bottom w:val="none" w:sz="0" w:space="0" w:color="auto"/>
            <w:right w:val="none" w:sz="0" w:space="0" w:color="auto"/>
          </w:divBdr>
        </w:div>
        <w:div w:id="1898466780">
          <w:marLeft w:val="480"/>
          <w:marRight w:val="0"/>
          <w:marTop w:val="0"/>
          <w:marBottom w:val="0"/>
          <w:divBdr>
            <w:top w:val="none" w:sz="0" w:space="0" w:color="auto"/>
            <w:left w:val="none" w:sz="0" w:space="0" w:color="auto"/>
            <w:bottom w:val="none" w:sz="0" w:space="0" w:color="auto"/>
            <w:right w:val="none" w:sz="0" w:space="0" w:color="auto"/>
          </w:divBdr>
        </w:div>
        <w:div w:id="212155684">
          <w:marLeft w:val="480"/>
          <w:marRight w:val="0"/>
          <w:marTop w:val="0"/>
          <w:marBottom w:val="0"/>
          <w:divBdr>
            <w:top w:val="none" w:sz="0" w:space="0" w:color="auto"/>
            <w:left w:val="none" w:sz="0" w:space="0" w:color="auto"/>
            <w:bottom w:val="none" w:sz="0" w:space="0" w:color="auto"/>
            <w:right w:val="none" w:sz="0" w:space="0" w:color="auto"/>
          </w:divBdr>
        </w:div>
        <w:div w:id="405151266">
          <w:marLeft w:val="480"/>
          <w:marRight w:val="0"/>
          <w:marTop w:val="0"/>
          <w:marBottom w:val="0"/>
          <w:divBdr>
            <w:top w:val="none" w:sz="0" w:space="0" w:color="auto"/>
            <w:left w:val="none" w:sz="0" w:space="0" w:color="auto"/>
            <w:bottom w:val="none" w:sz="0" w:space="0" w:color="auto"/>
            <w:right w:val="none" w:sz="0" w:space="0" w:color="auto"/>
          </w:divBdr>
        </w:div>
        <w:div w:id="326057175">
          <w:marLeft w:val="480"/>
          <w:marRight w:val="0"/>
          <w:marTop w:val="0"/>
          <w:marBottom w:val="0"/>
          <w:divBdr>
            <w:top w:val="none" w:sz="0" w:space="0" w:color="auto"/>
            <w:left w:val="none" w:sz="0" w:space="0" w:color="auto"/>
            <w:bottom w:val="none" w:sz="0" w:space="0" w:color="auto"/>
            <w:right w:val="none" w:sz="0" w:space="0" w:color="auto"/>
          </w:divBdr>
        </w:div>
        <w:div w:id="674957808">
          <w:marLeft w:val="480"/>
          <w:marRight w:val="0"/>
          <w:marTop w:val="0"/>
          <w:marBottom w:val="0"/>
          <w:divBdr>
            <w:top w:val="none" w:sz="0" w:space="0" w:color="auto"/>
            <w:left w:val="none" w:sz="0" w:space="0" w:color="auto"/>
            <w:bottom w:val="none" w:sz="0" w:space="0" w:color="auto"/>
            <w:right w:val="none" w:sz="0" w:space="0" w:color="auto"/>
          </w:divBdr>
        </w:div>
        <w:div w:id="1257056295">
          <w:marLeft w:val="480"/>
          <w:marRight w:val="0"/>
          <w:marTop w:val="0"/>
          <w:marBottom w:val="0"/>
          <w:divBdr>
            <w:top w:val="none" w:sz="0" w:space="0" w:color="auto"/>
            <w:left w:val="none" w:sz="0" w:space="0" w:color="auto"/>
            <w:bottom w:val="none" w:sz="0" w:space="0" w:color="auto"/>
            <w:right w:val="none" w:sz="0" w:space="0" w:color="auto"/>
          </w:divBdr>
        </w:div>
        <w:div w:id="1792823641">
          <w:marLeft w:val="480"/>
          <w:marRight w:val="0"/>
          <w:marTop w:val="0"/>
          <w:marBottom w:val="0"/>
          <w:divBdr>
            <w:top w:val="none" w:sz="0" w:space="0" w:color="auto"/>
            <w:left w:val="none" w:sz="0" w:space="0" w:color="auto"/>
            <w:bottom w:val="none" w:sz="0" w:space="0" w:color="auto"/>
            <w:right w:val="none" w:sz="0" w:space="0" w:color="auto"/>
          </w:divBdr>
        </w:div>
        <w:div w:id="1115825305">
          <w:marLeft w:val="480"/>
          <w:marRight w:val="0"/>
          <w:marTop w:val="0"/>
          <w:marBottom w:val="0"/>
          <w:divBdr>
            <w:top w:val="none" w:sz="0" w:space="0" w:color="auto"/>
            <w:left w:val="none" w:sz="0" w:space="0" w:color="auto"/>
            <w:bottom w:val="none" w:sz="0" w:space="0" w:color="auto"/>
            <w:right w:val="none" w:sz="0" w:space="0" w:color="auto"/>
          </w:divBdr>
        </w:div>
        <w:div w:id="1047336595">
          <w:marLeft w:val="480"/>
          <w:marRight w:val="0"/>
          <w:marTop w:val="0"/>
          <w:marBottom w:val="0"/>
          <w:divBdr>
            <w:top w:val="none" w:sz="0" w:space="0" w:color="auto"/>
            <w:left w:val="none" w:sz="0" w:space="0" w:color="auto"/>
            <w:bottom w:val="none" w:sz="0" w:space="0" w:color="auto"/>
            <w:right w:val="none" w:sz="0" w:space="0" w:color="auto"/>
          </w:divBdr>
        </w:div>
        <w:div w:id="309141103">
          <w:marLeft w:val="480"/>
          <w:marRight w:val="0"/>
          <w:marTop w:val="0"/>
          <w:marBottom w:val="0"/>
          <w:divBdr>
            <w:top w:val="none" w:sz="0" w:space="0" w:color="auto"/>
            <w:left w:val="none" w:sz="0" w:space="0" w:color="auto"/>
            <w:bottom w:val="none" w:sz="0" w:space="0" w:color="auto"/>
            <w:right w:val="none" w:sz="0" w:space="0" w:color="auto"/>
          </w:divBdr>
        </w:div>
        <w:div w:id="602373778">
          <w:marLeft w:val="480"/>
          <w:marRight w:val="0"/>
          <w:marTop w:val="0"/>
          <w:marBottom w:val="0"/>
          <w:divBdr>
            <w:top w:val="none" w:sz="0" w:space="0" w:color="auto"/>
            <w:left w:val="none" w:sz="0" w:space="0" w:color="auto"/>
            <w:bottom w:val="none" w:sz="0" w:space="0" w:color="auto"/>
            <w:right w:val="none" w:sz="0" w:space="0" w:color="auto"/>
          </w:divBdr>
        </w:div>
        <w:div w:id="421220826">
          <w:marLeft w:val="480"/>
          <w:marRight w:val="0"/>
          <w:marTop w:val="0"/>
          <w:marBottom w:val="0"/>
          <w:divBdr>
            <w:top w:val="none" w:sz="0" w:space="0" w:color="auto"/>
            <w:left w:val="none" w:sz="0" w:space="0" w:color="auto"/>
            <w:bottom w:val="none" w:sz="0" w:space="0" w:color="auto"/>
            <w:right w:val="none" w:sz="0" w:space="0" w:color="auto"/>
          </w:divBdr>
        </w:div>
      </w:divsChild>
    </w:div>
    <w:div w:id="1834878496">
      <w:bodyDiv w:val="1"/>
      <w:marLeft w:val="0"/>
      <w:marRight w:val="0"/>
      <w:marTop w:val="0"/>
      <w:marBottom w:val="0"/>
      <w:divBdr>
        <w:top w:val="none" w:sz="0" w:space="0" w:color="auto"/>
        <w:left w:val="none" w:sz="0" w:space="0" w:color="auto"/>
        <w:bottom w:val="none" w:sz="0" w:space="0" w:color="auto"/>
        <w:right w:val="none" w:sz="0" w:space="0" w:color="auto"/>
      </w:divBdr>
    </w:div>
    <w:div w:id="1836843053">
      <w:bodyDiv w:val="1"/>
      <w:marLeft w:val="0"/>
      <w:marRight w:val="0"/>
      <w:marTop w:val="0"/>
      <w:marBottom w:val="0"/>
      <w:divBdr>
        <w:top w:val="none" w:sz="0" w:space="0" w:color="auto"/>
        <w:left w:val="none" w:sz="0" w:space="0" w:color="auto"/>
        <w:bottom w:val="none" w:sz="0" w:space="0" w:color="auto"/>
        <w:right w:val="none" w:sz="0" w:space="0" w:color="auto"/>
      </w:divBdr>
      <w:divsChild>
        <w:div w:id="2099205682">
          <w:marLeft w:val="480"/>
          <w:marRight w:val="0"/>
          <w:marTop w:val="0"/>
          <w:marBottom w:val="0"/>
          <w:divBdr>
            <w:top w:val="none" w:sz="0" w:space="0" w:color="auto"/>
            <w:left w:val="none" w:sz="0" w:space="0" w:color="auto"/>
            <w:bottom w:val="none" w:sz="0" w:space="0" w:color="auto"/>
            <w:right w:val="none" w:sz="0" w:space="0" w:color="auto"/>
          </w:divBdr>
        </w:div>
        <w:div w:id="1858541256">
          <w:marLeft w:val="480"/>
          <w:marRight w:val="0"/>
          <w:marTop w:val="0"/>
          <w:marBottom w:val="0"/>
          <w:divBdr>
            <w:top w:val="none" w:sz="0" w:space="0" w:color="auto"/>
            <w:left w:val="none" w:sz="0" w:space="0" w:color="auto"/>
            <w:bottom w:val="none" w:sz="0" w:space="0" w:color="auto"/>
            <w:right w:val="none" w:sz="0" w:space="0" w:color="auto"/>
          </w:divBdr>
        </w:div>
        <w:div w:id="1470904867">
          <w:marLeft w:val="480"/>
          <w:marRight w:val="0"/>
          <w:marTop w:val="0"/>
          <w:marBottom w:val="0"/>
          <w:divBdr>
            <w:top w:val="none" w:sz="0" w:space="0" w:color="auto"/>
            <w:left w:val="none" w:sz="0" w:space="0" w:color="auto"/>
            <w:bottom w:val="none" w:sz="0" w:space="0" w:color="auto"/>
            <w:right w:val="none" w:sz="0" w:space="0" w:color="auto"/>
          </w:divBdr>
        </w:div>
        <w:div w:id="1157645568">
          <w:marLeft w:val="480"/>
          <w:marRight w:val="0"/>
          <w:marTop w:val="0"/>
          <w:marBottom w:val="0"/>
          <w:divBdr>
            <w:top w:val="none" w:sz="0" w:space="0" w:color="auto"/>
            <w:left w:val="none" w:sz="0" w:space="0" w:color="auto"/>
            <w:bottom w:val="none" w:sz="0" w:space="0" w:color="auto"/>
            <w:right w:val="none" w:sz="0" w:space="0" w:color="auto"/>
          </w:divBdr>
        </w:div>
        <w:div w:id="525870909">
          <w:marLeft w:val="480"/>
          <w:marRight w:val="0"/>
          <w:marTop w:val="0"/>
          <w:marBottom w:val="0"/>
          <w:divBdr>
            <w:top w:val="none" w:sz="0" w:space="0" w:color="auto"/>
            <w:left w:val="none" w:sz="0" w:space="0" w:color="auto"/>
            <w:bottom w:val="none" w:sz="0" w:space="0" w:color="auto"/>
            <w:right w:val="none" w:sz="0" w:space="0" w:color="auto"/>
          </w:divBdr>
        </w:div>
        <w:div w:id="1773934943">
          <w:marLeft w:val="480"/>
          <w:marRight w:val="0"/>
          <w:marTop w:val="0"/>
          <w:marBottom w:val="0"/>
          <w:divBdr>
            <w:top w:val="none" w:sz="0" w:space="0" w:color="auto"/>
            <w:left w:val="none" w:sz="0" w:space="0" w:color="auto"/>
            <w:bottom w:val="none" w:sz="0" w:space="0" w:color="auto"/>
            <w:right w:val="none" w:sz="0" w:space="0" w:color="auto"/>
          </w:divBdr>
        </w:div>
        <w:div w:id="1293712093">
          <w:marLeft w:val="480"/>
          <w:marRight w:val="0"/>
          <w:marTop w:val="0"/>
          <w:marBottom w:val="0"/>
          <w:divBdr>
            <w:top w:val="none" w:sz="0" w:space="0" w:color="auto"/>
            <w:left w:val="none" w:sz="0" w:space="0" w:color="auto"/>
            <w:bottom w:val="none" w:sz="0" w:space="0" w:color="auto"/>
            <w:right w:val="none" w:sz="0" w:space="0" w:color="auto"/>
          </w:divBdr>
        </w:div>
        <w:div w:id="1817722860">
          <w:marLeft w:val="480"/>
          <w:marRight w:val="0"/>
          <w:marTop w:val="0"/>
          <w:marBottom w:val="0"/>
          <w:divBdr>
            <w:top w:val="none" w:sz="0" w:space="0" w:color="auto"/>
            <w:left w:val="none" w:sz="0" w:space="0" w:color="auto"/>
            <w:bottom w:val="none" w:sz="0" w:space="0" w:color="auto"/>
            <w:right w:val="none" w:sz="0" w:space="0" w:color="auto"/>
          </w:divBdr>
        </w:div>
        <w:div w:id="805973716">
          <w:marLeft w:val="480"/>
          <w:marRight w:val="0"/>
          <w:marTop w:val="0"/>
          <w:marBottom w:val="0"/>
          <w:divBdr>
            <w:top w:val="none" w:sz="0" w:space="0" w:color="auto"/>
            <w:left w:val="none" w:sz="0" w:space="0" w:color="auto"/>
            <w:bottom w:val="none" w:sz="0" w:space="0" w:color="auto"/>
            <w:right w:val="none" w:sz="0" w:space="0" w:color="auto"/>
          </w:divBdr>
        </w:div>
        <w:div w:id="1967396400">
          <w:marLeft w:val="480"/>
          <w:marRight w:val="0"/>
          <w:marTop w:val="0"/>
          <w:marBottom w:val="0"/>
          <w:divBdr>
            <w:top w:val="none" w:sz="0" w:space="0" w:color="auto"/>
            <w:left w:val="none" w:sz="0" w:space="0" w:color="auto"/>
            <w:bottom w:val="none" w:sz="0" w:space="0" w:color="auto"/>
            <w:right w:val="none" w:sz="0" w:space="0" w:color="auto"/>
          </w:divBdr>
        </w:div>
        <w:div w:id="1113404286">
          <w:marLeft w:val="480"/>
          <w:marRight w:val="0"/>
          <w:marTop w:val="0"/>
          <w:marBottom w:val="0"/>
          <w:divBdr>
            <w:top w:val="none" w:sz="0" w:space="0" w:color="auto"/>
            <w:left w:val="none" w:sz="0" w:space="0" w:color="auto"/>
            <w:bottom w:val="none" w:sz="0" w:space="0" w:color="auto"/>
            <w:right w:val="none" w:sz="0" w:space="0" w:color="auto"/>
          </w:divBdr>
        </w:div>
        <w:div w:id="2046441119">
          <w:marLeft w:val="480"/>
          <w:marRight w:val="0"/>
          <w:marTop w:val="0"/>
          <w:marBottom w:val="0"/>
          <w:divBdr>
            <w:top w:val="none" w:sz="0" w:space="0" w:color="auto"/>
            <w:left w:val="none" w:sz="0" w:space="0" w:color="auto"/>
            <w:bottom w:val="none" w:sz="0" w:space="0" w:color="auto"/>
            <w:right w:val="none" w:sz="0" w:space="0" w:color="auto"/>
          </w:divBdr>
        </w:div>
        <w:div w:id="849098619">
          <w:marLeft w:val="480"/>
          <w:marRight w:val="0"/>
          <w:marTop w:val="0"/>
          <w:marBottom w:val="0"/>
          <w:divBdr>
            <w:top w:val="none" w:sz="0" w:space="0" w:color="auto"/>
            <w:left w:val="none" w:sz="0" w:space="0" w:color="auto"/>
            <w:bottom w:val="none" w:sz="0" w:space="0" w:color="auto"/>
            <w:right w:val="none" w:sz="0" w:space="0" w:color="auto"/>
          </w:divBdr>
        </w:div>
        <w:div w:id="1142574258">
          <w:marLeft w:val="480"/>
          <w:marRight w:val="0"/>
          <w:marTop w:val="0"/>
          <w:marBottom w:val="0"/>
          <w:divBdr>
            <w:top w:val="none" w:sz="0" w:space="0" w:color="auto"/>
            <w:left w:val="none" w:sz="0" w:space="0" w:color="auto"/>
            <w:bottom w:val="none" w:sz="0" w:space="0" w:color="auto"/>
            <w:right w:val="none" w:sz="0" w:space="0" w:color="auto"/>
          </w:divBdr>
        </w:div>
        <w:div w:id="1768308285">
          <w:marLeft w:val="480"/>
          <w:marRight w:val="0"/>
          <w:marTop w:val="0"/>
          <w:marBottom w:val="0"/>
          <w:divBdr>
            <w:top w:val="none" w:sz="0" w:space="0" w:color="auto"/>
            <w:left w:val="none" w:sz="0" w:space="0" w:color="auto"/>
            <w:bottom w:val="none" w:sz="0" w:space="0" w:color="auto"/>
            <w:right w:val="none" w:sz="0" w:space="0" w:color="auto"/>
          </w:divBdr>
        </w:div>
        <w:div w:id="1024596517">
          <w:marLeft w:val="480"/>
          <w:marRight w:val="0"/>
          <w:marTop w:val="0"/>
          <w:marBottom w:val="0"/>
          <w:divBdr>
            <w:top w:val="none" w:sz="0" w:space="0" w:color="auto"/>
            <w:left w:val="none" w:sz="0" w:space="0" w:color="auto"/>
            <w:bottom w:val="none" w:sz="0" w:space="0" w:color="auto"/>
            <w:right w:val="none" w:sz="0" w:space="0" w:color="auto"/>
          </w:divBdr>
        </w:div>
        <w:div w:id="423460267">
          <w:marLeft w:val="480"/>
          <w:marRight w:val="0"/>
          <w:marTop w:val="0"/>
          <w:marBottom w:val="0"/>
          <w:divBdr>
            <w:top w:val="none" w:sz="0" w:space="0" w:color="auto"/>
            <w:left w:val="none" w:sz="0" w:space="0" w:color="auto"/>
            <w:bottom w:val="none" w:sz="0" w:space="0" w:color="auto"/>
            <w:right w:val="none" w:sz="0" w:space="0" w:color="auto"/>
          </w:divBdr>
        </w:div>
        <w:div w:id="1218052497">
          <w:marLeft w:val="480"/>
          <w:marRight w:val="0"/>
          <w:marTop w:val="0"/>
          <w:marBottom w:val="0"/>
          <w:divBdr>
            <w:top w:val="none" w:sz="0" w:space="0" w:color="auto"/>
            <w:left w:val="none" w:sz="0" w:space="0" w:color="auto"/>
            <w:bottom w:val="none" w:sz="0" w:space="0" w:color="auto"/>
            <w:right w:val="none" w:sz="0" w:space="0" w:color="auto"/>
          </w:divBdr>
        </w:div>
        <w:div w:id="804734266">
          <w:marLeft w:val="480"/>
          <w:marRight w:val="0"/>
          <w:marTop w:val="0"/>
          <w:marBottom w:val="0"/>
          <w:divBdr>
            <w:top w:val="none" w:sz="0" w:space="0" w:color="auto"/>
            <w:left w:val="none" w:sz="0" w:space="0" w:color="auto"/>
            <w:bottom w:val="none" w:sz="0" w:space="0" w:color="auto"/>
            <w:right w:val="none" w:sz="0" w:space="0" w:color="auto"/>
          </w:divBdr>
        </w:div>
      </w:divsChild>
    </w:div>
    <w:div w:id="1841968735">
      <w:bodyDiv w:val="1"/>
      <w:marLeft w:val="0"/>
      <w:marRight w:val="0"/>
      <w:marTop w:val="0"/>
      <w:marBottom w:val="0"/>
      <w:divBdr>
        <w:top w:val="none" w:sz="0" w:space="0" w:color="auto"/>
        <w:left w:val="none" w:sz="0" w:space="0" w:color="auto"/>
        <w:bottom w:val="none" w:sz="0" w:space="0" w:color="auto"/>
        <w:right w:val="none" w:sz="0" w:space="0" w:color="auto"/>
      </w:divBdr>
    </w:div>
    <w:div w:id="1848669130">
      <w:bodyDiv w:val="1"/>
      <w:marLeft w:val="0"/>
      <w:marRight w:val="0"/>
      <w:marTop w:val="0"/>
      <w:marBottom w:val="0"/>
      <w:divBdr>
        <w:top w:val="none" w:sz="0" w:space="0" w:color="auto"/>
        <w:left w:val="none" w:sz="0" w:space="0" w:color="auto"/>
        <w:bottom w:val="none" w:sz="0" w:space="0" w:color="auto"/>
        <w:right w:val="none" w:sz="0" w:space="0" w:color="auto"/>
      </w:divBdr>
      <w:divsChild>
        <w:div w:id="1639605519">
          <w:marLeft w:val="480"/>
          <w:marRight w:val="0"/>
          <w:marTop w:val="0"/>
          <w:marBottom w:val="0"/>
          <w:divBdr>
            <w:top w:val="none" w:sz="0" w:space="0" w:color="auto"/>
            <w:left w:val="none" w:sz="0" w:space="0" w:color="auto"/>
            <w:bottom w:val="none" w:sz="0" w:space="0" w:color="auto"/>
            <w:right w:val="none" w:sz="0" w:space="0" w:color="auto"/>
          </w:divBdr>
        </w:div>
        <w:div w:id="223103822">
          <w:marLeft w:val="480"/>
          <w:marRight w:val="0"/>
          <w:marTop w:val="0"/>
          <w:marBottom w:val="0"/>
          <w:divBdr>
            <w:top w:val="none" w:sz="0" w:space="0" w:color="auto"/>
            <w:left w:val="none" w:sz="0" w:space="0" w:color="auto"/>
            <w:bottom w:val="none" w:sz="0" w:space="0" w:color="auto"/>
            <w:right w:val="none" w:sz="0" w:space="0" w:color="auto"/>
          </w:divBdr>
        </w:div>
        <w:div w:id="2065637888">
          <w:marLeft w:val="480"/>
          <w:marRight w:val="0"/>
          <w:marTop w:val="0"/>
          <w:marBottom w:val="0"/>
          <w:divBdr>
            <w:top w:val="none" w:sz="0" w:space="0" w:color="auto"/>
            <w:left w:val="none" w:sz="0" w:space="0" w:color="auto"/>
            <w:bottom w:val="none" w:sz="0" w:space="0" w:color="auto"/>
            <w:right w:val="none" w:sz="0" w:space="0" w:color="auto"/>
          </w:divBdr>
        </w:div>
        <w:div w:id="1226527761">
          <w:marLeft w:val="480"/>
          <w:marRight w:val="0"/>
          <w:marTop w:val="0"/>
          <w:marBottom w:val="0"/>
          <w:divBdr>
            <w:top w:val="none" w:sz="0" w:space="0" w:color="auto"/>
            <w:left w:val="none" w:sz="0" w:space="0" w:color="auto"/>
            <w:bottom w:val="none" w:sz="0" w:space="0" w:color="auto"/>
            <w:right w:val="none" w:sz="0" w:space="0" w:color="auto"/>
          </w:divBdr>
        </w:div>
        <w:div w:id="1608584268">
          <w:marLeft w:val="480"/>
          <w:marRight w:val="0"/>
          <w:marTop w:val="0"/>
          <w:marBottom w:val="0"/>
          <w:divBdr>
            <w:top w:val="none" w:sz="0" w:space="0" w:color="auto"/>
            <w:left w:val="none" w:sz="0" w:space="0" w:color="auto"/>
            <w:bottom w:val="none" w:sz="0" w:space="0" w:color="auto"/>
            <w:right w:val="none" w:sz="0" w:space="0" w:color="auto"/>
          </w:divBdr>
        </w:div>
        <w:div w:id="1875314392">
          <w:marLeft w:val="480"/>
          <w:marRight w:val="0"/>
          <w:marTop w:val="0"/>
          <w:marBottom w:val="0"/>
          <w:divBdr>
            <w:top w:val="none" w:sz="0" w:space="0" w:color="auto"/>
            <w:left w:val="none" w:sz="0" w:space="0" w:color="auto"/>
            <w:bottom w:val="none" w:sz="0" w:space="0" w:color="auto"/>
            <w:right w:val="none" w:sz="0" w:space="0" w:color="auto"/>
          </w:divBdr>
        </w:div>
        <w:div w:id="1390878872">
          <w:marLeft w:val="480"/>
          <w:marRight w:val="0"/>
          <w:marTop w:val="0"/>
          <w:marBottom w:val="0"/>
          <w:divBdr>
            <w:top w:val="none" w:sz="0" w:space="0" w:color="auto"/>
            <w:left w:val="none" w:sz="0" w:space="0" w:color="auto"/>
            <w:bottom w:val="none" w:sz="0" w:space="0" w:color="auto"/>
            <w:right w:val="none" w:sz="0" w:space="0" w:color="auto"/>
          </w:divBdr>
        </w:div>
        <w:div w:id="1787919285">
          <w:marLeft w:val="480"/>
          <w:marRight w:val="0"/>
          <w:marTop w:val="0"/>
          <w:marBottom w:val="0"/>
          <w:divBdr>
            <w:top w:val="none" w:sz="0" w:space="0" w:color="auto"/>
            <w:left w:val="none" w:sz="0" w:space="0" w:color="auto"/>
            <w:bottom w:val="none" w:sz="0" w:space="0" w:color="auto"/>
            <w:right w:val="none" w:sz="0" w:space="0" w:color="auto"/>
          </w:divBdr>
        </w:div>
        <w:div w:id="1764299703">
          <w:marLeft w:val="480"/>
          <w:marRight w:val="0"/>
          <w:marTop w:val="0"/>
          <w:marBottom w:val="0"/>
          <w:divBdr>
            <w:top w:val="none" w:sz="0" w:space="0" w:color="auto"/>
            <w:left w:val="none" w:sz="0" w:space="0" w:color="auto"/>
            <w:bottom w:val="none" w:sz="0" w:space="0" w:color="auto"/>
            <w:right w:val="none" w:sz="0" w:space="0" w:color="auto"/>
          </w:divBdr>
        </w:div>
        <w:div w:id="1325278507">
          <w:marLeft w:val="480"/>
          <w:marRight w:val="0"/>
          <w:marTop w:val="0"/>
          <w:marBottom w:val="0"/>
          <w:divBdr>
            <w:top w:val="none" w:sz="0" w:space="0" w:color="auto"/>
            <w:left w:val="none" w:sz="0" w:space="0" w:color="auto"/>
            <w:bottom w:val="none" w:sz="0" w:space="0" w:color="auto"/>
            <w:right w:val="none" w:sz="0" w:space="0" w:color="auto"/>
          </w:divBdr>
        </w:div>
        <w:div w:id="1838307243">
          <w:marLeft w:val="480"/>
          <w:marRight w:val="0"/>
          <w:marTop w:val="0"/>
          <w:marBottom w:val="0"/>
          <w:divBdr>
            <w:top w:val="none" w:sz="0" w:space="0" w:color="auto"/>
            <w:left w:val="none" w:sz="0" w:space="0" w:color="auto"/>
            <w:bottom w:val="none" w:sz="0" w:space="0" w:color="auto"/>
            <w:right w:val="none" w:sz="0" w:space="0" w:color="auto"/>
          </w:divBdr>
        </w:div>
        <w:div w:id="1712610598">
          <w:marLeft w:val="480"/>
          <w:marRight w:val="0"/>
          <w:marTop w:val="0"/>
          <w:marBottom w:val="0"/>
          <w:divBdr>
            <w:top w:val="none" w:sz="0" w:space="0" w:color="auto"/>
            <w:left w:val="none" w:sz="0" w:space="0" w:color="auto"/>
            <w:bottom w:val="none" w:sz="0" w:space="0" w:color="auto"/>
            <w:right w:val="none" w:sz="0" w:space="0" w:color="auto"/>
          </w:divBdr>
        </w:div>
        <w:div w:id="39131178">
          <w:marLeft w:val="480"/>
          <w:marRight w:val="0"/>
          <w:marTop w:val="0"/>
          <w:marBottom w:val="0"/>
          <w:divBdr>
            <w:top w:val="none" w:sz="0" w:space="0" w:color="auto"/>
            <w:left w:val="none" w:sz="0" w:space="0" w:color="auto"/>
            <w:bottom w:val="none" w:sz="0" w:space="0" w:color="auto"/>
            <w:right w:val="none" w:sz="0" w:space="0" w:color="auto"/>
          </w:divBdr>
        </w:div>
        <w:div w:id="2022588315">
          <w:marLeft w:val="480"/>
          <w:marRight w:val="0"/>
          <w:marTop w:val="0"/>
          <w:marBottom w:val="0"/>
          <w:divBdr>
            <w:top w:val="none" w:sz="0" w:space="0" w:color="auto"/>
            <w:left w:val="none" w:sz="0" w:space="0" w:color="auto"/>
            <w:bottom w:val="none" w:sz="0" w:space="0" w:color="auto"/>
            <w:right w:val="none" w:sz="0" w:space="0" w:color="auto"/>
          </w:divBdr>
        </w:div>
        <w:div w:id="1876844780">
          <w:marLeft w:val="480"/>
          <w:marRight w:val="0"/>
          <w:marTop w:val="0"/>
          <w:marBottom w:val="0"/>
          <w:divBdr>
            <w:top w:val="none" w:sz="0" w:space="0" w:color="auto"/>
            <w:left w:val="none" w:sz="0" w:space="0" w:color="auto"/>
            <w:bottom w:val="none" w:sz="0" w:space="0" w:color="auto"/>
            <w:right w:val="none" w:sz="0" w:space="0" w:color="auto"/>
          </w:divBdr>
        </w:div>
        <w:div w:id="766392533">
          <w:marLeft w:val="480"/>
          <w:marRight w:val="0"/>
          <w:marTop w:val="0"/>
          <w:marBottom w:val="0"/>
          <w:divBdr>
            <w:top w:val="none" w:sz="0" w:space="0" w:color="auto"/>
            <w:left w:val="none" w:sz="0" w:space="0" w:color="auto"/>
            <w:bottom w:val="none" w:sz="0" w:space="0" w:color="auto"/>
            <w:right w:val="none" w:sz="0" w:space="0" w:color="auto"/>
          </w:divBdr>
        </w:div>
        <w:div w:id="89738294">
          <w:marLeft w:val="480"/>
          <w:marRight w:val="0"/>
          <w:marTop w:val="0"/>
          <w:marBottom w:val="0"/>
          <w:divBdr>
            <w:top w:val="none" w:sz="0" w:space="0" w:color="auto"/>
            <w:left w:val="none" w:sz="0" w:space="0" w:color="auto"/>
            <w:bottom w:val="none" w:sz="0" w:space="0" w:color="auto"/>
            <w:right w:val="none" w:sz="0" w:space="0" w:color="auto"/>
          </w:divBdr>
        </w:div>
        <w:div w:id="1920820502">
          <w:marLeft w:val="480"/>
          <w:marRight w:val="0"/>
          <w:marTop w:val="0"/>
          <w:marBottom w:val="0"/>
          <w:divBdr>
            <w:top w:val="none" w:sz="0" w:space="0" w:color="auto"/>
            <w:left w:val="none" w:sz="0" w:space="0" w:color="auto"/>
            <w:bottom w:val="none" w:sz="0" w:space="0" w:color="auto"/>
            <w:right w:val="none" w:sz="0" w:space="0" w:color="auto"/>
          </w:divBdr>
        </w:div>
      </w:divsChild>
    </w:div>
    <w:div w:id="1850295052">
      <w:bodyDiv w:val="1"/>
      <w:marLeft w:val="0"/>
      <w:marRight w:val="0"/>
      <w:marTop w:val="0"/>
      <w:marBottom w:val="0"/>
      <w:divBdr>
        <w:top w:val="none" w:sz="0" w:space="0" w:color="auto"/>
        <w:left w:val="none" w:sz="0" w:space="0" w:color="auto"/>
        <w:bottom w:val="none" w:sz="0" w:space="0" w:color="auto"/>
        <w:right w:val="none" w:sz="0" w:space="0" w:color="auto"/>
      </w:divBdr>
      <w:divsChild>
        <w:div w:id="2122799810">
          <w:marLeft w:val="640"/>
          <w:marRight w:val="0"/>
          <w:marTop w:val="0"/>
          <w:marBottom w:val="0"/>
          <w:divBdr>
            <w:top w:val="none" w:sz="0" w:space="0" w:color="auto"/>
            <w:left w:val="none" w:sz="0" w:space="0" w:color="auto"/>
            <w:bottom w:val="none" w:sz="0" w:space="0" w:color="auto"/>
            <w:right w:val="none" w:sz="0" w:space="0" w:color="auto"/>
          </w:divBdr>
        </w:div>
        <w:div w:id="1806585752">
          <w:marLeft w:val="640"/>
          <w:marRight w:val="0"/>
          <w:marTop w:val="0"/>
          <w:marBottom w:val="0"/>
          <w:divBdr>
            <w:top w:val="none" w:sz="0" w:space="0" w:color="auto"/>
            <w:left w:val="none" w:sz="0" w:space="0" w:color="auto"/>
            <w:bottom w:val="none" w:sz="0" w:space="0" w:color="auto"/>
            <w:right w:val="none" w:sz="0" w:space="0" w:color="auto"/>
          </w:divBdr>
        </w:div>
        <w:div w:id="1552498922">
          <w:marLeft w:val="640"/>
          <w:marRight w:val="0"/>
          <w:marTop w:val="0"/>
          <w:marBottom w:val="0"/>
          <w:divBdr>
            <w:top w:val="none" w:sz="0" w:space="0" w:color="auto"/>
            <w:left w:val="none" w:sz="0" w:space="0" w:color="auto"/>
            <w:bottom w:val="none" w:sz="0" w:space="0" w:color="auto"/>
            <w:right w:val="none" w:sz="0" w:space="0" w:color="auto"/>
          </w:divBdr>
        </w:div>
        <w:div w:id="1364751043">
          <w:marLeft w:val="640"/>
          <w:marRight w:val="0"/>
          <w:marTop w:val="0"/>
          <w:marBottom w:val="0"/>
          <w:divBdr>
            <w:top w:val="none" w:sz="0" w:space="0" w:color="auto"/>
            <w:left w:val="none" w:sz="0" w:space="0" w:color="auto"/>
            <w:bottom w:val="none" w:sz="0" w:space="0" w:color="auto"/>
            <w:right w:val="none" w:sz="0" w:space="0" w:color="auto"/>
          </w:divBdr>
        </w:div>
        <w:div w:id="1168253404">
          <w:marLeft w:val="640"/>
          <w:marRight w:val="0"/>
          <w:marTop w:val="0"/>
          <w:marBottom w:val="0"/>
          <w:divBdr>
            <w:top w:val="none" w:sz="0" w:space="0" w:color="auto"/>
            <w:left w:val="none" w:sz="0" w:space="0" w:color="auto"/>
            <w:bottom w:val="none" w:sz="0" w:space="0" w:color="auto"/>
            <w:right w:val="none" w:sz="0" w:space="0" w:color="auto"/>
          </w:divBdr>
        </w:div>
        <w:div w:id="1286733911">
          <w:marLeft w:val="640"/>
          <w:marRight w:val="0"/>
          <w:marTop w:val="0"/>
          <w:marBottom w:val="0"/>
          <w:divBdr>
            <w:top w:val="none" w:sz="0" w:space="0" w:color="auto"/>
            <w:left w:val="none" w:sz="0" w:space="0" w:color="auto"/>
            <w:bottom w:val="none" w:sz="0" w:space="0" w:color="auto"/>
            <w:right w:val="none" w:sz="0" w:space="0" w:color="auto"/>
          </w:divBdr>
        </w:div>
        <w:div w:id="1824740825">
          <w:marLeft w:val="640"/>
          <w:marRight w:val="0"/>
          <w:marTop w:val="0"/>
          <w:marBottom w:val="0"/>
          <w:divBdr>
            <w:top w:val="none" w:sz="0" w:space="0" w:color="auto"/>
            <w:left w:val="none" w:sz="0" w:space="0" w:color="auto"/>
            <w:bottom w:val="none" w:sz="0" w:space="0" w:color="auto"/>
            <w:right w:val="none" w:sz="0" w:space="0" w:color="auto"/>
          </w:divBdr>
        </w:div>
        <w:div w:id="1525317053">
          <w:marLeft w:val="640"/>
          <w:marRight w:val="0"/>
          <w:marTop w:val="0"/>
          <w:marBottom w:val="0"/>
          <w:divBdr>
            <w:top w:val="none" w:sz="0" w:space="0" w:color="auto"/>
            <w:left w:val="none" w:sz="0" w:space="0" w:color="auto"/>
            <w:bottom w:val="none" w:sz="0" w:space="0" w:color="auto"/>
            <w:right w:val="none" w:sz="0" w:space="0" w:color="auto"/>
          </w:divBdr>
        </w:div>
        <w:div w:id="867135488">
          <w:marLeft w:val="640"/>
          <w:marRight w:val="0"/>
          <w:marTop w:val="0"/>
          <w:marBottom w:val="0"/>
          <w:divBdr>
            <w:top w:val="none" w:sz="0" w:space="0" w:color="auto"/>
            <w:left w:val="none" w:sz="0" w:space="0" w:color="auto"/>
            <w:bottom w:val="none" w:sz="0" w:space="0" w:color="auto"/>
            <w:right w:val="none" w:sz="0" w:space="0" w:color="auto"/>
          </w:divBdr>
        </w:div>
        <w:div w:id="1106997858">
          <w:marLeft w:val="640"/>
          <w:marRight w:val="0"/>
          <w:marTop w:val="0"/>
          <w:marBottom w:val="0"/>
          <w:divBdr>
            <w:top w:val="none" w:sz="0" w:space="0" w:color="auto"/>
            <w:left w:val="none" w:sz="0" w:space="0" w:color="auto"/>
            <w:bottom w:val="none" w:sz="0" w:space="0" w:color="auto"/>
            <w:right w:val="none" w:sz="0" w:space="0" w:color="auto"/>
          </w:divBdr>
        </w:div>
        <w:div w:id="271255303">
          <w:marLeft w:val="640"/>
          <w:marRight w:val="0"/>
          <w:marTop w:val="0"/>
          <w:marBottom w:val="0"/>
          <w:divBdr>
            <w:top w:val="none" w:sz="0" w:space="0" w:color="auto"/>
            <w:left w:val="none" w:sz="0" w:space="0" w:color="auto"/>
            <w:bottom w:val="none" w:sz="0" w:space="0" w:color="auto"/>
            <w:right w:val="none" w:sz="0" w:space="0" w:color="auto"/>
          </w:divBdr>
        </w:div>
        <w:div w:id="618486891">
          <w:marLeft w:val="640"/>
          <w:marRight w:val="0"/>
          <w:marTop w:val="0"/>
          <w:marBottom w:val="0"/>
          <w:divBdr>
            <w:top w:val="none" w:sz="0" w:space="0" w:color="auto"/>
            <w:left w:val="none" w:sz="0" w:space="0" w:color="auto"/>
            <w:bottom w:val="none" w:sz="0" w:space="0" w:color="auto"/>
            <w:right w:val="none" w:sz="0" w:space="0" w:color="auto"/>
          </w:divBdr>
        </w:div>
        <w:div w:id="1854761966">
          <w:marLeft w:val="640"/>
          <w:marRight w:val="0"/>
          <w:marTop w:val="0"/>
          <w:marBottom w:val="0"/>
          <w:divBdr>
            <w:top w:val="none" w:sz="0" w:space="0" w:color="auto"/>
            <w:left w:val="none" w:sz="0" w:space="0" w:color="auto"/>
            <w:bottom w:val="none" w:sz="0" w:space="0" w:color="auto"/>
            <w:right w:val="none" w:sz="0" w:space="0" w:color="auto"/>
          </w:divBdr>
        </w:div>
        <w:div w:id="1239750057">
          <w:marLeft w:val="640"/>
          <w:marRight w:val="0"/>
          <w:marTop w:val="0"/>
          <w:marBottom w:val="0"/>
          <w:divBdr>
            <w:top w:val="none" w:sz="0" w:space="0" w:color="auto"/>
            <w:left w:val="none" w:sz="0" w:space="0" w:color="auto"/>
            <w:bottom w:val="none" w:sz="0" w:space="0" w:color="auto"/>
            <w:right w:val="none" w:sz="0" w:space="0" w:color="auto"/>
          </w:divBdr>
        </w:div>
        <w:div w:id="578490785">
          <w:marLeft w:val="640"/>
          <w:marRight w:val="0"/>
          <w:marTop w:val="0"/>
          <w:marBottom w:val="0"/>
          <w:divBdr>
            <w:top w:val="none" w:sz="0" w:space="0" w:color="auto"/>
            <w:left w:val="none" w:sz="0" w:space="0" w:color="auto"/>
            <w:bottom w:val="none" w:sz="0" w:space="0" w:color="auto"/>
            <w:right w:val="none" w:sz="0" w:space="0" w:color="auto"/>
          </w:divBdr>
        </w:div>
        <w:div w:id="603615959">
          <w:marLeft w:val="640"/>
          <w:marRight w:val="0"/>
          <w:marTop w:val="0"/>
          <w:marBottom w:val="0"/>
          <w:divBdr>
            <w:top w:val="none" w:sz="0" w:space="0" w:color="auto"/>
            <w:left w:val="none" w:sz="0" w:space="0" w:color="auto"/>
            <w:bottom w:val="none" w:sz="0" w:space="0" w:color="auto"/>
            <w:right w:val="none" w:sz="0" w:space="0" w:color="auto"/>
          </w:divBdr>
        </w:div>
        <w:div w:id="657272596">
          <w:marLeft w:val="640"/>
          <w:marRight w:val="0"/>
          <w:marTop w:val="0"/>
          <w:marBottom w:val="0"/>
          <w:divBdr>
            <w:top w:val="none" w:sz="0" w:space="0" w:color="auto"/>
            <w:left w:val="none" w:sz="0" w:space="0" w:color="auto"/>
            <w:bottom w:val="none" w:sz="0" w:space="0" w:color="auto"/>
            <w:right w:val="none" w:sz="0" w:space="0" w:color="auto"/>
          </w:divBdr>
        </w:div>
        <w:div w:id="1071000335">
          <w:marLeft w:val="640"/>
          <w:marRight w:val="0"/>
          <w:marTop w:val="0"/>
          <w:marBottom w:val="0"/>
          <w:divBdr>
            <w:top w:val="none" w:sz="0" w:space="0" w:color="auto"/>
            <w:left w:val="none" w:sz="0" w:space="0" w:color="auto"/>
            <w:bottom w:val="none" w:sz="0" w:space="0" w:color="auto"/>
            <w:right w:val="none" w:sz="0" w:space="0" w:color="auto"/>
          </w:divBdr>
        </w:div>
        <w:div w:id="770276666">
          <w:marLeft w:val="640"/>
          <w:marRight w:val="0"/>
          <w:marTop w:val="0"/>
          <w:marBottom w:val="0"/>
          <w:divBdr>
            <w:top w:val="none" w:sz="0" w:space="0" w:color="auto"/>
            <w:left w:val="none" w:sz="0" w:space="0" w:color="auto"/>
            <w:bottom w:val="none" w:sz="0" w:space="0" w:color="auto"/>
            <w:right w:val="none" w:sz="0" w:space="0" w:color="auto"/>
          </w:divBdr>
        </w:div>
        <w:div w:id="1745561702">
          <w:marLeft w:val="640"/>
          <w:marRight w:val="0"/>
          <w:marTop w:val="0"/>
          <w:marBottom w:val="0"/>
          <w:divBdr>
            <w:top w:val="none" w:sz="0" w:space="0" w:color="auto"/>
            <w:left w:val="none" w:sz="0" w:space="0" w:color="auto"/>
            <w:bottom w:val="none" w:sz="0" w:space="0" w:color="auto"/>
            <w:right w:val="none" w:sz="0" w:space="0" w:color="auto"/>
          </w:divBdr>
        </w:div>
        <w:div w:id="1261136712">
          <w:marLeft w:val="640"/>
          <w:marRight w:val="0"/>
          <w:marTop w:val="0"/>
          <w:marBottom w:val="0"/>
          <w:divBdr>
            <w:top w:val="none" w:sz="0" w:space="0" w:color="auto"/>
            <w:left w:val="none" w:sz="0" w:space="0" w:color="auto"/>
            <w:bottom w:val="none" w:sz="0" w:space="0" w:color="auto"/>
            <w:right w:val="none" w:sz="0" w:space="0" w:color="auto"/>
          </w:divBdr>
        </w:div>
        <w:div w:id="407845360">
          <w:marLeft w:val="640"/>
          <w:marRight w:val="0"/>
          <w:marTop w:val="0"/>
          <w:marBottom w:val="0"/>
          <w:divBdr>
            <w:top w:val="none" w:sz="0" w:space="0" w:color="auto"/>
            <w:left w:val="none" w:sz="0" w:space="0" w:color="auto"/>
            <w:bottom w:val="none" w:sz="0" w:space="0" w:color="auto"/>
            <w:right w:val="none" w:sz="0" w:space="0" w:color="auto"/>
          </w:divBdr>
        </w:div>
        <w:div w:id="87124277">
          <w:marLeft w:val="640"/>
          <w:marRight w:val="0"/>
          <w:marTop w:val="0"/>
          <w:marBottom w:val="0"/>
          <w:divBdr>
            <w:top w:val="none" w:sz="0" w:space="0" w:color="auto"/>
            <w:left w:val="none" w:sz="0" w:space="0" w:color="auto"/>
            <w:bottom w:val="none" w:sz="0" w:space="0" w:color="auto"/>
            <w:right w:val="none" w:sz="0" w:space="0" w:color="auto"/>
          </w:divBdr>
        </w:div>
        <w:div w:id="181867258">
          <w:marLeft w:val="640"/>
          <w:marRight w:val="0"/>
          <w:marTop w:val="0"/>
          <w:marBottom w:val="0"/>
          <w:divBdr>
            <w:top w:val="none" w:sz="0" w:space="0" w:color="auto"/>
            <w:left w:val="none" w:sz="0" w:space="0" w:color="auto"/>
            <w:bottom w:val="none" w:sz="0" w:space="0" w:color="auto"/>
            <w:right w:val="none" w:sz="0" w:space="0" w:color="auto"/>
          </w:divBdr>
        </w:div>
        <w:div w:id="52197130">
          <w:marLeft w:val="640"/>
          <w:marRight w:val="0"/>
          <w:marTop w:val="0"/>
          <w:marBottom w:val="0"/>
          <w:divBdr>
            <w:top w:val="none" w:sz="0" w:space="0" w:color="auto"/>
            <w:left w:val="none" w:sz="0" w:space="0" w:color="auto"/>
            <w:bottom w:val="none" w:sz="0" w:space="0" w:color="auto"/>
            <w:right w:val="none" w:sz="0" w:space="0" w:color="auto"/>
          </w:divBdr>
        </w:div>
        <w:div w:id="532421062">
          <w:marLeft w:val="640"/>
          <w:marRight w:val="0"/>
          <w:marTop w:val="0"/>
          <w:marBottom w:val="0"/>
          <w:divBdr>
            <w:top w:val="none" w:sz="0" w:space="0" w:color="auto"/>
            <w:left w:val="none" w:sz="0" w:space="0" w:color="auto"/>
            <w:bottom w:val="none" w:sz="0" w:space="0" w:color="auto"/>
            <w:right w:val="none" w:sz="0" w:space="0" w:color="auto"/>
          </w:divBdr>
        </w:div>
        <w:div w:id="748114729">
          <w:marLeft w:val="640"/>
          <w:marRight w:val="0"/>
          <w:marTop w:val="0"/>
          <w:marBottom w:val="0"/>
          <w:divBdr>
            <w:top w:val="none" w:sz="0" w:space="0" w:color="auto"/>
            <w:left w:val="none" w:sz="0" w:space="0" w:color="auto"/>
            <w:bottom w:val="none" w:sz="0" w:space="0" w:color="auto"/>
            <w:right w:val="none" w:sz="0" w:space="0" w:color="auto"/>
          </w:divBdr>
        </w:div>
        <w:div w:id="805902512">
          <w:marLeft w:val="640"/>
          <w:marRight w:val="0"/>
          <w:marTop w:val="0"/>
          <w:marBottom w:val="0"/>
          <w:divBdr>
            <w:top w:val="none" w:sz="0" w:space="0" w:color="auto"/>
            <w:left w:val="none" w:sz="0" w:space="0" w:color="auto"/>
            <w:bottom w:val="none" w:sz="0" w:space="0" w:color="auto"/>
            <w:right w:val="none" w:sz="0" w:space="0" w:color="auto"/>
          </w:divBdr>
        </w:div>
        <w:div w:id="1385789572">
          <w:marLeft w:val="640"/>
          <w:marRight w:val="0"/>
          <w:marTop w:val="0"/>
          <w:marBottom w:val="0"/>
          <w:divBdr>
            <w:top w:val="none" w:sz="0" w:space="0" w:color="auto"/>
            <w:left w:val="none" w:sz="0" w:space="0" w:color="auto"/>
            <w:bottom w:val="none" w:sz="0" w:space="0" w:color="auto"/>
            <w:right w:val="none" w:sz="0" w:space="0" w:color="auto"/>
          </w:divBdr>
        </w:div>
        <w:div w:id="766464028">
          <w:marLeft w:val="640"/>
          <w:marRight w:val="0"/>
          <w:marTop w:val="0"/>
          <w:marBottom w:val="0"/>
          <w:divBdr>
            <w:top w:val="none" w:sz="0" w:space="0" w:color="auto"/>
            <w:left w:val="none" w:sz="0" w:space="0" w:color="auto"/>
            <w:bottom w:val="none" w:sz="0" w:space="0" w:color="auto"/>
            <w:right w:val="none" w:sz="0" w:space="0" w:color="auto"/>
          </w:divBdr>
        </w:div>
        <w:div w:id="1861043078">
          <w:marLeft w:val="640"/>
          <w:marRight w:val="0"/>
          <w:marTop w:val="0"/>
          <w:marBottom w:val="0"/>
          <w:divBdr>
            <w:top w:val="none" w:sz="0" w:space="0" w:color="auto"/>
            <w:left w:val="none" w:sz="0" w:space="0" w:color="auto"/>
            <w:bottom w:val="none" w:sz="0" w:space="0" w:color="auto"/>
            <w:right w:val="none" w:sz="0" w:space="0" w:color="auto"/>
          </w:divBdr>
        </w:div>
        <w:div w:id="361059384">
          <w:marLeft w:val="640"/>
          <w:marRight w:val="0"/>
          <w:marTop w:val="0"/>
          <w:marBottom w:val="0"/>
          <w:divBdr>
            <w:top w:val="none" w:sz="0" w:space="0" w:color="auto"/>
            <w:left w:val="none" w:sz="0" w:space="0" w:color="auto"/>
            <w:bottom w:val="none" w:sz="0" w:space="0" w:color="auto"/>
            <w:right w:val="none" w:sz="0" w:space="0" w:color="auto"/>
          </w:divBdr>
        </w:div>
        <w:div w:id="1894344402">
          <w:marLeft w:val="640"/>
          <w:marRight w:val="0"/>
          <w:marTop w:val="0"/>
          <w:marBottom w:val="0"/>
          <w:divBdr>
            <w:top w:val="none" w:sz="0" w:space="0" w:color="auto"/>
            <w:left w:val="none" w:sz="0" w:space="0" w:color="auto"/>
            <w:bottom w:val="none" w:sz="0" w:space="0" w:color="auto"/>
            <w:right w:val="none" w:sz="0" w:space="0" w:color="auto"/>
          </w:divBdr>
        </w:div>
        <w:div w:id="734816238">
          <w:marLeft w:val="640"/>
          <w:marRight w:val="0"/>
          <w:marTop w:val="0"/>
          <w:marBottom w:val="0"/>
          <w:divBdr>
            <w:top w:val="none" w:sz="0" w:space="0" w:color="auto"/>
            <w:left w:val="none" w:sz="0" w:space="0" w:color="auto"/>
            <w:bottom w:val="none" w:sz="0" w:space="0" w:color="auto"/>
            <w:right w:val="none" w:sz="0" w:space="0" w:color="auto"/>
          </w:divBdr>
        </w:div>
        <w:div w:id="1404982724">
          <w:marLeft w:val="640"/>
          <w:marRight w:val="0"/>
          <w:marTop w:val="0"/>
          <w:marBottom w:val="0"/>
          <w:divBdr>
            <w:top w:val="none" w:sz="0" w:space="0" w:color="auto"/>
            <w:left w:val="none" w:sz="0" w:space="0" w:color="auto"/>
            <w:bottom w:val="none" w:sz="0" w:space="0" w:color="auto"/>
            <w:right w:val="none" w:sz="0" w:space="0" w:color="auto"/>
          </w:divBdr>
        </w:div>
        <w:div w:id="866257180">
          <w:marLeft w:val="640"/>
          <w:marRight w:val="0"/>
          <w:marTop w:val="0"/>
          <w:marBottom w:val="0"/>
          <w:divBdr>
            <w:top w:val="none" w:sz="0" w:space="0" w:color="auto"/>
            <w:left w:val="none" w:sz="0" w:space="0" w:color="auto"/>
            <w:bottom w:val="none" w:sz="0" w:space="0" w:color="auto"/>
            <w:right w:val="none" w:sz="0" w:space="0" w:color="auto"/>
          </w:divBdr>
        </w:div>
        <w:div w:id="1975525415">
          <w:marLeft w:val="640"/>
          <w:marRight w:val="0"/>
          <w:marTop w:val="0"/>
          <w:marBottom w:val="0"/>
          <w:divBdr>
            <w:top w:val="none" w:sz="0" w:space="0" w:color="auto"/>
            <w:left w:val="none" w:sz="0" w:space="0" w:color="auto"/>
            <w:bottom w:val="none" w:sz="0" w:space="0" w:color="auto"/>
            <w:right w:val="none" w:sz="0" w:space="0" w:color="auto"/>
          </w:divBdr>
        </w:div>
        <w:div w:id="699815955">
          <w:marLeft w:val="640"/>
          <w:marRight w:val="0"/>
          <w:marTop w:val="0"/>
          <w:marBottom w:val="0"/>
          <w:divBdr>
            <w:top w:val="none" w:sz="0" w:space="0" w:color="auto"/>
            <w:left w:val="none" w:sz="0" w:space="0" w:color="auto"/>
            <w:bottom w:val="none" w:sz="0" w:space="0" w:color="auto"/>
            <w:right w:val="none" w:sz="0" w:space="0" w:color="auto"/>
          </w:divBdr>
        </w:div>
        <w:div w:id="61417239">
          <w:marLeft w:val="640"/>
          <w:marRight w:val="0"/>
          <w:marTop w:val="0"/>
          <w:marBottom w:val="0"/>
          <w:divBdr>
            <w:top w:val="none" w:sz="0" w:space="0" w:color="auto"/>
            <w:left w:val="none" w:sz="0" w:space="0" w:color="auto"/>
            <w:bottom w:val="none" w:sz="0" w:space="0" w:color="auto"/>
            <w:right w:val="none" w:sz="0" w:space="0" w:color="auto"/>
          </w:divBdr>
        </w:div>
        <w:div w:id="1433820871">
          <w:marLeft w:val="640"/>
          <w:marRight w:val="0"/>
          <w:marTop w:val="0"/>
          <w:marBottom w:val="0"/>
          <w:divBdr>
            <w:top w:val="none" w:sz="0" w:space="0" w:color="auto"/>
            <w:left w:val="none" w:sz="0" w:space="0" w:color="auto"/>
            <w:bottom w:val="none" w:sz="0" w:space="0" w:color="auto"/>
            <w:right w:val="none" w:sz="0" w:space="0" w:color="auto"/>
          </w:divBdr>
        </w:div>
        <w:div w:id="1173716924">
          <w:marLeft w:val="640"/>
          <w:marRight w:val="0"/>
          <w:marTop w:val="0"/>
          <w:marBottom w:val="0"/>
          <w:divBdr>
            <w:top w:val="none" w:sz="0" w:space="0" w:color="auto"/>
            <w:left w:val="none" w:sz="0" w:space="0" w:color="auto"/>
            <w:bottom w:val="none" w:sz="0" w:space="0" w:color="auto"/>
            <w:right w:val="none" w:sz="0" w:space="0" w:color="auto"/>
          </w:divBdr>
        </w:div>
        <w:div w:id="74136933">
          <w:marLeft w:val="640"/>
          <w:marRight w:val="0"/>
          <w:marTop w:val="0"/>
          <w:marBottom w:val="0"/>
          <w:divBdr>
            <w:top w:val="none" w:sz="0" w:space="0" w:color="auto"/>
            <w:left w:val="none" w:sz="0" w:space="0" w:color="auto"/>
            <w:bottom w:val="none" w:sz="0" w:space="0" w:color="auto"/>
            <w:right w:val="none" w:sz="0" w:space="0" w:color="auto"/>
          </w:divBdr>
        </w:div>
        <w:div w:id="1283657463">
          <w:marLeft w:val="640"/>
          <w:marRight w:val="0"/>
          <w:marTop w:val="0"/>
          <w:marBottom w:val="0"/>
          <w:divBdr>
            <w:top w:val="none" w:sz="0" w:space="0" w:color="auto"/>
            <w:left w:val="none" w:sz="0" w:space="0" w:color="auto"/>
            <w:bottom w:val="none" w:sz="0" w:space="0" w:color="auto"/>
            <w:right w:val="none" w:sz="0" w:space="0" w:color="auto"/>
          </w:divBdr>
        </w:div>
        <w:div w:id="931670532">
          <w:marLeft w:val="640"/>
          <w:marRight w:val="0"/>
          <w:marTop w:val="0"/>
          <w:marBottom w:val="0"/>
          <w:divBdr>
            <w:top w:val="none" w:sz="0" w:space="0" w:color="auto"/>
            <w:left w:val="none" w:sz="0" w:space="0" w:color="auto"/>
            <w:bottom w:val="none" w:sz="0" w:space="0" w:color="auto"/>
            <w:right w:val="none" w:sz="0" w:space="0" w:color="auto"/>
          </w:divBdr>
        </w:div>
        <w:div w:id="124546566">
          <w:marLeft w:val="640"/>
          <w:marRight w:val="0"/>
          <w:marTop w:val="0"/>
          <w:marBottom w:val="0"/>
          <w:divBdr>
            <w:top w:val="none" w:sz="0" w:space="0" w:color="auto"/>
            <w:left w:val="none" w:sz="0" w:space="0" w:color="auto"/>
            <w:bottom w:val="none" w:sz="0" w:space="0" w:color="auto"/>
            <w:right w:val="none" w:sz="0" w:space="0" w:color="auto"/>
          </w:divBdr>
        </w:div>
        <w:div w:id="509024240">
          <w:marLeft w:val="640"/>
          <w:marRight w:val="0"/>
          <w:marTop w:val="0"/>
          <w:marBottom w:val="0"/>
          <w:divBdr>
            <w:top w:val="none" w:sz="0" w:space="0" w:color="auto"/>
            <w:left w:val="none" w:sz="0" w:space="0" w:color="auto"/>
            <w:bottom w:val="none" w:sz="0" w:space="0" w:color="auto"/>
            <w:right w:val="none" w:sz="0" w:space="0" w:color="auto"/>
          </w:divBdr>
        </w:div>
        <w:div w:id="1167939583">
          <w:marLeft w:val="640"/>
          <w:marRight w:val="0"/>
          <w:marTop w:val="0"/>
          <w:marBottom w:val="0"/>
          <w:divBdr>
            <w:top w:val="none" w:sz="0" w:space="0" w:color="auto"/>
            <w:left w:val="none" w:sz="0" w:space="0" w:color="auto"/>
            <w:bottom w:val="none" w:sz="0" w:space="0" w:color="auto"/>
            <w:right w:val="none" w:sz="0" w:space="0" w:color="auto"/>
          </w:divBdr>
        </w:div>
        <w:div w:id="503134256">
          <w:marLeft w:val="640"/>
          <w:marRight w:val="0"/>
          <w:marTop w:val="0"/>
          <w:marBottom w:val="0"/>
          <w:divBdr>
            <w:top w:val="none" w:sz="0" w:space="0" w:color="auto"/>
            <w:left w:val="none" w:sz="0" w:space="0" w:color="auto"/>
            <w:bottom w:val="none" w:sz="0" w:space="0" w:color="auto"/>
            <w:right w:val="none" w:sz="0" w:space="0" w:color="auto"/>
          </w:divBdr>
        </w:div>
        <w:div w:id="1847938359">
          <w:marLeft w:val="640"/>
          <w:marRight w:val="0"/>
          <w:marTop w:val="0"/>
          <w:marBottom w:val="0"/>
          <w:divBdr>
            <w:top w:val="none" w:sz="0" w:space="0" w:color="auto"/>
            <w:left w:val="none" w:sz="0" w:space="0" w:color="auto"/>
            <w:bottom w:val="none" w:sz="0" w:space="0" w:color="auto"/>
            <w:right w:val="none" w:sz="0" w:space="0" w:color="auto"/>
          </w:divBdr>
        </w:div>
        <w:div w:id="612908103">
          <w:marLeft w:val="640"/>
          <w:marRight w:val="0"/>
          <w:marTop w:val="0"/>
          <w:marBottom w:val="0"/>
          <w:divBdr>
            <w:top w:val="none" w:sz="0" w:space="0" w:color="auto"/>
            <w:left w:val="none" w:sz="0" w:space="0" w:color="auto"/>
            <w:bottom w:val="none" w:sz="0" w:space="0" w:color="auto"/>
            <w:right w:val="none" w:sz="0" w:space="0" w:color="auto"/>
          </w:divBdr>
        </w:div>
        <w:div w:id="1262224283">
          <w:marLeft w:val="640"/>
          <w:marRight w:val="0"/>
          <w:marTop w:val="0"/>
          <w:marBottom w:val="0"/>
          <w:divBdr>
            <w:top w:val="none" w:sz="0" w:space="0" w:color="auto"/>
            <w:left w:val="none" w:sz="0" w:space="0" w:color="auto"/>
            <w:bottom w:val="none" w:sz="0" w:space="0" w:color="auto"/>
            <w:right w:val="none" w:sz="0" w:space="0" w:color="auto"/>
          </w:divBdr>
        </w:div>
        <w:div w:id="1129477141">
          <w:marLeft w:val="640"/>
          <w:marRight w:val="0"/>
          <w:marTop w:val="0"/>
          <w:marBottom w:val="0"/>
          <w:divBdr>
            <w:top w:val="none" w:sz="0" w:space="0" w:color="auto"/>
            <w:left w:val="none" w:sz="0" w:space="0" w:color="auto"/>
            <w:bottom w:val="none" w:sz="0" w:space="0" w:color="auto"/>
            <w:right w:val="none" w:sz="0" w:space="0" w:color="auto"/>
          </w:divBdr>
        </w:div>
        <w:div w:id="634525620">
          <w:marLeft w:val="640"/>
          <w:marRight w:val="0"/>
          <w:marTop w:val="0"/>
          <w:marBottom w:val="0"/>
          <w:divBdr>
            <w:top w:val="none" w:sz="0" w:space="0" w:color="auto"/>
            <w:left w:val="none" w:sz="0" w:space="0" w:color="auto"/>
            <w:bottom w:val="none" w:sz="0" w:space="0" w:color="auto"/>
            <w:right w:val="none" w:sz="0" w:space="0" w:color="auto"/>
          </w:divBdr>
        </w:div>
        <w:div w:id="711536743">
          <w:marLeft w:val="640"/>
          <w:marRight w:val="0"/>
          <w:marTop w:val="0"/>
          <w:marBottom w:val="0"/>
          <w:divBdr>
            <w:top w:val="none" w:sz="0" w:space="0" w:color="auto"/>
            <w:left w:val="none" w:sz="0" w:space="0" w:color="auto"/>
            <w:bottom w:val="none" w:sz="0" w:space="0" w:color="auto"/>
            <w:right w:val="none" w:sz="0" w:space="0" w:color="auto"/>
          </w:divBdr>
        </w:div>
        <w:div w:id="1309286105">
          <w:marLeft w:val="640"/>
          <w:marRight w:val="0"/>
          <w:marTop w:val="0"/>
          <w:marBottom w:val="0"/>
          <w:divBdr>
            <w:top w:val="none" w:sz="0" w:space="0" w:color="auto"/>
            <w:left w:val="none" w:sz="0" w:space="0" w:color="auto"/>
            <w:bottom w:val="none" w:sz="0" w:space="0" w:color="auto"/>
            <w:right w:val="none" w:sz="0" w:space="0" w:color="auto"/>
          </w:divBdr>
        </w:div>
        <w:div w:id="163785488">
          <w:marLeft w:val="640"/>
          <w:marRight w:val="0"/>
          <w:marTop w:val="0"/>
          <w:marBottom w:val="0"/>
          <w:divBdr>
            <w:top w:val="none" w:sz="0" w:space="0" w:color="auto"/>
            <w:left w:val="none" w:sz="0" w:space="0" w:color="auto"/>
            <w:bottom w:val="none" w:sz="0" w:space="0" w:color="auto"/>
            <w:right w:val="none" w:sz="0" w:space="0" w:color="auto"/>
          </w:divBdr>
        </w:div>
        <w:div w:id="256912469">
          <w:marLeft w:val="640"/>
          <w:marRight w:val="0"/>
          <w:marTop w:val="0"/>
          <w:marBottom w:val="0"/>
          <w:divBdr>
            <w:top w:val="none" w:sz="0" w:space="0" w:color="auto"/>
            <w:left w:val="none" w:sz="0" w:space="0" w:color="auto"/>
            <w:bottom w:val="none" w:sz="0" w:space="0" w:color="auto"/>
            <w:right w:val="none" w:sz="0" w:space="0" w:color="auto"/>
          </w:divBdr>
        </w:div>
        <w:div w:id="1607883870">
          <w:marLeft w:val="640"/>
          <w:marRight w:val="0"/>
          <w:marTop w:val="0"/>
          <w:marBottom w:val="0"/>
          <w:divBdr>
            <w:top w:val="none" w:sz="0" w:space="0" w:color="auto"/>
            <w:left w:val="none" w:sz="0" w:space="0" w:color="auto"/>
            <w:bottom w:val="none" w:sz="0" w:space="0" w:color="auto"/>
            <w:right w:val="none" w:sz="0" w:space="0" w:color="auto"/>
          </w:divBdr>
        </w:div>
        <w:div w:id="1480805818">
          <w:marLeft w:val="640"/>
          <w:marRight w:val="0"/>
          <w:marTop w:val="0"/>
          <w:marBottom w:val="0"/>
          <w:divBdr>
            <w:top w:val="none" w:sz="0" w:space="0" w:color="auto"/>
            <w:left w:val="none" w:sz="0" w:space="0" w:color="auto"/>
            <w:bottom w:val="none" w:sz="0" w:space="0" w:color="auto"/>
            <w:right w:val="none" w:sz="0" w:space="0" w:color="auto"/>
          </w:divBdr>
        </w:div>
        <w:div w:id="2061393234">
          <w:marLeft w:val="640"/>
          <w:marRight w:val="0"/>
          <w:marTop w:val="0"/>
          <w:marBottom w:val="0"/>
          <w:divBdr>
            <w:top w:val="none" w:sz="0" w:space="0" w:color="auto"/>
            <w:left w:val="none" w:sz="0" w:space="0" w:color="auto"/>
            <w:bottom w:val="none" w:sz="0" w:space="0" w:color="auto"/>
            <w:right w:val="none" w:sz="0" w:space="0" w:color="auto"/>
          </w:divBdr>
        </w:div>
        <w:div w:id="1600286929">
          <w:marLeft w:val="640"/>
          <w:marRight w:val="0"/>
          <w:marTop w:val="0"/>
          <w:marBottom w:val="0"/>
          <w:divBdr>
            <w:top w:val="none" w:sz="0" w:space="0" w:color="auto"/>
            <w:left w:val="none" w:sz="0" w:space="0" w:color="auto"/>
            <w:bottom w:val="none" w:sz="0" w:space="0" w:color="auto"/>
            <w:right w:val="none" w:sz="0" w:space="0" w:color="auto"/>
          </w:divBdr>
        </w:div>
        <w:div w:id="1667586812">
          <w:marLeft w:val="640"/>
          <w:marRight w:val="0"/>
          <w:marTop w:val="0"/>
          <w:marBottom w:val="0"/>
          <w:divBdr>
            <w:top w:val="none" w:sz="0" w:space="0" w:color="auto"/>
            <w:left w:val="none" w:sz="0" w:space="0" w:color="auto"/>
            <w:bottom w:val="none" w:sz="0" w:space="0" w:color="auto"/>
            <w:right w:val="none" w:sz="0" w:space="0" w:color="auto"/>
          </w:divBdr>
        </w:div>
        <w:div w:id="1984574526">
          <w:marLeft w:val="640"/>
          <w:marRight w:val="0"/>
          <w:marTop w:val="0"/>
          <w:marBottom w:val="0"/>
          <w:divBdr>
            <w:top w:val="none" w:sz="0" w:space="0" w:color="auto"/>
            <w:left w:val="none" w:sz="0" w:space="0" w:color="auto"/>
            <w:bottom w:val="none" w:sz="0" w:space="0" w:color="auto"/>
            <w:right w:val="none" w:sz="0" w:space="0" w:color="auto"/>
          </w:divBdr>
        </w:div>
        <w:div w:id="1840198384">
          <w:marLeft w:val="640"/>
          <w:marRight w:val="0"/>
          <w:marTop w:val="0"/>
          <w:marBottom w:val="0"/>
          <w:divBdr>
            <w:top w:val="none" w:sz="0" w:space="0" w:color="auto"/>
            <w:left w:val="none" w:sz="0" w:space="0" w:color="auto"/>
            <w:bottom w:val="none" w:sz="0" w:space="0" w:color="auto"/>
            <w:right w:val="none" w:sz="0" w:space="0" w:color="auto"/>
          </w:divBdr>
        </w:div>
        <w:div w:id="781925030">
          <w:marLeft w:val="640"/>
          <w:marRight w:val="0"/>
          <w:marTop w:val="0"/>
          <w:marBottom w:val="0"/>
          <w:divBdr>
            <w:top w:val="none" w:sz="0" w:space="0" w:color="auto"/>
            <w:left w:val="none" w:sz="0" w:space="0" w:color="auto"/>
            <w:bottom w:val="none" w:sz="0" w:space="0" w:color="auto"/>
            <w:right w:val="none" w:sz="0" w:space="0" w:color="auto"/>
          </w:divBdr>
        </w:div>
        <w:div w:id="1951862653">
          <w:marLeft w:val="640"/>
          <w:marRight w:val="0"/>
          <w:marTop w:val="0"/>
          <w:marBottom w:val="0"/>
          <w:divBdr>
            <w:top w:val="none" w:sz="0" w:space="0" w:color="auto"/>
            <w:left w:val="none" w:sz="0" w:space="0" w:color="auto"/>
            <w:bottom w:val="none" w:sz="0" w:space="0" w:color="auto"/>
            <w:right w:val="none" w:sz="0" w:space="0" w:color="auto"/>
          </w:divBdr>
        </w:div>
        <w:div w:id="554857598">
          <w:marLeft w:val="640"/>
          <w:marRight w:val="0"/>
          <w:marTop w:val="0"/>
          <w:marBottom w:val="0"/>
          <w:divBdr>
            <w:top w:val="none" w:sz="0" w:space="0" w:color="auto"/>
            <w:left w:val="none" w:sz="0" w:space="0" w:color="auto"/>
            <w:bottom w:val="none" w:sz="0" w:space="0" w:color="auto"/>
            <w:right w:val="none" w:sz="0" w:space="0" w:color="auto"/>
          </w:divBdr>
        </w:div>
        <w:div w:id="1535921764">
          <w:marLeft w:val="640"/>
          <w:marRight w:val="0"/>
          <w:marTop w:val="0"/>
          <w:marBottom w:val="0"/>
          <w:divBdr>
            <w:top w:val="none" w:sz="0" w:space="0" w:color="auto"/>
            <w:left w:val="none" w:sz="0" w:space="0" w:color="auto"/>
            <w:bottom w:val="none" w:sz="0" w:space="0" w:color="auto"/>
            <w:right w:val="none" w:sz="0" w:space="0" w:color="auto"/>
          </w:divBdr>
        </w:div>
        <w:div w:id="1669867235">
          <w:marLeft w:val="640"/>
          <w:marRight w:val="0"/>
          <w:marTop w:val="0"/>
          <w:marBottom w:val="0"/>
          <w:divBdr>
            <w:top w:val="none" w:sz="0" w:space="0" w:color="auto"/>
            <w:left w:val="none" w:sz="0" w:space="0" w:color="auto"/>
            <w:bottom w:val="none" w:sz="0" w:space="0" w:color="auto"/>
            <w:right w:val="none" w:sz="0" w:space="0" w:color="auto"/>
          </w:divBdr>
        </w:div>
        <w:div w:id="312563940">
          <w:marLeft w:val="640"/>
          <w:marRight w:val="0"/>
          <w:marTop w:val="0"/>
          <w:marBottom w:val="0"/>
          <w:divBdr>
            <w:top w:val="none" w:sz="0" w:space="0" w:color="auto"/>
            <w:left w:val="none" w:sz="0" w:space="0" w:color="auto"/>
            <w:bottom w:val="none" w:sz="0" w:space="0" w:color="auto"/>
            <w:right w:val="none" w:sz="0" w:space="0" w:color="auto"/>
          </w:divBdr>
        </w:div>
        <w:div w:id="2066176016">
          <w:marLeft w:val="640"/>
          <w:marRight w:val="0"/>
          <w:marTop w:val="0"/>
          <w:marBottom w:val="0"/>
          <w:divBdr>
            <w:top w:val="none" w:sz="0" w:space="0" w:color="auto"/>
            <w:left w:val="none" w:sz="0" w:space="0" w:color="auto"/>
            <w:bottom w:val="none" w:sz="0" w:space="0" w:color="auto"/>
            <w:right w:val="none" w:sz="0" w:space="0" w:color="auto"/>
          </w:divBdr>
        </w:div>
        <w:div w:id="329914283">
          <w:marLeft w:val="640"/>
          <w:marRight w:val="0"/>
          <w:marTop w:val="0"/>
          <w:marBottom w:val="0"/>
          <w:divBdr>
            <w:top w:val="none" w:sz="0" w:space="0" w:color="auto"/>
            <w:left w:val="none" w:sz="0" w:space="0" w:color="auto"/>
            <w:bottom w:val="none" w:sz="0" w:space="0" w:color="auto"/>
            <w:right w:val="none" w:sz="0" w:space="0" w:color="auto"/>
          </w:divBdr>
        </w:div>
        <w:div w:id="1752241768">
          <w:marLeft w:val="640"/>
          <w:marRight w:val="0"/>
          <w:marTop w:val="0"/>
          <w:marBottom w:val="0"/>
          <w:divBdr>
            <w:top w:val="none" w:sz="0" w:space="0" w:color="auto"/>
            <w:left w:val="none" w:sz="0" w:space="0" w:color="auto"/>
            <w:bottom w:val="none" w:sz="0" w:space="0" w:color="auto"/>
            <w:right w:val="none" w:sz="0" w:space="0" w:color="auto"/>
          </w:divBdr>
        </w:div>
        <w:div w:id="1622344972">
          <w:marLeft w:val="640"/>
          <w:marRight w:val="0"/>
          <w:marTop w:val="0"/>
          <w:marBottom w:val="0"/>
          <w:divBdr>
            <w:top w:val="none" w:sz="0" w:space="0" w:color="auto"/>
            <w:left w:val="none" w:sz="0" w:space="0" w:color="auto"/>
            <w:bottom w:val="none" w:sz="0" w:space="0" w:color="auto"/>
            <w:right w:val="none" w:sz="0" w:space="0" w:color="auto"/>
          </w:divBdr>
        </w:div>
        <w:div w:id="1879008595">
          <w:marLeft w:val="640"/>
          <w:marRight w:val="0"/>
          <w:marTop w:val="0"/>
          <w:marBottom w:val="0"/>
          <w:divBdr>
            <w:top w:val="none" w:sz="0" w:space="0" w:color="auto"/>
            <w:left w:val="none" w:sz="0" w:space="0" w:color="auto"/>
            <w:bottom w:val="none" w:sz="0" w:space="0" w:color="auto"/>
            <w:right w:val="none" w:sz="0" w:space="0" w:color="auto"/>
          </w:divBdr>
        </w:div>
        <w:div w:id="297884458">
          <w:marLeft w:val="640"/>
          <w:marRight w:val="0"/>
          <w:marTop w:val="0"/>
          <w:marBottom w:val="0"/>
          <w:divBdr>
            <w:top w:val="none" w:sz="0" w:space="0" w:color="auto"/>
            <w:left w:val="none" w:sz="0" w:space="0" w:color="auto"/>
            <w:bottom w:val="none" w:sz="0" w:space="0" w:color="auto"/>
            <w:right w:val="none" w:sz="0" w:space="0" w:color="auto"/>
          </w:divBdr>
        </w:div>
        <w:div w:id="909538251">
          <w:marLeft w:val="640"/>
          <w:marRight w:val="0"/>
          <w:marTop w:val="0"/>
          <w:marBottom w:val="0"/>
          <w:divBdr>
            <w:top w:val="none" w:sz="0" w:space="0" w:color="auto"/>
            <w:left w:val="none" w:sz="0" w:space="0" w:color="auto"/>
            <w:bottom w:val="none" w:sz="0" w:space="0" w:color="auto"/>
            <w:right w:val="none" w:sz="0" w:space="0" w:color="auto"/>
          </w:divBdr>
        </w:div>
        <w:div w:id="2108035830">
          <w:marLeft w:val="640"/>
          <w:marRight w:val="0"/>
          <w:marTop w:val="0"/>
          <w:marBottom w:val="0"/>
          <w:divBdr>
            <w:top w:val="none" w:sz="0" w:space="0" w:color="auto"/>
            <w:left w:val="none" w:sz="0" w:space="0" w:color="auto"/>
            <w:bottom w:val="none" w:sz="0" w:space="0" w:color="auto"/>
            <w:right w:val="none" w:sz="0" w:space="0" w:color="auto"/>
          </w:divBdr>
        </w:div>
        <w:div w:id="710349599">
          <w:marLeft w:val="640"/>
          <w:marRight w:val="0"/>
          <w:marTop w:val="0"/>
          <w:marBottom w:val="0"/>
          <w:divBdr>
            <w:top w:val="none" w:sz="0" w:space="0" w:color="auto"/>
            <w:left w:val="none" w:sz="0" w:space="0" w:color="auto"/>
            <w:bottom w:val="none" w:sz="0" w:space="0" w:color="auto"/>
            <w:right w:val="none" w:sz="0" w:space="0" w:color="auto"/>
          </w:divBdr>
        </w:div>
        <w:div w:id="152262897">
          <w:marLeft w:val="640"/>
          <w:marRight w:val="0"/>
          <w:marTop w:val="0"/>
          <w:marBottom w:val="0"/>
          <w:divBdr>
            <w:top w:val="none" w:sz="0" w:space="0" w:color="auto"/>
            <w:left w:val="none" w:sz="0" w:space="0" w:color="auto"/>
            <w:bottom w:val="none" w:sz="0" w:space="0" w:color="auto"/>
            <w:right w:val="none" w:sz="0" w:space="0" w:color="auto"/>
          </w:divBdr>
        </w:div>
      </w:divsChild>
    </w:div>
    <w:div w:id="1856459363">
      <w:bodyDiv w:val="1"/>
      <w:marLeft w:val="0"/>
      <w:marRight w:val="0"/>
      <w:marTop w:val="0"/>
      <w:marBottom w:val="0"/>
      <w:divBdr>
        <w:top w:val="none" w:sz="0" w:space="0" w:color="auto"/>
        <w:left w:val="none" w:sz="0" w:space="0" w:color="auto"/>
        <w:bottom w:val="none" w:sz="0" w:space="0" w:color="auto"/>
        <w:right w:val="none" w:sz="0" w:space="0" w:color="auto"/>
      </w:divBdr>
      <w:divsChild>
        <w:div w:id="1519612708">
          <w:marLeft w:val="480"/>
          <w:marRight w:val="0"/>
          <w:marTop w:val="0"/>
          <w:marBottom w:val="0"/>
          <w:divBdr>
            <w:top w:val="none" w:sz="0" w:space="0" w:color="auto"/>
            <w:left w:val="none" w:sz="0" w:space="0" w:color="auto"/>
            <w:bottom w:val="none" w:sz="0" w:space="0" w:color="auto"/>
            <w:right w:val="none" w:sz="0" w:space="0" w:color="auto"/>
          </w:divBdr>
        </w:div>
        <w:div w:id="56513909">
          <w:marLeft w:val="480"/>
          <w:marRight w:val="0"/>
          <w:marTop w:val="0"/>
          <w:marBottom w:val="0"/>
          <w:divBdr>
            <w:top w:val="none" w:sz="0" w:space="0" w:color="auto"/>
            <w:left w:val="none" w:sz="0" w:space="0" w:color="auto"/>
            <w:bottom w:val="none" w:sz="0" w:space="0" w:color="auto"/>
            <w:right w:val="none" w:sz="0" w:space="0" w:color="auto"/>
          </w:divBdr>
        </w:div>
        <w:div w:id="230165287">
          <w:marLeft w:val="480"/>
          <w:marRight w:val="0"/>
          <w:marTop w:val="0"/>
          <w:marBottom w:val="0"/>
          <w:divBdr>
            <w:top w:val="none" w:sz="0" w:space="0" w:color="auto"/>
            <w:left w:val="none" w:sz="0" w:space="0" w:color="auto"/>
            <w:bottom w:val="none" w:sz="0" w:space="0" w:color="auto"/>
            <w:right w:val="none" w:sz="0" w:space="0" w:color="auto"/>
          </w:divBdr>
        </w:div>
        <w:div w:id="699277545">
          <w:marLeft w:val="480"/>
          <w:marRight w:val="0"/>
          <w:marTop w:val="0"/>
          <w:marBottom w:val="0"/>
          <w:divBdr>
            <w:top w:val="none" w:sz="0" w:space="0" w:color="auto"/>
            <w:left w:val="none" w:sz="0" w:space="0" w:color="auto"/>
            <w:bottom w:val="none" w:sz="0" w:space="0" w:color="auto"/>
            <w:right w:val="none" w:sz="0" w:space="0" w:color="auto"/>
          </w:divBdr>
        </w:div>
        <w:div w:id="423499022">
          <w:marLeft w:val="480"/>
          <w:marRight w:val="0"/>
          <w:marTop w:val="0"/>
          <w:marBottom w:val="0"/>
          <w:divBdr>
            <w:top w:val="none" w:sz="0" w:space="0" w:color="auto"/>
            <w:left w:val="none" w:sz="0" w:space="0" w:color="auto"/>
            <w:bottom w:val="none" w:sz="0" w:space="0" w:color="auto"/>
            <w:right w:val="none" w:sz="0" w:space="0" w:color="auto"/>
          </w:divBdr>
        </w:div>
        <w:div w:id="330766934">
          <w:marLeft w:val="480"/>
          <w:marRight w:val="0"/>
          <w:marTop w:val="0"/>
          <w:marBottom w:val="0"/>
          <w:divBdr>
            <w:top w:val="none" w:sz="0" w:space="0" w:color="auto"/>
            <w:left w:val="none" w:sz="0" w:space="0" w:color="auto"/>
            <w:bottom w:val="none" w:sz="0" w:space="0" w:color="auto"/>
            <w:right w:val="none" w:sz="0" w:space="0" w:color="auto"/>
          </w:divBdr>
        </w:div>
        <w:div w:id="1159347091">
          <w:marLeft w:val="480"/>
          <w:marRight w:val="0"/>
          <w:marTop w:val="0"/>
          <w:marBottom w:val="0"/>
          <w:divBdr>
            <w:top w:val="none" w:sz="0" w:space="0" w:color="auto"/>
            <w:left w:val="none" w:sz="0" w:space="0" w:color="auto"/>
            <w:bottom w:val="none" w:sz="0" w:space="0" w:color="auto"/>
            <w:right w:val="none" w:sz="0" w:space="0" w:color="auto"/>
          </w:divBdr>
        </w:div>
        <w:div w:id="1962035409">
          <w:marLeft w:val="480"/>
          <w:marRight w:val="0"/>
          <w:marTop w:val="0"/>
          <w:marBottom w:val="0"/>
          <w:divBdr>
            <w:top w:val="none" w:sz="0" w:space="0" w:color="auto"/>
            <w:left w:val="none" w:sz="0" w:space="0" w:color="auto"/>
            <w:bottom w:val="none" w:sz="0" w:space="0" w:color="auto"/>
            <w:right w:val="none" w:sz="0" w:space="0" w:color="auto"/>
          </w:divBdr>
        </w:div>
        <w:div w:id="81997496">
          <w:marLeft w:val="480"/>
          <w:marRight w:val="0"/>
          <w:marTop w:val="0"/>
          <w:marBottom w:val="0"/>
          <w:divBdr>
            <w:top w:val="none" w:sz="0" w:space="0" w:color="auto"/>
            <w:left w:val="none" w:sz="0" w:space="0" w:color="auto"/>
            <w:bottom w:val="none" w:sz="0" w:space="0" w:color="auto"/>
            <w:right w:val="none" w:sz="0" w:space="0" w:color="auto"/>
          </w:divBdr>
        </w:div>
        <w:div w:id="1250967452">
          <w:marLeft w:val="480"/>
          <w:marRight w:val="0"/>
          <w:marTop w:val="0"/>
          <w:marBottom w:val="0"/>
          <w:divBdr>
            <w:top w:val="none" w:sz="0" w:space="0" w:color="auto"/>
            <w:left w:val="none" w:sz="0" w:space="0" w:color="auto"/>
            <w:bottom w:val="none" w:sz="0" w:space="0" w:color="auto"/>
            <w:right w:val="none" w:sz="0" w:space="0" w:color="auto"/>
          </w:divBdr>
        </w:div>
        <w:div w:id="1373071038">
          <w:marLeft w:val="480"/>
          <w:marRight w:val="0"/>
          <w:marTop w:val="0"/>
          <w:marBottom w:val="0"/>
          <w:divBdr>
            <w:top w:val="none" w:sz="0" w:space="0" w:color="auto"/>
            <w:left w:val="none" w:sz="0" w:space="0" w:color="auto"/>
            <w:bottom w:val="none" w:sz="0" w:space="0" w:color="auto"/>
            <w:right w:val="none" w:sz="0" w:space="0" w:color="auto"/>
          </w:divBdr>
        </w:div>
        <w:div w:id="1161505693">
          <w:marLeft w:val="480"/>
          <w:marRight w:val="0"/>
          <w:marTop w:val="0"/>
          <w:marBottom w:val="0"/>
          <w:divBdr>
            <w:top w:val="none" w:sz="0" w:space="0" w:color="auto"/>
            <w:left w:val="none" w:sz="0" w:space="0" w:color="auto"/>
            <w:bottom w:val="none" w:sz="0" w:space="0" w:color="auto"/>
            <w:right w:val="none" w:sz="0" w:space="0" w:color="auto"/>
          </w:divBdr>
        </w:div>
        <w:div w:id="1482848069">
          <w:marLeft w:val="480"/>
          <w:marRight w:val="0"/>
          <w:marTop w:val="0"/>
          <w:marBottom w:val="0"/>
          <w:divBdr>
            <w:top w:val="none" w:sz="0" w:space="0" w:color="auto"/>
            <w:left w:val="none" w:sz="0" w:space="0" w:color="auto"/>
            <w:bottom w:val="none" w:sz="0" w:space="0" w:color="auto"/>
            <w:right w:val="none" w:sz="0" w:space="0" w:color="auto"/>
          </w:divBdr>
        </w:div>
        <w:div w:id="857238590">
          <w:marLeft w:val="480"/>
          <w:marRight w:val="0"/>
          <w:marTop w:val="0"/>
          <w:marBottom w:val="0"/>
          <w:divBdr>
            <w:top w:val="none" w:sz="0" w:space="0" w:color="auto"/>
            <w:left w:val="none" w:sz="0" w:space="0" w:color="auto"/>
            <w:bottom w:val="none" w:sz="0" w:space="0" w:color="auto"/>
            <w:right w:val="none" w:sz="0" w:space="0" w:color="auto"/>
          </w:divBdr>
        </w:div>
        <w:div w:id="928928928">
          <w:marLeft w:val="480"/>
          <w:marRight w:val="0"/>
          <w:marTop w:val="0"/>
          <w:marBottom w:val="0"/>
          <w:divBdr>
            <w:top w:val="none" w:sz="0" w:space="0" w:color="auto"/>
            <w:left w:val="none" w:sz="0" w:space="0" w:color="auto"/>
            <w:bottom w:val="none" w:sz="0" w:space="0" w:color="auto"/>
            <w:right w:val="none" w:sz="0" w:space="0" w:color="auto"/>
          </w:divBdr>
        </w:div>
        <w:div w:id="31854246">
          <w:marLeft w:val="480"/>
          <w:marRight w:val="0"/>
          <w:marTop w:val="0"/>
          <w:marBottom w:val="0"/>
          <w:divBdr>
            <w:top w:val="none" w:sz="0" w:space="0" w:color="auto"/>
            <w:left w:val="none" w:sz="0" w:space="0" w:color="auto"/>
            <w:bottom w:val="none" w:sz="0" w:space="0" w:color="auto"/>
            <w:right w:val="none" w:sz="0" w:space="0" w:color="auto"/>
          </w:divBdr>
        </w:div>
        <w:div w:id="1910573876">
          <w:marLeft w:val="480"/>
          <w:marRight w:val="0"/>
          <w:marTop w:val="0"/>
          <w:marBottom w:val="0"/>
          <w:divBdr>
            <w:top w:val="none" w:sz="0" w:space="0" w:color="auto"/>
            <w:left w:val="none" w:sz="0" w:space="0" w:color="auto"/>
            <w:bottom w:val="none" w:sz="0" w:space="0" w:color="auto"/>
            <w:right w:val="none" w:sz="0" w:space="0" w:color="auto"/>
          </w:divBdr>
        </w:div>
        <w:div w:id="40713812">
          <w:marLeft w:val="480"/>
          <w:marRight w:val="0"/>
          <w:marTop w:val="0"/>
          <w:marBottom w:val="0"/>
          <w:divBdr>
            <w:top w:val="none" w:sz="0" w:space="0" w:color="auto"/>
            <w:left w:val="none" w:sz="0" w:space="0" w:color="auto"/>
            <w:bottom w:val="none" w:sz="0" w:space="0" w:color="auto"/>
            <w:right w:val="none" w:sz="0" w:space="0" w:color="auto"/>
          </w:divBdr>
        </w:div>
        <w:div w:id="745301523">
          <w:marLeft w:val="480"/>
          <w:marRight w:val="0"/>
          <w:marTop w:val="0"/>
          <w:marBottom w:val="0"/>
          <w:divBdr>
            <w:top w:val="none" w:sz="0" w:space="0" w:color="auto"/>
            <w:left w:val="none" w:sz="0" w:space="0" w:color="auto"/>
            <w:bottom w:val="none" w:sz="0" w:space="0" w:color="auto"/>
            <w:right w:val="none" w:sz="0" w:space="0" w:color="auto"/>
          </w:divBdr>
        </w:div>
        <w:div w:id="1519277015">
          <w:marLeft w:val="480"/>
          <w:marRight w:val="0"/>
          <w:marTop w:val="0"/>
          <w:marBottom w:val="0"/>
          <w:divBdr>
            <w:top w:val="none" w:sz="0" w:space="0" w:color="auto"/>
            <w:left w:val="none" w:sz="0" w:space="0" w:color="auto"/>
            <w:bottom w:val="none" w:sz="0" w:space="0" w:color="auto"/>
            <w:right w:val="none" w:sz="0" w:space="0" w:color="auto"/>
          </w:divBdr>
        </w:div>
        <w:div w:id="1015964670">
          <w:marLeft w:val="480"/>
          <w:marRight w:val="0"/>
          <w:marTop w:val="0"/>
          <w:marBottom w:val="0"/>
          <w:divBdr>
            <w:top w:val="none" w:sz="0" w:space="0" w:color="auto"/>
            <w:left w:val="none" w:sz="0" w:space="0" w:color="auto"/>
            <w:bottom w:val="none" w:sz="0" w:space="0" w:color="auto"/>
            <w:right w:val="none" w:sz="0" w:space="0" w:color="auto"/>
          </w:divBdr>
        </w:div>
        <w:div w:id="1734506552">
          <w:marLeft w:val="480"/>
          <w:marRight w:val="0"/>
          <w:marTop w:val="0"/>
          <w:marBottom w:val="0"/>
          <w:divBdr>
            <w:top w:val="none" w:sz="0" w:space="0" w:color="auto"/>
            <w:left w:val="none" w:sz="0" w:space="0" w:color="auto"/>
            <w:bottom w:val="none" w:sz="0" w:space="0" w:color="auto"/>
            <w:right w:val="none" w:sz="0" w:space="0" w:color="auto"/>
          </w:divBdr>
        </w:div>
        <w:div w:id="1962033848">
          <w:marLeft w:val="480"/>
          <w:marRight w:val="0"/>
          <w:marTop w:val="0"/>
          <w:marBottom w:val="0"/>
          <w:divBdr>
            <w:top w:val="none" w:sz="0" w:space="0" w:color="auto"/>
            <w:left w:val="none" w:sz="0" w:space="0" w:color="auto"/>
            <w:bottom w:val="none" w:sz="0" w:space="0" w:color="auto"/>
            <w:right w:val="none" w:sz="0" w:space="0" w:color="auto"/>
          </w:divBdr>
        </w:div>
        <w:div w:id="294139329">
          <w:marLeft w:val="480"/>
          <w:marRight w:val="0"/>
          <w:marTop w:val="0"/>
          <w:marBottom w:val="0"/>
          <w:divBdr>
            <w:top w:val="none" w:sz="0" w:space="0" w:color="auto"/>
            <w:left w:val="none" w:sz="0" w:space="0" w:color="auto"/>
            <w:bottom w:val="none" w:sz="0" w:space="0" w:color="auto"/>
            <w:right w:val="none" w:sz="0" w:space="0" w:color="auto"/>
          </w:divBdr>
        </w:div>
        <w:div w:id="1456557712">
          <w:marLeft w:val="480"/>
          <w:marRight w:val="0"/>
          <w:marTop w:val="0"/>
          <w:marBottom w:val="0"/>
          <w:divBdr>
            <w:top w:val="none" w:sz="0" w:space="0" w:color="auto"/>
            <w:left w:val="none" w:sz="0" w:space="0" w:color="auto"/>
            <w:bottom w:val="none" w:sz="0" w:space="0" w:color="auto"/>
            <w:right w:val="none" w:sz="0" w:space="0" w:color="auto"/>
          </w:divBdr>
        </w:div>
        <w:div w:id="1768848428">
          <w:marLeft w:val="480"/>
          <w:marRight w:val="0"/>
          <w:marTop w:val="0"/>
          <w:marBottom w:val="0"/>
          <w:divBdr>
            <w:top w:val="none" w:sz="0" w:space="0" w:color="auto"/>
            <w:left w:val="none" w:sz="0" w:space="0" w:color="auto"/>
            <w:bottom w:val="none" w:sz="0" w:space="0" w:color="auto"/>
            <w:right w:val="none" w:sz="0" w:space="0" w:color="auto"/>
          </w:divBdr>
        </w:div>
        <w:div w:id="11228864">
          <w:marLeft w:val="480"/>
          <w:marRight w:val="0"/>
          <w:marTop w:val="0"/>
          <w:marBottom w:val="0"/>
          <w:divBdr>
            <w:top w:val="none" w:sz="0" w:space="0" w:color="auto"/>
            <w:left w:val="none" w:sz="0" w:space="0" w:color="auto"/>
            <w:bottom w:val="none" w:sz="0" w:space="0" w:color="auto"/>
            <w:right w:val="none" w:sz="0" w:space="0" w:color="auto"/>
          </w:divBdr>
        </w:div>
        <w:div w:id="1391423332">
          <w:marLeft w:val="480"/>
          <w:marRight w:val="0"/>
          <w:marTop w:val="0"/>
          <w:marBottom w:val="0"/>
          <w:divBdr>
            <w:top w:val="none" w:sz="0" w:space="0" w:color="auto"/>
            <w:left w:val="none" w:sz="0" w:space="0" w:color="auto"/>
            <w:bottom w:val="none" w:sz="0" w:space="0" w:color="auto"/>
            <w:right w:val="none" w:sz="0" w:space="0" w:color="auto"/>
          </w:divBdr>
        </w:div>
        <w:div w:id="472870398">
          <w:marLeft w:val="480"/>
          <w:marRight w:val="0"/>
          <w:marTop w:val="0"/>
          <w:marBottom w:val="0"/>
          <w:divBdr>
            <w:top w:val="none" w:sz="0" w:space="0" w:color="auto"/>
            <w:left w:val="none" w:sz="0" w:space="0" w:color="auto"/>
            <w:bottom w:val="none" w:sz="0" w:space="0" w:color="auto"/>
            <w:right w:val="none" w:sz="0" w:space="0" w:color="auto"/>
          </w:divBdr>
        </w:div>
        <w:div w:id="1911572362">
          <w:marLeft w:val="480"/>
          <w:marRight w:val="0"/>
          <w:marTop w:val="0"/>
          <w:marBottom w:val="0"/>
          <w:divBdr>
            <w:top w:val="none" w:sz="0" w:space="0" w:color="auto"/>
            <w:left w:val="none" w:sz="0" w:space="0" w:color="auto"/>
            <w:bottom w:val="none" w:sz="0" w:space="0" w:color="auto"/>
            <w:right w:val="none" w:sz="0" w:space="0" w:color="auto"/>
          </w:divBdr>
        </w:div>
        <w:div w:id="270362237">
          <w:marLeft w:val="480"/>
          <w:marRight w:val="0"/>
          <w:marTop w:val="0"/>
          <w:marBottom w:val="0"/>
          <w:divBdr>
            <w:top w:val="none" w:sz="0" w:space="0" w:color="auto"/>
            <w:left w:val="none" w:sz="0" w:space="0" w:color="auto"/>
            <w:bottom w:val="none" w:sz="0" w:space="0" w:color="auto"/>
            <w:right w:val="none" w:sz="0" w:space="0" w:color="auto"/>
          </w:divBdr>
        </w:div>
        <w:div w:id="918634603">
          <w:marLeft w:val="480"/>
          <w:marRight w:val="0"/>
          <w:marTop w:val="0"/>
          <w:marBottom w:val="0"/>
          <w:divBdr>
            <w:top w:val="none" w:sz="0" w:space="0" w:color="auto"/>
            <w:left w:val="none" w:sz="0" w:space="0" w:color="auto"/>
            <w:bottom w:val="none" w:sz="0" w:space="0" w:color="auto"/>
            <w:right w:val="none" w:sz="0" w:space="0" w:color="auto"/>
          </w:divBdr>
        </w:div>
        <w:div w:id="997423838">
          <w:marLeft w:val="480"/>
          <w:marRight w:val="0"/>
          <w:marTop w:val="0"/>
          <w:marBottom w:val="0"/>
          <w:divBdr>
            <w:top w:val="none" w:sz="0" w:space="0" w:color="auto"/>
            <w:left w:val="none" w:sz="0" w:space="0" w:color="auto"/>
            <w:bottom w:val="none" w:sz="0" w:space="0" w:color="auto"/>
            <w:right w:val="none" w:sz="0" w:space="0" w:color="auto"/>
          </w:divBdr>
        </w:div>
        <w:div w:id="37318381">
          <w:marLeft w:val="480"/>
          <w:marRight w:val="0"/>
          <w:marTop w:val="0"/>
          <w:marBottom w:val="0"/>
          <w:divBdr>
            <w:top w:val="none" w:sz="0" w:space="0" w:color="auto"/>
            <w:left w:val="none" w:sz="0" w:space="0" w:color="auto"/>
            <w:bottom w:val="none" w:sz="0" w:space="0" w:color="auto"/>
            <w:right w:val="none" w:sz="0" w:space="0" w:color="auto"/>
          </w:divBdr>
        </w:div>
        <w:div w:id="1643072915">
          <w:marLeft w:val="480"/>
          <w:marRight w:val="0"/>
          <w:marTop w:val="0"/>
          <w:marBottom w:val="0"/>
          <w:divBdr>
            <w:top w:val="none" w:sz="0" w:space="0" w:color="auto"/>
            <w:left w:val="none" w:sz="0" w:space="0" w:color="auto"/>
            <w:bottom w:val="none" w:sz="0" w:space="0" w:color="auto"/>
            <w:right w:val="none" w:sz="0" w:space="0" w:color="auto"/>
          </w:divBdr>
        </w:div>
        <w:div w:id="2101290247">
          <w:marLeft w:val="480"/>
          <w:marRight w:val="0"/>
          <w:marTop w:val="0"/>
          <w:marBottom w:val="0"/>
          <w:divBdr>
            <w:top w:val="none" w:sz="0" w:space="0" w:color="auto"/>
            <w:left w:val="none" w:sz="0" w:space="0" w:color="auto"/>
            <w:bottom w:val="none" w:sz="0" w:space="0" w:color="auto"/>
            <w:right w:val="none" w:sz="0" w:space="0" w:color="auto"/>
          </w:divBdr>
        </w:div>
        <w:div w:id="652371538">
          <w:marLeft w:val="480"/>
          <w:marRight w:val="0"/>
          <w:marTop w:val="0"/>
          <w:marBottom w:val="0"/>
          <w:divBdr>
            <w:top w:val="none" w:sz="0" w:space="0" w:color="auto"/>
            <w:left w:val="none" w:sz="0" w:space="0" w:color="auto"/>
            <w:bottom w:val="none" w:sz="0" w:space="0" w:color="auto"/>
            <w:right w:val="none" w:sz="0" w:space="0" w:color="auto"/>
          </w:divBdr>
        </w:div>
        <w:div w:id="1008949669">
          <w:marLeft w:val="480"/>
          <w:marRight w:val="0"/>
          <w:marTop w:val="0"/>
          <w:marBottom w:val="0"/>
          <w:divBdr>
            <w:top w:val="none" w:sz="0" w:space="0" w:color="auto"/>
            <w:left w:val="none" w:sz="0" w:space="0" w:color="auto"/>
            <w:bottom w:val="none" w:sz="0" w:space="0" w:color="auto"/>
            <w:right w:val="none" w:sz="0" w:space="0" w:color="auto"/>
          </w:divBdr>
        </w:div>
        <w:div w:id="216170091">
          <w:marLeft w:val="480"/>
          <w:marRight w:val="0"/>
          <w:marTop w:val="0"/>
          <w:marBottom w:val="0"/>
          <w:divBdr>
            <w:top w:val="none" w:sz="0" w:space="0" w:color="auto"/>
            <w:left w:val="none" w:sz="0" w:space="0" w:color="auto"/>
            <w:bottom w:val="none" w:sz="0" w:space="0" w:color="auto"/>
            <w:right w:val="none" w:sz="0" w:space="0" w:color="auto"/>
          </w:divBdr>
        </w:div>
        <w:div w:id="1486167831">
          <w:marLeft w:val="480"/>
          <w:marRight w:val="0"/>
          <w:marTop w:val="0"/>
          <w:marBottom w:val="0"/>
          <w:divBdr>
            <w:top w:val="none" w:sz="0" w:space="0" w:color="auto"/>
            <w:left w:val="none" w:sz="0" w:space="0" w:color="auto"/>
            <w:bottom w:val="none" w:sz="0" w:space="0" w:color="auto"/>
            <w:right w:val="none" w:sz="0" w:space="0" w:color="auto"/>
          </w:divBdr>
        </w:div>
        <w:div w:id="464546244">
          <w:marLeft w:val="480"/>
          <w:marRight w:val="0"/>
          <w:marTop w:val="0"/>
          <w:marBottom w:val="0"/>
          <w:divBdr>
            <w:top w:val="none" w:sz="0" w:space="0" w:color="auto"/>
            <w:left w:val="none" w:sz="0" w:space="0" w:color="auto"/>
            <w:bottom w:val="none" w:sz="0" w:space="0" w:color="auto"/>
            <w:right w:val="none" w:sz="0" w:space="0" w:color="auto"/>
          </w:divBdr>
        </w:div>
        <w:div w:id="1070735438">
          <w:marLeft w:val="480"/>
          <w:marRight w:val="0"/>
          <w:marTop w:val="0"/>
          <w:marBottom w:val="0"/>
          <w:divBdr>
            <w:top w:val="none" w:sz="0" w:space="0" w:color="auto"/>
            <w:left w:val="none" w:sz="0" w:space="0" w:color="auto"/>
            <w:bottom w:val="none" w:sz="0" w:space="0" w:color="auto"/>
            <w:right w:val="none" w:sz="0" w:space="0" w:color="auto"/>
          </w:divBdr>
        </w:div>
        <w:div w:id="439228349">
          <w:marLeft w:val="480"/>
          <w:marRight w:val="0"/>
          <w:marTop w:val="0"/>
          <w:marBottom w:val="0"/>
          <w:divBdr>
            <w:top w:val="none" w:sz="0" w:space="0" w:color="auto"/>
            <w:left w:val="none" w:sz="0" w:space="0" w:color="auto"/>
            <w:bottom w:val="none" w:sz="0" w:space="0" w:color="auto"/>
            <w:right w:val="none" w:sz="0" w:space="0" w:color="auto"/>
          </w:divBdr>
        </w:div>
      </w:divsChild>
    </w:div>
    <w:div w:id="1862281582">
      <w:bodyDiv w:val="1"/>
      <w:marLeft w:val="0"/>
      <w:marRight w:val="0"/>
      <w:marTop w:val="0"/>
      <w:marBottom w:val="0"/>
      <w:divBdr>
        <w:top w:val="none" w:sz="0" w:space="0" w:color="auto"/>
        <w:left w:val="none" w:sz="0" w:space="0" w:color="auto"/>
        <w:bottom w:val="none" w:sz="0" w:space="0" w:color="auto"/>
        <w:right w:val="none" w:sz="0" w:space="0" w:color="auto"/>
      </w:divBdr>
    </w:div>
    <w:div w:id="1862352432">
      <w:bodyDiv w:val="1"/>
      <w:marLeft w:val="0"/>
      <w:marRight w:val="0"/>
      <w:marTop w:val="0"/>
      <w:marBottom w:val="0"/>
      <w:divBdr>
        <w:top w:val="none" w:sz="0" w:space="0" w:color="auto"/>
        <w:left w:val="none" w:sz="0" w:space="0" w:color="auto"/>
        <w:bottom w:val="none" w:sz="0" w:space="0" w:color="auto"/>
        <w:right w:val="none" w:sz="0" w:space="0" w:color="auto"/>
      </w:divBdr>
    </w:div>
    <w:div w:id="1867210130">
      <w:bodyDiv w:val="1"/>
      <w:marLeft w:val="0"/>
      <w:marRight w:val="0"/>
      <w:marTop w:val="0"/>
      <w:marBottom w:val="0"/>
      <w:divBdr>
        <w:top w:val="none" w:sz="0" w:space="0" w:color="auto"/>
        <w:left w:val="none" w:sz="0" w:space="0" w:color="auto"/>
        <w:bottom w:val="none" w:sz="0" w:space="0" w:color="auto"/>
        <w:right w:val="none" w:sz="0" w:space="0" w:color="auto"/>
      </w:divBdr>
      <w:divsChild>
        <w:div w:id="373507008">
          <w:marLeft w:val="480"/>
          <w:marRight w:val="0"/>
          <w:marTop w:val="0"/>
          <w:marBottom w:val="0"/>
          <w:divBdr>
            <w:top w:val="none" w:sz="0" w:space="0" w:color="auto"/>
            <w:left w:val="none" w:sz="0" w:space="0" w:color="auto"/>
            <w:bottom w:val="none" w:sz="0" w:space="0" w:color="auto"/>
            <w:right w:val="none" w:sz="0" w:space="0" w:color="auto"/>
          </w:divBdr>
        </w:div>
        <w:div w:id="410784574">
          <w:marLeft w:val="480"/>
          <w:marRight w:val="0"/>
          <w:marTop w:val="0"/>
          <w:marBottom w:val="0"/>
          <w:divBdr>
            <w:top w:val="none" w:sz="0" w:space="0" w:color="auto"/>
            <w:left w:val="none" w:sz="0" w:space="0" w:color="auto"/>
            <w:bottom w:val="none" w:sz="0" w:space="0" w:color="auto"/>
            <w:right w:val="none" w:sz="0" w:space="0" w:color="auto"/>
          </w:divBdr>
        </w:div>
        <w:div w:id="2021004028">
          <w:marLeft w:val="480"/>
          <w:marRight w:val="0"/>
          <w:marTop w:val="0"/>
          <w:marBottom w:val="0"/>
          <w:divBdr>
            <w:top w:val="none" w:sz="0" w:space="0" w:color="auto"/>
            <w:left w:val="none" w:sz="0" w:space="0" w:color="auto"/>
            <w:bottom w:val="none" w:sz="0" w:space="0" w:color="auto"/>
            <w:right w:val="none" w:sz="0" w:space="0" w:color="auto"/>
          </w:divBdr>
        </w:div>
        <w:div w:id="344526612">
          <w:marLeft w:val="480"/>
          <w:marRight w:val="0"/>
          <w:marTop w:val="0"/>
          <w:marBottom w:val="0"/>
          <w:divBdr>
            <w:top w:val="none" w:sz="0" w:space="0" w:color="auto"/>
            <w:left w:val="none" w:sz="0" w:space="0" w:color="auto"/>
            <w:bottom w:val="none" w:sz="0" w:space="0" w:color="auto"/>
            <w:right w:val="none" w:sz="0" w:space="0" w:color="auto"/>
          </w:divBdr>
        </w:div>
        <w:div w:id="1113667882">
          <w:marLeft w:val="480"/>
          <w:marRight w:val="0"/>
          <w:marTop w:val="0"/>
          <w:marBottom w:val="0"/>
          <w:divBdr>
            <w:top w:val="none" w:sz="0" w:space="0" w:color="auto"/>
            <w:left w:val="none" w:sz="0" w:space="0" w:color="auto"/>
            <w:bottom w:val="none" w:sz="0" w:space="0" w:color="auto"/>
            <w:right w:val="none" w:sz="0" w:space="0" w:color="auto"/>
          </w:divBdr>
        </w:div>
        <w:div w:id="2003384945">
          <w:marLeft w:val="480"/>
          <w:marRight w:val="0"/>
          <w:marTop w:val="0"/>
          <w:marBottom w:val="0"/>
          <w:divBdr>
            <w:top w:val="none" w:sz="0" w:space="0" w:color="auto"/>
            <w:left w:val="none" w:sz="0" w:space="0" w:color="auto"/>
            <w:bottom w:val="none" w:sz="0" w:space="0" w:color="auto"/>
            <w:right w:val="none" w:sz="0" w:space="0" w:color="auto"/>
          </w:divBdr>
        </w:div>
        <w:div w:id="970749439">
          <w:marLeft w:val="480"/>
          <w:marRight w:val="0"/>
          <w:marTop w:val="0"/>
          <w:marBottom w:val="0"/>
          <w:divBdr>
            <w:top w:val="none" w:sz="0" w:space="0" w:color="auto"/>
            <w:left w:val="none" w:sz="0" w:space="0" w:color="auto"/>
            <w:bottom w:val="none" w:sz="0" w:space="0" w:color="auto"/>
            <w:right w:val="none" w:sz="0" w:space="0" w:color="auto"/>
          </w:divBdr>
        </w:div>
        <w:div w:id="466895427">
          <w:marLeft w:val="480"/>
          <w:marRight w:val="0"/>
          <w:marTop w:val="0"/>
          <w:marBottom w:val="0"/>
          <w:divBdr>
            <w:top w:val="none" w:sz="0" w:space="0" w:color="auto"/>
            <w:left w:val="none" w:sz="0" w:space="0" w:color="auto"/>
            <w:bottom w:val="none" w:sz="0" w:space="0" w:color="auto"/>
            <w:right w:val="none" w:sz="0" w:space="0" w:color="auto"/>
          </w:divBdr>
        </w:div>
        <w:div w:id="390736662">
          <w:marLeft w:val="480"/>
          <w:marRight w:val="0"/>
          <w:marTop w:val="0"/>
          <w:marBottom w:val="0"/>
          <w:divBdr>
            <w:top w:val="none" w:sz="0" w:space="0" w:color="auto"/>
            <w:left w:val="none" w:sz="0" w:space="0" w:color="auto"/>
            <w:bottom w:val="none" w:sz="0" w:space="0" w:color="auto"/>
            <w:right w:val="none" w:sz="0" w:space="0" w:color="auto"/>
          </w:divBdr>
        </w:div>
        <w:div w:id="128329492">
          <w:marLeft w:val="480"/>
          <w:marRight w:val="0"/>
          <w:marTop w:val="0"/>
          <w:marBottom w:val="0"/>
          <w:divBdr>
            <w:top w:val="none" w:sz="0" w:space="0" w:color="auto"/>
            <w:left w:val="none" w:sz="0" w:space="0" w:color="auto"/>
            <w:bottom w:val="none" w:sz="0" w:space="0" w:color="auto"/>
            <w:right w:val="none" w:sz="0" w:space="0" w:color="auto"/>
          </w:divBdr>
        </w:div>
        <w:div w:id="1505125295">
          <w:marLeft w:val="480"/>
          <w:marRight w:val="0"/>
          <w:marTop w:val="0"/>
          <w:marBottom w:val="0"/>
          <w:divBdr>
            <w:top w:val="none" w:sz="0" w:space="0" w:color="auto"/>
            <w:left w:val="none" w:sz="0" w:space="0" w:color="auto"/>
            <w:bottom w:val="none" w:sz="0" w:space="0" w:color="auto"/>
            <w:right w:val="none" w:sz="0" w:space="0" w:color="auto"/>
          </w:divBdr>
        </w:div>
        <w:div w:id="2058360319">
          <w:marLeft w:val="480"/>
          <w:marRight w:val="0"/>
          <w:marTop w:val="0"/>
          <w:marBottom w:val="0"/>
          <w:divBdr>
            <w:top w:val="none" w:sz="0" w:space="0" w:color="auto"/>
            <w:left w:val="none" w:sz="0" w:space="0" w:color="auto"/>
            <w:bottom w:val="none" w:sz="0" w:space="0" w:color="auto"/>
            <w:right w:val="none" w:sz="0" w:space="0" w:color="auto"/>
          </w:divBdr>
        </w:div>
        <w:div w:id="820923541">
          <w:marLeft w:val="480"/>
          <w:marRight w:val="0"/>
          <w:marTop w:val="0"/>
          <w:marBottom w:val="0"/>
          <w:divBdr>
            <w:top w:val="none" w:sz="0" w:space="0" w:color="auto"/>
            <w:left w:val="none" w:sz="0" w:space="0" w:color="auto"/>
            <w:bottom w:val="none" w:sz="0" w:space="0" w:color="auto"/>
            <w:right w:val="none" w:sz="0" w:space="0" w:color="auto"/>
          </w:divBdr>
        </w:div>
        <w:div w:id="1425414115">
          <w:marLeft w:val="480"/>
          <w:marRight w:val="0"/>
          <w:marTop w:val="0"/>
          <w:marBottom w:val="0"/>
          <w:divBdr>
            <w:top w:val="none" w:sz="0" w:space="0" w:color="auto"/>
            <w:left w:val="none" w:sz="0" w:space="0" w:color="auto"/>
            <w:bottom w:val="none" w:sz="0" w:space="0" w:color="auto"/>
            <w:right w:val="none" w:sz="0" w:space="0" w:color="auto"/>
          </w:divBdr>
        </w:div>
        <w:div w:id="547767024">
          <w:marLeft w:val="480"/>
          <w:marRight w:val="0"/>
          <w:marTop w:val="0"/>
          <w:marBottom w:val="0"/>
          <w:divBdr>
            <w:top w:val="none" w:sz="0" w:space="0" w:color="auto"/>
            <w:left w:val="none" w:sz="0" w:space="0" w:color="auto"/>
            <w:bottom w:val="none" w:sz="0" w:space="0" w:color="auto"/>
            <w:right w:val="none" w:sz="0" w:space="0" w:color="auto"/>
          </w:divBdr>
        </w:div>
        <w:div w:id="1483888161">
          <w:marLeft w:val="480"/>
          <w:marRight w:val="0"/>
          <w:marTop w:val="0"/>
          <w:marBottom w:val="0"/>
          <w:divBdr>
            <w:top w:val="none" w:sz="0" w:space="0" w:color="auto"/>
            <w:left w:val="none" w:sz="0" w:space="0" w:color="auto"/>
            <w:bottom w:val="none" w:sz="0" w:space="0" w:color="auto"/>
            <w:right w:val="none" w:sz="0" w:space="0" w:color="auto"/>
          </w:divBdr>
        </w:div>
        <w:div w:id="1891379171">
          <w:marLeft w:val="480"/>
          <w:marRight w:val="0"/>
          <w:marTop w:val="0"/>
          <w:marBottom w:val="0"/>
          <w:divBdr>
            <w:top w:val="none" w:sz="0" w:space="0" w:color="auto"/>
            <w:left w:val="none" w:sz="0" w:space="0" w:color="auto"/>
            <w:bottom w:val="none" w:sz="0" w:space="0" w:color="auto"/>
            <w:right w:val="none" w:sz="0" w:space="0" w:color="auto"/>
          </w:divBdr>
        </w:div>
        <w:div w:id="585260546">
          <w:marLeft w:val="480"/>
          <w:marRight w:val="0"/>
          <w:marTop w:val="0"/>
          <w:marBottom w:val="0"/>
          <w:divBdr>
            <w:top w:val="none" w:sz="0" w:space="0" w:color="auto"/>
            <w:left w:val="none" w:sz="0" w:space="0" w:color="auto"/>
            <w:bottom w:val="none" w:sz="0" w:space="0" w:color="auto"/>
            <w:right w:val="none" w:sz="0" w:space="0" w:color="auto"/>
          </w:divBdr>
        </w:div>
        <w:div w:id="1439135384">
          <w:marLeft w:val="480"/>
          <w:marRight w:val="0"/>
          <w:marTop w:val="0"/>
          <w:marBottom w:val="0"/>
          <w:divBdr>
            <w:top w:val="none" w:sz="0" w:space="0" w:color="auto"/>
            <w:left w:val="none" w:sz="0" w:space="0" w:color="auto"/>
            <w:bottom w:val="none" w:sz="0" w:space="0" w:color="auto"/>
            <w:right w:val="none" w:sz="0" w:space="0" w:color="auto"/>
          </w:divBdr>
        </w:div>
        <w:div w:id="1217551644">
          <w:marLeft w:val="480"/>
          <w:marRight w:val="0"/>
          <w:marTop w:val="0"/>
          <w:marBottom w:val="0"/>
          <w:divBdr>
            <w:top w:val="none" w:sz="0" w:space="0" w:color="auto"/>
            <w:left w:val="none" w:sz="0" w:space="0" w:color="auto"/>
            <w:bottom w:val="none" w:sz="0" w:space="0" w:color="auto"/>
            <w:right w:val="none" w:sz="0" w:space="0" w:color="auto"/>
          </w:divBdr>
        </w:div>
        <w:div w:id="1125733477">
          <w:marLeft w:val="480"/>
          <w:marRight w:val="0"/>
          <w:marTop w:val="0"/>
          <w:marBottom w:val="0"/>
          <w:divBdr>
            <w:top w:val="none" w:sz="0" w:space="0" w:color="auto"/>
            <w:left w:val="none" w:sz="0" w:space="0" w:color="auto"/>
            <w:bottom w:val="none" w:sz="0" w:space="0" w:color="auto"/>
            <w:right w:val="none" w:sz="0" w:space="0" w:color="auto"/>
          </w:divBdr>
        </w:div>
        <w:div w:id="141428065">
          <w:marLeft w:val="480"/>
          <w:marRight w:val="0"/>
          <w:marTop w:val="0"/>
          <w:marBottom w:val="0"/>
          <w:divBdr>
            <w:top w:val="none" w:sz="0" w:space="0" w:color="auto"/>
            <w:left w:val="none" w:sz="0" w:space="0" w:color="auto"/>
            <w:bottom w:val="none" w:sz="0" w:space="0" w:color="auto"/>
            <w:right w:val="none" w:sz="0" w:space="0" w:color="auto"/>
          </w:divBdr>
        </w:div>
        <w:div w:id="518008077">
          <w:marLeft w:val="480"/>
          <w:marRight w:val="0"/>
          <w:marTop w:val="0"/>
          <w:marBottom w:val="0"/>
          <w:divBdr>
            <w:top w:val="none" w:sz="0" w:space="0" w:color="auto"/>
            <w:left w:val="none" w:sz="0" w:space="0" w:color="auto"/>
            <w:bottom w:val="none" w:sz="0" w:space="0" w:color="auto"/>
            <w:right w:val="none" w:sz="0" w:space="0" w:color="auto"/>
          </w:divBdr>
        </w:div>
        <w:div w:id="981276414">
          <w:marLeft w:val="480"/>
          <w:marRight w:val="0"/>
          <w:marTop w:val="0"/>
          <w:marBottom w:val="0"/>
          <w:divBdr>
            <w:top w:val="none" w:sz="0" w:space="0" w:color="auto"/>
            <w:left w:val="none" w:sz="0" w:space="0" w:color="auto"/>
            <w:bottom w:val="none" w:sz="0" w:space="0" w:color="auto"/>
            <w:right w:val="none" w:sz="0" w:space="0" w:color="auto"/>
          </w:divBdr>
        </w:div>
        <w:div w:id="1300844858">
          <w:marLeft w:val="480"/>
          <w:marRight w:val="0"/>
          <w:marTop w:val="0"/>
          <w:marBottom w:val="0"/>
          <w:divBdr>
            <w:top w:val="none" w:sz="0" w:space="0" w:color="auto"/>
            <w:left w:val="none" w:sz="0" w:space="0" w:color="auto"/>
            <w:bottom w:val="none" w:sz="0" w:space="0" w:color="auto"/>
            <w:right w:val="none" w:sz="0" w:space="0" w:color="auto"/>
          </w:divBdr>
        </w:div>
        <w:div w:id="2008558043">
          <w:marLeft w:val="480"/>
          <w:marRight w:val="0"/>
          <w:marTop w:val="0"/>
          <w:marBottom w:val="0"/>
          <w:divBdr>
            <w:top w:val="none" w:sz="0" w:space="0" w:color="auto"/>
            <w:left w:val="none" w:sz="0" w:space="0" w:color="auto"/>
            <w:bottom w:val="none" w:sz="0" w:space="0" w:color="auto"/>
            <w:right w:val="none" w:sz="0" w:space="0" w:color="auto"/>
          </w:divBdr>
        </w:div>
        <w:div w:id="1754744422">
          <w:marLeft w:val="480"/>
          <w:marRight w:val="0"/>
          <w:marTop w:val="0"/>
          <w:marBottom w:val="0"/>
          <w:divBdr>
            <w:top w:val="none" w:sz="0" w:space="0" w:color="auto"/>
            <w:left w:val="none" w:sz="0" w:space="0" w:color="auto"/>
            <w:bottom w:val="none" w:sz="0" w:space="0" w:color="auto"/>
            <w:right w:val="none" w:sz="0" w:space="0" w:color="auto"/>
          </w:divBdr>
        </w:div>
        <w:div w:id="389888992">
          <w:marLeft w:val="480"/>
          <w:marRight w:val="0"/>
          <w:marTop w:val="0"/>
          <w:marBottom w:val="0"/>
          <w:divBdr>
            <w:top w:val="none" w:sz="0" w:space="0" w:color="auto"/>
            <w:left w:val="none" w:sz="0" w:space="0" w:color="auto"/>
            <w:bottom w:val="none" w:sz="0" w:space="0" w:color="auto"/>
            <w:right w:val="none" w:sz="0" w:space="0" w:color="auto"/>
          </w:divBdr>
        </w:div>
        <w:div w:id="1987280081">
          <w:marLeft w:val="480"/>
          <w:marRight w:val="0"/>
          <w:marTop w:val="0"/>
          <w:marBottom w:val="0"/>
          <w:divBdr>
            <w:top w:val="none" w:sz="0" w:space="0" w:color="auto"/>
            <w:left w:val="none" w:sz="0" w:space="0" w:color="auto"/>
            <w:bottom w:val="none" w:sz="0" w:space="0" w:color="auto"/>
            <w:right w:val="none" w:sz="0" w:space="0" w:color="auto"/>
          </w:divBdr>
        </w:div>
        <w:div w:id="592667303">
          <w:marLeft w:val="480"/>
          <w:marRight w:val="0"/>
          <w:marTop w:val="0"/>
          <w:marBottom w:val="0"/>
          <w:divBdr>
            <w:top w:val="none" w:sz="0" w:space="0" w:color="auto"/>
            <w:left w:val="none" w:sz="0" w:space="0" w:color="auto"/>
            <w:bottom w:val="none" w:sz="0" w:space="0" w:color="auto"/>
            <w:right w:val="none" w:sz="0" w:space="0" w:color="auto"/>
          </w:divBdr>
        </w:div>
        <w:div w:id="209926252">
          <w:marLeft w:val="480"/>
          <w:marRight w:val="0"/>
          <w:marTop w:val="0"/>
          <w:marBottom w:val="0"/>
          <w:divBdr>
            <w:top w:val="none" w:sz="0" w:space="0" w:color="auto"/>
            <w:left w:val="none" w:sz="0" w:space="0" w:color="auto"/>
            <w:bottom w:val="none" w:sz="0" w:space="0" w:color="auto"/>
            <w:right w:val="none" w:sz="0" w:space="0" w:color="auto"/>
          </w:divBdr>
        </w:div>
        <w:div w:id="1760902952">
          <w:marLeft w:val="480"/>
          <w:marRight w:val="0"/>
          <w:marTop w:val="0"/>
          <w:marBottom w:val="0"/>
          <w:divBdr>
            <w:top w:val="none" w:sz="0" w:space="0" w:color="auto"/>
            <w:left w:val="none" w:sz="0" w:space="0" w:color="auto"/>
            <w:bottom w:val="none" w:sz="0" w:space="0" w:color="auto"/>
            <w:right w:val="none" w:sz="0" w:space="0" w:color="auto"/>
          </w:divBdr>
        </w:div>
        <w:div w:id="686253786">
          <w:marLeft w:val="480"/>
          <w:marRight w:val="0"/>
          <w:marTop w:val="0"/>
          <w:marBottom w:val="0"/>
          <w:divBdr>
            <w:top w:val="none" w:sz="0" w:space="0" w:color="auto"/>
            <w:left w:val="none" w:sz="0" w:space="0" w:color="auto"/>
            <w:bottom w:val="none" w:sz="0" w:space="0" w:color="auto"/>
            <w:right w:val="none" w:sz="0" w:space="0" w:color="auto"/>
          </w:divBdr>
        </w:div>
        <w:div w:id="2130314141">
          <w:marLeft w:val="480"/>
          <w:marRight w:val="0"/>
          <w:marTop w:val="0"/>
          <w:marBottom w:val="0"/>
          <w:divBdr>
            <w:top w:val="none" w:sz="0" w:space="0" w:color="auto"/>
            <w:left w:val="none" w:sz="0" w:space="0" w:color="auto"/>
            <w:bottom w:val="none" w:sz="0" w:space="0" w:color="auto"/>
            <w:right w:val="none" w:sz="0" w:space="0" w:color="auto"/>
          </w:divBdr>
        </w:div>
      </w:divsChild>
    </w:div>
    <w:div w:id="1868836465">
      <w:bodyDiv w:val="1"/>
      <w:marLeft w:val="0"/>
      <w:marRight w:val="0"/>
      <w:marTop w:val="0"/>
      <w:marBottom w:val="0"/>
      <w:divBdr>
        <w:top w:val="none" w:sz="0" w:space="0" w:color="auto"/>
        <w:left w:val="none" w:sz="0" w:space="0" w:color="auto"/>
        <w:bottom w:val="none" w:sz="0" w:space="0" w:color="auto"/>
        <w:right w:val="none" w:sz="0" w:space="0" w:color="auto"/>
      </w:divBdr>
      <w:divsChild>
        <w:div w:id="1439369529">
          <w:marLeft w:val="480"/>
          <w:marRight w:val="0"/>
          <w:marTop w:val="0"/>
          <w:marBottom w:val="0"/>
          <w:divBdr>
            <w:top w:val="none" w:sz="0" w:space="0" w:color="auto"/>
            <w:left w:val="none" w:sz="0" w:space="0" w:color="auto"/>
            <w:bottom w:val="none" w:sz="0" w:space="0" w:color="auto"/>
            <w:right w:val="none" w:sz="0" w:space="0" w:color="auto"/>
          </w:divBdr>
        </w:div>
        <w:div w:id="1675915184">
          <w:marLeft w:val="480"/>
          <w:marRight w:val="0"/>
          <w:marTop w:val="0"/>
          <w:marBottom w:val="0"/>
          <w:divBdr>
            <w:top w:val="none" w:sz="0" w:space="0" w:color="auto"/>
            <w:left w:val="none" w:sz="0" w:space="0" w:color="auto"/>
            <w:bottom w:val="none" w:sz="0" w:space="0" w:color="auto"/>
            <w:right w:val="none" w:sz="0" w:space="0" w:color="auto"/>
          </w:divBdr>
        </w:div>
        <w:div w:id="2133286839">
          <w:marLeft w:val="480"/>
          <w:marRight w:val="0"/>
          <w:marTop w:val="0"/>
          <w:marBottom w:val="0"/>
          <w:divBdr>
            <w:top w:val="none" w:sz="0" w:space="0" w:color="auto"/>
            <w:left w:val="none" w:sz="0" w:space="0" w:color="auto"/>
            <w:bottom w:val="none" w:sz="0" w:space="0" w:color="auto"/>
            <w:right w:val="none" w:sz="0" w:space="0" w:color="auto"/>
          </w:divBdr>
        </w:div>
        <w:div w:id="1392532592">
          <w:marLeft w:val="480"/>
          <w:marRight w:val="0"/>
          <w:marTop w:val="0"/>
          <w:marBottom w:val="0"/>
          <w:divBdr>
            <w:top w:val="none" w:sz="0" w:space="0" w:color="auto"/>
            <w:left w:val="none" w:sz="0" w:space="0" w:color="auto"/>
            <w:bottom w:val="none" w:sz="0" w:space="0" w:color="auto"/>
            <w:right w:val="none" w:sz="0" w:space="0" w:color="auto"/>
          </w:divBdr>
        </w:div>
        <w:div w:id="1571696482">
          <w:marLeft w:val="480"/>
          <w:marRight w:val="0"/>
          <w:marTop w:val="0"/>
          <w:marBottom w:val="0"/>
          <w:divBdr>
            <w:top w:val="none" w:sz="0" w:space="0" w:color="auto"/>
            <w:left w:val="none" w:sz="0" w:space="0" w:color="auto"/>
            <w:bottom w:val="none" w:sz="0" w:space="0" w:color="auto"/>
            <w:right w:val="none" w:sz="0" w:space="0" w:color="auto"/>
          </w:divBdr>
        </w:div>
        <w:div w:id="1753044872">
          <w:marLeft w:val="480"/>
          <w:marRight w:val="0"/>
          <w:marTop w:val="0"/>
          <w:marBottom w:val="0"/>
          <w:divBdr>
            <w:top w:val="none" w:sz="0" w:space="0" w:color="auto"/>
            <w:left w:val="none" w:sz="0" w:space="0" w:color="auto"/>
            <w:bottom w:val="none" w:sz="0" w:space="0" w:color="auto"/>
            <w:right w:val="none" w:sz="0" w:space="0" w:color="auto"/>
          </w:divBdr>
        </w:div>
        <w:div w:id="1754087851">
          <w:marLeft w:val="480"/>
          <w:marRight w:val="0"/>
          <w:marTop w:val="0"/>
          <w:marBottom w:val="0"/>
          <w:divBdr>
            <w:top w:val="none" w:sz="0" w:space="0" w:color="auto"/>
            <w:left w:val="none" w:sz="0" w:space="0" w:color="auto"/>
            <w:bottom w:val="none" w:sz="0" w:space="0" w:color="auto"/>
            <w:right w:val="none" w:sz="0" w:space="0" w:color="auto"/>
          </w:divBdr>
        </w:div>
        <w:div w:id="568541340">
          <w:marLeft w:val="480"/>
          <w:marRight w:val="0"/>
          <w:marTop w:val="0"/>
          <w:marBottom w:val="0"/>
          <w:divBdr>
            <w:top w:val="none" w:sz="0" w:space="0" w:color="auto"/>
            <w:left w:val="none" w:sz="0" w:space="0" w:color="auto"/>
            <w:bottom w:val="none" w:sz="0" w:space="0" w:color="auto"/>
            <w:right w:val="none" w:sz="0" w:space="0" w:color="auto"/>
          </w:divBdr>
        </w:div>
        <w:div w:id="1597402351">
          <w:marLeft w:val="480"/>
          <w:marRight w:val="0"/>
          <w:marTop w:val="0"/>
          <w:marBottom w:val="0"/>
          <w:divBdr>
            <w:top w:val="none" w:sz="0" w:space="0" w:color="auto"/>
            <w:left w:val="none" w:sz="0" w:space="0" w:color="auto"/>
            <w:bottom w:val="none" w:sz="0" w:space="0" w:color="auto"/>
            <w:right w:val="none" w:sz="0" w:space="0" w:color="auto"/>
          </w:divBdr>
        </w:div>
        <w:div w:id="1289701555">
          <w:marLeft w:val="480"/>
          <w:marRight w:val="0"/>
          <w:marTop w:val="0"/>
          <w:marBottom w:val="0"/>
          <w:divBdr>
            <w:top w:val="none" w:sz="0" w:space="0" w:color="auto"/>
            <w:left w:val="none" w:sz="0" w:space="0" w:color="auto"/>
            <w:bottom w:val="none" w:sz="0" w:space="0" w:color="auto"/>
            <w:right w:val="none" w:sz="0" w:space="0" w:color="auto"/>
          </w:divBdr>
        </w:div>
        <w:div w:id="1687905489">
          <w:marLeft w:val="480"/>
          <w:marRight w:val="0"/>
          <w:marTop w:val="0"/>
          <w:marBottom w:val="0"/>
          <w:divBdr>
            <w:top w:val="none" w:sz="0" w:space="0" w:color="auto"/>
            <w:left w:val="none" w:sz="0" w:space="0" w:color="auto"/>
            <w:bottom w:val="none" w:sz="0" w:space="0" w:color="auto"/>
            <w:right w:val="none" w:sz="0" w:space="0" w:color="auto"/>
          </w:divBdr>
        </w:div>
        <w:div w:id="468327298">
          <w:marLeft w:val="480"/>
          <w:marRight w:val="0"/>
          <w:marTop w:val="0"/>
          <w:marBottom w:val="0"/>
          <w:divBdr>
            <w:top w:val="none" w:sz="0" w:space="0" w:color="auto"/>
            <w:left w:val="none" w:sz="0" w:space="0" w:color="auto"/>
            <w:bottom w:val="none" w:sz="0" w:space="0" w:color="auto"/>
            <w:right w:val="none" w:sz="0" w:space="0" w:color="auto"/>
          </w:divBdr>
        </w:div>
        <w:div w:id="808670111">
          <w:marLeft w:val="480"/>
          <w:marRight w:val="0"/>
          <w:marTop w:val="0"/>
          <w:marBottom w:val="0"/>
          <w:divBdr>
            <w:top w:val="none" w:sz="0" w:space="0" w:color="auto"/>
            <w:left w:val="none" w:sz="0" w:space="0" w:color="auto"/>
            <w:bottom w:val="none" w:sz="0" w:space="0" w:color="auto"/>
            <w:right w:val="none" w:sz="0" w:space="0" w:color="auto"/>
          </w:divBdr>
        </w:div>
        <w:div w:id="24602934">
          <w:marLeft w:val="480"/>
          <w:marRight w:val="0"/>
          <w:marTop w:val="0"/>
          <w:marBottom w:val="0"/>
          <w:divBdr>
            <w:top w:val="none" w:sz="0" w:space="0" w:color="auto"/>
            <w:left w:val="none" w:sz="0" w:space="0" w:color="auto"/>
            <w:bottom w:val="none" w:sz="0" w:space="0" w:color="auto"/>
            <w:right w:val="none" w:sz="0" w:space="0" w:color="auto"/>
          </w:divBdr>
        </w:div>
        <w:div w:id="2017002353">
          <w:marLeft w:val="480"/>
          <w:marRight w:val="0"/>
          <w:marTop w:val="0"/>
          <w:marBottom w:val="0"/>
          <w:divBdr>
            <w:top w:val="none" w:sz="0" w:space="0" w:color="auto"/>
            <w:left w:val="none" w:sz="0" w:space="0" w:color="auto"/>
            <w:bottom w:val="none" w:sz="0" w:space="0" w:color="auto"/>
            <w:right w:val="none" w:sz="0" w:space="0" w:color="auto"/>
          </w:divBdr>
        </w:div>
        <w:div w:id="1780224322">
          <w:marLeft w:val="480"/>
          <w:marRight w:val="0"/>
          <w:marTop w:val="0"/>
          <w:marBottom w:val="0"/>
          <w:divBdr>
            <w:top w:val="none" w:sz="0" w:space="0" w:color="auto"/>
            <w:left w:val="none" w:sz="0" w:space="0" w:color="auto"/>
            <w:bottom w:val="none" w:sz="0" w:space="0" w:color="auto"/>
            <w:right w:val="none" w:sz="0" w:space="0" w:color="auto"/>
          </w:divBdr>
        </w:div>
        <w:div w:id="1782409865">
          <w:marLeft w:val="480"/>
          <w:marRight w:val="0"/>
          <w:marTop w:val="0"/>
          <w:marBottom w:val="0"/>
          <w:divBdr>
            <w:top w:val="none" w:sz="0" w:space="0" w:color="auto"/>
            <w:left w:val="none" w:sz="0" w:space="0" w:color="auto"/>
            <w:bottom w:val="none" w:sz="0" w:space="0" w:color="auto"/>
            <w:right w:val="none" w:sz="0" w:space="0" w:color="auto"/>
          </w:divBdr>
        </w:div>
        <w:div w:id="503015218">
          <w:marLeft w:val="480"/>
          <w:marRight w:val="0"/>
          <w:marTop w:val="0"/>
          <w:marBottom w:val="0"/>
          <w:divBdr>
            <w:top w:val="none" w:sz="0" w:space="0" w:color="auto"/>
            <w:left w:val="none" w:sz="0" w:space="0" w:color="auto"/>
            <w:bottom w:val="none" w:sz="0" w:space="0" w:color="auto"/>
            <w:right w:val="none" w:sz="0" w:space="0" w:color="auto"/>
          </w:divBdr>
        </w:div>
        <w:div w:id="1787576453">
          <w:marLeft w:val="480"/>
          <w:marRight w:val="0"/>
          <w:marTop w:val="0"/>
          <w:marBottom w:val="0"/>
          <w:divBdr>
            <w:top w:val="none" w:sz="0" w:space="0" w:color="auto"/>
            <w:left w:val="none" w:sz="0" w:space="0" w:color="auto"/>
            <w:bottom w:val="none" w:sz="0" w:space="0" w:color="auto"/>
            <w:right w:val="none" w:sz="0" w:space="0" w:color="auto"/>
          </w:divBdr>
        </w:div>
        <w:div w:id="1426615136">
          <w:marLeft w:val="480"/>
          <w:marRight w:val="0"/>
          <w:marTop w:val="0"/>
          <w:marBottom w:val="0"/>
          <w:divBdr>
            <w:top w:val="none" w:sz="0" w:space="0" w:color="auto"/>
            <w:left w:val="none" w:sz="0" w:space="0" w:color="auto"/>
            <w:bottom w:val="none" w:sz="0" w:space="0" w:color="auto"/>
            <w:right w:val="none" w:sz="0" w:space="0" w:color="auto"/>
          </w:divBdr>
        </w:div>
        <w:div w:id="336923964">
          <w:marLeft w:val="480"/>
          <w:marRight w:val="0"/>
          <w:marTop w:val="0"/>
          <w:marBottom w:val="0"/>
          <w:divBdr>
            <w:top w:val="none" w:sz="0" w:space="0" w:color="auto"/>
            <w:left w:val="none" w:sz="0" w:space="0" w:color="auto"/>
            <w:bottom w:val="none" w:sz="0" w:space="0" w:color="auto"/>
            <w:right w:val="none" w:sz="0" w:space="0" w:color="auto"/>
          </w:divBdr>
        </w:div>
        <w:div w:id="1908421594">
          <w:marLeft w:val="480"/>
          <w:marRight w:val="0"/>
          <w:marTop w:val="0"/>
          <w:marBottom w:val="0"/>
          <w:divBdr>
            <w:top w:val="none" w:sz="0" w:space="0" w:color="auto"/>
            <w:left w:val="none" w:sz="0" w:space="0" w:color="auto"/>
            <w:bottom w:val="none" w:sz="0" w:space="0" w:color="auto"/>
            <w:right w:val="none" w:sz="0" w:space="0" w:color="auto"/>
          </w:divBdr>
        </w:div>
        <w:div w:id="14045923">
          <w:marLeft w:val="480"/>
          <w:marRight w:val="0"/>
          <w:marTop w:val="0"/>
          <w:marBottom w:val="0"/>
          <w:divBdr>
            <w:top w:val="none" w:sz="0" w:space="0" w:color="auto"/>
            <w:left w:val="none" w:sz="0" w:space="0" w:color="auto"/>
            <w:bottom w:val="none" w:sz="0" w:space="0" w:color="auto"/>
            <w:right w:val="none" w:sz="0" w:space="0" w:color="auto"/>
          </w:divBdr>
        </w:div>
        <w:div w:id="474109837">
          <w:marLeft w:val="480"/>
          <w:marRight w:val="0"/>
          <w:marTop w:val="0"/>
          <w:marBottom w:val="0"/>
          <w:divBdr>
            <w:top w:val="none" w:sz="0" w:space="0" w:color="auto"/>
            <w:left w:val="none" w:sz="0" w:space="0" w:color="auto"/>
            <w:bottom w:val="none" w:sz="0" w:space="0" w:color="auto"/>
            <w:right w:val="none" w:sz="0" w:space="0" w:color="auto"/>
          </w:divBdr>
        </w:div>
        <w:div w:id="1873876602">
          <w:marLeft w:val="480"/>
          <w:marRight w:val="0"/>
          <w:marTop w:val="0"/>
          <w:marBottom w:val="0"/>
          <w:divBdr>
            <w:top w:val="none" w:sz="0" w:space="0" w:color="auto"/>
            <w:left w:val="none" w:sz="0" w:space="0" w:color="auto"/>
            <w:bottom w:val="none" w:sz="0" w:space="0" w:color="auto"/>
            <w:right w:val="none" w:sz="0" w:space="0" w:color="auto"/>
          </w:divBdr>
        </w:div>
        <w:div w:id="402025880">
          <w:marLeft w:val="480"/>
          <w:marRight w:val="0"/>
          <w:marTop w:val="0"/>
          <w:marBottom w:val="0"/>
          <w:divBdr>
            <w:top w:val="none" w:sz="0" w:space="0" w:color="auto"/>
            <w:left w:val="none" w:sz="0" w:space="0" w:color="auto"/>
            <w:bottom w:val="none" w:sz="0" w:space="0" w:color="auto"/>
            <w:right w:val="none" w:sz="0" w:space="0" w:color="auto"/>
          </w:divBdr>
        </w:div>
        <w:div w:id="684134986">
          <w:marLeft w:val="480"/>
          <w:marRight w:val="0"/>
          <w:marTop w:val="0"/>
          <w:marBottom w:val="0"/>
          <w:divBdr>
            <w:top w:val="none" w:sz="0" w:space="0" w:color="auto"/>
            <w:left w:val="none" w:sz="0" w:space="0" w:color="auto"/>
            <w:bottom w:val="none" w:sz="0" w:space="0" w:color="auto"/>
            <w:right w:val="none" w:sz="0" w:space="0" w:color="auto"/>
          </w:divBdr>
        </w:div>
        <w:div w:id="1007371577">
          <w:marLeft w:val="480"/>
          <w:marRight w:val="0"/>
          <w:marTop w:val="0"/>
          <w:marBottom w:val="0"/>
          <w:divBdr>
            <w:top w:val="none" w:sz="0" w:space="0" w:color="auto"/>
            <w:left w:val="none" w:sz="0" w:space="0" w:color="auto"/>
            <w:bottom w:val="none" w:sz="0" w:space="0" w:color="auto"/>
            <w:right w:val="none" w:sz="0" w:space="0" w:color="auto"/>
          </w:divBdr>
        </w:div>
        <w:div w:id="1214807731">
          <w:marLeft w:val="480"/>
          <w:marRight w:val="0"/>
          <w:marTop w:val="0"/>
          <w:marBottom w:val="0"/>
          <w:divBdr>
            <w:top w:val="none" w:sz="0" w:space="0" w:color="auto"/>
            <w:left w:val="none" w:sz="0" w:space="0" w:color="auto"/>
            <w:bottom w:val="none" w:sz="0" w:space="0" w:color="auto"/>
            <w:right w:val="none" w:sz="0" w:space="0" w:color="auto"/>
          </w:divBdr>
        </w:div>
        <w:div w:id="1142381092">
          <w:marLeft w:val="480"/>
          <w:marRight w:val="0"/>
          <w:marTop w:val="0"/>
          <w:marBottom w:val="0"/>
          <w:divBdr>
            <w:top w:val="none" w:sz="0" w:space="0" w:color="auto"/>
            <w:left w:val="none" w:sz="0" w:space="0" w:color="auto"/>
            <w:bottom w:val="none" w:sz="0" w:space="0" w:color="auto"/>
            <w:right w:val="none" w:sz="0" w:space="0" w:color="auto"/>
          </w:divBdr>
        </w:div>
        <w:div w:id="279192264">
          <w:marLeft w:val="480"/>
          <w:marRight w:val="0"/>
          <w:marTop w:val="0"/>
          <w:marBottom w:val="0"/>
          <w:divBdr>
            <w:top w:val="none" w:sz="0" w:space="0" w:color="auto"/>
            <w:left w:val="none" w:sz="0" w:space="0" w:color="auto"/>
            <w:bottom w:val="none" w:sz="0" w:space="0" w:color="auto"/>
            <w:right w:val="none" w:sz="0" w:space="0" w:color="auto"/>
          </w:divBdr>
        </w:div>
        <w:div w:id="742875590">
          <w:marLeft w:val="480"/>
          <w:marRight w:val="0"/>
          <w:marTop w:val="0"/>
          <w:marBottom w:val="0"/>
          <w:divBdr>
            <w:top w:val="none" w:sz="0" w:space="0" w:color="auto"/>
            <w:left w:val="none" w:sz="0" w:space="0" w:color="auto"/>
            <w:bottom w:val="none" w:sz="0" w:space="0" w:color="auto"/>
            <w:right w:val="none" w:sz="0" w:space="0" w:color="auto"/>
          </w:divBdr>
        </w:div>
        <w:div w:id="1742747382">
          <w:marLeft w:val="480"/>
          <w:marRight w:val="0"/>
          <w:marTop w:val="0"/>
          <w:marBottom w:val="0"/>
          <w:divBdr>
            <w:top w:val="none" w:sz="0" w:space="0" w:color="auto"/>
            <w:left w:val="none" w:sz="0" w:space="0" w:color="auto"/>
            <w:bottom w:val="none" w:sz="0" w:space="0" w:color="auto"/>
            <w:right w:val="none" w:sz="0" w:space="0" w:color="auto"/>
          </w:divBdr>
        </w:div>
        <w:div w:id="772478547">
          <w:marLeft w:val="480"/>
          <w:marRight w:val="0"/>
          <w:marTop w:val="0"/>
          <w:marBottom w:val="0"/>
          <w:divBdr>
            <w:top w:val="none" w:sz="0" w:space="0" w:color="auto"/>
            <w:left w:val="none" w:sz="0" w:space="0" w:color="auto"/>
            <w:bottom w:val="none" w:sz="0" w:space="0" w:color="auto"/>
            <w:right w:val="none" w:sz="0" w:space="0" w:color="auto"/>
          </w:divBdr>
        </w:div>
        <w:div w:id="686055889">
          <w:marLeft w:val="480"/>
          <w:marRight w:val="0"/>
          <w:marTop w:val="0"/>
          <w:marBottom w:val="0"/>
          <w:divBdr>
            <w:top w:val="none" w:sz="0" w:space="0" w:color="auto"/>
            <w:left w:val="none" w:sz="0" w:space="0" w:color="auto"/>
            <w:bottom w:val="none" w:sz="0" w:space="0" w:color="auto"/>
            <w:right w:val="none" w:sz="0" w:space="0" w:color="auto"/>
          </w:divBdr>
        </w:div>
        <w:div w:id="1203707532">
          <w:marLeft w:val="480"/>
          <w:marRight w:val="0"/>
          <w:marTop w:val="0"/>
          <w:marBottom w:val="0"/>
          <w:divBdr>
            <w:top w:val="none" w:sz="0" w:space="0" w:color="auto"/>
            <w:left w:val="none" w:sz="0" w:space="0" w:color="auto"/>
            <w:bottom w:val="none" w:sz="0" w:space="0" w:color="auto"/>
            <w:right w:val="none" w:sz="0" w:space="0" w:color="auto"/>
          </w:divBdr>
        </w:div>
        <w:div w:id="904804493">
          <w:marLeft w:val="480"/>
          <w:marRight w:val="0"/>
          <w:marTop w:val="0"/>
          <w:marBottom w:val="0"/>
          <w:divBdr>
            <w:top w:val="none" w:sz="0" w:space="0" w:color="auto"/>
            <w:left w:val="none" w:sz="0" w:space="0" w:color="auto"/>
            <w:bottom w:val="none" w:sz="0" w:space="0" w:color="auto"/>
            <w:right w:val="none" w:sz="0" w:space="0" w:color="auto"/>
          </w:divBdr>
        </w:div>
        <w:div w:id="1687826448">
          <w:marLeft w:val="480"/>
          <w:marRight w:val="0"/>
          <w:marTop w:val="0"/>
          <w:marBottom w:val="0"/>
          <w:divBdr>
            <w:top w:val="none" w:sz="0" w:space="0" w:color="auto"/>
            <w:left w:val="none" w:sz="0" w:space="0" w:color="auto"/>
            <w:bottom w:val="none" w:sz="0" w:space="0" w:color="auto"/>
            <w:right w:val="none" w:sz="0" w:space="0" w:color="auto"/>
          </w:divBdr>
        </w:div>
        <w:div w:id="218516795">
          <w:marLeft w:val="480"/>
          <w:marRight w:val="0"/>
          <w:marTop w:val="0"/>
          <w:marBottom w:val="0"/>
          <w:divBdr>
            <w:top w:val="none" w:sz="0" w:space="0" w:color="auto"/>
            <w:left w:val="none" w:sz="0" w:space="0" w:color="auto"/>
            <w:bottom w:val="none" w:sz="0" w:space="0" w:color="auto"/>
            <w:right w:val="none" w:sz="0" w:space="0" w:color="auto"/>
          </w:divBdr>
        </w:div>
        <w:div w:id="1852572292">
          <w:marLeft w:val="480"/>
          <w:marRight w:val="0"/>
          <w:marTop w:val="0"/>
          <w:marBottom w:val="0"/>
          <w:divBdr>
            <w:top w:val="none" w:sz="0" w:space="0" w:color="auto"/>
            <w:left w:val="none" w:sz="0" w:space="0" w:color="auto"/>
            <w:bottom w:val="none" w:sz="0" w:space="0" w:color="auto"/>
            <w:right w:val="none" w:sz="0" w:space="0" w:color="auto"/>
          </w:divBdr>
        </w:div>
        <w:div w:id="1021466645">
          <w:marLeft w:val="480"/>
          <w:marRight w:val="0"/>
          <w:marTop w:val="0"/>
          <w:marBottom w:val="0"/>
          <w:divBdr>
            <w:top w:val="none" w:sz="0" w:space="0" w:color="auto"/>
            <w:left w:val="none" w:sz="0" w:space="0" w:color="auto"/>
            <w:bottom w:val="none" w:sz="0" w:space="0" w:color="auto"/>
            <w:right w:val="none" w:sz="0" w:space="0" w:color="auto"/>
          </w:divBdr>
        </w:div>
        <w:div w:id="448823067">
          <w:marLeft w:val="480"/>
          <w:marRight w:val="0"/>
          <w:marTop w:val="0"/>
          <w:marBottom w:val="0"/>
          <w:divBdr>
            <w:top w:val="none" w:sz="0" w:space="0" w:color="auto"/>
            <w:left w:val="none" w:sz="0" w:space="0" w:color="auto"/>
            <w:bottom w:val="none" w:sz="0" w:space="0" w:color="auto"/>
            <w:right w:val="none" w:sz="0" w:space="0" w:color="auto"/>
          </w:divBdr>
        </w:div>
        <w:div w:id="394940676">
          <w:marLeft w:val="480"/>
          <w:marRight w:val="0"/>
          <w:marTop w:val="0"/>
          <w:marBottom w:val="0"/>
          <w:divBdr>
            <w:top w:val="none" w:sz="0" w:space="0" w:color="auto"/>
            <w:left w:val="none" w:sz="0" w:space="0" w:color="auto"/>
            <w:bottom w:val="none" w:sz="0" w:space="0" w:color="auto"/>
            <w:right w:val="none" w:sz="0" w:space="0" w:color="auto"/>
          </w:divBdr>
        </w:div>
        <w:div w:id="1007756745">
          <w:marLeft w:val="480"/>
          <w:marRight w:val="0"/>
          <w:marTop w:val="0"/>
          <w:marBottom w:val="0"/>
          <w:divBdr>
            <w:top w:val="none" w:sz="0" w:space="0" w:color="auto"/>
            <w:left w:val="none" w:sz="0" w:space="0" w:color="auto"/>
            <w:bottom w:val="none" w:sz="0" w:space="0" w:color="auto"/>
            <w:right w:val="none" w:sz="0" w:space="0" w:color="auto"/>
          </w:divBdr>
        </w:div>
        <w:div w:id="695355005">
          <w:marLeft w:val="480"/>
          <w:marRight w:val="0"/>
          <w:marTop w:val="0"/>
          <w:marBottom w:val="0"/>
          <w:divBdr>
            <w:top w:val="none" w:sz="0" w:space="0" w:color="auto"/>
            <w:left w:val="none" w:sz="0" w:space="0" w:color="auto"/>
            <w:bottom w:val="none" w:sz="0" w:space="0" w:color="auto"/>
            <w:right w:val="none" w:sz="0" w:space="0" w:color="auto"/>
          </w:divBdr>
        </w:div>
        <w:div w:id="1543902852">
          <w:marLeft w:val="480"/>
          <w:marRight w:val="0"/>
          <w:marTop w:val="0"/>
          <w:marBottom w:val="0"/>
          <w:divBdr>
            <w:top w:val="none" w:sz="0" w:space="0" w:color="auto"/>
            <w:left w:val="none" w:sz="0" w:space="0" w:color="auto"/>
            <w:bottom w:val="none" w:sz="0" w:space="0" w:color="auto"/>
            <w:right w:val="none" w:sz="0" w:space="0" w:color="auto"/>
          </w:divBdr>
        </w:div>
        <w:div w:id="1447191995">
          <w:marLeft w:val="480"/>
          <w:marRight w:val="0"/>
          <w:marTop w:val="0"/>
          <w:marBottom w:val="0"/>
          <w:divBdr>
            <w:top w:val="none" w:sz="0" w:space="0" w:color="auto"/>
            <w:left w:val="none" w:sz="0" w:space="0" w:color="auto"/>
            <w:bottom w:val="none" w:sz="0" w:space="0" w:color="auto"/>
            <w:right w:val="none" w:sz="0" w:space="0" w:color="auto"/>
          </w:divBdr>
        </w:div>
        <w:div w:id="927035127">
          <w:marLeft w:val="480"/>
          <w:marRight w:val="0"/>
          <w:marTop w:val="0"/>
          <w:marBottom w:val="0"/>
          <w:divBdr>
            <w:top w:val="none" w:sz="0" w:space="0" w:color="auto"/>
            <w:left w:val="none" w:sz="0" w:space="0" w:color="auto"/>
            <w:bottom w:val="none" w:sz="0" w:space="0" w:color="auto"/>
            <w:right w:val="none" w:sz="0" w:space="0" w:color="auto"/>
          </w:divBdr>
        </w:div>
        <w:div w:id="1689984020">
          <w:marLeft w:val="480"/>
          <w:marRight w:val="0"/>
          <w:marTop w:val="0"/>
          <w:marBottom w:val="0"/>
          <w:divBdr>
            <w:top w:val="none" w:sz="0" w:space="0" w:color="auto"/>
            <w:left w:val="none" w:sz="0" w:space="0" w:color="auto"/>
            <w:bottom w:val="none" w:sz="0" w:space="0" w:color="auto"/>
            <w:right w:val="none" w:sz="0" w:space="0" w:color="auto"/>
          </w:divBdr>
        </w:div>
        <w:div w:id="1049108589">
          <w:marLeft w:val="480"/>
          <w:marRight w:val="0"/>
          <w:marTop w:val="0"/>
          <w:marBottom w:val="0"/>
          <w:divBdr>
            <w:top w:val="none" w:sz="0" w:space="0" w:color="auto"/>
            <w:left w:val="none" w:sz="0" w:space="0" w:color="auto"/>
            <w:bottom w:val="none" w:sz="0" w:space="0" w:color="auto"/>
            <w:right w:val="none" w:sz="0" w:space="0" w:color="auto"/>
          </w:divBdr>
        </w:div>
        <w:div w:id="1198733389">
          <w:marLeft w:val="480"/>
          <w:marRight w:val="0"/>
          <w:marTop w:val="0"/>
          <w:marBottom w:val="0"/>
          <w:divBdr>
            <w:top w:val="none" w:sz="0" w:space="0" w:color="auto"/>
            <w:left w:val="none" w:sz="0" w:space="0" w:color="auto"/>
            <w:bottom w:val="none" w:sz="0" w:space="0" w:color="auto"/>
            <w:right w:val="none" w:sz="0" w:space="0" w:color="auto"/>
          </w:divBdr>
        </w:div>
        <w:div w:id="401489397">
          <w:marLeft w:val="480"/>
          <w:marRight w:val="0"/>
          <w:marTop w:val="0"/>
          <w:marBottom w:val="0"/>
          <w:divBdr>
            <w:top w:val="none" w:sz="0" w:space="0" w:color="auto"/>
            <w:left w:val="none" w:sz="0" w:space="0" w:color="auto"/>
            <w:bottom w:val="none" w:sz="0" w:space="0" w:color="auto"/>
            <w:right w:val="none" w:sz="0" w:space="0" w:color="auto"/>
          </w:divBdr>
        </w:div>
        <w:div w:id="2074155577">
          <w:marLeft w:val="480"/>
          <w:marRight w:val="0"/>
          <w:marTop w:val="0"/>
          <w:marBottom w:val="0"/>
          <w:divBdr>
            <w:top w:val="none" w:sz="0" w:space="0" w:color="auto"/>
            <w:left w:val="none" w:sz="0" w:space="0" w:color="auto"/>
            <w:bottom w:val="none" w:sz="0" w:space="0" w:color="auto"/>
            <w:right w:val="none" w:sz="0" w:space="0" w:color="auto"/>
          </w:divBdr>
        </w:div>
        <w:div w:id="669218853">
          <w:marLeft w:val="480"/>
          <w:marRight w:val="0"/>
          <w:marTop w:val="0"/>
          <w:marBottom w:val="0"/>
          <w:divBdr>
            <w:top w:val="none" w:sz="0" w:space="0" w:color="auto"/>
            <w:left w:val="none" w:sz="0" w:space="0" w:color="auto"/>
            <w:bottom w:val="none" w:sz="0" w:space="0" w:color="auto"/>
            <w:right w:val="none" w:sz="0" w:space="0" w:color="auto"/>
          </w:divBdr>
        </w:div>
      </w:divsChild>
    </w:div>
    <w:div w:id="1872258360">
      <w:bodyDiv w:val="1"/>
      <w:marLeft w:val="0"/>
      <w:marRight w:val="0"/>
      <w:marTop w:val="0"/>
      <w:marBottom w:val="0"/>
      <w:divBdr>
        <w:top w:val="none" w:sz="0" w:space="0" w:color="auto"/>
        <w:left w:val="none" w:sz="0" w:space="0" w:color="auto"/>
        <w:bottom w:val="none" w:sz="0" w:space="0" w:color="auto"/>
        <w:right w:val="none" w:sz="0" w:space="0" w:color="auto"/>
      </w:divBdr>
      <w:divsChild>
        <w:div w:id="498035664">
          <w:marLeft w:val="480"/>
          <w:marRight w:val="0"/>
          <w:marTop w:val="0"/>
          <w:marBottom w:val="0"/>
          <w:divBdr>
            <w:top w:val="none" w:sz="0" w:space="0" w:color="auto"/>
            <w:left w:val="none" w:sz="0" w:space="0" w:color="auto"/>
            <w:bottom w:val="none" w:sz="0" w:space="0" w:color="auto"/>
            <w:right w:val="none" w:sz="0" w:space="0" w:color="auto"/>
          </w:divBdr>
        </w:div>
        <w:div w:id="1817525379">
          <w:marLeft w:val="480"/>
          <w:marRight w:val="0"/>
          <w:marTop w:val="0"/>
          <w:marBottom w:val="0"/>
          <w:divBdr>
            <w:top w:val="none" w:sz="0" w:space="0" w:color="auto"/>
            <w:left w:val="none" w:sz="0" w:space="0" w:color="auto"/>
            <w:bottom w:val="none" w:sz="0" w:space="0" w:color="auto"/>
            <w:right w:val="none" w:sz="0" w:space="0" w:color="auto"/>
          </w:divBdr>
        </w:div>
        <w:div w:id="2146197422">
          <w:marLeft w:val="480"/>
          <w:marRight w:val="0"/>
          <w:marTop w:val="0"/>
          <w:marBottom w:val="0"/>
          <w:divBdr>
            <w:top w:val="none" w:sz="0" w:space="0" w:color="auto"/>
            <w:left w:val="none" w:sz="0" w:space="0" w:color="auto"/>
            <w:bottom w:val="none" w:sz="0" w:space="0" w:color="auto"/>
            <w:right w:val="none" w:sz="0" w:space="0" w:color="auto"/>
          </w:divBdr>
        </w:div>
        <w:div w:id="505025147">
          <w:marLeft w:val="480"/>
          <w:marRight w:val="0"/>
          <w:marTop w:val="0"/>
          <w:marBottom w:val="0"/>
          <w:divBdr>
            <w:top w:val="none" w:sz="0" w:space="0" w:color="auto"/>
            <w:left w:val="none" w:sz="0" w:space="0" w:color="auto"/>
            <w:bottom w:val="none" w:sz="0" w:space="0" w:color="auto"/>
            <w:right w:val="none" w:sz="0" w:space="0" w:color="auto"/>
          </w:divBdr>
        </w:div>
        <w:div w:id="1942100022">
          <w:marLeft w:val="480"/>
          <w:marRight w:val="0"/>
          <w:marTop w:val="0"/>
          <w:marBottom w:val="0"/>
          <w:divBdr>
            <w:top w:val="none" w:sz="0" w:space="0" w:color="auto"/>
            <w:left w:val="none" w:sz="0" w:space="0" w:color="auto"/>
            <w:bottom w:val="none" w:sz="0" w:space="0" w:color="auto"/>
            <w:right w:val="none" w:sz="0" w:space="0" w:color="auto"/>
          </w:divBdr>
        </w:div>
        <w:div w:id="901141414">
          <w:marLeft w:val="480"/>
          <w:marRight w:val="0"/>
          <w:marTop w:val="0"/>
          <w:marBottom w:val="0"/>
          <w:divBdr>
            <w:top w:val="none" w:sz="0" w:space="0" w:color="auto"/>
            <w:left w:val="none" w:sz="0" w:space="0" w:color="auto"/>
            <w:bottom w:val="none" w:sz="0" w:space="0" w:color="auto"/>
            <w:right w:val="none" w:sz="0" w:space="0" w:color="auto"/>
          </w:divBdr>
        </w:div>
        <w:div w:id="1327172478">
          <w:marLeft w:val="480"/>
          <w:marRight w:val="0"/>
          <w:marTop w:val="0"/>
          <w:marBottom w:val="0"/>
          <w:divBdr>
            <w:top w:val="none" w:sz="0" w:space="0" w:color="auto"/>
            <w:left w:val="none" w:sz="0" w:space="0" w:color="auto"/>
            <w:bottom w:val="none" w:sz="0" w:space="0" w:color="auto"/>
            <w:right w:val="none" w:sz="0" w:space="0" w:color="auto"/>
          </w:divBdr>
        </w:div>
        <w:div w:id="1760909309">
          <w:marLeft w:val="480"/>
          <w:marRight w:val="0"/>
          <w:marTop w:val="0"/>
          <w:marBottom w:val="0"/>
          <w:divBdr>
            <w:top w:val="none" w:sz="0" w:space="0" w:color="auto"/>
            <w:left w:val="none" w:sz="0" w:space="0" w:color="auto"/>
            <w:bottom w:val="none" w:sz="0" w:space="0" w:color="auto"/>
            <w:right w:val="none" w:sz="0" w:space="0" w:color="auto"/>
          </w:divBdr>
        </w:div>
        <w:div w:id="945766940">
          <w:marLeft w:val="480"/>
          <w:marRight w:val="0"/>
          <w:marTop w:val="0"/>
          <w:marBottom w:val="0"/>
          <w:divBdr>
            <w:top w:val="none" w:sz="0" w:space="0" w:color="auto"/>
            <w:left w:val="none" w:sz="0" w:space="0" w:color="auto"/>
            <w:bottom w:val="none" w:sz="0" w:space="0" w:color="auto"/>
            <w:right w:val="none" w:sz="0" w:space="0" w:color="auto"/>
          </w:divBdr>
        </w:div>
        <w:div w:id="1996882583">
          <w:marLeft w:val="480"/>
          <w:marRight w:val="0"/>
          <w:marTop w:val="0"/>
          <w:marBottom w:val="0"/>
          <w:divBdr>
            <w:top w:val="none" w:sz="0" w:space="0" w:color="auto"/>
            <w:left w:val="none" w:sz="0" w:space="0" w:color="auto"/>
            <w:bottom w:val="none" w:sz="0" w:space="0" w:color="auto"/>
            <w:right w:val="none" w:sz="0" w:space="0" w:color="auto"/>
          </w:divBdr>
        </w:div>
        <w:div w:id="1510291462">
          <w:marLeft w:val="480"/>
          <w:marRight w:val="0"/>
          <w:marTop w:val="0"/>
          <w:marBottom w:val="0"/>
          <w:divBdr>
            <w:top w:val="none" w:sz="0" w:space="0" w:color="auto"/>
            <w:left w:val="none" w:sz="0" w:space="0" w:color="auto"/>
            <w:bottom w:val="none" w:sz="0" w:space="0" w:color="auto"/>
            <w:right w:val="none" w:sz="0" w:space="0" w:color="auto"/>
          </w:divBdr>
        </w:div>
        <w:div w:id="126168238">
          <w:marLeft w:val="480"/>
          <w:marRight w:val="0"/>
          <w:marTop w:val="0"/>
          <w:marBottom w:val="0"/>
          <w:divBdr>
            <w:top w:val="none" w:sz="0" w:space="0" w:color="auto"/>
            <w:left w:val="none" w:sz="0" w:space="0" w:color="auto"/>
            <w:bottom w:val="none" w:sz="0" w:space="0" w:color="auto"/>
            <w:right w:val="none" w:sz="0" w:space="0" w:color="auto"/>
          </w:divBdr>
        </w:div>
        <w:div w:id="622734408">
          <w:marLeft w:val="480"/>
          <w:marRight w:val="0"/>
          <w:marTop w:val="0"/>
          <w:marBottom w:val="0"/>
          <w:divBdr>
            <w:top w:val="none" w:sz="0" w:space="0" w:color="auto"/>
            <w:left w:val="none" w:sz="0" w:space="0" w:color="auto"/>
            <w:bottom w:val="none" w:sz="0" w:space="0" w:color="auto"/>
            <w:right w:val="none" w:sz="0" w:space="0" w:color="auto"/>
          </w:divBdr>
        </w:div>
        <w:div w:id="69424441">
          <w:marLeft w:val="480"/>
          <w:marRight w:val="0"/>
          <w:marTop w:val="0"/>
          <w:marBottom w:val="0"/>
          <w:divBdr>
            <w:top w:val="none" w:sz="0" w:space="0" w:color="auto"/>
            <w:left w:val="none" w:sz="0" w:space="0" w:color="auto"/>
            <w:bottom w:val="none" w:sz="0" w:space="0" w:color="auto"/>
            <w:right w:val="none" w:sz="0" w:space="0" w:color="auto"/>
          </w:divBdr>
        </w:div>
        <w:div w:id="1497382878">
          <w:marLeft w:val="480"/>
          <w:marRight w:val="0"/>
          <w:marTop w:val="0"/>
          <w:marBottom w:val="0"/>
          <w:divBdr>
            <w:top w:val="none" w:sz="0" w:space="0" w:color="auto"/>
            <w:left w:val="none" w:sz="0" w:space="0" w:color="auto"/>
            <w:bottom w:val="none" w:sz="0" w:space="0" w:color="auto"/>
            <w:right w:val="none" w:sz="0" w:space="0" w:color="auto"/>
          </w:divBdr>
        </w:div>
        <w:div w:id="1645697171">
          <w:marLeft w:val="480"/>
          <w:marRight w:val="0"/>
          <w:marTop w:val="0"/>
          <w:marBottom w:val="0"/>
          <w:divBdr>
            <w:top w:val="none" w:sz="0" w:space="0" w:color="auto"/>
            <w:left w:val="none" w:sz="0" w:space="0" w:color="auto"/>
            <w:bottom w:val="none" w:sz="0" w:space="0" w:color="auto"/>
            <w:right w:val="none" w:sz="0" w:space="0" w:color="auto"/>
          </w:divBdr>
        </w:div>
        <w:div w:id="532033445">
          <w:marLeft w:val="480"/>
          <w:marRight w:val="0"/>
          <w:marTop w:val="0"/>
          <w:marBottom w:val="0"/>
          <w:divBdr>
            <w:top w:val="none" w:sz="0" w:space="0" w:color="auto"/>
            <w:left w:val="none" w:sz="0" w:space="0" w:color="auto"/>
            <w:bottom w:val="none" w:sz="0" w:space="0" w:color="auto"/>
            <w:right w:val="none" w:sz="0" w:space="0" w:color="auto"/>
          </w:divBdr>
        </w:div>
        <w:div w:id="263273021">
          <w:marLeft w:val="480"/>
          <w:marRight w:val="0"/>
          <w:marTop w:val="0"/>
          <w:marBottom w:val="0"/>
          <w:divBdr>
            <w:top w:val="none" w:sz="0" w:space="0" w:color="auto"/>
            <w:left w:val="none" w:sz="0" w:space="0" w:color="auto"/>
            <w:bottom w:val="none" w:sz="0" w:space="0" w:color="auto"/>
            <w:right w:val="none" w:sz="0" w:space="0" w:color="auto"/>
          </w:divBdr>
        </w:div>
      </w:divsChild>
    </w:div>
    <w:div w:id="1874030318">
      <w:bodyDiv w:val="1"/>
      <w:marLeft w:val="0"/>
      <w:marRight w:val="0"/>
      <w:marTop w:val="0"/>
      <w:marBottom w:val="0"/>
      <w:divBdr>
        <w:top w:val="none" w:sz="0" w:space="0" w:color="auto"/>
        <w:left w:val="none" w:sz="0" w:space="0" w:color="auto"/>
        <w:bottom w:val="none" w:sz="0" w:space="0" w:color="auto"/>
        <w:right w:val="none" w:sz="0" w:space="0" w:color="auto"/>
      </w:divBdr>
    </w:div>
    <w:div w:id="1878353695">
      <w:bodyDiv w:val="1"/>
      <w:marLeft w:val="0"/>
      <w:marRight w:val="0"/>
      <w:marTop w:val="0"/>
      <w:marBottom w:val="0"/>
      <w:divBdr>
        <w:top w:val="none" w:sz="0" w:space="0" w:color="auto"/>
        <w:left w:val="none" w:sz="0" w:space="0" w:color="auto"/>
        <w:bottom w:val="none" w:sz="0" w:space="0" w:color="auto"/>
        <w:right w:val="none" w:sz="0" w:space="0" w:color="auto"/>
      </w:divBdr>
    </w:div>
    <w:div w:id="1878662553">
      <w:bodyDiv w:val="1"/>
      <w:marLeft w:val="0"/>
      <w:marRight w:val="0"/>
      <w:marTop w:val="0"/>
      <w:marBottom w:val="0"/>
      <w:divBdr>
        <w:top w:val="none" w:sz="0" w:space="0" w:color="auto"/>
        <w:left w:val="none" w:sz="0" w:space="0" w:color="auto"/>
        <w:bottom w:val="none" w:sz="0" w:space="0" w:color="auto"/>
        <w:right w:val="none" w:sz="0" w:space="0" w:color="auto"/>
      </w:divBdr>
      <w:divsChild>
        <w:div w:id="1103501263">
          <w:marLeft w:val="480"/>
          <w:marRight w:val="0"/>
          <w:marTop w:val="0"/>
          <w:marBottom w:val="0"/>
          <w:divBdr>
            <w:top w:val="none" w:sz="0" w:space="0" w:color="auto"/>
            <w:left w:val="none" w:sz="0" w:space="0" w:color="auto"/>
            <w:bottom w:val="none" w:sz="0" w:space="0" w:color="auto"/>
            <w:right w:val="none" w:sz="0" w:space="0" w:color="auto"/>
          </w:divBdr>
        </w:div>
        <w:div w:id="390809384">
          <w:marLeft w:val="480"/>
          <w:marRight w:val="0"/>
          <w:marTop w:val="0"/>
          <w:marBottom w:val="0"/>
          <w:divBdr>
            <w:top w:val="none" w:sz="0" w:space="0" w:color="auto"/>
            <w:left w:val="none" w:sz="0" w:space="0" w:color="auto"/>
            <w:bottom w:val="none" w:sz="0" w:space="0" w:color="auto"/>
            <w:right w:val="none" w:sz="0" w:space="0" w:color="auto"/>
          </w:divBdr>
        </w:div>
        <w:div w:id="1864634887">
          <w:marLeft w:val="480"/>
          <w:marRight w:val="0"/>
          <w:marTop w:val="0"/>
          <w:marBottom w:val="0"/>
          <w:divBdr>
            <w:top w:val="none" w:sz="0" w:space="0" w:color="auto"/>
            <w:left w:val="none" w:sz="0" w:space="0" w:color="auto"/>
            <w:bottom w:val="none" w:sz="0" w:space="0" w:color="auto"/>
            <w:right w:val="none" w:sz="0" w:space="0" w:color="auto"/>
          </w:divBdr>
        </w:div>
        <w:div w:id="521093704">
          <w:marLeft w:val="480"/>
          <w:marRight w:val="0"/>
          <w:marTop w:val="0"/>
          <w:marBottom w:val="0"/>
          <w:divBdr>
            <w:top w:val="none" w:sz="0" w:space="0" w:color="auto"/>
            <w:left w:val="none" w:sz="0" w:space="0" w:color="auto"/>
            <w:bottom w:val="none" w:sz="0" w:space="0" w:color="auto"/>
            <w:right w:val="none" w:sz="0" w:space="0" w:color="auto"/>
          </w:divBdr>
        </w:div>
        <w:div w:id="934358384">
          <w:marLeft w:val="480"/>
          <w:marRight w:val="0"/>
          <w:marTop w:val="0"/>
          <w:marBottom w:val="0"/>
          <w:divBdr>
            <w:top w:val="none" w:sz="0" w:space="0" w:color="auto"/>
            <w:left w:val="none" w:sz="0" w:space="0" w:color="auto"/>
            <w:bottom w:val="none" w:sz="0" w:space="0" w:color="auto"/>
            <w:right w:val="none" w:sz="0" w:space="0" w:color="auto"/>
          </w:divBdr>
        </w:div>
        <w:div w:id="1219052407">
          <w:marLeft w:val="480"/>
          <w:marRight w:val="0"/>
          <w:marTop w:val="0"/>
          <w:marBottom w:val="0"/>
          <w:divBdr>
            <w:top w:val="none" w:sz="0" w:space="0" w:color="auto"/>
            <w:left w:val="none" w:sz="0" w:space="0" w:color="auto"/>
            <w:bottom w:val="none" w:sz="0" w:space="0" w:color="auto"/>
            <w:right w:val="none" w:sz="0" w:space="0" w:color="auto"/>
          </w:divBdr>
        </w:div>
        <w:div w:id="1202475019">
          <w:marLeft w:val="480"/>
          <w:marRight w:val="0"/>
          <w:marTop w:val="0"/>
          <w:marBottom w:val="0"/>
          <w:divBdr>
            <w:top w:val="none" w:sz="0" w:space="0" w:color="auto"/>
            <w:left w:val="none" w:sz="0" w:space="0" w:color="auto"/>
            <w:bottom w:val="none" w:sz="0" w:space="0" w:color="auto"/>
            <w:right w:val="none" w:sz="0" w:space="0" w:color="auto"/>
          </w:divBdr>
        </w:div>
        <w:div w:id="512570208">
          <w:marLeft w:val="480"/>
          <w:marRight w:val="0"/>
          <w:marTop w:val="0"/>
          <w:marBottom w:val="0"/>
          <w:divBdr>
            <w:top w:val="none" w:sz="0" w:space="0" w:color="auto"/>
            <w:left w:val="none" w:sz="0" w:space="0" w:color="auto"/>
            <w:bottom w:val="none" w:sz="0" w:space="0" w:color="auto"/>
            <w:right w:val="none" w:sz="0" w:space="0" w:color="auto"/>
          </w:divBdr>
        </w:div>
        <w:div w:id="421724974">
          <w:marLeft w:val="480"/>
          <w:marRight w:val="0"/>
          <w:marTop w:val="0"/>
          <w:marBottom w:val="0"/>
          <w:divBdr>
            <w:top w:val="none" w:sz="0" w:space="0" w:color="auto"/>
            <w:left w:val="none" w:sz="0" w:space="0" w:color="auto"/>
            <w:bottom w:val="none" w:sz="0" w:space="0" w:color="auto"/>
            <w:right w:val="none" w:sz="0" w:space="0" w:color="auto"/>
          </w:divBdr>
        </w:div>
        <w:div w:id="1455055964">
          <w:marLeft w:val="480"/>
          <w:marRight w:val="0"/>
          <w:marTop w:val="0"/>
          <w:marBottom w:val="0"/>
          <w:divBdr>
            <w:top w:val="none" w:sz="0" w:space="0" w:color="auto"/>
            <w:left w:val="none" w:sz="0" w:space="0" w:color="auto"/>
            <w:bottom w:val="none" w:sz="0" w:space="0" w:color="auto"/>
            <w:right w:val="none" w:sz="0" w:space="0" w:color="auto"/>
          </w:divBdr>
        </w:div>
        <w:div w:id="1866092719">
          <w:marLeft w:val="480"/>
          <w:marRight w:val="0"/>
          <w:marTop w:val="0"/>
          <w:marBottom w:val="0"/>
          <w:divBdr>
            <w:top w:val="none" w:sz="0" w:space="0" w:color="auto"/>
            <w:left w:val="none" w:sz="0" w:space="0" w:color="auto"/>
            <w:bottom w:val="none" w:sz="0" w:space="0" w:color="auto"/>
            <w:right w:val="none" w:sz="0" w:space="0" w:color="auto"/>
          </w:divBdr>
        </w:div>
        <w:div w:id="1831559964">
          <w:marLeft w:val="480"/>
          <w:marRight w:val="0"/>
          <w:marTop w:val="0"/>
          <w:marBottom w:val="0"/>
          <w:divBdr>
            <w:top w:val="none" w:sz="0" w:space="0" w:color="auto"/>
            <w:left w:val="none" w:sz="0" w:space="0" w:color="auto"/>
            <w:bottom w:val="none" w:sz="0" w:space="0" w:color="auto"/>
            <w:right w:val="none" w:sz="0" w:space="0" w:color="auto"/>
          </w:divBdr>
        </w:div>
        <w:div w:id="1442988275">
          <w:marLeft w:val="480"/>
          <w:marRight w:val="0"/>
          <w:marTop w:val="0"/>
          <w:marBottom w:val="0"/>
          <w:divBdr>
            <w:top w:val="none" w:sz="0" w:space="0" w:color="auto"/>
            <w:left w:val="none" w:sz="0" w:space="0" w:color="auto"/>
            <w:bottom w:val="none" w:sz="0" w:space="0" w:color="auto"/>
            <w:right w:val="none" w:sz="0" w:space="0" w:color="auto"/>
          </w:divBdr>
        </w:div>
        <w:div w:id="432097022">
          <w:marLeft w:val="480"/>
          <w:marRight w:val="0"/>
          <w:marTop w:val="0"/>
          <w:marBottom w:val="0"/>
          <w:divBdr>
            <w:top w:val="none" w:sz="0" w:space="0" w:color="auto"/>
            <w:left w:val="none" w:sz="0" w:space="0" w:color="auto"/>
            <w:bottom w:val="none" w:sz="0" w:space="0" w:color="auto"/>
            <w:right w:val="none" w:sz="0" w:space="0" w:color="auto"/>
          </w:divBdr>
        </w:div>
        <w:div w:id="716012519">
          <w:marLeft w:val="480"/>
          <w:marRight w:val="0"/>
          <w:marTop w:val="0"/>
          <w:marBottom w:val="0"/>
          <w:divBdr>
            <w:top w:val="none" w:sz="0" w:space="0" w:color="auto"/>
            <w:left w:val="none" w:sz="0" w:space="0" w:color="auto"/>
            <w:bottom w:val="none" w:sz="0" w:space="0" w:color="auto"/>
            <w:right w:val="none" w:sz="0" w:space="0" w:color="auto"/>
          </w:divBdr>
        </w:div>
        <w:div w:id="749354943">
          <w:marLeft w:val="480"/>
          <w:marRight w:val="0"/>
          <w:marTop w:val="0"/>
          <w:marBottom w:val="0"/>
          <w:divBdr>
            <w:top w:val="none" w:sz="0" w:space="0" w:color="auto"/>
            <w:left w:val="none" w:sz="0" w:space="0" w:color="auto"/>
            <w:bottom w:val="none" w:sz="0" w:space="0" w:color="auto"/>
            <w:right w:val="none" w:sz="0" w:space="0" w:color="auto"/>
          </w:divBdr>
        </w:div>
        <w:div w:id="70393310">
          <w:marLeft w:val="480"/>
          <w:marRight w:val="0"/>
          <w:marTop w:val="0"/>
          <w:marBottom w:val="0"/>
          <w:divBdr>
            <w:top w:val="none" w:sz="0" w:space="0" w:color="auto"/>
            <w:left w:val="none" w:sz="0" w:space="0" w:color="auto"/>
            <w:bottom w:val="none" w:sz="0" w:space="0" w:color="auto"/>
            <w:right w:val="none" w:sz="0" w:space="0" w:color="auto"/>
          </w:divBdr>
        </w:div>
        <w:div w:id="1404641342">
          <w:marLeft w:val="480"/>
          <w:marRight w:val="0"/>
          <w:marTop w:val="0"/>
          <w:marBottom w:val="0"/>
          <w:divBdr>
            <w:top w:val="none" w:sz="0" w:space="0" w:color="auto"/>
            <w:left w:val="none" w:sz="0" w:space="0" w:color="auto"/>
            <w:bottom w:val="none" w:sz="0" w:space="0" w:color="auto"/>
            <w:right w:val="none" w:sz="0" w:space="0" w:color="auto"/>
          </w:divBdr>
        </w:div>
        <w:div w:id="981926912">
          <w:marLeft w:val="480"/>
          <w:marRight w:val="0"/>
          <w:marTop w:val="0"/>
          <w:marBottom w:val="0"/>
          <w:divBdr>
            <w:top w:val="none" w:sz="0" w:space="0" w:color="auto"/>
            <w:left w:val="none" w:sz="0" w:space="0" w:color="auto"/>
            <w:bottom w:val="none" w:sz="0" w:space="0" w:color="auto"/>
            <w:right w:val="none" w:sz="0" w:space="0" w:color="auto"/>
          </w:divBdr>
        </w:div>
        <w:div w:id="238053652">
          <w:marLeft w:val="480"/>
          <w:marRight w:val="0"/>
          <w:marTop w:val="0"/>
          <w:marBottom w:val="0"/>
          <w:divBdr>
            <w:top w:val="none" w:sz="0" w:space="0" w:color="auto"/>
            <w:left w:val="none" w:sz="0" w:space="0" w:color="auto"/>
            <w:bottom w:val="none" w:sz="0" w:space="0" w:color="auto"/>
            <w:right w:val="none" w:sz="0" w:space="0" w:color="auto"/>
          </w:divBdr>
        </w:div>
        <w:div w:id="1614242710">
          <w:marLeft w:val="480"/>
          <w:marRight w:val="0"/>
          <w:marTop w:val="0"/>
          <w:marBottom w:val="0"/>
          <w:divBdr>
            <w:top w:val="none" w:sz="0" w:space="0" w:color="auto"/>
            <w:left w:val="none" w:sz="0" w:space="0" w:color="auto"/>
            <w:bottom w:val="none" w:sz="0" w:space="0" w:color="auto"/>
            <w:right w:val="none" w:sz="0" w:space="0" w:color="auto"/>
          </w:divBdr>
        </w:div>
        <w:div w:id="2120834343">
          <w:marLeft w:val="480"/>
          <w:marRight w:val="0"/>
          <w:marTop w:val="0"/>
          <w:marBottom w:val="0"/>
          <w:divBdr>
            <w:top w:val="none" w:sz="0" w:space="0" w:color="auto"/>
            <w:left w:val="none" w:sz="0" w:space="0" w:color="auto"/>
            <w:bottom w:val="none" w:sz="0" w:space="0" w:color="auto"/>
            <w:right w:val="none" w:sz="0" w:space="0" w:color="auto"/>
          </w:divBdr>
        </w:div>
        <w:div w:id="520584629">
          <w:marLeft w:val="480"/>
          <w:marRight w:val="0"/>
          <w:marTop w:val="0"/>
          <w:marBottom w:val="0"/>
          <w:divBdr>
            <w:top w:val="none" w:sz="0" w:space="0" w:color="auto"/>
            <w:left w:val="none" w:sz="0" w:space="0" w:color="auto"/>
            <w:bottom w:val="none" w:sz="0" w:space="0" w:color="auto"/>
            <w:right w:val="none" w:sz="0" w:space="0" w:color="auto"/>
          </w:divBdr>
        </w:div>
        <w:div w:id="1772974529">
          <w:marLeft w:val="480"/>
          <w:marRight w:val="0"/>
          <w:marTop w:val="0"/>
          <w:marBottom w:val="0"/>
          <w:divBdr>
            <w:top w:val="none" w:sz="0" w:space="0" w:color="auto"/>
            <w:left w:val="none" w:sz="0" w:space="0" w:color="auto"/>
            <w:bottom w:val="none" w:sz="0" w:space="0" w:color="auto"/>
            <w:right w:val="none" w:sz="0" w:space="0" w:color="auto"/>
          </w:divBdr>
        </w:div>
      </w:divsChild>
    </w:div>
    <w:div w:id="1880583899">
      <w:bodyDiv w:val="1"/>
      <w:marLeft w:val="0"/>
      <w:marRight w:val="0"/>
      <w:marTop w:val="0"/>
      <w:marBottom w:val="0"/>
      <w:divBdr>
        <w:top w:val="none" w:sz="0" w:space="0" w:color="auto"/>
        <w:left w:val="none" w:sz="0" w:space="0" w:color="auto"/>
        <w:bottom w:val="none" w:sz="0" w:space="0" w:color="auto"/>
        <w:right w:val="none" w:sz="0" w:space="0" w:color="auto"/>
      </w:divBdr>
    </w:div>
    <w:div w:id="1880775937">
      <w:bodyDiv w:val="1"/>
      <w:marLeft w:val="0"/>
      <w:marRight w:val="0"/>
      <w:marTop w:val="0"/>
      <w:marBottom w:val="0"/>
      <w:divBdr>
        <w:top w:val="none" w:sz="0" w:space="0" w:color="auto"/>
        <w:left w:val="none" w:sz="0" w:space="0" w:color="auto"/>
        <w:bottom w:val="none" w:sz="0" w:space="0" w:color="auto"/>
        <w:right w:val="none" w:sz="0" w:space="0" w:color="auto"/>
      </w:divBdr>
      <w:divsChild>
        <w:div w:id="1152792714">
          <w:marLeft w:val="480"/>
          <w:marRight w:val="0"/>
          <w:marTop w:val="0"/>
          <w:marBottom w:val="0"/>
          <w:divBdr>
            <w:top w:val="none" w:sz="0" w:space="0" w:color="auto"/>
            <w:left w:val="none" w:sz="0" w:space="0" w:color="auto"/>
            <w:bottom w:val="none" w:sz="0" w:space="0" w:color="auto"/>
            <w:right w:val="none" w:sz="0" w:space="0" w:color="auto"/>
          </w:divBdr>
        </w:div>
        <w:div w:id="1875188422">
          <w:marLeft w:val="480"/>
          <w:marRight w:val="0"/>
          <w:marTop w:val="0"/>
          <w:marBottom w:val="0"/>
          <w:divBdr>
            <w:top w:val="none" w:sz="0" w:space="0" w:color="auto"/>
            <w:left w:val="none" w:sz="0" w:space="0" w:color="auto"/>
            <w:bottom w:val="none" w:sz="0" w:space="0" w:color="auto"/>
            <w:right w:val="none" w:sz="0" w:space="0" w:color="auto"/>
          </w:divBdr>
        </w:div>
        <w:div w:id="1480806767">
          <w:marLeft w:val="480"/>
          <w:marRight w:val="0"/>
          <w:marTop w:val="0"/>
          <w:marBottom w:val="0"/>
          <w:divBdr>
            <w:top w:val="none" w:sz="0" w:space="0" w:color="auto"/>
            <w:left w:val="none" w:sz="0" w:space="0" w:color="auto"/>
            <w:bottom w:val="none" w:sz="0" w:space="0" w:color="auto"/>
            <w:right w:val="none" w:sz="0" w:space="0" w:color="auto"/>
          </w:divBdr>
        </w:div>
        <w:div w:id="2030329563">
          <w:marLeft w:val="480"/>
          <w:marRight w:val="0"/>
          <w:marTop w:val="0"/>
          <w:marBottom w:val="0"/>
          <w:divBdr>
            <w:top w:val="none" w:sz="0" w:space="0" w:color="auto"/>
            <w:left w:val="none" w:sz="0" w:space="0" w:color="auto"/>
            <w:bottom w:val="none" w:sz="0" w:space="0" w:color="auto"/>
            <w:right w:val="none" w:sz="0" w:space="0" w:color="auto"/>
          </w:divBdr>
        </w:div>
        <w:div w:id="812213393">
          <w:marLeft w:val="480"/>
          <w:marRight w:val="0"/>
          <w:marTop w:val="0"/>
          <w:marBottom w:val="0"/>
          <w:divBdr>
            <w:top w:val="none" w:sz="0" w:space="0" w:color="auto"/>
            <w:left w:val="none" w:sz="0" w:space="0" w:color="auto"/>
            <w:bottom w:val="none" w:sz="0" w:space="0" w:color="auto"/>
            <w:right w:val="none" w:sz="0" w:space="0" w:color="auto"/>
          </w:divBdr>
        </w:div>
        <w:div w:id="530611650">
          <w:marLeft w:val="480"/>
          <w:marRight w:val="0"/>
          <w:marTop w:val="0"/>
          <w:marBottom w:val="0"/>
          <w:divBdr>
            <w:top w:val="none" w:sz="0" w:space="0" w:color="auto"/>
            <w:left w:val="none" w:sz="0" w:space="0" w:color="auto"/>
            <w:bottom w:val="none" w:sz="0" w:space="0" w:color="auto"/>
            <w:right w:val="none" w:sz="0" w:space="0" w:color="auto"/>
          </w:divBdr>
        </w:div>
        <w:div w:id="1421293284">
          <w:marLeft w:val="480"/>
          <w:marRight w:val="0"/>
          <w:marTop w:val="0"/>
          <w:marBottom w:val="0"/>
          <w:divBdr>
            <w:top w:val="none" w:sz="0" w:space="0" w:color="auto"/>
            <w:left w:val="none" w:sz="0" w:space="0" w:color="auto"/>
            <w:bottom w:val="none" w:sz="0" w:space="0" w:color="auto"/>
            <w:right w:val="none" w:sz="0" w:space="0" w:color="auto"/>
          </w:divBdr>
        </w:div>
        <w:div w:id="1074356803">
          <w:marLeft w:val="480"/>
          <w:marRight w:val="0"/>
          <w:marTop w:val="0"/>
          <w:marBottom w:val="0"/>
          <w:divBdr>
            <w:top w:val="none" w:sz="0" w:space="0" w:color="auto"/>
            <w:left w:val="none" w:sz="0" w:space="0" w:color="auto"/>
            <w:bottom w:val="none" w:sz="0" w:space="0" w:color="auto"/>
            <w:right w:val="none" w:sz="0" w:space="0" w:color="auto"/>
          </w:divBdr>
        </w:div>
        <w:div w:id="767312678">
          <w:marLeft w:val="480"/>
          <w:marRight w:val="0"/>
          <w:marTop w:val="0"/>
          <w:marBottom w:val="0"/>
          <w:divBdr>
            <w:top w:val="none" w:sz="0" w:space="0" w:color="auto"/>
            <w:left w:val="none" w:sz="0" w:space="0" w:color="auto"/>
            <w:bottom w:val="none" w:sz="0" w:space="0" w:color="auto"/>
            <w:right w:val="none" w:sz="0" w:space="0" w:color="auto"/>
          </w:divBdr>
        </w:div>
        <w:div w:id="1955096189">
          <w:marLeft w:val="480"/>
          <w:marRight w:val="0"/>
          <w:marTop w:val="0"/>
          <w:marBottom w:val="0"/>
          <w:divBdr>
            <w:top w:val="none" w:sz="0" w:space="0" w:color="auto"/>
            <w:left w:val="none" w:sz="0" w:space="0" w:color="auto"/>
            <w:bottom w:val="none" w:sz="0" w:space="0" w:color="auto"/>
            <w:right w:val="none" w:sz="0" w:space="0" w:color="auto"/>
          </w:divBdr>
        </w:div>
        <w:div w:id="1614170753">
          <w:marLeft w:val="480"/>
          <w:marRight w:val="0"/>
          <w:marTop w:val="0"/>
          <w:marBottom w:val="0"/>
          <w:divBdr>
            <w:top w:val="none" w:sz="0" w:space="0" w:color="auto"/>
            <w:left w:val="none" w:sz="0" w:space="0" w:color="auto"/>
            <w:bottom w:val="none" w:sz="0" w:space="0" w:color="auto"/>
            <w:right w:val="none" w:sz="0" w:space="0" w:color="auto"/>
          </w:divBdr>
        </w:div>
        <w:div w:id="1642273700">
          <w:marLeft w:val="480"/>
          <w:marRight w:val="0"/>
          <w:marTop w:val="0"/>
          <w:marBottom w:val="0"/>
          <w:divBdr>
            <w:top w:val="none" w:sz="0" w:space="0" w:color="auto"/>
            <w:left w:val="none" w:sz="0" w:space="0" w:color="auto"/>
            <w:bottom w:val="none" w:sz="0" w:space="0" w:color="auto"/>
            <w:right w:val="none" w:sz="0" w:space="0" w:color="auto"/>
          </w:divBdr>
        </w:div>
        <w:div w:id="1935822150">
          <w:marLeft w:val="480"/>
          <w:marRight w:val="0"/>
          <w:marTop w:val="0"/>
          <w:marBottom w:val="0"/>
          <w:divBdr>
            <w:top w:val="none" w:sz="0" w:space="0" w:color="auto"/>
            <w:left w:val="none" w:sz="0" w:space="0" w:color="auto"/>
            <w:bottom w:val="none" w:sz="0" w:space="0" w:color="auto"/>
            <w:right w:val="none" w:sz="0" w:space="0" w:color="auto"/>
          </w:divBdr>
        </w:div>
        <w:div w:id="236938142">
          <w:marLeft w:val="480"/>
          <w:marRight w:val="0"/>
          <w:marTop w:val="0"/>
          <w:marBottom w:val="0"/>
          <w:divBdr>
            <w:top w:val="none" w:sz="0" w:space="0" w:color="auto"/>
            <w:left w:val="none" w:sz="0" w:space="0" w:color="auto"/>
            <w:bottom w:val="none" w:sz="0" w:space="0" w:color="auto"/>
            <w:right w:val="none" w:sz="0" w:space="0" w:color="auto"/>
          </w:divBdr>
        </w:div>
        <w:div w:id="650518824">
          <w:marLeft w:val="480"/>
          <w:marRight w:val="0"/>
          <w:marTop w:val="0"/>
          <w:marBottom w:val="0"/>
          <w:divBdr>
            <w:top w:val="none" w:sz="0" w:space="0" w:color="auto"/>
            <w:left w:val="none" w:sz="0" w:space="0" w:color="auto"/>
            <w:bottom w:val="none" w:sz="0" w:space="0" w:color="auto"/>
            <w:right w:val="none" w:sz="0" w:space="0" w:color="auto"/>
          </w:divBdr>
        </w:div>
        <w:div w:id="648754491">
          <w:marLeft w:val="480"/>
          <w:marRight w:val="0"/>
          <w:marTop w:val="0"/>
          <w:marBottom w:val="0"/>
          <w:divBdr>
            <w:top w:val="none" w:sz="0" w:space="0" w:color="auto"/>
            <w:left w:val="none" w:sz="0" w:space="0" w:color="auto"/>
            <w:bottom w:val="none" w:sz="0" w:space="0" w:color="auto"/>
            <w:right w:val="none" w:sz="0" w:space="0" w:color="auto"/>
          </w:divBdr>
        </w:div>
        <w:div w:id="1002850557">
          <w:marLeft w:val="480"/>
          <w:marRight w:val="0"/>
          <w:marTop w:val="0"/>
          <w:marBottom w:val="0"/>
          <w:divBdr>
            <w:top w:val="none" w:sz="0" w:space="0" w:color="auto"/>
            <w:left w:val="none" w:sz="0" w:space="0" w:color="auto"/>
            <w:bottom w:val="none" w:sz="0" w:space="0" w:color="auto"/>
            <w:right w:val="none" w:sz="0" w:space="0" w:color="auto"/>
          </w:divBdr>
        </w:div>
        <w:div w:id="209584665">
          <w:marLeft w:val="480"/>
          <w:marRight w:val="0"/>
          <w:marTop w:val="0"/>
          <w:marBottom w:val="0"/>
          <w:divBdr>
            <w:top w:val="none" w:sz="0" w:space="0" w:color="auto"/>
            <w:left w:val="none" w:sz="0" w:space="0" w:color="auto"/>
            <w:bottom w:val="none" w:sz="0" w:space="0" w:color="auto"/>
            <w:right w:val="none" w:sz="0" w:space="0" w:color="auto"/>
          </w:divBdr>
        </w:div>
        <w:div w:id="1493789357">
          <w:marLeft w:val="480"/>
          <w:marRight w:val="0"/>
          <w:marTop w:val="0"/>
          <w:marBottom w:val="0"/>
          <w:divBdr>
            <w:top w:val="none" w:sz="0" w:space="0" w:color="auto"/>
            <w:left w:val="none" w:sz="0" w:space="0" w:color="auto"/>
            <w:bottom w:val="none" w:sz="0" w:space="0" w:color="auto"/>
            <w:right w:val="none" w:sz="0" w:space="0" w:color="auto"/>
          </w:divBdr>
        </w:div>
        <w:div w:id="982001958">
          <w:marLeft w:val="480"/>
          <w:marRight w:val="0"/>
          <w:marTop w:val="0"/>
          <w:marBottom w:val="0"/>
          <w:divBdr>
            <w:top w:val="none" w:sz="0" w:space="0" w:color="auto"/>
            <w:left w:val="none" w:sz="0" w:space="0" w:color="auto"/>
            <w:bottom w:val="none" w:sz="0" w:space="0" w:color="auto"/>
            <w:right w:val="none" w:sz="0" w:space="0" w:color="auto"/>
          </w:divBdr>
        </w:div>
        <w:div w:id="1479611214">
          <w:marLeft w:val="480"/>
          <w:marRight w:val="0"/>
          <w:marTop w:val="0"/>
          <w:marBottom w:val="0"/>
          <w:divBdr>
            <w:top w:val="none" w:sz="0" w:space="0" w:color="auto"/>
            <w:left w:val="none" w:sz="0" w:space="0" w:color="auto"/>
            <w:bottom w:val="none" w:sz="0" w:space="0" w:color="auto"/>
            <w:right w:val="none" w:sz="0" w:space="0" w:color="auto"/>
          </w:divBdr>
        </w:div>
        <w:div w:id="2028943415">
          <w:marLeft w:val="480"/>
          <w:marRight w:val="0"/>
          <w:marTop w:val="0"/>
          <w:marBottom w:val="0"/>
          <w:divBdr>
            <w:top w:val="none" w:sz="0" w:space="0" w:color="auto"/>
            <w:left w:val="none" w:sz="0" w:space="0" w:color="auto"/>
            <w:bottom w:val="none" w:sz="0" w:space="0" w:color="auto"/>
            <w:right w:val="none" w:sz="0" w:space="0" w:color="auto"/>
          </w:divBdr>
        </w:div>
        <w:div w:id="787965783">
          <w:marLeft w:val="480"/>
          <w:marRight w:val="0"/>
          <w:marTop w:val="0"/>
          <w:marBottom w:val="0"/>
          <w:divBdr>
            <w:top w:val="none" w:sz="0" w:space="0" w:color="auto"/>
            <w:left w:val="none" w:sz="0" w:space="0" w:color="auto"/>
            <w:bottom w:val="none" w:sz="0" w:space="0" w:color="auto"/>
            <w:right w:val="none" w:sz="0" w:space="0" w:color="auto"/>
          </w:divBdr>
        </w:div>
        <w:div w:id="429812638">
          <w:marLeft w:val="480"/>
          <w:marRight w:val="0"/>
          <w:marTop w:val="0"/>
          <w:marBottom w:val="0"/>
          <w:divBdr>
            <w:top w:val="none" w:sz="0" w:space="0" w:color="auto"/>
            <w:left w:val="none" w:sz="0" w:space="0" w:color="auto"/>
            <w:bottom w:val="none" w:sz="0" w:space="0" w:color="auto"/>
            <w:right w:val="none" w:sz="0" w:space="0" w:color="auto"/>
          </w:divBdr>
        </w:div>
        <w:div w:id="1197083087">
          <w:marLeft w:val="480"/>
          <w:marRight w:val="0"/>
          <w:marTop w:val="0"/>
          <w:marBottom w:val="0"/>
          <w:divBdr>
            <w:top w:val="none" w:sz="0" w:space="0" w:color="auto"/>
            <w:left w:val="none" w:sz="0" w:space="0" w:color="auto"/>
            <w:bottom w:val="none" w:sz="0" w:space="0" w:color="auto"/>
            <w:right w:val="none" w:sz="0" w:space="0" w:color="auto"/>
          </w:divBdr>
        </w:div>
        <w:div w:id="439880467">
          <w:marLeft w:val="480"/>
          <w:marRight w:val="0"/>
          <w:marTop w:val="0"/>
          <w:marBottom w:val="0"/>
          <w:divBdr>
            <w:top w:val="none" w:sz="0" w:space="0" w:color="auto"/>
            <w:left w:val="none" w:sz="0" w:space="0" w:color="auto"/>
            <w:bottom w:val="none" w:sz="0" w:space="0" w:color="auto"/>
            <w:right w:val="none" w:sz="0" w:space="0" w:color="auto"/>
          </w:divBdr>
        </w:div>
        <w:div w:id="1401949348">
          <w:marLeft w:val="480"/>
          <w:marRight w:val="0"/>
          <w:marTop w:val="0"/>
          <w:marBottom w:val="0"/>
          <w:divBdr>
            <w:top w:val="none" w:sz="0" w:space="0" w:color="auto"/>
            <w:left w:val="none" w:sz="0" w:space="0" w:color="auto"/>
            <w:bottom w:val="none" w:sz="0" w:space="0" w:color="auto"/>
            <w:right w:val="none" w:sz="0" w:space="0" w:color="auto"/>
          </w:divBdr>
        </w:div>
        <w:div w:id="277152115">
          <w:marLeft w:val="480"/>
          <w:marRight w:val="0"/>
          <w:marTop w:val="0"/>
          <w:marBottom w:val="0"/>
          <w:divBdr>
            <w:top w:val="none" w:sz="0" w:space="0" w:color="auto"/>
            <w:left w:val="none" w:sz="0" w:space="0" w:color="auto"/>
            <w:bottom w:val="none" w:sz="0" w:space="0" w:color="auto"/>
            <w:right w:val="none" w:sz="0" w:space="0" w:color="auto"/>
          </w:divBdr>
        </w:div>
        <w:div w:id="870260045">
          <w:marLeft w:val="480"/>
          <w:marRight w:val="0"/>
          <w:marTop w:val="0"/>
          <w:marBottom w:val="0"/>
          <w:divBdr>
            <w:top w:val="none" w:sz="0" w:space="0" w:color="auto"/>
            <w:left w:val="none" w:sz="0" w:space="0" w:color="auto"/>
            <w:bottom w:val="none" w:sz="0" w:space="0" w:color="auto"/>
            <w:right w:val="none" w:sz="0" w:space="0" w:color="auto"/>
          </w:divBdr>
        </w:div>
        <w:div w:id="74934285">
          <w:marLeft w:val="480"/>
          <w:marRight w:val="0"/>
          <w:marTop w:val="0"/>
          <w:marBottom w:val="0"/>
          <w:divBdr>
            <w:top w:val="none" w:sz="0" w:space="0" w:color="auto"/>
            <w:left w:val="none" w:sz="0" w:space="0" w:color="auto"/>
            <w:bottom w:val="none" w:sz="0" w:space="0" w:color="auto"/>
            <w:right w:val="none" w:sz="0" w:space="0" w:color="auto"/>
          </w:divBdr>
        </w:div>
        <w:div w:id="1856571235">
          <w:marLeft w:val="480"/>
          <w:marRight w:val="0"/>
          <w:marTop w:val="0"/>
          <w:marBottom w:val="0"/>
          <w:divBdr>
            <w:top w:val="none" w:sz="0" w:space="0" w:color="auto"/>
            <w:left w:val="none" w:sz="0" w:space="0" w:color="auto"/>
            <w:bottom w:val="none" w:sz="0" w:space="0" w:color="auto"/>
            <w:right w:val="none" w:sz="0" w:space="0" w:color="auto"/>
          </w:divBdr>
        </w:div>
        <w:div w:id="303777612">
          <w:marLeft w:val="480"/>
          <w:marRight w:val="0"/>
          <w:marTop w:val="0"/>
          <w:marBottom w:val="0"/>
          <w:divBdr>
            <w:top w:val="none" w:sz="0" w:space="0" w:color="auto"/>
            <w:left w:val="none" w:sz="0" w:space="0" w:color="auto"/>
            <w:bottom w:val="none" w:sz="0" w:space="0" w:color="auto"/>
            <w:right w:val="none" w:sz="0" w:space="0" w:color="auto"/>
          </w:divBdr>
        </w:div>
        <w:div w:id="2113087894">
          <w:marLeft w:val="480"/>
          <w:marRight w:val="0"/>
          <w:marTop w:val="0"/>
          <w:marBottom w:val="0"/>
          <w:divBdr>
            <w:top w:val="none" w:sz="0" w:space="0" w:color="auto"/>
            <w:left w:val="none" w:sz="0" w:space="0" w:color="auto"/>
            <w:bottom w:val="none" w:sz="0" w:space="0" w:color="auto"/>
            <w:right w:val="none" w:sz="0" w:space="0" w:color="auto"/>
          </w:divBdr>
        </w:div>
        <w:div w:id="1941528290">
          <w:marLeft w:val="480"/>
          <w:marRight w:val="0"/>
          <w:marTop w:val="0"/>
          <w:marBottom w:val="0"/>
          <w:divBdr>
            <w:top w:val="none" w:sz="0" w:space="0" w:color="auto"/>
            <w:left w:val="none" w:sz="0" w:space="0" w:color="auto"/>
            <w:bottom w:val="none" w:sz="0" w:space="0" w:color="auto"/>
            <w:right w:val="none" w:sz="0" w:space="0" w:color="auto"/>
          </w:divBdr>
        </w:div>
        <w:div w:id="278339867">
          <w:marLeft w:val="480"/>
          <w:marRight w:val="0"/>
          <w:marTop w:val="0"/>
          <w:marBottom w:val="0"/>
          <w:divBdr>
            <w:top w:val="none" w:sz="0" w:space="0" w:color="auto"/>
            <w:left w:val="none" w:sz="0" w:space="0" w:color="auto"/>
            <w:bottom w:val="none" w:sz="0" w:space="0" w:color="auto"/>
            <w:right w:val="none" w:sz="0" w:space="0" w:color="auto"/>
          </w:divBdr>
        </w:div>
        <w:div w:id="866021694">
          <w:marLeft w:val="480"/>
          <w:marRight w:val="0"/>
          <w:marTop w:val="0"/>
          <w:marBottom w:val="0"/>
          <w:divBdr>
            <w:top w:val="none" w:sz="0" w:space="0" w:color="auto"/>
            <w:left w:val="none" w:sz="0" w:space="0" w:color="auto"/>
            <w:bottom w:val="none" w:sz="0" w:space="0" w:color="auto"/>
            <w:right w:val="none" w:sz="0" w:space="0" w:color="auto"/>
          </w:divBdr>
        </w:div>
        <w:div w:id="349838998">
          <w:marLeft w:val="480"/>
          <w:marRight w:val="0"/>
          <w:marTop w:val="0"/>
          <w:marBottom w:val="0"/>
          <w:divBdr>
            <w:top w:val="none" w:sz="0" w:space="0" w:color="auto"/>
            <w:left w:val="none" w:sz="0" w:space="0" w:color="auto"/>
            <w:bottom w:val="none" w:sz="0" w:space="0" w:color="auto"/>
            <w:right w:val="none" w:sz="0" w:space="0" w:color="auto"/>
          </w:divBdr>
        </w:div>
        <w:div w:id="505823842">
          <w:marLeft w:val="480"/>
          <w:marRight w:val="0"/>
          <w:marTop w:val="0"/>
          <w:marBottom w:val="0"/>
          <w:divBdr>
            <w:top w:val="none" w:sz="0" w:space="0" w:color="auto"/>
            <w:left w:val="none" w:sz="0" w:space="0" w:color="auto"/>
            <w:bottom w:val="none" w:sz="0" w:space="0" w:color="auto"/>
            <w:right w:val="none" w:sz="0" w:space="0" w:color="auto"/>
          </w:divBdr>
        </w:div>
        <w:div w:id="1978799558">
          <w:marLeft w:val="480"/>
          <w:marRight w:val="0"/>
          <w:marTop w:val="0"/>
          <w:marBottom w:val="0"/>
          <w:divBdr>
            <w:top w:val="none" w:sz="0" w:space="0" w:color="auto"/>
            <w:left w:val="none" w:sz="0" w:space="0" w:color="auto"/>
            <w:bottom w:val="none" w:sz="0" w:space="0" w:color="auto"/>
            <w:right w:val="none" w:sz="0" w:space="0" w:color="auto"/>
          </w:divBdr>
        </w:div>
        <w:div w:id="437873256">
          <w:marLeft w:val="480"/>
          <w:marRight w:val="0"/>
          <w:marTop w:val="0"/>
          <w:marBottom w:val="0"/>
          <w:divBdr>
            <w:top w:val="none" w:sz="0" w:space="0" w:color="auto"/>
            <w:left w:val="none" w:sz="0" w:space="0" w:color="auto"/>
            <w:bottom w:val="none" w:sz="0" w:space="0" w:color="auto"/>
            <w:right w:val="none" w:sz="0" w:space="0" w:color="auto"/>
          </w:divBdr>
        </w:div>
        <w:div w:id="580913968">
          <w:marLeft w:val="480"/>
          <w:marRight w:val="0"/>
          <w:marTop w:val="0"/>
          <w:marBottom w:val="0"/>
          <w:divBdr>
            <w:top w:val="none" w:sz="0" w:space="0" w:color="auto"/>
            <w:left w:val="none" w:sz="0" w:space="0" w:color="auto"/>
            <w:bottom w:val="none" w:sz="0" w:space="0" w:color="auto"/>
            <w:right w:val="none" w:sz="0" w:space="0" w:color="auto"/>
          </w:divBdr>
        </w:div>
        <w:div w:id="3436014">
          <w:marLeft w:val="480"/>
          <w:marRight w:val="0"/>
          <w:marTop w:val="0"/>
          <w:marBottom w:val="0"/>
          <w:divBdr>
            <w:top w:val="none" w:sz="0" w:space="0" w:color="auto"/>
            <w:left w:val="none" w:sz="0" w:space="0" w:color="auto"/>
            <w:bottom w:val="none" w:sz="0" w:space="0" w:color="auto"/>
            <w:right w:val="none" w:sz="0" w:space="0" w:color="auto"/>
          </w:divBdr>
        </w:div>
        <w:div w:id="938828611">
          <w:marLeft w:val="480"/>
          <w:marRight w:val="0"/>
          <w:marTop w:val="0"/>
          <w:marBottom w:val="0"/>
          <w:divBdr>
            <w:top w:val="none" w:sz="0" w:space="0" w:color="auto"/>
            <w:left w:val="none" w:sz="0" w:space="0" w:color="auto"/>
            <w:bottom w:val="none" w:sz="0" w:space="0" w:color="auto"/>
            <w:right w:val="none" w:sz="0" w:space="0" w:color="auto"/>
          </w:divBdr>
        </w:div>
        <w:div w:id="1005129018">
          <w:marLeft w:val="480"/>
          <w:marRight w:val="0"/>
          <w:marTop w:val="0"/>
          <w:marBottom w:val="0"/>
          <w:divBdr>
            <w:top w:val="none" w:sz="0" w:space="0" w:color="auto"/>
            <w:left w:val="none" w:sz="0" w:space="0" w:color="auto"/>
            <w:bottom w:val="none" w:sz="0" w:space="0" w:color="auto"/>
            <w:right w:val="none" w:sz="0" w:space="0" w:color="auto"/>
          </w:divBdr>
        </w:div>
        <w:div w:id="403995359">
          <w:marLeft w:val="480"/>
          <w:marRight w:val="0"/>
          <w:marTop w:val="0"/>
          <w:marBottom w:val="0"/>
          <w:divBdr>
            <w:top w:val="none" w:sz="0" w:space="0" w:color="auto"/>
            <w:left w:val="none" w:sz="0" w:space="0" w:color="auto"/>
            <w:bottom w:val="none" w:sz="0" w:space="0" w:color="auto"/>
            <w:right w:val="none" w:sz="0" w:space="0" w:color="auto"/>
          </w:divBdr>
        </w:div>
        <w:div w:id="1617252997">
          <w:marLeft w:val="480"/>
          <w:marRight w:val="0"/>
          <w:marTop w:val="0"/>
          <w:marBottom w:val="0"/>
          <w:divBdr>
            <w:top w:val="none" w:sz="0" w:space="0" w:color="auto"/>
            <w:left w:val="none" w:sz="0" w:space="0" w:color="auto"/>
            <w:bottom w:val="none" w:sz="0" w:space="0" w:color="auto"/>
            <w:right w:val="none" w:sz="0" w:space="0" w:color="auto"/>
          </w:divBdr>
        </w:div>
        <w:div w:id="314839339">
          <w:marLeft w:val="480"/>
          <w:marRight w:val="0"/>
          <w:marTop w:val="0"/>
          <w:marBottom w:val="0"/>
          <w:divBdr>
            <w:top w:val="none" w:sz="0" w:space="0" w:color="auto"/>
            <w:left w:val="none" w:sz="0" w:space="0" w:color="auto"/>
            <w:bottom w:val="none" w:sz="0" w:space="0" w:color="auto"/>
            <w:right w:val="none" w:sz="0" w:space="0" w:color="auto"/>
          </w:divBdr>
        </w:div>
        <w:div w:id="312494227">
          <w:marLeft w:val="480"/>
          <w:marRight w:val="0"/>
          <w:marTop w:val="0"/>
          <w:marBottom w:val="0"/>
          <w:divBdr>
            <w:top w:val="none" w:sz="0" w:space="0" w:color="auto"/>
            <w:left w:val="none" w:sz="0" w:space="0" w:color="auto"/>
            <w:bottom w:val="none" w:sz="0" w:space="0" w:color="auto"/>
            <w:right w:val="none" w:sz="0" w:space="0" w:color="auto"/>
          </w:divBdr>
        </w:div>
        <w:div w:id="1600866912">
          <w:marLeft w:val="480"/>
          <w:marRight w:val="0"/>
          <w:marTop w:val="0"/>
          <w:marBottom w:val="0"/>
          <w:divBdr>
            <w:top w:val="none" w:sz="0" w:space="0" w:color="auto"/>
            <w:left w:val="none" w:sz="0" w:space="0" w:color="auto"/>
            <w:bottom w:val="none" w:sz="0" w:space="0" w:color="auto"/>
            <w:right w:val="none" w:sz="0" w:space="0" w:color="auto"/>
          </w:divBdr>
        </w:div>
        <w:div w:id="1028724094">
          <w:marLeft w:val="480"/>
          <w:marRight w:val="0"/>
          <w:marTop w:val="0"/>
          <w:marBottom w:val="0"/>
          <w:divBdr>
            <w:top w:val="none" w:sz="0" w:space="0" w:color="auto"/>
            <w:left w:val="none" w:sz="0" w:space="0" w:color="auto"/>
            <w:bottom w:val="none" w:sz="0" w:space="0" w:color="auto"/>
            <w:right w:val="none" w:sz="0" w:space="0" w:color="auto"/>
          </w:divBdr>
        </w:div>
        <w:div w:id="1746952667">
          <w:marLeft w:val="480"/>
          <w:marRight w:val="0"/>
          <w:marTop w:val="0"/>
          <w:marBottom w:val="0"/>
          <w:divBdr>
            <w:top w:val="none" w:sz="0" w:space="0" w:color="auto"/>
            <w:left w:val="none" w:sz="0" w:space="0" w:color="auto"/>
            <w:bottom w:val="none" w:sz="0" w:space="0" w:color="auto"/>
            <w:right w:val="none" w:sz="0" w:space="0" w:color="auto"/>
          </w:divBdr>
        </w:div>
        <w:div w:id="1555962884">
          <w:marLeft w:val="480"/>
          <w:marRight w:val="0"/>
          <w:marTop w:val="0"/>
          <w:marBottom w:val="0"/>
          <w:divBdr>
            <w:top w:val="none" w:sz="0" w:space="0" w:color="auto"/>
            <w:left w:val="none" w:sz="0" w:space="0" w:color="auto"/>
            <w:bottom w:val="none" w:sz="0" w:space="0" w:color="auto"/>
            <w:right w:val="none" w:sz="0" w:space="0" w:color="auto"/>
          </w:divBdr>
        </w:div>
        <w:div w:id="148401416">
          <w:marLeft w:val="480"/>
          <w:marRight w:val="0"/>
          <w:marTop w:val="0"/>
          <w:marBottom w:val="0"/>
          <w:divBdr>
            <w:top w:val="none" w:sz="0" w:space="0" w:color="auto"/>
            <w:left w:val="none" w:sz="0" w:space="0" w:color="auto"/>
            <w:bottom w:val="none" w:sz="0" w:space="0" w:color="auto"/>
            <w:right w:val="none" w:sz="0" w:space="0" w:color="auto"/>
          </w:divBdr>
        </w:div>
        <w:div w:id="1909152179">
          <w:marLeft w:val="480"/>
          <w:marRight w:val="0"/>
          <w:marTop w:val="0"/>
          <w:marBottom w:val="0"/>
          <w:divBdr>
            <w:top w:val="none" w:sz="0" w:space="0" w:color="auto"/>
            <w:left w:val="none" w:sz="0" w:space="0" w:color="auto"/>
            <w:bottom w:val="none" w:sz="0" w:space="0" w:color="auto"/>
            <w:right w:val="none" w:sz="0" w:space="0" w:color="auto"/>
          </w:divBdr>
        </w:div>
        <w:div w:id="1917666149">
          <w:marLeft w:val="480"/>
          <w:marRight w:val="0"/>
          <w:marTop w:val="0"/>
          <w:marBottom w:val="0"/>
          <w:divBdr>
            <w:top w:val="none" w:sz="0" w:space="0" w:color="auto"/>
            <w:left w:val="none" w:sz="0" w:space="0" w:color="auto"/>
            <w:bottom w:val="none" w:sz="0" w:space="0" w:color="auto"/>
            <w:right w:val="none" w:sz="0" w:space="0" w:color="auto"/>
          </w:divBdr>
        </w:div>
        <w:div w:id="849486479">
          <w:marLeft w:val="480"/>
          <w:marRight w:val="0"/>
          <w:marTop w:val="0"/>
          <w:marBottom w:val="0"/>
          <w:divBdr>
            <w:top w:val="none" w:sz="0" w:space="0" w:color="auto"/>
            <w:left w:val="none" w:sz="0" w:space="0" w:color="auto"/>
            <w:bottom w:val="none" w:sz="0" w:space="0" w:color="auto"/>
            <w:right w:val="none" w:sz="0" w:space="0" w:color="auto"/>
          </w:divBdr>
        </w:div>
        <w:div w:id="348411263">
          <w:marLeft w:val="480"/>
          <w:marRight w:val="0"/>
          <w:marTop w:val="0"/>
          <w:marBottom w:val="0"/>
          <w:divBdr>
            <w:top w:val="none" w:sz="0" w:space="0" w:color="auto"/>
            <w:left w:val="none" w:sz="0" w:space="0" w:color="auto"/>
            <w:bottom w:val="none" w:sz="0" w:space="0" w:color="auto"/>
            <w:right w:val="none" w:sz="0" w:space="0" w:color="auto"/>
          </w:divBdr>
        </w:div>
        <w:div w:id="1471366985">
          <w:marLeft w:val="480"/>
          <w:marRight w:val="0"/>
          <w:marTop w:val="0"/>
          <w:marBottom w:val="0"/>
          <w:divBdr>
            <w:top w:val="none" w:sz="0" w:space="0" w:color="auto"/>
            <w:left w:val="none" w:sz="0" w:space="0" w:color="auto"/>
            <w:bottom w:val="none" w:sz="0" w:space="0" w:color="auto"/>
            <w:right w:val="none" w:sz="0" w:space="0" w:color="auto"/>
          </w:divBdr>
        </w:div>
        <w:div w:id="852456178">
          <w:marLeft w:val="480"/>
          <w:marRight w:val="0"/>
          <w:marTop w:val="0"/>
          <w:marBottom w:val="0"/>
          <w:divBdr>
            <w:top w:val="none" w:sz="0" w:space="0" w:color="auto"/>
            <w:left w:val="none" w:sz="0" w:space="0" w:color="auto"/>
            <w:bottom w:val="none" w:sz="0" w:space="0" w:color="auto"/>
            <w:right w:val="none" w:sz="0" w:space="0" w:color="auto"/>
          </w:divBdr>
        </w:div>
        <w:div w:id="2710666">
          <w:marLeft w:val="480"/>
          <w:marRight w:val="0"/>
          <w:marTop w:val="0"/>
          <w:marBottom w:val="0"/>
          <w:divBdr>
            <w:top w:val="none" w:sz="0" w:space="0" w:color="auto"/>
            <w:left w:val="none" w:sz="0" w:space="0" w:color="auto"/>
            <w:bottom w:val="none" w:sz="0" w:space="0" w:color="auto"/>
            <w:right w:val="none" w:sz="0" w:space="0" w:color="auto"/>
          </w:divBdr>
        </w:div>
        <w:div w:id="1923176636">
          <w:marLeft w:val="480"/>
          <w:marRight w:val="0"/>
          <w:marTop w:val="0"/>
          <w:marBottom w:val="0"/>
          <w:divBdr>
            <w:top w:val="none" w:sz="0" w:space="0" w:color="auto"/>
            <w:left w:val="none" w:sz="0" w:space="0" w:color="auto"/>
            <w:bottom w:val="none" w:sz="0" w:space="0" w:color="auto"/>
            <w:right w:val="none" w:sz="0" w:space="0" w:color="auto"/>
          </w:divBdr>
        </w:div>
        <w:div w:id="1064838924">
          <w:marLeft w:val="480"/>
          <w:marRight w:val="0"/>
          <w:marTop w:val="0"/>
          <w:marBottom w:val="0"/>
          <w:divBdr>
            <w:top w:val="none" w:sz="0" w:space="0" w:color="auto"/>
            <w:left w:val="none" w:sz="0" w:space="0" w:color="auto"/>
            <w:bottom w:val="none" w:sz="0" w:space="0" w:color="auto"/>
            <w:right w:val="none" w:sz="0" w:space="0" w:color="auto"/>
          </w:divBdr>
        </w:div>
        <w:div w:id="1684161285">
          <w:marLeft w:val="480"/>
          <w:marRight w:val="0"/>
          <w:marTop w:val="0"/>
          <w:marBottom w:val="0"/>
          <w:divBdr>
            <w:top w:val="none" w:sz="0" w:space="0" w:color="auto"/>
            <w:left w:val="none" w:sz="0" w:space="0" w:color="auto"/>
            <w:bottom w:val="none" w:sz="0" w:space="0" w:color="auto"/>
            <w:right w:val="none" w:sz="0" w:space="0" w:color="auto"/>
          </w:divBdr>
        </w:div>
        <w:div w:id="1310086444">
          <w:marLeft w:val="480"/>
          <w:marRight w:val="0"/>
          <w:marTop w:val="0"/>
          <w:marBottom w:val="0"/>
          <w:divBdr>
            <w:top w:val="none" w:sz="0" w:space="0" w:color="auto"/>
            <w:left w:val="none" w:sz="0" w:space="0" w:color="auto"/>
            <w:bottom w:val="none" w:sz="0" w:space="0" w:color="auto"/>
            <w:right w:val="none" w:sz="0" w:space="0" w:color="auto"/>
          </w:divBdr>
        </w:div>
        <w:div w:id="461777804">
          <w:marLeft w:val="480"/>
          <w:marRight w:val="0"/>
          <w:marTop w:val="0"/>
          <w:marBottom w:val="0"/>
          <w:divBdr>
            <w:top w:val="none" w:sz="0" w:space="0" w:color="auto"/>
            <w:left w:val="none" w:sz="0" w:space="0" w:color="auto"/>
            <w:bottom w:val="none" w:sz="0" w:space="0" w:color="auto"/>
            <w:right w:val="none" w:sz="0" w:space="0" w:color="auto"/>
          </w:divBdr>
        </w:div>
        <w:div w:id="605313510">
          <w:marLeft w:val="480"/>
          <w:marRight w:val="0"/>
          <w:marTop w:val="0"/>
          <w:marBottom w:val="0"/>
          <w:divBdr>
            <w:top w:val="none" w:sz="0" w:space="0" w:color="auto"/>
            <w:left w:val="none" w:sz="0" w:space="0" w:color="auto"/>
            <w:bottom w:val="none" w:sz="0" w:space="0" w:color="auto"/>
            <w:right w:val="none" w:sz="0" w:space="0" w:color="auto"/>
          </w:divBdr>
        </w:div>
      </w:divsChild>
    </w:div>
    <w:div w:id="1884363195">
      <w:bodyDiv w:val="1"/>
      <w:marLeft w:val="0"/>
      <w:marRight w:val="0"/>
      <w:marTop w:val="0"/>
      <w:marBottom w:val="0"/>
      <w:divBdr>
        <w:top w:val="none" w:sz="0" w:space="0" w:color="auto"/>
        <w:left w:val="none" w:sz="0" w:space="0" w:color="auto"/>
        <w:bottom w:val="none" w:sz="0" w:space="0" w:color="auto"/>
        <w:right w:val="none" w:sz="0" w:space="0" w:color="auto"/>
      </w:divBdr>
    </w:div>
    <w:div w:id="1884830464">
      <w:bodyDiv w:val="1"/>
      <w:marLeft w:val="0"/>
      <w:marRight w:val="0"/>
      <w:marTop w:val="0"/>
      <w:marBottom w:val="0"/>
      <w:divBdr>
        <w:top w:val="none" w:sz="0" w:space="0" w:color="auto"/>
        <w:left w:val="none" w:sz="0" w:space="0" w:color="auto"/>
        <w:bottom w:val="none" w:sz="0" w:space="0" w:color="auto"/>
        <w:right w:val="none" w:sz="0" w:space="0" w:color="auto"/>
      </w:divBdr>
    </w:div>
    <w:div w:id="1888486798">
      <w:bodyDiv w:val="1"/>
      <w:marLeft w:val="0"/>
      <w:marRight w:val="0"/>
      <w:marTop w:val="0"/>
      <w:marBottom w:val="0"/>
      <w:divBdr>
        <w:top w:val="none" w:sz="0" w:space="0" w:color="auto"/>
        <w:left w:val="none" w:sz="0" w:space="0" w:color="auto"/>
        <w:bottom w:val="none" w:sz="0" w:space="0" w:color="auto"/>
        <w:right w:val="none" w:sz="0" w:space="0" w:color="auto"/>
      </w:divBdr>
    </w:div>
    <w:div w:id="1897155988">
      <w:bodyDiv w:val="1"/>
      <w:marLeft w:val="0"/>
      <w:marRight w:val="0"/>
      <w:marTop w:val="0"/>
      <w:marBottom w:val="0"/>
      <w:divBdr>
        <w:top w:val="none" w:sz="0" w:space="0" w:color="auto"/>
        <w:left w:val="none" w:sz="0" w:space="0" w:color="auto"/>
        <w:bottom w:val="none" w:sz="0" w:space="0" w:color="auto"/>
        <w:right w:val="none" w:sz="0" w:space="0" w:color="auto"/>
      </w:divBdr>
    </w:div>
    <w:div w:id="1899583124">
      <w:bodyDiv w:val="1"/>
      <w:marLeft w:val="0"/>
      <w:marRight w:val="0"/>
      <w:marTop w:val="0"/>
      <w:marBottom w:val="0"/>
      <w:divBdr>
        <w:top w:val="none" w:sz="0" w:space="0" w:color="auto"/>
        <w:left w:val="none" w:sz="0" w:space="0" w:color="auto"/>
        <w:bottom w:val="none" w:sz="0" w:space="0" w:color="auto"/>
        <w:right w:val="none" w:sz="0" w:space="0" w:color="auto"/>
      </w:divBdr>
      <w:divsChild>
        <w:div w:id="1690834064">
          <w:marLeft w:val="640"/>
          <w:marRight w:val="0"/>
          <w:marTop w:val="0"/>
          <w:marBottom w:val="0"/>
          <w:divBdr>
            <w:top w:val="none" w:sz="0" w:space="0" w:color="auto"/>
            <w:left w:val="none" w:sz="0" w:space="0" w:color="auto"/>
            <w:bottom w:val="none" w:sz="0" w:space="0" w:color="auto"/>
            <w:right w:val="none" w:sz="0" w:space="0" w:color="auto"/>
          </w:divBdr>
        </w:div>
        <w:div w:id="1562209183">
          <w:marLeft w:val="640"/>
          <w:marRight w:val="0"/>
          <w:marTop w:val="0"/>
          <w:marBottom w:val="0"/>
          <w:divBdr>
            <w:top w:val="none" w:sz="0" w:space="0" w:color="auto"/>
            <w:left w:val="none" w:sz="0" w:space="0" w:color="auto"/>
            <w:bottom w:val="none" w:sz="0" w:space="0" w:color="auto"/>
            <w:right w:val="none" w:sz="0" w:space="0" w:color="auto"/>
          </w:divBdr>
        </w:div>
        <w:div w:id="1543863979">
          <w:marLeft w:val="640"/>
          <w:marRight w:val="0"/>
          <w:marTop w:val="0"/>
          <w:marBottom w:val="0"/>
          <w:divBdr>
            <w:top w:val="none" w:sz="0" w:space="0" w:color="auto"/>
            <w:left w:val="none" w:sz="0" w:space="0" w:color="auto"/>
            <w:bottom w:val="none" w:sz="0" w:space="0" w:color="auto"/>
            <w:right w:val="none" w:sz="0" w:space="0" w:color="auto"/>
          </w:divBdr>
        </w:div>
        <w:div w:id="319430395">
          <w:marLeft w:val="640"/>
          <w:marRight w:val="0"/>
          <w:marTop w:val="0"/>
          <w:marBottom w:val="0"/>
          <w:divBdr>
            <w:top w:val="none" w:sz="0" w:space="0" w:color="auto"/>
            <w:left w:val="none" w:sz="0" w:space="0" w:color="auto"/>
            <w:bottom w:val="none" w:sz="0" w:space="0" w:color="auto"/>
            <w:right w:val="none" w:sz="0" w:space="0" w:color="auto"/>
          </w:divBdr>
        </w:div>
        <w:div w:id="895775058">
          <w:marLeft w:val="640"/>
          <w:marRight w:val="0"/>
          <w:marTop w:val="0"/>
          <w:marBottom w:val="0"/>
          <w:divBdr>
            <w:top w:val="none" w:sz="0" w:space="0" w:color="auto"/>
            <w:left w:val="none" w:sz="0" w:space="0" w:color="auto"/>
            <w:bottom w:val="none" w:sz="0" w:space="0" w:color="auto"/>
            <w:right w:val="none" w:sz="0" w:space="0" w:color="auto"/>
          </w:divBdr>
        </w:div>
        <w:div w:id="1975871122">
          <w:marLeft w:val="640"/>
          <w:marRight w:val="0"/>
          <w:marTop w:val="0"/>
          <w:marBottom w:val="0"/>
          <w:divBdr>
            <w:top w:val="none" w:sz="0" w:space="0" w:color="auto"/>
            <w:left w:val="none" w:sz="0" w:space="0" w:color="auto"/>
            <w:bottom w:val="none" w:sz="0" w:space="0" w:color="auto"/>
            <w:right w:val="none" w:sz="0" w:space="0" w:color="auto"/>
          </w:divBdr>
        </w:div>
        <w:div w:id="1989556199">
          <w:marLeft w:val="640"/>
          <w:marRight w:val="0"/>
          <w:marTop w:val="0"/>
          <w:marBottom w:val="0"/>
          <w:divBdr>
            <w:top w:val="none" w:sz="0" w:space="0" w:color="auto"/>
            <w:left w:val="none" w:sz="0" w:space="0" w:color="auto"/>
            <w:bottom w:val="none" w:sz="0" w:space="0" w:color="auto"/>
            <w:right w:val="none" w:sz="0" w:space="0" w:color="auto"/>
          </w:divBdr>
        </w:div>
        <w:div w:id="191038532">
          <w:marLeft w:val="640"/>
          <w:marRight w:val="0"/>
          <w:marTop w:val="0"/>
          <w:marBottom w:val="0"/>
          <w:divBdr>
            <w:top w:val="none" w:sz="0" w:space="0" w:color="auto"/>
            <w:left w:val="none" w:sz="0" w:space="0" w:color="auto"/>
            <w:bottom w:val="none" w:sz="0" w:space="0" w:color="auto"/>
            <w:right w:val="none" w:sz="0" w:space="0" w:color="auto"/>
          </w:divBdr>
        </w:div>
        <w:div w:id="1530878340">
          <w:marLeft w:val="640"/>
          <w:marRight w:val="0"/>
          <w:marTop w:val="0"/>
          <w:marBottom w:val="0"/>
          <w:divBdr>
            <w:top w:val="none" w:sz="0" w:space="0" w:color="auto"/>
            <w:left w:val="none" w:sz="0" w:space="0" w:color="auto"/>
            <w:bottom w:val="none" w:sz="0" w:space="0" w:color="auto"/>
            <w:right w:val="none" w:sz="0" w:space="0" w:color="auto"/>
          </w:divBdr>
        </w:div>
        <w:div w:id="316618384">
          <w:marLeft w:val="640"/>
          <w:marRight w:val="0"/>
          <w:marTop w:val="0"/>
          <w:marBottom w:val="0"/>
          <w:divBdr>
            <w:top w:val="none" w:sz="0" w:space="0" w:color="auto"/>
            <w:left w:val="none" w:sz="0" w:space="0" w:color="auto"/>
            <w:bottom w:val="none" w:sz="0" w:space="0" w:color="auto"/>
            <w:right w:val="none" w:sz="0" w:space="0" w:color="auto"/>
          </w:divBdr>
        </w:div>
        <w:div w:id="806359483">
          <w:marLeft w:val="640"/>
          <w:marRight w:val="0"/>
          <w:marTop w:val="0"/>
          <w:marBottom w:val="0"/>
          <w:divBdr>
            <w:top w:val="none" w:sz="0" w:space="0" w:color="auto"/>
            <w:left w:val="none" w:sz="0" w:space="0" w:color="auto"/>
            <w:bottom w:val="none" w:sz="0" w:space="0" w:color="auto"/>
            <w:right w:val="none" w:sz="0" w:space="0" w:color="auto"/>
          </w:divBdr>
        </w:div>
        <w:div w:id="291717403">
          <w:marLeft w:val="640"/>
          <w:marRight w:val="0"/>
          <w:marTop w:val="0"/>
          <w:marBottom w:val="0"/>
          <w:divBdr>
            <w:top w:val="none" w:sz="0" w:space="0" w:color="auto"/>
            <w:left w:val="none" w:sz="0" w:space="0" w:color="auto"/>
            <w:bottom w:val="none" w:sz="0" w:space="0" w:color="auto"/>
            <w:right w:val="none" w:sz="0" w:space="0" w:color="auto"/>
          </w:divBdr>
        </w:div>
        <w:div w:id="1936355491">
          <w:marLeft w:val="640"/>
          <w:marRight w:val="0"/>
          <w:marTop w:val="0"/>
          <w:marBottom w:val="0"/>
          <w:divBdr>
            <w:top w:val="none" w:sz="0" w:space="0" w:color="auto"/>
            <w:left w:val="none" w:sz="0" w:space="0" w:color="auto"/>
            <w:bottom w:val="none" w:sz="0" w:space="0" w:color="auto"/>
            <w:right w:val="none" w:sz="0" w:space="0" w:color="auto"/>
          </w:divBdr>
        </w:div>
        <w:div w:id="1299796771">
          <w:marLeft w:val="640"/>
          <w:marRight w:val="0"/>
          <w:marTop w:val="0"/>
          <w:marBottom w:val="0"/>
          <w:divBdr>
            <w:top w:val="none" w:sz="0" w:space="0" w:color="auto"/>
            <w:left w:val="none" w:sz="0" w:space="0" w:color="auto"/>
            <w:bottom w:val="none" w:sz="0" w:space="0" w:color="auto"/>
            <w:right w:val="none" w:sz="0" w:space="0" w:color="auto"/>
          </w:divBdr>
        </w:div>
        <w:div w:id="136411329">
          <w:marLeft w:val="640"/>
          <w:marRight w:val="0"/>
          <w:marTop w:val="0"/>
          <w:marBottom w:val="0"/>
          <w:divBdr>
            <w:top w:val="none" w:sz="0" w:space="0" w:color="auto"/>
            <w:left w:val="none" w:sz="0" w:space="0" w:color="auto"/>
            <w:bottom w:val="none" w:sz="0" w:space="0" w:color="auto"/>
            <w:right w:val="none" w:sz="0" w:space="0" w:color="auto"/>
          </w:divBdr>
        </w:div>
        <w:div w:id="426653160">
          <w:marLeft w:val="640"/>
          <w:marRight w:val="0"/>
          <w:marTop w:val="0"/>
          <w:marBottom w:val="0"/>
          <w:divBdr>
            <w:top w:val="none" w:sz="0" w:space="0" w:color="auto"/>
            <w:left w:val="none" w:sz="0" w:space="0" w:color="auto"/>
            <w:bottom w:val="none" w:sz="0" w:space="0" w:color="auto"/>
            <w:right w:val="none" w:sz="0" w:space="0" w:color="auto"/>
          </w:divBdr>
        </w:div>
        <w:div w:id="140511654">
          <w:marLeft w:val="640"/>
          <w:marRight w:val="0"/>
          <w:marTop w:val="0"/>
          <w:marBottom w:val="0"/>
          <w:divBdr>
            <w:top w:val="none" w:sz="0" w:space="0" w:color="auto"/>
            <w:left w:val="none" w:sz="0" w:space="0" w:color="auto"/>
            <w:bottom w:val="none" w:sz="0" w:space="0" w:color="auto"/>
            <w:right w:val="none" w:sz="0" w:space="0" w:color="auto"/>
          </w:divBdr>
        </w:div>
        <w:div w:id="1952928867">
          <w:marLeft w:val="640"/>
          <w:marRight w:val="0"/>
          <w:marTop w:val="0"/>
          <w:marBottom w:val="0"/>
          <w:divBdr>
            <w:top w:val="none" w:sz="0" w:space="0" w:color="auto"/>
            <w:left w:val="none" w:sz="0" w:space="0" w:color="auto"/>
            <w:bottom w:val="none" w:sz="0" w:space="0" w:color="auto"/>
            <w:right w:val="none" w:sz="0" w:space="0" w:color="auto"/>
          </w:divBdr>
        </w:div>
        <w:div w:id="1588034939">
          <w:marLeft w:val="640"/>
          <w:marRight w:val="0"/>
          <w:marTop w:val="0"/>
          <w:marBottom w:val="0"/>
          <w:divBdr>
            <w:top w:val="none" w:sz="0" w:space="0" w:color="auto"/>
            <w:left w:val="none" w:sz="0" w:space="0" w:color="auto"/>
            <w:bottom w:val="none" w:sz="0" w:space="0" w:color="auto"/>
            <w:right w:val="none" w:sz="0" w:space="0" w:color="auto"/>
          </w:divBdr>
        </w:div>
        <w:div w:id="1970817018">
          <w:marLeft w:val="640"/>
          <w:marRight w:val="0"/>
          <w:marTop w:val="0"/>
          <w:marBottom w:val="0"/>
          <w:divBdr>
            <w:top w:val="none" w:sz="0" w:space="0" w:color="auto"/>
            <w:left w:val="none" w:sz="0" w:space="0" w:color="auto"/>
            <w:bottom w:val="none" w:sz="0" w:space="0" w:color="auto"/>
            <w:right w:val="none" w:sz="0" w:space="0" w:color="auto"/>
          </w:divBdr>
        </w:div>
        <w:div w:id="1107777710">
          <w:marLeft w:val="640"/>
          <w:marRight w:val="0"/>
          <w:marTop w:val="0"/>
          <w:marBottom w:val="0"/>
          <w:divBdr>
            <w:top w:val="none" w:sz="0" w:space="0" w:color="auto"/>
            <w:left w:val="none" w:sz="0" w:space="0" w:color="auto"/>
            <w:bottom w:val="none" w:sz="0" w:space="0" w:color="auto"/>
            <w:right w:val="none" w:sz="0" w:space="0" w:color="auto"/>
          </w:divBdr>
        </w:div>
        <w:div w:id="2121759062">
          <w:marLeft w:val="640"/>
          <w:marRight w:val="0"/>
          <w:marTop w:val="0"/>
          <w:marBottom w:val="0"/>
          <w:divBdr>
            <w:top w:val="none" w:sz="0" w:space="0" w:color="auto"/>
            <w:left w:val="none" w:sz="0" w:space="0" w:color="auto"/>
            <w:bottom w:val="none" w:sz="0" w:space="0" w:color="auto"/>
            <w:right w:val="none" w:sz="0" w:space="0" w:color="auto"/>
          </w:divBdr>
        </w:div>
        <w:div w:id="375591283">
          <w:marLeft w:val="640"/>
          <w:marRight w:val="0"/>
          <w:marTop w:val="0"/>
          <w:marBottom w:val="0"/>
          <w:divBdr>
            <w:top w:val="none" w:sz="0" w:space="0" w:color="auto"/>
            <w:left w:val="none" w:sz="0" w:space="0" w:color="auto"/>
            <w:bottom w:val="none" w:sz="0" w:space="0" w:color="auto"/>
            <w:right w:val="none" w:sz="0" w:space="0" w:color="auto"/>
          </w:divBdr>
        </w:div>
        <w:div w:id="2069381061">
          <w:marLeft w:val="640"/>
          <w:marRight w:val="0"/>
          <w:marTop w:val="0"/>
          <w:marBottom w:val="0"/>
          <w:divBdr>
            <w:top w:val="none" w:sz="0" w:space="0" w:color="auto"/>
            <w:left w:val="none" w:sz="0" w:space="0" w:color="auto"/>
            <w:bottom w:val="none" w:sz="0" w:space="0" w:color="auto"/>
            <w:right w:val="none" w:sz="0" w:space="0" w:color="auto"/>
          </w:divBdr>
        </w:div>
        <w:div w:id="1417751917">
          <w:marLeft w:val="640"/>
          <w:marRight w:val="0"/>
          <w:marTop w:val="0"/>
          <w:marBottom w:val="0"/>
          <w:divBdr>
            <w:top w:val="none" w:sz="0" w:space="0" w:color="auto"/>
            <w:left w:val="none" w:sz="0" w:space="0" w:color="auto"/>
            <w:bottom w:val="none" w:sz="0" w:space="0" w:color="auto"/>
            <w:right w:val="none" w:sz="0" w:space="0" w:color="auto"/>
          </w:divBdr>
        </w:div>
        <w:div w:id="1897087890">
          <w:marLeft w:val="640"/>
          <w:marRight w:val="0"/>
          <w:marTop w:val="0"/>
          <w:marBottom w:val="0"/>
          <w:divBdr>
            <w:top w:val="none" w:sz="0" w:space="0" w:color="auto"/>
            <w:left w:val="none" w:sz="0" w:space="0" w:color="auto"/>
            <w:bottom w:val="none" w:sz="0" w:space="0" w:color="auto"/>
            <w:right w:val="none" w:sz="0" w:space="0" w:color="auto"/>
          </w:divBdr>
        </w:div>
        <w:div w:id="139229328">
          <w:marLeft w:val="640"/>
          <w:marRight w:val="0"/>
          <w:marTop w:val="0"/>
          <w:marBottom w:val="0"/>
          <w:divBdr>
            <w:top w:val="none" w:sz="0" w:space="0" w:color="auto"/>
            <w:left w:val="none" w:sz="0" w:space="0" w:color="auto"/>
            <w:bottom w:val="none" w:sz="0" w:space="0" w:color="auto"/>
            <w:right w:val="none" w:sz="0" w:space="0" w:color="auto"/>
          </w:divBdr>
        </w:div>
        <w:div w:id="733546322">
          <w:marLeft w:val="640"/>
          <w:marRight w:val="0"/>
          <w:marTop w:val="0"/>
          <w:marBottom w:val="0"/>
          <w:divBdr>
            <w:top w:val="none" w:sz="0" w:space="0" w:color="auto"/>
            <w:left w:val="none" w:sz="0" w:space="0" w:color="auto"/>
            <w:bottom w:val="none" w:sz="0" w:space="0" w:color="auto"/>
            <w:right w:val="none" w:sz="0" w:space="0" w:color="auto"/>
          </w:divBdr>
        </w:div>
        <w:div w:id="1406075630">
          <w:marLeft w:val="640"/>
          <w:marRight w:val="0"/>
          <w:marTop w:val="0"/>
          <w:marBottom w:val="0"/>
          <w:divBdr>
            <w:top w:val="none" w:sz="0" w:space="0" w:color="auto"/>
            <w:left w:val="none" w:sz="0" w:space="0" w:color="auto"/>
            <w:bottom w:val="none" w:sz="0" w:space="0" w:color="auto"/>
            <w:right w:val="none" w:sz="0" w:space="0" w:color="auto"/>
          </w:divBdr>
        </w:div>
        <w:div w:id="2028098908">
          <w:marLeft w:val="640"/>
          <w:marRight w:val="0"/>
          <w:marTop w:val="0"/>
          <w:marBottom w:val="0"/>
          <w:divBdr>
            <w:top w:val="none" w:sz="0" w:space="0" w:color="auto"/>
            <w:left w:val="none" w:sz="0" w:space="0" w:color="auto"/>
            <w:bottom w:val="none" w:sz="0" w:space="0" w:color="auto"/>
            <w:right w:val="none" w:sz="0" w:space="0" w:color="auto"/>
          </w:divBdr>
        </w:div>
        <w:div w:id="1761095219">
          <w:marLeft w:val="640"/>
          <w:marRight w:val="0"/>
          <w:marTop w:val="0"/>
          <w:marBottom w:val="0"/>
          <w:divBdr>
            <w:top w:val="none" w:sz="0" w:space="0" w:color="auto"/>
            <w:left w:val="none" w:sz="0" w:space="0" w:color="auto"/>
            <w:bottom w:val="none" w:sz="0" w:space="0" w:color="auto"/>
            <w:right w:val="none" w:sz="0" w:space="0" w:color="auto"/>
          </w:divBdr>
        </w:div>
        <w:div w:id="507401814">
          <w:marLeft w:val="640"/>
          <w:marRight w:val="0"/>
          <w:marTop w:val="0"/>
          <w:marBottom w:val="0"/>
          <w:divBdr>
            <w:top w:val="none" w:sz="0" w:space="0" w:color="auto"/>
            <w:left w:val="none" w:sz="0" w:space="0" w:color="auto"/>
            <w:bottom w:val="none" w:sz="0" w:space="0" w:color="auto"/>
            <w:right w:val="none" w:sz="0" w:space="0" w:color="auto"/>
          </w:divBdr>
        </w:div>
        <w:div w:id="1132139965">
          <w:marLeft w:val="640"/>
          <w:marRight w:val="0"/>
          <w:marTop w:val="0"/>
          <w:marBottom w:val="0"/>
          <w:divBdr>
            <w:top w:val="none" w:sz="0" w:space="0" w:color="auto"/>
            <w:left w:val="none" w:sz="0" w:space="0" w:color="auto"/>
            <w:bottom w:val="none" w:sz="0" w:space="0" w:color="auto"/>
            <w:right w:val="none" w:sz="0" w:space="0" w:color="auto"/>
          </w:divBdr>
        </w:div>
        <w:div w:id="1800220187">
          <w:marLeft w:val="640"/>
          <w:marRight w:val="0"/>
          <w:marTop w:val="0"/>
          <w:marBottom w:val="0"/>
          <w:divBdr>
            <w:top w:val="none" w:sz="0" w:space="0" w:color="auto"/>
            <w:left w:val="none" w:sz="0" w:space="0" w:color="auto"/>
            <w:bottom w:val="none" w:sz="0" w:space="0" w:color="auto"/>
            <w:right w:val="none" w:sz="0" w:space="0" w:color="auto"/>
          </w:divBdr>
        </w:div>
        <w:div w:id="1682663211">
          <w:marLeft w:val="640"/>
          <w:marRight w:val="0"/>
          <w:marTop w:val="0"/>
          <w:marBottom w:val="0"/>
          <w:divBdr>
            <w:top w:val="none" w:sz="0" w:space="0" w:color="auto"/>
            <w:left w:val="none" w:sz="0" w:space="0" w:color="auto"/>
            <w:bottom w:val="none" w:sz="0" w:space="0" w:color="auto"/>
            <w:right w:val="none" w:sz="0" w:space="0" w:color="auto"/>
          </w:divBdr>
        </w:div>
        <w:div w:id="182136091">
          <w:marLeft w:val="640"/>
          <w:marRight w:val="0"/>
          <w:marTop w:val="0"/>
          <w:marBottom w:val="0"/>
          <w:divBdr>
            <w:top w:val="none" w:sz="0" w:space="0" w:color="auto"/>
            <w:left w:val="none" w:sz="0" w:space="0" w:color="auto"/>
            <w:bottom w:val="none" w:sz="0" w:space="0" w:color="auto"/>
            <w:right w:val="none" w:sz="0" w:space="0" w:color="auto"/>
          </w:divBdr>
        </w:div>
        <w:div w:id="2042825214">
          <w:marLeft w:val="640"/>
          <w:marRight w:val="0"/>
          <w:marTop w:val="0"/>
          <w:marBottom w:val="0"/>
          <w:divBdr>
            <w:top w:val="none" w:sz="0" w:space="0" w:color="auto"/>
            <w:left w:val="none" w:sz="0" w:space="0" w:color="auto"/>
            <w:bottom w:val="none" w:sz="0" w:space="0" w:color="auto"/>
            <w:right w:val="none" w:sz="0" w:space="0" w:color="auto"/>
          </w:divBdr>
        </w:div>
        <w:div w:id="959190469">
          <w:marLeft w:val="640"/>
          <w:marRight w:val="0"/>
          <w:marTop w:val="0"/>
          <w:marBottom w:val="0"/>
          <w:divBdr>
            <w:top w:val="none" w:sz="0" w:space="0" w:color="auto"/>
            <w:left w:val="none" w:sz="0" w:space="0" w:color="auto"/>
            <w:bottom w:val="none" w:sz="0" w:space="0" w:color="auto"/>
            <w:right w:val="none" w:sz="0" w:space="0" w:color="auto"/>
          </w:divBdr>
        </w:div>
        <w:div w:id="1535076244">
          <w:marLeft w:val="640"/>
          <w:marRight w:val="0"/>
          <w:marTop w:val="0"/>
          <w:marBottom w:val="0"/>
          <w:divBdr>
            <w:top w:val="none" w:sz="0" w:space="0" w:color="auto"/>
            <w:left w:val="none" w:sz="0" w:space="0" w:color="auto"/>
            <w:bottom w:val="none" w:sz="0" w:space="0" w:color="auto"/>
            <w:right w:val="none" w:sz="0" w:space="0" w:color="auto"/>
          </w:divBdr>
        </w:div>
        <w:div w:id="1441801951">
          <w:marLeft w:val="640"/>
          <w:marRight w:val="0"/>
          <w:marTop w:val="0"/>
          <w:marBottom w:val="0"/>
          <w:divBdr>
            <w:top w:val="none" w:sz="0" w:space="0" w:color="auto"/>
            <w:left w:val="none" w:sz="0" w:space="0" w:color="auto"/>
            <w:bottom w:val="none" w:sz="0" w:space="0" w:color="auto"/>
            <w:right w:val="none" w:sz="0" w:space="0" w:color="auto"/>
          </w:divBdr>
        </w:div>
        <w:div w:id="898397724">
          <w:marLeft w:val="640"/>
          <w:marRight w:val="0"/>
          <w:marTop w:val="0"/>
          <w:marBottom w:val="0"/>
          <w:divBdr>
            <w:top w:val="none" w:sz="0" w:space="0" w:color="auto"/>
            <w:left w:val="none" w:sz="0" w:space="0" w:color="auto"/>
            <w:bottom w:val="none" w:sz="0" w:space="0" w:color="auto"/>
            <w:right w:val="none" w:sz="0" w:space="0" w:color="auto"/>
          </w:divBdr>
        </w:div>
        <w:div w:id="1676150904">
          <w:marLeft w:val="640"/>
          <w:marRight w:val="0"/>
          <w:marTop w:val="0"/>
          <w:marBottom w:val="0"/>
          <w:divBdr>
            <w:top w:val="none" w:sz="0" w:space="0" w:color="auto"/>
            <w:left w:val="none" w:sz="0" w:space="0" w:color="auto"/>
            <w:bottom w:val="none" w:sz="0" w:space="0" w:color="auto"/>
            <w:right w:val="none" w:sz="0" w:space="0" w:color="auto"/>
          </w:divBdr>
        </w:div>
        <w:div w:id="211039124">
          <w:marLeft w:val="640"/>
          <w:marRight w:val="0"/>
          <w:marTop w:val="0"/>
          <w:marBottom w:val="0"/>
          <w:divBdr>
            <w:top w:val="none" w:sz="0" w:space="0" w:color="auto"/>
            <w:left w:val="none" w:sz="0" w:space="0" w:color="auto"/>
            <w:bottom w:val="none" w:sz="0" w:space="0" w:color="auto"/>
            <w:right w:val="none" w:sz="0" w:space="0" w:color="auto"/>
          </w:divBdr>
        </w:div>
        <w:div w:id="1032262623">
          <w:marLeft w:val="640"/>
          <w:marRight w:val="0"/>
          <w:marTop w:val="0"/>
          <w:marBottom w:val="0"/>
          <w:divBdr>
            <w:top w:val="none" w:sz="0" w:space="0" w:color="auto"/>
            <w:left w:val="none" w:sz="0" w:space="0" w:color="auto"/>
            <w:bottom w:val="none" w:sz="0" w:space="0" w:color="auto"/>
            <w:right w:val="none" w:sz="0" w:space="0" w:color="auto"/>
          </w:divBdr>
        </w:div>
        <w:div w:id="1147436204">
          <w:marLeft w:val="640"/>
          <w:marRight w:val="0"/>
          <w:marTop w:val="0"/>
          <w:marBottom w:val="0"/>
          <w:divBdr>
            <w:top w:val="none" w:sz="0" w:space="0" w:color="auto"/>
            <w:left w:val="none" w:sz="0" w:space="0" w:color="auto"/>
            <w:bottom w:val="none" w:sz="0" w:space="0" w:color="auto"/>
            <w:right w:val="none" w:sz="0" w:space="0" w:color="auto"/>
          </w:divBdr>
        </w:div>
        <w:div w:id="1487891460">
          <w:marLeft w:val="640"/>
          <w:marRight w:val="0"/>
          <w:marTop w:val="0"/>
          <w:marBottom w:val="0"/>
          <w:divBdr>
            <w:top w:val="none" w:sz="0" w:space="0" w:color="auto"/>
            <w:left w:val="none" w:sz="0" w:space="0" w:color="auto"/>
            <w:bottom w:val="none" w:sz="0" w:space="0" w:color="auto"/>
            <w:right w:val="none" w:sz="0" w:space="0" w:color="auto"/>
          </w:divBdr>
        </w:div>
        <w:div w:id="2072457960">
          <w:marLeft w:val="640"/>
          <w:marRight w:val="0"/>
          <w:marTop w:val="0"/>
          <w:marBottom w:val="0"/>
          <w:divBdr>
            <w:top w:val="none" w:sz="0" w:space="0" w:color="auto"/>
            <w:left w:val="none" w:sz="0" w:space="0" w:color="auto"/>
            <w:bottom w:val="none" w:sz="0" w:space="0" w:color="auto"/>
            <w:right w:val="none" w:sz="0" w:space="0" w:color="auto"/>
          </w:divBdr>
        </w:div>
        <w:div w:id="814295274">
          <w:marLeft w:val="640"/>
          <w:marRight w:val="0"/>
          <w:marTop w:val="0"/>
          <w:marBottom w:val="0"/>
          <w:divBdr>
            <w:top w:val="none" w:sz="0" w:space="0" w:color="auto"/>
            <w:left w:val="none" w:sz="0" w:space="0" w:color="auto"/>
            <w:bottom w:val="none" w:sz="0" w:space="0" w:color="auto"/>
            <w:right w:val="none" w:sz="0" w:space="0" w:color="auto"/>
          </w:divBdr>
        </w:div>
        <w:div w:id="1209302385">
          <w:marLeft w:val="640"/>
          <w:marRight w:val="0"/>
          <w:marTop w:val="0"/>
          <w:marBottom w:val="0"/>
          <w:divBdr>
            <w:top w:val="none" w:sz="0" w:space="0" w:color="auto"/>
            <w:left w:val="none" w:sz="0" w:space="0" w:color="auto"/>
            <w:bottom w:val="none" w:sz="0" w:space="0" w:color="auto"/>
            <w:right w:val="none" w:sz="0" w:space="0" w:color="auto"/>
          </w:divBdr>
        </w:div>
        <w:div w:id="630551907">
          <w:marLeft w:val="640"/>
          <w:marRight w:val="0"/>
          <w:marTop w:val="0"/>
          <w:marBottom w:val="0"/>
          <w:divBdr>
            <w:top w:val="none" w:sz="0" w:space="0" w:color="auto"/>
            <w:left w:val="none" w:sz="0" w:space="0" w:color="auto"/>
            <w:bottom w:val="none" w:sz="0" w:space="0" w:color="auto"/>
            <w:right w:val="none" w:sz="0" w:space="0" w:color="auto"/>
          </w:divBdr>
        </w:div>
        <w:div w:id="917254348">
          <w:marLeft w:val="640"/>
          <w:marRight w:val="0"/>
          <w:marTop w:val="0"/>
          <w:marBottom w:val="0"/>
          <w:divBdr>
            <w:top w:val="none" w:sz="0" w:space="0" w:color="auto"/>
            <w:left w:val="none" w:sz="0" w:space="0" w:color="auto"/>
            <w:bottom w:val="none" w:sz="0" w:space="0" w:color="auto"/>
            <w:right w:val="none" w:sz="0" w:space="0" w:color="auto"/>
          </w:divBdr>
        </w:div>
        <w:div w:id="456872286">
          <w:marLeft w:val="640"/>
          <w:marRight w:val="0"/>
          <w:marTop w:val="0"/>
          <w:marBottom w:val="0"/>
          <w:divBdr>
            <w:top w:val="none" w:sz="0" w:space="0" w:color="auto"/>
            <w:left w:val="none" w:sz="0" w:space="0" w:color="auto"/>
            <w:bottom w:val="none" w:sz="0" w:space="0" w:color="auto"/>
            <w:right w:val="none" w:sz="0" w:space="0" w:color="auto"/>
          </w:divBdr>
        </w:div>
        <w:div w:id="1211918198">
          <w:marLeft w:val="640"/>
          <w:marRight w:val="0"/>
          <w:marTop w:val="0"/>
          <w:marBottom w:val="0"/>
          <w:divBdr>
            <w:top w:val="none" w:sz="0" w:space="0" w:color="auto"/>
            <w:left w:val="none" w:sz="0" w:space="0" w:color="auto"/>
            <w:bottom w:val="none" w:sz="0" w:space="0" w:color="auto"/>
            <w:right w:val="none" w:sz="0" w:space="0" w:color="auto"/>
          </w:divBdr>
        </w:div>
        <w:div w:id="691801231">
          <w:marLeft w:val="640"/>
          <w:marRight w:val="0"/>
          <w:marTop w:val="0"/>
          <w:marBottom w:val="0"/>
          <w:divBdr>
            <w:top w:val="none" w:sz="0" w:space="0" w:color="auto"/>
            <w:left w:val="none" w:sz="0" w:space="0" w:color="auto"/>
            <w:bottom w:val="none" w:sz="0" w:space="0" w:color="auto"/>
            <w:right w:val="none" w:sz="0" w:space="0" w:color="auto"/>
          </w:divBdr>
        </w:div>
        <w:div w:id="139469323">
          <w:marLeft w:val="640"/>
          <w:marRight w:val="0"/>
          <w:marTop w:val="0"/>
          <w:marBottom w:val="0"/>
          <w:divBdr>
            <w:top w:val="none" w:sz="0" w:space="0" w:color="auto"/>
            <w:left w:val="none" w:sz="0" w:space="0" w:color="auto"/>
            <w:bottom w:val="none" w:sz="0" w:space="0" w:color="auto"/>
            <w:right w:val="none" w:sz="0" w:space="0" w:color="auto"/>
          </w:divBdr>
        </w:div>
        <w:div w:id="372080538">
          <w:marLeft w:val="640"/>
          <w:marRight w:val="0"/>
          <w:marTop w:val="0"/>
          <w:marBottom w:val="0"/>
          <w:divBdr>
            <w:top w:val="none" w:sz="0" w:space="0" w:color="auto"/>
            <w:left w:val="none" w:sz="0" w:space="0" w:color="auto"/>
            <w:bottom w:val="none" w:sz="0" w:space="0" w:color="auto"/>
            <w:right w:val="none" w:sz="0" w:space="0" w:color="auto"/>
          </w:divBdr>
        </w:div>
        <w:div w:id="367266355">
          <w:marLeft w:val="640"/>
          <w:marRight w:val="0"/>
          <w:marTop w:val="0"/>
          <w:marBottom w:val="0"/>
          <w:divBdr>
            <w:top w:val="none" w:sz="0" w:space="0" w:color="auto"/>
            <w:left w:val="none" w:sz="0" w:space="0" w:color="auto"/>
            <w:bottom w:val="none" w:sz="0" w:space="0" w:color="auto"/>
            <w:right w:val="none" w:sz="0" w:space="0" w:color="auto"/>
          </w:divBdr>
        </w:div>
        <w:div w:id="605815640">
          <w:marLeft w:val="640"/>
          <w:marRight w:val="0"/>
          <w:marTop w:val="0"/>
          <w:marBottom w:val="0"/>
          <w:divBdr>
            <w:top w:val="none" w:sz="0" w:space="0" w:color="auto"/>
            <w:left w:val="none" w:sz="0" w:space="0" w:color="auto"/>
            <w:bottom w:val="none" w:sz="0" w:space="0" w:color="auto"/>
            <w:right w:val="none" w:sz="0" w:space="0" w:color="auto"/>
          </w:divBdr>
        </w:div>
        <w:div w:id="1450315876">
          <w:marLeft w:val="640"/>
          <w:marRight w:val="0"/>
          <w:marTop w:val="0"/>
          <w:marBottom w:val="0"/>
          <w:divBdr>
            <w:top w:val="none" w:sz="0" w:space="0" w:color="auto"/>
            <w:left w:val="none" w:sz="0" w:space="0" w:color="auto"/>
            <w:bottom w:val="none" w:sz="0" w:space="0" w:color="auto"/>
            <w:right w:val="none" w:sz="0" w:space="0" w:color="auto"/>
          </w:divBdr>
        </w:div>
        <w:div w:id="845174357">
          <w:marLeft w:val="640"/>
          <w:marRight w:val="0"/>
          <w:marTop w:val="0"/>
          <w:marBottom w:val="0"/>
          <w:divBdr>
            <w:top w:val="none" w:sz="0" w:space="0" w:color="auto"/>
            <w:left w:val="none" w:sz="0" w:space="0" w:color="auto"/>
            <w:bottom w:val="none" w:sz="0" w:space="0" w:color="auto"/>
            <w:right w:val="none" w:sz="0" w:space="0" w:color="auto"/>
          </w:divBdr>
        </w:div>
        <w:div w:id="2070421215">
          <w:marLeft w:val="640"/>
          <w:marRight w:val="0"/>
          <w:marTop w:val="0"/>
          <w:marBottom w:val="0"/>
          <w:divBdr>
            <w:top w:val="none" w:sz="0" w:space="0" w:color="auto"/>
            <w:left w:val="none" w:sz="0" w:space="0" w:color="auto"/>
            <w:bottom w:val="none" w:sz="0" w:space="0" w:color="auto"/>
            <w:right w:val="none" w:sz="0" w:space="0" w:color="auto"/>
          </w:divBdr>
        </w:div>
        <w:div w:id="128790551">
          <w:marLeft w:val="640"/>
          <w:marRight w:val="0"/>
          <w:marTop w:val="0"/>
          <w:marBottom w:val="0"/>
          <w:divBdr>
            <w:top w:val="none" w:sz="0" w:space="0" w:color="auto"/>
            <w:left w:val="none" w:sz="0" w:space="0" w:color="auto"/>
            <w:bottom w:val="none" w:sz="0" w:space="0" w:color="auto"/>
            <w:right w:val="none" w:sz="0" w:space="0" w:color="auto"/>
          </w:divBdr>
        </w:div>
        <w:div w:id="157231874">
          <w:marLeft w:val="640"/>
          <w:marRight w:val="0"/>
          <w:marTop w:val="0"/>
          <w:marBottom w:val="0"/>
          <w:divBdr>
            <w:top w:val="none" w:sz="0" w:space="0" w:color="auto"/>
            <w:left w:val="none" w:sz="0" w:space="0" w:color="auto"/>
            <w:bottom w:val="none" w:sz="0" w:space="0" w:color="auto"/>
            <w:right w:val="none" w:sz="0" w:space="0" w:color="auto"/>
          </w:divBdr>
        </w:div>
        <w:div w:id="543758470">
          <w:marLeft w:val="640"/>
          <w:marRight w:val="0"/>
          <w:marTop w:val="0"/>
          <w:marBottom w:val="0"/>
          <w:divBdr>
            <w:top w:val="none" w:sz="0" w:space="0" w:color="auto"/>
            <w:left w:val="none" w:sz="0" w:space="0" w:color="auto"/>
            <w:bottom w:val="none" w:sz="0" w:space="0" w:color="auto"/>
            <w:right w:val="none" w:sz="0" w:space="0" w:color="auto"/>
          </w:divBdr>
        </w:div>
        <w:div w:id="866408213">
          <w:marLeft w:val="640"/>
          <w:marRight w:val="0"/>
          <w:marTop w:val="0"/>
          <w:marBottom w:val="0"/>
          <w:divBdr>
            <w:top w:val="none" w:sz="0" w:space="0" w:color="auto"/>
            <w:left w:val="none" w:sz="0" w:space="0" w:color="auto"/>
            <w:bottom w:val="none" w:sz="0" w:space="0" w:color="auto"/>
            <w:right w:val="none" w:sz="0" w:space="0" w:color="auto"/>
          </w:divBdr>
        </w:div>
        <w:div w:id="1626304002">
          <w:marLeft w:val="640"/>
          <w:marRight w:val="0"/>
          <w:marTop w:val="0"/>
          <w:marBottom w:val="0"/>
          <w:divBdr>
            <w:top w:val="none" w:sz="0" w:space="0" w:color="auto"/>
            <w:left w:val="none" w:sz="0" w:space="0" w:color="auto"/>
            <w:bottom w:val="none" w:sz="0" w:space="0" w:color="auto"/>
            <w:right w:val="none" w:sz="0" w:space="0" w:color="auto"/>
          </w:divBdr>
        </w:div>
        <w:div w:id="2035883086">
          <w:marLeft w:val="640"/>
          <w:marRight w:val="0"/>
          <w:marTop w:val="0"/>
          <w:marBottom w:val="0"/>
          <w:divBdr>
            <w:top w:val="none" w:sz="0" w:space="0" w:color="auto"/>
            <w:left w:val="none" w:sz="0" w:space="0" w:color="auto"/>
            <w:bottom w:val="none" w:sz="0" w:space="0" w:color="auto"/>
            <w:right w:val="none" w:sz="0" w:space="0" w:color="auto"/>
          </w:divBdr>
        </w:div>
        <w:div w:id="321549047">
          <w:marLeft w:val="640"/>
          <w:marRight w:val="0"/>
          <w:marTop w:val="0"/>
          <w:marBottom w:val="0"/>
          <w:divBdr>
            <w:top w:val="none" w:sz="0" w:space="0" w:color="auto"/>
            <w:left w:val="none" w:sz="0" w:space="0" w:color="auto"/>
            <w:bottom w:val="none" w:sz="0" w:space="0" w:color="auto"/>
            <w:right w:val="none" w:sz="0" w:space="0" w:color="auto"/>
          </w:divBdr>
        </w:div>
        <w:div w:id="1381906487">
          <w:marLeft w:val="640"/>
          <w:marRight w:val="0"/>
          <w:marTop w:val="0"/>
          <w:marBottom w:val="0"/>
          <w:divBdr>
            <w:top w:val="none" w:sz="0" w:space="0" w:color="auto"/>
            <w:left w:val="none" w:sz="0" w:space="0" w:color="auto"/>
            <w:bottom w:val="none" w:sz="0" w:space="0" w:color="auto"/>
            <w:right w:val="none" w:sz="0" w:space="0" w:color="auto"/>
          </w:divBdr>
        </w:div>
        <w:div w:id="488593715">
          <w:marLeft w:val="640"/>
          <w:marRight w:val="0"/>
          <w:marTop w:val="0"/>
          <w:marBottom w:val="0"/>
          <w:divBdr>
            <w:top w:val="none" w:sz="0" w:space="0" w:color="auto"/>
            <w:left w:val="none" w:sz="0" w:space="0" w:color="auto"/>
            <w:bottom w:val="none" w:sz="0" w:space="0" w:color="auto"/>
            <w:right w:val="none" w:sz="0" w:space="0" w:color="auto"/>
          </w:divBdr>
        </w:div>
        <w:div w:id="1786732319">
          <w:marLeft w:val="640"/>
          <w:marRight w:val="0"/>
          <w:marTop w:val="0"/>
          <w:marBottom w:val="0"/>
          <w:divBdr>
            <w:top w:val="none" w:sz="0" w:space="0" w:color="auto"/>
            <w:left w:val="none" w:sz="0" w:space="0" w:color="auto"/>
            <w:bottom w:val="none" w:sz="0" w:space="0" w:color="auto"/>
            <w:right w:val="none" w:sz="0" w:space="0" w:color="auto"/>
          </w:divBdr>
        </w:div>
        <w:div w:id="1611357098">
          <w:marLeft w:val="640"/>
          <w:marRight w:val="0"/>
          <w:marTop w:val="0"/>
          <w:marBottom w:val="0"/>
          <w:divBdr>
            <w:top w:val="none" w:sz="0" w:space="0" w:color="auto"/>
            <w:left w:val="none" w:sz="0" w:space="0" w:color="auto"/>
            <w:bottom w:val="none" w:sz="0" w:space="0" w:color="auto"/>
            <w:right w:val="none" w:sz="0" w:space="0" w:color="auto"/>
          </w:divBdr>
        </w:div>
        <w:div w:id="318467341">
          <w:marLeft w:val="640"/>
          <w:marRight w:val="0"/>
          <w:marTop w:val="0"/>
          <w:marBottom w:val="0"/>
          <w:divBdr>
            <w:top w:val="none" w:sz="0" w:space="0" w:color="auto"/>
            <w:left w:val="none" w:sz="0" w:space="0" w:color="auto"/>
            <w:bottom w:val="none" w:sz="0" w:space="0" w:color="auto"/>
            <w:right w:val="none" w:sz="0" w:space="0" w:color="auto"/>
          </w:divBdr>
        </w:div>
        <w:div w:id="857810247">
          <w:marLeft w:val="640"/>
          <w:marRight w:val="0"/>
          <w:marTop w:val="0"/>
          <w:marBottom w:val="0"/>
          <w:divBdr>
            <w:top w:val="none" w:sz="0" w:space="0" w:color="auto"/>
            <w:left w:val="none" w:sz="0" w:space="0" w:color="auto"/>
            <w:bottom w:val="none" w:sz="0" w:space="0" w:color="auto"/>
            <w:right w:val="none" w:sz="0" w:space="0" w:color="auto"/>
          </w:divBdr>
        </w:div>
        <w:div w:id="1551844454">
          <w:marLeft w:val="640"/>
          <w:marRight w:val="0"/>
          <w:marTop w:val="0"/>
          <w:marBottom w:val="0"/>
          <w:divBdr>
            <w:top w:val="none" w:sz="0" w:space="0" w:color="auto"/>
            <w:left w:val="none" w:sz="0" w:space="0" w:color="auto"/>
            <w:bottom w:val="none" w:sz="0" w:space="0" w:color="auto"/>
            <w:right w:val="none" w:sz="0" w:space="0" w:color="auto"/>
          </w:divBdr>
        </w:div>
        <w:div w:id="1851484133">
          <w:marLeft w:val="640"/>
          <w:marRight w:val="0"/>
          <w:marTop w:val="0"/>
          <w:marBottom w:val="0"/>
          <w:divBdr>
            <w:top w:val="none" w:sz="0" w:space="0" w:color="auto"/>
            <w:left w:val="none" w:sz="0" w:space="0" w:color="auto"/>
            <w:bottom w:val="none" w:sz="0" w:space="0" w:color="auto"/>
            <w:right w:val="none" w:sz="0" w:space="0" w:color="auto"/>
          </w:divBdr>
        </w:div>
        <w:div w:id="1156383848">
          <w:marLeft w:val="640"/>
          <w:marRight w:val="0"/>
          <w:marTop w:val="0"/>
          <w:marBottom w:val="0"/>
          <w:divBdr>
            <w:top w:val="none" w:sz="0" w:space="0" w:color="auto"/>
            <w:left w:val="none" w:sz="0" w:space="0" w:color="auto"/>
            <w:bottom w:val="none" w:sz="0" w:space="0" w:color="auto"/>
            <w:right w:val="none" w:sz="0" w:space="0" w:color="auto"/>
          </w:divBdr>
        </w:div>
        <w:div w:id="616176273">
          <w:marLeft w:val="640"/>
          <w:marRight w:val="0"/>
          <w:marTop w:val="0"/>
          <w:marBottom w:val="0"/>
          <w:divBdr>
            <w:top w:val="none" w:sz="0" w:space="0" w:color="auto"/>
            <w:left w:val="none" w:sz="0" w:space="0" w:color="auto"/>
            <w:bottom w:val="none" w:sz="0" w:space="0" w:color="auto"/>
            <w:right w:val="none" w:sz="0" w:space="0" w:color="auto"/>
          </w:divBdr>
        </w:div>
        <w:div w:id="1371803961">
          <w:marLeft w:val="640"/>
          <w:marRight w:val="0"/>
          <w:marTop w:val="0"/>
          <w:marBottom w:val="0"/>
          <w:divBdr>
            <w:top w:val="none" w:sz="0" w:space="0" w:color="auto"/>
            <w:left w:val="none" w:sz="0" w:space="0" w:color="auto"/>
            <w:bottom w:val="none" w:sz="0" w:space="0" w:color="auto"/>
            <w:right w:val="none" w:sz="0" w:space="0" w:color="auto"/>
          </w:divBdr>
        </w:div>
        <w:div w:id="1617373929">
          <w:marLeft w:val="640"/>
          <w:marRight w:val="0"/>
          <w:marTop w:val="0"/>
          <w:marBottom w:val="0"/>
          <w:divBdr>
            <w:top w:val="none" w:sz="0" w:space="0" w:color="auto"/>
            <w:left w:val="none" w:sz="0" w:space="0" w:color="auto"/>
            <w:bottom w:val="none" w:sz="0" w:space="0" w:color="auto"/>
            <w:right w:val="none" w:sz="0" w:space="0" w:color="auto"/>
          </w:divBdr>
        </w:div>
        <w:div w:id="468285987">
          <w:marLeft w:val="640"/>
          <w:marRight w:val="0"/>
          <w:marTop w:val="0"/>
          <w:marBottom w:val="0"/>
          <w:divBdr>
            <w:top w:val="none" w:sz="0" w:space="0" w:color="auto"/>
            <w:left w:val="none" w:sz="0" w:space="0" w:color="auto"/>
            <w:bottom w:val="none" w:sz="0" w:space="0" w:color="auto"/>
            <w:right w:val="none" w:sz="0" w:space="0" w:color="auto"/>
          </w:divBdr>
        </w:div>
        <w:div w:id="382557152">
          <w:marLeft w:val="640"/>
          <w:marRight w:val="0"/>
          <w:marTop w:val="0"/>
          <w:marBottom w:val="0"/>
          <w:divBdr>
            <w:top w:val="none" w:sz="0" w:space="0" w:color="auto"/>
            <w:left w:val="none" w:sz="0" w:space="0" w:color="auto"/>
            <w:bottom w:val="none" w:sz="0" w:space="0" w:color="auto"/>
            <w:right w:val="none" w:sz="0" w:space="0" w:color="auto"/>
          </w:divBdr>
        </w:div>
        <w:div w:id="1830439839">
          <w:marLeft w:val="640"/>
          <w:marRight w:val="0"/>
          <w:marTop w:val="0"/>
          <w:marBottom w:val="0"/>
          <w:divBdr>
            <w:top w:val="none" w:sz="0" w:space="0" w:color="auto"/>
            <w:left w:val="none" w:sz="0" w:space="0" w:color="auto"/>
            <w:bottom w:val="none" w:sz="0" w:space="0" w:color="auto"/>
            <w:right w:val="none" w:sz="0" w:space="0" w:color="auto"/>
          </w:divBdr>
        </w:div>
        <w:div w:id="1095707566">
          <w:marLeft w:val="640"/>
          <w:marRight w:val="0"/>
          <w:marTop w:val="0"/>
          <w:marBottom w:val="0"/>
          <w:divBdr>
            <w:top w:val="none" w:sz="0" w:space="0" w:color="auto"/>
            <w:left w:val="none" w:sz="0" w:space="0" w:color="auto"/>
            <w:bottom w:val="none" w:sz="0" w:space="0" w:color="auto"/>
            <w:right w:val="none" w:sz="0" w:space="0" w:color="auto"/>
          </w:divBdr>
        </w:div>
        <w:div w:id="1440103905">
          <w:marLeft w:val="640"/>
          <w:marRight w:val="0"/>
          <w:marTop w:val="0"/>
          <w:marBottom w:val="0"/>
          <w:divBdr>
            <w:top w:val="none" w:sz="0" w:space="0" w:color="auto"/>
            <w:left w:val="none" w:sz="0" w:space="0" w:color="auto"/>
            <w:bottom w:val="none" w:sz="0" w:space="0" w:color="auto"/>
            <w:right w:val="none" w:sz="0" w:space="0" w:color="auto"/>
          </w:divBdr>
        </w:div>
      </w:divsChild>
    </w:div>
    <w:div w:id="1900823494">
      <w:bodyDiv w:val="1"/>
      <w:marLeft w:val="0"/>
      <w:marRight w:val="0"/>
      <w:marTop w:val="0"/>
      <w:marBottom w:val="0"/>
      <w:divBdr>
        <w:top w:val="none" w:sz="0" w:space="0" w:color="auto"/>
        <w:left w:val="none" w:sz="0" w:space="0" w:color="auto"/>
        <w:bottom w:val="none" w:sz="0" w:space="0" w:color="auto"/>
        <w:right w:val="none" w:sz="0" w:space="0" w:color="auto"/>
      </w:divBdr>
    </w:div>
    <w:div w:id="1902790340">
      <w:bodyDiv w:val="1"/>
      <w:marLeft w:val="0"/>
      <w:marRight w:val="0"/>
      <w:marTop w:val="0"/>
      <w:marBottom w:val="0"/>
      <w:divBdr>
        <w:top w:val="none" w:sz="0" w:space="0" w:color="auto"/>
        <w:left w:val="none" w:sz="0" w:space="0" w:color="auto"/>
        <w:bottom w:val="none" w:sz="0" w:space="0" w:color="auto"/>
        <w:right w:val="none" w:sz="0" w:space="0" w:color="auto"/>
      </w:divBdr>
    </w:div>
    <w:div w:id="1904683882">
      <w:bodyDiv w:val="1"/>
      <w:marLeft w:val="0"/>
      <w:marRight w:val="0"/>
      <w:marTop w:val="0"/>
      <w:marBottom w:val="0"/>
      <w:divBdr>
        <w:top w:val="none" w:sz="0" w:space="0" w:color="auto"/>
        <w:left w:val="none" w:sz="0" w:space="0" w:color="auto"/>
        <w:bottom w:val="none" w:sz="0" w:space="0" w:color="auto"/>
        <w:right w:val="none" w:sz="0" w:space="0" w:color="auto"/>
      </w:divBdr>
      <w:divsChild>
        <w:div w:id="155072655">
          <w:marLeft w:val="480"/>
          <w:marRight w:val="0"/>
          <w:marTop w:val="0"/>
          <w:marBottom w:val="0"/>
          <w:divBdr>
            <w:top w:val="none" w:sz="0" w:space="0" w:color="auto"/>
            <w:left w:val="none" w:sz="0" w:space="0" w:color="auto"/>
            <w:bottom w:val="none" w:sz="0" w:space="0" w:color="auto"/>
            <w:right w:val="none" w:sz="0" w:space="0" w:color="auto"/>
          </w:divBdr>
        </w:div>
        <w:div w:id="201403651">
          <w:marLeft w:val="480"/>
          <w:marRight w:val="0"/>
          <w:marTop w:val="0"/>
          <w:marBottom w:val="0"/>
          <w:divBdr>
            <w:top w:val="none" w:sz="0" w:space="0" w:color="auto"/>
            <w:left w:val="none" w:sz="0" w:space="0" w:color="auto"/>
            <w:bottom w:val="none" w:sz="0" w:space="0" w:color="auto"/>
            <w:right w:val="none" w:sz="0" w:space="0" w:color="auto"/>
          </w:divBdr>
        </w:div>
        <w:div w:id="154878224">
          <w:marLeft w:val="480"/>
          <w:marRight w:val="0"/>
          <w:marTop w:val="0"/>
          <w:marBottom w:val="0"/>
          <w:divBdr>
            <w:top w:val="none" w:sz="0" w:space="0" w:color="auto"/>
            <w:left w:val="none" w:sz="0" w:space="0" w:color="auto"/>
            <w:bottom w:val="none" w:sz="0" w:space="0" w:color="auto"/>
            <w:right w:val="none" w:sz="0" w:space="0" w:color="auto"/>
          </w:divBdr>
        </w:div>
        <w:div w:id="1687099130">
          <w:marLeft w:val="480"/>
          <w:marRight w:val="0"/>
          <w:marTop w:val="0"/>
          <w:marBottom w:val="0"/>
          <w:divBdr>
            <w:top w:val="none" w:sz="0" w:space="0" w:color="auto"/>
            <w:left w:val="none" w:sz="0" w:space="0" w:color="auto"/>
            <w:bottom w:val="none" w:sz="0" w:space="0" w:color="auto"/>
            <w:right w:val="none" w:sz="0" w:space="0" w:color="auto"/>
          </w:divBdr>
        </w:div>
        <w:div w:id="484509820">
          <w:marLeft w:val="480"/>
          <w:marRight w:val="0"/>
          <w:marTop w:val="0"/>
          <w:marBottom w:val="0"/>
          <w:divBdr>
            <w:top w:val="none" w:sz="0" w:space="0" w:color="auto"/>
            <w:left w:val="none" w:sz="0" w:space="0" w:color="auto"/>
            <w:bottom w:val="none" w:sz="0" w:space="0" w:color="auto"/>
            <w:right w:val="none" w:sz="0" w:space="0" w:color="auto"/>
          </w:divBdr>
        </w:div>
        <w:div w:id="1866939470">
          <w:marLeft w:val="480"/>
          <w:marRight w:val="0"/>
          <w:marTop w:val="0"/>
          <w:marBottom w:val="0"/>
          <w:divBdr>
            <w:top w:val="none" w:sz="0" w:space="0" w:color="auto"/>
            <w:left w:val="none" w:sz="0" w:space="0" w:color="auto"/>
            <w:bottom w:val="none" w:sz="0" w:space="0" w:color="auto"/>
            <w:right w:val="none" w:sz="0" w:space="0" w:color="auto"/>
          </w:divBdr>
        </w:div>
        <w:div w:id="2115980772">
          <w:marLeft w:val="480"/>
          <w:marRight w:val="0"/>
          <w:marTop w:val="0"/>
          <w:marBottom w:val="0"/>
          <w:divBdr>
            <w:top w:val="none" w:sz="0" w:space="0" w:color="auto"/>
            <w:left w:val="none" w:sz="0" w:space="0" w:color="auto"/>
            <w:bottom w:val="none" w:sz="0" w:space="0" w:color="auto"/>
            <w:right w:val="none" w:sz="0" w:space="0" w:color="auto"/>
          </w:divBdr>
        </w:div>
        <w:div w:id="1616986083">
          <w:marLeft w:val="480"/>
          <w:marRight w:val="0"/>
          <w:marTop w:val="0"/>
          <w:marBottom w:val="0"/>
          <w:divBdr>
            <w:top w:val="none" w:sz="0" w:space="0" w:color="auto"/>
            <w:left w:val="none" w:sz="0" w:space="0" w:color="auto"/>
            <w:bottom w:val="none" w:sz="0" w:space="0" w:color="auto"/>
            <w:right w:val="none" w:sz="0" w:space="0" w:color="auto"/>
          </w:divBdr>
        </w:div>
        <w:div w:id="1681160642">
          <w:marLeft w:val="480"/>
          <w:marRight w:val="0"/>
          <w:marTop w:val="0"/>
          <w:marBottom w:val="0"/>
          <w:divBdr>
            <w:top w:val="none" w:sz="0" w:space="0" w:color="auto"/>
            <w:left w:val="none" w:sz="0" w:space="0" w:color="auto"/>
            <w:bottom w:val="none" w:sz="0" w:space="0" w:color="auto"/>
            <w:right w:val="none" w:sz="0" w:space="0" w:color="auto"/>
          </w:divBdr>
        </w:div>
        <w:div w:id="1788430917">
          <w:marLeft w:val="480"/>
          <w:marRight w:val="0"/>
          <w:marTop w:val="0"/>
          <w:marBottom w:val="0"/>
          <w:divBdr>
            <w:top w:val="none" w:sz="0" w:space="0" w:color="auto"/>
            <w:left w:val="none" w:sz="0" w:space="0" w:color="auto"/>
            <w:bottom w:val="none" w:sz="0" w:space="0" w:color="auto"/>
            <w:right w:val="none" w:sz="0" w:space="0" w:color="auto"/>
          </w:divBdr>
        </w:div>
        <w:div w:id="47144372">
          <w:marLeft w:val="480"/>
          <w:marRight w:val="0"/>
          <w:marTop w:val="0"/>
          <w:marBottom w:val="0"/>
          <w:divBdr>
            <w:top w:val="none" w:sz="0" w:space="0" w:color="auto"/>
            <w:left w:val="none" w:sz="0" w:space="0" w:color="auto"/>
            <w:bottom w:val="none" w:sz="0" w:space="0" w:color="auto"/>
            <w:right w:val="none" w:sz="0" w:space="0" w:color="auto"/>
          </w:divBdr>
        </w:div>
        <w:div w:id="2040931305">
          <w:marLeft w:val="480"/>
          <w:marRight w:val="0"/>
          <w:marTop w:val="0"/>
          <w:marBottom w:val="0"/>
          <w:divBdr>
            <w:top w:val="none" w:sz="0" w:space="0" w:color="auto"/>
            <w:left w:val="none" w:sz="0" w:space="0" w:color="auto"/>
            <w:bottom w:val="none" w:sz="0" w:space="0" w:color="auto"/>
            <w:right w:val="none" w:sz="0" w:space="0" w:color="auto"/>
          </w:divBdr>
        </w:div>
        <w:div w:id="1083642621">
          <w:marLeft w:val="480"/>
          <w:marRight w:val="0"/>
          <w:marTop w:val="0"/>
          <w:marBottom w:val="0"/>
          <w:divBdr>
            <w:top w:val="none" w:sz="0" w:space="0" w:color="auto"/>
            <w:left w:val="none" w:sz="0" w:space="0" w:color="auto"/>
            <w:bottom w:val="none" w:sz="0" w:space="0" w:color="auto"/>
            <w:right w:val="none" w:sz="0" w:space="0" w:color="auto"/>
          </w:divBdr>
        </w:div>
        <w:div w:id="99299880">
          <w:marLeft w:val="480"/>
          <w:marRight w:val="0"/>
          <w:marTop w:val="0"/>
          <w:marBottom w:val="0"/>
          <w:divBdr>
            <w:top w:val="none" w:sz="0" w:space="0" w:color="auto"/>
            <w:left w:val="none" w:sz="0" w:space="0" w:color="auto"/>
            <w:bottom w:val="none" w:sz="0" w:space="0" w:color="auto"/>
            <w:right w:val="none" w:sz="0" w:space="0" w:color="auto"/>
          </w:divBdr>
        </w:div>
        <w:div w:id="1586106886">
          <w:marLeft w:val="480"/>
          <w:marRight w:val="0"/>
          <w:marTop w:val="0"/>
          <w:marBottom w:val="0"/>
          <w:divBdr>
            <w:top w:val="none" w:sz="0" w:space="0" w:color="auto"/>
            <w:left w:val="none" w:sz="0" w:space="0" w:color="auto"/>
            <w:bottom w:val="none" w:sz="0" w:space="0" w:color="auto"/>
            <w:right w:val="none" w:sz="0" w:space="0" w:color="auto"/>
          </w:divBdr>
        </w:div>
        <w:div w:id="1514297032">
          <w:marLeft w:val="480"/>
          <w:marRight w:val="0"/>
          <w:marTop w:val="0"/>
          <w:marBottom w:val="0"/>
          <w:divBdr>
            <w:top w:val="none" w:sz="0" w:space="0" w:color="auto"/>
            <w:left w:val="none" w:sz="0" w:space="0" w:color="auto"/>
            <w:bottom w:val="none" w:sz="0" w:space="0" w:color="auto"/>
            <w:right w:val="none" w:sz="0" w:space="0" w:color="auto"/>
          </w:divBdr>
        </w:div>
      </w:divsChild>
    </w:div>
    <w:div w:id="1910846928">
      <w:bodyDiv w:val="1"/>
      <w:marLeft w:val="0"/>
      <w:marRight w:val="0"/>
      <w:marTop w:val="0"/>
      <w:marBottom w:val="0"/>
      <w:divBdr>
        <w:top w:val="none" w:sz="0" w:space="0" w:color="auto"/>
        <w:left w:val="none" w:sz="0" w:space="0" w:color="auto"/>
        <w:bottom w:val="none" w:sz="0" w:space="0" w:color="auto"/>
        <w:right w:val="none" w:sz="0" w:space="0" w:color="auto"/>
      </w:divBdr>
    </w:div>
    <w:div w:id="1911308292">
      <w:bodyDiv w:val="1"/>
      <w:marLeft w:val="0"/>
      <w:marRight w:val="0"/>
      <w:marTop w:val="0"/>
      <w:marBottom w:val="0"/>
      <w:divBdr>
        <w:top w:val="none" w:sz="0" w:space="0" w:color="auto"/>
        <w:left w:val="none" w:sz="0" w:space="0" w:color="auto"/>
        <w:bottom w:val="none" w:sz="0" w:space="0" w:color="auto"/>
        <w:right w:val="none" w:sz="0" w:space="0" w:color="auto"/>
      </w:divBdr>
    </w:div>
    <w:div w:id="1913809305">
      <w:bodyDiv w:val="1"/>
      <w:marLeft w:val="0"/>
      <w:marRight w:val="0"/>
      <w:marTop w:val="0"/>
      <w:marBottom w:val="0"/>
      <w:divBdr>
        <w:top w:val="none" w:sz="0" w:space="0" w:color="auto"/>
        <w:left w:val="none" w:sz="0" w:space="0" w:color="auto"/>
        <w:bottom w:val="none" w:sz="0" w:space="0" w:color="auto"/>
        <w:right w:val="none" w:sz="0" w:space="0" w:color="auto"/>
      </w:divBdr>
    </w:div>
    <w:div w:id="1917200572">
      <w:bodyDiv w:val="1"/>
      <w:marLeft w:val="0"/>
      <w:marRight w:val="0"/>
      <w:marTop w:val="0"/>
      <w:marBottom w:val="0"/>
      <w:divBdr>
        <w:top w:val="none" w:sz="0" w:space="0" w:color="auto"/>
        <w:left w:val="none" w:sz="0" w:space="0" w:color="auto"/>
        <w:bottom w:val="none" w:sz="0" w:space="0" w:color="auto"/>
        <w:right w:val="none" w:sz="0" w:space="0" w:color="auto"/>
      </w:divBdr>
      <w:divsChild>
        <w:div w:id="358432292">
          <w:marLeft w:val="480"/>
          <w:marRight w:val="0"/>
          <w:marTop w:val="0"/>
          <w:marBottom w:val="0"/>
          <w:divBdr>
            <w:top w:val="none" w:sz="0" w:space="0" w:color="auto"/>
            <w:left w:val="none" w:sz="0" w:space="0" w:color="auto"/>
            <w:bottom w:val="none" w:sz="0" w:space="0" w:color="auto"/>
            <w:right w:val="none" w:sz="0" w:space="0" w:color="auto"/>
          </w:divBdr>
        </w:div>
        <w:div w:id="813983927">
          <w:marLeft w:val="480"/>
          <w:marRight w:val="0"/>
          <w:marTop w:val="0"/>
          <w:marBottom w:val="0"/>
          <w:divBdr>
            <w:top w:val="none" w:sz="0" w:space="0" w:color="auto"/>
            <w:left w:val="none" w:sz="0" w:space="0" w:color="auto"/>
            <w:bottom w:val="none" w:sz="0" w:space="0" w:color="auto"/>
            <w:right w:val="none" w:sz="0" w:space="0" w:color="auto"/>
          </w:divBdr>
        </w:div>
        <w:div w:id="1916088632">
          <w:marLeft w:val="480"/>
          <w:marRight w:val="0"/>
          <w:marTop w:val="0"/>
          <w:marBottom w:val="0"/>
          <w:divBdr>
            <w:top w:val="none" w:sz="0" w:space="0" w:color="auto"/>
            <w:left w:val="none" w:sz="0" w:space="0" w:color="auto"/>
            <w:bottom w:val="none" w:sz="0" w:space="0" w:color="auto"/>
            <w:right w:val="none" w:sz="0" w:space="0" w:color="auto"/>
          </w:divBdr>
        </w:div>
        <w:div w:id="786240503">
          <w:marLeft w:val="480"/>
          <w:marRight w:val="0"/>
          <w:marTop w:val="0"/>
          <w:marBottom w:val="0"/>
          <w:divBdr>
            <w:top w:val="none" w:sz="0" w:space="0" w:color="auto"/>
            <w:left w:val="none" w:sz="0" w:space="0" w:color="auto"/>
            <w:bottom w:val="none" w:sz="0" w:space="0" w:color="auto"/>
            <w:right w:val="none" w:sz="0" w:space="0" w:color="auto"/>
          </w:divBdr>
        </w:div>
        <w:div w:id="1778789936">
          <w:marLeft w:val="480"/>
          <w:marRight w:val="0"/>
          <w:marTop w:val="0"/>
          <w:marBottom w:val="0"/>
          <w:divBdr>
            <w:top w:val="none" w:sz="0" w:space="0" w:color="auto"/>
            <w:left w:val="none" w:sz="0" w:space="0" w:color="auto"/>
            <w:bottom w:val="none" w:sz="0" w:space="0" w:color="auto"/>
            <w:right w:val="none" w:sz="0" w:space="0" w:color="auto"/>
          </w:divBdr>
        </w:div>
        <w:div w:id="1221480497">
          <w:marLeft w:val="480"/>
          <w:marRight w:val="0"/>
          <w:marTop w:val="0"/>
          <w:marBottom w:val="0"/>
          <w:divBdr>
            <w:top w:val="none" w:sz="0" w:space="0" w:color="auto"/>
            <w:left w:val="none" w:sz="0" w:space="0" w:color="auto"/>
            <w:bottom w:val="none" w:sz="0" w:space="0" w:color="auto"/>
            <w:right w:val="none" w:sz="0" w:space="0" w:color="auto"/>
          </w:divBdr>
        </w:div>
        <w:div w:id="1581984957">
          <w:marLeft w:val="480"/>
          <w:marRight w:val="0"/>
          <w:marTop w:val="0"/>
          <w:marBottom w:val="0"/>
          <w:divBdr>
            <w:top w:val="none" w:sz="0" w:space="0" w:color="auto"/>
            <w:left w:val="none" w:sz="0" w:space="0" w:color="auto"/>
            <w:bottom w:val="none" w:sz="0" w:space="0" w:color="auto"/>
            <w:right w:val="none" w:sz="0" w:space="0" w:color="auto"/>
          </w:divBdr>
        </w:div>
        <w:div w:id="240874165">
          <w:marLeft w:val="480"/>
          <w:marRight w:val="0"/>
          <w:marTop w:val="0"/>
          <w:marBottom w:val="0"/>
          <w:divBdr>
            <w:top w:val="none" w:sz="0" w:space="0" w:color="auto"/>
            <w:left w:val="none" w:sz="0" w:space="0" w:color="auto"/>
            <w:bottom w:val="none" w:sz="0" w:space="0" w:color="auto"/>
            <w:right w:val="none" w:sz="0" w:space="0" w:color="auto"/>
          </w:divBdr>
        </w:div>
        <w:div w:id="2032342546">
          <w:marLeft w:val="480"/>
          <w:marRight w:val="0"/>
          <w:marTop w:val="0"/>
          <w:marBottom w:val="0"/>
          <w:divBdr>
            <w:top w:val="none" w:sz="0" w:space="0" w:color="auto"/>
            <w:left w:val="none" w:sz="0" w:space="0" w:color="auto"/>
            <w:bottom w:val="none" w:sz="0" w:space="0" w:color="auto"/>
            <w:right w:val="none" w:sz="0" w:space="0" w:color="auto"/>
          </w:divBdr>
        </w:div>
        <w:div w:id="1864399383">
          <w:marLeft w:val="480"/>
          <w:marRight w:val="0"/>
          <w:marTop w:val="0"/>
          <w:marBottom w:val="0"/>
          <w:divBdr>
            <w:top w:val="none" w:sz="0" w:space="0" w:color="auto"/>
            <w:left w:val="none" w:sz="0" w:space="0" w:color="auto"/>
            <w:bottom w:val="none" w:sz="0" w:space="0" w:color="auto"/>
            <w:right w:val="none" w:sz="0" w:space="0" w:color="auto"/>
          </w:divBdr>
        </w:div>
        <w:div w:id="1064136504">
          <w:marLeft w:val="480"/>
          <w:marRight w:val="0"/>
          <w:marTop w:val="0"/>
          <w:marBottom w:val="0"/>
          <w:divBdr>
            <w:top w:val="none" w:sz="0" w:space="0" w:color="auto"/>
            <w:left w:val="none" w:sz="0" w:space="0" w:color="auto"/>
            <w:bottom w:val="none" w:sz="0" w:space="0" w:color="auto"/>
            <w:right w:val="none" w:sz="0" w:space="0" w:color="auto"/>
          </w:divBdr>
        </w:div>
        <w:div w:id="311105771">
          <w:marLeft w:val="480"/>
          <w:marRight w:val="0"/>
          <w:marTop w:val="0"/>
          <w:marBottom w:val="0"/>
          <w:divBdr>
            <w:top w:val="none" w:sz="0" w:space="0" w:color="auto"/>
            <w:left w:val="none" w:sz="0" w:space="0" w:color="auto"/>
            <w:bottom w:val="none" w:sz="0" w:space="0" w:color="auto"/>
            <w:right w:val="none" w:sz="0" w:space="0" w:color="auto"/>
          </w:divBdr>
        </w:div>
        <w:div w:id="1486824436">
          <w:marLeft w:val="480"/>
          <w:marRight w:val="0"/>
          <w:marTop w:val="0"/>
          <w:marBottom w:val="0"/>
          <w:divBdr>
            <w:top w:val="none" w:sz="0" w:space="0" w:color="auto"/>
            <w:left w:val="none" w:sz="0" w:space="0" w:color="auto"/>
            <w:bottom w:val="none" w:sz="0" w:space="0" w:color="auto"/>
            <w:right w:val="none" w:sz="0" w:space="0" w:color="auto"/>
          </w:divBdr>
        </w:div>
        <w:div w:id="828597620">
          <w:marLeft w:val="480"/>
          <w:marRight w:val="0"/>
          <w:marTop w:val="0"/>
          <w:marBottom w:val="0"/>
          <w:divBdr>
            <w:top w:val="none" w:sz="0" w:space="0" w:color="auto"/>
            <w:left w:val="none" w:sz="0" w:space="0" w:color="auto"/>
            <w:bottom w:val="none" w:sz="0" w:space="0" w:color="auto"/>
            <w:right w:val="none" w:sz="0" w:space="0" w:color="auto"/>
          </w:divBdr>
        </w:div>
        <w:div w:id="1086462510">
          <w:marLeft w:val="480"/>
          <w:marRight w:val="0"/>
          <w:marTop w:val="0"/>
          <w:marBottom w:val="0"/>
          <w:divBdr>
            <w:top w:val="none" w:sz="0" w:space="0" w:color="auto"/>
            <w:left w:val="none" w:sz="0" w:space="0" w:color="auto"/>
            <w:bottom w:val="none" w:sz="0" w:space="0" w:color="auto"/>
            <w:right w:val="none" w:sz="0" w:space="0" w:color="auto"/>
          </w:divBdr>
        </w:div>
        <w:div w:id="1884754069">
          <w:marLeft w:val="480"/>
          <w:marRight w:val="0"/>
          <w:marTop w:val="0"/>
          <w:marBottom w:val="0"/>
          <w:divBdr>
            <w:top w:val="none" w:sz="0" w:space="0" w:color="auto"/>
            <w:left w:val="none" w:sz="0" w:space="0" w:color="auto"/>
            <w:bottom w:val="none" w:sz="0" w:space="0" w:color="auto"/>
            <w:right w:val="none" w:sz="0" w:space="0" w:color="auto"/>
          </w:divBdr>
        </w:div>
        <w:div w:id="420376197">
          <w:marLeft w:val="480"/>
          <w:marRight w:val="0"/>
          <w:marTop w:val="0"/>
          <w:marBottom w:val="0"/>
          <w:divBdr>
            <w:top w:val="none" w:sz="0" w:space="0" w:color="auto"/>
            <w:left w:val="none" w:sz="0" w:space="0" w:color="auto"/>
            <w:bottom w:val="none" w:sz="0" w:space="0" w:color="auto"/>
            <w:right w:val="none" w:sz="0" w:space="0" w:color="auto"/>
          </w:divBdr>
        </w:div>
      </w:divsChild>
    </w:div>
    <w:div w:id="1917207184">
      <w:bodyDiv w:val="1"/>
      <w:marLeft w:val="0"/>
      <w:marRight w:val="0"/>
      <w:marTop w:val="0"/>
      <w:marBottom w:val="0"/>
      <w:divBdr>
        <w:top w:val="none" w:sz="0" w:space="0" w:color="auto"/>
        <w:left w:val="none" w:sz="0" w:space="0" w:color="auto"/>
        <w:bottom w:val="none" w:sz="0" w:space="0" w:color="auto"/>
        <w:right w:val="none" w:sz="0" w:space="0" w:color="auto"/>
      </w:divBdr>
      <w:divsChild>
        <w:div w:id="1888183770">
          <w:marLeft w:val="640"/>
          <w:marRight w:val="0"/>
          <w:marTop w:val="0"/>
          <w:marBottom w:val="0"/>
          <w:divBdr>
            <w:top w:val="none" w:sz="0" w:space="0" w:color="auto"/>
            <w:left w:val="none" w:sz="0" w:space="0" w:color="auto"/>
            <w:bottom w:val="none" w:sz="0" w:space="0" w:color="auto"/>
            <w:right w:val="none" w:sz="0" w:space="0" w:color="auto"/>
          </w:divBdr>
        </w:div>
        <w:div w:id="253393177">
          <w:marLeft w:val="640"/>
          <w:marRight w:val="0"/>
          <w:marTop w:val="0"/>
          <w:marBottom w:val="0"/>
          <w:divBdr>
            <w:top w:val="none" w:sz="0" w:space="0" w:color="auto"/>
            <w:left w:val="none" w:sz="0" w:space="0" w:color="auto"/>
            <w:bottom w:val="none" w:sz="0" w:space="0" w:color="auto"/>
            <w:right w:val="none" w:sz="0" w:space="0" w:color="auto"/>
          </w:divBdr>
        </w:div>
        <w:div w:id="1284002364">
          <w:marLeft w:val="640"/>
          <w:marRight w:val="0"/>
          <w:marTop w:val="0"/>
          <w:marBottom w:val="0"/>
          <w:divBdr>
            <w:top w:val="none" w:sz="0" w:space="0" w:color="auto"/>
            <w:left w:val="none" w:sz="0" w:space="0" w:color="auto"/>
            <w:bottom w:val="none" w:sz="0" w:space="0" w:color="auto"/>
            <w:right w:val="none" w:sz="0" w:space="0" w:color="auto"/>
          </w:divBdr>
        </w:div>
        <w:div w:id="1268847949">
          <w:marLeft w:val="640"/>
          <w:marRight w:val="0"/>
          <w:marTop w:val="0"/>
          <w:marBottom w:val="0"/>
          <w:divBdr>
            <w:top w:val="none" w:sz="0" w:space="0" w:color="auto"/>
            <w:left w:val="none" w:sz="0" w:space="0" w:color="auto"/>
            <w:bottom w:val="none" w:sz="0" w:space="0" w:color="auto"/>
            <w:right w:val="none" w:sz="0" w:space="0" w:color="auto"/>
          </w:divBdr>
        </w:div>
        <w:div w:id="990449293">
          <w:marLeft w:val="640"/>
          <w:marRight w:val="0"/>
          <w:marTop w:val="0"/>
          <w:marBottom w:val="0"/>
          <w:divBdr>
            <w:top w:val="none" w:sz="0" w:space="0" w:color="auto"/>
            <w:left w:val="none" w:sz="0" w:space="0" w:color="auto"/>
            <w:bottom w:val="none" w:sz="0" w:space="0" w:color="auto"/>
            <w:right w:val="none" w:sz="0" w:space="0" w:color="auto"/>
          </w:divBdr>
        </w:div>
        <w:div w:id="660542676">
          <w:marLeft w:val="640"/>
          <w:marRight w:val="0"/>
          <w:marTop w:val="0"/>
          <w:marBottom w:val="0"/>
          <w:divBdr>
            <w:top w:val="none" w:sz="0" w:space="0" w:color="auto"/>
            <w:left w:val="none" w:sz="0" w:space="0" w:color="auto"/>
            <w:bottom w:val="none" w:sz="0" w:space="0" w:color="auto"/>
            <w:right w:val="none" w:sz="0" w:space="0" w:color="auto"/>
          </w:divBdr>
        </w:div>
        <w:div w:id="1680767920">
          <w:marLeft w:val="640"/>
          <w:marRight w:val="0"/>
          <w:marTop w:val="0"/>
          <w:marBottom w:val="0"/>
          <w:divBdr>
            <w:top w:val="none" w:sz="0" w:space="0" w:color="auto"/>
            <w:left w:val="none" w:sz="0" w:space="0" w:color="auto"/>
            <w:bottom w:val="none" w:sz="0" w:space="0" w:color="auto"/>
            <w:right w:val="none" w:sz="0" w:space="0" w:color="auto"/>
          </w:divBdr>
        </w:div>
        <w:div w:id="485513629">
          <w:marLeft w:val="640"/>
          <w:marRight w:val="0"/>
          <w:marTop w:val="0"/>
          <w:marBottom w:val="0"/>
          <w:divBdr>
            <w:top w:val="none" w:sz="0" w:space="0" w:color="auto"/>
            <w:left w:val="none" w:sz="0" w:space="0" w:color="auto"/>
            <w:bottom w:val="none" w:sz="0" w:space="0" w:color="auto"/>
            <w:right w:val="none" w:sz="0" w:space="0" w:color="auto"/>
          </w:divBdr>
        </w:div>
        <w:div w:id="621155291">
          <w:marLeft w:val="640"/>
          <w:marRight w:val="0"/>
          <w:marTop w:val="0"/>
          <w:marBottom w:val="0"/>
          <w:divBdr>
            <w:top w:val="none" w:sz="0" w:space="0" w:color="auto"/>
            <w:left w:val="none" w:sz="0" w:space="0" w:color="auto"/>
            <w:bottom w:val="none" w:sz="0" w:space="0" w:color="auto"/>
            <w:right w:val="none" w:sz="0" w:space="0" w:color="auto"/>
          </w:divBdr>
        </w:div>
        <w:div w:id="94788030">
          <w:marLeft w:val="640"/>
          <w:marRight w:val="0"/>
          <w:marTop w:val="0"/>
          <w:marBottom w:val="0"/>
          <w:divBdr>
            <w:top w:val="none" w:sz="0" w:space="0" w:color="auto"/>
            <w:left w:val="none" w:sz="0" w:space="0" w:color="auto"/>
            <w:bottom w:val="none" w:sz="0" w:space="0" w:color="auto"/>
            <w:right w:val="none" w:sz="0" w:space="0" w:color="auto"/>
          </w:divBdr>
        </w:div>
        <w:div w:id="366368654">
          <w:marLeft w:val="640"/>
          <w:marRight w:val="0"/>
          <w:marTop w:val="0"/>
          <w:marBottom w:val="0"/>
          <w:divBdr>
            <w:top w:val="none" w:sz="0" w:space="0" w:color="auto"/>
            <w:left w:val="none" w:sz="0" w:space="0" w:color="auto"/>
            <w:bottom w:val="none" w:sz="0" w:space="0" w:color="auto"/>
            <w:right w:val="none" w:sz="0" w:space="0" w:color="auto"/>
          </w:divBdr>
        </w:div>
        <w:div w:id="800880576">
          <w:marLeft w:val="640"/>
          <w:marRight w:val="0"/>
          <w:marTop w:val="0"/>
          <w:marBottom w:val="0"/>
          <w:divBdr>
            <w:top w:val="none" w:sz="0" w:space="0" w:color="auto"/>
            <w:left w:val="none" w:sz="0" w:space="0" w:color="auto"/>
            <w:bottom w:val="none" w:sz="0" w:space="0" w:color="auto"/>
            <w:right w:val="none" w:sz="0" w:space="0" w:color="auto"/>
          </w:divBdr>
        </w:div>
        <w:div w:id="2114934149">
          <w:marLeft w:val="640"/>
          <w:marRight w:val="0"/>
          <w:marTop w:val="0"/>
          <w:marBottom w:val="0"/>
          <w:divBdr>
            <w:top w:val="none" w:sz="0" w:space="0" w:color="auto"/>
            <w:left w:val="none" w:sz="0" w:space="0" w:color="auto"/>
            <w:bottom w:val="none" w:sz="0" w:space="0" w:color="auto"/>
            <w:right w:val="none" w:sz="0" w:space="0" w:color="auto"/>
          </w:divBdr>
        </w:div>
        <w:div w:id="765999041">
          <w:marLeft w:val="640"/>
          <w:marRight w:val="0"/>
          <w:marTop w:val="0"/>
          <w:marBottom w:val="0"/>
          <w:divBdr>
            <w:top w:val="none" w:sz="0" w:space="0" w:color="auto"/>
            <w:left w:val="none" w:sz="0" w:space="0" w:color="auto"/>
            <w:bottom w:val="none" w:sz="0" w:space="0" w:color="auto"/>
            <w:right w:val="none" w:sz="0" w:space="0" w:color="auto"/>
          </w:divBdr>
        </w:div>
        <w:div w:id="1632051059">
          <w:marLeft w:val="640"/>
          <w:marRight w:val="0"/>
          <w:marTop w:val="0"/>
          <w:marBottom w:val="0"/>
          <w:divBdr>
            <w:top w:val="none" w:sz="0" w:space="0" w:color="auto"/>
            <w:left w:val="none" w:sz="0" w:space="0" w:color="auto"/>
            <w:bottom w:val="none" w:sz="0" w:space="0" w:color="auto"/>
            <w:right w:val="none" w:sz="0" w:space="0" w:color="auto"/>
          </w:divBdr>
        </w:div>
        <w:div w:id="1032652408">
          <w:marLeft w:val="640"/>
          <w:marRight w:val="0"/>
          <w:marTop w:val="0"/>
          <w:marBottom w:val="0"/>
          <w:divBdr>
            <w:top w:val="none" w:sz="0" w:space="0" w:color="auto"/>
            <w:left w:val="none" w:sz="0" w:space="0" w:color="auto"/>
            <w:bottom w:val="none" w:sz="0" w:space="0" w:color="auto"/>
            <w:right w:val="none" w:sz="0" w:space="0" w:color="auto"/>
          </w:divBdr>
        </w:div>
        <w:div w:id="718480462">
          <w:marLeft w:val="640"/>
          <w:marRight w:val="0"/>
          <w:marTop w:val="0"/>
          <w:marBottom w:val="0"/>
          <w:divBdr>
            <w:top w:val="none" w:sz="0" w:space="0" w:color="auto"/>
            <w:left w:val="none" w:sz="0" w:space="0" w:color="auto"/>
            <w:bottom w:val="none" w:sz="0" w:space="0" w:color="auto"/>
            <w:right w:val="none" w:sz="0" w:space="0" w:color="auto"/>
          </w:divBdr>
        </w:div>
        <w:div w:id="1381051578">
          <w:marLeft w:val="640"/>
          <w:marRight w:val="0"/>
          <w:marTop w:val="0"/>
          <w:marBottom w:val="0"/>
          <w:divBdr>
            <w:top w:val="none" w:sz="0" w:space="0" w:color="auto"/>
            <w:left w:val="none" w:sz="0" w:space="0" w:color="auto"/>
            <w:bottom w:val="none" w:sz="0" w:space="0" w:color="auto"/>
            <w:right w:val="none" w:sz="0" w:space="0" w:color="auto"/>
          </w:divBdr>
        </w:div>
        <w:div w:id="881095591">
          <w:marLeft w:val="640"/>
          <w:marRight w:val="0"/>
          <w:marTop w:val="0"/>
          <w:marBottom w:val="0"/>
          <w:divBdr>
            <w:top w:val="none" w:sz="0" w:space="0" w:color="auto"/>
            <w:left w:val="none" w:sz="0" w:space="0" w:color="auto"/>
            <w:bottom w:val="none" w:sz="0" w:space="0" w:color="auto"/>
            <w:right w:val="none" w:sz="0" w:space="0" w:color="auto"/>
          </w:divBdr>
        </w:div>
        <w:div w:id="495462707">
          <w:marLeft w:val="640"/>
          <w:marRight w:val="0"/>
          <w:marTop w:val="0"/>
          <w:marBottom w:val="0"/>
          <w:divBdr>
            <w:top w:val="none" w:sz="0" w:space="0" w:color="auto"/>
            <w:left w:val="none" w:sz="0" w:space="0" w:color="auto"/>
            <w:bottom w:val="none" w:sz="0" w:space="0" w:color="auto"/>
            <w:right w:val="none" w:sz="0" w:space="0" w:color="auto"/>
          </w:divBdr>
        </w:div>
        <w:div w:id="961154802">
          <w:marLeft w:val="640"/>
          <w:marRight w:val="0"/>
          <w:marTop w:val="0"/>
          <w:marBottom w:val="0"/>
          <w:divBdr>
            <w:top w:val="none" w:sz="0" w:space="0" w:color="auto"/>
            <w:left w:val="none" w:sz="0" w:space="0" w:color="auto"/>
            <w:bottom w:val="none" w:sz="0" w:space="0" w:color="auto"/>
            <w:right w:val="none" w:sz="0" w:space="0" w:color="auto"/>
          </w:divBdr>
        </w:div>
        <w:div w:id="1876843134">
          <w:marLeft w:val="640"/>
          <w:marRight w:val="0"/>
          <w:marTop w:val="0"/>
          <w:marBottom w:val="0"/>
          <w:divBdr>
            <w:top w:val="none" w:sz="0" w:space="0" w:color="auto"/>
            <w:left w:val="none" w:sz="0" w:space="0" w:color="auto"/>
            <w:bottom w:val="none" w:sz="0" w:space="0" w:color="auto"/>
            <w:right w:val="none" w:sz="0" w:space="0" w:color="auto"/>
          </w:divBdr>
        </w:div>
        <w:div w:id="374283388">
          <w:marLeft w:val="640"/>
          <w:marRight w:val="0"/>
          <w:marTop w:val="0"/>
          <w:marBottom w:val="0"/>
          <w:divBdr>
            <w:top w:val="none" w:sz="0" w:space="0" w:color="auto"/>
            <w:left w:val="none" w:sz="0" w:space="0" w:color="auto"/>
            <w:bottom w:val="none" w:sz="0" w:space="0" w:color="auto"/>
            <w:right w:val="none" w:sz="0" w:space="0" w:color="auto"/>
          </w:divBdr>
        </w:div>
        <w:div w:id="955059871">
          <w:marLeft w:val="640"/>
          <w:marRight w:val="0"/>
          <w:marTop w:val="0"/>
          <w:marBottom w:val="0"/>
          <w:divBdr>
            <w:top w:val="none" w:sz="0" w:space="0" w:color="auto"/>
            <w:left w:val="none" w:sz="0" w:space="0" w:color="auto"/>
            <w:bottom w:val="none" w:sz="0" w:space="0" w:color="auto"/>
            <w:right w:val="none" w:sz="0" w:space="0" w:color="auto"/>
          </w:divBdr>
        </w:div>
        <w:div w:id="749810801">
          <w:marLeft w:val="640"/>
          <w:marRight w:val="0"/>
          <w:marTop w:val="0"/>
          <w:marBottom w:val="0"/>
          <w:divBdr>
            <w:top w:val="none" w:sz="0" w:space="0" w:color="auto"/>
            <w:left w:val="none" w:sz="0" w:space="0" w:color="auto"/>
            <w:bottom w:val="none" w:sz="0" w:space="0" w:color="auto"/>
            <w:right w:val="none" w:sz="0" w:space="0" w:color="auto"/>
          </w:divBdr>
        </w:div>
        <w:div w:id="172693377">
          <w:marLeft w:val="640"/>
          <w:marRight w:val="0"/>
          <w:marTop w:val="0"/>
          <w:marBottom w:val="0"/>
          <w:divBdr>
            <w:top w:val="none" w:sz="0" w:space="0" w:color="auto"/>
            <w:left w:val="none" w:sz="0" w:space="0" w:color="auto"/>
            <w:bottom w:val="none" w:sz="0" w:space="0" w:color="auto"/>
            <w:right w:val="none" w:sz="0" w:space="0" w:color="auto"/>
          </w:divBdr>
        </w:div>
        <w:div w:id="752700425">
          <w:marLeft w:val="640"/>
          <w:marRight w:val="0"/>
          <w:marTop w:val="0"/>
          <w:marBottom w:val="0"/>
          <w:divBdr>
            <w:top w:val="none" w:sz="0" w:space="0" w:color="auto"/>
            <w:left w:val="none" w:sz="0" w:space="0" w:color="auto"/>
            <w:bottom w:val="none" w:sz="0" w:space="0" w:color="auto"/>
            <w:right w:val="none" w:sz="0" w:space="0" w:color="auto"/>
          </w:divBdr>
        </w:div>
        <w:div w:id="317420524">
          <w:marLeft w:val="640"/>
          <w:marRight w:val="0"/>
          <w:marTop w:val="0"/>
          <w:marBottom w:val="0"/>
          <w:divBdr>
            <w:top w:val="none" w:sz="0" w:space="0" w:color="auto"/>
            <w:left w:val="none" w:sz="0" w:space="0" w:color="auto"/>
            <w:bottom w:val="none" w:sz="0" w:space="0" w:color="auto"/>
            <w:right w:val="none" w:sz="0" w:space="0" w:color="auto"/>
          </w:divBdr>
        </w:div>
        <w:div w:id="927235156">
          <w:marLeft w:val="640"/>
          <w:marRight w:val="0"/>
          <w:marTop w:val="0"/>
          <w:marBottom w:val="0"/>
          <w:divBdr>
            <w:top w:val="none" w:sz="0" w:space="0" w:color="auto"/>
            <w:left w:val="none" w:sz="0" w:space="0" w:color="auto"/>
            <w:bottom w:val="none" w:sz="0" w:space="0" w:color="auto"/>
            <w:right w:val="none" w:sz="0" w:space="0" w:color="auto"/>
          </w:divBdr>
        </w:div>
        <w:div w:id="931083405">
          <w:marLeft w:val="640"/>
          <w:marRight w:val="0"/>
          <w:marTop w:val="0"/>
          <w:marBottom w:val="0"/>
          <w:divBdr>
            <w:top w:val="none" w:sz="0" w:space="0" w:color="auto"/>
            <w:left w:val="none" w:sz="0" w:space="0" w:color="auto"/>
            <w:bottom w:val="none" w:sz="0" w:space="0" w:color="auto"/>
            <w:right w:val="none" w:sz="0" w:space="0" w:color="auto"/>
          </w:divBdr>
        </w:div>
        <w:div w:id="1726950146">
          <w:marLeft w:val="640"/>
          <w:marRight w:val="0"/>
          <w:marTop w:val="0"/>
          <w:marBottom w:val="0"/>
          <w:divBdr>
            <w:top w:val="none" w:sz="0" w:space="0" w:color="auto"/>
            <w:left w:val="none" w:sz="0" w:space="0" w:color="auto"/>
            <w:bottom w:val="none" w:sz="0" w:space="0" w:color="auto"/>
            <w:right w:val="none" w:sz="0" w:space="0" w:color="auto"/>
          </w:divBdr>
        </w:div>
        <w:div w:id="1542210355">
          <w:marLeft w:val="640"/>
          <w:marRight w:val="0"/>
          <w:marTop w:val="0"/>
          <w:marBottom w:val="0"/>
          <w:divBdr>
            <w:top w:val="none" w:sz="0" w:space="0" w:color="auto"/>
            <w:left w:val="none" w:sz="0" w:space="0" w:color="auto"/>
            <w:bottom w:val="none" w:sz="0" w:space="0" w:color="auto"/>
            <w:right w:val="none" w:sz="0" w:space="0" w:color="auto"/>
          </w:divBdr>
        </w:div>
        <w:div w:id="870263990">
          <w:marLeft w:val="640"/>
          <w:marRight w:val="0"/>
          <w:marTop w:val="0"/>
          <w:marBottom w:val="0"/>
          <w:divBdr>
            <w:top w:val="none" w:sz="0" w:space="0" w:color="auto"/>
            <w:left w:val="none" w:sz="0" w:space="0" w:color="auto"/>
            <w:bottom w:val="none" w:sz="0" w:space="0" w:color="auto"/>
            <w:right w:val="none" w:sz="0" w:space="0" w:color="auto"/>
          </w:divBdr>
        </w:div>
        <w:div w:id="1382245713">
          <w:marLeft w:val="640"/>
          <w:marRight w:val="0"/>
          <w:marTop w:val="0"/>
          <w:marBottom w:val="0"/>
          <w:divBdr>
            <w:top w:val="none" w:sz="0" w:space="0" w:color="auto"/>
            <w:left w:val="none" w:sz="0" w:space="0" w:color="auto"/>
            <w:bottom w:val="none" w:sz="0" w:space="0" w:color="auto"/>
            <w:right w:val="none" w:sz="0" w:space="0" w:color="auto"/>
          </w:divBdr>
        </w:div>
        <w:div w:id="1172917249">
          <w:marLeft w:val="640"/>
          <w:marRight w:val="0"/>
          <w:marTop w:val="0"/>
          <w:marBottom w:val="0"/>
          <w:divBdr>
            <w:top w:val="none" w:sz="0" w:space="0" w:color="auto"/>
            <w:left w:val="none" w:sz="0" w:space="0" w:color="auto"/>
            <w:bottom w:val="none" w:sz="0" w:space="0" w:color="auto"/>
            <w:right w:val="none" w:sz="0" w:space="0" w:color="auto"/>
          </w:divBdr>
        </w:div>
        <w:div w:id="202404736">
          <w:marLeft w:val="640"/>
          <w:marRight w:val="0"/>
          <w:marTop w:val="0"/>
          <w:marBottom w:val="0"/>
          <w:divBdr>
            <w:top w:val="none" w:sz="0" w:space="0" w:color="auto"/>
            <w:left w:val="none" w:sz="0" w:space="0" w:color="auto"/>
            <w:bottom w:val="none" w:sz="0" w:space="0" w:color="auto"/>
            <w:right w:val="none" w:sz="0" w:space="0" w:color="auto"/>
          </w:divBdr>
        </w:div>
        <w:div w:id="1790969514">
          <w:marLeft w:val="640"/>
          <w:marRight w:val="0"/>
          <w:marTop w:val="0"/>
          <w:marBottom w:val="0"/>
          <w:divBdr>
            <w:top w:val="none" w:sz="0" w:space="0" w:color="auto"/>
            <w:left w:val="none" w:sz="0" w:space="0" w:color="auto"/>
            <w:bottom w:val="none" w:sz="0" w:space="0" w:color="auto"/>
            <w:right w:val="none" w:sz="0" w:space="0" w:color="auto"/>
          </w:divBdr>
        </w:div>
        <w:div w:id="943537858">
          <w:marLeft w:val="640"/>
          <w:marRight w:val="0"/>
          <w:marTop w:val="0"/>
          <w:marBottom w:val="0"/>
          <w:divBdr>
            <w:top w:val="none" w:sz="0" w:space="0" w:color="auto"/>
            <w:left w:val="none" w:sz="0" w:space="0" w:color="auto"/>
            <w:bottom w:val="none" w:sz="0" w:space="0" w:color="auto"/>
            <w:right w:val="none" w:sz="0" w:space="0" w:color="auto"/>
          </w:divBdr>
        </w:div>
        <w:div w:id="1563174819">
          <w:marLeft w:val="640"/>
          <w:marRight w:val="0"/>
          <w:marTop w:val="0"/>
          <w:marBottom w:val="0"/>
          <w:divBdr>
            <w:top w:val="none" w:sz="0" w:space="0" w:color="auto"/>
            <w:left w:val="none" w:sz="0" w:space="0" w:color="auto"/>
            <w:bottom w:val="none" w:sz="0" w:space="0" w:color="auto"/>
            <w:right w:val="none" w:sz="0" w:space="0" w:color="auto"/>
          </w:divBdr>
        </w:div>
        <w:div w:id="80641082">
          <w:marLeft w:val="640"/>
          <w:marRight w:val="0"/>
          <w:marTop w:val="0"/>
          <w:marBottom w:val="0"/>
          <w:divBdr>
            <w:top w:val="none" w:sz="0" w:space="0" w:color="auto"/>
            <w:left w:val="none" w:sz="0" w:space="0" w:color="auto"/>
            <w:bottom w:val="none" w:sz="0" w:space="0" w:color="auto"/>
            <w:right w:val="none" w:sz="0" w:space="0" w:color="auto"/>
          </w:divBdr>
        </w:div>
        <w:div w:id="1538615243">
          <w:marLeft w:val="640"/>
          <w:marRight w:val="0"/>
          <w:marTop w:val="0"/>
          <w:marBottom w:val="0"/>
          <w:divBdr>
            <w:top w:val="none" w:sz="0" w:space="0" w:color="auto"/>
            <w:left w:val="none" w:sz="0" w:space="0" w:color="auto"/>
            <w:bottom w:val="none" w:sz="0" w:space="0" w:color="auto"/>
            <w:right w:val="none" w:sz="0" w:space="0" w:color="auto"/>
          </w:divBdr>
        </w:div>
        <w:div w:id="1289169783">
          <w:marLeft w:val="640"/>
          <w:marRight w:val="0"/>
          <w:marTop w:val="0"/>
          <w:marBottom w:val="0"/>
          <w:divBdr>
            <w:top w:val="none" w:sz="0" w:space="0" w:color="auto"/>
            <w:left w:val="none" w:sz="0" w:space="0" w:color="auto"/>
            <w:bottom w:val="none" w:sz="0" w:space="0" w:color="auto"/>
            <w:right w:val="none" w:sz="0" w:space="0" w:color="auto"/>
          </w:divBdr>
        </w:div>
        <w:div w:id="695472990">
          <w:marLeft w:val="640"/>
          <w:marRight w:val="0"/>
          <w:marTop w:val="0"/>
          <w:marBottom w:val="0"/>
          <w:divBdr>
            <w:top w:val="none" w:sz="0" w:space="0" w:color="auto"/>
            <w:left w:val="none" w:sz="0" w:space="0" w:color="auto"/>
            <w:bottom w:val="none" w:sz="0" w:space="0" w:color="auto"/>
            <w:right w:val="none" w:sz="0" w:space="0" w:color="auto"/>
          </w:divBdr>
        </w:div>
        <w:div w:id="1991405369">
          <w:marLeft w:val="640"/>
          <w:marRight w:val="0"/>
          <w:marTop w:val="0"/>
          <w:marBottom w:val="0"/>
          <w:divBdr>
            <w:top w:val="none" w:sz="0" w:space="0" w:color="auto"/>
            <w:left w:val="none" w:sz="0" w:space="0" w:color="auto"/>
            <w:bottom w:val="none" w:sz="0" w:space="0" w:color="auto"/>
            <w:right w:val="none" w:sz="0" w:space="0" w:color="auto"/>
          </w:divBdr>
        </w:div>
        <w:div w:id="321349962">
          <w:marLeft w:val="640"/>
          <w:marRight w:val="0"/>
          <w:marTop w:val="0"/>
          <w:marBottom w:val="0"/>
          <w:divBdr>
            <w:top w:val="none" w:sz="0" w:space="0" w:color="auto"/>
            <w:left w:val="none" w:sz="0" w:space="0" w:color="auto"/>
            <w:bottom w:val="none" w:sz="0" w:space="0" w:color="auto"/>
            <w:right w:val="none" w:sz="0" w:space="0" w:color="auto"/>
          </w:divBdr>
        </w:div>
        <w:div w:id="329019163">
          <w:marLeft w:val="640"/>
          <w:marRight w:val="0"/>
          <w:marTop w:val="0"/>
          <w:marBottom w:val="0"/>
          <w:divBdr>
            <w:top w:val="none" w:sz="0" w:space="0" w:color="auto"/>
            <w:left w:val="none" w:sz="0" w:space="0" w:color="auto"/>
            <w:bottom w:val="none" w:sz="0" w:space="0" w:color="auto"/>
            <w:right w:val="none" w:sz="0" w:space="0" w:color="auto"/>
          </w:divBdr>
        </w:div>
        <w:div w:id="2074965128">
          <w:marLeft w:val="640"/>
          <w:marRight w:val="0"/>
          <w:marTop w:val="0"/>
          <w:marBottom w:val="0"/>
          <w:divBdr>
            <w:top w:val="none" w:sz="0" w:space="0" w:color="auto"/>
            <w:left w:val="none" w:sz="0" w:space="0" w:color="auto"/>
            <w:bottom w:val="none" w:sz="0" w:space="0" w:color="auto"/>
            <w:right w:val="none" w:sz="0" w:space="0" w:color="auto"/>
          </w:divBdr>
        </w:div>
        <w:div w:id="1060521869">
          <w:marLeft w:val="640"/>
          <w:marRight w:val="0"/>
          <w:marTop w:val="0"/>
          <w:marBottom w:val="0"/>
          <w:divBdr>
            <w:top w:val="none" w:sz="0" w:space="0" w:color="auto"/>
            <w:left w:val="none" w:sz="0" w:space="0" w:color="auto"/>
            <w:bottom w:val="none" w:sz="0" w:space="0" w:color="auto"/>
            <w:right w:val="none" w:sz="0" w:space="0" w:color="auto"/>
          </w:divBdr>
        </w:div>
        <w:div w:id="831943968">
          <w:marLeft w:val="640"/>
          <w:marRight w:val="0"/>
          <w:marTop w:val="0"/>
          <w:marBottom w:val="0"/>
          <w:divBdr>
            <w:top w:val="none" w:sz="0" w:space="0" w:color="auto"/>
            <w:left w:val="none" w:sz="0" w:space="0" w:color="auto"/>
            <w:bottom w:val="none" w:sz="0" w:space="0" w:color="auto"/>
            <w:right w:val="none" w:sz="0" w:space="0" w:color="auto"/>
          </w:divBdr>
        </w:div>
        <w:div w:id="911475534">
          <w:marLeft w:val="640"/>
          <w:marRight w:val="0"/>
          <w:marTop w:val="0"/>
          <w:marBottom w:val="0"/>
          <w:divBdr>
            <w:top w:val="none" w:sz="0" w:space="0" w:color="auto"/>
            <w:left w:val="none" w:sz="0" w:space="0" w:color="auto"/>
            <w:bottom w:val="none" w:sz="0" w:space="0" w:color="auto"/>
            <w:right w:val="none" w:sz="0" w:space="0" w:color="auto"/>
          </w:divBdr>
        </w:div>
        <w:div w:id="1632202163">
          <w:marLeft w:val="640"/>
          <w:marRight w:val="0"/>
          <w:marTop w:val="0"/>
          <w:marBottom w:val="0"/>
          <w:divBdr>
            <w:top w:val="none" w:sz="0" w:space="0" w:color="auto"/>
            <w:left w:val="none" w:sz="0" w:space="0" w:color="auto"/>
            <w:bottom w:val="none" w:sz="0" w:space="0" w:color="auto"/>
            <w:right w:val="none" w:sz="0" w:space="0" w:color="auto"/>
          </w:divBdr>
        </w:div>
        <w:div w:id="1084454250">
          <w:marLeft w:val="640"/>
          <w:marRight w:val="0"/>
          <w:marTop w:val="0"/>
          <w:marBottom w:val="0"/>
          <w:divBdr>
            <w:top w:val="none" w:sz="0" w:space="0" w:color="auto"/>
            <w:left w:val="none" w:sz="0" w:space="0" w:color="auto"/>
            <w:bottom w:val="none" w:sz="0" w:space="0" w:color="auto"/>
            <w:right w:val="none" w:sz="0" w:space="0" w:color="auto"/>
          </w:divBdr>
        </w:div>
        <w:div w:id="1886983544">
          <w:marLeft w:val="640"/>
          <w:marRight w:val="0"/>
          <w:marTop w:val="0"/>
          <w:marBottom w:val="0"/>
          <w:divBdr>
            <w:top w:val="none" w:sz="0" w:space="0" w:color="auto"/>
            <w:left w:val="none" w:sz="0" w:space="0" w:color="auto"/>
            <w:bottom w:val="none" w:sz="0" w:space="0" w:color="auto"/>
            <w:right w:val="none" w:sz="0" w:space="0" w:color="auto"/>
          </w:divBdr>
        </w:div>
        <w:div w:id="1574851406">
          <w:marLeft w:val="640"/>
          <w:marRight w:val="0"/>
          <w:marTop w:val="0"/>
          <w:marBottom w:val="0"/>
          <w:divBdr>
            <w:top w:val="none" w:sz="0" w:space="0" w:color="auto"/>
            <w:left w:val="none" w:sz="0" w:space="0" w:color="auto"/>
            <w:bottom w:val="none" w:sz="0" w:space="0" w:color="auto"/>
            <w:right w:val="none" w:sz="0" w:space="0" w:color="auto"/>
          </w:divBdr>
        </w:div>
        <w:div w:id="155272810">
          <w:marLeft w:val="640"/>
          <w:marRight w:val="0"/>
          <w:marTop w:val="0"/>
          <w:marBottom w:val="0"/>
          <w:divBdr>
            <w:top w:val="none" w:sz="0" w:space="0" w:color="auto"/>
            <w:left w:val="none" w:sz="0" w:space="0" w:color="auto"/>
            <w:bottom w:val="none" w:sz="0" w:space="0" w:color="auto"/>
            <w:right w:val="none" w:sz="0" w:space="0" w:color="auto"/>
          </w:divBdr>
        </w:div>
        <w:div w:id="1878812457">
          <w:marLeft w:val="640"/>
          <w:marRight w:val="0"/>
          <w:marTop w:val="0"/>
          <w:marBottom w:val="0"/>
          <w:divBdr>
            <w:top w:val="none" w:sz="0" w:space="0" w:color="auto"/>
            <w:left w:val="none" w:sz="0" w:space="0" w:color="auto"/>
            <w:bottom w:val="none" w:sz="0" w:space="0" w:color="auto"/>
            <w:right w:val="none" w:sz="0" w:space="0" w:color="auto"/>
          </w:divBdr>
        </w:div>
        <w:div w:id="95446126">
          <w:marLeft w:val="640"/>
          <w:marRight w:val="0"/>
          <w:marTop w:val="0"/>
          <w:marBottom w:val="0"/>
          <w:divBdr>
            <w:top w:val="none" w:sz="0" w:space="0" w:color="auto"/>
            <w:left w:val="none" w:sz="0" w:space="0" w:color="auto"/>
            <w:bottom w:val="none" w:sz="0" w:space="0" w:color="auto"/>
            <w:right w:val="none" w:sz="0" w:space="0" w:color="auto"/>
          </w:divBdr>
        </w:div>
        <w:div w:id="1859808426">
          <w:marLeft w:val="640"/>
          <w:marRight w:val="0"/>
          <w:marTop w:val="0"/>
          <w:marBottom w:val="0"/>
          <w:divBdr>
            <w:top w:val="none" w:sz="0" w:space="0" w:color="auto"/>
            <w:left w:val="none" w:sz="0" w:space="0" w:color="auto"/>
            <w:bottom w:val="none" w:sz="0" w:space="0" w:color="auto"/>
            <w:right w:val="none" w:sz="0" w:space="0" w:color="auto"/>
          </w:divBdr>
        </w:div>
        <w:div w:id="28335209">
          <w:marLeft w:val="640"/>
          <w:marRight w:val="0"/>
          <w:marTop w:val="0"/>
          <w:marBottom w:val="0"/>
          <w:divBdr>
            <w:top w:val="none" w:sz="0" w:space="0" w:color="auto"/>
            <w:left w:val="none" w:sz="0" w:space="0" w:color="auto"/>
            <w:bottom w:val="none" w:sz="0" w:space="0" w:color="auto"/>
            <w:right w:val="none" w:sz="0" w:space="0" w:color="auto"/>
          </w:divBdr>
        </w:div>
        <w:div w:id="2127384190">
          <w:marLeft w:val="640"/>
          <w:marRight w:val="0"/>
          <w:marTop w:val="0"/>
          <w:marBottom w:val="0"/>
          <w:divBdr>
            <w:top w:val="none" w:sz="0" w:space="0" w:color="auto"/>
            <w:left w:val="none" w:sz="0" w:space="0" w:color="auto"/>
            <w:bottom w:val="none" w:sz="0" w:space="0" w:color="auto"/>
            <w:right w:val="none" w:sz="0" w:space="0" w:color="auto"/>
          </w:divBdr>
        </w:div>
        <w:div w:id="1561936525">
          <w:marLeft w:val="640"/>
          <w:marRight w:val="0"/>
          <w:marTop w:val="0"/>
          <w:marBottom w:val="0"/>
          <w:divBdr>
            <w:top w:val="none" w:sz="0" w:space="0" w:color="auto"/>
            <w:left w:val="none" w:sz="0" w:space="0" w:color="auto"/>
            <w:bottom w:val="none" w:sz="0" w:space="0" w:color="auto"/>
            <w:right w:val="none" w:sz="0" w:space="0" w:color="auto"/>
          </w:divBdr>
        </w:div>
        <w:div w:id="1233736090">
          <w:marLeft w:val="640"/>
          <w:marRight w:val="0"/>
          <w:marTop w:val="0"/>
          <w:marBottom w:val="0"/>
          <w:divBdr>
            <w:top w:val="none" w:sz="0" w:space="0" w:color="auto"/>
            <w:left w:val="none" w:sz="0" w:space="0" w:color="auto"/>
            <w:bottom w:val="none" w:sz="0" w:space="0" w:color="auto"/>
            <w:right w:val="none" w:sz="0" w:space="0" w:color="auto"/>
          </w:divBdr>
        </w:div>
        <w:div w:id="200939275">
          <w:marLeft w:val="640"/>
          <w:marRight w:val="0"/>
          <w:marTop w:val="0"/>
          <w:marBottom w:val="0"/>
          <w:divBdr>
            <w:top w:val="none" w:sz="0" w:space="0" w:color="auto"/>
            <w:left w:val="none" w:sz="0" w:space="0" w:color="auto"/>
            <w:bottom w:val="none" w:sz="0" w:space="0" w:color="auto"/>
            <w:right w:val="none" w:sz="0" w:space="0" w:color="auto"/>
          </w:divBdr>
        </w:div>
        <w:div w:id="723677229">
          <w:marLeft w:val="640"/>
          <w:marRight w:val="0"/>
          <w:marTop w:val="0"/>
          <w:marBottom w:val="0"/>
          <w:divBdr>
            <w:top w:val="none" w:sz="0" w:space="0" w:color="auto"/>
            <w:left w:val="none" w:sz="0" w:space="0" w:color="auto"/>
            <w:bottom w:val="none" w:sz="0" w:space="0" w:color="auto"/>
            <w:right w:val="none" w:sz="0" w:space="0" w:color="auto"/>
          </w:divBdr>
        </w:div>
        <w:div w:id="2143035139">
          <w:marLeft w:val="640"/>
          <w:marRight w:val="0"/>
          <w:marTop w:val="0"/>
          <w:marBottom w:val="0"/>
          <w:divBdr>
            <w:top w:val="none" w:sz="0" w:space="0" w:color="auto"/>
            <w:left w:val="none" w:sz="0" w:space="0" w:color="auto"/>
            <w:bottom w:val="none" w:sz="0" w:space="0" w:color="auto"/>
            <w:right w:val="none" w:sz="0" w:space="0" w:color="auto"/>
          </w:divBdr>
        </w:div>
        <w:div w:id="541788461">
          <w:marLeft w:val="640"/>
          <w:marRight w:val="0"/>
          <w:marTop w:val="0"/>
          <w:marBottom w:val="0"/>
          <w:divBdr>
            <w:top w:val="none" w:sz="0" w:space="0" w:color="auto"/>
            <w:left w:val="none" w:sz="0" w:space="0" w:color="auto"/>
            <w:bottom w:val="none" w:sz="0" w:space="0" w:color="auto"/>
            <w:right w:val="none" w:sz="0" w:space="0" w:color="auto"/>
          </w:divBdr>
        </w:div>
        <w:div w:id="1780291613">
          <w:marLeft w:val="640"/>
          <w:marRight w:val="0"/>
          <w:marTop w:val="0"/>
          <w:marBottom w:val="0"/>
          <w:divBdr>
            <w:top w:val="none" w:sz="0" w:space="0" w:color="auto"/>
            <w:left w:val="none" w:sz="0" w:space="0" w:color="auto"/>
            <w:bottom w:val="none" w:sz="0" w:space="0" w:color="auto"/>
            <w:right w:val="none" w:sz="0" w:space="0" w:color="auto"/>
          </w:divBdr>
        </w:div>
        <w:div w:id="377358805">
          <w:marLeft w:val="640"/>
          <w:marRight w:val="0"/>
          <w:marTop w:val="0"/>
          <w:marBottom w:val="0"/>
          <w:divBdr>
            <w:top w:val="none" w:sz="0" w:space="0" w:color="auto"/>
            <w:left w:val="none" w:sz="0" w:space="0" w:color="auto"/>
            <w:bottom w:val="none" w:sz="0" w:space="0" w:color="auto"/>
            <w:right w:val="none" w:sz="0" w:space="0" w:color="auto"/>
          </w:divBdr>
        </w:div>
        <w:div w:id="671490923">
          <w:marLeft w:val="640"/>
          <w:marRight w:val="0"/>
          <w:marTop w:val="0"/>
          <w:marBottom w:val="0"/>
          <w:divBdr>
            <w:top w:val="none" w:sz="0" w:space="0" w:color="auto"/>
            <w:left w:val="none" w:sz="0" w:space="0" w:color="auto"/>
            <w:bottom w:val="none" w:sz="0" w:space="0" w:color="auto"/>
            <w:right w:val="none" w:sz="0" w:space="0" w:color="auto"/>
          </w:divBdr>
        </w:div>
        <w:div w:id="1362247460">
          <w:marLeft w:val="640"/>
          <w:marRight w:val="0"/>
          <w:marTop w:val="0"/>
          <w:marBottom w:val="0"/>
          <w:divBdr>
            <w:top w:val="none" w:sz="0" w:space="0" w:color="auto"/>
            <w:left w:val="none" w:sz="0" w:space="0" w:color="auto"/>
            <w:bottom w:val="none" w:sz="0" w:space="0" w:color="auto"/>
            <w:right w:val="none" w:sz="0" w:space="0" w:color="auto"/>
          </w:divBdr>
        </w:div>
        <w:div w:id="1691486095">
          <w:marLeft w:val="640"/>
          <w:marRight w:val="0"/>
          <w:marTop w:val="0"/>
          <w:marBottom w:val="0"/>
          <w:divBdr>
            <w:top w:val="none" w:sz="0" w:space="0" w:color="auto"/>
            <w:left w:val="none" w:sz="0" w:space="0" w:color="auto"/>
            <w:bottom w:val="none" w:sz="0" w:space="0" w:color="auto"/>
            <w:right w:val="none" w:sz="0" w:space="0" w:color="auto"/>
          </w:divBdr>
        </w:div>
        <w:div w:id="879124285">
          <w:marLeft w:val="640"/>
          <w:marRight w:val="0"/>
          <w:marTop w:val="0"/>
          <w:marBottom w:val="0"/>
          <w:divBdr>
            <w:top w:val="none" w:sz="0" w:space="0" w:color="auto"/>
            <w:left w:val="none" w:sz="0" w:space="0" w:color="auto"/>
            <w:bottom w:val="none" w:sz="0" w:space="0" w:color="auto"/>
            <w:right w:val="none" w:sz="0" w:space="0" w:color="auto"/>
          </w:divBdr>
        </w:div>
        <w:div w:id="917910865">
          <w:marLeft w:val="640"/>
          <w:marRight w:val="0"/>
          <w:marTop w:val="0"/>
          <w:marBottom w:val="0"/>
          <w:divBdr>
            <w:top w:val="none" w:sz="0" w:space="0" w:color="auto"/>
            <w:left w:val="none" w:sz="0" w:space="0" w:color="auto"/>
            <w:bottom w:val="none" w:sz="0" w:space="0" w:color="auto"/>
            <w:right w:val="none" w:sz="0" w:space="0" w:color="auto"/>
          </w:divBdr>
        </w:div>
        <w:div w:id="1703019590">
          <w:marLeft w:val="640"/>
          <w:marRight w:val="0"/>
          <w:marTop w:val="0"/>
          <w:marBottom w:val="0"/>
          <w:divBdr>
            <w:top w:val="none" w:sz="0" w:space="0" w:color="auto"/>
            <w:left w:val="none" w:sz="0" w:space="0" w:color="auto"/>
            <w:bottom w:val="none" w:sz="0" w:space="0" w:color="auto"/>
            <w:right w:val="none" w:sz="0" w:space="0" w:color="auto"/>
          </w:divBdr>
        </w:div>
        <w:div w:id="1563713978">
          <w:marLeft w:val="640"/>
          <w:marRight w:val="0"/>
          <w:marTop w:val="0"/>
          <w:marBottom w:val="0"/>
          <w:divBdr>
            <w:top w:val="none" w:sz="0" w:space="0" w:color="auto"/>
            <w:left w:val="none" w:sz="0" w:space="0" w:color="auto"/>
            <w:bottom w:val="none" w:sz="0" w:space="0" w:color="auto"/>
            <w:right w:val="none" w:sz="0" w:space="0" w:color="auto"/>
          </w:divBdr>
        </w:div>
        <w:div w:id="1109348415">
          <w:marLeft w:val="640"/>
          <w:marRight w:val="0"/>
          <w:marTop w:val="0"/>
          <w:marBottom w:val="0"/>
          <w:divBdr>
            <w:top w:val="none" w:sz="0" w:space="0" w:color="auto"/>
            <w:left w:val="none" w:sz="0" w:space="0" w:color="auto"/>
            <w:bottom w:val="none" w:sz="0" w:space="0" w:color="auto"/>
            <w:right w:val="none" w:sz="0" w:space="0" w:color="auto"/>
          </w:divBdr>
        </w:div>
        <w:div w:id="386074675">
          <w:marLeft w:val="640"/>
          <w:marRight w:val="0"/>
          <w:marTop w:val="0"/>
          <w:marBottom w:val="0"/>
          <w:divBdr>
            <w:top w:val="none" w:sz="0" w:space="0" w:color="auto"/>
            <w:left w:val="none" w:sz="0" w:space="0" w:color="auto"/>
            <w:bottom w:val="none" w:sz="0" w:space="0" w:color="auto"/>
            <w:right w:val="none" w:sz="0" w:space="0" w:color="auto"/>
          </w:divBdr>
        </w:div>
        <w:div w:id="142821700">
          <w:marLeft w:val="640"/>
          <w:marRight w:val="0"/>
          <w:marTop w:val="0"/>
          <w:marBottom w:val="0"/>
          <w:divBdr>
            <w:top w:val="none" w:sz="0" w:space="0" w:color="auto"/>
            <w:left w:val="none" w:sz="0" w:space="0" w:color="auto"/>
            <w:bottom w:val="none" w:sz="0" w:space="0" w:color="auto"/>
            <w:right w:val="none" w:sz="0" w:space="0" w:color="auto"/>
          </w:divBdr>
        </w:div>
        <w:div w:id="1406688551">
          <w:marLeft w:val="640"/>
          <w:marRight w:val="0"/>
          <w:marTop w:val="0"/>
          <w:marBottom w:val="0"/>
          <w:divBdr>
            <w:top w:val="none" w:sz="0" w:space="0" w:color="auto"/>
            <w:left w:val="none" w:sz="0" w:space="0" w:color="auto"/>
            <w:bottom w:val="none" w:sz="0" w:space="0" w:color="auto"/>
            <w:right w:val="none" w:sz="0" w:space="0" w:color="auto"/>
          </w:divBdr>
        </w:div>
        <w:div w:id="934479024">
          <w:marLeft w:val="640"/>
          <w:marRight w:val="0"/>
          <w:marTop w:val="0"/>
          <w:marBottom w:val="0"/>
          <w:divBdr>
            <w:top w:val="none" w:sz="0" w:space="0" w:color="auto"/>
            <w:left w:val="none" w:sz="0" w:space="0" w:color="auto"/>
            <w:bottom w:val="none" w:sz="0" w:space="0" w:color="auto"/>
            <w:right w:val="none" w:sz="0" w:space="0" w:color="auto"/>
          </w:divBdr>
        </w:div>
      </w:divsChild>
    </w:div>
    <w:div w:id="1917935698">
      <w:bodyDiv w:val="1"/>
      <w:marLeft w:val="0"/>
      <w:marRight w:val="0"/>
      <w:marTop w:val="0"/>
      <w:marBottom w:val="0"/>
      <w:divBdr>
        <w:top w:val="none" w:sz="0" w:space="0" w:color="auto"/>
        <w:left w:val="none" w:sz="0" w:space="0" w:color="auto"/>
        <w:bottom w:val="none" w:sz="0" w:space="0" w:color="auto"/>
        <w:right w:val="none" w:sz="0" w:space="0" w:color="auto"/>
      </w:divBdr>
    </w:div>
    <w:div w:id="1920598177">
      <w:bodyDiv w:val="1"/>
      <w:marLeft w:val="0"/>
      <w:marRight w:val="0"/>
      <w:marTop w:val="0"/>
      <w:marBottom w:val="0"/>
      <w:divBdr>
        <w:top w:val="none" w:sz="0" w:space="0" w:color="auto"/>
        <w:left w:val="none" w:sz="0" w:space="0" w:color="auto"/>
        <w:bottom w:val="none" w:sz="0" w:space="0" w:color="auto"/>
        <w:right w:val="none" w:sz="0" w:space="0" w:color="auto"/>
      </w:divBdr>
      <w:divsChild>
        <w:div w:id="1388534076">
          <w:marLeft w:val="480"/>
          <w:marRight w:val="0"/>
          <w:marTop w:val="0"/>
          <w:marBottom w:val="0"/>
          <w:divBdr>
            <w:top w:val="none" w:sz="0" w:space="0" w:color="auto"/>
            <w:left w:val="none" w:sz="0" w:space="0" w:color="auto"/>
            <w:bottom w:val="none" w:sz="0" w:space="0" w:color="auto"/>
            <w:right w:val="none" w:sz="0" w:space="0" w:color="auto"/>
          </w:divBdr>
        </w:div>
        <w:div w:id="467020292">
          <w:marLeft w:val="480"/>
          <w:marRight w:val="0"/>
          <w:marTop w:val="0"/>
          <w:marBottom w:val="0"/>
          <w:divBdr>
            <w:top w:val="none" w:sz="0" w:space="0" w:color="auto"/>
            <w:left w:val="none" w:sz="0" w:space="0" w:color="auto"/>
            <w:bottom w:val="none" w:sz="0" w:space="0" w:color="auto"/>
            <w:right w:val="none" w:sz="0" w:space="0" w:color="auto"/>
          </w:divBdr>
        </w:div>
        <w:div w:id="659390368">
          <w:marLeft w:val="480"/>
          <w:marRight w:val="0"/>
          <w:marTop w:val="0"/>
          <w:marBottom w:val="0"/>
          <w:divBdr>
            <w:top w:val="none" w:sz="0" w:space="0" w:color="auto"/>
            <w:left w:val="none" w:sz="0" w:space="0" w:color="auto"/>
            <w:bottom w:val="none" w:sz="0" w:space="0" w:color="auto"/>
            <w:right w:val="none" w:sz="0" w:space="0" w:color="auto"/>
          </w:divBdr>
        </w:div>
        <w:div w:id="1328048078">
          <w:marLeft w:val="480"/>
          <w:marRight w:val="0"/>
          <w:marTop w:val="0"/>
          <w:marBottom w:val="0"/>
          <w:divBdr>
            <w:top w:val="none" w:sz="0" w:space="0" w:color="auto"/>
            <w:left w:val="none" w:sz="0" w:space="0" w:color="auto"/>
            <w:bottom w:val="none" w:sz="0" w:space="0" w:color="auto"/>
            <w:right w:val="none" w:sz="0" w:space="0" w:color="auto"/>
          </w:divBdr>
        </w:div>
        <w:div w:id="2069068684">
          <w:marLeft w:val="480"/>
          <w:marRight w:val="0"/>
          <w:marTop w:val="0"/>
          <w:marBottom w:val="0"/>
          <w:divBdr>
            <w:top w:val="none" w:sz="0" w:space="0" w:color="auto"/>
            <w:left w:val="none" w:sz="0" w:space="0" w:color="auto"/>
            <w:bottom w:val="none" w:sz="0" w:space="0" w:color="auto"/>
            <w:right w:val="none" w:sz="0" w:space="0" w:color="auto"/>
          </w:divBdr>
        </w:div>
        <w:div w:id="1563449110">
          <w:marLeft w:val="480"/>
          <w:marRight w:val="0"/>
          <w:marTop w:val="0"/>
          <w:marBottom w:val="0"/>
          <w:divBdr>
            <w:top w:val="none" w:sz="0" w:space="0" w:color="auto"/>
            <w:left w:val="none" w:sz="0" w:space="0" w:color="auto"/>
            <w:bottom w:val="none" w:sz="0" w:space="0" w:color="auto"/>
            <w:right w:val="none" w:sz="0" w:space="0" w:color="auto"/>
          </w:divBdr>
        </w:div>
        <w:div w:id="728264572">
          <w:marLeft w:val="480"/>
          <w:marRight w:val="0"/>
          <w:marTop w:val="0"/>
          <w:marBottom w:val="0"/>
          <w:divBdr>
            <w:top w:val="none" w:sz="0" w:space="0" w:color="auto"/>
            <w:left w:val="none" w:sz="0" w:space="0" w:color="auto"/>
            <w:bottom w:val="none" w:sz="0" w:space="0" w:color="auto"/>
            <w:right w:val="none" w:sz="0" w:space="0" w:color="auto"/>
          </w:divBdr>
        </w:div>
        <w:div w:id="473186409">
          <w:marLeft w:val="480"/>
          <w:marRight w:val="0"/>
          <w:marTop w:val="0"/>
          <w:marBottom w:val="0"/>
          <w:divBdr>
            <w:top w:val="none" w:sz="0" w:space="0" w:color="auto"/>
            <w:left w:val="none" w:sz="0" w:space="0" w:color="auto"/>
            <w:bottom w:val="none" w:sz="0" w:space="0" w:color="auto"/>
            <w:right w:val="none" w:sz="0" w:space="0" w:color="auto"/>
          </w:divBdr>
        </w:div>
        <w:div w:id="1836147072">
          <w:marLeft w:val="480"/>
          <w:marRight w:val="0"/>
          <w:marTop w:val="0"/>
          <w:marBottom w:val="0"/>
          <w:divBdr>
            <w:top w:val="none" w:sz="0" w:space="0" w:color="auto"/>
            <w:left w:val="none" w:sz="0" w:space="0" w:color="auto"/>
            <w:bottom w:val="none" w:sz="0" w:space="0" w:color="auto"/>
            <w:right w:val="none" w:sz="0" w:space="0" w:color="auto"/>
          </w:divBdr>
        </w:div>
        <w:div w:id="431971545">
          <w:marLeft w:val="480"/>
          <w:marRight w:val="0"/>
          <w:marTop w:val="0"/>
          <w:marBottom w:val="0"/>
          <w:divBdr>
            <w:top w:val="none" w:sz="0" w:space="0" w:color="auto"/>
            <w:left w:val="none" w:sz="0" w:space="0" w:color="auto"/>
            <w:bottom w:val="none" w:sz="0" w:space="0" w:color="auto"/>
            <w:right w:val="none" w:sz="0" w:space="0" w:color="auto"/>
          </w:divBdr>
        </w:div>
        <w:div w:id="1227687034">
          <w:marLeft w:val="480"/>
          <w:marRight w:val="0"/>
          <w:marTop w:val="0"/>
          <w:marBottom w:val="0"/>
          <w:divBdr>
            <w:top w:val="none" w:sz="0" w:space="0" w:color="auto"/>
            <w:left w:val="none" w:sz="0" w:space="0" w:color="auto"/>
            <w:bottom w:val="none" w:sz="0" w:space="0" w:color="auto"/>
            <w:right w:val="none" w:sz="0" w:space="0" w:color="auto"/>
          </w:divBdr>
        </w:div>
        <w:div w:id="1721705832">
          <w:marLeft w:val="480"/>
          <w:marRight w:val="0"/>
          <w:marTop w:val="0"/>
          <w:marBottom w:val="0"/>
          <w:divBdr>
            <w:top w:val="none" w:sz="0" w:space="0" w:color="auto"/>
            <w:left w:val="none" w:sz="0" w:space="0" w:color="auto"/>
            <w:bottom w:val="none" w:sz="0" w:space="0" w:color="auto"/>
            <w:right w:val="none" w:sz="0" w:space="0" w:color="auto"/>
          </w:divBdr>
        </w:div>
        <w:div w:id="457843774">
          <w:marLeft w:val="480"/>
          <w:marRight w:val="0"/>
          <w:marTop w:val="0"/>
          <w:marBottom w:val="0"/>
          <w:divBdr>
            <w:top w:val="none" w:sz="0" w:space="0" w:color="auto"/>
            <w:left w:val="none" w:sz="0" w:space="0" w:color="auto"/>
            <w:bottom w:val="none" w:sz="0" w:space="0" w:color="auto"/>
            <w:right w:val="none" w:sz="0" w:space="0" w:color="auto"/>
          </w:divBdr>
        </w:div>
        <w:div w:id="801465746">
          <w:marLeft w:val="480"/>
          <w:marRight w:val="0"/>
          <w:marTop w:val="0"/>
          <w:marBottom w:val="0"/>
          <w:divBdr>
            <w:top w:val="none" w:sz="0" w:space="0" w:color="auto"/>
            <w:left w:val="none" w:sz="0" w:space="0" w:color="auto"/>
            <w:bottom w:val="none" w:sz="0" w:space="0" w:color="auto"/>
            <w:right w:val="none" w:sz="0" w:space="0" w:color="auto"/>
          </w:divBdr>
        </w:div>
        <w:div w:id="1070924848">
          <w:marLeft w:val="480"/>
          <w:marRight w:val="0"/>
          <w:marTop w:val="0"/>
          <w:marBottom w:val="0"/>
          <w:divBdr>
            <w:top w:val="none" w:sz="0" w:space="0" w:color="auto"/>
            <w:left w:val="none" w:sz="0" w:space="0" w:color="auto"/>
            <w:bottom w:val="none" w:sz="0" w:space="0" w:color="auto"/>
            <w:right w:val="none" w:sz="0" w:space="0" w:color="auto"/>
          </w:divBdr>
        </w:div>
        <w:div w:id="750127220">
          <w:marLeft w:val="480"/>
          <w:marRight w:val="0"/>
          <w:marTop w:val="0"/>
          <w:marBottom w:val="0"/>
          <w:divBdr>
            <w:top w:val="none" w:sz="0" w:space="0" w:color="auto"/>
            <w:left w:val="none" w:sz="0" w:space="0" w:color="auto"/>
            <w:bottom w:val="none" w:sz="0" w:space="0" w:color="auto"/>
            <w:right w:val="none" w:sz="0" w:space="0" w:color="auto"/>
          </w:divBdr>
        </w:div>
        <w:div w:id="370541206">
          <w:marLeft w:val="480"/>
          <w:marRight w:val="0"/>
          <w:marTop w:val="0"/>
          <w:marBottom w:val="0"/>
          <w:divBdr>
            <w:top w:val="none" w:sz="0" w:space="0" w:color="auto"/>
            <w:left w:val="none" w:sz="0" w:space="0" w:color="auto"/>
            <w:bottom w:val="none" w:sz="0" w:space="0" w:color="auto"/>
            <w:right w:val="none" w:sz="0" w:space="0" w:color="auto"/>
          </w:divBdr>
        </w:div>
        <w:div w:id="192349432">
          <w:marLeft w:val="480"/>
          <w:marRight w:val="0"/>
          <w:marTop w:val="0"/>
          <w:marBottom w:val="0"/>
          <w:divBdr>
            <w:top w:val="none" w:sz="0" w:space="0" w:color="auto"/>
            <w:left w:val="none" w:sz="0" w:space="0" w:color="auto"/>
            <w:bottom w:val="none" w:sz="0" w:space="0" w:color="auto"/>
            <w:right w:val="none" w:sz="0" w:space="0" w:color="auto"/>
          </w:divBdr>
        </w:div>
        <w:div w:id="1455950203">
          <w:marLeft w:val="480"/>
          <w:marRight w:val="0"/>
          <w:marTop w:val="0"/>
          <w:marBottom w:val="0"/>
          <w:divBdr>
            <w:top w:val="none" w:sz="0" w:space="0" w:color="auto"/>
            <w:left w:val="none" w:sz="0" w:space="0" w:color="auto"/>
            <w:bottom w:val="none" w:sz="0" w:space="0" w:color="auto"/>
            <w:right w:val="none" w:sz="0" w:space="0" w:color="auto"/>
          </w:divBdr>
        </w:div>
        <w:div w:id="1454522081">
          <w:marLeft w:val="480"/>
          <w:marRight w:val="0"/>
          <w:marTop w:val="0"/>
          <w:marBottom w:val="0"/>
          <w:divBdr>
            <w:top w:val="none" w:sz="0" w:space="0" w:color="auto"/>
            <w:left w:val="none" w:sz="0" w:space="0" w:color="auto"/>
            <w:bottom w:val="none" w:sz="0" w:space="0" w:color="auto"/>
            <w:right w:val="none" w:sz="0" w:space="0" w:color="auto"/>
          </w:divBdr>
        </w:div>
        <w:div w:id="1369912115">
          <w:marLeft w:val="480"/>
          <w:marRight w:val="0"/>
          <w:marTop w:val="0"/>
          <w:marBottom w:val="0"/>
          <w:divBdr>
            <w:top w:val="none" w:sz="0" w:space="0" w:color="auto"/>
            <w:left w:val="none" w:sz="0" w:space="0" w:color="auto"/>
            <w:bottom w:val="none" w:sz="0" w:space="0" w:color="auto"/>
            <w:right w:val="none" w:sz="0" w:space="0" w:color="auto"/>
          </w:divBdr>
        </w:div>
        <w:div w:id="798382841">
          <w:marLeft w:val="480"/>
          <w:marRight w:val="0"/>
          <w:marTop w:val="0"/>
          <w:marBottom w:val="0"/>
          <w:divBdr>
            <w:top w:val="none" w:sz="0" w:space="0" w:color="auto"/>
            <w:left w:val="none" w:sz="0" w:space="0" w:color="auto"/>
            <w:bottom w:val="none" w:sz="0" w:space="0" w:color="auto"/>
            <w:right w:val="none" w:sz="0" w:space="0" w:color="auto"/>
          </w:divBdr>
        </w:div>
        <w:div w:id="2000038135">
          <w:marLeft w:val="480"/>
          <w:marRight w:val="0"/>
          <w:marTop w:val="0"/>
          <w:marBottom w:val="0"/>
          <w:divBdr>
            <w:top w:val="none" w:sz="0" w:space="0" w:color="auto"/>
            <w:left w:val="none" w:sz="0" w:space="0" w:color="auto"/>
            <w:bottom w:val="none" w:sz="0" w:space="0" w:color="auto"/>
            <w:right w:val="none" w:sz="0" w:space="0" w:color="auto"/>
          </w:divBdr>
        </w:div>
        <w:div w:id="1448354152">
          <w:marLeft w:val="480"/>
          <w:marRight w:val="0"/>
          <w:marTop w:val="0"/>
          <w:marBottom w:val="0"/>
          <w:divBdr>
            <w:top w:val="none" w:sz="0" w:space="0" w:color="auto"/>
            <w:left w:val="none" w:sz="0" w:space="0" w:color="auto"/>
            <w:bottom w:val="none" w:sz="0" w:space="0" w:color="auto"/>
            <w:right w:val="none" w:sz="0" w:space="0" w:color="auto"/>
          </w:divBdr>
        </w:div>
        <w:div w:id="111555655">
          <w:marLeft w:val="480"/>
          <w:marRight w:val="0"/>
          <w:marTop w:val="0"/>
          <w:marBottom w:val="0"/>
          <w:divBdr>
            <w:top w:val="none" w:sz="0" w:space="0" w:color="auto"/>
            <w:left w:val="none" w:sz="0" w:space="0" w:color="auto"/>
            <w:bottom w:val="none" w:sz="0" w:space="0" w:color="auto"/>
            <w:right w:val="none" w:sz="0" w:space="0" w:color="auto"/>
          </w:divBdr>
        </w:div>
        <w:div w:id="1920674565">
          <w:marLeft w:val="480"/>
          <w:marRight w:val="0"/>
          <w:marTop w:val="0"/>
          <w:marBottom w:val="0"/>
          <w:divBdr>
            <w:top w:val="none" w:sz="0" w:space="0" w:color="auto"/>
            <w:left w:val="none" w:sz="0" w:space="0" w:color="auto"/>
            <w:bottom w:val="none" w:sz="0" w:space="0" w:color="auto"/>
            <w:right w:val="none" w:sz="0" w:space="0" w:color="auto"/>
          </w:divBdr>
        </w:div>
        <w:div w:id="1487430013">
          <w:marLeft w:val="480"/>
          <w:marRight w:val="0"/>
          <w:marTop w:val="0"/>
          <w:marBottom w:val="0"/>
          <w:divBdr>
            <w:top w:val="none" w:sz="0" w:space="0" w:color="auto"/>
            <w:left w:val="none" w:sz="0" w:space="0" w:color="auto"/>
            <w:bottom w:val="none" w:sz="0" w:space="0" w:color="auto"/>
            <w:right w:val="none" w:sz="0" w:space="0" w:color="auto"/>
          </w:divBdr>
        </w:div>
        <w:div w:id="1817987166">
          <w:marLeft w:val="480"/>
          <w:marRight w:val="0"/>
          <w:marTop w:val="0"/>
          <w:marBottom w:val="0"/>
          <w:divBdr>
            <w:top w:val="none" w:sz="0" w:space="0" w:color="auto"/>
            <w:left w:val="none" w:sz="0" w:space="0" w:color="auto"/>
            <w:bottom w:val="none" w:sz="0" w:space="0" w:color="auto"/>
            <w:right w:val="none" w:sz="0" w:space="0" w:color="auto"/>
          </w:divBdr>
        </w:div>
        <w:div w:id="1382095955">
          <w:marLeft w:val="480"/>
          <w:marRight w:val="0"/>
          <w:marTop w:val="0"/>
          <w:marBottom w:val="0"/>
          <w:divBdr>
            <w:top w:val="none" w:sz="0" w:space="0" w:color="auto"/>
            <w:left w:val="none" w:sz="0" w:space="0" w:color="auto"/>
            <w:bottom w:val="none" w:sz="0" w:space="0" w:color="auto"/>
            <w:right w:val="none" w:sz="0" w:space="0" w:color="auto"/>
          </w:divBdr>
        </w:div>
        <w:div w:id="1117725353">
          <w:marLeft w:val="480"/>
          <w:marRight w:val="0"/>
          <w:marTop w:val="0"/>
          <w:marBottom w:val="0"/>
          <w:divBdr>
            <w:top w:val="none" w:sz="0" w:space="0" w:color="auto"/>
            <w:left w:val="none" w:sz="0" w:space="0" w:color="auto"/>
            <w:bottom w:val="none" w:sz="0" w:space="0" w:color="auto"/>
            <w:right w:val="none" w:sz="0" w:space="0" w:color="auto"/>
          </w:divBdr>
        </w:div>
        <w:div w:id="572619189">
          <w:marLeft w:val="480"/>
          <w:marRight w:val="0"/>
          <w:marTop w:val="0"/>
          <w:marBottom w:val="0"/>
          <w:divBdr>
            <w:top w:val="none" w:sz="0" w:space="0" w:color="auto"/>
            <w:left w:val="none" w:sz="0" w:space="0" w:color="auto"/>
            <w:bottom w:val="none" w:sz="0" w:space="0" w:color="auto"/>
            <w:right w:val="none" w:sz="0" w:space="0" w:color="auto"/>
          </w:divBdr>
        </w:div>
        <w:div w:id="1471942480">
          <w:marLeft w:val="480"/>
          <w:marRight w:val="0"/>
          <w:marTop w:val="0"/>
          <w:marBottom w:val="0"/>
          <w:divBdr>
            <w:top w:val="none" w:sz="0" w:space="0" w:color="auto"/>
            <w:left w:val="none" w:sz="0" w:space="0" w:color="auto"/>
            <w:bottom w:val="none" w:sz="0" w:space="0" w:color="auto"/>
            <w:right w:val="none" w:sz="0" w:space="0" w:color="auto"/>
          </w:divBdr>
        </w:div>
        <w:div w:id="2119182661">
          <w:marLeft w:val="480"/>
          <w:marRight w:val="0"/>
          <w:marTop w:val="0"/>
          <w:marBottom w:val="0"/>
          <w:divBdr>
            <w:top w:val="none" w:sz="0" w:space="0" w:color="auto"/>
            <w:left w:val="none" w:sz="0" w:space="0" w:color="auto"/>
            <w:bottom w:val="none" w:sz="0" w:space="0" w:color="auto"/>
            <w:right w:val="none" w:sz="0" w:space="0" w:color="auto"/>
          </w:divBdr>
        </w:div>
        <w:div w:id="1525247945">
          <w:marLeft w:val="480"/>
          <w:marRight w:val="0"/>
          <w:marTop w:val="0"/>
          <w:marBottom w:val="0"/>
          <w:divBdr>
            <w:top w:val="none" w:sz="0" w:space="0" w:color="auto"/>
            <w:left w:val="none" w:sz="0" w:space="0" w:color="auto"/>
            <w:bottom w:val="none" w:sz="0" w:space="0" w:color="auto"/>
            <w:right w:val="none" w:sz="0" w:space="0" w:color="auto"/>
          </w:divBdr>
        </w:div>
        <w:div w:id="1402601893">
          <w:marLeft w:val="480"/>
          <w:marRight w:val="0"/>
          <w:marTop w:val="0"/>
          <w:marBottom w:val="0"/>
          <w:divBdr>
            <w:top w:val="none" w:sz="0" w:space="0" w:color="auto"/>
            <w:left w:val="none" w:sz="0" w:space="0" w:color="auto"/>
            <w:bottom w:val="none" w:sz="0" w:space="0" w:color="auto"/>
            <w:right w:val="none" w:sz="0" w:space="0" w:color="auto"/>
          </w:divBdr>
        </w:div>
        <w:div w:id="690573936">
          <w:marLeft w:val="480"/>
          <w:marRight w:val="0"/>
          <w:marTop w:val="0"/>
          <w:marBottom w:val="0"/>
          <w:divBdr>
            <w:top w:val="none" w:sz="0" w:space="0" w:color="auto"/>
            <w:left w:val="none" w:sz="0" w:space="0" w:color="auto"/>
            <w:bottom w:val="none" w:sz="0" w:space="0" w:color="auto"/>
            <w:right w:val="none" w:sz="0" w:space="0" w:color="auto"/>
          </w:divBdr>
        </w:div>
        <w:div w:id="1022393321">
          <w:marLeft w:val="480"/>
          <w:marRight w:val="0"/>
          <w:marTop w:val="0"/>
          <w:marBottom w:val="0"/>
          <w:divBdr>
            <w:top w:val="none" w:sz="0" w:space="0" w:color="auto"/>
            <w:left w:val="none" w:sz="0" w:space="0" w:color="auto"/>
            <w:bottom w:val="none" w:sz="0" w:space="0" w:color="auto"/>
            <w:right w:val="none" w:sz="0" w:space="0" w:color="auto"/>
          </w:divBdr>
        </w:div>
        <w:div w:id="1880583588">
          <w:marLeft w:val="480"/>
          <w:marRight w:val="0"/>
          <w:marTop w:val="0"/>
          <w:marBottom w:val="0"/>
          <w:divBdr>
            <w:top w:val="none" w:sz="0" w:space="0" w:color="auto"/>
            <w:left w:val="none" w:sz="0" w:space="0" w:color="auto"/>
            <w:bottom w:val="none" w:sz="0" w:space="0" w:color="auto"/>
            <w:right w:val="none" w:sz="0" w:space="0" w:color="auto"/>
          </w:divBdr>
        </w:div>
        <w:div w:id="1501699247">
          <w:marLeft w:val="480"/>
          <w:marRight w:val="0"/>
          <w:marTop w:val="0"/>
          <w:marBottom w:val="0"/>
          <w:divBdr>
            <w:top w:val="none" w:sz="0" w:space="0" w:color="auto"/>
            <w:left w:val="none" w:sz="0" w:space="0" w:color="auto"/>
            <w:bottom w:val="none" w:sz="0" w:space="0" w:color="auto"/>
            <w:right w:val="none" w:sz="0" w:space="0" w:color="auto"/>
          </w:divBdr>
        </w:div>
        <w:div w:id="1600019016">
          <w:marLeft w:val="480"/>
          <w:marRight w:val="0"/>
          <w:marTop w:val="0"/>
          <w:marBottom w:val="0"/>
          <w:divBdr>
            <w:top w:val="none" w:sz="0" w:space="0" w:color="auto"/>
            <w:left w:val="none" w:sz="0" w:space="0" w:color="auto"/>
            <w:bottom w:val="none" w:sz="0" w:space="0" w:color="auto"/>
            <w:right w:val="none" w:sz="0" w:space="0" w:color="auto"/>
          </w:divBdr>
        </w:div>
        <w:div w:id="1426658274">
          <w:marLeft w:val="480"/>
          <w:marRight w:val="0"/>
          <w:marTop w:val="0"/>
          <w:marBottom w:val="0"/>
          <w:divBdr>
            <w:top w:val="none" w:sz="0" w:space="0" w:color="auto"/>
            <w:left w:val="none" w:sz="0" w:space="0" w:color="auto"/>
            <w:bottom w:val="none" w:sz="0" w:space="0" w:color="auto"/>
            <w:right w:val="none" w:sz="0" w:space="0" w:color="auto"/>
          </w:divBdr>
        </w:div>
        <w:div w:id="1963344707">
          <w:marLeft w:val="480"/>
          <w:marRight w:val="0"/>
          <w:marTop w:val="0"/>
          <w:marBottom w:val="0"/>
          <w:divBdr>
            <w:top w:val="none" w:sz="0" w:space="0" w:color="auto"/>
            <w:left w:val="none" w:sz="0" w:space="0" w:color="auto"/>
            <w:bottom w:val="none" w:sz="0" w:space="0" w:color="auto"/>
            <w:right w:val="none" w:sz="0" w:space="0" w:color="auto"/>
          </w:divBdr>
        </w:div>
        <w:div w:id="1711027701">
          <w:marLeft w:val="480"/>
          <w:marRight w:val="0"/>
          <w:marTop w:val="0"/>
          <w:marBottom w:val="0"/>
          <w:divBdr>
            <w:top w:val="none" w:sz="0" w:space="0" w:color="auto"/>
            <w:left w:val="none" w:sz="0" w:space="0" w:color="auto"/>
            <w:bottom w:val="none" w:sz="0" w:space="0" w:color="auto"/>
            <w:right w:val="none" w:sz="0" w:space="0" w:color="auto"/>
          </w:divBdr>
        </w:div>
        <w:div w:id="2084374581">
          <w:marLeft w:val="480"/>
          <w:marRight w:val="0"/>
          <w:marTop w:val="0"/>
          <w:marBottom w:val="0"/>
          <w:divBdr>
            <w:top w:val="none" w:sz="0" w:space="0" w:color="auto"/>
            <w:left w:val="none" w:sz="0" w:space="0" w:color="auto"/>
            <w:bottom w:val="none" w:sz="0" w:space="0" w:color="auto"/>
            <w:right w:val="none" w:sz="0" w:space="0" w:color="auto"/>
          </w:divBdr>
        </w:div>
        <w:div w:id="283198202">
          <w:marLeft w:val="480"/>
          <w:marRight w:val="0"/>
          <w:marTop w:val="0"/>
          <w:marBottom w:val="0"/>
          <w:divBdr>
            <w:top w:val="none" w:sz="0" w:space="0" w:color="auto"/>
            <w:left w:val="none" w:sz="0" w:space="0" w:color="auto"/>
            <w:bottom w:val="none" w:sz="0" w:space="0" w:color="auto"/>
            <w:right w:val="none" w:sz="0" w:space="0" w:color="auto"/>
          </w:divBdr>
        </w:div>
        <w:div w:id="1335499355">
          <w:marLeft w:val="480"/>
          <w:marRight w:val="0"/>
          <w:marTop w:val="0"/>
          <w:marBottom w:val="0"/>
          <w:divBdr>
            <w:top w:val="none" w:sz="0" w:space="0" w:color="auto"/>
            <w:left w:val="none" w:sz="0" w:space="0" w:color="auto"/>
            <w:bottom w:val="none" w:sz="0" w:space="0" w:color="auto"/>
            <w:right w:val="none" w:sz="0" w:space="0" w:color="auto"/>
          </w:divBdr>
        </w:div>
        <w:div w:id="571737776">
          <w:marLeft w:val="480"/>
          <w:marRight w:val="0"/>
          <w:marTop w:val="0"/>
          <w:marBottom w:val="0"/>
          <w:divBdr>
            <w:top w:val="none" w:sz="0" w:space="0" w:color="auto"/>
            <w:left w:val="none" w:sz="0" w:space="0" w:color="auto"/>
            <w:bottom w:val="none" w:sz="0" w:space="0" w:color="auto"/>
            <w:right w:val="none" w:sz="0" w:space="0" w:color="auto"/>
          </w:divBdr>
        </w:div>
        <w:div w:id="1879857844">
          <w:marLeft w:val="480"/>
          <w:marRight w:val="0"/>
          <w:marTop w:val="0"/>
          <w:marBottom w:val="0"/>
          <w:divBdr>
            <w:top w:val="none" w:sz="0" w:space="0" w:color="auto"/>
            <w:left w:val="none" w:sz="0" w:space="0" w:color="auto"/>
            <w:bottom w:val="none" w:sz="0" w:space="0" w:color="auto"/>
            <w:right w:val="none" w:sz="0" w:space="0" w:color="auto"/>
          </w:divBdr>
        </w:div>
        <w:div w:id="183178775">
          <w:marLeft w:val="480"/>
          <w:marRight w:val="0"/>
          <w:marTop w:val="0"/>
          <w:marBottom w:val="0"/>
          <w:divBdr>
            <w:top w:val="none" w:sz="0" w:space="0" w:color="auto"/>
            <w:left w:val="none" w:sz="0" w:space="0" w:color="auto"/>
            <w:bottom w:val="none" w:sz="0" w:space="0" w:color="auto"/>
            <w:right w:val="none" w:sz="0" w:space="0" w:color="auto"/>
          </w:divBdr>
        </w:div>
      </w:divsChild>
    </w:div>
    <w:div w:id="1921401013">
      <w:bodyDiv w:val="1"/>
      <w:marLeft w:val="0"/>
      <w:marRight w:val="0"/>
      <w:marTop w:val="0"/>
      <w:marBottom w:val="0"/>
      <w:divBdr>
        <w:top w:val="none" w:sz="0" w:space="0" w:color="auto"/>
        <w:left w:val="none" w:sz="0" w:space="0" w:color="auto"/>
        <w:bottom w:val="none" w:sz="0" w:space="0" w:color="auto"/>
        <w:right w:val="none" w:sz="0" w:space="0" w:color="auto"/>
      </w:divBdr>
      <w:divsChild>
        <w:div w:id="2111971468">
          <w:marLeft w:val="480"/>
          <w:marRight w:val="0"/>
          <w:marTop w:val="0"/>
          <w:marBottom w:val="0"/>
          <w:divBdr>
            <w:top w:val="none" w:sz="0" w:space="0" w:color="auto"/>
            <w:left w:val="none" w:sz="0" w:space="0" w:color="auto"/>
            <w:bottom w:val="none" w:sz="0" w:space="0" w:color="auto"/>
            <w:right w:val="none" w:sz="0" w:space="0" w:color="auto"/>
          </w:divBdr>
        </w:div>
        <w:div w:id="791636002">
          <w:marLeft w:val="480"/>
          <w:marRight w:val="0"/>
          <w:marTop w:val="0"/>
          <w:marBottom w:val="0"/>
          <w:divBdr>
            <w:top w:val="none" w:sz="0" w:space="0" w:color="auto"/>
            <w:left w:val="none" w:sz="0" w:space="0" w:color="auto"/>
            <w:bottom w:val="none" w:sz="0" w:space="0" w:color="auto"/>
            <w:right w:val="none" w:sz="0" w:space="0" w:color="auto"/>
          </w:divBdr>
        </w:div>
        <w:div w:id="1572278003">
          <w:marLeft w:val="480"/>
          <w:marRight w:val="0"/>
          <w:marTop w:val="0"/>
          <w:marBottom w:val="0"/>
          <w:divBdr>
            <w:top w:val="none" w:sz="0" w:space="0" w:color="auto"/>
            <w:left w:val="none" w:sz="0" w:space="0" w:color="auto"/>
            <w:bottom w:val="none" w:sz="0" w:space="0" w:color="auto"/>
            <w:right w:val="none" w:sz="0" w:space="0" w:color="auto"/>
          </w:divBdr>
        </w:div>
        <w:div w:id="1853296755">
          <w:marLeft w:val="480"/>
          <w:marRight w:val="0"/>
          <w:marTop w:val="0"/>
          <w:marBottom w:val="0"/>
          <w:divBdr>
            <w:top w:val="none" w:sz="0" w:space="0" w:color="auto"/>
            <w:left w:val="none" w:sz="0" w:space="0" w:color="auto"/>
            <w:bottom w:val="none" w:sz="0" w:space="0" w:color="auto"/>
            <w:right w:val="none" w:sz="0" w:space="0" w:color="auto"/>
          </w:divBdr>
        </w:div>
        <w:div w:id="398796859">
          <w:marLeft w:val="480"/>
          <w:marRight w:val="0"/>
          <w:marTop w:val="0"/>
          <w:marBottom w:val="0"/>
          <w:divBdr>
            <w:top w:val="none" w:sz="0" w:space="0" w:color="auto"/>
            <w:left w:val="none" w:sz="0" w:space="0" w:color="auto"/>
            <w:bottom w:val="none" w:sz="0" w:space="0" w:color="auto"/>
            <w:right w:val="none" w:sz="0" w:space="0" w:color="auto"/>
          </w:divBdr>
        </w:div>
        <w:div w:id="1723746458">
          <w:marLeft w:val="480"/>
          <w:marRight w:val="0"/>
          <w:marTop w:val="0"/>
          <w:marBottom w:val="0"/>
          <w:divBdr>
            <w:top w:val="none" w:sz="0" w:space="0" w:color="auto"/>
            <w:left w:val="none" w:sz="0" w:space="0" w:color="auto"/>
            <w:bottom w:val="none" w:sz="0" w:space="0" w:color="auto"/>
            <w:right w:val="none" w:sz="0" w:space="0" w:color="auto"/>
          </w:divBdr>
        </w:div>
        <w:div w:id="594827854">
          <w:marLeft w:val="480"/>
          <w:marRight w:val="0"/>
          <w:marTop w:val="0"/>
          <w:marBottom w:val="0"/>
          <w:divBdr>
            <w:top w:val="none" w:sz="0" w:space="0" w:color="auto"/>
            <w:left w:val="none" w:sz="0" w:space="0" w:color="auto"/>
            <w:bottom w:val="none" w:sz="0" w:space="0" w:color="auto"/>
            <w:right w:val="none" w:sz="0" w:space="0" w:color="auto"/>
          </w:divBdr>
        </w:div>
        <w:div w:id="556279505">
          <w:marLeft w:val="480"/>
          <w:marRight w:val="0"/>
          <w:marTop w:val="0"/>
          <w:marBottom w:val="0"/>
          <w:divBdr>
            <w:top w:val="none" w:sz="0" w:space="0" w:color="auto"/>
            <w:left w:val="none" w:sz="0" w:space="0" w:color="auto"/>
            <w:bottom w:val="none" w:sz="0" w:space="0" w:color="auto"/>
            <w:right w:val="none" w:sz="0" w:space="0" w:color="auto"/>
          </w:divBdr>
        </w:div>
        <w:div w:id="315957797">
          <w:marLeft w:val="480"/>
          <w:marRight w:val="0"/>
          <w:marTop w:val="0"/>
          <w:marBottom w:val="0"/>
          <w:divBdr>
            <w:top w:val="none" w:sz="0" w:space="0" w:color="auto"/>
            <w:left w:val="none" w:sz="0" w:space="0" w:color="auto"/>
            <w:bottom w:val="none" w:sz="0" w:space="0" w:color="auto"/>
            <w:right w:val="none" w:sz="0" w:space="0" w:color="auto"/>
          </w:divBdr>
        </w:div>
        <w:div w:id="1804999904">
          <w:marLeft w:val="480"/>
          <w:marRight w:val="0"/>
          <w:marTop w:val="0"/>
          <w:marBottom w:val="0"/>
          <w:divBdr>
            <w:top w:val="none" w:sz="0" w:space="0" w:color="auto"/>
            <w:left w:val="none" w:sz="0" w:space="0" w:color="auto"/>
            <w:bottom w:val="none" w:sz="0" w:space="0" w:color="auto"/>
            <w:right w:val="none" w:sz="0" w:space="0" w:color="auto"/>
          </w:divBdr>
        </w:div>
        <w:div w:id="63452916">
          <w:marLeft w:val="480"/>
          <w:marRight w:val="0"/>
          <w:marTop w:val="0"/>
          <w:marBottom w:val="0"/>
          <w:divBdr>
            <w:top w:val="none" w:sz="0" w:space="0" w:color="auto"/>
            <w:left w:val="none" w:sz="0" w:space="0" w:color="auto"/>
            <w:bottom w:val="none" w:sz="0" w:space="0" w:color="auto"/>
            <w:right w:val="none" w:sz="0" w:space="0" w:color="auto"/>
          </w:divBdr>
        </w:div>
        <w:div w:id="1016078138">
          <w:marLeft w:val="480"/>
          <w:marRight w:val="0"/>
          <w:marTop w:val="0"/>
          <w:marBottom w:val="0"/>
          <w:divBdr>
            <w:top w:val="none" w:sz="0" w:space="0" w:color="auto"/>
            <w:left w:val="none" w:sz="0" w:space="0" w:color="auto"/>
            <w:bottom w:val="none" w:sz="0" w:space="0" w:color="auto"/>
            <w:right w:val="none" w:sz="0" w:space="0" w:color="auto"/>
          </w:divBdr>
        </w:div>
        <w:div w:id="676729757">
          <w:marLeft w:val="480"/>
          <w:marRight w:val="0"/>
          <w:marTop w:val="0"/>
          <w:marBottom w:val="0"/>
          <w:divBdr>
            <w:top w:val="none" w:sz="0" w:space="0" w:color="auto"/>
            <w:left w:val="none" w:sz="0" w:space="0" w:color="auto"/>
            <w:bottom w:val="none" w:sz="0" w:space="0" w:color="auto"/>
            <w:right w:val="none" w:sz="0" w:space="0" w:color="auto"/>
          </w:divBdr>
        </w:div>
        <w:div w:id="993796053">
          <w:marLeft w:val="480"/>
          <w:marRight w:val="0"/>
          <w:marTop w:val="0"/>
          <w:marBottom w:val="0"/>
          <w:divBdr>
            <w:top w:val="none" w:sz="0" w:space="0" w:color="auto"/>
            <w:left w:val="none" w:sz="0" w:space="0" w:color="auto"/>
            <w:bottom w:val="none" w:sz="0" w:space="0" w:color="auto"/>
            <w:right w:val="none" w:sz="0" w:space="0" w:color="auto"/>
          </w:divBdr>
        </w:div>
        <w:div w:id="171457032">
          <w:marLeft w:val="480"/>
          <w:marRight w:val="0"/>
          <w:marTop w:val="0"/>
          <w:marBottom w:val="0"/>
          <w:divBdr>
            <w:top w:val="none" w:sz="0" w:space="0" w:color="auto"/>
            <w:left w:val="none" w:sz="0" w:space="0" w:color="auto"/>
            <w:bottom w:val="none" w:sz="0" w:space="0" w:color="auto"/>
            <w:right w:val="none" w:sz="0" w:space="0" w:color="auto"/>
          </w:divBdr>
        </w:div>
        <w:div w:id="357507078">
          <w:marLeft w:val="480"/>
          <w:marRight w:val="0"/>
          <w:marTop w:val="0"/>
          <w:marBottom w:val="0"/>
          <w:divBdr>
            <w:top w:val="none" w:sz="0" w:space="0" w:color="auto"/>
            <w:left w:val="none" w:sz="0" w:space="0" w:color="auto"/>
            <w:bottom w:val="none" w:sz="0" w:space="0" w:color="auto"/>
            <w:right w:val="none" w:sz="0" w:space="0" w:color="auto"/>
          </w:divBdr>
        </w:div>
        <w:div w:id="737898362">
          <w:marLeft w:val="480"/>
          <w:marRight w:val="0"/>
          <w:marTop w:val="0"/>
          <w:marBottom w:val="0"/>
          <w:divBdr>
            <w:top w:val="none" w:sz="0" w:space="0" w:color="auto"/>
            <w:left w:val="none" w:sz="0" w:space="0" w:color="auto"/>
            <w:bottom w:val="none" w:sz="0" w:space="0" w:color="auto"/>
            <w:right w:val="none" w:sz="0" w:space="0" w:color="auto"/>
          </w:divBdr>
        </w:div>
        <w:div w:id="1650984930">
          <w:marLeft w:val="480"/>
          <w:marRight w:val="0"/>
          <w:marTop w:val="0"/>
          <w:marBottom w:val="0"/>
          <w:divBdr>
            <w:top w:val="none" w:sz="0" w:space="0" w:color="auto"/>
            <w:left w:val="none" w:sz="0" w:space="0" w:color="auto"/>
            <w:bottom w:val="none" w:sz="0" w:space="0" w:color="auto"/>
            <w:right w:val="none" w:sz="0" w:space="0" w:color="auto"/>
          </w:divBdr>
        </w:div>
        <w:div w:id="896822547">
          <w:marLeft w:val="480"/>
          <w:marRight w:val="0"/>
          <w:marTop w:val="0"/>
          <w:marBottom w:val="0"/>
          <w:divBdr>
            <w:top w:val="none" w:sz="0" w:space="0" w:color="auto"/>
            <w:left w:val="none" w:sz="0" w:space="0" w:color="auto"/>
            <w:bottom w:val="none" w:sz="0" w:space="0" w:color="auto"/>
            <w:right w:val="none" w:sz="0" w:space="0" w:color="auto"/>
          </w:divBdr>
        </w:div>
        <w:div w:id="752892542">
          <w:marLeft w:val="480"/>
          <w:marRight w:val="0"/>
          <w:marTop w:val="0"/>
          <w:marBottom w:val="0"/>
          <w:divBdr>
            <w:top w:val="none" w:sz="0" w:space="0" w:color="auto"/>
            <w:left w:val="none" w:sz="0" w:space="0" w:color="auto"/>
            <w:bottom w:val="none" w:sz="0" w:space="0" w:color="auto"/>
            <w:right w:val="none" w:sz="0" w:space="0" w:color="auto"/>
          </w:divBdr>
        </w:div>
        <w:div w:id="1653750887">
          <w:marLeft w:val="480"/>
          <w:marRight w:val="0"/>
          <w:marTop w:val="0"/>
          <w:marBottom w:val="0"/>
          <w:divBdr>
            <w:top w:val="none" w:sz="0" w:space="0" w:color="auto"/>
            <w:left w:val="none" w:sz="0" w:space="0" w:color="auto"/>
            <w:bottom w:val="none" w:sz="0" w:space="0" w:color="auto"/>
            <w:right w:val="none" w:sz="0" w:space="0" w:color="auto"/>
          </w:divBdr>
        </w:div>
        <w:div w:id="1412582100">
          <w:marLeft w:val="480"/>
          <w:marRight w:val="0"/>
          <w:marTop w:val="0"/>
          <w:marBottom w:val="0"/>
          <w:divBdr>
            <w:top w:val="none" w:sz="0" w:space="0" w:color="auto"/>
            <w:left w:val="none" w:sz="0" w:space="0" w:color="auto"/>
            <w:bottom w:val="none" w:sz="0" w:space="0" w:color="auto"/>
            <w:right w:val="none" w:sz="0" w:space="0" w:color="auto"/>
          </w:divBdr>
        </w:div>
        <w:div w:id="964043855">
          <w:marLeft w:val="480"/>
          <w:marRight w:val="0"/>
          <w:marTop w:val="0"/>
          <w:marBottom w:val="0"/>
          <w:divBdr>
            <w:top w:val="none" w:sz="0" w:space="0" w:color="auto"/>
            <w:left w:val="none" w:sz="0" w:space="0" w:color="auto"/>
            <w:bottom w:val="none" w:sz="0" w:space="0" w:color="auto"/>
            <w:right w:val="none" w:sz="0" w:space="0" w:color="auto"/>
          </w:divBdr>
        </w:div>
        <w:div w:id="1032995594">
          <w:marLeft w:val="480"/>
          <w:marRight w:val="0"/>
          <w:marTop w:val="0"/>
          <w:marBottom w:val="0"/>
          <w:divBdr>
            <w:top w:val="none" w:sz="0" w:space="0" w:color="auto"/>
            <w:left w:val="none" w:sz="0" w:space="0" w:color="auto"/>
            <w:bottom w:val="none" w:sz="0" w:space="0" w:color="auto"/>
            <w:right w:val="none" w:sz="0" w:space="0" w:color="auto"/>
          </w:divBdr>
        </w:div>
        <w:div w:id="1818299917">
          <w:marLeft w:val="480"/>
          <w:marRight w:val="0"/>
          <w:marTop w:val="0"/>
          <w:marBottom w:val="0"/>
          <w:divBdr>
            <w:top w:val="none" w:sz="0" w:space="0" w:color="auto"/>
            <w:left w:val="none" w:sz="0" w:space="0" w:color="auto"/>
            <w:bottom w:val="none" w:sz="0" w:space="0" w:color="auto"/>
            <w:right w:val="none" w:sz="0" w:space="0" w:color="auto"/>
          </w:divBdr>
        </w:div>
        <w:div w:id="578826606">
          <w:marLeft w:val="480"/>
          <w:marRight w:val="0"/>
          <w:marTop w:val="0"/>
          <w:marBottom w:val="0"/>
          <w:divBdr>
            <w:top w:val="none" w:sz="0" w:space="0" w:color="auto"/>
            <w:left w:val="none" w:sz="0" w:space="0" w:color="auto"/>
            <w:bottom w:val="none" w:sz="0" w:space="0" w:color="auto"/>
            <w:right w:val="none" w:sz="0" w:space="0" w:color="auto"/>
          </w:divBdr>
        </w:div>
        <w:div w:id="1946381174">
          <w:marLeft w:val="480"/>
          <w:marRight w:val="0"/>
          <w:marTop w:val="0"/>
          <w:marBottom w:val="0"/>
          <w:divBdr>
            <w:top w:val="none" w:sz="0" w:space="0" w:color="auto"/>
            <w:left w:val="none" w:sz="0" w:space="0" w:color="auto"/>
            <w:bottom w:val="none" w:sz="0" w:space="0" w:color="auto"/>
            <w:right w:val="none" w:sz="0" w:space="0" w:color="auto"/>
          </w:divBdr>
        </w:div>
        <w:div w:id="1028750015">
          <w:marLeft w:val="480"/>
          <w:marRight w:val="0"/>
          <w:marTop w:val="0"/>
          <w:marBottom w:val="0"/>
          <w:divBdr>
            <w:top w:val="none" w:sz="0" w:space="0" w:color="auto"/>
            <w:left w:val="none" w:sz="0" w:space="0" w:color="auto"/>
            <w:bottom w:val="none" w:sz="0" w:space="0" w:color="auto"/>
            <w:right w:val="none" w:sz="0" w:space="0" w:color="auto"/>
          </w:divBdr>
        </w:div>
        <w:div w:id="1425763662">
          <w:marLeft w:val="480"/>
          <w:marRight w:val="0"/>
          <w:marTop w:val="0"/>
          <w:marBottom w:val="0"/>
          <w:divBdr>
            <w:top w:val="none" w:sz="0" w:space="0" w:color="auto"/>
            <w:left w:val="none" w:sz="0" w:space="0" w:color="auto"/>
            <w:bottom w:val="none" w:sz="0" w:space="0" w:color="auto"/>
            <w:right w:val="none" w:sz="0" w:space="0" w:color="auto"/>
          </w:divBdr>
        </w:div>
        <w:div w:id="1672441044">
          <w:marLeft w:val="480"/>
          <w:marRight w:val="0"/>
          <w:marTop w:val="0"/>
          <w:marBottom w:val="0"/>
          <w:divBdr>
            <w:top w:val="none" w:sz="0" w:space="0" w:color="auto"/>
            <w:left w:val="none" w:sz="0" w:space="0" w:color="auto"/>
            <w:bottom w:val="none" w:sz="0" w:space="0" w:color="auto"/>
            <w:right w:val="none" w:sz="0" w:space="0" w:color="auto"/>
          </w:divBdr>
        </w:div>
        <w:div w:id="90010387">
          <w:marLeft w:val="480"/>
          <w:marRight w:val="0"/>
          <w:marTop w:val="0"/>
          <w:marBottom w:val="0"/>
          <w:divBdr>
            <w:top w:val="none" w:sz="0" w:space="0" w:color="auto"/>
            <w:left w:val="none" w:sz="0" w:space="0" w:color="auto"/>
            <w:bottom w:val="none" w:sz="0" w:space="0" w:color="auto"/>
            <w:right w:val="none" w:sz="0" w:space="0" w:color="auto"/>
          </w:divBdr>
        </w:div>
        <w:div w:id="932974398">
          <w:marLeft w:val="480"/>
          <w:marRight w:val="0"/>
          <w:marTop w:val="0"/>
          <w:marBottom w:val="0"/>
          <w:divBdr>
            <w:top w:val="none" w:sz="0" w:space="0" w:color="auto"/>
            <w:left w:val="none" w:sz="0" w:space="0" w:color="auto"/>
            <w:bottom w:val="none" w:sz="0" w:space="0" w:color="auto"/>
            <w:right w:val="none" w:sz="0" w:space="0" w:color="auto"/>
          </w:divBdr>
        </w:div>
        <w:div w:id="2108116910">
          <w:marLeft w:val="480"/>
          <w:marRight w:val="0"/>
          <w:marTop w:val="0"/>
          <w:marBottom w:val="0"/>
          <w:divBdr>
            <w:top w:val="none" w:sz="0" w:space="0" w:color="auto"/>
            <w:left w:val="none" w:sz="0" w:space="0" w:color="auto"/>
            <w:bottom w:val="none" w:sz="0" w:space="0" w:color="auto"/>
            <w:right w:val="none" w:sz="0" w:space="0" w:color="auto"/>
          </w:divBdr>
        </w:div>
        <w:div w:id="1791782004">
          <w:marLeft w:val="480"/>
          <w:marRight w:val="0"/>
          <w:marTop w:val="0"/>
          <w:marBottom w:val="0"/>
          <w:divBdr>
            <w:top w:val="none" w:sz="0" w:space="0" w:color="auto"/>
            <w:left w:val="none" w:sz="0" w:space="0" w:color="auto"/>
            <w:bottom w:val="none" w:sz="0" w:space="0" w:color="auto"/>
            <w:right w:val="none" w:sz="0" w:space="0" w:color="auto"/>
          </w:divBdr>
        </w:div>
        <w:div w:id="905530214">
          <w:marLeft w:val="480"/>
          <w:marRight w:val="0"/>
          <w:marTop w:val="0"/>
          <w:marBottom w:val="0"/>
          <w:divBdr>
            <w:top w:val="none" w:sz="0" w:space="0" w:color="auto"/>
            <w:left w:val="none" w:sz="0" w:space="0" w:color="auto"/>
            <w:bottom w:val="none" w:sz="0" w:space="0" w:color="auto"/>
            <w:right w:val="none" w:sz="0" w:space="0" w:color="auto"/>
          </w:divBdr>
        </w:div>
        <w:div w:id="1873424173">
          <w:marLeft w:val="480"/>
          <w:marRight w:val="0"/>
          <w:marTop w:val="0"/>
          <w:marBottom w:val="0"/>
          <w:divBdr>
            <w:top w:val="none" w:sz="0" w:space="0" w:color="auto"/>
            <w:left w:val="none" w:sz="0" w:space="0" w:color="auto"/>
            <w:bottom w:val="none" w:sz="0" w:space="0" w:color="auto"/>
            <w:right w:val="none" w:sz="0" w:space="0" w:color="auto"/>
          </w:divBdr>
        </w:div>
        <w:div w:id="289291586">
          <w:marLeft w:val="480"/>
          <w:marRight w:val="0"/>
          <w:marTop w:val="0"/>
          <w:marBottom w:val="0"/>
          <w:divBdr>
            <w:top w:val="none" w:sz="0" w:space="0" w:color="auto"/>
            <w:left w:val="none" w:sz="0" w:space="0" w:color="auto"/>
            <w:bottom w:val="none" w:sz="0" w:space="0" w:color="auto"/>
            <w:right w:val="none" w:sz="0" w:space="0" w:color="auto"/>
          </w:divBdr>
        </w:div>
        <w:div w:id="1713384587">
          <w:marLeft w:val="480"/>
          <w:marRight w:val="0"/>
          <w:marTop w:val="0"/>
          <w:marBottom w:val="0"/>
          <w:divBdr>
            <w:top w:val="none" w:sz="0" w:space="0" w:color="auto"/>
            <w:left w:val="none" w:sz="0" w:space="0" w:color="auto"/>
            <w:bottom w:val="none" w:sz="0" w:space="0" w:color="auto"/>
            <w:right w:val="none" w:sz="0" w:space="0" w:color="auto"/>
          </w:divBdr>
        </w:div>
        <w:div w:id="1830247886">
          <w:marLeft w:val="480"/>
          <w:marRight w:val="0"/>
          <w:marTop w:val="0"/>
          <w:marBottom w:val="0"/>
          <w:divBdr>
            <w:top w:val="none" w:sz="0" w:space="0" w:color="auto"/>
            <w:left w:val="none" w:sz="0" w:space="0" w:color="auto"/>
            <w:bottom w:val="none" w:sz="0" w:space="0" w:color="auto"/>
            <w:right w:val="none" w:sz="0" w:space="0" w:color="auto"/>
          </w:divBdr>
        </w:div>
        <w:div w:id="878929160">
          <w:marLeft w:val="480"/>
          <w:marRight w:val="0"/>
          <w:marTop w:val="0"/>
          <w:marBottom w:val="0"/>
          <w:divBdr>
            <w:top w:val="none" w:sz="0" w:space="0" w:color="auto"/>
            <w:left w:val="none" w:sz="0" w:space="0" w:color="auto"/>
            <w:bottom w:val="none" w:sz="0" w:space="0" w:color="auto"/>
            <w:right w:val="none" w:sz="0" w:space="0" w:color="auto"/>
          </w:divBdr>
        </w:div>
        <w:div w:id="1350259725">
          <w:marLeft w:val="480"/>
          <w:marRight w:val="0"/>
          <w:marTop w:val="0"/>
          <w:marBottom w:val="0"/>
          <w:divBdr>
            <w:top w:val="none" w:sz="0" w:space="0" w:color="auto"/>
            <w:left w:val="none" w:sz="0" w:space="0" w:color="auto"/>
            <w:bottom w:val="none" w:sz="0" w:space="0" w:color="auto"/>
            <w:right w:val="none" w:sz="0" w:space="0" w:color="auto"/>
          </w:divBdr>
        </w:div>
        <w:div w:id="1404454523">
          <w:marLeft w:val="480"/>
          <w:marRight w:val="0"/>
          <w:marTop w:val="0"/>
          <w:marBottom w:val="0"/>
          <w:divBdr>
            <w:top w:val="none" w:sz="0" w:space="0" w:color="auto"/>
            <w:left w:val="none" w:sz="0" w:space="0" w:color="auto"/>
            <w:bottom w:val="none" w:sz="0" w:space="0" w:color="auto"/>
            <w:right w:val="none" w:sz="0" w:space="0" w:color="auto"/>
          </w:divBdr>
        </w:div>
        <w:div w:id="1822235738">
          <w:marLeft w:val="480"/>
          <w:marRight w:val="0"/>
          <w:marTop w:val="0"/>
          <w:marBottom w:val="0"/>
          <w:divBdr>
            <w:top w:val="none" w:sz="0" w:space="0" w:color="auto"/>
            <w:left w:val="none" w:sz="0" w:space="0" w:color="auto"/>
            <w:bottom w:val="none" w:sz="0" w:space="0" w:color="auto"/>
            <w:right w:val="none" w:sz="0" w:space="0" w:color="auto"/>
          </w:divBdr>
        </w:div>
        <w:div w:id="909388547">
          <w:marLeft w:val="480"/>
          <w:marRight w:val="0"/>
          <w:marTop w:val="0"/>
          <w:marBottom w:val="0"/>
          <w:divBdr>
            <w:top w:val="none" w:sz="0" w:space="0" w:color="auto"/>
            <w:left w:val="none" w:sz="0" w:space="0" w:color="auto"/>
            <w:bottom w:val="none" w:sz="0" w:space="0" w:color="auto"/>
            <w:right w:val="none" w:sz="0" w:space="0" w:color="auto"/>
          </w:divBdr>
        </w:div>
        <w:div w:id="955479436">
          <w:marLeft w:val="480"/>
          <w:marRight w:val="0"/>
          <w:marTop w:val="0"/>
          <w:marBottom w:val="0"/>
          <w:divBdr>
            <w:top w:val="none" w:sz="0" w:space="0" w:color="auto"/>
            <w:left w:val="none" w:sz="0" w:space="0" w:color="auto"/>
            <w:bottom w:val="none" w:sz="0" w:space="0" w:color="auto"/>
            <w:right w:val="none" w:sz="0" w:space="0" w:color="auto"/>
          </w:divBdr>
        </w:div>
        <w:div w:id="2125684355">
          <w:marLeft w:val="480"/>
          <w:marRight w:val="0"/>
          <w:marTop w:val="0"/>
          <w:marBottom w:val="0"/>
          <w:divBdr>
            <w:top w:val="none" w:sz="0" w:space="0" w:color="auto"/>
            <w:left w:val="none" w:sz="0" w:space="0" w:color="auto"/>
            <w:bottom w:val="none" w:sz="0" w:space="0" w:color="auto"/>
            <w:right w:val="none" w:sz="0" w:space="0" w:color="auto"/>
          </w:divBdr>
        </w:div>
        <w:div w:id="687950619">
          <w:marLeft w:val="480"/>
          <w:marRight w:val="0"/>
          <w:marTop w:val="0"/>
          <w:marBottom w:val="0"/>
          <w:divBdr>
            <w:top w:val="none" w:sz="0" w:space="0" w:color="auto"/>
            <w:left w:val="none" w:sz="0" w:space="0" w:color="auto"/>
            <w:bottom w:val="none" w:sz="0" w:space="0" w:color="auto"/>
            <w:right w:val="none" w:sz="0" w:space="0" w:color="auto"/>
          </w:divBdr>
        </w:div>
        <w:div w:id="1862743573">
          <w:marLeft w:val="480"/>
          <w:marRight w:val="0"/>
          <w:marTop w:val="0"/>
          <w:marBottom w:val="0"/>
          <w:divBdr>
            <w:top w:val="none" w:sz="0" w:space="0" w:color="auto"/>
            <w:left w:val="none" w:sz="0" w:space="0" w:color="auto"/>
            <w:bottom w:val="none" w:sz="0" w:space="0" w:color="auto"/>
            <w:right w:val="none" w:sz="0" w:space="0" w:color="auto"/>
          </w:divBdr>
        </w:div>
        <w:div w:id="1434784363">
          <w:marLeft w:val="480"/>
          <w:marRight w:val="0"/>
          <w:marTop w:val="0"/>
          <w:marBottom w:val="0"/>
          <w:divBdr>
            <w:top w:val="none" w:sz="0" w:space="0" w:color="auto"/>
            <w:left w:val="none" w:sz="0" w:space="0" w:color="auto"/>
            <w:bottom w:val="none" w:sz="0" w:space="0" w:color="auto"/>
            <w:right w:val="none" w:sz="0" w:space="0" w:color="auto"/>
          </w:divBdr>
        </w:div>
        <w:div w:id="1269656817">
          <w:marLeft w:val="480"/>
          <w:marRight w:val="0"/>
          <w:marTop w:val="0"/>
          <w:marBottom w:val="0"/>
          <w:divBdr>
            <w:top w:val="none" w:sz="0" w:space="0" w:color="auto"/>
            <w:left w:val="none" w:sz="0" w:space="0" w:color="auto"/>
            <w:bottom w:val="none" w:sz="0" w:space="0" w:color="auto"/>
            <w:right w:val="none" w:sz="0" w:space="0" w:color="auto"/>
          </w:divBdr>
        </w:div>
        <w:div w:id="251744681">
          <w:marLeft w:val="480"/>
          <w:marRight w:val="0"/>
          <w:marTop w:val="0"/>
          <w:marBottom w:val="0"/>
          <w:divBdr>
            <w:top w:val="none" w:sz="0" w:space="0" w:color="auto"/>
            <w:left w:val="none" w:sz="0" w:space="0" w:color="auto"/>
            <w:bottom w:val="none" w:sz="0" w:space="0" w:color="auto"/>
            <w:right w:val="none" w:sz="0" w:space="0" w:color="auto"/>
          </w:divBdr>
        </w:div>
        <w:div w:id="163398637">
          <w:marLeft w:val="480"/>
          <w:marRight w:val="0"/>
          <w:marTop w:val="0"/>
          <w:marBottom w:val="0"/>
          <w:divBdr>
            <w:top w:val="none" w:sz="0" w:space="0" w:color="auto"/>
            <w:left w:val="none" w:sz="0" w:space="0" w:color="auto"/>
            <w:bottom w:val="none" w:sz="0" w:space="0" w:color="auto"/>
            <w:right w:val="none" w:sz="0" w:space="0" w:color="auto"/>
          </w:divBdr>
        </w:div>
        <w:div w:id="1478106771">
          <w:marLeft w:val="480"/>
          <w:marRight w:val="0"/>
          <w:marTop w:val="0"/>
          <w:marBottom w:val="0"/>
          <w:divBdr>
            <w:top w:val="none" w:sz="0" w:space="0" w:color="auto"/>
            <w:left w:val="none" w:sz="0" w:space="0" w:color="auto"/>
            <w:bottom w:val="none" w:sz="0" w:space="0" w:color="auto"/>
            <w:right w:val="none" w:sz="0" w:space="0" w:color="auto"/>
          </w:divBdr>
        </w:div>
        <w:div w:id="1306545959">
          <w:marLeft w:val="480"/>
          <w:marRight w:val="0"/>
          <w:marTop w:val="0"/>
          <w:marBottom w:val="0"/>
          <w:divBdr>
            <w:top w:val="none" w:sz="0" w:space="0" w:color="auto"/>
            <w:left w:val="none" w:sz="0" w:space="0" w:color="auto"/>
            <w:bottom w:val="none" w:sz="0" w:space="0" w:color="auto"/>
            <w:right w:val="none" w:sz="0" w:space="0" w:color="auto"/>
          </w:divBdr>
        </w:div>
        <w:div w:id="135491255">
          <w:marLeft w:val="480"/>
          <w:marRight w:val="0"/>
          <w:marTop w:val="0"/>
          <w:marBottom w:val="0"/>
          <w:divBdr>
            <w:top w:val="none" w:sz="0" w:space="0" w:color="auto"/>
            <w:left w:val="none" w:sz="0" w:space="0" w:color="auto"/>
            <w:bottom w:val="none" w:sz="0" w:space="0" w:color="auto"/>
            <w:right w:val="none" w:sz="0" w:space="0" w:color="auto"/>
          </w:divBdr>
        </w:div>
        <w:div w:id="526407683">
          <w:marLeft w:val="480"/>
          <w:marRight w:val="0"/>
          <w:marTop w:val="0"/>
          <w:marBottom w:val="0"/>
          <w:divBdr>
            <w:top w:val="none" w:sz="0" w:space="0" w:color="auto"/>
            <w:left w:val="none" w:sz="0" w:space="0" w:color="auto"/>
            <w:bottom w:val="none" w:sz="0" w:space="0" w:color="auto"/>
            <w:right w:val="none" w:sz="0" w:space="0" w:color="auto"/>
          </w:divBdr>
        </w:div>
        <w:div w:id="822236658">
          <w:marLeft w:val="480"/>
          <w:marRight w:val="0"/>
          <w:marTop w:val="0"/>
          <w:marBottom w:val="0"/>
          <w:divBdr>
            <w:top w:val="none" w:sz="0" w:space="0" w:color="auto"/>
            <w:left w:val="none" w:sz="0" w:space="0" w:color="auto"/>
            <w:bottom w:val="none" w:sz="0" w:space="0" w:color="auto"/>
            <w:right w:val="none" w:sz="0" w:space="0" w:color="auto"/>
          </w:divBdr>
        </w:div>
        <w:div w:id="306982241">
          <w:marLeft w:val="480"/>
          <w:marRight w:val="0"/>
          <w:marTop w:val="0"/>
          <w:marBottom w:val="0"/>
          <w:divBdr>
            <w:top w:val="none" w:sz="0" w:space="0" w:color="auto"/>
            <w:left w:val="none" w:sz="0" w:space="0" w:color="auto"/>
            <w:bottom w:val="none" w:sz="0" w:space="0" w:color="auto"/>
            <w:right w:val="none" w:sz="0" w:space="0" w:color="auto"/>
          </w:divBdr>
        </w:div>
        <w:div w:id="443228793">
          <w:marLeft w:val="480"/>
          <w:marRight w:val="0"/>
          <w:marTop w:val="0"/>
          <w:marBottom w:val="0"/>
          <w:divBdr>
            <w:top w:val="none" w:sz="0" w:space="0" w:color="auto"/>
            <w:left w:val="none" w:sz="0" w:space="0" w:color="auto"/>
            <w:bottom w:val="none" w:sz="0" w:space="0" w:color="auto"/>
            <w:right w:val="none" w:sz="0" w:space="0" w:color="auto"/>
          </w:divBdr>
        </w:div>
        <w:div w:id="977488568">
          <w:marLeft w:val="480"/>
          <w:marRight w:val="0"/>
          <w:marTop w:val="0"/>
          <w:marBottom w:val="0"/>
          <w:divBdr>
            <w:top w:val="none" w:sz="0" w:space="0" w:color="auto"/>
            <w:left w:val="none" w:sz="0" w:space="0" w:color="auto"/>
            <w:bottom w:val="none" w:sz="0" w:space="0" w:color="auto"/>
            <w:right w:val="none" w:sz="0" w:space="0" w:color="auto"/>
          </w:divBdr>
        </w:div>
        <w:div w:id="372538157">
          <w:marLeft w:val="480"/>
          <w:marRight w:val="0"/>
          <w:marTop w:val="0"/>
          <w:marBottom w:val="0"/>
          <w:divBdr>
            <w:top w:val="none" w:sz="0" w:space="0" w:color="auto"/>
            <w:left w:val="none" w:sz="0" w:space="0" w:color="auto"/>
            <w:bottom w:val="none" w:sz="0" w:space="0" w:color="auto"/>
            <w:right w:val="none" w:sz="0" w:space="0" w:color="auto"/>
          </w:divBdr>
        </w:div>
        <w:div w:id="888150195">
          <w:marLeft w:val="480"/>
          <w:marRight w:val="0"/>
          <w:marTop w:val="0"/>
          <w:marBottom w:val="0"/>
          <w:divBdr>
            <w:top w:val="none" w:sz="0" w:space="0" w:color="auto"/>
            <w:left w:val="none" w:sz="0" w:space="0" w:color="auto"/>
            <w:bottom w:val="none" w:sz="0" w:space="0" w:color="auto"/>
            <w:right w:val="none" w:sz="0" w:space="0" w:color="auto"/>
          </w:divBdr>
        </w:div>
        <w:div w:id="2143840818">
          <w:marLeft w:val="480"/>
          <w:marRight w:val="0"/>
          <w:marTop w:val="0"/>
          <w:marBottom w:val="0"/>
          <w:divBdr>
            <w:top w:val="none" w:sz="0" w:space="0" w:color="auto"/>
            <w:left w:val="none" w:sz="0" w:space="0" w:color="auto"/>
            <w:bottom w:val="none" w:sz="0" w:space="0" w:color="auto"/>
            <w:right w:val="none" w:sz="0" w:space="0" w:color="auto"/>
          </w:divBdr>
        </w:div>
        <w:div w:id="1506095854">
          <w:marLeft w:val="480"/>
          <w:marRight w:val="0"/>
          <w:marTop w:val="0"/>
          <w:marBottom w:val="0"/>
          <w:divBdr>
            <w:top w:val="none" w:sz="0" w:space="0" w:color="auto"/>
            <w:left w:val="none" w:sz="0" w:space="0" w:color="auto"/>
            <w:bottom w:val="none" w:sz="0" w:space="0" w:color="auto"/>
            <w:right w:val="none" w:sz="0" w:space="0" w:color="auto"/>
          </w:divBdr>
        </w:div>
        <w:div w:id="2066485877">
          <w:marLeft w:val="480"/>
          <w:marRight w:val="0"/>
          <w:marTop w:val="0"/>
          <w:marBottom w:val="0"/>
          <w:divBdr>
            <w:top w:val="none" w:sz="0" w:space="0" w:color="auto"/>
            <w:left w:val="none" w:sz="0" w:space="0" w:color="auto"/>
            <w:bottom w:val="none" w:sz="0" w:space="0" w:color="auto"/>
            <w:right w:val="none" w:sz="0" w:space="0" w:color="auto"/>
          </w:divBdr>
        </w:div>
        <w:div w:id="1482769872">
          <w:marLeft w:val="480"/>
          <w:marRight w:val="0"/>
          <w:marTop w:val="0"/>
          <w:marBottom w:val="0"/>
          <w:divBdr>
            <w:top w:val="none" w:sz="0" w:space="0" w:color="auto"/>
            <w:left w:val="none" w:sz="0" w:space="0" w:color="auto"/>
            <w:bottom w:val="none" w:sz="0" w:space="0" w:color="auto"/>
            <w:right w:val="none" w:sz="0" w:space="0" w:color="auto"/>
          </w:divBdr>
        </w:div>
        <w:div w:id="140274409">
          <w:marLeft w:val="480"/>
          <w:marRight w:val="0"/>
          <w:marTop w:val="0"/>
          <w:marBottom w:val="0"/>
          <w:divBdr>
            <w:top w:val="none" w:sz="0" w:space="0" w:color="auto"/>
            <w:left w:val="none" w:sz="0" w:space="0" w:color="auto"/>
            <w:bottom w:val="none" w:sz="0" w:space="0" w:color="auto"/>
            <w:right w:val="none" w:sz="0" w:space="0" w:color="auto"/>
          </w:divBdr>
        </w:div>
        <w:div w:id="47072686">
          <w:marLeft w:val="480"/>
          <w:marRight w:val="0"/>
          <w:marTop w:val="0"/>
          <w:marBottom w:val="0"/>
          <w:divBdr>
            <w:top w:val="none" w:sz="0" w:space="0" w:color="auto"/>
            <w:left w:val="none" w:sz="0" w:space="0" w:color="auto"/>
            <w:bottom w:val="none" w:sz="0" w:space="0" w:color="auto"/>
            <w:right w:val="none" w:sz="0" w:space="0" w:color="auto"/>
          </w:divBdr>
        </w:div>
        <w:div w:id="164636115">
          <w:marLeft w:val="480"/>
          <w:marRight w:val="0"/>
          <w:marTop w:val="0"/>
          <w:marBottom w:val="0"/>
          <w:divBdr>
            <w:top w:val="none" w:sz="0" w:space="0" w:color="auto"/>
            <w:left w:val="none" w:sz="0" w:space="0" w:color="auto"/>
            <w:bottom w:val="none" w:sz="0" w:space="0" w:color="auto"/>
            <w:right w:val="none" w:sz="0" w:space="0" w:color="auto"/>
          </w:divBdr>
        </w:div>
        <w:div w:id="935946717">
          <w:marLeft w:val="480"/>
          <w:marRight w:val="0"/>
          <w:marTop w:val="0"/>
          <w:marBottom w:val="0"/>
          <w:divBdr>
            <w:top w:val="none" w:sz="0" w:space="0" w:color="auto"/>
            <w:left w:val="none" w:sz="0" w:space="0" w:color="auto"/>
            <w:bottom w:val="none" w:sz="0" w:space="0" w:color="auto"/>
            <w:right w:val="none" w:sz="0" w:space="0" w:color="auto"/>
          </w:divBdr>
        </w:div>
        <w:div w:id="974019048">
          <w:marLeft w:val="480"/>
          <w:marRight w:val="0"/>
          <w:marTop w:val="0"/>
          <w:marBottom w:val="0"/>
          <w:divBdr>
            <w:top w:val="none" w:sz="0" w:space="0" w:color="auto"/>
            <w:left w:val="none" w:sz="0" w:space="0" w:color="auto"/>
            <w:bottom w:val="none" w:sz="0" w:space="0" w:color="auto"/>
            <w:right w:val="none" w:sz="0" w:space="0" w:color="auto"/>
          </w:divBdr>
        </w:div>
        <w:div w:id="1811290338">
          <w:marLeft w:val="480"/>
          <w:marRight w:val="0"/>
          <w:marTop w:val="0"/>
          <w:marBottom w:val="0"/>
          <w:divBdr>
            <w:top w:val="none" w:sz="0" w:space="0" w:color="auto"/>
            <w:left w:val="none" w:sz="0" w:space="0" w:color="auto"/>
            <w:bottom w:val="none" w:sz="0" w:space="0" w:color="auto"/>
            <w:right w:val="none" w:sz="0" w:space="0" w:color="auto"/>
          </w:divBdr>
        </w:div>
        <w:div w:id="16077891">
          <w:marLeft w:val="480"/>
          <w:marRight w:val="0"/>
          <w:marTop w:val="0"/>
          <w:marBottom w:val="0"/>
          <w:divBdr>
            <w:top w:val="none" w:sz="0" w:space="0" w:color="auto"/>
            <w:left w:val="none" w:sz="0" w:space="0" w:color="auto"/>
            <w:bottom w:val="none" w:sz="0" w:space="0" w:color="auto"/>
            <w:right w:val="none" w:sz="0" w:space="0" w:color="auto"/>
          </w:divBdr>
        </w:div>
        <w:div w:id="846093688">
          <w:marLeft w:val="480"/>
          <w:marRight w:val="0"/>
          <w:marTop w:val="0"/>
          <w:marBottom w:val="0"/>
          <w:divBdr>
            <w:top w:val="none" w:sz="0" w:space="0" w:color="auto"/>
            <w:left w:val="none" w:sz="0" w:space="0" w:color="auto"/>
            <w:bottom w:val="none" w:sz="0" w:space="0" w:color="auto"/>
            <w:right w:val="none" w:sz="0" w:space="0" w:color="auto"/>
          </w:divBdr>
        </w:div>
        <w:div w:id="1366910470">
          <w:marLeft w:val="480"/>
          <w:marRight w:val="0"/>
          <w:marTop w:val="0"/>
          <w:marBottom w:val="0"/>
          <w:divBdr>
            <w:top w:val="none" w:sz="0" w:space="0" w:color="auto"/>
            <w:left w:val="none" w:sz="0" w:space="0" w:color="auto"/>
            <w:bottom w:val="none" w:sz="0" w:space="0" w:color="auto"/>
            <w:right w:val="none" w:sz="0" w:space="0" w:color="auto"/>
          </w:divBdr>
        </w:div>
        <w:div w:id="137651525">
          <w:marLeft w:val="480"/>
          <w:marRight w:val="0"/>
          <w:marTop w:val="0"/>
          <w:marBottom w:val="0"/>
          <w:divBdr>
            <w:top w:val="none" w:sz="0" w:space="0" w:color="auto"/>
            <w:left w:val="none" w:sz="0" w:space="0" w:color="auto"/>
            <w:bottom w:val="none" w:sz="0" w:space="0" w:color="auto"/>
            <w:right w:val="none" w:sz="0" w:space="0" w:color="auto"/>
          </w:divBdr>
        </w:div>
        <w:div w:id="168446459">
          <w:marLeft w:val="480"/>
          <w:marRight w:val="0"/>
          <w:marTop w:val="0"/>
          <w:marBottom w:val="0"/>
          <w:divBdr>
            <w:top w:val="none" w:sz="0" w:space="0" w:color="auto"/>
            <w:left w:val="none" w:sz="0" w:space="0" w:color="auto"/>
            <w:bottom w:val="none" w:sz="0" w:space="0" w:color="auto"/>
            <w:right w:val="none" w:sz="0" w:space="0" w:color="auto"/>
          </w:divBdr>
        </w:div>
        <w:div w:id="1827014003">
          <w:marLeft w:val="480"/>
          <w:marRight w:val="0"/>
          <w:marTop w:val="0"/>
          <w:marBottom w:val="0"/>
          <w:divBdr>
            <w:top w:val="none" w:sz="0" w:space="0" w:color="auto"/>
            <w:left w:val="none" w:sz="0" w:space="0" w:color="auto"/>
            <w:bottom w:val="none" w:sz="0" w:space="0" w:color="auto"/>
            <w:right w:val="none" w:sz="0" w:space="0" w:color="auto"/>
          </w:divBdr>
        </w:div>
        <w:div w:id="1968731202">
          <w:marLeft w:val="480"/>
          <w:marRight w:val="0"/>
          <w:marTop w:val="0"/>
          <w:marBottom w:val="0"/>
          <w:divBdr>
            <w:top w:val="none" w:sz="0" w:space="0" w:color="auto"/>
            <w:left w:val="none" w:sz="0" w:space="0" w:color="auto"/>
            <w:bottom w:val="none" w:sz="0" w:space="0" w:color="auto"/>
            <w:right w:val="none" w:sz="0" w:space="0" w:color="auto"/>
          </w:divBdr>
        </w:div>
        <w:div w:id="1609895072">
          <w:marLeft w:val="480"/>
          <w:marRight w:val="0"/>
          <w:marTop w:val="0"/>
          <w:marBottom w:val="0"/>
          <w:divBdr>
            <w:top w:val="none" w:sz="0" w:space="0" w:color="auto"/>
            <w:left w:val="none" w:sz="0" w:space="0" w:color="auto"/>
            <w:bottom w:val="none" w:sz="0" w:space="0" w:color="auto"/>
            <w:right w:val="none" w:sz="0" w:space="0" w:color="auto"/>
          </w:divBdr>
        </w:div>
        <w:div w:id="1613633519">
          <w:marLeft w:val="480"/>
          <w:marRight w:val="0"/>
          <w:marTop w:val="0"/>
          <w:marBottom w:val="0"/>
          <w:divBdr>
            <w:top w:val="none" w:sz="0" w:space="0" w:color="auto"/>
            <w:left w:val="none" w:sz="0" w:space="0" w:color="auto"/>
            <w:bottom w:val="none" w:sz="0" w:space="0" w:color="auto"/>
            <w:right w:val="none" w:sz="0" w:space="0" w:color="auto"/>
          </w:divBdr>
        </w:div>
        <w:div w:id="137647918">
          <w:marLeft w:val="480"/>
          <w:marRight w:val="0"/>
          <w:marTop w:val="0"/>
          <w:marBottom w:val="0"/>
          <w:divBdr>
            <w:top w:val="none" w:sz="0" w:space="0" w:color="auto"/>
            <w:left w:val="none" w:sz="0" w:space="0" w:color="auto"/>
            <w:bottom w:val="none" w:sz="0" w:space="0" w:color="auto"/>
            <w:right w:val="none" w:sz="0" w:space="0" w:color="auto"/>
          </w:divBdr>
        </w:div>
        <w:div w:id="2055539898">
          <w:marLeft w:val="480"/>
          <w:marRight w:val="0"/>
          <w:marTop w:val="0"/>
          <w:marBottom w:val="0"/>
          <w:divBdr>
            <w:top w:val="none" w:sz="0" w:space="0" w:color="auto"/>
            <w:left w:val="none" w:sz="0" w:space="0" w:color="auto"/>
            <w:bottom w:val="none" w:sz="0" w:space="0" w:color="auto"/>
            <w:right w:val="none" w:sz="0" w:space="0" w:color="auto"/>
          </w:divBdr>
        </w:div>
        <w:div w:id="1034038757">
          <w:marLeft w:val="480"/>
          <w:marRight w:val="0"/>
          <w:marTop w:val="0"/>
          <w:marBottom w:val="0"/>
          <w:divBdr>
            <w:top w:val="none" w:sz="0" w:space="0" w:color="auto"/>
            <w:left w:val="none" w:sz="0" w:space="0" w:color="auto"/>
            <w:bottom w:val="none" w:sz="0" w:space="0" w:color="auto"/>
            <w:right w:val="none" w:sz="0" w:space="0" w:color="auto"/>
          </w:divBdr>
        </w:div>
        <w:div w:id="1314750397">
          <w:marLeft w:val="480"/>
          <w:marRight w:val="0"/>
          <w:marTop w:val="0"/>
          <w:marBottom w:val="0"/>
          <w:divBdr>
            <w:top w:val="none" w:sz="0" w:space="0" w:color="auto"/>
            <w:left w:val="none" w:sz="0" w:space="0" w:color="auto"/>
            <w:bottom w:val="none" w:sz="0" w:space="0" w:color="auto"/>
            <w:right w:val="none" w:sz="0" w:space="0" w:color="auto"/>
          </w:divBdr>
        </w:div>
      </w:divsChild>
    </w:div>
    <w:div w:id="1923907290">
      <w:bodyDiv w:val="1"/>
      <w:marLeft w:val="0"/>
      <w:marRight w:val="0"/>
      <w:marTop w:val="0"/>
      <w:marBottom w:val="0"/>
      <w:divBdr>
        <w:top w:val="none" w:sz="0" w:space="0" w:color="auto"/>
        <w:left w:val="none" w:sz="0" w:space="0" w:color="auto"/>
        <w:bottom w:val="none" w:sz="0" w:space="0" w:color="auto"/>
        <w:right w:val="none" w:sz="0" w:space="0" w:color="auto"/>
      </w:divBdr>
    </w:div>
    <w:div w:id="1924219189">
      <w:bodyDiv w:val="1"/>
      <w:marLeft w:val="0"/>
      <w:marRight w:val="0"/>
      <w:marTop w:val="0"/>
      <w:marBottom w:val="0"/>
      <w:divBdr>
        <w:top w:val="none" w:sz="0" w:space="0" w:color="auto"/>
        <w:left w:val="none" w:sz="0" w:space="0" w:color="auto"/>
        <w:bottom w:val="none" w:sz="0" w:space="0" w:color="auto"/>
        <w:right w:val="none" w:sz="0" w:space="0" w:color="auto"/>
      </w:divBdr>
      <w:divsChild>
        <w:div w:id="1290208236">
          <w:marLeft w:val="640"/>
          <w:marRight w:val="0"/>
          <w:marTop w:val="0"/>
          <w:marBottom w:val="0"/>
          <w:divBdr>
            <w:top w:val="none" w:sz="0" w:space="0" w:color="auto"/>
            <w:left w:val="none" w:sz="0" w:space="0" w:color="auto"/>
            <w:bottom w:val="none" w:sz="0" w:space="0" w:color="auto"/>
            <w:right w:val="none" w:sz="0" w:space="0" w:color="auto"/>
          </w:divBdr>
        </w:div>
        <w:div w:id="1738431319">
          <w:marLeft w:val="640"/>
          <w:marRight w:val="0"/>
          <w:marTop w:val="0"/>
          <w:marBottom w:val="0"/>
          <w:divBdr>
            <w:top w:val="none" w:sz="0" w:space="0" w:color="auto"/>
            <w:left w:val="none" w:sz="0" w:space="0" w:color="auto"/>
            <w:bottom w:val="none" w:sz="0" w:space="0" w:color="auto"/>
            <w:right w:val="none" w:sz="0" w:space="0" w:color="auto"/>
          </w:divBdr>
        </w:div>
        <w:div w:id="281613977">
          <w:marLeft w:val="640"/>
          <w:marRight w:val="0"/>
          <w:marTop w:val="0"/>
          <w:marBottom w:val="0"/>
          <w:divBdr>
            <w:top w:val="none" w:sz="0" w:space="0" w:color="auto"/>
            <w:left w:val="none" w:sz="0" w:space="0" w:color="auto"/>
            <w:bottom w:val="none" w:sz="0" w:space="0" w:color="auto"/>
            <w:right w:val="none" w:sz="0" w:space="0" w:color="auto"/>
          </w:divBdr>
        </w:div>
        <w:div w:id="516041891">
          <w:marLeft w:val="640"/>
          <w:marRight w:val="0"/>
          <w:marTop w:val="0"/>
          <w:marBottom w:val="0"/>
          <w:divBdr>
            <w:top w:val="none" w:sz="0" w:space="0" w:color="auto"/>
            <w:left w:val="none" w:sz="0" w:space="0" w:color="auto"/>
            <w:bottom w:val="none" w:sz="0" w:space="0" w:color="auto"/>
            <w:right w:val="none" w:sz="0" w:space="0" w:color="auto"/>
          </w:divBdr>
        </w:div>
        <w:div w:id="115685714">
          <w:marLeft w:val="640"/>
          <w:marRight w:val="0"/>
          <w:marTop w:val="0"/>
          <w:marBottom w:val="0"/>
          <w:divBdr>
            <w:top w:val="none" w:sz="0" w:space="0" w:color="auto"/>
            <w:left w:val="none" w:sz="0" w:space="0" w:color="auto"/>
            <w:bottom w:val="none" w:sz="0" w:space="0" w:color="auto"/>
            <w:right w:val="none" w:sz="0" w:space="0" w:color="auto"/>
          </w:divBdr>
        </w:div>
        <w:div w:id="1034622459">
          <w:marLeft w:val="640"/>
          <w:marRight w:val="0"/>
          <w:marTop w:val="0"/>
          <w:marBottom w:val="0"/>
          <w:divBdr>
            <w:top w:val="none" w:sz="0" w:space="0" w:color="auto"/>
            <w:left w:val="none" w:sz="0" w:space="0" w:color="auto"/>
            <w:bottom w:val="none" w:sz="0" w:space="0" w:color="auto"/>
            <w:right w:val="none" w:sz="0" w:space="0" w:color="auto"/>
          </w:divBdr>
        </w:div>
        <w:div w:id="1129400117">
          <w:marLeft w:val="640"/>
          <w:marRight w:val="0"/>
          <w:marTop w:val="0"/>
          <w:marBottom w:val="0"/>
          <w:divBdr>
            <w:top w:val="none" w:sz="0" w:space="0" w:color="auto"/>
            <w:left w:val="none" w:sz="0" w:space="0" w:color="auto"/>
            <w:bottom w:val="none" w:sz="0" w:space="0" w:color="auto"/>
            <w:right w:val="none" w:sz="0" w:space="0" w:color="auto"/>
          </w:divBdr>
        </w:div>
        <w:div w:id="1218392254">
          <w:marLeft w:val="640"/>
          <w:marRight w:val="0"/>
          <w:marTop w:val="0"/>
          <w:marBottom w:val="0"/>
          <w:divBdr>
            <w:top w:val="none" w:sz="0" w:space="0" w:color="auto"/>
            <w:left w:val="none" w:sz="0" w:space="0" w:color="auto"/>
            <w:bottom w:val="none" w:sz="0" w:space="0" w:color="auto"/>
            <w:right w:val="none" w:sz="0" w:space="0" w:color="auto"/>
          </w:divBdr>
        </w:div>
        <w:div w:id="1917475137">
          <w:marLeft w:val="640"/>
          <w:marRight w:val="0"/>
          <w:marTop w:val="0"/>
          <w:marBottom w:val="0"/>
          <w:divBdr>
            <w:top w:val="none" w:sz="0" w:space="0" w:color="auto"/>
            <w:left w:val="none" w:sz="0" w:space="0" w:color="auto"/>
            <w:bottom w:val="none" w:sz="0" w:space="0" w:color="auto"/>
            <w:right w:val="none" w:sz="0" w:space="0" w:color="auto"/>
          </w:divBdr>
        </w:div>
        <w:div w:id="44571672">
          <w:marLeft w:val="640"/>
          <w:marRight w:val="0"/>
          <w:marTop w:val="0"/>
          <w:marBottom w:val="0"/>
          <w:divBdr>
            <w:top w:val="none" w:sz="0" w:space="0" w:color="auto"/>
            <w:left w:val="none" w:sz="0" w:space="0" w:color="auto"/>
            <w:bottom w:val="none" w:sz="0" w:space="0" w:color="auto"/>
            <w:right w:val="none" w:sz="0" w:space="0" w:color="auto"/>
          </w:divBdr>
        </w:div>
        <w:div w:id="734351348">
          <w:marLeft w:val="640"/>
          <w:marRight w:val="0"/>
          <w:marTop w:val="0"/>
          <w:marBottom w:val="0"/>
          <w:divBdr>
            <w:top w:val="none" w:sz="0" w:space="0" w:color="auto"/>
            <w:left w:val="none" w:sz="0" w:space="0" w:color="auto"/>
            <w:bottom w:val="none" w:sz="0" w:space="0" w:color="auto"/>
            <w:right w:val="none" w:sz="0" w:space="0" w:color="auto"/>
          </w:divBdr>
        </w:div>
        <w:div w:id="643001883">
          <w:marLeft w:val="640"/>
          <w:marRight w:val="0"/>
          <w:marTop w:val="0"/>
          <w:marBottom w:val="0"/>
          <w:divBdr>
            <w:top w:val="none" w:sz="0" w:space="0" w:color="auto"/>
            <w:left w:val="none" w:sz="0" w:space="0" w:color="auto"/>
            <w:bottom w:val="none" w:sz="0" w:space="0" w:color="auto"/>
            <w:right w:val="none" w:sz="0" w:space="0" w:color="auto"/>
          </w:divBdr>
        </w:div>
        <w:div w:id="15278401">
          <w:marLeft w:val="640"/>
          <w:marRight w:val="0"/>
          <w:marTop w:val="0"/>
          <w:marBottom w:val="0"/>
          <w:divBdr>
            <w:top w:val="none" w:sz="0" w:space="0" w:color="auto"/>
            <w:left w:val="none" w:sz="0" w:space="0" w:color="auto"/>
            <w:bottom w:val="none" w:sz="0" w:space="0" w:color="auto"/>
            <w:right w:val="none" w:sz="0" w:space="0" w:color="auto"/>
          </w:divBdr>
        </w:div>
        <w:div w:id="1461147489">
          <w:marLeft w:val="640"/>
          <w:marRight w:val="0"/>
          <w:marTop w:val="0"/>
          <w:marBottom w:val="0"/>
          <w:divBdr>
            <w:top w:val="none" w:sz="0" w:space="0" w:color="auto"/>
            <w:left w:val="none" w:sz="0" w:space="0" w:color="auto"/>
            <w:bottom w:val="none" w:sz="0" w:space="0" w:color="auto"/>
            <w:right w:val="none" w:sz="0" w:space="0" w:color="auto"/>
          </w:divBdr>
        </w:div>
        <w:div w:id="1555778451">
          <w:marLeft w:val="640"/>
          <w:marRight w:val="0"/>
          <w:marTop w:val="0"/>
          <w:marBottom w:val="0"/>
          <w:divBdr>
            <w:top w:val="none" w:sz="0" w:space="0" w:color="auto"/>
            <w:left w:val="none" w:sz="0" w:space="0" w:color="auto"/>
            <w:bottom w:val="none" w:sz="0" w:space="0" w:color="auto"/>
            <w:right w:val="none" w:sz="0" w:space="0" w:color="auto"/>
          </w:divBdr>
        </w:div>
        <w:div w:id="1822499806">
          <w:marLeft w:val="640"/>
          <w:marRight w:val="0"/>
          <w:marTop w:val="0"/>
          <w:marBottom w:val="0"/>
          <w:divBdr>
            <w:top w:val="none" w:sz="0" w:space="0" w:color="auto"/>
            <w:left w:val="none" w:sz="0" w:space="0" w:color="auto"/>
            <w:bottom w:val="none" w:sz="0" w:space="0" w:color="auto"/>
            <w:right w:val="none" w:sz="0" w:space="0" w:color="auto"/>
          </w:divBdr>
        </w:div>
        <w:div w:id="351028495">
          <w:marLeft w:val="640"/>
          <w:marRight w:val="0"/>
          <w:marTop w:val="0"/>
          <w:marBottom w:val="0"/>
          <w:divBdr>
            <w:top w:val="none" w:sz="0" w:space="0" w:color="auto"/>
            <w:left w:val="none" w:sz="0" w:space="0" w:color="auto"/>
            <w:bottom w:val="none" w:sz="0" w:space="0" w:color="auto"/>
            <w:right w:val="none" w:sz="0" w:space="0" w:color="auto"/>
          </w:divBdr>
        </w:div>
        <w:div w:id="1126705387">
          <w:marLeft w:val="640"/>
          <w:marRight w:val="0"/>
          <w:marTop w:val="0"/>
          <w:marBottom w:val="0"/>
          <w:divBdr>
            <w:top w:val="none" w:sz="0" w:space="0" w:color="auto"/>
            <w:left w:val="none" w:sz="0" w:space="0" w:color="auto"/>
            <w:bottom w:val="none" w:sz="0" w:space="0" w:color="auto"/>
            <w:right w:val="none" w:sz="0" w:space="0" w:color="auto"/>
          </w:divBdr>
        </w:div>
        <w:div w:id="1260412286">
          <w:marLeft w:val="640"/>
          <w:marRight w:val="0"/>
          <w:marTop w:val="0"/>
          <w:marBottom w:val="0"/>
          <w:divBdr>
            <w:top w:val="none" w:sz="0" w:space="0" w:color="auto"/>
            <w:left w:val="none" w:sz="0" w:space="0" w:color="auto"/>
            <w:bottom w:val="none" w:sz="0" w:space="0" w:color="auto"/>
            <w:right w:val="none" w:sz="0" w:space="0" w:color="auto"/>
          </w:divBdr>
        </w:div>
        <w:div w:id="754934721">
          <w:marLeft w:val="640"/>
          <w:marRight w:val="0"/>
          <w:marTop w:val="0"/>
          <w:marBottom w:val="0"/>
          <w:divBdr>
            <w:top w:val="none" w:sz="0" w:space="0" w:color="auto"/>
            <w:left w:val="none" w:sz="0" w:space="0" w:color="auto"/>
            <w:bottom w:val="none" w:sz="0" w:space="0" w:color="auto"/>
            <w:right w:val="none" w:sz="0" w:space="0" w:color="auto"/>
          </w:divBdr>
        </w:div>
        <w:div w:id="1940019514">
          <w:marLeft w:val="640"/>
          <w:marRight w:val="0"/>
          <w:marTop w:val="0"/>
          <w:marBottom w:val="0"/>
          <w:divBdr>
            <w:top w:val="none" w:sz="0" w:space="0" w:color="auto"/>
            <w:left w:val="none" w:sz="0" w:space="0" w:color="auto"/>
            <w:bottom w:val="none" w:sz="0" w:space="0" w:color="auto"/>
            <w:right w:val="none" w:sz="0" w:space="0" w:color="auto"/>
          </w:divBdr>
        </w:div>
        <w:div w:id="1033460921">
          <w:marLeft w:val="640"/>
          <w:marRight w:val="0"/>
          <w:marTop w:val="0"/>
          <w:marBottom w:val="0"/>
          <w:divBdr>
            <w:top w:val="none" w:sz="0" w:space="0" w:color="auto"/>
            <w:left w:val="none" w:sz="0" w:space="0" w:color="auto"/>
            <w:bottom w:val="none" w:sz="0" w:space="0" w:color="auto"/>
            <w:right w:val="none" w:sz="0" w:space="0" w:color="auto"/>
          </w:divBdr>
        </w:div>
        <w:div w:id="1168713240">
          <w:marLeft w:val="640"/>
          <w:marRight w:val="0"/>
          <w:marTop w:val="0"/>
          <w:marBottom w:val="0"/>
          <w:divBdr>
            <w:top w:val="none" w:sz="0" w:space="0" w:color="auto"/>
            <w:left w:val="none" w:sz="0" w:space="0" w:color="auto"/>
            <w:bottom w:val="none" w:sz="0" w:space="0" w:color="auto"/>
            <w:right w:val="none" w:sz="0" w:space="0" w:color="auto"/>
          </w:divBdr>
        </w:div>
        <w:div w:id="1024936730">
          <w:marLeft w:val="640"/>
          <w:marRight w:val="0"/>
          <w:marTop w:val="0"/>
          <w:marBottom w:val="0"/>
          <w:divBdr>
            <w:top w:val="none" w:sz="0" w:space="0" w:color="auto"/>
            <w:left w:val="none" w:sz="0" w:space="0" w:color="auto"/>
            <w:bottom w:val="none" w:sz="0" w:space="0" w:color="auto"/>
            <w:right w:val="none" w:sz="0" w:space="0" w:color="auto"/>
          </w:divBdr>
        </w:div>
        <w:div w:id="1154102624">
          <w:marLeft w:val="640"/>
          <w:marRight w:val="0"/>
          <w:marTop w:val="0"/>
          <w:marBottom w:val="0"/>
          <w:divBdr>
            <w:top w:val="none" w:sz="0" w:space="0" w:color="auto"/>
            <w:left w:val="none" w:sz="0" w:space="0" w:color="auto"/>
            <w:bottom w:val="none" w:sz="0" w:space="0" w:color="auto"/>
            <w:right w:val="none" w:sz="0" w:space="0" w:color="auto"/>
          </w:divBdr>
        </w:div>
        <w:div w:id="769157693">
          <w:marLeft w:val="640"/>
          <w:marRight w:val="0"/>
          <w:marTop w:val="0"/>
          <w:marBottom w:val="0"/>
          <w:divBdr>
            <w:top w:val="none" w:sz="0" w:space="0" w:color="auto"/>
            <w:left w:val="none" w:sz="0" w:space="0" w:color="auto"/>
            <w:bottom w:val="none" w:sz="0" w:space="0" w:color="auto"/>
            <w:right w:val="none" w:sz="0" w:space="0" w:color="auto"/>
          </w:divBdr>
        </w:div>
        <w:div w:id="458188971">
          <w:marLeft w:val="640"/>
          <w:marRight w:val="0"/>
          <w:marTop w:val="0"/>
          <w:marBottom w:val="0"/>
          <w:divBdr>
            <w:top w:val="none" w:sz="0" w:space="0" w:color="auto"/>
            <w:left w:val="none" w:sz="0" w:space="0" w:color="auto"/>
            <w:bottom w:val="none" w:sz="0" w:space="0" w:color="auto"/>
            <w:right w:val="none" w:sz="0" w:space="0" w:color="auto"/>
          </w:divBdr>
        </w:div>
        <w:div w:id="208031291">
          <w:marLeft w:val="640"/>
          <w:marRight w:val="0"/>
          <w:marTop w:val="0"/>
          <w:marBottom w:val="0"/>
          <w:divBdr>
            <w:top w:val="none" w:sz="0" w:space="0" w:color="auto"/>
            <w:left w:val="none" w:sz="0" w:space="0" w:color="auto"/>
            <w:bottom w:val="none" w:sz="0" w:space="0" w:color="auto"/>
            <w:right w:val="none" w:sz="0" w:space="0" w:color="auto"/>
          </w:divBdr>
        </w:div>
        <w:div w:id="987250955">
          <w:marLeft w:val="640"/>
          <w:marRight w:val="0"/>
          <w:marTop w:val="0"/>
          <w:marBottom w:val="0"/>
          <w:divBdr>
            <w:top w:val="none" w:sz="0" w:space="0" w:color="auto"/>
            <w:left w:val="none" w:sz="0" w:space="0" w:color="auto"/>
            <w:bottom w:val="none" w:sz="0" w:space="0" w:color="auto"/>
            <w:right w:val="none" w:sz="0" w:space="0" w:color="auto"/>
          </w:divBdr>
        </w:div>
        <w:div w:id="156238337">
          <w:marLeft w:val="640"/>
          <w:marRight w:val="0"/>
          <w:marTop w:val="0"/>
          <w:marBottom w:val="0"/>
          <w:divBdr>
            <w:top w:val="none" w:sz="0" w:space="0" w:color="auto"/>
            <w:left w:val="none" w:sz="0" w:space="0" w:color="auto"/>
            <w:bottom w:val="none" w:sz="0" w:space="0" w:color="auto"/>
            <w:right w:val="none" w:sz="0" w:space="0" w:color="auto"/>
          </w:divBdr>
        </w:div>
        <w:div w:id="1276256226">
          <w:marLeft w:val="640"/>
          <w:marRight w:val="0"/>
          <w:marTop w:val="0"/>
          <w:marBottom w:val="0"/>
          <w:divBdr>
            <w:top w:val="none" w:sz="0" w:space="0" w:color="auto"/>
            <w:left w:val="none" w:sz="0" w:space="0" w:color="auto"/>
            <w:bottom w:val="none" w:sz="0" w:space="0" w:color="auto"/>
            <w:right w:val="none" w:sz="0" w:space="0" w:color="auto"/>
          </w:divBdr>
        </w:div>
        <w:div w:id="1306280433">
          <w:marLeft w:val="640"/>
          <w:marRight w:val="0"/>
          <w:marTop w:val="0"/>
          <w:marBottom w:val="0"/>
          <w:divBdr>
            <w:top w:val="none" w:sz="0" w:space="0" w:color="auto"/>
            <w:left w:val="none" w:sz="0" w:space="0" w:color="auto"/>
            <w:bottom w:val="none" w:sz="0" w:space="0" w:color="auto"/>
            <w:right w:val="none" w:sz="0" w:space="0" w:color="auto"/>
          </w:divBdr>
        </w:div>
        <w:div w:id="166945518">
          <w:marLeft w:val="640"/>
          <w:marRight w:val="0"/>
          <w:marTop w:val="0"/>
          <w:marBottom w:val="0"/>
          <w:divBdr>
            <w:top w:val="none" w:sz="0" w:space="0" w:color="auto"/>
            <w:left w:val="none" w:sz="0" w:space="0" w:color="auto"/>
            <w:bottom w:val="none" w:sz="0" w:space="0" w:color="auto"/>
            <w:right w:val="none" w:sz="0" w:space="0" w:color="auto"/>
          </w:divBdr>
        </w:div>
        <w:div w:id="103161614">
          <w:marLeft w:val="640"/>
          <w:marRight w:val="0"/>
          <w:marTop w:val="0"/>
          <w:marBottom w:val="0"/>
          <w:divBdr>
            <w:top w:val="none" w:sz="0" w:space="0" w:color="auto"/>
            <w:left w:val="none" w:sz="0" w:space="0" w:color="auto"/>
            <w:bottom w:val="none" w:sz="0" w:space="0" w:color="auto"/>
            <w:right w:val="none" w:sz="0" w:space="0" w:color="auto"/>
          </w:divBdr>
        </w:div>
        <w:div w:id="1502892529">
          <w:marLeft w:val="640"/>
          <w:marRight w:val="0"/>
          <w:marTop w:val="0"/>
          <w:marBottom w:val="0"/>
          <w:divBdr>
            <w:top w:val="none" w:sz="0" w:space="0" w:color="auto"/>
            <w:left w:val="none" w:sz="0" w:space="0" w:color="auto"/>
            <w:bottom w:val="none" w:sz="0" w:space="0" w:color="auto"/>
            <w:right w:val="none" w:sz="0" w:space="0" w:color="auto"/>
          </w:divBdr>
        </w:div>
        <w:div w:id="1861159638">
          <w:marLeft w:val="640"/>
          <w:marRight w:val="0"/>
          <w:marTop w:val="0"/>
          <w:marBottom w:val="0"/>
          <w:divBdr>
            <w:top w:val="none" w:sz="0" w:space="0" w:color="auto"/>
            <w:left w:val="none" w:sz="0" w:space="0" w:color="auto"/>
            <w:bottom w:val="none" w:sz="0" w:space="0" w:color="auto"/>
            <w:right w:val="none" w:sz="0" w:space="0" w:color="auto"/>
          </w:divBdr>
        </w:div>
        <w:div w:id="1182890738">
          <w:marLeft w:val="640"/>
          <w:marRight w:val="0"/>
          <w:marTop w:val="0"/>
          <w:marBottom w:val="0"/>
          <w:divBdr>
            <w:top w:val="none" w:sz="0" w:space="0" w:color="auto"/>
            <w:left w:val="none" w:sz="0" w:space="0" w:color="auto"/>
            <w:bottom w:val="none" w:sz="0" w:space="0" w:color="auto"/>
            <w:right w:val="none" w:sz="0" w:space="0" w:color="auto"/>
          </w:divBdr>
        </w:div>
        <w:div w:id="238708928">
          <w:marLeft w:val="640"/>
          <w:marRight w:val="0"/>
          <w:marTop w:val="0"/>
          <w:marBottom w:val="0"/>
          <w:divBdr>
            <w:top w:val="none" w:sz="0" w:space="0" w:color="auto"/>
            <w:left w:val="none" w:sz="0" w:space="0" w:color="auto"/>
            <w:bottom w:val="none" w:sz="0" w:space="0" w:color="auto"/>
            <w:right w:val="none" w:sz="0" w:space="0" w:color="auto"/>
          </w:divBdr>
        </w:div>
        <w:div w:id="1873110540">
          <w:marLeft w:val="640"/>
          <w:marRight w:val="0"/>
          <w:marTop w:val="0"/>
          <w:marBottom w:val="0"/>
          <w:divBdr>
            <w:top w:val="none" w:sz="0" w:space="0" w:color="auto"/>
            <w:left w:val="none" w:sz="0" w:space="0" w:color="auto"/>
            <w:bottom w:val="none" w:sz="0" w:space="0" w:color="auto"/>
            <w:right w:val="none" w:sz="0" w:space="0" w:color="auto"/>
          </w:divBdr>
        </w:div>
        <w:div w:id="2101023160">
          <w:marLeft w:val="640"/>
          <w:marRight w:val="0"/>
          <w:marTop w:val="0"/>
          <w:marBottom w:val="0"/>
          <w:divBdr>
            <w:top w:val="none" w:sz="0" w:space="0" w:color="auto"/>
            <w:left w:val="none" w:sz="0" w:space="0" w:color="auto"/>
            <w:bottom w:val="none" w:sz="0" w:space="0" w:color="auto"/>
            <w:right w:val="none" w:sz="0" w:space="0" w:color="auto"/>
          </w:divBdr>
        </w:div>
        <w:div w:id="2147161144">
          <w:marLeft w:val="640"/>
          <w:marRight w:val="0"/>
          <w:marTop w:val="0"/>
          <w:marBottom w:val="0"/>
          <w:divBdr>
            <w:top w:val="none" w:sz="0" w:space="0" w:color="auto"/>
            <w:left w:val="none" w:sz="0" w:space="0" w:color="auto"/>
            <w:bottom w:val="none" w:sz="0" w:space="0" w:color="auto"/>
            <w:right w:val="none" w:sz="0" w:space="0" w:color="auto"/>
          </w:divBdr>
        </w:div>
        <w:div w:id="1549418176">
          <w:marLeft w:val="640"/>
          <w:marRight w:val="0"/>
          <w:marTop w:val="0"/>
          <w:marBottom w:val="0"/>
          <w:divBdr>
            <w:top w:val="none" w:sz="0" w:space="0" w:color="auto"/>
            <w:left w:val="none" w:sz="0" w:space="0" w:color="auto"/>
            <w:bottom w:val="none" w:sz="0" w:space="0" w:color="auto"/>
            <w:right w:val="none" w:sz="0" w:space="0" w:color="auto"/>
          </w:divBdr>
        </w:div>
        <w:div w:id="2137018403">
          <w:marLeft w:val="640"/>
          <w:marRight w:val="0"/>
          <w:marTop w:val="0"/>
          <w:marBottom w:val="0"/>
          <w:divBdr>
            <w:top w:val="none" w:sz="0" w:space="0" w:color="auto"/>
            <w:left w:val="none" w:sz="0" w:space="0" w:color="auto"/>
            <w:bottom w:val="none" w:sz="0" w:space="0" w:color="auto"/>
            <w:right w:val="none" w:sz="0" w:space="0" w:color="auto"/>
          </w:divBdr>
        </w:div>
        <w:div w:id="340089432">
          <w:marLeft w:val="640"/>
          <w:marRight w:val="0"/>
          <w:marTop w:val="0"/>
          <w:marBottom w:val="0"/>
          <w:divBdr>
            <w:top w:val="none" w:sz="0" w:space="0" w:color="auto"/>
            <w:left w:val="none" w:sz="0" w:space="0" w:color="auto"/>
            <w:bottom w:val="none" w:sz="0" w:space="0" w:color="auto"/>
            <w:right w:val="none" w:sz="0" w:space="0" w:color="auto"/>
          </w:divBdr>
        </w:div>
        <w:div w:id="996573073">
          <w:marLeft w:val="640"/>
          <w:marRight w:val="0"/>
          <w:marTop w:val="0"/>
          <w:marBottom w:val="0"/>
          <w:divBdr>
            <w:top w:val="none" w:sz="0" w:space="0" w:color="auto"/>
            <w:left w:val="none" w:sz="0" w:space="0" w:color="auto"/>
            <w:bottom w:val="none" w:sz="0" w:space="0" w:color="auto"/>
            <w:right w:val="none" w:sz="0" w:space="0" w:color="auto"/>
          </w:divBdr>
        </w:div>
        <w:div w:id="19163694">
          <w:marLeft w:val="640"/>
          <w:marRight w:val="0"/>
          <w:marTop w:val="0"/>
          <w:marBottom w:val="0"/>
          <w:divBdr>
            <w:top w:val="none" w:sz="0" w:space="0" w:color="auto"/>
            <w:left w:val="none" w:sz="0" w:space="0" w:color="auto"/>
            <w:bottom w:val="none" w:sz="0" w:space="0" w:color="auto"/>
            <w:right w:val="none" w:sz="0" w:space="0" w:color="auto"/>
          </w:divBdr>
        </w:div>
        <w:div w:id="1793479216">
          <w:marLeft w:val="640"/>
          <w:marRight w:val="0"/>
          <w:marTop w:val="0"/>
          <w:marBottom w:val="0"/>
          <w:divBdr>
            <w:top w:val="none" w:sz="0" w:space="0" w:color="auto"/>
            <w:left w:val="none" w:sz="0" w:space="0" w:color="auto"/>
            <w:bottom w:val="none" w:sz="0" w:space="0" w:color="auto"/>
            <w:right w:val="none" w:sz="0" w:space="0" w:color="auto"/>
          </w:divBdr>
        </w:div>
        <w:div w:id="1786267412">
          <w:marLeft w:val="640"/>
          <w:marRight w:val="0"/>
          <w:marTop w:val="0"/>
          <w:marBottom w:val="0"/>
          <w:divBdr>
            <w:top w:val="none" w:sz="0" w:space="0" w:color="auto"/>
            <w:left w:val="none" w:sz="0" w:space="0" w:color="auto"/>
            <w:bottom w:val="none" w:sz="0" w:space="0" w:color="auto"/>
            <w:right w:val="none" w:sz="0" w:space="0" w:color="auto"/>
          </w:divBdr>
        </w:div>
        <w:div w:id="745420134">
          <w:marLeft w:val="640"/>
          <w:marRight w:val="0"/>
          <w:marTop w:val="0"/>
          <w:marBottom w:val="0"/>
          <w:divBdr>
            <w:top w:val="none" w:sz="0" w:space="0" w:color="auto"/>
            <w:left w:val="none" w:sz="0" w:space="0" w:color="auto"/>
            <w:bottom w:val="none" w:sz="0" w:space="0" w:color="auto"/>
            <w:right w:val="none" w:sz="0" w:space="0" w:color="auto"/>
          </w:divBdr>
        </w:div>
        <w:div w:id="990251783">
          <w:marLeft w:val="640"/>
          <w:marRight w:val="0"/>
          <w:marTop w:val="0"/>
          <w:marBottom w:val="0"/>
          <w:divBdr>
            <w:top w:val="none" w:sz="0" w:space="0" w:color="auto"/>
            <w:left w:val="none" w:sz="0" w:space="0" w:color="auto"/>
            <w:bottom w:val="none" w:sz="0" w:space="0" w:color="auto"/>
            <w:right w:val="none" w:sz="0" w:space="0" w:color="auto"/>
          </w:divBdr>
        </w:div>
        <w:div w:id="1772628534">
          <w:marLeft w:val="640"/>
          <w:marRight w:val="0"/>
          <w:marTop w:val="0"/>
          <w:marBottom w:val="0"/>
          <w:divBdr>
            <w:top w:val="none" w:sz="0" w:space="0" w:color="auto"/>
            <w:left w:val="none" w:sz="0" w:space="0" w:color="auto"/>
            <w:bottom w:val="none" w:sz="0" w:space="0" w:color="auto"/>
            <w:right w:val="none" w:sz="0" w:space="0" w:color="auto"/>
          </w:divBdr>
        </w:div>
        <w:div w:id="842207334">
          <w:marLeft w:val="640"/>
          <w:marRight w:val="0"/>
          <w:marTop w:val="0"/>
          <w:marBottom w:val="0"/>
          <w:divBdr>
            <w:top w:val="none" w:sz="0" w:space="0" w:color="auto"/>
            <w:left w:val="none" w:sz="0" w:space="0" w:color="auto"/>
            <w:bottom w:val="none" w:sz="0" w:space="0" w:color="auto"/>
            <w:right w:val="none" w:sz="0" w:space="0" w:color="auto"/>
          </w:divBdr>
        </w:div>
        <w:div w:id="1099637366">
          <w:marLeft w:val="640"/>
          <w:marRight w:val="0"/>
          <w:marTop w:val="0"/>
          <w:marBottom w:val="0"/>
          <w:divBdr>
            <w:top w:val="none" w:sz="0" w:space="0" w:color="auto"/>
            <w:left w:val="none" w:sz="0" w:space="0" w:color="auto"/>
            <w:bottom w:val="none" w:sz="0" w:space="0" w:color="auto"/>
            <w:right w:val="none" w:sz="0" w:space="0" w:color="auto"/>
          </w:divBdr>
        </w:div>
        <w:div w:id="961108921">
          <w:marLeft w:val="640"/>
          <w:marRight w:val="0"/>
          <w:marTop w:val="0"/>
          <w:marBottom w:val="0"/>
          <w:divBdr>
            <w:top w:val="none" w:sz="0" w:space="0" w:color="auto"/>
            <w:left w:val="none" w:sz="0" w:space="0" w:color="auto"/>
            <w:bottom w:val="none" w:sz="0" w:space="0" w:color="auto"/>
            <w:right w:val="none" w:sz="0" w:space="0" w:color="auto"/>
          </w:divBdr>
        </w:div>
        <w:div w:id="1040126472">
          <w:marLeft w:val="640"/>
          <w:marRight w:val="0"/>
          <w:marTop w:val="0"/>
          <w:marBottom w:val="0"/>
          <w:divBdr>
            <w:top w:val="none" w:sz="0" w:space="0" w:color="auto"/>
            <w:left w:val="none" w:sz="0" w:space="0" w:color="auto"/>
            <w:bottom w:val="none" w:sz="0" w:space="0" w:color="auto"/>
            <w:right w:val="none" w:sz="0" w:space="0" w:color="auto"/>
          </w:divBdr>
        </w:div>
        <w:div w:id="1914314224">
          <w:marLeft w:val="640"/>
          <w:marRight w:val="0"/>
          <w:marTop w:val="0"/>
          <w:marBottom w:val="0"/>
          <w:divBdr>
            <w:top w:val="none" w:sz="0" w:space="0" w:color="auto"/>
            <w:left w:val="none" w:sz="0" w:space="0" w:color="auto"/>
            <w:bottom w:val="none" w:sz="0" w:space="0" w:color="auto"/>
            <w:right w:val="none" w:sz="0" w:space="0" w:color="auto"/>
          </w:divBdr>
        </w:div>
        <w:div w:id="2110347798">
          <w:marLeft w:val="640"/>
          <w:marRight w:val="0"/>
          <w:marTop w:val="0"/>
          <w:marBottom w:val="0"/>
          <w:divBdr>
            <w:top w:val="none" w:sz="0" w:space="0" w:color="auto"/>
            <w:left w:val="none" w:sz="0" w:space="0" w:color="auto"/>
            <w:bottom w:val="none" w:sz="0" w:space="0" w:color="auto"/>
            <w:right w:val="none" w:sz="0" w:space="0" w:color="auto"/>
          </w:divBdr>
        </w:div>
        <w:div w:id="34165676">
          <w:marLeft w:val="640"/>
          <w:marRight w:val="0"/>
          <w:marTop w:val="0"/>
          <w:marBottom w:val="0"/>
          <w:divBdr>
            <w:top w:val="none" w:sz="0" w:space="0" w:color="auto"/>
            <w:left w:val="none" w:sz="0" w:space="0" w:color="auto"/>
            <w:bottom w:val="none" w:sz="0" w:space="0" w:color="auto"/>
            <w:right w:val="none" w:sz="0" w:space="0" w:color="auto"/>
          </w:divBdr>
        </w:div>
        <w:div w:id="1887450993">
          <w:marLeft w:val="640"/>
          <w:marRight w:val="0"/>
          <w:marTop w:val="0"/>
          <w:marBottom w:val="0"/>
          <w:divBdr>
            <w:top w:val="none" w:sz="0" w:space="0" w:color="auto"/>
            <w:left w:val="none" w:sz="0" w:space="0" w:color="auto"/>
            <w:bottom w:val="none" w:sz="0" w:space="0" w:color="auto"/>
            <w:right w:val="none" w:sz="0" w:space="0" w:color="auto"/>
          </w:divBdr>
        </w:div>
        <w:div w:id="1909223286">
          <w:marLeft w:val="640"/>
          <w:marRight w:val="0"/>
          <w:marTop w:val="0"/>
          <w:marBottom w:val="0"/>
          <w:divBdr>
            <w:top w:val="none" w:sz="0" w:space="0" w:color="auto"/>
            <w:left w:val="none" w:sz="0" w:space="0" w:color="auto"/>
            <w:bottom w:val="none" w:sz="0" w:space="0" w:color="auto"/>
            <w:right w:val="none" w:sz="0" w:space="0" w:color="auto"/>
          </w:divBdr>
        </w:div>
        <w:div w:id="487790075">
          <w:marLeft w:val="640"/>
          <w:marRight w:val="0"/>
          <w:marTop w:val="0"/>
          <w:marBottom w:val="0"/>
          <w:divBdr>
            <w:top w:val="none" w:sz="0" w:space="0" w:color="auto"/>
            <w:left w:val="none" w:sz="0" w:space="0" w:color="auto"/>
            <w:bottom w:val="none" w:sz="0" w:space="0" w:color="auto"/>
            <w:right w:val="none" w:sz="0" w:space="0" w:color="auto"/>
          </w:divBdr>
        </w:div>
        <w:div w:id="1431968885">
          <w:marLeft w:val="640"/>
          <w:marRight w:val="0"/>
          <w:marTop w:val="0"/>
          <w:marBottom w:val="0"/>
          <w:divBdr>
            <w:top w:val="none" w:sz="0" w:space="0" w:color="auto"/>
            <w:left w:val="none" w:sz="0" w:space="0" w:color="auto"/>
            <w:bottom w:val="none" w:sz="0" w:space="0" w:color="auto"/>
            <w:right w:val="none" w:sz="0" w:space="0" w:color="auto"/>
          </w:divBdr>
        </w:div>
        <w:div w:id="477384540">
          <w:marLeft w:val="640"/>
          <w:marRight w:val="0"/>
          <w:marTop w:val="0"/>
          <w:marBottom w:val="0"/>
          <w:divBdr>
            <w:top w:val="none" w:sz="0" w:space="0" w:color="auto"/>
            <w:left w:val="none" w:sz="0" w:space="0" w:color="auto"/>
            <w:bottom w:val="none" w:sz="0" w:space="0" w:color="auto"/>
            <w:right w:val="none" w:sz="0" w:space="0" w:color="auto"/>
          </w:divBdr>
        </w:div>
        <w:div w:id="79832780">
          <w:marLeft w:val="640"/>
          <w:marRight w:val="0"/>
          <w:marTop w:val="0"/>
          <w:marBottom w:val="0"/>
          <w:divBdr>
            <w:top w:val="none" w:sz="0" w:space="0" w:color="auto"/>
            <w:left w:val="none" w:sz="0" w:space="0" w:color="auto"/>
            <w:bottom w:val="none" w:sz="0" w:space="0" w:color="auto"/>
            <w:right w:val="none" w:sz="0" w:space="0" w:color="auto"/>
          </w:divBdr>
        </w:div>
        <w:div w:id="1587033420">
          <w:marLeft w:val="640"/>
          <w:marRight w:val="0"/>
          <w:marTop w:val="0"/>
          <w:marBottom w:val="0"/>
          <w:divBdr>
            <w:top w:val="none" w:sz="0" w:space="0" w:color="auto"/>
            <w:left w:val="none" w:sz="0" w:space="0" w:color="auto"/>
            <w:bottom w:val="none" w:sz="0" w:space="0" w:color="auto"/>
            <w:right w:val="none" w:sz="0" w:space="0" w:color="auto"/>
          </w:divBdr>
        </w:div>
        <w:div w:id="375158156">
          <w:marLeft w:val="640"/>
          <w:marRight w:val="0"/>
          <w:marTop w:val="0"/>
          <w:marBottom w:val="0"/>
          <w:divBdr>
            <w:top w:val="none" w:sz="0" w:space="0" w:color="auto"/>
            <w:left w:val="none" w:sz="0" w:space="0" w:color="auto"/>
            <w:bottom w:val="none" w:sz="0" w:space="0" w:color="auto"/>
            <w:right w:val="none" w:sz="0" w:space="0" w:color="auto"/>
          </w:divBdr>
        </w:div>
        <w:div w:id="180508649">
          <w:marLeft w:val="640"/>
          <w:marRight w:val="0"/>
          <w:marTop w:val="0"/>
          <w:marBottom w:val="0"/>
          <w:divBdr>
            <w:top w:val="none" w:sz="0" w:space="0" w:color="auto"/>
            <w:left w:val="none" w:sz="0" w:space="0" w:color="auto"/>
            <w:bottom w:val="none" w:sz="0" w:space="0" w:color="auto"/>
            <w:right w:val="none" w:sz="0" w:space="0" w:color="auto"/>
          </w:divBdr>
        </w:div>
        <w:div w:id="1475176747">
          <w:marLeft w:val="640"/>
          <w:marRight w:val="0"/>
          <w:marTop w:val="0"/>
          <w:marBottom w:val="0"/>
          <w:divBdr>
            <w:top w:val="none" w:sz="0" w:space="0" w:color="auto"/>
            <w:left w:val="none" w:sz="0" w:space="0" w:color="auto"/>
            <w:bottom w:val="none" w:sz="0" w:space="0" w:color="auto"/>
            <w:right w:val="none" w:sz="0" w:space="0" w:color="auto"/>
          </w:divBdr>
        </w:div>
        <w:div w:id="344209938">
          <w:marLeft w:val="640"/>
          <w:marRight w:val="0"/>
          <w:marTop w:val="0"/>
          <w:marBottom w:val="0"/>
          <w:divBdr>
            <w:top w:val="none" w:sz="0" w:space="0" w:color="auto"/>
            <w:left w:val="none" w:sz="0" w:space="0" w:color="auto"/>
            <w:bottom w:val="none" w:sz="0" w:space="0" w:color="auto"/>
            <w:right w:val="none" w:sz="0" w:space="0" w:color="auto"/>
          </w:divBdr>
        </w:div>
        <w:div w:id="1762606384">
          <w:marLeft w:val="640"/>
          <w:marRight w:val="0"/>
          <w:marTop w:val="0"/>
          <w:marBottom w:val="0"/>
          <w:divBdr>
            <w:top w:val="none" w:sz="0" w:space="0" w:color="auto"/>
            <w:left w:val="none" w:sz="0" w:space="0" w:color="auto"/>
            <w:bottom w:val="none" w:sz="0" w:space="0" w:color="auto"/>
            <w:right w:val="none" w:sz="0" w:space="0" w:color="auto"/>
          </w:divBdr>
        </w:div>
        <w:div w:id="1971978685">
          <w:marLeft w:val="640"/>
          <w:marRight w:val="0"/>
          <w:marTop w:val="0"/>
          <w:marBottom w:val="0"/>
          <w:divBdr>
            <w:top w:val="none" w:sz="0" w:space="0" w:color="auto"/>
            <w:left w:val="none" w:sz="0" w:space="0" w:color="auto"/>
            <w:bottom w:val="none" w:sz="0" w:space="0" w:color="auto"/>
            <w:right w:val="none" w:sz="0" w:space="0" w:color="auto"/>
          </w:divBdr>
        </w:div>
        <w:div w:id="1040088692">
          <w:marLeft w:val="640"/>
          <w:marRight w:val="0"/>
          <w:marTop w:val="0"/>
          <w:marBottom w:val="0"/>
          <w:divBdr>
            <w:top w:val="none" w:sz="0" w:space="0" w:color="auto"/>
            <w:left w:val="none" w:sz="0" w:space="0" w:color="auto"/>
            <w:bottom w:val="none" w:sz="0" w:space="0" w:color="auto"/>
            <w:right w:val="none" w:sz="0" w:space="0" w:color="auto"/>
          </w:divBdr>
        </w:div>
        <w:div w:id="59445210">
          <w:marLeft w:val="640"/>
          <w:marRight w:val="0"/>
          <w:marTop w:val="0"/>
          <w:marBottom w:val="0"/>
          <w:divBdr>
            <w:top w:val="none" w:sz="0" w:space="0" w:color="auto"/>
            <w:left w:val="none" w:sz="0" w:space="0" w:color="auto"/>
            <w:bottom w:val="none" w:sz="0" w:space="0" w:color="auto"/>
            <w:right w:val="none" w:sz="0" w:space="0" w:color="auto"/>
          </w:divBdr>
        </w:div>
        <w:div w:id="1800224973">
          <w:marLeft w:val="640"/>
          <w:marRight w:val="0"/>
          <w:marTop w:val="0"/>
          <w:marBottom w:val="0"/>
          <w:divBdr>
            <w:top w:val="none" w:sz="0" w:space="0" w:color="auto"/>
            <w:left w:val="none" w:sz="0" w:space="0" w:color="auto"/>
            <w:bottom w:val="none" w:sz="0" w:space="0" w:color="auto"/>
            <w:right w:val="none" w:sz="0" w:space="0" w:color="auto"/>
          </w:divBdr>
        </w:div>
        <w:div w:id="932472237">
          <w:marLeft w:val="640"/>
          <w:marRight w:val="0"/>
          <w:marTop w:val="0"/>
          <w:marBottom w:val="0"/>
          <w:divBdr>
            <w:top w:val="none" w:sz="0" w:space="0" w:color="auto"/>
            <w:left w:val="none" w:sz="0" w:space="0" w:color="auto"/>
            <w:bottom w:val="none" w:sz="0" w:space="0" w:color="auto"/>
            <w:right w:val="none" w:sz="0" w:space="0" w:color="auto"/>
          </w:divBdr>
        </w:div>
        <w:div w:id="1979456236">
          <w:marLeft w:val="640"/>
          <w:marRight w:val="0"/>
          <w:marTop w:val="0"/>
          <w:marBottom w:val="0"/>
          <w:divBdr>
            <w:top w:val="none" w:sz="0" w:space="0" w:color="auto"/>
            <w:left w:val="none" w:sz="0" w:space="0" w:color="auto"/>
            <w:bottom w:val="none" w:sz="0" w:space="0" w:color="auto"/>
            <w:right w:val="none" w:sz="0" w:space="0" w:color="auto"/>
          </w:divBdr>
        </w:div>
        <w:div w:id="5643505">
          <w:marLeft w:val="640"/>
          <w:marRight w:val="0"/>
          <w:marTop w:val="0"/>
          <w:marBottom w:val="0"/>
          <w:divBdr>
            <w:top w:val="none" w:sz="0" w:space="0" w:color="auto"/>
            <w:left w:val="none" w:sz="0" w:space="0" w:color="auto"/>
            <w:bottom w:val="none" w:sz="0" w:space="0" w:color="auto"/>
            <w:right w:val="none" w:sz="0" w:space="0" w:color="auto"/>
          </w:divBdr>
        </w:div>
        <w:div w:id="2045590458">
          <w:marLeft w:val="640"/>
          <w:marRight w:val="0"/>
          <w:marTop w:val="0"/>
          <w:marBottom w:val="0"/>
          <w:divBdr>
            <w:top w:val="none" w:sz="0" w:space="0" w:color="auto"/>
            <w:left w:val="none" w:sz="0" w:space="0" w:color="auto"/>
            <w:bottom w:val="none" w:sz="0" w:space="0" w:color="auto"/>
            <w:right w:val="none" w:sz="0" w:space="0" w:color="auto"/>
          </w:divBdr>
        </w:div>
        <w:div w:id="1900357411">
          <w:marLeft w:val="640"/>
          <w:marRight w:val="0"/>
          <w:marTop w:val="0"/>
          <w:marBottom w:val="0"/>
          <w:divBdr>
            <w:top w:val="none" w:sz="0" w:space="0" w:color="auto"/>
            <w:left w:val="none" w:sz="0" w:space="0" w:color="auto"/>
            <w:bottom w:val="none" w:sz="0" w:space="0" w:color="auto"/>
            <w:right w:val="none" w:sz="0" w:space="0" w:color="auto"/>
          </w:divBdr>
        </w:div>
        <w:div w:id="1821262456">
          <w:marLeft w:val="640"/>
          <w:marRight w:val="0"/>
          <w:marTop w:val="0"/>
          <w:marBottom w:val="0"/>
          <w:divBdr>
            <w:top w:val="none" w:sz="0" w:space="0" w:color="auto"/>
            <w:left w:val="none" w:sz="0" w:space="0" w:color="auto"/>
            <w:bottom w:val="none" w:sz="0" w:space="0" w:color="auto"/>
            <w:right w:val="none" w:sz="0" w:space="0" w:color="auto"/>
          </w:divBdr>
        </w:div>
        <w:div w:id="312679836">
          <w:marLeft w:val="640"/>
          <w:marRight w:val="0"/>
          <w:marTop w:val="0"/>
          <w:marBottom w:val="0"/>
          <w:divBdr>
            <w:top w:val="none" w:sz="0" w:space="0" w:color="auto"/>
            <w:left w:val="none" w:sz="0" w:space="0" w:color="auto"/>
            <w:bottom w:val="none" w:sz="0" w:space="0" w:color="auto"/>
            <w:right w:val="none" w:sz="0" w:space="0" w:color="auto"/>
          </w:divBdr>
        </w:div>
        <w:div w:id="645671594">
          <w:marLeft w:val="640"/>
          <w:marRight w:val="0"/>
          <w:marTop w:val="0"/>
          <w:marBottom w:val="0"/>
          <w:divBdr>
            <w:top w:val="none" w:sz="0" w:space="0" w:color="auto"/>
            <w:left w:val="none" w:sz="0" w:space="0" w:color="auto"/>
            <w:bottom w:val="none" w:sz="0" w:space="0" w:color="auto"/>
            <w:right w:val="none" w:sz="0" w:space="0" w:color="auto"/>
          </w:divBdr>
        </w:div>
        <w:div w:id="913245633">
          <w:marLeft w:val="640"/>
          <w:marRight w:val="0"/>
          <w:marTop w:val="0"/>
          <w:marBottom w:val="0"/>
          <w:divBdr>
            <w:top w:val="none" w:sz="0" w:space="0" w:color="auto"/>
            <w:left w:val="none" w:sz="0" w:space="0" w:color="auto"/>
            <w:bottom w:val="none" w:sz="0" w:space="0" w:color="auto"/>
            <w:right w:val="none" w:sz="0" w:space="0" w:color="auto"/>
          </w:divBdr>
        </w:div>
        <w:div w:id="704870232">
          <w:marLeft w:val="640"/>
          <w:marRight w:val="0"/>
          <w:marTop w:val="0"/>
          <w:marBottom w:val="0"/>
          <w:divBdr>
            <w:top w:val="none" w:sz="0" w:space="0" w:color="auto"/>
            <w:left w:val="none" w:sz="0" w:space="0" w:color="auto"/>
            <w:bottom w:val="none" w:sz="0" w:space="0" w:color="auto"/>
            <w:right w:val="none" w:sz="0" w:space="0" w:color="auto"/>
          </w:divBdr>
        </w:div>
        <w:div w:id="414282330">
          <w:marLeft w:val="640"/>
          <w:marRight w:val="0"/>
          <w:marTop w:val="0"/>
          <w:marBottom w:val="0"/>
          <w:divBdr>
            <w:top w:val="none" w:sz="0" w:space="0" w:color="auto"/>
            <w:left w:val="none" w:sz="0" w:space="0" w:color="auto"/>
            <w:bottom w:val="none" w:sz="0" w:space="0" w:color="auto"/>
            <w:right w:val="none" w:sz="0" w:space="0" w:color="auto"/>
          </w:divBdr>
        </w:div>
      </w:divsChild>
    </w:div>
    <w:div w:id="1926762013">
      <w:bodyDiv w:val="1"/>
      <w:marLeft w:val="0"/>
      <w:marRight w:val="0"/>
      <w:marTop w:val="0"/>
      <w:marBottom w:val="0"/>
      <w:divBdr>
        <w:top w:val="none" w:sz="0" w:space="0" w:color="auto"/>
        <w:left w:val="none" w:sz="0" w:space="0" w:color="auto"/>
        <w:bottom w:val="none" w:sz="0" w:space="0" w:color="auto"/>
        <w:right w:val="none" w:sz="0" w:space="0" w:color="auto"/>
      </w:divBdr>
    </w:div>
    <w:div w:id="1930769283">
      <w:bodyDiv w:val="1"/>
      <w:marLeft w:val="0"/>
      <w:marRight w:val="0"/>
      <w:marTop w:val="0"/>
      <w:marBottom w:val="0"/>
      <w:divBdr>
        <w:top w:val="none" w:sz="0" w:space="0" w:color="auto"/>
        <w:left w:val="none" w:sz="0" w:space="0" w:color="auto"/>
        <w:bottom w:val="none" w:sz="0" w:space="0" w:color="auto"/>
        <w:right w:val="none" w:sz="0" w:space="0" w:color="auto"/>
      </w:divBdr>
    </w:div>
    <w:div w:id="1933470323">
      <w:bodyDiv w:val="1"/>
      <w:marLeft w:val="0"/>
      <w:marRight w:val="0"/>
      <w:marTop w:val="0"/>
      <w:marBottom w:val="0"/>
      <w:divBdr>
        <w:top w:val="none" w:sz="0" w:space="0" w:color="auto"/>
        <w:left w:val="none" w:sz="0" w:space="0" w:color="auto"/>
        <w:bottom w:val="none" w:sz="0" w:space="0" w:color="auto"/>
        <w:right w:val="none" w:sz="0" w:space="0" w:color="auto"/>
      </w:divBdr>
      <w:divsChild>
        <w:div w:id="1235820286">
          <w:marLeft w:val="480"/>
          <w:marRight w:val="0"/>
          <w:marTop w:val="0"/>
          <w:marBottom w:val="0"/>
          <w:divBdr>
            <w:top w:val="none" w:sz="0" w:space="0" w:color="auto"/>
            <w:left w:val="none" w:sz="0" w:space="0" w:color="auto"/>
            <w:bottom w:val="none" w:sz="0" w:space="0" w:color="auto"/>
            <w:right w:val="none" w:sz="0" w:space="0" w:color="auto"/>
          </w:divBdr>
        </w:div>
        <w:div w:id="1168787146">
          <w:marLeft w:val="480"/>
          <w:marRight w:val="0"/>
          <w:marTop w:val="0"/>
          <w:marBottom w:val="0"/>
          <w:divBdr>
            <w:top w:val="none" w:sz="0" w:space="0" w:color="auto"/>
            <w:left w:val="none" w:sz="0" w:space="0" w:color="auto"/>
            <w:bottom w:val="none" w:sz="0" w:space="0" w:color="auto"/>
            <w:right w:val="none" w:sz="0" w:space="0" w:color="auto"/>
          </w:divBdr>
        </w:div>
        <w:div w:id="334191071">
          <w:marLeft w:val="480"/>
          <w:marRight w:val="0"/>
          <w:marTop w:val="0"/>
          <w:marBottom w:val="0"/>
          <w:divBdr>
            <w:top w:val="none" w:sz="0" w:space="0" w:color="auto"/>
            <w:left w:val="none" w:sz="0" w:space="0" w:color="auto"/>
            <w:bottom w:val="none" w:sz="0" w:space="0" w:color="auto"/>
            <w:right w:val="none" w:sz="0" w:space="0" w:color="auto"/>
          </w:divBdr>
        </w:div>
        <w:div w:id="94978919">
          <w:marLeft w:val="480"/>
          <w:marRight w:val="0"/>
          <w:marTop w:val="0"/>
          <w:marBottom w:val="0"/>
          <w:divBdr>
            <w:top w:val="none" w:sz="0" w:space="0" w:color="auto"/>
            <w:left w:val="none" w:sz="0" w:space="0" w:color="auto"/>
            <w:bottom w:val="none" w:sz="0" w:space="0" w:color="auto"/>
            <w:right w:val="none" w:sz="0" w:space="0" w:color="auto"/>
          </w:divBdr>
        </w:div>
        <w:div w:id="1720204171">
          <w:marLeft w:val="480"/>
          <w:marRight w:val="0"/>
          <w:marTop w:val="0"/>
          <w:marBottom w:val="0"/>
          <w:divBdr>
            <w:top w:val="none" w:sz="0" w:space="0" w:color="auto"/>
            <w:left w:val="none" w:sz="0" w:space="0" w:color="auto"/>
            <w:bottom w:val="none" w:sz="0" w:space="0" w:color="auto"/>
            <w:right w:val="none" w:sz="0" w:space="0" w:color="auto"/>
          </w:divBdr>
        </w:div>
        <w:div w:id="611548474">
          <w:marLeft w:val="480"/>
          <w:marRight w:val="0"/>
          <w:marTop w:val="0"/>
          <w:marBottom w:val="0"/>
          <w:divBdr>
            <w:top w:val="none" w:sz="0" w:space="0" w:color="auto"/>
            <w:left w:val="none" w:sz="0" w:space="0" w:color="auto"/>
            <w:bottom w:val="none" w:sz="0" w:space="0" w:color="auto"/>
            <w:right w:val="none" w:sz="0" w:space="0" w:color="auto"/>
          </w:divBdr>
        </w:div>
        <w:div w:id="892086543">
          <w:marLeft w:val="480"/>
          <w:marRight w:val="0"/>
          <w:marTop w:val="0"/>
          <w:marBottom w:val="0"/>
          <w:divBdr>
            <w:top w:val="none" w:sz="0" w:space="0" w:color="auto"/>
            <w:left w:val="none" w:sz="0" w:space="0" w:color="auto"/>
            <w:bottom w:val="none" w:sz="0" w:space="0" w:color="auto"/>
            <w:right w:val="none" w:sz="0" w:space="0" w:color="auto"/>
          </w:divBdr>
        </w:div>
        <w:div w:id="460538464">
          <w:marLeft w:val="480"/>
          <w:marRight w:val="0"/>
          <w:marTop w:val="0"/>
          <w:marBottom w:val="0"/>
          <w:divBdr>
            <w:top w:val="none" w:sz="0" w:space="0" w:color="auto"/>
            <w:left w:val="none" w:sz="0" w:space="0" w:color="auto"/>
            <w:bottom w:val="none" w:sz="0" w:space="0" w:color="auto"/>
            <w:right w:val="none" w:sz="0" w:space="0" w:color="auto"/>
          </w:divBdr>
        </w:div>
        <w:div w:id="621612545">
          <w:marLeft w:val="480"/>
          <w:marRight w:val="0"/>
          <w:marTop w:val="0"/>
          <w:marBottom w:val="0"/>
          <w:divBdr>
            <w:top w:val="none" w:sz="0" w:space="0" w:color="auto"/>
            <w:left w:val="none" w:sz="0" w:space="0" w:color="auto"/>
            <w:bottom w:val="none" w:sz="0" w:space="0" w:color="auto"/>
            <w:right w:val="none" w:sz="0" w:space="0" w:color="auto"/>
          </w:divBdr>
        </w:div>
        <w:div w:id="1944801611">
          <w:marLeft w:val="480"/>
          <w:marRight w:val="0"/>
          <w:marTop w:val="0"/>
          <w:marBottom w:val="0"/>
          <w:divBdr>
            <w:top w:val="none" w:sz="0" w:space="0" w:color="auto"/>
            <w:left w:val="none" w:sz="0" w:space="0" w:color="auto"/>
            <w:bottom w:val="none" w:sz="0" w:space="0" w:color="auto"/>
            <w:right w:val="none" w:sz="0" w:space="0" w:color="auto"/>
          </w:divBdr>
        </w:div>
        <w:div w:id="422261680">
          <w:marLeft w:val="480"/>
          <w:marRight w:val="0"/>
          <w:marTop w:val="0"/>
          <w:marBottom w:val="0"/>
          <w:divBdr>
            <w:top w:val="none" w:sz="0" w:space="0" w:color="auto"/>
            <w:left w:val="none" w:sz="0" w:space="0" w:color="auto"/>
            <w:bottom w:val="none" w:sz="0" w:space="0" w:color="auto"/>
            <w:right w:val="none" w:sz="0" w:space="0" w:color="auto"/>
          </w:divBdr>
        </w:div>
        <w:div w:id="211157979">
          <w:marLeft w:val="480"/>
          <w:marRight w:val="0"/>
          <w:marTop w:val="0"/>
          <w:marBottom w:val="0"/>
          <w:divBdr>
            <w:top w:val="none" w:sz="0" w:space="0" w:color="auto"/>
            <w:left w:val="none" w:sz="0" w:space="0" w:color="auto"/>
            <w:bottom w:val="none" w:sz="0" w:space="0" w:color="auto"/>
            <w:right w:val="none" w:sz="0" w:space="0" w:color="auto"/>
          </w:divBdr>
        </w:div>
        <w:div w:id="1261262008">
          <w:marLeft w:val="480"/>
          <w:marRight w:val="0"/>
          <w:marTop w:val="0"/>
          <w:marBottom w:val="0"/>
          <w:divBdr>
            <w:top w:val="none" w:sz="0" w:space="0" w:color="auto"/>
            <w:left w:val="none" w:sz="0" w:space="0" w:color="auto"/>
            <w:bottom w:val="none" w:sz="0" w:space="0" w:color="auto"/>
            <w:right w:val="none" w:sz="0" w:space="0" w:color="auto"/>
          </w:divBdr>
        </w:div>
        <w:div w:id="985161680">
          <w:marLeft w:val="480"/>
          <w:marRight w:val="0"/>
          <w:marTop w:val="0"/>
          <w:marBottom w:val="0"/>
          <w:divBdr>
            <w:top w:val="none" w:sz="0" w:space="0" w:color="auto"/>
            <w:left w:val="none" w:sz="0" w:space="0" w:color="auto"/>
            <w:bottom w:val="none" w:sz="0" w:space="0" w:color="auto"/>
            <w:right w:val="none" w:sz="0" w:space="0" w:color="auto"/>
          </w:divBdr>
        </w:div>
        <w:div w:id="196050215">
          <w:marLeft w:val="480"/>
          <w:marRight w:val="0"/>
          <w:marTop w:val="0"/>
          <w:marBottom w:val="0"/>
          <w:divBdr>
            <w:top w:val="none" w:sz="0" w:space="0" w:color="auto"/>
            <w:left w:val="none" w:sz="0" w:space="0" w:color="auto"/>
            <w:bottom w:val="none" w:sz="0" w:space="0" w:color="auto"/>
            <w:right w:val="none" w:sz="0" w:space="0" w:color="auto"/>
          </w:divBdr>
        </w:div>
        <w:div w:id="733283594">
          <w:marLeft w:val="480"/>
          <w:marRight w:val="0"/>
          <w:marTop w:val="0"/>
          <w:marBottom w:val="0"/>
          <w:divBdr>
            <w:top w:val="none" w:sz="0" w:space="0" w:color="auto"/>
            <w:left w:val="none" w:sz="0" w:space="0" w:color="auto"/>
            <w:bottom w:val="none" w:sz="0" w:space="0" w:color="auto"/>
            <w:right w:val="none" w:sz="0" w:space="0" w:color="auto"/>
          </w:divBdr>
        </w:div>
        <w:div w:id="1934967480">
          <w:marLeft w:val="480"/>
          <w:marRight w:val="0"/>
          <w:marTop w:val="0"/>
          <w:marBottom w:val="0"/>
          <w:divBdr>
            <w:top w:val="none" w:sz="0" w:space="0" w:color="auto"/>
            <w:left w:val="none" w:sz="0" w:space="0" w:color="auto"/>
            <w:bottom w:val="none" w:sz="0" w:space="0" w:color="auto"/>
            <w:right w:val="none" w:sz="0" w:space="0" w:color="auto"/>
          </w:divBdr>
        </w:div>
        <w:div w:id="2016498643">
          <w:marLeft w:val="480"/>
          <w:marRight w:val="0"/>
          <w:marTop w:val="0"/>
          <w:marBottom w:val="0"/>
          <w:divBdr>
            <w:top w:val="none" w:sz="0" w:space="0" w:color="auto"/>
            <w:left w:val="none" w:sz="0" w:space="0" w:color="auto"/>
            <w:bottom w:val="none" w:sz="0" w:space="0" w:color="auto"/>
            <w:right w:val="none" w:sz="0" w:space="0" w:color="auto"/>
          </w:divBdr>
        </w:div>
        <w:div w:id="88620644">
          <w:marLeft w:val="480"/>
          <w:marRight w:val="0"/>
          <w:marTop w:val="0"/>
          <w:marBottom w:val="0"/>
          <w:divBdr>
            <w:top w:val="none" w:sz="0" w:space="0" w:color="auto"/>
            <w:left w:val="none" w:sz="0" w:space="0" w:color="auto"/>
            <w:bottom w:val="none" w:sz="0" w:space="0" w:color="auto"/>
            <w:right w:val="none" w:sz="0" w:space="0" w:color="auto"/>
          </w:divBdr>
        </w:div>
        <w:div w:id="1194926202">
          <w:marLeft w:val="480"/>
          <w:marRight w:val="0"/>
          <w:marTop w:val="0"/>
          <w:marBottom w:val="0"/>
          <w:divBdr>
            <w:top w:val="none" w:sz="0" w:space="0" w:color="auto"/>
            <w:left w:val="none" w:sz="0" w:space="0" w:color="auto"/>
            <w:bottom w:val="none" w:sz="0" w:space="0" w:color="auto"/>
            <w:right w:val="none" w:sz="0" w:space="0" w:color="auto"/>
          </w:divBdr>
        </w:div>
        <w:div w:id="20860954">
          <w:marLeft w:val="480"/>
          <w:marRight w:val="0"/>
          <w:marTop w:val="0"/>
          <w:marBottom w:val="0"/>
          <w:divBdr>
            <w:top w:val="none" w:sz="0" w:space="0" w:color="auto"/>
            <w:left w:val="none" w:sz="0" w:space="0" w:color="auto"/>
            <w:bottom w:val="none" w:sz="0" w:space="0" w:color="auto"/>
            <w:right w:val="none" w:sz="0" w:space="0" w:color="auto"/>
          </w:divBdr>
        </w:div>
        <w:div w:id="1314333798">
          <w:marLeft w:val="480"/>
          <w:marRight w:val="0"/>
          <w:marTop w:val="0"/>
          <w:marBottom w:val="0"/>
          <w:divBdr>
            <w:top w:val="none" w:sz="0" w:space="0" w:color="auto"/>
            <w:left w:val="none" w:sz="0" w:space="0" w:color="auto"/>
            <w:bottom w:val="none" w:sz="0" w:space="0" w:color="auto"/>
            <w:right w:val="none" w:sz="0" w:space="0" w:color="auto"/>
          </w:divBdr>
        </w:div>
      </w:divsChild>
    </w:div>
    <w:div w:id="1936664419">
      <w:bodyDiv w:val="1"/>
      <w:marLeft w:val="0"/>
      <w:marRight w:val="0"/>
      <w:marTop w:val="0"/>
      <w:marBottom w:val="0"/>
      <w:divBdr>
        <w:top w:val="none" w:sz="0" w:space="0" w:color="auto"/>
        <w:left w:val="none" w:sz="0" w:space="0" w:color="auto"/>
        <w:bottom w:val="none" w:sz="0" w:space="0" w:color="auto"/>
        <w:right w:val="none" w:sz="0" w:space="0" w:color="auto"/>
      </w:divBdr>
      <w:divsChild>
        <w:div w:id="376396235">
          <w:marLeft w:val="640"/>
          <w:marRight w:val="0"/>
          <w:marTop w:val="0"/>
          <w:marBottom w:val="0"/>
          <w:divBdr>
            <w:top w:val="none" w:sz="0" w:space="0" w:color="auto"/>
            <w:left w:val="none" w:sz="0" w:space="0" w:color="auto"/>
            <w:bottom w:val="none" w:sz="0" w:space="0" w:color="auto"/>
            <w:right w:val="none" w:sz="0" w:space="0" w:color="auto"/>
          </w:divBdr>
        </w:div>
        <w:div w:id="2010130753">
          <w:marLeft w:val="640"/>
          <w:marRight w:val="0"/>
          <w:marTop w:val="0"/>
          <w:marBottom w:val="0"/>
          <w:divBdr>
            <w:top w:val="none" w:sz="0" w:space="0" w:color="auto"/>
            <w:left w:val="none" w:sz="0" w:space="0" w:color="auto"/>
            <w:bottom w:val="none" w:sz="0" w:space="0" w:color="auto"/>
            <w:right w:val="none" w:sz="0" w:space="0" w:color="auto"/>
          </w:divBdr>
        </w:div>
        <w:div w:id="1229263942">
          <w:marLeft w:val="640"/>
          <w:marRight w:val="0"/>
          <w:marTop w:val="0"/>
          <w:marBottom w:val="0"/>
          <w:divBdr>
            <w:top w:val="none" w:sz="0" w:space="0" w:color="auto"/>
            <w:left w:val="none" w:sz="0" w:space="0" w:color="auto"/>
            <w:bottom w:val="none" w:sz="0" w:space="0" w:color="auto"/>
            <w:right w:val="none" w:sz="0" w:space="0" w:color="auto"/>
          </w:divBdr>
        </w:div>
        <w:div w:id="565802095">
          <w:marLeft w:val="640"/>
          <w:marRight w:val="0"/>
          <w:marTop w:val="0"/>
          <w:marBottom w:val="0"/>
          <w:divBdr>
            <w:top w:val="none" w:sz="0" w:space="0" w:color="auto"/>
            <w:left w:val="none" w:sz="0" w:space="0" w:color="auto"/>
            <w:bottom w:val="none" w:sz="0" w:space="0" w:color="auto"/>
            <w:right w:val="none" w:sz="0" w:space="0" w:color="auto"/>
          </w:divBdr>
        </w:div>
        <w:div w:id="545488398">
          <w:marLeft w:val="640"/>
          <w:marRight w:val="0"/>
          <w:marTop w:val="0"/>
          <w:marBottom w:val="0"/>
          <w:divBdr>
            <w:top w:val="none" w:sz="0" w:space="0" w:color="auto"/>
            <w:left w:val="none" w:sz="0" w:space="0" w:color="auto"/>
            <w:bottom w:val="none" w:sz="0" w:space="0" w:color="auto"/>
            <w:right w:val="none" w:sz="0" w:space="0" w:color="auto"/>
          </w:divBdr>
        </w:div>
        <w:div w:id="1441993686">
          <w:marLeft w:val="640"/>
          <w:marRight w:val="0"/>
          <w:marTop w:val="0"/>
          <w:marBottom w:val="0"/>
          <w:divBdr>
            <w:top w:val="none" w:sz="0" w:space="0" w:color="auto"/>
            <w:left w:val="none" w:sz="0" w:space="0" w:color="auto"/>
            <w:bottom w:val="none" w:sz="0" w:space="0" w:color="auto"/>
            <w:right w:val="none" w:sz="0" w:space="0" w:color="auto"/>
          </w:divBdr>
        </w:div>
        <w:div w:id="100300697">
          <w:marLeft w:val="640"/>
          <w:marRight w:val="0"/>
          <w:marTop w:val="0"/>
          <w:marBottom w:val="0"/>
          <w:divBdr>
            <w:top w:val="none" w:sz="0" w:space="0" w:color="auto"/>
            <w:left w:val="none" w:sz="0" w:space="0" w:color="auto"/>
            <w:bottom w:val="none" w:sz="0" w:space="0" w:color="auto"/>
            <w:right w:val="none" w:sz="0" w:space="0" w:color="auto"/>
          </w:divBdr>
        </w:div>
        <w:div w:id="1191650019">
          <w:marLeft w:val="640"/>
          <w:marRight w:val="0"/>
          <w:marTop w:val="0"/>
          <w:marBottom w:val="0"/>
          <w:divBdr>
            <w:top w:val="none" w:sz="0" w:space="0" w:color="auto"/>
            <w:left w:val="none" w:sz="0" w:space="0" w:color="auto"/>
            <w:bottom w:val="none" w:sz="0" w:space="0" w:color="auto"/>
            <w:right w:val="none" w:sz="0" w:space="0" w:color="auto"/>
          </w:divBdr>
        </w:div>
        <w:div w:id="643511640">
          <w:marLeft w:val="640"/>
          <w:marRight w:val="0"/>
          <w:marTop w:val="0"/>
          <w:marBottom w:val="0"/>
          <w:divBdr>
            <w:top w:val="none" w:sz="0" w:space="0" w:color="auto"/>
            <w:left w:val="none" w:sz="0" w:space="0" w:color="auto"/>
            <w:bottom w:val="none" w:sz="0" w:space="0" w:color="auto"/>
            <w:right w:val="none" w:sz="0" w:space="0" w:color="auto"/>
          </w:divBdr>
        </w:div>
        <w:div w:id="799304847">
          <w:marLeft w:val="640"/>
          <w:marRight w:val="0"/>
          <w:marTop w:val="0"/>
          <w:marBottom w:val="0"/>
          <w:divBdr>
            <w:top w:val="none" w:sz="0" w:space="0" w:color="auto"/>
            <w:left w:val="none" w:sz="0" w:space="0" w:color="auto"/>
            <w:bottom w:val="none" w:sz="0" w:space="0" w:color="auto"/>
            <w:right w:val="none" w:sz="0" w:space="0" w:color="auto"/>
          </w:divBdr>
        </w:div>
        <w:div w:id="421679256">
          <w:marLeft w:val="640"/>
          <w:marRight w:val="0"/>
          <w:marTop w:val="0"/>
          <w:marBottom w:val="0"/>
          <w:divBdr>
            <w:top w:val="none" w:sz="0" w:space="0" w:color="auto"/>
            <w:left w:val="none" w:sz="0" w:space="0" w:color="auto"/>
            <w:bottom w:val="none" w:sz="0" w:space="0" w:color="auto"/>
            <w:right w:val="none" w:sz="0" w:space="0" w:color="auto"/>
          </w:divBdr>
        </w:div>
        <w:div w:id="645160447">
          <w:marLeft w:val="640"/>
          <w:marRight w:val="0"/>
          <w:marTop w:val="0"/>
          <w:marBottom w:val="0"/>
          <w:divBdr>
            <w:top w:val="none" w:sz="0" w:space="0" w:color="auto"/>
            <w:left w:val="none" w:sz="0" w:space="0" w:color="auto"/>
            <w:bottom w:val="none" w:sz="0" w:space="0" w:color="auto"/>
            <w:right w:val="none" w:sz="0" w:space="0" w:color="auto"/>
          </w:divBdr>
        </w:div>
        <w:div w:id="443698516">
          <w:marLeft w:val="640"/>
          <w:marRight w:val="0"/>
          <w:marTop w:val="0"/>
          <w:marBottom w:val="0"/>
          <w:divBdr>
            <w:top w:val="none" w:sz="0" w:space="0" w:color="auto"/>
            <w:left w:val="none" w:sz="0" w:space="0" w:color="auto"/>
            <w:bottom w:val="none" w:sz="0" w:space="0" w:color="auto"/>
            <w:right w:val="none" w:sz="0" w:space="0" w:color="auto"/>
          </w:divBdr>
        </w:div>
        <w:div w:id="571505399">
          <w:marLeft w:val="640"/>
          <w:marRight w:val="0"/>
          <w:marTop w:val="0"/>
          <w:marBottom w:val="0"/>
          <w:divBdr>
            <w:top w:val="none" w:sz="0" w:space="0" w:color="auto"/>
            <w:left w:val="none" w:sz="0" w:space="0" w:color="auto"/>
            <w:bottom w:val="none" w:sz="0" w:space="0" w:color="auto"/>
            <w:right w:val="none" w:sz="0" w:space="0" w:color="auto"/>
          </w:divBdr>
        </w:div>
        <w:div w:id="698506993">
          <w:marLeft w:val="640"/>
          <w:marRight w:val="0"/>
          <w:marTop w:val="0"/>
          <w:marBottom w:val="0"/>
          <w:divBdr>
            <w:top w:val="none" w:sz="0" w:space="0" w:color="auto"/>
            <w:left w:val="none" w:sz="0" w:space="0" w:color="auto"/>
            <w:bottom w:val="none" w:sz="0" w:space="0" w:color="auto"/>
            <w:right w:val="none" w:sz="0" w:space="0" w:color="auto"/>
          </w:divBdr>
        </w:div>
        <w:div w:id="1885678971">
          <w:marLeft w:val="640"/>
          <w:marRight w:val="0"/>
          <w:marTop w:val="0"/>
          <w:marBottom w:val="0"/>
          <w:divBdr>
            <w:top w:val="none" w:sz="0" w:space="0" w:color="auto"/>
            <w:left w:val="none" w:sz="0" w:space="0" w:color="auto"/>
            <w:bottom w:val="none" w:sz="0" w:space="0" w:color="auto"/>
            <w:right w:val="none" w:sz="0" w:space="0" w:color="auto"/>
          </w:divBdr>
        </w:div>
        <w:div w:id="1945724338">
          <w:marLeft w:val="640"/>
          <w:marRight w:val="0"/>
          <w:marTop w:val="0"/>
          <w:marBottom w:val="0"/>
          <w:divBdr>
            <w:top w:val="none" w:sz="0" w:space="0" w:color="auto"/>
            <w:left w:val="none" w:sz="0" w:space="0" w:color="auto"/>
            <w:bottom w:val="none" w:sz="0" w:space="0" w:color="auto"/>
            <w:right w:val="none" w:sz="0" w:space="0" w:color="auto"/>
          </w:divBdr>
        </w:div>
        <w:div w:id="595139488">
          <w:marLeft w:val="640"/>
          <w:marRight w:val="0"/>
          <w:marTop w:val="0"/>
          <w:marBottom w:val="0"/>
          <w:divBdr>
            <w:top w:val="none" w:sz="0" w:space="0" w:color="auto"/>
            <w:left w:val="none" w:sz="0" w:space="0" w:color="auto"/>
            <w:bottom w:val="none" w:sz="0" w:space="0" w:color="auto"/>
            <w:right w:val="none" w:sz="0" w:space="0" w:color="auto"/>
          </w:divBdr>
        </w:div>
        <w:div w:id="1356466251">
          <w:marLeft w:val="640"/>
          <w:marRight w:val="0"/>
          <w:marTop w:val="0"/>
          <w:marBottom w:val="0"/>
          <w:divBdr>
            <w:top w:val="none" w:sz="0" w:space="0" w:color="auto"/>
            <w:left w:val="none" w:sz="0" w:space="0" w:color="auto"/>
            <w:bottom w:val="none" w:sz="0" w:space="0" w:color="auto"/>
            <w:right w:val="none" w:sz="0" w:space="0" w:color="auto"/>
          </w:divBdr>
        </w:div>
        <w:div w:id="12998963">
          <w:marLeft w:val="640"/>
          <w:marRight w:val="0"/>
          <w:marTop w:val="0"/>
          <w:marBottom w:val="0"/>
          <w:divBdr>
            <w:top w:val="none" w:sz="0" w:space="0" w:color="auto"/>
            <w:left w:val="none" w:sz="0" w:space="0" w:color="auto"/>
            <w:bottom w:val="none" w:sz="0" w:space="0" w:color="auto"/>
            <w:right w:val="none" w:sz="0" w:space="0" w:color="auto"/>
          </w:divBdr>
        </w:div>
        <w:div w:id="1176460517">
          <w:marLeft w:val="640"/>
          <w:marRight w:val="0"/>
          <w:marTop w:val="0"/>
          <w:marBottom w:val="0"/>
          <w:divBdr>
            <w:top w:val="none" w:sz="0" w:space="0" w:color="auto"/>
            <w:left w:val="none" w:sz="0" w:space="0" w:color="auto"/>
            <w:bottom w:val="none" w:sz="0" w:space="0" w:color="auto"/>
            <w:right w:val="none" w:sz="0" w:space="0" w:color="auto"/>
          </w:divBdr>
        </w:div>
        <w:div w:id="483670741">
          <w:marLeft w:val="640"/>
          <w:marRight w:val="0"/>
          <w:marTop w:val="0"/>
          <w:marBottom w:val="0"/>
          <w:divBdr>
            <w:top w:val="none" w:sz="0" w:space="0" w:color="auto"/>
            <w:left w:val="none" w:sz="0" w:space="0" w:color="auto"/>
            <w:bottom w:val="none" w:sz="0" w:space="0" w:color="auto"/>
            <w:right w:val="none" w:sz="0" w:space="0" w:color="auto"/>
          </w:divBdr>
        </w:div>
        <w:div w:id="526017727">
          <w:marLeft w:val="640"/>
          <w:marRight w:val="0"/>
          <w:marTop w:val="0"/>
          <w:marBottom w:val="0"/>
          <w:divBdr>
            <w:top w:val="none" w:sz="0" w:space="0" w:color="auto"/>
            <w:left w:val="none" w:sz="0" w:space="0" w:color="auto"/>
            <w:bottom w:val="none" w:sz="0" w:space="0" w:color="auto"/>
            <w:right w:val="none" w:sz="0" w:space="0" w:color="auto"/>
          </w:divBdr>
        </w:div>
        <w:div w:id="1162702685">
          <w:marLeft w:val="640"/>
          <w:marRight w:val="0"/>
          <w:marTop w:val="0"/>
          <w:marBottom w:val="0"/>
          <w:divBdr>
            <w:top w:val="none" w:sz="0" w:space="0" w:color="auto"/>
            <w:left w:val="none" w:sz="0" w:space="0" w:color="auto"/>
            <w:bottom w:val="none" w:sz="0" w:space="0" w:color="auto"/>
            <w:right w:val="none" w:sz="0" w:space="0" w:color="auto"/>
          </w:divBdr>
        </w:div>
        <w:div w:id="1126319003">
          <w:marLeft w:val="640"/>
          <w:marRight w:val="0"/>
          <w:marTop w:val="0"/>
          <w:marBottom w:val="0"/>
          <w:divBdr>
            <w:top w:val="none" w:sz="0" w:space="0" w:color="auto"/>
            <w:left w:val="none" w:sz="0" w:space="0" w:color="auto"/>
            <w:bottom w:val="none" w:sz="0" w:space="0" w:color="auto"/>
            <w:right w:val="none" w:sz="0" w:space="0" w:color="auto"/>
          </w:divBdr>
        </w:div>
        <w:div w:id="618992345">
          <w:marLeft w:val="640"/>
          <w:marRight w:val="0"/>
          <w:marTop w:val="0"/>
          <w:marBottom w:val="0"/>
          <w:divBdr>
            <w:top w:val="none" w:sz="0" w:space="0" w:color="auto"/>
            <w:left w:val="none" w:sz="0" w:space="0" w:color="auto"/>
            <w:bottom w:val="none" w:sz="0" w:space="0" w:color="auto"/>
            <w:right w:val="none" w:sz="0" w:space="0" w:color="auto"/>
          </w:divBdr>
        </w:div>
        <w:div w:id="1002661445">
          <w:marLeft w:val="640"/>
          <w:marRight w:val="0"/>
          <w:marTop w:val="0"/>
          <w:marBottom w:val="0"/>
          <w:divBdr>
            <w:top w:val="none" w:sz="0" w:space="0" w:color="auto"/>
            <w:left w:val="none" w:sz="0" w:space="0" w:color="auto"/>
            <w:bottom w:val="none" w:sz="0" w:space="0" w:color="auto"/>
            <w:right w:val="none" w:sz="0" w:space="0" w:color="auto"/>
          </w:divBdr>
        </w:div>
        <w:div w:id="862784548">
          <w:marLeft w:val="640"/>
          <w:marRight w:val="0"/>
          <w:marTop w:val="0"/>
          <w:marBottom w:val="0"/>
          <w:divBdr>
            <w:top w:val="none" w:sz="0" w:space="0" w:color="auto"/>
            <w:left w:val="none" w:sz="0" w:space="0" w:color="auto"/>
            <w:bottom w:val="none" w:sz="0" w:space="0" w:color="auto"/>
            <w:right w:val="none" w:sz="0" w:space="0" w:color="auto"/>
          </w:divBdr>
        </w:div>
        <w:div w:id="104086103">
          <w:marLeft w:val="640"/>
          <w:marRight w:val="0"/>
          <w:marTop w:val="0"/>
          <w:marBottom w:val="0"/>
          <w:divBdr>
            <w:top w:val="none" w:sz="0" w:space="0" w:color="auto"/>
            <w:left w:val="none" w:sz="0" w:space="0" w:color="auto"/>
            <w:bottom w:val="none" w:sz="0" w:space="0" w:color="auto"/>
            <w:right w:val="none" w:sz="0" w:space="0" w:color="auto"/>
          </w:divBdr>
        </w:div>
        <w:div w:id="1577783152">
          <w:marLeft w:val="640"/>
          <w:marRight w:val="0"/>
          <w:marTop w:val="0"/>
          <w:marBottom w:val="0"/>
          <w:divBdr>
            <w:top w:val="none" w:sz="0" w:space="0" w:color="auto"/>
            <w:left w:val="none" w:sz="0" w:space="0" w:color="auto"/>
            <w:bottom w:val="none" w:sz="0" w:space="0" w:color="auto"/>
            <w:right w:val="none" w:sz="0" w:space="0" w:color="auto"/>
          </w:divBdr>
        </w:div>
        <w:div w:id="2095396623">
          <w:marLeft w:val="640"/>
          <w:marRight w:val="0"/>
          <w:marTop w:val="0"/>
          <w:marBottom w:val="0"/>
          <w:divBdr>
            <w:top w:val="none" w:sz="0" w:space="0" w:color="auto"/>
            <w:left w:val="none" w:sz="0" w:space="0" w:color="auto"/>
            <w:bottom w:val="none" w:sz="0" w:space="0" w:color="auto"/>
            <w:right w:val="none" w:sz="0" w:space="0" w:color="auto"/>
          </w:divBdr>
        </w:div>
        <w:div w:id="1717660302">
          <w:marLeft w:val="640"/>
          <w:marRight w:val="0"/>
          <w:marTop w:val="0"/>
          <w:marBottom w:val="0"/>
          <w:divBdr>
            <w:top w:val="none" w:sz="0" w:space="0" w:color="auto"/>
            <w:left w:val="none" w:sz="0" w:space="0" w:color="auto"/>
            <w:bottom w:val="none" w:sz="0" w:space="0" w:color="auto"/>
            <w:right w:val="none" w:sz="0" w:space="0" w:color="auto"/>
          </w:divBdr>
        </w:div>
        <w:div w:id="1475290013">
          <w:marLeft w:val="640"/>
          <w:marRight w:val="0"/>
          <w:marTop w:val="0"/>
          <w:marBottom w:val="0"/>
          <w:divBdr>
            <w:top w:val="none" w:sz="0" w:space="0" w:color="auto"/>
            <w:left w:val="none" w:sz="0" w:space="0" w:color="auto"/>
            <w:bottom w:val="none" w:sz="0" w:space="0" w:color="auto"/>
            <w:right w:val="none" w:sz="0" w:space="0" w:color="auto"/>
          </w:divBdr>
        </w:div>
        <w:div w:id="162167178">
          <w:marLeft w:val="640"/>
          <w:marRight w:val="0"/>
          <w:marTop w:val="0"/>
          <w:marBottom w:val="0"/>
          <w:divBdr>
            <w:top w:val="none" w:sz="0" w:space="0" w:color="auto"/>
            <w:left w:val="none" w:sz="0" w:space="0" w:color="auto"/>
            <w:bottom w:val="none" w:sz="0" w:space="0" w:color="auto"/>
            <w:right w:val="none" w:sz="0" w:space="0" w:color="auto"/>
          </w:divBdr>
        </w:div>
        <w:div w:id="1201431885">
          <w:marLeft w:val="640"/>
          <w:marRight w:val="0"/>
          <w:marTop w:val="0"/>
          <w:marBottom w:val="0"/>
          <w:divBdr>
            <w:top w:val="none" w:sz="0" w:space="0" w:color="auto"/>
            <w:left w:val="none" w:sz="0" w:space="0" w:color="auto"/>
            <w:bottom w:val="none" w:sz="0" w:space="0" w:color="auto"/>
            <w:right w:val="none" w:sz="0" w:space="0" w:color="auto"/>
          </w:divBdr>
        </w:div>
        <w:div w:id="885292118">
          <w:marLeft w:val="640"/>
          <w:marRight w:val="0"/>
          <w:marTop w:val="0"/>
          <w:marBottom w:val="0"/>
          <w:divBdr>
            <w:top w:val="none" w:sz="0" w:space="0" w:color="auto"/>
            <w:left w:val="none" w:sz="0" w:space="0" w:color="auto"/>
            <w:bottom w:val="none" w:sz="0" w:space="0" w:color="auto"/>
            <w:right w:val="none" w:sz="0" w:space="0" w:color="auto"/>
          </w:divBdr>
        </w:div>
        <w:div w:id="1681077198">
          <w:marLeft w:val="640"/>
          <w:marRight w:val="0"/>
          <w:marTop w:val="0"/>
          <w:marBottom w:val="0"/>
          <w:divBdr>
            <w:top w:val="none" w:sz="0" w:space="0" w:color="auto"/>
            <w:left w:val="none" w:sz="0" w:space="0" w:color="auto"/>
            <w:bottom w:val="none" w:sz="0" w:space="0" w:color="auto"/>
            <w:right w:val="none" w:sz="0" w:space="0" w:color="auto"/>
          </w:divBdr>
        </w:div>
        <w:div w:id="2095275085">
          <w:marLeft w:val="640"/>
          <w:marRight w:val="0"/>
          <w:marTop w:val="0"/>
          <w:marBottom w:val="0"/>
          <w:divBdr>
            <w:top w:val="none" w:sz="0" w:space="0" w:color="auto"/>
            <w:left w:val="none" w:sz="0" w:space="0" w:color="auto"/>
            <w:bottom w:val="none" w:sz="0" w:space="0" w:color="auto"/>
            <w:right w:val="none" w:sz="0" w:space="0" w:color="auto"/>
          </w:divBdr>
        </w:div>
        <w:div w:id="1410230813">
          <w:marLeft w:val="640"/>
          <w:marRight w:val="0"/>
          <w:marTop w:val="0"/>
          <w:marBottom w:val="0"/>
          <w:divBdr>
            <w:top w:val="none" w:sz="0" w:space="0" w:color="auto"/>
            <w:left w:val="none" w:sz="0" w:space="0" w:color="auto"/>
            <w:bottom w:val="none" w:sz="0" w:space="0" w:color="auto"/>
            <w:right w:val="none" w:sz="0" w:space="0" w:color="auto"/>
          </w:divBdr>
        </w:div>
        <w:div w:id="287006182">
          <w:marLeft w:val="640"/>
          <w:marRight w:val="0"/>
          <w:marTop w:val="0"/>
          <w:marBottom w:val="0"/>
          <w:divBdr>
            <w:top w:val="none" w:sz="0" w:space="0" w:color="auto"/>
            <w:left w:val="none" w:sz="0" w:space="0" w:color="auto"/>
            <w:bottom w:val="none" w:sz="0" w:space="0" w:color="auto"/>
            <w:right w:val="none" w:sz="0" w:space="0" w:color="auto"/>
          </w:divBdr>
        </w:div>
        <w:div w:id="1247766287">
          <w:marLeft w:val="640"/>
          <w:marRight w:val="0"/>
          <w:marTop w:val="0"/>
          <w:marBottom w:val="0"/>
          <w:divBdr>
            <w:top w:val="none" w:sz="0" w:space="0" w:color="auto"/>
            <w:left w:val="none" w:sz="0" w:space="0" w:color="auto"/>
            <w:bottom w:val="none" w:sz="0" w:space="0" w:color="auto"/>
            <w:right w:val="none" w:sz="0" w:space="0" w:color="auto"/>
          </w:divBdr>
        </w:div>
        <w:div w:id="1050764697">
          <w:marLeft w:val="640"/>
          <w:marRight w:val="0"/>
          <w:marTop w:val="0"/>
          <w:marBottom w:val="0"/>
          <w:divBdr>
            <w:top w:val="none" w:sz="0" w:space="0" w:color="auto"/>
            <w:left w:val="none" w:sz="0" w:space="0" w:color="auto"/>
            <w:bottom w:val="none" w:sz="0" w:space="0" w:color="auto"/>
            <w:right w:val="none" w:sz="0" w:space="0" w:color="auto"/>
          </w:divBdr>
        </w:div>
        <w:div w:id="1488207897">
          <w:marLeft w:val="640"/>
          <w:marRight w:val="0"/>
          <w:marTop w:val="0"/>
          <w:marBottom w:val="0"/>
          <w:divBdr>
            <w:top w:val="none" w:sz="0" w:space="0" w:color="auto"/>
            <w:left w:val="none" w:sz="0" w:space="0" w:color="auto"/>
            <w:bottom w:val="none" w:sz="0" w:space="0" w:color="auto"/>
            <w:right w:val="none" w:sz="0" w:space="0" w:color="auto"/>
          </w:divBdr>
        </w:div>
        <w:div w:id="2037805848">
          <w:marLeft w:val="640"/>
          <w:marRight w:val="0"/>
          <w:marTop w:val="0"/>
          <w:marBottom w:val="0"/>
          <w:divBdr>
            <w:top w:val="none" w:sz="0" w:space="0" w:color="auto"/>
            <w:left w:val="none" w:sz="0" w:space="0" w:color="auto"/>
            <w:bottom w:val="none" w:sz="0" w:space="0" w:color="auto"/>
            <w:right w:val="none" w:sz="0" w:space="0" w:color="auto"/>
          </w:divBdr>
        </w:div>
        <w:div w:id="1383090891">
          <w:marLeft w:val="640"/>
          <w:marRight w:val="0"/>
          <w:marTop w:val="0"/>
          <w:marBottom w:val="0"/>
          <w:divBdr>
            <w:top w:val="none" w:sz="0" w:space="0" w:color="auto"/>
            <w:left w:val="none" w:sz="0" w:space="0" w:color="auto"/>
            <w:bottom w:val="none" w:sz="0" w:space="0" w:color="auto"/>
            <w:right w:val="none" w:sz="0" w:space="0" w:color="auto"/>
          </w:divBdr>
        </w:div>
        <w:div w:id="1142383081">
          <w:marLeft w:val="640"/>
          <w:marRight w:val="0"/>
          <w:marTop w:val="0"/>
          <w:marBottom w:val="0"/>
          <w:divBdr>
            <w:top w:val="none" w:sz="0" w:space="0" w:color="auto"/>
            <w:left w:val="none" w:sz="0" w:space="0" w:color="auto"/>
            <w:bottom w:val="none" w:sz="0" w:space="0" w:color="auto"/>
            <w:right w:val="none" w:sz="0" w:space="0" w:color="auto"/>
          </w:divBdr>
        </w:div>
        <w:div w:id="460536933">
          <w:marLeft w:val="640"/>
          <w:marRight w:val="0"/>
          <w:marTop w:val="0"/>
          <w:marBottom w:val="0"/>
          <w:divBdr>
            <w:top w:val="none" w:sz="0" w:space="0" w:color="auto"/>
            <w:left w:val="none" w:sz="0" w:space="0" w:color="auto"/>
            <w:bottom w:val="none" w:sz="0" w:space="0" w:color="auto"/>
            <w:right w:val="none" w:sz="0" w:space="0" w:color="auto"/>
          </w:divBdr>
        </w:div>
        <w:div w:id="681056228">
          <w:marLeft w:val="640"/>
          <w:marRight w:val="0"/>
          <w:marTop w:val="0"/>
          <w:marBottom w:val="0"/>
          <w:divBdr>
            <w:top w:val="none" w:sz="0" w:space="0" w:color="auto"/>
            <w:left w:val="none" w:sz="0" w:space="0" w:color="auto"/>
            <w:bottom w:val="none" w:sz="0" w:space="0" w:color="auto"/>
            <w:right w:val="none" w:sz="0" w:space="0" w:color="auto"/>
          </w:divBdr>
        </w:div>
        <w:div w:id="1628121766">
          <w:marLeft w:val="640"/>
          <w:marRight w:val="0"/>
          <w:marTop w:val="0"/>
          <w:marBottom w:val="0"/>
          <w:divBdr>
            <w:top w:val="none" w:sz="0" w:space="0" w:color="auto"/>
            <w:left w:val="none" w:sz="0" w:space="0" w:color="auto"/>
            <w:bottom w:val="none" w:sz="0" w:space="0" w:color="auto"/>
            <w:right w:val="none" w:sz="0" w:space="0" w:color="auto"/>
          </w:divBdr>
        </w:div>
        <w:div w:id="1242718032">
          <w:marLeft w:val="640"/>
          <w:marRight w:val="0"/>
          <w:marTop w:val="0"/>
          <w:marBottom w:val="0"/>
          <w:divBdr>
            <w:top w:val="none" w:sz="0" w:space="0" w:color="auto"/>
            <w:left w:val="none" w:sz="0" w:space="0" w:color="auto"/>
            <w:bottom w:val="none" w:sz="0" w:space="0" w:color="auto"/>
            <w:right w:val="none" w:sz="0" w:space="0" w:color="auto"/>
          </w:divBdr>
        </w:div>
        <w:div w:id="182786830">
          <w:marLeft w:val="640"/>
          <w:marRight w:val="0"/>
          <w:marTop w:val="0"/>
          <w:marBottom w:val="0"/>
          <w:divBdr>
            <w:top w:val="none" w:sz="0" w:space="0" w:color="auto"/>
            <w:left w:val="none" w:sz="0" w:space="0" w:color="auto"/>
            <w:bottom w:val="none" w:sz="0" w:space="0" w:color="auto"/>
            <w:right w:val="none" w:sz="0" w:space="0" w:color="auto"/>
          </w:divBdr>
        </w:div>
        <w:div w:id="1020274148">
          <w:marLeft w:val="640"/>
          <w:marRight w:val="0"/>
          <w:marTop w:val="0"/>
          <w:marBottom w:val="0"/>
          <w:divBdr>
            <w:top w:val="none" w:sz="0" w:space="0" w:color="auto"/>
            <w:left w:val="none" w:sz="0" w:space="0" w:color="auto"/>
            <w:bottom w:val="none" w:sz="0" w:space="0" w:color="auto"/>
            <w:right w:val="none" w:sz="0" w:space="0" w:color="auto"/>
          </w:divBdr>
        </w:div>
        <w:div w:id="343023623">
          <w:marLeft w:val="640"/>
          <w:marRight w:val="0"/>
          <w:marTop w:val="0"/>
          <w:marBottom w:val="0"/>
          <w:divBdr>
            <w:top w:val="none" w:sz="0" w:space="0" w:color="auto"/>
            <w:left w:val="none" w:sz="0" w:space="0" w:color="auto"/>
            <w:bottom w:val="none" w:sz="0" w:space="0" w:color="auto"/>
            <w:right w:val="none" w:sz="0" w:space="0" w:color="auto"/>
          </w:divBdr>
        </w:div>
        <w:div w:id="314845483">
          <w:marLeft w:val="640"/>
          <w:marRight w:val="0"/>
          <w:marTop w:val="0"/>
          <w:marBottom w:val="0"/>
          <w:divBdr>
            <w:top w:val="none" w:sz="0" w:space="0" w:color="auto"/>
            <w:left w:val="none" w:sz="0" w:space="0" w:color="auto"/>
            <w:bottom w:val="none" w:sz="0" w:space="0" w:color="auto"/>
            <w:right w:val="none" w:sz="0" w:space="0" w:color="auto"/>
          </w:divBdr>
        </w:div>
        <w:div w:id="1505389544">
          <w:marLeft w:val="640"/>
          <w:marRight w:val="0"/>
          <w:marTop w:val="0"/>
          <w:marBottom w:val="0"/>
          <w:divBdr>
            <w:top w:val="none" w:sz="0" w:space="0" w:color="auto"/>
            <w:left w:val="none" w:sz="0" w:space="0" w:color="auto"/>
            <w:bottom w:val="none" w:sz="0" w:space="0" w:color="auto"/>
            <w:right w:val="none" w:sz="0" w:space="0" w:color="auto"/>
          </w:divBdr>
        </w:div>
        <w:div w:id="1325665324">
          <w:marLeft w:val="640"/>
          <w:marRight w:val="0"/>
          <w:marTop w:val="0"/>
          <w:marBottom w:val="0"/>
          <w:divBdr>
            <w:top w:val="none" w:sz="0" w:space="0" w:color="auto"/>
            <w:left w:val="none" w:sz="0" w:space="0" w:color="auto"/>
            <w:bottom w:val="none" w:sz="0" w:space="0" w:color="auto"/>
            <w:right w:val="none" w:sz="0" w:space="0" w:color="auto"/>
          </w:divBdr>
        </w:div>
        <w:div w:id="1470247973">
          <w:marLeft w:val="640"/>
          <w:marRight w:val="0"/>
          <w:marTop w:val="0"/>
          <w:marBottom w:val="0"/>
          <w:divBdr>
            <w:top w:val="none" w:sz="0" w:space="0" w:color="auto"/>
            <w:left w:val="none" w:sz="0" w:space="0" w:color="auto"/>
            <w:bottom w:val="none" w:sz="0" w:space="0" w:color="auto"/>
            <w:right w:val="none" w:sz="0" w:space="0" w:color="auto"/>
          </w:divBdr>
        </w:div>
        <w:div w:id="940458328">
          <w:marLeft w:val="640"/>
          <w:marRight w:val="0"/>
          <w:marTop w:val="0"/>
          <w:marBottom w:val="0"/>
          <w:divBdr>
            <w:top w:val="none" w:sz="0" w:space="0" w:color="auto"/>
            <w:left w:val="none" w:sz="0" w:space="0" w:color="auto"/>
            <w:bottom w:val="none" w:sz="0" w:space="0" w:color="auto"/>
            <w:right w:val="none" w:sz="0" w:space="0" w:color="auto"/>
          </w:divBdr>
        </w:div>
        <w:div w:id="1356618332">
          <w:marLeft w:val="640"/>
          <w:marRight w:val="0"/>
          <w:marTop w:val="0"/>
          <w:marBottom w:val="0"/>
          <w:divBdr>
            <w:top w:val="none" w:sz="0" w:space="0" w:color="auto"/>
            <w:left w:val="none" w:sz="0" w:space="0" w:color="auto"/>
            <w:bottom w:val="none" w:sz="0" w:space="0" w:color="auto"/>
            <w:right w:val="none" w:sz="0" w:space="0" w:color="auto"/>
          </w:divBdr>
        </w:div>
        <w:div w:id="521284503">
          <w:marLeft w:val="640"/>
          <w:marRight w:val="0"/>
          <w:marTop w:val="0"/>
          <w:marBottom w:val="0"/>
          <w:divBdr>
            <w:top w:val="none" w:sz="0" w:space="0" w:color="auto"/>
            <w:left w:val="none" w:sz="0" w:space="0" w:color="auto"/>
            <w:bottom w:val="none" w:sz="0" w:space="0" w:color="auto"/>
            <w:right w:val="none" w:sz="0" w:space="0" w:color="auto"/>
          </w:divBdr>
        </w:div>
        <w:div w:id="1020623238">
          <w:marLeft w:val="640"/>
          <w:marRight w:val="0"/>
          <w:marTop w:val="0"/>
          <w:marBottom w:val="0"/>
          <w:divBdr>
            <w:top w:val="none" w:sz="0" w:space="0" w:color="auto"/>
            <w:left w:val="none" w:sz="0" w:space="0" w:color="auto"/>
            <w:bottom w:val="none" w:sz="0" w:space="0" w:color="auto"/>
            <w:right w:val="none" w:sz="0" w:space="0" w:color="auto"/>
          </w:divBdr>
        </w:div>
        <w:div w:id="1474907026">
          <w:marLeft w:val="640"/>
          <w:marRight w:val="0"/>
          <w:marTop w:val="0"/>
          <w:marBottom w:val="0"/>
          <w:divBdr>
            <w:top w:val="none" w:sz="0" w:space="0" w:color="auto"/>
            <w:left w:val="none" w:sz="0" w:space="0" w:color="auto"/>
            <w:bottom w:val="none" w:sz="0" w:space="0" w:color="auto"/>
            <w:right w:val="none" w:sz="0" w:space="0" w:color="auto"/>
          </w:divBdr>
        </w:div>
        <w:div w:id="487602379">
          <w:marLeft w:val="640"/>
          <w:marRight w:val="0"/>
          <w:marTop w:val="0"/>
          <w:marBottom w:val="0"/>
          <w:divBdr>
            <w:top w:val="none" w:sz="0" w:space="0" w:color="auto"/>
            <w:left w:val="none" w:sz="0" w:space="0" w:color="auto"/>
            <w:bottom w:val="none" w:sz="0" w:space="0" w:color="auto"/>
            <w:right w:val="none" w:sz="0" w:space="0" w:color="auto"/>
          </w:divBdr>
        </w:div>
        <w:div w:id="1822892575">
          <w:marLeft w:val="640"/>
          <w:marRight w:val="0"/>
          <w:marTop w:val="0"/>
          <w:marBottom w:val="0"/>
          <w:divBdr>
            <w:top w:val="none" w:sz="0" w:space="0" w:color="auto"/>
            <w:left w:val="none" w:sz="0" w:space="0" w:color="auto"/>
            <w:bottom w:val="none" w:sz="0" w:space="0" w:color="auto"/>
            <w:right w:val="none" w:sz="0" w:space="0" w:color="auto"/>
          </w:divBdr>
        </w:div>
        <w:div w:id="250698219">
          <w:marLeft w:val="640"/>
          <w:marRight w:val="0"/>
          <w:marTop w:val="0"/>
          <w:marBottom w:val="0"/>
          <w:divBdr>
            <w:top w:val="none" w:sz="0" w:space="0" w:color="auto"/>
            <w:left w:val="none" w:sz="0" w:space="0" w:color="auto"/>
            <w:bottom w:val="none" w:sz="0" w:space="0" w:color="auto"/>
            <w:right w:val="none" w:sz="0" w:space="0" w:color="auto"/>
          </w:divBdr>
        </w:div>
        <w:div w:id="736435643">
          <w:marLeft w:val="640"/>
          <w:marRight w:val="0"/>
          <w:marTop w:val="0"/>
          <w:marBottom w:val="0"/>
          <w:divBdr>
            <w:top w:val="none" w:sz="0" w:space="0" w:color="auto"/>
            <w:left w:val="none" w:sz="0" w:space="0" w:color="auto"/>
            <w:bottom w:val="none" w:sz="0" w:space="0" w:color="auto"/>
            <w:right w:val="none" w:sz="0" w:space="0" w:color="auto"/>
          </w:divBdr>
        </w:div>
        <w:div w:id="1956517036">
          <w:marLeft w:val="640"/>
          <w:marRight w:val="0"/>
          <w:marTop w:val="0"/>
          <w:marBottom w:val="0"/>
          <w:divBdr>
            <w:top w:val="none" w:sz="0" w:space="0" w:color="auto"/>
            <w:left w:val="none" w:sz="0" w:space="0" w:color="auto"/>
            <w:bottom w:val="none" w:sz="0" w:space="0" w:color="auto"/>
            <w:right w:val="none" w:sz="0" w:space="0" w:color="auto"/>
          </w:divBdr>
        </w:div>
        <w:div w:id="1725180917">
          <w:marLeft w:val="640"/>
          <w:marRight w:val="0"/>
          <w:marTop w:val="0"/>
          <w:marBottom w:val="0"/>
          <w:divBdr>
            <w:top w:val="none" w:sz="0" w:space="0" w:color="auto"/>
            <w:left w:val="none" w:sz="0" w:space="0" w:color="auto"/>
            <w:bottom w:val="none" w:sz="0" w:space="0" w:color="auto"/>
            <w:right w:val="none" w:sz="0" w:space="0" w:color="auto"/>
          </w:divBdr>
        </w:div>
        <w:div w:id="781613724">
          <w:marLeft w:val="640"/>
          <w:marRight w:val="0"/>
          <w:marTop w:val="0"/>
          <w:marBottom w:val="0"/>
          <w:divBdr>
            <w:top w:val="none" w:sz="0" w:space="0" w:color="auto"/>
            <w:left w:val="none" w:sz="0" w:space="0" w:color="auto"/>
            <w:bottom w:val="none" w:sz="0" w:space="0" w:color="auto"/>
            <w:right w:val="none" w:sz="0" w:space="0" w:color="auto"/>
          </w:divBdr>
        </w:div>
        <w:div w:id="966159719">
          <w:marLeft w:val="640"/>
          <w:marRight w:val="0"/>
          <w:marTop w:val="0"/>
          <w:marBottom w:val="0"/>
          <w:divBdr>
            <w:top w:val="none" w:sz="0" w:space="0" w:color="auto"/>
            <w:left w:val="none" w:sz="0" w:space="0" w:color="auto"/>
            <w:bottom w:val="none" w:sz="0" w:space="0" w:color="auto"/>
            <w:right w:val="none" w:sz="0" w:space="0" w:color="auto"/>
          </w:divBdr>
        </w:div>
        <w:div w:id="959802185">
          <w:marLeft w:val="640"/>
          <w:marRight w:val="0"/>
          <w:marTop w:val="0"/>
          <w:marBottom w:val="0"/>
          <w:divBdr>
            <w:top w:val="none" w:sz="0" w:space="0" w:color="auto"/>
            <w:left w:val="none" w:sz="0" w:space="0" w:color="auto"/>
            <w:bottom w:val="none" w:sz="0" w:space="0" w:color="auto"/>
            <w:right w:val="none" w:sz="0" w:space="0" w:color="auto"/>
          </w:divBdr>
        </w:div>
        <w:div w:id="1063983914">
          <w:marLeft w:val="640"/>
          <w:marRight w:val="0"/>
          <w:marTop w:val="0"/>
          <w:marBottom w:val="0"/>
          <w:divBdr>
            <w:top w:val="none" w:sz="0" w:space="0" w:color="auto"/>
            <w:left w:val="none" w:sz="0" w:space="0" w:color="auto"/>
            <w:bottom w:val="none" w:sz="0" w:space="0" w:color="auto"/>
            <w:right w:val="none" w:sz="0" w:space="0" w:color="auto"/>
          </w:divBdr>
        </w:div>
        <w:div w:id="1200515440">
          <w:marLeft w:val="640"/>
          <w:marRight w:val="0"/>
          <w:marTop w:val="0"/>
          <w:marBottom w:val="0"/>
          <w:divBdr>
            <w:top w:val="none" w:sz="0" w:space="0" w:color="auto"/>
            <w:left w:val="none" w:sz="0" w:space="0" w:color="auto"/>
            <w:bottom w:val="none" w:sz="0" w:space="0" w:color="auto"/>
            <w:right w:val="none" w:sz="0" w:space="0" w:color="auto"/>
          </w:divBdr>
        </w:div>
        <w:div w:id="1036078379">
          <w:marLeft w:val="640"/>
          <w:marRight w:val="0"/>
          <w:marTop w:val="0"/>
          <w:marBottom w:val="0"/>
          <w:divBdr>
            <w:top w:val="none" w:sz="0" w:space="0" w:color="auto"/>
            <w:left w:val="none" w:sz="0" w:space="0" w:color="auto"/>
            <w:bottom w:val="none" w:sz="0" w:space="0" w:color="auto"/>
            <w:right w:val="none" w:sz="0" w:space="0" w:color="auto"/>
          </w:divBdr>
        </w:div>
        <w:div w:id="398602942">
          <w:marLeft w:val="640"/>
          <w:marRight w:val="0"/>
          <w:marTop w:val="0"/>
          <w:marBottom w:val="0"/>
          <w:divBdr>
            <w:top w:val="none" w:sz="0" w:space="0" w:color="auto"/>
            <w:left w:val="none" w:sz="0" w:space="0" w:color="auto"/>
            <w:bottom w:val="none" w:sz="0" w:space="0" w:color="auto"/>
            <w:right w:val="none" w:sz="0" w:space="0" w:color="auto"/>
          </w:divBdr>
        </w:div>
        <w:div w:id="691145465">
          <w:marLeft w:val="640"/>
          <w:marRight w:val="0"/>
          <w:marTop w:val="0"/>
          <w:marBottom w:val="0"/>
          <w:divBdr>
            <w:top w:val="none" w:sz="0" w:space="0" w:color="auto"/>
            <w:left w:val="none" w:sz="0" w:space="0" w:color="auto"/>
            <w:bottom w:val="none" w:sz="0" w:space="0" w:color="auto"/>
            <w:right w:val="none" w:sz="0" w:space="0" w:color="auto"/>
          </w:divBdr>
        </w:div>
        <w:div w:id="1799378831">
          <w:marLeft w:val="640"/>
          <w:marRight w:val="0"/>
          <w:marTop w:val="0"/>
          <w:marBottom w:val="0"/>
          <w:divBdr>
            <w:top w:val="none" w:sz="0" w:space="0" w:color="auto"/>
            <w:left w:val="none" w:sz="0" w:space="0" w:color="auto"/>
            <w:bottom w:val="none" w:sz="0" w:space="0" w:color="auto"/>
            <w:right w:val="none" w:sz="0" w:space="0" w:color="auto"/>
          </w:divBdr>
        </w:div>
        <w:div w:id="1585258515">
          <w:marLeft w:val="640"/>
          <w:marRight w:val="0"/>
          <w:marTop w:val="0"/>
          <w:marBottom w:val="0"/>
          <w:divBdr>
            <w:top w:val="none" w:sz="0" w:space="0" w:color="auto"/>
            <w:left w:val="none" w:sz="0" w:space="0" w:color="auto"/>
            <w:bottom w:val="none" w:sz="0" w:space="0" w:color="auto"/>
            <w:right w:val="none" w:sz="0" w:space="0" w:color="auto"/>
          </w:divBdr>
        </w:div>
        <w:div w:id="1342778525">
          <w:marLeft w:val="640"/>
          <w:marRight w:val="0"/>
          <w:marTop w:val="0"/>
          <w:marBottom w:val="0"/>
          <w:divBdr>
            <w:top w:val="none" w:sz="0" w:space="0" w:color="auto"/>
            <w:left w:val="none" w:sz="0" w:space="0" w:color="auto"/>
            <w:bottom w:val="none" w:sz="0" w:space="0" w:color="auto"/>
            <w:right w:val="none" w:sz="0" w:space="0" w:color="auto"/>
          </w:divBdr>
        </w:div>
        <w:div w:id="1613394557">
          <w:marLeft w:val="640"/>
          <w:marRight w:val="0"/>
          <w:marTop w:val="0"/>
          <w:marBottom w:val="0"/>
          <w:divBdr>
            <w:top w:val="none" w:sz="0" w:space="0" w:color="auto"/>
            <w:left w:val="none" w:sz="0" w:space="0" w:color="auto"/>
            <w:bottom w:val="none" w:sz="0" w:space="0" w:color="auto"/>
            <w:right w:val="none" w:sz="0" w:space="0" w:color="auto"/>
          </w:divBdr>
        </w:div>
        <w:div w:id="449397522">
          <w:marLeft w:val="640"/>
          <w:marRight w:val="0"/>
          <w:marTop w:val="0"/>
          <w:marBottom w:val="0"/>
          <w:divBdr>
            <w:top w:val="none" w:sz="0" w:space="0" w:color="auto"/>
            <w:left w:val="none" w:sz="0" w:space="0" w:color="auto"/>
            <w:bottom w:val="none" w:sz="0" w:space="0" w:color="auto"/>
            <w:right w:val="none" w:sz="0" w:space="0" w:color="auto"/>
          </w:divBdr>
        </w:div>
        <w:div w:id="143277226">
          <w:marLeft w:val="640"/>
          <w:marRight w:val="0"/>
          <w:marTop w:val="0"/>
          <w:marBottom w:val="0"/>
          <w:divBdr>
            <w:top w:val="none" w:sz="0" w:space="0" w:color="auto"/>
            <w:left w:val="none" w:sz="0" w:space="0" w:color="auto"/>
            <w:bottom w:val="none" w:sz="0" w:space="0" w:color="auto"/>
            <w:right w:val="none" w:sz="0" w:space="0" w:color="auto"/>
          </w:divBdr>
        </w:div>
        <w:div w:id="490608666">
          <w:marLeft w:val="640"/>
          <w:marRight w:val="0"/>
          <w:marTop w:val="0"/>
          <w:marBottom w:val="0"/>
          <w:divBdr>
            <w:top w:val="none" w:sz="0" w:space="0" w:color="auto"/>
            <w:left w:val="none" w:sz="0" w:space="0" w:color="auto"/>
            <w:bottom w:val="none" w:sz="0" w:space="0" w:color="auto"/>
            <w:right w:val="none" w:sz="0" w:space="0" w:color="auto"/>
          </w:divBdr>
        </w:div>
        <w:div w:id="660888389">
          <w:marLeft w:val="640"/>
          <w:marRight w:val="0"/>
          <w:marTop w:val="0"/>
          <w:marBottom w:val="0"/>
          <w:divBdr>
            <w:top w:val="none" w:sz="0" w:space="0" w:color="auto"/>
            <w:left w:val="none" w:sz="0" w:space="0" w:color="auto"/>
            <w:bottom w:val="none" w:sz="0" w:space="0" w:color="auto"/>
            <w:right w:val="none" w:sz="0" w:space="0" w:color="auto"/>
          </w:divBdr>
        </w:div>
        <w:div w:id="694617385">
          <w:marLeft w:val="640"/>
          <w:marRight w:val="0"/>
          <w:marTop w:val="0"/>
          <w:marBottom w:val="0"/>
          <w:divBdr>
            <w:top w:val="none" w:sz="0" w:space="0" w:color="auto"/>
            <w:left w:val="none" w:sz="0" w:space="0" w:color="auto"/>
            <w:bottom w:val="none" w:sz="0" w:space="0" w:color="auto"/>
            <w:right w:val="none" w:sz="0" w:space="0" w:color="auto"/>
          </w:divBdr>
        </w:div>
      </w:divsChild>
    </w:div>
    <w:div w:id="1939291366">
      <w:bodyDiv w:val="1"/>
      <w:marLeft w:val="0"/>
      <w:marRight w:val="0"/>
      <w:marTop w:val="0"/>
      <w:marBottom w:val="0"/>
      <w:divBdr>
        <w:top w:val="none" w:sz="0" w:space="0" w:color="auto"/>
        <w:left w:val="none" w:sz="0" w:space="0" w:color="auto"/>
        <w:bottom w:val="none" w:sz="0" w:space="0" w:color="auto"/>
        <w:right w:val="none" w:sz="0" w:space="0" w:color="auto"/>
      </w:divBdr>
    </w:div>
    <w:div w:id="1941597660">
      <w:bodyDiv w:val="1"/>
      <w:marLeft w:val="0"/>
      <w:marRight w:val="0"/>
      <w:marTop w:val="0"/>
      <w:marBottom w:val="0"/>
      <w:divBdr>
        <w:top w:val="none" w:sz="0" w:space="0" w:color="auto"/>
        <w:left w:val="none" w:sz="0" w:space="0" w:color="auto"/>
        <w:bottom w:val="none" w:sz="0" w:space="0" w:color="auto"/>
        <w:right w:val="none" w:sz="0" w:space="0" w:color="auto"/>
      </w:divBdr>
    </w:div>
    <w:div w:id="1951235517">
      <w:bodyDiv w:val="1"/>
      <w:marLeft w:val="0"/>
      <w:marRight w:val="0"/>
      <w:marTop w:val="0"/>
      <w:marBottom w:val="0"/>
      <w:divBdr>
        <w:top w:val="none" w:sz="0" w:space="0" w:color="auto"/>
        <w:left w:val="none" w:sz="0" w:space="0" w:color="auto"/>
        <w:bottom w:val="none" w:sz="0" w:space="0" w:color="auto"/>
        <w:right w:val="none" w:sz="0" w:space="0" w:color="auto"/>
      </w:divBdr>
      <w:divsChild>
        <w:div w:id="1342002751">
          <w:marLeft w:val="480"/>
          <w:marRight w:val="0"/>
          <w:marTop w:val="0"/>
          <w:marBottom w:val="0"/>
          <w:divBdr>
            <w:top w:val="none" w:sz="0" w:space="0" w:color="auto"/>
            <w:left w:val="none" w:sz="0" w:space="0" w:color="auto"/>
            <w:bottom w:val="none" w:sz="0" w:space="0" w:color="auto"/>
            <w:right w:val="none" w:sz="0" w:space="0" w:color="auto"/>
          </w:divBdr>
        </w:div>
        <w:div w:id="1002708834">
          <w:marLeft w:val="480"/>
          <w:marRight w:val="0"/>
          <w:marTop w:val="0"/>
          <w:marBottom w:val="0"/>
          <w:divBdr>
            <w:top w:val="none" w:sz="0" w:space="0" w:color="auto"/>
            <w:left w:val="none" w:sz="0" w:space="0" w:color="auto"/>
            <w:bottom w:val="none" w:sz="0" w:space="0" w:color="auto"/>
            <w:right w:val="none" w:sz="0" w:space="0" w:color="auto"/>
          </w:divBdr>
        </w:div>
        <w:div w:id="1829206864">
          <w:marLeft w:val="480"/>
          <w:marRight w:val="0"/>
          <w:marTop w:val="0"/>
          <w:marBottom w:val="0"/>
          <w:divBdr>
            <w:top w:val="none" w:sz="0" w:space="0" w:color="auto"/>
            <w:left w:val="none" w:sz="0" w:space="0" w:color="auto"/>
            <w:bottom w:val="none" w:sz="0" w:space="0" w:color="auto"/>
            <w:right w:val="none" w:sz="0" w:space="0" w:color="auto"/>
          </w:divBdr>
        </w:div>
        <w:div w:id="916209800">
          <w:marLeft w:val="480"/>
          <w:marRight w:val="0"/>
          <w:marTop w:val="0"/>
          <w:marBottom w:val="0"/>
          <w:divBdr>
            <w:top w:val="none" w:sz="0" w:space="0" w:color="auto"/>
            <w:left w:val="none" w:sz="0" w:space="0" w:color="auto"/>
            <w:bottom w:val="none" w:sz="0" w:space="0" w:color="auto"/>
            <w:right w:val="none" w:sz="0" w:space="0" w:color="auto"/>
          </w:divBdr>
        </w:div>
        <w:div w:id="157040304">
          <w:marLeft w:val="480"/>
          <w:marRight w:val="0"/>
          <w:marTop w:val="0"/>
          <w:marBottom w:val="0"/>
          <w:divBdr>
            <w:top w:val="none" w:sz="0" w:space="0" w:color="auto"/>
            <w:left w:val="none" w:sz="0" w:space="0" w:color="auto"/>
            <w:bottom w:val="none" w:sz="0" w:space="0" w:color="auto"/>
            <w:right w:val="none" w:sz="0" w:space="0" w:color="auto"/>
          </w:divBdr>
        </w:div>
        <w:div w:id="1809086310">
          <w:marLeft w:val="480"/>
          <w:marRight w:val="0"/>
          <w:marTop w:val="0"/>
          <w:marBottom w:val="0"/>
          <w:divBdr>
            <w:top w:val="none" w:sz="0" w:space="0" w:color="auto"/>
            <w:left w:val="none" w:sz="0" w:space="0" w:color="auto"/>
            <w:bottom w:val="none" w:sz="0" w:space="0" w:color="auto"/>
            <w:right w:val="none" w:sz="0" w:space="0" w:color="auto"/>
          </w:divBdr>
        </w:div>
        <w:div w:id="1523933877">
          <w:marLeft w:val="480"/>
          <w:marRight w:val="0"/>
          <w:marTop w:val="0"/>
          <w:marBottom w:val="0"/>
          <w:divBdr>
            <w:top w:val="none" w:sz="0" w:space="0" w:color="auto"/>
            <w:left w:val="none" w:sz="0" w:space="0" w:color="auto"/>
            <w:bottom w:val="none" w:sz="0" w:space="0" w:color="auto"/>
            <w:right w:val="none" w:sz="0" w:space="0" w:color="auto"/>
          </w:divBdr>
        </w:div>
        <w:div w:id="1604797027">
          <w:marLeft w:val="480"/>
          <w:marRight w:val="0"/>
          <w:marTop w:val="0"/>
          <w:marBottom w:val="0"/>
          <w:divBdr>
            <w:top w:val="none" w:sz="0" w:space="0" w:color="auto"/>
            <w:left w:val="none" w:sz="0" w:space="0" w:color="auto"/>
            <w:bottom w:val="none" w:sz="0" w:space="0" w:color="auto"/>
            <w:right w:val="none" w:sz="0" w:space="0" w:color="auto"/>
          </w:divBdr>
        </w:div>
        <w:div w:id="161967620">
          <w:marLeft w:val="480"/>
          <w:marRight w:val="0"/>
          <w:marTop w:val="0"/>
          <w:marBottom w:val="0"/>
          <w:divBdr>
            <w:top w:val="none" w:sz="0" w:space="0" w:color="auto"/>
            <w:left w:val="none" w:sz="0" w:space="0" w:color="auto"/>
            <w:bottom w:val="none" w:sz="0" w:space="0" w:color="auto"/>
            <w:right w:val="none" w:sz="0" w:space="0" w:color="auto"/>
          </w:divBdr>
        </w:div>
        <w:div w:id="391387641">
          <w:marLeft w:val="480"/>
          <w:marRight w:val="0"/>
          <w:marTop w:val="0"/>
          <w:marBottom w:val="0"/>
          <w:divBdr>
            <w:top w:val="none" w:sz="0" w:space="0" w:color="auto"/>
            <w:left w:val="none" w:sz="0" w:space="0" w:color="auto"/>
            <w:bottom w:val="none" w:sz="0" w:space="0" w:color="auto"/>
            <w:right w:val="none" w:sz="0" w:space="0" w:color="auto"/>
          </w:divBdr>
        </w:div>
        <w:div w:id="570316294">
          <w:marLeft w:val="480"/>
          <w:marRight w:val="0"/>
          <w:marTop w:val="0"/>
          <w:marBottom w:val="0"/>
          <w:divBdr>
            <w:top w:val="none" w:sz="0" w:space="0" w:color="auto"/>
            <w:left w:val="none" w:sz="0" w:space="0" w:color="auto"/>
            <w:bottom w:val="none" w:sz="0" w:space="0" w:color="auto"/>
            <w:right w:val="none" w:sz="0" w:space="0" w:color="auto"/>
          </w:divBdr>
        </w:div>
        <w:div w:id="1131593">
          <w:marLeft w:val="480"/>
          <w:marRight w:val="0"/>
          <w:marTop w:val="0"/>
          <w:marBottom w:val="0"/>
          <w:divBdr>
            <w:top w:val="none" w:sz="0" w:space="0" w:color="auto"/>
            <w:left w:val="none" w:sz="0" w:space="0" w:color="auto"/>
            <w:bottom w:val="none" w:sz="0" w:space="0" w:color="auto"/>
            <w:right w:val="none" w:sz="0" w:space="0" w:color="auto"/>
          </w:divBdr>
        </w:div>
        <w:div w:id="31923513">
          <w:marLeft w:val="480"/>
          <w:marRight w:val="0"/>
          <w:marTop w:val="0"/>
          <w:marBottom w:val="0"/>
          <w:divBdr>
            <w:top w:val="none" w:sz="0" w:space="0" w:color="auto"/>
            <w:left w:val="none" w:sz="0" w:space="0" w:color="auto"/>
            <w:bottom w:val="none" w:sz="0" w:space="0" w:color="auto"/>
            <w:right w:val="none" w:sz="0" w:space="0" w:color="auto"/>
          </w:divBdr>
        </w:div>
        <w:div w:id="689646037">
          <w:marLeft w:val="480"/>
          <w:marRight w:val="0"/>
          <w:marTop w:val="0"/>
          <w:marBottom w:val="0"/>
          <w:divBdr>
            <w:top w:val="none" w:sz="0" w:space="0" w:color="auto"/>
            <w:left w:val="none" w:sz="0" w:space="0" w:color="auto"/>
            <w:bottom w:val="none" w:sz="0" w:space="0" w:color="auto"/>
            <w:right w:val="none" w:sz="0" w:space="0" w:color="auto"/>
          </w:divBdr>
        </w:div>
        <w:div w:id="1216431205">
          <w:marLeft w:val="480"/>
          <w:marRight w:val="0"/>
          <w:marTop w:val="0"/>
          <w:marBottom w:val="0"/>
          <w:divBdr>
            <w:top w:val="none" w:sz="0" w:space="0" w:color="auto"/>
            <w:left w:val="none" w:sz="0" w:space="0" w:color="auto"/>
            <w:bottom w:val="none" w:sz="0" w:space="0" w:color="auto"/>
            <w:right w:val="none" w:sz="0" w:space="0" w:color="auto"/>
          </w:divBdr>
        </w:div>
        <w:div w:id="738984461">
          <w:marLeft w:val="480"/>
          <w:marRight w:val="0"/>
          <w:marTop w:val="0"/>
          <w:marBottom w:val="0"/>
          <w:divBdr>
            <w:top w:val="none" w:sz="0" w:space="0" w:color="auto"/>
            <w:left w:val="none" w:sz="0" w:space="0" w:color="auto"/>
            <w:bottom w:val="none" w:sz="0" w:space="0" w:color="auto"/>
            <w:right w:val="none" w:sz="0" w:space="0" w:color="auto"/>
          </w:divBdr>
        </w:div>
        <w:div w:id="1644499701">
          <w:marLeft w:val="480"/>
          <w:marRight w:val="0"/>
          <w:marTop w:val="0"/>
          <w:marBottom w:val="0"/>
          <w:divBdr>
            <w:top w:val="none" w:sz="0" w:space="0" w:color="auto"/>
            <w:left w:val="none" w:sz="0" w:space="0" w:color="auto"/>
            <w:bottom w:val="none" w:sz="0" w:space="0" w:color="auto"/>
            <w:right w:val="none" w:sz="0" w:space="0" w:color="auto"/>
          </w:divBdr>
        </w:div>
        <w:div w:id="260603434">
          <w:marLeft w:val="480"/>
          <w:marRight w:val="0"/>
          <w:marTop w:val="0"/>
          <w:marBottom w:val="0"/>
          <w:divBdr>
            <w:top w:val="none" w:sz="0" w:space="0" w:color="auto"/>
            <w:left w:val="none" w:sz="0" w:space="0" w:color="auto"/>
            <w:bottom w:val="none" w:sz="0" w:space="0" w:color="auto"/>
            <w:right w:val="none" w:sz="0" w:space="0" w:color="auto"/>
          </w:divBdr>
        </w:div>
      </w:divsChild>
    </w:div>
    <w:div w:id="1951861348">
      <w:bodyDiv w:val="1"/>
      <w:marLeft w:val="0"/>
      <w:marRight w:val="0"/>
      <w:marTop w:val="0"/>
      <w:marBottom w:val="0"/>
      <w:divBdr>
        <w:top w:val="none" w:sz="0" w:space="0" w:color="auto"/>
        <w:left w:val="none" w:sz="0" w:space="0" w:color="auto"/>
        <w:bottom w:val="none" w:sz="0" w:space="0" w:color="auto"/>
        <w:right w:val="none" w:sz="0" w:space="0" w:color="auto"/>
      </w:divBdr>
    </w:div>
    <w:div w:id="1955282950">
      <w:bodyDiv w:val="1"/>
      <w:marLeft w:val="0"/>
      <w:marRight w:val="0"/>
      <w:marTop w:val="0"/>
      <w:marBottom w:val="0"/>
      <w:divBdr>
        <w:top w:val="none" w:sz="0" w:space="0" w:color="auto"/>
        <w:left w:val="none" w:sz="0" w:space="0" w:color="auto"/>
        <w:bottom w:val="none" w:sz="0" w:space="0" w:color="auto"/>
        <w:right w:val="none" w:sz="0" w:space="0" w:color="auto"/>
      </w:divBdr>
      <w:divsChild>
        <w:div w:id="499128497">
          <w:marLeft w:val="480"/>
          <w:marRight w:val="0"/>
          <w:marTop w:val="0"/>
          <w:marBottom w:val="0"/>
          <w:divBdr>
            <w:top w:val="none" w:sz="0" w:space="0" w:color="auto"/>
            <w:left w:val="none" w:sz="0" w:space="0" w:color="auto"/>
            <w:bottom w:val="none" w:sz="0" w:space="0" w:color="auto"/>
            <w:right w:val="none" w:sz="0" w:space="0" w:color="auto"/>
          </w:divBdr>
        </w:div>
        <w:div w:id="878667084">
          <w:marLeft w:val="480"/>
          <w:marRight w:val="0"/>
          <w:marTop w:val="0"/>
          <w:marBottom w:val="0"/>
          <w:divBdr>
            <w:top w:val="none" w:sz="0" w:space="0" w:color="auto"/>
            <w:left w:val="none" w:sz="0" w:space="0" w:color="auto"/>
            <w:bottom w:val="none" w:sz="0" w:space="0" w:color="auto"/>
            <w:right w:val="none" w:sz="0" w:space="0" w:color="auto"/>
          </w:divBdr>
        </w:div>
        <w:div w:id="1029913152">
          <w:marLeft w:val="480"/>
          <w:marRight w:val="0"/>
          <w:marTop w:val="0"/>
          <w:marBottom w:val="0"/>
          <w:divBdr>
            <w:top w:val="none" w:sz="0" w:space="0" w:color="auto"/>
            <w:left w:val="none" w:sz="0" w:space="0" w:color="auto"/>
            <w:bottom w:val="none" w:sz="0" w:space="0" w:color="auto"/>
            <w:right w:val="none" w:sz="0" w:space="0" w:color="auto"/>
          </w:divBdr>
        </w:div>
        <w:div w:id="1767074497">
          <w:marLeft w:val="480"/>
          <w:marRight w:val="0"/>
          <w:marTop w:val="0"/>
          <w:marBottom w:val="0"/>
          <w:divBdr>
            <w:top w:val="none" w:sz="0" w:space="0" w:color="auto"/>
            <w:left w:val="none" w:sz="0" w:space="0" w:color="auto"/>
            <w:bottom w:val="none" w:sz="0" w:space="0" w:color="auto"/>
            <w:right w:val="none" w:sz="0" w:space="0" w:color="auto"/>
          </w:divBdr>
        </w:div>
        <w:div w:id="228810771">
          <w:marLeft w:val="480"/>
          <w:marRight w:val="0"/>
          <w:marTop w:val="0"/>
          <w:marBottom w:val="0"/>
          <w:divBdr>
            <w:top w:val="none" w:sz="0" w:space="0" w:color="auto"/>
            <w:left w:val="none" w:sz="0" w:space="0" w:color="auto"/>
            <w:bottom w:val="none" w:sz="0" w:space="0" w:color="auto"/>
            <w:right w:val="none" w:sz="0" w:space="0" w:color="auto"/>
          </w:divBdr>
        </w:div>
        <w:div w:id="17319632">
          <w:marLeft w:val="480"/>
          <w:marRight w:val="0"/>
          <w:marTop w:val="0"/>
          <w:marBottom w:val="0"/>
          <w:divBdr>
            <w:top w:val="none" w:sz="0" w:space="0" w:color="auto"/>
            <w:left w:val="none" w:sz="0" w:space="0" w:color="auto"/>
            <w:bottom w:val="none" w:sz="0" w:space="0" w:color="auto"/>
            <w:right w:val="none" w:sz="0" w:space="0" w:color="auto"/>
          </w:divBdr>
        </w:div>
        <w:div w:id="1185092846">
          <w:marLeft w:val="480"/>
          <w:marRight w:val="0"/>
          <w:marTop w:val="0"/>
          <w:marBottom w:val="0"/>
          <w:divBdr>
            <w:top w:val="none" w:sz="0" w:space="0" w:color="auto"/>
            <w:left w:val="none" w:sz="0" w:space="0" w:color="auto"/>
            <w:bottom w:val="none" w:sz="0" w:space="0" w:color="auto"/>
            <w:right w:val="none" w:sz="0" w:space="0" w:color="auto"/>
          </w:divBdr>
        </w:div>
        <w:div w:id="417795343">
          <w:marLeft w:val="480"/>
          <w:marRight w:val="0"/>
          <w:marTop w:val="0"/>
          <w:marBottom w:val="0"/>
          <w:divBdr>
            <w:top w:val="none" w:sz="0" w:space="0" w:color="auto"/>
            <w:left w:val="none" w:sz="0" w:space="0" w:color="auto"/>
            <w:bottom w:val="none" w:sz="0" w:space="0" w:color="auto"/>
            <w:right w:val="none" w:sz="0" w:space="0" w:color="auto"/>
          </w:divBdr>
        </w:div>
        <w:div w:id="799881134">
          <w:marLeft w:val="480"/>
          <w:marRight w:val="0"/>
          <w:marTop w:val="0"/>
          <w:marBottom w:val="0"/>
          <w:divBdr>
            <w:top w:val="none" w:sz="0" w:space="0" w:color="auto"/>
            <w:left w:val="none" w:sz="0" w:space="0" w:color="auto"/>
            <w:bottom w:val="none" w:sz="0" w:space="0" w:color="auto"/>
            <w:right w:val="none" w:sz="0" w:space="0" w:color="auto"/>
          </w:divBdr>
        </w:div>
        <w:div w:id="1520776605">
          <w:marLeft w:val="480"/>
          <w:marRight w:val="0"/>
          <w:marTop w:val="0"/>
          <w:marBottom w:val="0"/>
          <w:divBdr>
            <w:top w:val="none" w:sz="0" w:space="0" w:color="auto"/>
            <w:left w:val="none" w:sz="0" w:space="0" w:color="auto"/>
            <w:bottom w:val="none" w:sz="0" w:space="0" w:color="auto"/>
            <w:right w:val="none" w:sz="0" w:space="0" w:color="auto"/>
          </w:divBdr>
        </w:div>
        <w:div w:id="588126987">
          <w:marLeft w:val="480"/>
          <w:marRight w:val="0"/>
          <w:marTop w:val="0"/>
          <w:marBottom w:val="0"/>
          <w:divBdr>
            <w:top w:val="none" w:sz="0" w:space="0" w:color="auto"/>
            <w:left w:val="none" w:sz="0" w:space="0" w:color="auto"/>
            <w:bottom w:val="none" w:sz="0" w:space="0" w:color="auto"/>
            <w:right w:val="none" w:sz="0" w:space="0" w:color="auto"/>
          </w:divBdr>
        </w:div>
        <w:div w:id="1767651344">
          <w:marLeft w:val="480"/>
          <w:marRight w:val="0"/>
          <w:marTop w:val="0"/>
          <w:marBottom w:val="0"/>
          <w:divBdr>
            <w:top w:val="none" w:sz="0" w:space="0" w:color="auto"/>
            <w:left w:val="none" w:sz="0" w:space="0" w:color="auto"/>
            <w:bottom w:val="none" w:sz="0" w:space="0" w:color="auto"/>
            <w:right w:val="none" w:sz="0" w:space="0" w:color="auto"/>
          </w:divBdr>
        </w:div>
        <w:div w:id="1749764446">
          <w:marLeft w:val="480"/>
          <w:marRight w:val="0"/>
          <w:marTop w:val="0"/>
          <w:marBottom w:val="0"/>
          <w:divBdr>
            <w:top w:val="none" w:sz="0" w:space="0" w:color="auto"/>
            <w:left w:val="none" w:sz="0" w:space="0" w:color="auto"/>
            <w:bottom w:val="none" w:sz="0" w:space="0" w:color="auto"/>
            <w:right w:val="none" w:sz="0" w:space="0" w:color="auto"/>
          </w:divBdr>
        </w:div>
      </w:divsChild>
    </w:div>
    <w:div w:id="1955794774">
      <w:bodyDiv w:val="1"/>
      <w:marLeft w:val="0"/>
      <w:marRight w:val="0"/>
      <w:marTop w:val="0"/>
      <w:marBottom w:val="0"/>
      <w:divBdr>
        <w:top w:val="none" w:sz="0" w:space="0" w:color="auto"/>
        <w:left w:val="none" w:sz="0" w:space="0" w:color="auto"/>
        <w:bottom w:val="none" w:sz="0" w:space="0" w:color="auto"/>
        <w:right w:val="none" w:sz="0" w:space="0" w:color="auto"/>
      </w:divBdr>
    </w:div>
    <w:div w:id="1964920478">
      <w:bodyDiv w:val="1"/>
      <w:marLeft w:val="0"/>
      <w:marRight w:val="0"/>
      <w:marTop w:val="0"/>
      <w:marBottom w:val="0"/>
      <w:divBdr>
        <w:top w:val="none" w:sz="0" w:space="0" w:color="auto"/>
        <w:left w:val="none" w:sz="0" w:space="0" w:color="auto"/>
        <w:bottom w:val="none" w:sz="0" w:space="0" w:color="auto"/>
        <w:right w:val="none" w:sz="0" w:space="0" w:color="auto"/>
      </w:divBdr>
    </w:div>
    <w:div w:id="1966302464">
      <w:bodyDiv w:val="1"/>
      <w:marLeft w:val="0"/>
      <w:marRight w:val="0"/>
      <w:marTop w:val="0"/>
      <w:marBottom w:val="0"/>
      <w:divBdr>
        <w:top w:val="none" w:sz="0" w:space="0" w:color="auto"/>
        <w:left w:val="none" w:sz="0" w:space="0" w:color="auto"/>
        <w:bottom w:val="none" w:sz="0" w:space="0" w:color="auto"/>
        <w:right w:val="none" w:sz="0" w:space="0" w:color="auto"/>
      </w:divBdr>
      <w:divsChild>
        <w:div w:id="1306736307">
          <w:marLeft w:val="480"/>
          <w:marRight w:val="0"/>
          <w:marTop w:val="0"/>
          <w:marBottom w:val="0"/>
          <w:divBdr>
            <w:top w:val="none" w:sz="0" w:space="0" w:color="auto"/>
            <w:left w:val="none" w:sz="0" w:space="0" w:color="auto"/>
            <w:bottom w:val="none" w:sz="0" w:space="0" w:color="auto"/>
            <w:right w:val="none" w:sz="0" w:space="0" w:color="auto"/>
          </w:divBdr>
        </w:div>
        <w:div w:id="951327314">
          <w:marLeft w:val="480"/>
          <w:marRight w:val="0"/>
          <w:marTop w:val="0"/>
          <w:marBottom w:val="0"/>
          <w:divBdr>
            <w:top w:val="none" w:sz="0" w:space="0" w:color="auto"/>
            <w:left w:val="none" w:sz="0" w:space="0" w:color="auto"/>
            <w:bottom w:val="none" w:sz="0" w:space="0" w:color="auto"/>
            <w:right w:val="none" w:sz="0" w:space="0" w:color="auto"/>
          </w:divBdr>
        </w:div>
        <w:div w:id="1959095640">
          <w:marLeft w:val="480"/>
          <w:marRight w:val="0"/>
          <w:marTop w:val="0"/>
          <w:marBottom w:val="0"/>
          <w:divBdr>
            <w:top w:val="none" w:sz="0" w:space="0" w:color="auto"/>
            <w:left w:val="none" w:sz="0" w:space="0" w:color="auto"/>
            <w:bottom w:val="none" w:sz="0" w:space="0" w:color="auto"/>
            <w:right w:val="none" w:sz="0" w:space="0" w:color="auto"/>
          </w:divBdr>
        </w:div>
        <w:div w:id="1708331858">
          <w:marLeft w:val="480"/>
          <w:marRight w:val="0"/>
          <w:marTop w:val="0"/>
          <w:marBottom w:val="0"/>
          <w:divBdr>
            <w:top w:val="none" w:sz="0" w:space="0" w:color="auto"/>
            <w:left w:val="none" w:sz="0" w:space="0" w:color="auto"/>
            <w:bottom w:val="none" w:sz="0" w:space="0" w:color="auto"/>
            <w:right w:val="none" w:sz="0" w:space="0" w:color="auto"/>
          </w:divBdr>
        </w:div>
        <w:div w:id="772281962">
          <w:marLeft w:val="480"/>
          <w:marRight w:val="0"/>
          <w:marTop w:val="0"/>
          <w:marBottom w:val="0"/>
          <w:divBdr>
            <w:top w:val="none" w:sz="0" w:space="0" w:color="auto"/>
            <w:left w:val="none" w:sz="0" w:space="0" w:color="auto"/>
            <w:bottom w:val="none" w:sz="0" w:space="0" w:color="auto"/>
            <w:right w:val="none" w:sz="0" w:space="0" w:color="auto"/>
          </w:divBdr>
        </w:div>
        <w:div w:id="750007833">
          <w:marLeft w:val="480"/>
          <w:marRight w:val="0"/>
          <w:marTop w:val="0"/>
          <w:marBottom w:val="0"/>
          <w:divBdr>
            <w:top w:val="none" w:sz="0" w:space="0" w:color="auto"/>
            <w:left w:val="none" w:sz="0" w:space="0" w:color="auto"/>
            <w:bottom w:val="none" w:sz="0" w:space="0" w:color="auto"/>
            <w:right w:val="none" w:sz="0" w:space="0" w:color="auto"/>
          </w:divBdr>
        </w:div>
        <w:div w:id="968053646">
          <w:marLeft w:val="480"/>
          <w:marRight w:val="0"/>
          <w:marTop w:val="0"/>
          <w:marBottom w:val="0"/>
          <w:divBdr>
            <w:top w:val="none" w:sz="0" w:space="0" w:color="auto"/>
            <w:left w:val="none" w:sz="0" w:space="0" w:color="auto"/>
            <w:bottom w:val="none" w:sz="0" w:space="0" w:color="auto"/>
            <w:right w:val="none" w:sz="0" w:space="0" w:color="auto"/>
          </w:divBdr>
        </w:div>
        <w:div w:id="882325685">
          <w:marLeft w:val="480"/>
          <w:marRight w:val="0"/>
          <w:marTop w:val="0"/>
          <w:marBottom w:val="0"/>
          <w:divBdr>
            <w:top w:val="none" w:sz="0" w:space="0" w:color="auto"/>
            <w:left w:val="none" w:sz="0" w:space="0" w:color="auto"/>
            <w:bottom w:val="none" w:sz="0" w:space="0" w:color="auto"/>
            <w:right w:val="none" w:sz="0" w:space="0" w:color="auto"/>
          </w:divBdr>
        </w:div>
        <w:div w:id="1767461583">
          <w:marLeft w:val="480"/>
          <w:marRight w:val="0"/>
          <w:marTop w:val="0"/>
          <w:marBottom w:val="0"/>
          <w:divBdr>
            <w:top w:val="none" w:sz="0" w:space="0" w:color="auto"/>
            <w:left w:val="none" w:sz="0" w:space="0" w:color="auto"/>
            <w:bottom w:val="none" w:sz="0" w:space="0" w:color="auto"/>
            <w:right w:val="none" w:sz="0" w:space="0" w:color="auto"/>
          </w:divBdr>
        </w:div>
        <w:div w:id="1415855679">
          <w:marLeft w:val="480"/>
          <w:marRight w:val="0"/>
          <w:marTop w:val="0"/>
          <w:marBottom w:val="0"/>
          <w:divBdr>
            <w:top w:val="none" w:sz="0" w:space="0" w:color="auto"/>
            <w:left w:val="none" w:sz="0" w:space="0" w:color="auto"/>
            <w:bottom w:val="none" w:sz="0" w:space="0" w:color="auto"/>
            <w:right w:val="none" w:sz="0" w:space="0" w:color="auto"/>
          </w:divBdr>
        </w:div>
        <w:div w:id="1174608939">
          <w:marLeft w:val="480"/>
          <w:marRight w:val="0"/>
          <w:marTop w:val="0"/>
          <w:marBottom w:val="0"/>
          <w:divBdr>
            <w:top w:val="none" w:sz="0" w:space="0" w:color="auto"/>
            <w:left w:val="none" w:sz="0" w:space="0" w:color="auto"/>
            <w:bottom w:val="none" w:sz="0" w:space="0" w:color="auto"/>
            <w:right w:val="none" w:sz="0" w:space="0" w:color="auto"/>
          </w:divBdr>
        </w:div>
        <w:div w:id="1999337859">
          <w:marLeft w:val="480"/>
          <w:marRight w:val="0"/>
          <w:marTop w:val="0"/>
          <w:marBottom w:val="0"/>
          <w:divBdr>
            <w:top w:val="none" w:sz="0" w:space="0" w:color="auto"/>
            <w:left w:val="none" w:sz="0" w:space="0" w:color="auto"/>
            <w:bottom w:val="none" w:sz="0" w:space="0" w:color="auto"/>
            <w:right w:val="none" w:sz="0" w:space="0" w:color="auto"/>
          </w:divBdr>
        </w:div>
        <w:div w:id="2004551858">
          <w:marLeft w:val="480"/>
          <w:marRight w:val="0"/>
          <w:marTop w:val="0"/>
          <w:marBottom w:val="0"/>
          <w:divBdr>
            <w:top w:val="none" w:sz="0" w:space="0" w:color="auto"/>
            <w:left w:val="none" w:sz="0" w:space="0" w:color="auto"/>
            <w:bottom w:val="none" w:sz="0" w:space="0" w:color="auto"/>
            <w:right w:val="none" w:sz="0" w:space="0" w:color="auto"/>
          </w:divBdr>
        </w:div>
        <w:div w:id="1561790907">
          <w:marLeft w:val="480"/>
          <w:marRight w:val="0"/>
          <w:marTop w:val="0"/>
          <w:marBottom w:val="0"/>
          <w:divBdr>
            <w:top w:val="none" w:sz="0" w:space="0" w:color="auto"/>
            <w:left w:val="none" w:sz="0" w:space="0" w:color="auto"/>
            <w:bottom w:val="none" w:sz="0" w:space="0" w:color="auto"/>
            <w:right w:val="none" w:sz="0" w:space="0" w:color="auto"/>
          </w:divBdr>
        </w:div>
        <w:div w:id="1945840838">
          <w:marLeft w:val="480"/>
          <w:marRight w:val="0"/>
          <w:marTop w:val="0"/>
          <w:marBottom w:val="0"/>
          <w:divBdr>
            <w:top w:val="none" w:sz="0" w:space="0" w:color="auto"/>
            <w:left w:val="none" w:sz="0" w:space="0" w:color="auto"/>
            <w:bottom w:val="none" w:sz="0" w:space="0" w:color="auto"/>
            <w:right w:val="none" w:sz="0" w:space="0" w:color="auto"/>
          </w:divBdr>
        </w:div>
        <w:div w:id="235172195">
          <w:marLeft w:val="480"/>
          <w:marRight w:val="0"/>
          <w:marTop w:val="0"/>
          <w:marBottom w:val="0"/>
          <w:divBdr>
            <w:top w:val="none" w:sz="0" w:space="0" w:color="auto"/>
            <w:left w:val="none" w:sz="0" w:space="0" w:color="auto"/>
            <w:bottom w:val="none" w:sz="0" w:space="0" w:color="auto"/>
            <w:right w:val="none" w:sz="0" w:space="0" w:color="auto"/>
          </w:divBdr>
        </w:div>
        <w:div w:id="1192301817">
          <w:marLeft w:val="480"/>
          <w:marRight w:val="0"/>
          <w:marTop w:val="0"/>
          <w:marBottom w:val="0"/>
          <w:divBdr>
            <w:top w:val="none" w:sz="0" w:space="0" w:color="auto"/>
            <w:left w:val="none" w:sz="0" w:space="0" w:color="auto"/>
            <w:bottom w:val="none" w:sz="0" w:space="0" w:color="auto"/>
            <w:right w:val="none" w:sz="0" w:space="0" w:color="auto"/>
          </w:divBdr>
        </w:div>
        <w:div w:id="1526560561">
          <w:marLeft w:val="480"/>
          <w:marRight w:val="0"/>
          <w:marTop w:val="0"/>
          <w:marBottom w:val="0"/>
          <w:divBdr>
            <w:top w:val="none" w:sz="0" w:space="0" w:color="auto"/>
            <w:left w:val="none" w:sz="0" w:space="0" w:color="auto"/>
            <w:bottom w:val="none" w:sz="0" w:space="0" w:color="auto"/>
            <w:right w:val="none" w:sz="0" w:space="0" w:color="auto"/>
          </w:divBdr>
        </w:div>
        <w:div w:id="537549014">
          <w:marLeft w:val="480"/>
          <w:marRight w:val="0"/>
          <w:marTop w:val="0"/>
          <w:marBottom w:val="0"/>
          <w:divBdr>
            <w:top w:val="none" w:sz="0" w:space="0" w:color="auto"/>
            <w:left w:val="none" w:sz="0" w:space="0" w:color="auto"/>
            <w:bottom w:val="none" w:sz="0" w:space="0" w:color="auto"/>
            <w:right w:val="none" w:sz="0" w:space="0" w:color="auto"/>
          </w:divBdr>
        </w:div>
        <w:div w:id="153185188">
          <w:marLeft w:val="480"/>
          <w:marRight w:val="0"/>
          <w:marTop w:val="0"/>
          <w:marBottom w:val="0"/>
          <w:divBdr>
            <w:top w:val="none" w:sz="0" w:space="0" w:color="auto"/>
            <w:left w:val="none" w:sz="0" w:space="0" w:color="auto"/>
            <w:bottom w:val="none" w:sz="0" w:space="0" w:color="auto"/>
            <w:right w:val="none" w:sz="0" w:space="0" w:color="auto"/>
          </w:divBdr>
        </w:div>
        <w:div w:id="420375484">
          <w:marLeft w:val="480"/>
          <w:marRight w:val="0"/>
          <w:marTop w:val="0"/>
          <w:marBottom w:val="0"/>
          <w:divBdr>
            <w:top w:val="none" w:sz="0" w:space="0" w:color="auto"/>
            <w:left w:val="none" w:sz="0" w:space="0" w:color="auto"/>
            <w:bottom w:val="none" w:sz="0" w:space="0" w:color="auto"/>
            <w:right w:val="none" w:sz="0" w:space="0" w:color="auto"/>
          </w:divBdr>
        </w:div>
        <w:div w:id="1502744218">
          <w:marLeft w:val="480"/>
          <w:marRight w:val="0"/>
          <w:marTop w:val="0"/>
          <w:marBottom w:val="0"/>
          <w:divBdr>
            <w:top w:val="none" w:sz="0" w:space="0" w:color="auto"/>
            <w:left w:val="none" w:sz="0" w:space="0" w:color="auto"/>
            <w:bottom w:val="none" w:sz="0" w:space="0" w:color="auto"/>
            <w:right w:val="none" w:sz="0" w:space="0" w:color="auto"/>
          </w:divBdr>
        </w:div>
        <w:div w:id="714425176">
          <w:marLeft w:val="480"/>
          <w:marRight w:val="0"/>
          <w:marTop w:val="0"/>
          <w:marBottom w:val="0"/>
          <w:divBdr>
            <w:top w:val="none" w:sz="0" w:space="0" w:color="auto"/>
            <w:left w:val="none" w:sz="0" w:space="0" w:color="auto"/>
            <w:bottom w:val="none" w:sz="0" w:space="0" w:color="auto"/>
            <w:right w:val="none" w:sz="0" w:space="0" w:color="auto"/>
          </w:divBdr>
        </w:div>
        <w:div w:id="2072802071">
          <w:marLeft w:val="480"/>
          <w:marRight w:val="0"/>
          <w:marTop w:val="0"/>
          <w:marBottom w:val="0"/>
          <w:divBdr>
            <w:top w:val="none" w:sz="0" w:space="0" w:color="auto"/>
            <w:left w:val="none" w:sz="0" w:space="0" w:color="auto"/>
            <w:bottom w:val="none" w:sz="0" w:space="0" w:color="auto"/>
            <w:right w:val="none" w:sz="0" w:space="0" w:color="auto"/>
          </w:divBdr>
        </w:div>
        <w:div w:id="553009732">
          <w:marLeft w:val="480"/>
          <w:marRight w:val="0"/>
          <w:marTop w:val="0"/>
          <w:marBottom w:val="0"/>
          <w:divBdr>
            <w:top w:val="none" w:sz="0" w:space="0" w:color="auto"/>
            <w:left w:val="none" w:sz="0" w:space="0" w:color="auto"/>
            <w:bottom w:val="none" w:sz="0" w:space="0" w:color="auto"/>
            <w:right w:val="none" w:sz="0" w:space="0" w:color="auto"/>
          </w:divBdr>
        </w:div>
        <w:div w:id="1291395127">
          <w:marLeft w:val="480"/>
          <w:marRight w:val="0"/>
          <w:marTop w:val="0"/>
          <w:marBottom w:val="0"/>
          <w:divBdr>
            <w:top w:val="none" w:sz="0" w:space="0" w:color="auto"/>
            <w:left w:val="none" w:sz="0" w:space="0" w:color="auto"/>
            <w:bottom w:val="none" w:sz="0" w:space="0" w:color="auto"/>
            <w:right w:val="none" w:sz="0" w:space="0" w:color="auto"/>
          </w:divBdr>
        </w:div>
        <w:div w:id="1912228156">
          <w:marLeft w:val="480"/>
          <w:marRight w:val="0"/>
          <w:marTop w:val="0"/>
          <w:marBottom w:val="0"/>
          <w:divBdr>
            <w:top w:val="none" w:sz="0" w:space="0" w:color="auto"/>
            <w:left w:val="none" w:sz="0" w:space="0" w:color="auto"/>
            <w:bottom w:val="none" w:sz="0" w:space="0" w:color="auto"/>
            <w:right w:val="none" w:sz="0" w:space="0" w:color="auto"/>
          </w:divBdr>
        </w:div>
        <w:div w:id="530807257">
          <w:marLeft w:val="480"/>
          <w:marRight w:val="0"/>
          <w:marTop w:val="0"/>
          <w:marBottom w:val="0"/>
          <w:divBdr>
            <w:top w:val="none" w:sz="0" w:space="0" w:color="auto"/>
            <w:left w:val="none" w:sz="0" w:space="0" w:color="auto"/>
            <w:bottom w:val="none" w:sz="0" w:space="0" w:color="auto"/>
            <w:right w:val="none" w:sz="0" w:space="0" w:color="auto"/>
          </w:divBdr>
        </w:div>
        <w:div w:id="1153908800">
          <w:marLeft w:val="480"/>
          <w:marRight w:val="0"/>
          <w:marTop w:val="0"/>
          <w:marBottom w:val="0"/>
          <w:divBdr>
            <w:top w:val="none" w:sz="0" w:space="0" w:color="auto"/>
            <w:left w:val="none" w:sz="0" w:space="0" w:color="auto"/>
            <w:bottom w:val="none" w:sz="0" w:space="0" w:color="auto"/>
            <w:right w:val="none" w:sz="0" w:space="0" w:color="auto"/>
          </w:divBdr>
        </w:div>
        <w:div w:id="644745508">
          <w:marLeft w:val="480"/>
          <w:marRight w:val="0"/>
          <w:marTop w:val="0"/>
          <w:marBottom w:val="0"/>
          <w:divBdr>
            <w:top w:val="none" w:sz="0" w:space="0" w:color="auto"/>
            <w:left w:val="none" w:sz="0" w:space="0" w:color="auto"/>
            <w:bottom w:val="none" w:sz="0" w:space="0" w:color="auto"/>
            <w:right w:val="none" w:sz="0" w:space="0" w:color="auto"/>
          </w:divBdr>
        </w:div>
        <w:div w:id="532426465">
          <w:marLeft w:val="480"/>
          <w:marRight w:val="0"/>
          <w:marTop w:val="0"/>
          <w:marBottom w:val="0"/>
          <w:divBdr>
            <w:top w:val="none" w:sz="0" w:space="0" w:color="auto"/>
            <w:left w:val="none" w:sz="0" w:space="0" w:color="auto"/>
            <w:bottom w:val="none" w:sz="0" w:space="0" w:color="auto"/>
            <w:right w:val="none" w:sz="0" w:space="0" w:color="auto"/>
          </w:divBdr>
        </w:div>
        <w:div w:id="1033967772">
          <w:marLeft w:val="480"/>
          <w:marRight w:val="0"/>
          <w:marTop w:val="0"/>
          <w:marBottom w:val="0"/>
          <w:divBdr>
            <w:top w:val="none" w:sz="0" w:space="0" w:color="auto"/>
            <w:left w:val="none" w:sz="0" w:space="0" w:color="auto"/>
            <w:bottom w:val="none" w:sz="0" w:space="0" w:color="auto"/>
            <w:right w:val="none" w:sz="0" w:space="0" w:color="auto"/>
          </w:divBdr>
        </w:div>
        <w:div w:id="996297652">
          <w:marLeft w:val="480"/>
          <w:marRight w:val="0"/>
          <w:marTop w:val="0"/>
          <w:marBottom w:val="0"/>
          <w:divBdr>
            <w:top w:val="none" w:sz="0" w:space="0" w:color="auto"/>
            <w:left w:val="none" w:sz="0" w:space="0" w:color="auto"/>
            <w:bottom w:val="none" w:sz="0" w:space="0" w:color="auto"/>
            <w:right w:val="none" w:sz="0" w:space="0" w:color="auto"/>
          </w:divBdr>
        </w:div>
        <w:div w:id="2068337245">
          <w:marLeft w:val="480"/>
          <w:marRight w:val="0"/>
          <w:marTop w:val="0"/>
          <w:marBottom w:val="0"/>
          <w:divBdr>
            <w:top w:val="none" w:sz="0" w:space="0" w:color="auto"/>
            <w:left w:val="none" w:sz="0" w:space="0" w:color="auto"/>
            <w:bottom w:val="none" w:sz="0" w:space="0" w:color="auto"/>
            <w:right w:val="none" w:sz="0" w:space="0" w:color="auto"/>
          </w:divBdr>
        </w:div>
        <w:div w:id="115100875">
          <w:marLeft w:val="480"/>
          <w:marRight w:val="0"/>
          <w:marTop w:val="0"/>
          <w:marBottom w:val="0"/>
          <w:divBdr>
            <w:top w:val="none" w:sz="0" w:space="0" w:color="auto"/>
            <w:left w:val="none" w:sz="0" w:space="0" w:color="auto"/>
            <w:bottom w:val="none" w:sz="0" w:space="0" w:color="auto"/>
            <w:right w:val="none" w:sz="0" w:space="0" w:color="auto"/>
          </w:divBdr>
        </w:div>
        <w:div w:id="1870221719">
          <w:marLeft w:val="480"/>
          <w:marRight w:val="0"/>
          <w:marTop w:val="0"/>
          <w:marBottom w:val="0"/>
          <w:divBdr>
            <w:top w:val="none" w:sz="0" w:space="0" w:color="auto"/>
            <w:left w:val="none" w:sz="0" w:space="0" w:color="auto"/>
            <w:bottom w:val="none" w:sz="0" w:space="0" w:color="auto"/>
            <w:right w:val="none" w:sz="0" w:space="0" w:color="auto"/>
          </w:divBdr>
        </w:div>
        <w:div w:id="127163083">
          <w:marLeft w:val="480"/>
          <w:marRight w:val="0"/>
          <w:marTop w:val="0"/>
          <w:marBottom w:val="0"/>
          <w:divBdr>
            <w:top w:val="none" w:sz="0" w:space="0" w:color="auto"/>
            <w:left w:val="none" w:sz="0" w:space="0" w:color="auto"/>
            <w:bottom w:val="none" w:sz="0" w:space="0" w:color="auto"/>
            <w:right w:val="none" w:sz="0" w:space="0" w:color="auto"/>
          </w:divBdr>
        </w:div>
        <w:div w:id="5404468">
          <w:marLeft w:val="480"/>
          <w:marRight w:val="0"/>
          <w:marTop w:val="0"/>
          <w:marBottom w:val="0"/>
          <w:divBdr>
            <w:top w:val="none" w:sz="0" w:space="0" w:color="auto"/>
            <w:left w:val="none" w:sz="0" w:space="0" w:color="auto"/>
            <w:bottom w:val="none" w:sz="0" w:space="0" w:color="auto"/>
            <w:right w:val="none" w:sz="0" w:space="0" w:color="auto"/>
          </w:divBdr>
        </w:div>
        <w:div w:id="116678555">
          <w:marLeft w:val="480"/>
          <w:marRight w:val="0"/>
          <w:marTop w:val="0"/>
          <w:marBottom w:val="0"/>
          <w:divBdr>
            <w:top w:val="none" w:sz="0" w:space="0" w:color="auto"/>
            <w:left w:val="none" w:sz="0" w:space="0" w:color="auto"/>
            <w:bottom w:val="none" w:sz="0" w:space="0" w:color="auto"/>
            <w:right w:val="none" w:sz="0" w:space="0" w:color="auto"/>
          </w:divBdr>
        </w:div>
        <w:div w:id="685444033">
          <w:marLeft w:val="480"/>
          <w:marRight w:val="0"/>
          <w:marTop w:val="0"/>
          <w:marBottom w:val="0"/>
          <w:divBdr>
            <w:top w:val="none" w:sz="0" w:space="0" w:color="auto"/>
            <w:left w:val="none" w:sz="0" w:space="0" w:color="auto"/>
            <w:bottom w:val="none" w:sz="0" w:space="0" w:color="auto"/>
            <w:right w:val="none" w:sz="0" w:space="0" w:color="auto"/>
          </w:divBdr>
        </w:div>
        <w:div w:id="448282499">
          <w:marLeft w:val="480"/>
          <w:marRight w:val="0"/>
          <w:marTop w:val="0"/>
          <w:marBottom w:val="0"/>
          <w:divBdr>
            <w:top w:val="none" w:sz="0" w:space="0" w:color="auto"/>
            <w:left w:val="none" w:sz="0" w:space="0" w:color="auto"/>
            <w:bottom w:val="none" w:sz="0" w:space="0" w:color="auto"/>
            <w:right w:val="none" w:sz="0" w:space="0" w:color="auto"/>
          </w:divBdr>
        </w:div>
        <w:div w:id="1638535763">
          <w:marLeft w:val="480"/>
          <w:marRight w:val="0"/>
          <w:marTop w:val="0"/>
          <w:marBottom w:val="0"/>
          <w:divBdr>
            <w:top w:val="none" w:sz="0" w:space="0" w:color="auto"/>
            <w:left w:val="none" w:sz="0" w:space="0" w:color="auto"/>
            <w:bottom w:val="none" w:sz="0" w:space="0" w:color="auto"/>
            <w:right w:val="none" w:sz="0" w:space="0" w:color="auto"/>
          </w:divBdr>
        </w:div>
        <w:div w:id="1356345177">
          <w:marLeft w:val="480"/>
          <w:marRight w:val="0"/>
          <w:marTop w:val="0"/>
          <w:marBottom w:val="0"/>
          <w:divBdr>
            <w:top w:val="none" w:sz="0" w:space="0" w:color="auto"/>
            <w:left w:val="none" w:sz="0" w:space="0" w:color="auto"/>
            <w:bottom w:val="none" w:sz="0" w:space="0" w:color="auto"/>
            <w:right w:val="none" w:sz="0" w:space="0" w:color="auto"/>
          </w:divBdr>
        </w:div>
        <w:div w:id="1661890172">
          <w:marLeft w:val="480"/>
          <w:marRight w:val="0"/>
          <w:marTop w:val="0"/>
          <w:marBottom w:val="0"/>
          <w:divBdr>
            <w:top w:val="none" w:sz="0" w:space="0" w:color="auto"/>
            <w:left w:val="none" w:sz="0" w:space="0" w:color="auto"/>
            <w:bottom w:val="none" w:sz="0" w:space="0" w:color="auto"/>
            <w:right w:val="none" w:sz="0" w:space="0" w:color="auto"/>
          </w:divBdr>
        </w:div>
        <w:div w:id="1121411992">
          <w:marLeft w:val="480"/>
          <w:marRight w:val="0"/>
          <w:marTop w:val="0"/>
          <w:marBottom w:val="0"/>
          <w:divBdr>
            <w:top w:val="none" w:sz="0" w:space="0" w:color="auto"/>
            <w:left w:val="none" w:sz="0" w:space="0" w:color="auto"/>
            <w:bottom w:val="none" w:sz="0" w:space="0" w:color="auto"/>
            <w:right w:val="none" w:sz="0" w:space="0" w:color="auto"/>
          </w:divBdr>
        </w:div>
        <w:div w:id="123275837">
          <w:marLeft w:val="480"/>
          <w:marRight w:val="0"/>
          <w:marTop w:val="0"/>
          <w:marBottom w:val="0"/>
          <w:divBdr>
            <w:top w:val="none" w:sz="0" w:space="0" w:color="auto"/>
            <w:left w:val="none" w:sz="0" w:space="0" w:color="auto"/>
            <w:bottom w:val="none" w:sz="0" w:space="0" w:color="auto"/>
            <w:right w:val="none" w:sz="0" w:space="0" w:color="auto"/>
          </w:divBdr>
        </w:div>
        <w:div w:id="1265460860">
          <w:marLeft w:val="480"/>
          <w:marRight w:val="0"/>
          <w:marTop w:val="0"/>
          <w:marBottom w:val="0"/>
          <w:divBdr>
            <w:top w:val="none" w:sz="0" w:space="0" w:color="auto"/>
            <w:left w:val="none" w:sz="0" w:space="0" w:color="auto"/>
            <w:bottom w:val="none" w:sz="0" w:space="0" w:color="auto"/>
            <w:right w:val="none" w:sz="0" w:space="0" w:color="auto"/>
          </w:divBdr>
        </w:div>
        <w:div w:id="247035369">
          <w:marLeft w:val="480"/>
          <w:marRight w:val="0"/>
          <w:marTop w:val="0"/>
          <w:marBottom w:val="0"/>
          <w:divBdr>
            <w:top w:val="none" w:sz="0" w:space="0" w:color="auto"/>
            <w:left w:val="none" w:sz="0" w:space="0" w:color="auto"/>
            <w:bottom w:val="none" w:sz="0" w:space="0" w:color="auto"/>
            <w:right w:val="none" w:sz="0" w:space="0" w:color="auto"/>
          </w:divBdr>
        </w:div>
        <w:div w:id="1349405341">
          <w:marLeft w:val="480"/>
          <w:marRight w:val="0"/>
          <w:marTop w:val="0"/>
          <w:marBottom w:val="0"/>
          <w:divBdr>
            <w:top w:val="none" w:sz="0" w:space="0" w:color="auto"/>
            <w:left w:val="none" w:sz="0" w:space="0" w:color="auto"/>
            <w:bottom w:val="none" w:sz="0" w:space="0" w:color="auto"/>
            <w:right w:val="none" w:sz="0" w:space="0" w:color="auto"/>
          </w:divBdr>
        </w:div>
        <w:div w:id="1210460051">
          <w:marLeft w:val="480"/>
          <w:marRight w:val="0"/>
          <w:marTop w:val="0"/>
          <w:marBottom w:val="0"/>
          <w:divBdr>
            <w:top w:val="none" w:sz="0" w:space="0" w:color="auto"/>
            <w:left w:val="none" w:sz="0" w:space="0" w:color="auto"/>
            <w:bottom w:val="none" w:sz="0" w:space="0" w:color="auto"/>
            <w:right w:val="none" w:sz="0" w:space="0" w:color="auto"/>
          </w:divBdr>
        </w:div>
        <w:div w:id="1940940570">
          <w:marLeft w:val="480"/>
          <w:marRight w:val="0"/>
          <w:marTop w:val="0"/>
          <w:marBottom w:val="0"/>
          <w:divBdr>
            <w:top w:val="none" w:sz="0" w:space="0" w:color="auto"/>
            <w:left w:val="none" w:sz="0" w:space="0" w:color="auto"/>
            <w:bottom w:val="none" w:sz="0" w:space="0" w:color="auto"/>
            <w:right w:val="none" w:sz="0" w:space="0" w:color="auto"/>
          </w:divBdr>
        </w:div>
      </w:divsChild>
    </w:div>
    <w:div w:id="1968587853">
      <w:bodyDiv w:val="1"/>
      <w:marLeft w:val="0"/>
      <w:marRight w:val="0"/>
      <w:marTop w:val="0"/>
      <w:marBottom w:val="0"/>
      <w:divBdr>
        <w:top w:val="none" w:sz="0" w:space="0" w:color="auto"/>
        <w:left w:val="none" w:sz="0" w:space="0" w:color="auto"/>
        <w:bottom w:val="none" w:sz="0" w:space="0" w:color="auto"/>
        <w:right w:val="none" w:sz="0" w:space="0" w:color="auto"/>
      </w:divBdr>
    </w:div>
    <w:div w:id="1968970659">
      <w:bodyDiv w:val="1"/>
      <w:marLeft w:val="0"/>
      <w:marRight w:val="0"/>
      <w:marTop w:val="0"/>
      <w:marBottom w:val="0"/>
      <w:divBdr>
        <w:top w:val="none" w:sz="0" w:space="0" w:color="auto"/>
        <w:left w:val="none" w:sz="0" w:space="0" w:color="auto"/>
        <w:bottom w:val="none" w:sz="0" w:space="0" w:color="auto"/>
        <w:right w:val="none" w:sz="0" w:space="0" w:color="auto"/>
      </w:divBdr>
    </w:div>
    <w:div w:id="1977375086">
      <w:bodyDiv w:val="1"/>
      <w:marLeft w:val="0"/>
      <w:marRight w:val="0"/>
      <w:marTop w:val="0"/>
      <w:marBottom w:val="0"/>
      <w:divBdr>
        <w:top w:val="none" w:sz="0" w:space="0" w:color="auto"/>
        <w:left w:val="none" w:sz="0" w:space="0" w:color="auto"/>
        <w:bottom w:val="none" w:sz="0" w:space="0" w:color="auto"/>
        <w:right w:val="none" w:sz="0" w:space="0" w:color="auto"/>
      </w:divBdr>
    </w:div>
    <w:div w:id="1984193009">
      <w:bodyDiv w:val="1"/>
      <w:marLeft w:val="0"/>
      <w:marRight w:val="0"/>
      <w:marTop w:val="0"/>
      <w:marBottom w:val="0"/>
      <w:divBdr>
        <w:top w:val="none" w:sz="0" w:space="0" w:color="auto"/>
        <w:left w:val="none" w:sz="0" w:space="0" w:color="auto"/>
        <w:bottom w:val="none" w:sz="0" w:space="0" w:color="auto"/>
        <w:right w:val="none" w:sz="0" w:space="0" w:color="auto"/>
      </w:divBdr>
      <w:divsChild>
        <w:div w:id="879317656">
          <w:marLeft w:val="480"/>
          <w:marRight w:val="0"/>
          <w:marTop w:val="0"/>
          <w:marBottom w:val="0"/>
          <w:divBdr>
            <w:top w:val="none" w:sz="0" w:space="0" w:color="auto"/>
            <w:left w:val="none" w:sz="0" w:space="0" w:color="auto"/>
            <w:bottom w:val="none" w:sz="0" w:space="0" w:color="auto"/>
            <w:right w:val="none" w:sz="0" w:space="0" w:color="auto"/>
          </w:divBdr>
        </w:div>
        <w:div w:id="1933663603">
          <w:marLeft w:val="480"/>
          <w:marRight w:val="0"/>
          <w:marTop w:val="0"/>
          <w:marBottom w:val="0"/>
          <w:divBdr>
            <w:top w:val="none" w:sz="0" w:space="0" w:color="auto"/>
            <w:left w:val="none" w:sz="0" w:space="0" w:color="auto"/>
            <w:bottom w:val="none" w:sz="0" w:space="0" w:color="auto"/>
            <w:right w:val="none" w:sz="0" w:space="0" w:color="auto"/>
          </w:divBdr>
        </w:div>
        <w:div w:id="1869947971">
          <w:marLeft w:val="480"/>
          <w:marRight w:val="0"/>
          <w:marTop w:val="0"/>
          <w:marBottom w:val="0"/>
          <w:divBdr>
            <w:top w:val="none" w:sz="0" w:space="0" w:color="auto"/>
            <w:left w:val="none" w:sz="0" w:space="0" w:color="auto"/>
            <w:bottom w:val="none" w:sz="0" w:space="0" w:color="auto"/>
            <w:right w:val="none" w:sz="0" w:space="0" w:color="auto"/>
          </w:divBdr>
        </w:div>
        <w:div w:id="1268655312">
          <w:marLeft w:val="480"/>
          <w:marRight w:val="0"/>
          <w:marTop w:val="0"/>
          <w:marBottom w:val="0"/>
          <w:divBdr>
            <w:top w:val="none" w:sz="0" w:space="0" w:color="auto"/>
            <w:left w:val="none" w:sz="0" w:space="0" w:color="auto"/>
            <w:bottom w:val="none" w:sz="0" w:space="0" w:color="auto"/>
            <w:right w:val="none" w:sz="0" w:space="0" w:color="auto"/>
          </w:divBdr>
        </w:div>
        <w:div w:id="772018916">
          <w:marLeft w:val="480"/>
          <w:marRight w:val="0"/>
          <w:marTop w:val="0"/>
          <w:marBottom w:val="0"/>
          <w:divBdr>
            <w:top w:val="none" w:sz="0" w:space="0" w:color="auto"/>
            <w:left w:val="none" w:sz="0" w:space="0" w:color="auto"/>
            <w:bottom w:val="none" w:sz="0" w:space="0" w:color="auto"/>
            <w:right w:val="none" w:sz="0" w:space="0" w:color="auto"/>
          </w:divBdr>
        </w:div>
        <w:div w:id="946692289">
          <w:marLeft w:val="480"/>
          <w:marRight w:val="0"/>
          <w:marTop w:val="0"/>
          <w:marBottom w:val="0"/>
          <w:divBdr>
            <w:top w:val="none" w:sz="0" w:space="0" w:color="auto"/>
            <w:left w:val="none" w:sz="0" w:space="0" w:color="auto"/>
            <w:bottom w:val="none" w:sz="0" w:space="0" w:color="auto"/>
            <w:right w:val="none" w:sz="0" w:space="0" w:color="auto"/>
          </w:divBdr>
        </w:div>
        <w:div w:id="1159073066">
          <w:marLeft w:val="480"/>
          <w:marRight w:val="0"/>
          <w:marTop w:val="0"/>
          <w:marBottom w:val="0"/>
          <w:divBdr>
            <w:top w:val="none" w:sz="0" w:space="0" w:color="auto"/>
            <w:left w:val="none" w:sz="0" w:space="0" w:color="auto"/>
            <w:bottom w:val="none" w:sz="0" w:space="0" w:color="auto"/>
            <w:right w:val="none" w:sz="0" w:space="0" w:color="auto"/>
          </w:divBdr>
        </w:div>
        <w:div w:id="1328442067">
          <w:marLeft w:val="480"/>
          <w:marRight w:val="0"/>
          <w:marTop w:val="0"/>
          <w:marBottom w:val="0"/>
          <w:divBdr>
            <w:top w:val="none" w:sz="0" w:space="0" w:color="auto"/>
            <w:left w:val="none" w:sz="0" w:space="0" w:color="auto"/>
            <w:bottom w:val="none" w:sz="0" w:space="0" w:color="auto"/>
            <w:right w:val="none" w:sz="0" w:space="0" w:color="auto"/>
          </w:divBdr>
        </w:div>
        <w:div w:id="724258761">
          <w:marLeft w:val="480"/>
          <w:marRight w:val="0"/>
          <w:marTop w:val="0"/>
          <w:marBottom w:val="0"/>
          <w:divBdr>
            <w:top w:val="none" w:sz="0" w:space="0" w:color="auto"/>
            <w:left w:val="none" w:sz="0" w:space="0" w:color="auto"/>
            <w:bottom w:val="none" w:sz="0" w:space="0" w:color="auto"/>
            <w:right w:val="none" w:sz="0" w:space="0" w:color="auto"/>
          </w:divBdr>
        </w:div>
        <w:div w:id="2024239486">
          <w:marLeft w:val="480"/>
          <w:marRight w:val="0"/>
          <w:marTop w:val="0"/>
          <w:marBottom w:val="0"/>
          <w:divBdr>
            <w:top w:val="none" w:sz="0" w:space="0" w:color="auto"/>
            <w:left w:val="none" w:sz="0" w:space="0" w:color="auto"/>
            <w:bottom w:val="none" w:sz="0" w:space="0" w:color="auto"/>
            <w:right w:val="none" w:sz="0" w:space="0" w:color="auto"/>
          </w:divBdr>
        </w:div>
        <w:div w:id="64957531">
          <w:marLeft w:val="480"/>
          <w:marRight w:val="0"/>
          <w:marTop w:val="0"/>
          <w:marBottom w:val="0"/>
          <w:divBdr>
            <w:top w:val="none" w:sz="0" w:space="0" w:color="auto"/>
            <w:left w:val="none" w:sz="0" w:space="0" w:color="auto"/>
            <w:bottom w:val="none" w:sz="0" w:space="0" w:color="auto"/>
            <w:right w:val="none" w:sz="0" w:space="0" w:color="auto"/>
          </w:divBdr>
        </w:div>
        <w:div w:id="1046678117">
          <w:marLeft w:val="480"/>
          <w:marRight w:val="0"/>
          <w:marTop w:val="0"/>
          <w:marBottom w:val="0"/>
          <w:divBdr>
            <w:top w:val="none" w:sz="0" w:space="0" w:color="auto"/>
            <w:left w:val="none" w:sz="0" w:space="0" w:color="auto"/>
            <w:bottom w:val="none" w:sz="0" w:space="0" w:color="auto"/>
            <w:right w:val="none" w:sz="0" w:space="0" w:color="auto"/>
          </w:divBdr>
        </w:div>
        <w:div w:id="1647470116">
          <w:marLeft w:val="480"/>
          <w:marRight w:val="0"/>
          <w:marTop w:val="0"/>
          <w:marBottom w:val="0"/>
          <w:divBdr>
            <w:top w:val="none" w:sz="0" w:space="0" w:color="auto"/>
            <w:left w:val="none" w:sz="0" w:space="0" w:color="auto"/>
            <w:bottom w:val="none" w:sz="0" w:space="0" w:color="auto"/>
            <w:right w:val="none" w:sz="0" w:space="0" w:color="auto"/>
          </w:divBdr>
        </w:div>
        <w:div w:id="548955579">
          <w:marLeft w:val="480"/>
          <w:marRight w:val="0"/>
          <w:marTop w:val="0"/>
          <w:marBottom w:val="0"/>
          <w:divBdr>
            <w:top w:val="none" w:sz="0" w:space="0" w:color="auto"/>
            <w:left w:val="none" w:sz="0" w:space="0" w:color="auto"/>
            <w:bottom w:val="none" w:sz="0" w:space="0" w:color="auto"/>
            <w:right w:val="none" w:sz="0" w:space="0" w:color="auto"/>
          </w:divBdr>
        </w:div>
        <w:div w:id="1897692437">
          <w:marLeft w:val="480"/>
          <w:marRight w:val="0"/>
          <w:marTop w:val="0"/>
          <w:marBottom w:val="0"/>
          <w:divBdr>
            <w:top w:val="none" w:sz="0" w:space="0" w:color="auto"/>
            <w:left w:val="none" w:sz="0" w:space="0" w:color="auto"/>
            <w:bottom w:val="none" w:sz="0" w:space="0" w:color="auto"/>
            <w:right w:val="none" w:sz="0" w:space="0" w:color="auto"/>
          </w:divBdr>
        </w:div>
        <w:div w:id="868492974">
          <w:marLeft w:val="480"/>
          <w:marRight w:val="0"/>
          <w:marTop w:val="0"/>
          <w:marBottom w:val="0"/>
          <w:divBdr>
            <w:top w:val="none" w:sz="0" w:space="0" w:color="auto"/>
            <w:left w:val="none" w:sz="0" w:space="0" w:color="auto"/>
            <w:bottom w:val="none" w:sz="0" w:space="0" w:color="auto"/>
            <w:right w:val="none" w:sz="0" w:space="0" w:color="auto"/>
          </w:divBdr>
        </w:div>
        <w:div w:id="775371935">
          <w:marLeft w:val="480"/>
          <w:marRight w:val="0"/>
          <w:marTop w:val="0"/>
          <w:marBottom w:val="0"/>
          <w:divBdr>
            <w:top w:val="none" w:sz="0" w:space="0" w:color="auto"/>
            <w:left w:val="none" w:sz="0" w:space="0" w:color="auto"/>
            <w:bottom w:val="none" w:sz="0" w:space="0" w:color="auto"/>
            <w:right w:val="none" w:sz="0" w:space="0" w:color="auto"/>
          </w:divBdr>
        </w:div>
        <w:div w:id="1665814771">
          <w:marLeft w:val="480"/>
          <w:marRight w:val="0"/>
          <w:marTop w:val="0"/>
          <w:marBottom w:val="0"/>
          <w:divBdr>
            <w:top w:val="none" w:sz="0" w:space="0" w:color="auto"/>
            <w:left w:val="none" w:sz="0" w:space="0" w:color="auto"/>
            <w:bottom w:val="none" w:sz="0" w:space="0" w:color="auto"/>
            <w:right w:val="none" w:sz="0" w:space="0" w:color="auto"/>
          </w:divBdr>
        </w:div>
        <w:div w:id="654454761">
          <w:marLeft w:val="480"/>
          <w:marRight w:val="0"/>
          <w:marTop w:val="0"/>
          <w:marBottom w:val="0"/>
          <w:divBdr>
            <w:top w:val="none" w:sz="0" w:space="0" w:color="auto"/>
            <w:left w:val="none" w:sz="0" w:space="0" w:color="auto"/>
            <w:bottom w:val="none" w:sz="0" w:space="0" w:color="auto"/>
            <w:right w:val="none" w:sz="0" w:space="0" w:color="auto"/>
          </w:divBdr>
        </w:div>
        <w:div w:id="1746686024">
          <w:marLeft w:val="480"/>
          <w:marRight w:val="0"/>
          <w:marTop w:val="0"/>
          <w:marBottom w:val="0"/>
          <w:divBdr>
            <w:top w:val="none" w:sz="0" w:space="0" w:color="auto"/>
            <w:left w:val="none" w:sz="0" w:space="0" w:color="auto"/>
            <w:bottom w:val="none" w:sz="0" w:space="0" w:color="auto"/>
            <w:right w:val="none" w:sz="0" w:space="0" w:color="auto"/>
          </w:divBdr>
        </w:div>
        <w:div w:id="1395002753">
          <w:marLeft w:val="480"/>
          <w:marRight w:val="0"/>
          <w:marTop w:val="0"/>
          <w:marBottom w:val="0"/>
          <w:divBdr>
            <w:top w:val="none" w:sz="0" w:space="0" w:color="auto"/>
            <w:left w:val="none" w:sz="0" w:space="0" w:color="auto"/>
            <w:bottom w:val="none" w:sz="0" w:space="0" w:color="auto"/>
            <w:right w:val="none" w:sz="0" w:space="0" w:color="auto"/>
          </w:divBdr>
        </w:div>
        <w:div w:id="1043211058">
          <w:marLeft w:val="480"/>
          <w:marRight w:val="0"/>
          <w:marTop w:val="0"/>
          <w:marBottom w:val="0"/>
          <w:divBdr>
            <w:top w:val="none" w:sz="0" w:space="0" w:color="auto"/>
            <w:left w:val="none" w:sz="0" w:space="0" w:color="auto"/>
            <w:bottom w:val="none" w:sz="0" w:space="0" w:color="auto"/>
            <w:right w:val="none" w:sz="0" w:space="0" w:color="auto"/>
          </w:divBdr>
        </w:div>
        <w:div w:id="2097942797">
          <w:marLeft w:val="480"/>
          <w:marRight w:val="0"/>
          <w:marTop w:val="0"/>
          <w:marBottom w:val="0"/>
          <w:divBdr>
            <w:top w:val="none" w:sz="0" w:space="0" w:color="auto"/>
            <w:left w:val="none" w:sz="0" w:space="0" w:color="auto"/>
            <w:bottom w:val="none" w:sz="0" w:space="0" w:color="auto"/>
            <w:right w:val="none" w:sz="0" w:space="0" w:color="auto"/>
          </w:divBdr>
        </w:div>
        <w:div w:id="1065882295">
          <w:marLeft w:val="480"/>
          <w:marRight w:val="0"/>
          <w:marTop w:val="0"/>
          <w:marBottom w:val="0"/>
          <w:divBdr>
            <w:top w:val="none" w:sz="0" w:space="0" w:color="auto"/>
            <w:left w:val="none" w:sz="0" w:space="0" w:color="auto"/>
            <w:bottom w:val="none" w:sz="0" w:space="0" w:color="auto"/>
            <w:right w:val="none" w:sz="0" w:space="0" w:color="auto"/>
          </w:divBdr>
        </w:div>
        <w:div w:id="748774277">
          <w:marLeft w:val="480"/>
          <w:marRight w:val="0"/>
          <w:marTop w:val="0"/>
          <w:marBottom w:val="0"/>
          <w:divBdr>
            <w:top w:val="none" w:sz="0" w:space="0" w:color="auto"/>
            <w:left w:val="none" w:sz="0" w:space="0" w:color="auto"/>
            <w:bottom w:val="none" w:sz="0" w:space="0" w:color="auto"/>
            <w:right w:val="none" w:sz="0" w:space="0" w:color="auto"/>
          </w:divBdr>
        </w:div>
        <w:div w:id="2009749719">
          <w:marLeft w:val="480"/>
          <w:marRight w:val="0"/>
          <w:marTop w:val="0"/>
          <w:marBottom w:val="0"/>
          <w:divBdr>
            <w:top w:val="none" w:sz="0" w:space="0" w:color="auto"/>
            <w:left w:val="none" w:sz="0" w:space="0" w:color="auto"/>
            <w:bottom w:val="none" w:sz="0" w:space="0" w:color="auto"/>
            <w:right w:val="none" w:sz="0" w:space="0" w:color="auto"/>
          </w:divBdr>
        </w:div>
        <w:div w:id="758796036">
          <w:marLeft w:val="480"/>
          <w:marRight w:val="0"/>
          <w:marTop w:val="0"/>
          <w:marBottom w:val="0"/>
          <w:divBdr>
            <w:top w:val="none" w:sz="0" w:space="0" w:color="auto"/>
            <w:left w:val="none" w:sz="0" w:space="0" w:color="auto"/>
            <w:bottom w:val="none" w:sz="0" w:space="0" w:color="auto"/>
            <w:right w:val="none" w:sz="0" w:space="0" w:color="auto"/>
          </w:divBdr>
        </w:div>
        <w:div w:id="102267277">
          <w:marLeft w:val="480"/>
          <w:marRight w:val="0"/>
          <w:marTop w:val="0"/>
          <w:marBottom w:val="0"/>
          <w:divBdr>
            <w:top w:val="none" w:sz="0" w:space="0" w:color="auto"/>
            <w:left w:val="none" w:sz="0" w:space="0" w:color="auto"/>
            <w:bottom w:val="none" w:sz="0" w:space="0" w:color="auto"/>
            <w:right w:val="none" w:sz="0" w:space="0" w:color="auto"/>
          </w:divBdr>
        </w:div>
        <w:div w:id="175004816">
          <w:marLeft w:val="480"/>
          <w:marRight w:val="0"/>
          <w:marTop w:val="0"/>
          <w:marBottom w:val="0"/>
          <w:divBdr>
            <w:top w:val="none" w:sz="0" w:space="0" w:color="auto"/>
            <w:left w:val="none" w:sz="0" w:space="0" w:color="auto"/>
            <w:bottom w:val="none" w:sz="0" w:space="0" w:color="auto"/>
            <w:right w:val="none" w:sz="0" w:space="0" w:color="auto"/>
          </w:divBdr>
        </w:div>
        <w:div w:id="1740711931">
          <w:marLeft w:val="480"/>
          <w:marRight w:val="0"/>
          <w:marTop w:val="0"/>
          <w:marBottom w:val="0"/>
          <w:divBdr>
            <w:top w:val="none" w:sz="0" w:space="0" w:color="auto"/>
            <w:left w:val="none" w:sz="0" w:space="0" w:color="auto"/>
            <w:bottom w:val="none" w:sz="0" w:space="0" w:color="auto"/>
            <w:right w:val="none" w:sz="0" w:space="0" w:color="auto"/>
          </w:divBdr>
        </w:div>
        <w:div w:id="1893887204">
          <w:marLeft w:val="480"/>
          <w:marRight w:val="0"/>
          <w:marTop w:val="0"/>
          <w:marBottom w:val="0"/>
          <w:divBdr>
            <w:top w:val="none" w:sz="0" w:space="0" w:color="auto"/>
            <w:left w:val="none" w:sz="0" w:space="0" w:color="auto"/>
            <w:bottom w:val="none" w:sz="0" w:space="0" w:color="auto"/>
            <w:right w:val="none" w:sz="0" w:space="0" w:color="auto"/>
          </w:divBdr>
        </w:div>
        <w:div w:id="1500193273">
          <w:marLeft w:val="480"/>
          <w:marRight w:val="0"/>
          <w:marTop w:val="0"/>
          <w:marBottom w:val="0"/>
          <w:divBdr>
            <w:top w:val="none" w:sz="0" w:space="0" w:color="auto"/>
            <w:left w:val="none" w:sz="0" w:space="0" w:color="auto"/>
            <w:bottom w:val="none" w:sz="0" w:space="0" w:color="auto"/>
            <w:right w:val="none" w:sz="0" w:space="0" w:color="auto"/>
          </w:divBdr>
        </w:div>
        <w:div w:id="1121997698">
          <w:marLeft w:val="480"/>
          <w:marRight w:val="0"/>
          <w:marTop w:val="0"/>
          <w:marBottom w:val="0"/>
          <w:divBdr>
            <w:top w:val="none" w:sz="0" w:space="0" w:color="auto"/>
            <w:left w:val="none" w:sz="0" w:space="0" w:color="auto"/>
            <w:bottom w:val="none" w:sz="0" w:space="0" w:color="auto"/>
            <w:right w:val="none" w:sz="0" w:space="0" w:color="auto"/>
          </w:divBdr>
        </w:div>
        <w:div w:id="163017368">
          <w:marLeft w:val="480"/>
          <w:marRight w:val="0"/>
          <w:marTop w:val="0"/>
          <w:marBottom w:val="0"/>
          <w:divBdr>
            <w:top w:val="none" w:sz="0" w:space="0" w:color="auto"/>
            <w:left w:val="none" w:sz="0" w:space="0" w:color="auto"/>
            <w:bottom w:val="none" w:sz="0" w:space="0" w:color="auto"/>
            <w:right w:val="none" w:sz="0" w:space="0" w:color="auto"/>
          </w:divBdr>
        </w:div>
        <w:div w:id="459303807">
          <w:marLeft w:val="480"/>
          <w:marRight w:val="0"/>
          <w:marTop w:val="0"/>
          <w:marBottom w:val="0"/>
          <w:divBdr>
            <w:top w:val="none" w:sz="0" w:space="0" w:color="auto"/>
            <w:left w:val="none" w:sz="0" w:space="0" w:color="auto"/>
            <w:bottom w:val="none" w:sz="0" w:space="0" w:color="auto"/>
            <w:right w:val="none" w:sz="0" w:space="0" w:color="auto"/>
          </w:divBdr>
        </w:div>
        <w:div w:id="452098244">
          <w:marLeft w:val="480"/>
          <w:marRight w:val="0"/>
          <w:marTop w:val="0"/>
          <w:marBottom w:val="0"/>
          <w:divBdr>
            <w:top w:val="none" w:sz="0" w:space="0" w:color="auto"/>
            <w:left w:val="none" w:sz="0" w:space="0" w:color="auto"/>
            <w:bottom w:val="none" w:sz="0" w:space="0" w:color="auto"/>
            <w:right w:val="none" w:sz="0" w:space="0" w:color="auto"/>
          </w:divBdr>
        </w:div>
        <w:div w:id="1934825025">
          <w:marLeft w:val="480"/>
          <w:marRight w:val="0"/>
          <w:marTop w:val="0"/>
          <w:marBottom w:val="0"/>
          <w:divBdr>
            <w:top w:val="none" w:sz="0" w:space="0" w:color="auto"/>
            <w:left w:val="none" w:sz="0" w:space="0" w:color="auto"/>
            <w:bottom w:val="none" w:sz="0" w:space="0" w:color="auto"/>
            <w:right w:val="none" w:sz="0" w:space="0" w:color="auto"/>
          </w:divBdr>
        </w:div>
        <w:div w:id="574516875">
          <w:marLeft w:val="480"/>
          <w:marRight w:val="0"/>
          <w:marTop w:val="0"/>
          <w:marBottom w:val="0"/>
          <w:divBdr>
            <w:top w:val="none" w:sz="0" w:space="0" w:color="auto"/>
            <w:left w:val="none" w:sz="0" w:space="0" w:color="auto"/>
            <w:bottom w:val="none" w:sz="0" w:space="0" w:color="auto"/>
            <w:right w:val="none" w:sz="0" w:space="0" w:color="auto"/>
          </w:divBdr>
        </w:div>
        <w:div w:id="586308913">
          <w:marLeft w:val="480"/>
          <w:marRight w:val="0"/>
          <w:marTop w:val="0"/>
          <w:marBottom w:val="0"/>
          <w:divBdr>
            <w:top w:val="none" w:sz="0" w:space="0" w:color="auto"/>
            <w:left w:val="none" w:sz="0" w:space="0" w:color="auto"/>
            <w:bottom w:val="none" w:sz="0" w:space="0" w:color="auto"/>
            <w:right w:val="none" w:sz="0" w:space="0" w:color="auto"/>
          </w:divBdr>
        </w:div>
        <w:div w:id="1930500656">
          <w:marLeft w:val="480"/>
          <w:marRight w:val="0"/>
          <w:marTop w:val="0"/>
          <w:marBottom w:val="0"/>
          <w:divBdr>
            <w:top w:val="none" w:sz="0" w:space="0" w:color="auto"/>
            <w:left w:val="none" w:sz="0" w:space="0" w:color="auto"/>
            <w:bottom w:val="none" w:sz="0" w:space="0" w:color="auto"/>
            <w:right w:val="none" w:sz="0" w:space="0" w:color="auto"/>
          </w:divBdr>
        </w:div>
        <w:div w:id="1134834222">
          <w:marLeft w:val="480"/>
          <w:marRight w:val="0"/>
          <w:marTop w:val="0"/>
          <w:marBottom w:val="0"/>
          <w:divBdr>
            <w:top w:val="none" w:sz="0" w:space="0" w:color="auto"/>
            <w:left w:val="none" w:sz="0" w:space="0" w:color="auto"/>
            <w:bottom w:val="none" w:sz="0" w:space="0" w:color="auto"/>
            <w:right w:val="none" w:sz="0" w:space="0" w:color="auto"/>
          </w:divBdr>
        </w:div>
        <w:div w:id="497234560">
          <w:marLeft w:val="480"/>
          <w:marRight w:val="0"/>
          <w:marTop w:val="0"/>
          <w:marBottom w:val="0"/>
          <w:divBdr>
            <w:top w:val="none" w:sz="0" w:space="0" w:color="auto"/>
            <w:left w:val="none" w:sz="0" w:space="0" w:color="auto"/>
            <w:bottom w:val="none" w:sz="0" w:space="0" w:color="auto"/>
            <w:right w:val="none" w:sz="0" w:space="0" w:color="auto"/>
          </w:divBdr>
        </w:div>
        <w:div w:id="1169101602">
          <w:marLeft w:val="480"/>
          <w:marRight w:val="0"/>
          <w:marTop w:val="0"/>
          <w:marBottom w:val="0"/>
          <w:divBdr>
            <w:top w:val="none" w:sz="0" w:space="0" w:color="auto"/>
            <w:left w:val="none" w:sz="0" w:space="0" w:color="auto"/>
            <w:bottom w:val="none" w:sz="0" w:space="0" w:color="auto"/>
            <w:right w:val="none" w:sz="0" w:space="0" w:color="auto"/>
          </w:divBdr>
        </w:div>
        <w:div w:id="1375736555">
          <w:marLeft w:val="480"/>
          <w:marRight w:val="0"/>
          <w:marTop w:val="0"/>
          <w:marBottom w:val="0"/>
          <w:divBdr>
            <w:top w:val="none" w:sz="0" w:space="0" w:color="auto"/>
            <w:left w:val="none" w:sz="0" w:space="0" w:color="auto"/>
            <w:bottom w:val="none" w:sz="0" w:space="0" w:color="auto"/>
            <w:right w:val="none" w:sz="0" w:space="0" w:color="auto"/>
          </w:divBdr>
        </w:div>
        <w:div w:id="1380740342">
          <w:marLeft w:val="480"/>
          <w:marRight w:val="0"/>
          <w:marTop w:val="0"/>
          <w:marBottom w:val="0"/>
          <w:divBdr>
            <w:top w:val="none" w:sz="0" w:space="0" w:color="auto"/>
            <w:left w:val="none" w:sz="0" w:space="0" w:color="auto"/>
            <w:bottom w:val="none" w:sz="0" w:space="0" w:color="auto"/>
            <w:right w:val="none" w:sz="0" w:space="0" w:color="auto"/>
          </w:divBdr>
        </w:div>
        <w:div w:id="674377643">
          <w:marLeft w:val="480"/>
          <w:marRight w:val="0"/>
          <w:marTop w:val="0"/>
          <w:marBottom w:val="0"/>
          <w:divBdr>
            <w:top w:val="none" w:sz="0" w:space="0" w:color="auto"/>
            <w:left w:val="none" w:sz="0" w:space="0" w:color="auto"/>
            <w:bottom w:val="none" w:sz="0" w:space="0" w:color="auto"/>
            <w:right w:val="none" w:sz="0" w:space="0" w:color="auto"/>
          </w:divBdr>
        </w:div>
        <w:div w:id="352994874">
          <w:marLeft w:val="480"/>
          <w:marRight w:val="0"/>
          <w:marTop w:val="0"/>
          <w:marBottom w:val="0"/>
          <w:divBdr>
            <w:top w:val="none" w:sz="0" w:space="0" w:color="auto"/>
            <w:left w:val="none" w:sz="0" w:space="0" w:color="auto"/>
            <w:bottom w:val="none" w:sz="0" w:space="0" w:color="auto"/>
            <w:right w:val="none" w:sz="0" w:space="0" w:color="auto"/>
          </w:divBdr>
        </w:div>
        <w:div w:id="1998607745">
          <w:marLeft w:val="480"/>
          <w:marRight w:val="0"/>
          <w:marTop w:val="0"/>
          <w:marBottom w:val="0"/>
          <w:divBdr>
            <w:top w:val="none" w:sz="0" w:space="0" w:color="auto"/>
            <w:left w:val="none" w:sz="0" w:space="0" w:color="auto"/>
            <w:bottom w:val="none" w:sz="0" w:space="0" w:color="auto"/>
            <w:right w:val="none" w:sz="0" w:space="0" w:color="auto"/>
          </w:divBdr>
        </w:div>
        <w:div w:id="1396318347">
          <w:marLeft w:val="480"/>
          <w:marRight w:val="0"/>
          <w:marTop w:val="0"/>
          <w:marBottom w:val="0"/>
          <w:divBdr>
            <w:top w:val="none" w:sz="0" w:space="0" w:color="auto"/>
            <w:left w:val="none" w:sz="0" w:space="0" w:color="auto"/>
            <w:bottom w:val="none" w:sz="0" w:space="0" w:color="auto"/>
            <w:right w:val="none" w:sz="0" w:space="0" w:color="auto"/>
          </w:divBdr>
        </w:div>
        <w:div w:id="523517077">
          <w:marLeft w:val="480"/>
          <w:marRight w:val="0"/>
          <w:marTop w:val="0"/>
          <w:marBottom w:val="0"/>
          <w:divBdr>
            <w:top w:val="none" w:sz="0" w:space="0" w:color="auto"/>
            <w:left w:val="none" w:sz="0" w:space="0" w:color="auto"/>
            <w:bottom w:val="none" w:sz="0" w:space="0" w:color="auto"/>
            <w:right w:val="none" w:sz="0" w:space="0" w:color="auto"/>
          </w:divBdr>
        </w:div>
        <w:div w:id="1717582311">
          <w:marLeft w:val="480"/>
          <w:marRight w:val="0"/>
          <w:marTop w:val="0"/>
          <w:marBottom w:val="0"/>
          <w:divBdr>
            <w:top w:val="none" w:sz="0" w:space="0" w:color="auto"/>
            <w:left w:val="none" w:sz="0" w:space="0" w:color="auto"/>
            <w:bottom w:val="none" w:sz="0" w:space="0" w:color="auto"/>
            <w:right w:val="none" w:sz="0" w:space="0" w:color="auto"/>
          </w:divBdr>
        </w:div>
        <w:div w:id="1402366437">
          <w:marLeft w:val="480"/>
          <w:marRight w:val="0"/>
          <w:marTop w:val="0"/>
          <w:marBottom w:val="0"/>
          <w:divBdr>
            <w:top w:val="none" w:sz="0" w:space="0" w:color="auto"/>
            <w:left w:val="none" w:sz="0" w:space="0" w:color="auto"/>
            <w:bottom w:val="none" w:sz="0" w:space="0" w:color="auto"/>
            <w:right w:val="none" w:sz="0" w:space="0" w:color="auto"/>
          </w:divBdr>
        </w:div>
        <w:div w:id="1800880706">
          <w:marLeft w:val="480"/>
          <w:marRight w:val="0"/>
          <w:marTop w:val="0"/>
          <w:marBottom w:val="0"/>
          <w:divBdr>
            <w:top w:val="none" w:sz="0" w:space="0" w:color="auto"/>
            <w:left w:val="none" w:sz="0" w:space="0" w:color="auto"/>
            <w:bottom w:val="none" w:sz="0" w:space="0" w:color="auto"/>
            <w:right w:val="none" w:sz="0" w:space="0" w:color="auto"/>
          </w:divBdr>
        </w:div>
        <w:div w:id="2124839554">
          <w:marLeft w:val="480"/>
          <w:marRight w:val="0"/>
          <w:marTop w:val="0"/>
          <w:marBottom w:val="0"/>
          <w:divBdr>
            <w:top w:val="none" w:sz="0" w:space="0" w:color="auto"/>
            <w:left w:val="none" w:sz="0" w:space="0" w:color="auto"/>
            <w:bottom w:val="none" w:sz="0" w:space="0" w:color="auto"/>
            <w:right w:val="none" w:sz="0" w:space="0" w:color="auto"/>
          </w:divBdr>
        </w:div>
        <w:div w:id="2032802329">
          <w:marLeft w:val="480"/>
          <w:marRight w:val="0"/>
          <w:marTop w:val="0"/>
          <w:marBottom w:val="0"/>
          <w:divBdr>
            <w:top w:val="none" w:sz="0" w:space="0" w:color="auto"/>
            <w:left w:val="none" w:sz="0" w:space="0" w:color="auto"/>
            <w:bottom w:val="none" w:sz="0" w:space="0" w:color="auto"/>
            <w:right w:val="none" w:sz="0" w:space="0" w:color="auto"/>
          </w:divBdr>
        </w:div>
        <w:div w:id="1267032692">
          <w:marLeft w:val="480"/>
          <w:marRight w:val="0"/>
          <w:marTop w:val="0"/>
          <w:marBottom w:val="0"/>
          <w:divBdr>
            <w:top w:val="none" w:sz="0" w:space="0" w:color="auto"/>
            <w:left w:val="none" w:sz="0" w:space="0" w:color="auto"/>
            <w:bottom w:val="none" w:sz="0" w:space="0" w:color="auto"/>
            <w:right w:val="none" w:sz="0" w:space="0" w:color="auto"/>
          </w:divBdr>
        </w:div>
        <w:div w:id="2008825747">
          <w:marLeft w:val="480"/>
          <w:marRight w:val="0"/>
          <w:marTop w:val="0"/>
          <w:marBottom w:val="0"/>
          <w:divBdr>
            <w:top w:val="none" w:sz="0" w:space="0" w:color="auto"/>
            <w:left w:val="none" w:sz="0" w:space="0" w:color="auto"/>
            <w:bottom w:val="none" w:sz="0" w:space="0" w:color="auto"/>
            <w:right w:val="none" w:sz="0" w:space="0" w:color="auto"/>
          </w:divBdr>
        </w:div>
        <w:div w:id="1484617579">
          <w:marLeft w:val="480"/>
          <w:marRight w:val="0"/>
          <w:marTop w:val="0"/>
          <w:marBottom w:val="0"/>
          <w:divBdr>
            <w:top w:val="none" w:sz="0" w:space="0" w:color="auto"/>
            <w:left w:val="none" w:sz="0" w:space="0" w:color="auto"/>
            <w:bottom w:val="none" w:sz="0" w:space="0" w:color="auto"/>
            <w:right w:val="none" w:sz="0" w:space="0" w:color="auto"/>
          </w:divBdr>
        </w:div>
        <w:div w:id="1650673109">
          <w:marLeft w:val="480"/>
          <w:marRight w:val="0"/>
          <w:marTop w:val="0"/>
          <w:marBottom w:val="0"/>
          <w:divBdr>
            <w:top w:val="none" w:sz="0" w:space="0" w:color="auto"/>
            <w:left w:val="none" w:sz="0" w:space="0" w:color="auto"/>
            <w:bottom w:val="none" w:sz="0" w:space="0" w:color="auto"/>
            <w:right w:val="none" w:sz="0" w:space="0" w:color="auto"/>
          </w:divBdr>
        </w:div>
        <w:div w:id="37972937">
          <w:marLeft w:val="480"/>
          <w:marRight w:val="0"/>
          <w:marTop w:val="0"/>
          <w:marBottom w:val="0"/>
          <w:divBdr>
            <w:top w:val="none" w:sz="0" w:space="0" w:color="auto"/>
            <w:left w:val="none" w:sz="0" w:space="0" w:color="auto"/>
            <w:bottom w:val="none" w:sz="0" w:space="0" w:color="auto"/>
            <w:right w:val="none" w:sz="0" w:space="0" w:color="auto"/>
          </w:divBdr>
        </w:div>
        <w:div w:id="1285841944">
          <w:marLeft w:val="480"/>
          <w:marRight w:val="0"/>
          <w:marTop w:val="0"/>
          <w:marBottom w:val="0"/>
          <w:divBdr>
            <w:top w:val="none" w:sz="0" w:space="0" w:color="auto"/>
            <w:left w:val="none" w:sz="0" w:space="0" w:color="auto"/>
            <w:bottom w:val="none" w:sz="0" w:space="0" w:color="auto"/>
            <w:right w:val="none" w:sz="0" w:space="0" w:color="auto"/>
          </w:divBdr>
        </w:div>
        <w:div w:id="475876522">
          <w:marLeft w:val="480"/>
          <w:marRight w:val="0"/>
          <w:marTop w:val="0"/>
          <w:marBottom w:val="0"/>
          <w:divBdr>
            <w:top w:val="none" w:sz="0" w:space="0" w:color="auto"/>
            <w:left w:val="none" w:sz="0" w:space="0" w:color="auto"/>
            <w:bottom w:val="none" w:sz="0" w:space="0" w:color="auto"/>
            <w:right w:val="none" w:sz="0" w:space="0" w:color="auto"/>
          </w:divBdr>
        </w:div>
        <w:div w:id="216622834">
          <w:marLeft w:val="480"/>
          <w:marRight w:val="0"/>
          <w:marTop w:val="0"/>
          <w:marBottom w:val="0"/>
          <w:divBdr>
            <w:top w:val="none" w:sz="0" w:space="0" w:color="auto"/>
            <w:left w:val="none" w:sz="0" w:space="0" w:color="auto"/>
            <w:bottom w:val="none" w:sz="0" w:space="0" w:color="auto"/>
            <w:right w:val="none" w:sz="0" w:space="0" w:color="auto"/>
          </w:divBdr>
        </w:div>
        <w:div w:id="1954288765">
          <w:marLeft w:val="480"/>
          <w:marRight w:val="0"/>
          <w:marTop w:val="0"/>
          <w:marBottom w:val="0"/>
          <w:divBdr>
            <w:top w:val="none" w:sz="0" w:space="0" w:color="auto"/>
            <w:left w:val="none" w:sz="0" w:space="0" w:color="auto"/>
            <w:bottom w:val="none" w:sz="0" w:space="0" w:color="auto"/>
            <w:right w:val="none" w:sz="0" w:space="0" w:color="auto"/>
          </w:divBdr>
        </w:div>
        <w:div w:id="715356879">
          <w:marLeft w:val="480"/>
          <w:marRight w:val="0"/>
          <w:marTop w:val="0"/>
          <w:marBottom w:val="0"/>
          <w:divBdr>
            <w:top w:val="none" w:sz="0" w:space="0" w:color="auto"/>
            <w:left w:val="none" w:sz="0" w:space="0" w:color="auto"/>
            <w:bottom w:val="none" w:sz="0" w:space="0" w:color="auto"/>
            <w:right w:val="none" w:sz="0" w:space="0" w:color="auto"/>
          </w:divBdr>
        </w:div>
        <w:div w:id="1131366723">
          <w:marLeft w:val="480"/>
          <w:marRight w:val="0"/>
          <w:marTop w:val="0"/>
          <w:marBottom w:val="0"/>
          <w:divBdr>
            <w:top w:val="none" w:sz="0" w:space="0" w:color="auto"/>
            <w:left w:val="none" w:sz="0" w:space="0" w:color="auto"/>
            <w:bottom w:val="none" w:sz="0" w:space="0" w:color="auto"/>
            <w:right w:val="none" w:sz="0" w:space="0" w:color="auto"/>
          </w:divBdr>
        </w:div>
        <w:div w:id="1797143647">
          <w:marLeft w:val="480"/>
          <w:marRight w:val="0"/>
          <w:marTop w:val="0"/>
          <w:marBottom w:val="0"/>
          <w:divBdr>
            <w:top w:val="none" w:sz="0" w:space="0" w:color="auto"/>
            <w:left w:val="none" w:sz="0" w:space="0" w:color="auto"/>
            <w:bottom w:val="none" w:sz="0" w:space="0" w:color="auto"/>
            <w:right w:val="none" w:sz="0" w:space="0" w:color="auto"/>
          </w:divBdr>
        </w:div>
        <w:div w:id="1953586063">
          <w:marLeft w:val="480"/>
          <w:marRight w:val="0"/>
          <w:marTop w:val="0"/>
          <w:marBottom w:val="0"/>
          <w:divBdr>
            <w:top w:val="none" w:sz="0" w:space="0" w:color="auto"/>
            <w:left w:val="none" w:sz="0" w:space="0" w:color="auto"/>
            <w:bottom w:val="none" w:sz="0" w:space="0" w:color="auto"/>
            <w:right w:val="none" w:sz="0" w:space="0" w:color="auto"/>
          </w:divBdr>
        </w:div>
        <w:div w:id="142505381">
          <w:marLeft w:val="480"/>
          <w:marRight w:val="0"/>
          <w:marTop w:val="0"/>
          <w:marBottom w:val="0"/>
          <w:divBdr>
            <w:top w:val="none" w:sz="0" w:space="0" w:color="auto"/>
            <w:left w:val="none" w:sz="0" w:space="0" w:color="auto"/>
            <w:bottom w:val="none" w:sz="0" w:space="0" w:color="auto"/>
            <w:right w:val="none" w:sz="0" w:space="0" w:color="auto"/>
          </w:divBdr>
        </w:div>
        <w:div w:id="1101801245">
          <w:marLeft w:val="480"/>
          <w:marRight w:val="0"/>
          <w:marTop w:val="0"/>
          <w:marBottom w:val="0"/>
          <w:divBdr>
            <w:top w:val="none" w:sz="0" w:space="0" w:color="auto"/>
            <w:left w:val="none" w:sz="0" w:space="0" w:color="auto"/>
            <w:bottom w:val="none" w:sz="0" w:space="0" w:color="auto"/>
            <w:right w:val="none" w:sz="0" w:space="0" w:color="auto"/>
          </w:divBdr>
        </w:div>
      </w:divsChild>
    </w:div>
    <w:div w:id="1984579776">
      <w:bodyDiv w:val="1"/>
      <w:marLeft w:val="0"/>
      <w:marRight w:val="0"/>
      <w:marTop w:val="0"/>
      <w:marBottom w:val="0"/>
      <w:divBdr>
        <w:top w:val="none" w:sz="0" w:space="0" w:color="auto"/>
        <w:left w:val="none" w:sz="0" w:space="0" w:color="auto"/>
        <w:bottom w:val="none" w:sz="0" w:space="0" w:color="auto"/>
        <w:right w:val="none" w:sz="0" w:space="0" w:color="auto"/>
      </w:divBdr>
    </w:div>
    <w:div w:id="1988437189">
      <w:bodyDiv w:val="1"/>
      <w:marLeft w:val="0"/>
      <w:marRight w:val="0"/>
      <w:marTop w:val="0"/>
      <w:marBottom w:val="0"/>
      <w:divBdr>
        <w:top w:val="none" w:sz="0" w:space="0" w:color="auto"/>
        <w:left w:val="none" w:sz="0" w:space="0" w:color="auto"/>
        <w:bottom w:val="none" w:sz="0" w:space="0" w:color="auto"/>
        <w:right w:val="none" w:sz="0" w:space="0" w:color="auto"/>
      </w:divBdr>
    </w:div>
    <w:div w:id="1990286149">
      <w:bodyDiv w:val="1"/>
      <w:marLeft w:val="0"/>
      <w:marRight w:val="0"/>
      <w:marTop w:val="0"/>
      <w:marBottom w:val="0"/>
      <w:divBdr>
        <w:top w:val="none" w:sz="0" w:space="0" w:color="auto"/>
        <w:left w:val="none" w:sz="0" w:space="0" w:color="auto"/>
        <w:bottom w:val="none" w:sz="0" w:space="0" w:color="auto"/>
        <w:right w:val="none" w:sz="0" w:space="0" w:color="auto"/>
      </w:divBdr>
      <w:divsChild>
        <w:div w:id="1063406948">
          <w:marLeft w:val="640"/>
          <w:marRight w:val="0"/>
          <w:marTop w:val="0"/>
          <w:marBottom w:val="0"/>
          <w:divBdr>
            <w:top w:val="none" w:sz="0" w:space="0" w:color="auto"/>
            <w:left w:val="none" w:sz="0" w:space="0" w:color="auto"/>
            <w:bottom w:val="none" w:sz="0" w:space="0" w:color="auto"/>
            <w:right w:val="none" w:sz="0" w:space="0" w:color="auto"/>
          </w:divBdr>
        </w:div>
        <w:div w:id="1023047496">
          <w:marLeft w:val="640"/>
          <w:marRight w:val="0"/>
          <w:marTop w:val="0"/>
          <w:marBottom w:val="0"/>
          <w:divBdr>
            <w:top w:val="none" w:sz="0" w:space="0" w:color="auto"/>
            <w:left w:val="none" w:sz="0" w:space="0" w:color="auto"/>
            <w:bottom w:val="none" w:sz="0" w:space="0" w:color="auto"/>
            <w:right w:val="none" w:sz="0" w:space="0" w:color="auto"/>
          </w:divBdr>
        </w:div>
        <w:div w:id="642276644">
          <w:marLeft w:val="640"/>
          <w:marRight w:val="0"/>
          <w:marTop w:val="0"/>
          <w:marBottom w:val="0"/>
          <w:divBdr>
            <w:top w:val="none" w:sz="0" w:space="0" w:color="auto"/>
            <w:left w:val="none" w:sz="0" w:space="0" w:color="auto"/>
            <w:bottom w:val="none" w:sz="0" w:space="0" w:color="auto"/>
            <w:right w:val="none" w:sz="0" w:space="0" w:color="auto"/>
          </w:divBdr>
        </w:div>
        <w:div w:id="1331567801">
          <w:marLeft w:val="640"/>
          <w:marRight w:val="0"/>
          <w:marTop w:val="0"/>
          <w:marBottom w:val="0"/>
          <w:divBdr>
            <w:top w:val="none" w:sz="0" w:space="0" w:color="auto"/>
            <w:left w:val="none" w:sz="0" w:space="0" w:color="auto"/>
            <w:bottom w:val="none" w:sz="0" w:space="0" w:color="auto"/>
            <w:right w:val="none" w:sz="0" w:space="0" w:color="auto"/>
          </w:divBdr>
        </w:div>
        <w:div w:id="1677151861">
          <w:marLeft w:val="640"/>
          <w:marRight w:val="0"/>
          <w:marTop w:val="0"/>
          <w:marBottom w:val="0"/>
          <w:divBdr>
            <w:top w:val="none" w:sz="0" w:space="0" w:color="auto"/>
            <w:left w:val="none" w:sz="0" w:space="0" w:color="auto"/>
            <w:bottom w:val="none" w:sz="0" w:space="0" w:color="auto"/>
            <w:right w:val="none" w:sz="0" w:space="0" w:color="auto"/>
          </w:divBdr>
        </w:div>
        <w:div w:id="1187059801">
          <w:marLeft w:val="640"/>
          <w:marRight w:val="0"/>
          <w:marTop w:val="0"/>
          <w:marBottom w:val="0"/>
          <w:divBdr>
            <w:top w:val="none" w:sz="0" w:space="0" w:color="auto"/>
            <w:left w:val="none" w:sz="0" w:space="0" w:color="auto"/>
            <w:bottom w:val="none" w:sz="0" w:space="0" w:color="auto"/>
            <w:right w:val="none" w:sz="0" w:space="0" w:color="auto"/>
          </w:divBdr>
        </w:div>
        <w:div w:id="354158947">
          <w:marLeft w:val="640"/>
          <w:marRight w:val="0"/>
          <w:marTop w:val="0"/>
          <w:marBottom w:val="0"/>
          <w:divBdr>
            <w:top w:val="none" w:sz="0" w:space="0" w:color="auto"/>
            <w:left w:val="none" w:sz="0" w:space="0" w:color="auto"/>
            <w:bottom w:val="none" w:sz="0" w:space="0" w:color="auto"/>
            <w:right w:val="none" w:sz="0" w:space="0" w:color="auto"/>
          </w:divBdr>
        </w:div>
        <w:div w:id="221065134">
          <w:marLeft w:val="640"/>
          <w:marRight w:val="0"/>
          <w:marTop w:val="0"/>
          <w:marBottom w:val="0"/>
          <w:divBdr>
            <w:top w:val="none" w:sz="0" w:space="0" w:color="auto"/>
            <w:left w:val="none" w:sz="0" w:space="0" w:color="auto"/>
            <w:bottom w:val="none" w:sz="0" w:space="0" w:color="auto"/>
            <w:right w:val="none" w:sz="0" w:space="0" w:color="auto"/>
          </w:divBdr>
        </w:div>
        <w:div w:id="1935936997">
          <w:marLeft w:val="640"/>
          <w:marRight w:val="0"/>
          <w:marTop w:val="0"/>
          <w:marBottom w:val="0"/>
          <w:divBdr>
            <w:top w:val="none" w:sz="0" w:space="0" w:color="auto"/>
            <w:left w:val="none" w:sz="0" w:space="0" w:color="auto"/>
            <w:bottom w:val="none" w:sz="0" w:space="0" w:color="auto"/>
            <w:right w:val="none" w:sz="0" w:space="0" w:color="auto"/>
          </w:divBdr>
        </w:div>
        <w:div w:id="1690568447">
          <w:marLeft w:val="640"/>
          <w:marRight w:val="0"/>
          <w:marTop w:val="0"/>
          <w:marBottom w:val="0"/>
          <w:divBdr>
            <w:top w:val="none" w:sz="0" w:space="0" w:color="auto"/>
            <w:left w:val="none" w:sz="0" w:space="0" w:color="auto"/>
            <w:bottom w:val="none" w:sz="0" w:space="0" w:color="auto"/>
            <w:right w:val="none" w:sz="0" w:space="0" w:color="auto"/>
          </w:divBdr>
        </w:div>
        <w:div w:id="1134372938">
          <w:marLeft w:val="640"/>
          <w:marRight w:val="0"/>
          <w:marTop w:val="0"/>
          <w:marBottom w:val="0"/>
          <w:divBdr>
            <w:top w:val="none" w:sz="0" w:space="0" w:color="auto"/>
            <w:left w:val="none" w:sz="0" w:space="0" w:color="auto"/>
            <w:bottom w:val="none" w:sz="0" w:space="0" w:color="auto"/>
            <w:right w:val="none" w:sz="0" w:space="0" w:color="auto"/>
          </w:divBdr>
        </w:div>
        <w:div w:id="374936552">
          <w:marLeft w:val="640"/>
          <w:marRight w:val="0"/>
          <w:marTop w:val="0"/>
          <w:marBottom w:val="0"/>
          <w:divBdr>
            <w:top w:val="none" w:sz="0" w:space="0" w:color="auto"/>
            <w:left w:val="none" w:sz="0" w:space="0" w:color="auto"/>
            <w:bottom w:val="none" w:sz="0" w:space="0" w:color="auto"/>
            <w:right w:val="none" w:sz="0" w:space="0" w:color="auto"/>
          </w:divBdr>
        </w:div>
        <w:div w:id="749470141">
          <w:marLeft w:val="640"/>
          <w:marRight w:val="0"/>
          <w:marTop w:val="0"/>
          <w:marBottom w:val="0"/>
          <w:divBdr>
            <w:top w:val="none" w:sz="0" w:space="0" w:color="auto"/>
            <w:left w:val="none" w:sz="0" w:space="0" w:color="auto"/>
            <w:bottom w:val="none" w:sz="0" w:space="0" w:color="auto"/>
            <w:right w:val="none" w:sz="0" w:space="0" w:color="auto"/>
          </w:divBdr>
        </w:div>
        <w:div w:id="1509908479">
          <w:marLeft w:val="640"/>
          <w:marRight w:val="0"/>
          <w:marTop w:val="0"/>
          <w:marBottom w:val="0"/>
          <w:divBdr>
            <w:top w:val="none" w:sz="0" w:space="0" w:color="auto"/>
            <w:left w:val="none" w:sz="0" w:space="0" w:color="auto"/>
            <w:bottom w:val="none" w:sz="0" w:space="0" w:color="auto"/>
            <w:right w:val="none" w:sz="0" w:space="0" w:color="auto"/>
          </w:divBdr>
        </w:div>
        <w:div w:id="1629167132">
          <w:marLeft w:val="640"/>
          <w:marRight w:val="0"/>
          <w:marTop w:val="0"/>
          <w:marBottom w:val="0"/>
          <w:divBdr>
            <w:top w:val="none" w:sz="0" w:space="0" w:color="auto"/>
            <w:left w:val="none" w:sz="0" w:space="0" w:color="auto"/>
            <w:bottom w:val="none" w:sz="0" w:space="0" w:color="auto"/>
            <w:right w:val="none" w:sz="0" w:space="0" w:color="auto"/>
          </w:divBdr>
        </w:div>
        <w:div w:id="133644772">
          <w:marLeft w:val="640"/>
          <w:marRight w:val="0"/>
          <w:marTop w:val="0"/>
          <w:marBottom w:val="0"/>
          <w:divBdr>
            <w:top w:val="none" w:sz="0" w:space="0" w:color="auto"/>
            <w:left w:val="none" w:sz="0" w:space="0" w:color="auto"/>
            <w:bottom w:val="none" w:sz="0" w:space="0" w:color="auto"/>
            <w:right w:val="none" w:sz="0" w:space="0" w:color="auto"/>
          </w:divBdr>
        </w:div>
        <w:div w:id="1875843514">
          <w:marLeft w:val="640"/>
          <w:marRight w:val="0"/>
          <w:marTop w:val="0"/>
          <w:marBottom w:val="0"/>
          <w:divBdr>
            <w:top w:val="none" w:sz="0" w:space="0" w:color="auto"/>
            <w:left w:val="none" w:sz="0" w:space="0" w:color="auto"/>
            <w:bottom w:val="none" w:sz="0" w:space="0" w:color="auto"/>
            <w:right w:val="none" w:sz="0" w:space="0" w:color="auto"/>
          </w:divBdr>
        </w:div>
        <w:div w:id="2120298959">
          <w:marLeft w:val="640"/>
          <w:marRight w:val="0"/>
          <w:marTop w:val="0"/>
          <w:marBottom w:val="0"/>
          <w:divBdr>
            <w:top w:val="none" w:sz="0" w:space="0" w:color="auto"/>
            <w:left w:val="none" w:sz="0" w:space="0" w:color="auto"/>
            <w:bottom w:val="none" w:sz="0" w:space="0" w:color="auto"/>
            <w:right w:val="none" w:sz="0" w:space="0" w:color="auto"/>
          </w:divBdr>
        </w:div>
        <w:div w:id="745660">
          <w:marLeft w:val="640"/>
          <w:marRight w:val="0"/>
          <w:marTop w:val="0"/>
          <w:marBottom w:val="0"/>
          <w:divBdr>
            <w:top w:val="none" w:sz="0" w:space="0" w:color="auto"/>
            <w:left w:val="none" w:sz="0" w:space="0" w:color="auto"/>
            <w:bottom w:val="none" w:sz="0" w:space="0" w:color="auto"/>
            <w:right w:val="none" w:sz="0" w:space="0" w:color="auto"/>
          </w:divBdr>
        </w:div>
        <w:div w:id="1383018376">
          <w:marLeft w:val="640"/>
          <w:marRight w:val="0"/>
          <w:marTop w:val="0"/>
          <w:marBottom w:val="0"/>
          <w:divBdr>
            <w:top w:val="none" w:sz="0" w:space="0" w:color="auto"/>
            <w:left w:val="none" w:sz="0" w:space="0" w:color="auto"/>
            <w:bottom w:val="none" w:sz="0" w:space="0" w:color="auto"/>
            <w:right w:val="none" w:sz="0" w:space="0" w:color="auto"/>
          </w:divBdr>
        </w:div>
        <w:div w:id="1682852489">
          <w:marLeft w:val="640"/>
          <w:marRight w:val="0"/>
          <w:marTop w:val="0"/>
          <w:marBottom w:val="0"/>
          <w:divBdr>
            <w:top w:val="none" w:sz="0" w:space="0" w:color="auto"/>
            <w:left w:val="none" w:sz="0" w:space="0" w:color="auto"/>
            <w:bottom w:val="none" w:sz="0" w:space="0" w:color="auto"/>
            <w:right w:val="none" w:sz="0" w:space="0" w:color="auto"/>
          </w:divBdr>
        </w:div>
        <w:div w:id="116880375">
          <w:marLeft w:val="640"/>
          <w:marRight w:val="0"/>
          <w:marTop w:val="0"/>
          <w:marBottom w:val="0"/>
          <w:divBdr>
            <w:top w:val="none" w:sz="0" w:space="0" w:color="auto"/>
            <w:left w:val="none" w:sz="0" w:space="0" w:color="auto"/>
            <w:bottom w:val="none" w:sz="0" w:space="0" w:color="auto"/>
            <w:right w:val="none" w:sz="0" w:space="0" w:color="auto"/>
          </w:divBdr>
        </w:div>
        <w:div w:id="1799251848">
          <w:marLeft w:val="640"/>
          <w:marRight w:val="0"/>
          <w:marTop w:val="0"/>
          <w:marBottom w:val="0"/>
          <w:divBdr>
            <w:top w:val="none" w:sz="0" w:space="0" w:color="auto"/>
            <w:left w:val="none" w:sz="0" w:space="0" w:color="auto"/>
            <w:bottom w:val="none" w:sz="0" w:space="0" w:color="auto"/>
            <w:right w:val="none" w:sz="0" w:space="0" w:color="auto"/>
          </w:divBdr>
        </w:div>
        <w:div w:id="1741975670">
          <w:marLeft w:val="640"/>
          <w:marRight w:val="0"/>
          <w:marTop w:val="0"/>
          <w:marBottom w:val="0"/>
          <w:divBdr>
            <w:top w:val="none" w:sz="0" w:space="0" w:color="auto"/>
            <w:left w:val="none" w:sz="0" w:space="0" w:color="auto"/>
            <w:bottom w:val="none" w:sz="0" w:space="0" w:color="auto"/>
            <w:right w:val="none" w:sz="0" w:space="0" w:color="auto"/>
          </w:divBdr>
        </w:div>
        <w:div w:id="2054233172">
          <w:marLeft w:val="640"/>
          <w:marRight w:val="0"/>
          <w:marTop w:val="0"/>
          <w:marBottom w:val="0"/>
          <w:divBdr>
            <w:top w:val="none" w:sz="0" w:space="0" w:color="auto"/>
            <w:left w:val="none" w:sz="0" w:space="0" w:color="auto"/>
            <w:bottom w:val="none" w:sz="0" w:space="0" w:color="auto"/>
            <w:right w:val="none" w:sz="0" w:space="0" w:color="auto"/>
          </w:divBdr>
        </w:div>
        <w:div w:id="144860853">
          <w:marLeft w:val="640"/>
          <w:marRight w:val="0"/>
          <w:marTop w:val="0"/>
          <w:marBottom w:val="0"/>
          <w:divBdr>
            <w:top w:val="none" w:sz="0" w:space="0" w:color="auto"/>
            <w:left w:val="none" w:sz="0" w:space="0" w:color="auto"/>
            <w:bottom w:val="none" w:sz="0" w:space="0" w:color="auto"/>
            <w:right w:val="none" w:sz="0" w:space="0" w:color="auto"/>
          </w:divBdr>
        </w:div>
        <w:div w:id="2005622177">
          <w:marLeft w:val="640"/>
          <w:marRight w:val="0"/>
          <w:marTop w:val="0"/>
          <w:marBottom w:val="0"/>
          <w:divBdr>
            <w:top w:val="none" w:sz="0" w:space="0" w:color="auto"/>
            <w:left w:val="none" w:sz="0" w:space="0" w:color="auto"/>
            <w:bottom w:val="none" w:sz="0" w:space="0" w:color="auto"/>
            <w:right w:val="none" w:sz="0" w:space="0" w:color="auto"/>
          </w:divBdr>
        </w:div>
        <w:div w:id="691301517">
          <w:marLeft w:val="640"/>
          <w:marRight w:val="0"/>
          <w:marTop w:val="0"/>
          <w:marBottom w:val="0"/>
          <w:divBdr>
            <w:top w:val="none" w:sz="0" w:space="0" w:color="auto"/>
            <w:left w:val="none" w:sz="0" w:space="0" w:color="auto"/>
            <w:bottom w:val="none" w:sz="0" w:space="0" w:color="auto"/>
            <w:right w:val="none" w:sz="0" w:space="0" w:color="auto"/>
          </w:divBdr>
        </w:div>
        <w:div w:id="1453860951">
          <w:marLeft w:val="640"/>
          <w:marRight w:val="0"/>
          <w:marTop w:val="0"/>
          <w:marBottom w:val="0"/>
          <w:divBdr>
            <w:top w:val="none" w:sz="0" w:space="0" w:color="auto"/>
            <w:left w:val="none" w:sz="0" w:space="0" w:color="auto"/>
            <w:bottom w:val="none" w:sz="0" w:space="0" w:color="auto"/>
            <w:right w:val="none" w:sz="0" w:space="0" w:color="auto"/>
          </w:divBdr>
        </w:div>
        <w:div w:id="1877692282">
          <w:marLeft w:val="640"/>
          <w:marRight w:val="0"/>
          <w:marTop w:val="0"/>
          <w:marBottom w:val="0"/>
          <w:divBdr>
            <w:top w:val="none" w:sz="0" w:space="0" w:color="auto"/>
            <w:left w:val="none" w:sz="0" w:space="0" w:color="auto"/>
            <w:bottom w:val="none" w:sz="0" w:space="0" w:color="auto"/>
            <w:right w:val="none" w:sz="0" w:space="0" w:color="auto"/>
          </w:divBdr>
        </w:div>
        <w:div w:id="1186097735">
          <w:marLeft w:val="640"/>
          <w:marRight w:val="0"/>
          <w:marTop w:val="0"/>
          <w:marBottom w:val="0"/>
          <w:divBdr>
            <w:top w:val="none" w:sz="0" w:space="0" w:color="auto"/>
            <w:left w:val="none" w:sz="0" w:space="0" w:color="auto"/>
            <w:bottom w:val="none" w:sz="0" w:space="0" w:color="auto"/>
            <w:right w:val="none" w:sz="0" w:space="0" w:color="auto"/>
          </w:divBdr>
        </w:div>
        <w:div w:id="636255495">
          <w:marLeft w:val="640"/>
          <w:marRight w:val="0"/>
          <w:marTop w:val="0"/>
          <w:marBottom w:val="0"/>
          <w:divBdr>
            <w:top w:val="none" w:sz="0" w:space="0" w:color="auto"/>
            <w:left w:val="none" w:sz="0" w:space="0" w:color="auto"/>
            <w:bottom w:val="none" w:sz="0" w:space="0" w:color="auto"/>
            <w:right w:val="none" w:sz="0" w:space="0" w:color="auto"/>
          </w:divBdr>
        </w:div>
        <w:div w:id="682708265">
          <w:marLeft w:val="640"/>
          <w:marRight w:val="0"/>
          <w:marTop w:val="0"/>
          <w:marBottom w:val="0"/>
          <w:divBdr>
            <w:top w:val="none" w:sz="0" w:space="0" w:color="auto"/>
            <w:left w:val="none" w:sz="0" w:space="0" w:color="auto"/>
            <w:bottom w:val="none" w:sz="0" w:space="0" w:color="auto"/>
            <w:right w:val="none" w:sz="0" w:space="0" w:color="auto"/>
          </w:divBdr>
        </w:div>
        <w:div w:id="2010519437">
          <w:marLeft w:val="640"/>
          <w:marRight w:val="0"/>
          <w:marTop w:val="0"/>
          <w:marBottom w:val="0"/>
          <w:divBdr>
            <w:top w:val="none" w:sz="0" w:space="0" w:color="auto"/>
            <w:left w:val="none" w:sz="0" w:space="0" w:color="auto"/>
            <w:bottom w:val="none" w:sz="0" w:space="0" w:color="auto"/>
            <w:right w:val="none" w:sz="0" w:space="0" w:color="auto"/>
          </w:divBdr>
        </w:div>
        <w:div w:id="1759866836">
          <w:marLeft w:val="640"/>
          <w:marRight w:val="0"/>
          <w:marTop w:val="0"/>
          <w:marBottom w:val="0"/>
          <w:divBdr>
            <w:top w:val="none" w:sz="0" w:space="0" w:color="auto"/>
            <w:left w:val="none" w:sz="0" w:space="0" w:color="auto"/>
            <w:bottom w:val="none" w:sz="0" w:space="0" w:color="auto"/>
            <w:right w:val="none" w:sz="0" w:space="0" w:color="auto"/>
          </w:divBdr>
        </w:div>
        <w:div w:id="2110880936">
          <w:marLeft w:val="640"/>
          <w:marRight w:val="0"/>
          <w:marTop w:val="0"/>
          <w:marBottom w:val="0"/>
          <w:divBdr>
            <w:top w:val="none" w:sz="0" w:space="0" w:color="auto"/>
            <w:left w:val="none" w:sz="0" w:space="0" w:color="auto"/>
            <w:bottom w:val="none" w:sz="0" w:space="0" w:color="auto"/>
            <w:right w:val="none" w:sz="0" w:space="0" w:color="auto"/>
          </w:divBdr>
        </w:div>
        <w:div w:id="490368510">
          <w:marLeft w:val="640"/>
          <w:marRight w:val="0"/>
          <w:marTop w:val="0"/>
          <w:marBottom w:val="0"/>
          <w:divBdr>
            <w:top w:val="none" w:sz="0" w:space="0" w:color="auto"/>
            <w:left w:val="none" w:sz="0" w:space="0" w:color="auto"/>
            <w:bottom w:val="none" w:sz="0" w:space="0" w:color="auto"/>
            <w:right w:val="none" w:sz="0" w:space="0" w:color="auto"/>
          </w:divBdr>
        </w:div>
        <w:div w:id="1295017560">
          <w:marLeft w:val="640"/>
          <w:marRight w:val="0"/>
          <w:marTop w:val="0"/>
          <w:marBottom w:val="0"/>
          <w:divBdr>
            <w:top w:val="none" w:sz="0" w:space="0" w:color="auto"/>
            <w:left w:val="none" w:sz="0" w:space="0" w:color="auto"/>
            <w:bottom w:val="none" w:sz="0" w:space="0" w:color="auto"/>
            <w:right w:val="none" w:sz="0" w:space="0" w:color="auto"/>
          </w:divBdr>
        </w:div>
        <w:div w:id="1482388242">
          <w:marLeft w:val="640"/>
          <w:marRight w:val="0"/>
          <w:marTop w:val="0"/>
          <w:marBottom w:val="0"/>
          <w:divBdr>
            <w:top w:val="none" w:sz="0" w:space="0" w:color="auto"/>
            <w:left w:val="none" w:sz="0" w:space="0" w:color="auto"/>
            <w:bottom w:val="none" w:sz="0" w:space="0" w:color="auto"/>
            <w:right w:val="none" w:sz="0" w:space="0" w:color="auto"/>
          </w:divBdr>
        </w:div>
        <w:div w:id="275212220">
          <w:marLeft w:val="640"/>
          <w:marRight w:val="0"/>
          <w:marTop w:val="0"/>
          <w:marBottom w:val="0"/>
          <w:divBdr>
            <w:top w:val="none" w:sz="0" w:space="0" w:color="auto"/>
            <w:left w:val="none" w:sz="0" w:space="0" w:color="auto"/>
            <w:bottom w:val="none" w:sz="0" w:space="0" w:color="auto"/>
            <w:right w:val="none" w:sz="0" w:space="0" w:color="auto"/>
          </w:divBdr>
        </w:div>
        <w:div w:id="1030648417">
          <w:marLeft w:val="640"/>
          <w:marRight w:val="0"/>
          <w:marTop w:val="0"/>
          <w:marBottom w:val="0"/>
          <w:divBdr>
            <w:top w:val="none" w:sz="0" w:space="0" w:color="auto"/>
            <w:left w:val="none" w:sz="0" w:space="0" w:color="auto"/>
            <w:bottom w:val="none" w:sz="0" w:space="0" w:color="auto"/>
            <w:right w:val="none" w:sz="0" w:space="0" w:color="auto"/>
          </w:divBdr>
        </w:div>
        <w:div w:id="1080760464">
          <w:marLeft w:val="640"/>
          <w:marRight w:val="0"/>
          <w:marTop w:val="0"/>
          <w:marBottom w:val="0"/>
          <w:divBdr>
            <w:top w:val="none" w:sz="0" w:space="0" w:color="auto"/>
            <w:left w:val="none" w:sz="0" w:space="0" w:color="auto"/>
            <w:bottom w:val="none" w:sz="0" w:space="0" w:color="auto"/>
            <w:right w:val="none" w:sz="0" w:space="0" w:color="auto"/>
          </w:divBdr>
        </w:div>
        <w:div w:id="1783374076">
          <w:marLeft w:val="640"/>
          <w:marRight w:val="0"/>
          <w:marTop w:val="0"/>
          <w:marBottom w:val="0"/>
          <w:divBdr>
            <w:top w:val="none" w:sz="0" w:space="0" w:color="auto"/>
            <w:left w:val="none" w:sz="0" w:space="0" w:color="auto"/>
            <w:bottom w:val="none" w:sz="0" w:space="0" w:color="auto"/>
            <w:right w:val="none" w:sz="0" w:space="0" w:color="auto"/>
          </w:divBdr>
        </w:div>
        <w:div w:id="1911884302">
          <w:marLeft w:val="640"/>
          <w:marRight w:val="0"/>
          <w:marTop w:val="0"/>
          <w:marBottom w:val="0"/>
          <w:divBdr>
            <w:top w:val="none" w:sz="0" w:space="0" w:color="auto"/>
            <w:left w:val="none" w:sz="0" w:space="0" w:color="auto"/>
            <w:bottom w:val="none" w:sz="0" w:space="0" w:color="auto"/>
            <w:right w:val="none" w:sz="0" w:space="0" w:color="auto"/>
          </w:divBdr>
        </w:div>
        <w:div w:id="652489064">
          <w:marLeft w:val="640"/>
          <w:marRight w:val="0"/>
          <w:marTop w:val="0"/>
          <w:marBottom w:val="0"/>
          <w:divBdr>
            <w:top w:val="none" w:sz="0" w:space="0" w:color="auto"/>
            <w:left w:val="none" w:sz="0" w:space="0" w:color="auto"/>
            <w:bottom w:val="none" w:sz="0" w:space="0" w:color="auto"/>
            <w:right w:val="none" w:sz="0" w:space="0" w:color="auto"/>
          </w:divBdr>
        </w:div>
        <w:div w:id="1598095815">
          <w:marLeft w:val="640"/>
          <w:marRight w:val="0"/>
          <w:marTop w:val="0"/>
          <w:marBottom w:val="0"/>
          <w:divBdr>
            <w:top w:val="none" w:sz="0" w:space="0" w:color="auto"/>
            <w:left w:val="none" w:sz="0" w:space="0" w:color="auto"/>
            <w:bottom w:val="none" w:sz="0" w:space="0" w:color="auto"/>
            <w:right w:val="none" w:sz="0" w:space="0" w:color="auto"/>
          </w:divBdr>
        </w:div>
        <w:div w:id="906063918">
          <w:marLeft w:val="640"/>
          <w:marRight w:val="0"/>
          <w:marTop w:val="0"/>
          <w:marBottom w:val="0"/>
          <w:divBdr>
            <w:top w:val="none" w:sz="0" w:space="0" w:color="auto"/>
            <w:left w:val="none" w:sz="0" w:space="0" w:color="auto"/>
            <w:bottom w:val="none" w:sz="0" w:space="0" w:color="auto"/>
            <w:right w:val="none" w:sz="0" w:space="0" w:color="auto"/>
          </w:divBdr>
        </w:div>
        <w:div w:id="2086805492">
          <w:marLeft w:val="640"/>
          <w:marRight w:val="0"/>
          <w:marTop w:val="0"/>
          <w:marBottom w:val="0"/>
          <w:divBdr>
            <w:top w:val="none" w:sz="0" w:space="0" w:color="auto"/>
            <w:left w:val="none" w:sz="0" w:space="0" w:color="auto"/>
            <w:bottom w:val="none" w:sz="0" w:space="0" w:color="auto"/>
            <w:right w:val="none" w:sz="0" w:space="0" w:color="auto"/>
          </w:divBdr>
        </w:div>
        <w:div w:id="1605188386">
          <w:marLeft w:val="640"/>
          <w:marRight w:val="0"/>
          <w:marTop w:val="0"/>
          <w:marBottom w:val="0"/>
          <w:divBdr>
            <w:top w:val="none" w:sz="0" w:space="0" w:color="auto"/>
            <w:left w:val="none" w:sz="0" w:space="0" w:color="auto"/>
            <w:bottom w:val="none" w:sz="0" w:space="0" w:color="auto"/>
            <w:right w:val="none" w:sz="0" w:space="0" w:color="auto"/>
          </w:divBdr>
        </w:div>
        <w:div w:id="99029587">
          <w:marLeft w:val="640"/>
          <w:marRight w:val="0"/>
          <w:marTop w:val="0"/>
          <w:marBottom w:val="0"/>
          <w:divBdr>
            <w:top w:val="none" w:sz="0" w:space="0" w:color="auto"/>
            <w:left w:val="none" w:sz="0" w:space="0" w:color="auto"/>
            <w:bottom w:val="none" w:sz="0" w:space="0" w:color="auto"/>
            <w:right w:val="none" w:sz="0" w:space="0" w:color="auto"/>
          </w:divBdr>
        </w:div>
        <w:div w:id="1358700378">
          <w:marLeft w:val="640"/>
          <w:marRight w:val="0"/>
          <w:marTop w:val="0"/>
          <w:marBottom w:val="0"/>
          <w:divBdr>
            <w:top w:val="none" w:sz="0" w:space="0" w:color="auto"/>
            <w:left w:val="none" w:sz="0" w:space="0" w:color="auto"/>
            <w:bottom w:val="none" w:sz="0" w:space="0" w:color="auto"/>
            <w:right w:val="none" w:sz="0" w:space="0" w:color="auto"/>
          </w:divBdr>
        </w:div>
        <w:div w:id="344750002">
          <w:marLeft w:val="640"/>
          <w:marRight w:val="0"/>
          <w:marTop w:val="0"/>
          <w:marBottom w:val="0"/>
          <w:divBdr>
            <w:top w:val="none" w:sz="0" w:space="0" w:color="auto"/>
            <w:left w:val="none" w:sz="0" w:space="0" w:color="auto"/>
            <w:bottom w:val="none" w:sz="0" w:space="0" w:color="auto"/>
            <w:right w:val="none" w:sz="0" w:space="0" w:color="auto"/>
          </w:divBdr>
        </w:div>
        <w:div w:id="1065445477">
          <w:marLeft w:val="640"/>
          <w:marRight w:val="0"/>
          <w:marTop w:val="0"/>
          <w:marBottom w:val="0"/>
          <w:divBdr>
            <w:top w:val="none" w:sz="0" w:space="0" w:color="auto"/>
            <w:left w:val="none" w:sz="0" w:space="0" w:color="auto"/>
            <w:bottom w:val="none" w:sz="0" w:space="0" w:color="auto"/>
            <w:right w:val="none" w:sz="0" w:space="0" w:color="auto"/>
          </w:divBdr>
        </w:div>
        <w:div w:id="1074082027">
          <w:marLeft w:val="640"/>
          <w:marRight w:val="0"/>
          <w:marTop w:val="0"/>
          <w:marBottom w:val="0"/>
          <w:divBdr>
            <w:top w:val="none" w:sz="0" w:space="0" w:color="auto"/>
            <w:left w:val="none" w:sz="0" w:space="0" w:color="auto"/>
            <w:bottom w:val="none" w:sz="0" w:space="0" w:color="auto"/>
            <w:right w:val="none" w:sz="0" w:space="0" w:color="auto"/>
          </w:divBdr>
        </w:div>
        <w:div w:id="263810591">
          <w:marLeft w:val="640"/>
          <w:marRight w:val="0"/>
          <w:marTop w:val="0"/>
          <w:marBottom w:val="0"/>
          <w:divBdr>
            <w:top w:val="none" w:sz="0" w:space="0" w:color="auto"/>
            <w:left w:val="none" w:sz="0" w:space="0" w:color="auto"/>
            <w:bottom w:val="none" w:sz="0" w:space="0" w:color="auto"/>
            <w:right w:val="none" w:sz="0" w:space="0" w:color="auto"/>
          </w:divBdr>
        </w:div>
        <w:div w:id="719937421">
          <w:marLeft w:val="640"/>
          <w:marRight w:val="0"/>
          <w:marTop w:val="0"/>
          <w:marBottom w:val="0"/>
          <w:divBdr>
            <w:top w:val="none" w:sz="0" w:space="0" w:color="auto"/>
            <w:left w:val="none" w:sz="0" w:space="0" w:color="auto"/>
            <w:bottom w:val="none" w:sz="0" w:space="0" w:color="auto"/>
            <w:right w:val="none" w:sz="0" w:space="0" w:color="auto"/>
          </w:divBdr>
        </w:div>
        <w:div w:id="1105073842">
          <w:marLeft w:val="640"/>
          <w:marRight w:val="0"/>
          <w:marTop w:val="0"/>
          <w:marBottom w:val="0"/>
          <w:divBdr>
            <w:top w:val="none" w:sz="0" w:space="0" w:color="auto"/>
            <w:left w:val="none" w:sz="0" w:space="0" w:color="auto"/>
            <w:bottom w:val="none" w:sz="0" w:space="0" w:color="auto"/>
            <w:right w:val="none" w:sz="0" w:space="0" w:color="auto"/>
          </w:divBdr>
        </w:div>
        <w:div w:id="675425070">
          <w:marLeft w:val="640"/>
          <w:marRight w:val="0"/>
          <w:marTop w:val="0"/>
          <w:marBottom w:val="0"/>
          <w:divBdr>
            <w:top w:val="none" w:sz="0" w:space="0" w:color="auto"/>
            <w:left w:val="none" w:sz="0" w:space="0" w:color="auto"/>
            <w:bottom w:val="none" w:sz="0" w:space="0" w:color="auto"/>
            <w:right w:val="none" w:sz="0" w:space="0" w:color="auto"/>
          </w:divBdr>
        </w:div>
        <w:div w:id="314604675">
          <w:marLeft w:val="640"/>
          <w:marRight w:val="0"/>
          <w:marTop w:val="0"/>
          <w:marBottom w:val="0"/>
          <w:divBdr>
            <w:top w:val="none" w:sz="0" w:space="0" w:color="auto"/>
            <w:left w:val="none" w:sz="0" w:space="0" w:color="auto"/>
            <w:bottom w:val="none" w:sz="0" w:space="0" w:color="auto"/>
            <w:right w:val="none" w:sz="0" w:space="0" w:color="auto"/>
          </w:divBdr>
        </w:div>
        <w:div w:id="1499032518">
          <w:marLeft w:val="640"/>
          <w:marRight w:val="0"/>
          <w:marTop w:val="0"/>
          <w:marBottom w:val="0"/>
          <w:divBdr>
            <w:top w:val="none" w:sz="0" w:space="0" w:color="auto"/>
            <w:left w:val="none" w:sz="0" w:space="0" w:color="auto"/>
            <w:bottom w:val="none" w:sz="0" w:space="0" w:color="auto"/>
            <w:right w:val="none" w:sz="0" w:space="0" w:color="auto"/>
          </w:divBdr>
        </w:div>
        <w:div w:id="1195575960">
          <w:marLeft w:val="640"/>
          <w:marRight w:val="0"/>
          <w:marTop w:val="0"/>
          <w:marBottom w:val="0"/>
          <w:divBdr>
            <w:top w:val="none" w:sz="0" w:space="0" w:color="auto"/>
            <w:left w:val="none" w:sz="0" w:space="0" w:color="auto"/>
            <w:bottom w:val="none" w:sz="0" w:space="0" w:color="auto"/>
            <w:right w:val="none" w:sz="0" w:space="0" w:color="auto"/>
          </w:divBdr>
        </w:div>
        <w:div w:id="1269923732">
          <w:marLeft w:val="640"/>
          <w:marRight w:val="0"/>
          <w:marTop w:val="0"/>
          <w:marBottom w:val="0"/>
          <w:divBdr>
            <w:top w:val="none" w:sz="0" w:space="0" w:color="auto"/>
            <w:left w:val="none" w:sz="0" w:space="0" w:color="auto"/>
            <w:bottom w:val="none" w:sz="0" w:space="0" w:color="auto"/>
            <w:right w:val="none" w:sz="0" w:space="0" w:color="auto"/>
          </w:divBdr>
        </w:div>
        <w:div w:id="2021855304">
          <w:marLeft w:val="640"/>
          <w:marRight w:val="0"/>
          <w:marTop w:val="0"/>
          <w:marBottom w:val="0"/>
          <w:divBdr>
            <w:top w:val="none" w:sz="0" w:space="0" w:color="auto"/>
            <w:left w:val="none" w:sz="0" w:space="0" w:color="auto"/>
            <w:bottom w:val="none" w:sz="0" w:space="0" w:color="auto"/>
            <w:right w:val="none" w:sz="0" w:space="0" w:color="auto"/>
          </w:divBdr>
        </w:div>
        <w:div w:id="970092733">
          <w:marLeft w:val="640"/>
          <w:marRight w:val="0"/>
          <w:marTop w:val="0"/>
          <w:marBottom w:val="0"/>
          <w:divBdr>
            <w:top w:val="none" w:sz="0" w:space="0" w:color="auto"/>
            <w:left w:val="none" w:sz="0" w:space="0" w:color="auto"/>
            <w:bottom w:val="none" w:sz="0" w:space="0" w:color="auto"/>
            <w:right w:val="none" w:sz="0" w:space="0" w:color="auto"/>
          </w:divBdr>
        </w:div>
        <w:div w:id="715859123">
          <w:marLeft w:val="640"/>
          <w:marRight w:val="0"/>
          <w:marTop w:val="0"/>
          <w:marBottom w:val="0"/>
          <w:divBdr>
            <w:top w:val="none" w:sz="0" w:space="0" w:color="auto"/>
            <w:left w:val="none" w:sz="0" w:space="0" w:color="auto"/>
            <w:bottom w:val="none" w:sz="0" w:space="0" w:color="auto"/>
            <w:right w:val="none" w:sz="0" w:space="0" w:color="auto"/>
          </w:divBdr>
        </w:div>
        <w:div w:id="678193757">
          <w:marLeft w:val="640"/>
          <w:marRight w:val="0"/>
          <w:marTop w:val="0"/>
          <w:marBottom w:val="0"/>
          <w:divBdr>
            <w:top w:val="none" w:sz="0" w:space="0" w:color="auto"/>
            <w:left w:val="none" w:sz="0" w:space="0" w:color="auto"/>
            <w:bottom w:val="none" w:sz="0" w:space="0" w:color="auto"/>
            <w:right w:val="none" w:sz="0" w:space="0" w:color="auto"/>
          </w:divBdr>
        </w:div>
        <w:div w:id="317005864">
          <w:marLeft w:val="640"/>
          <w:marRight w:val="0"/>
          <w:marTop w:val="0"/>
          <w:marBottom w:val="0"/>
          <w:divBdr>
            <w:top w:val="none" w:sz="0" w:space="0" w:color="auto"/>
            <w:left w:val="none" w:sz="0" w:space="0" w:color="auto"/>
            <w:bottom w:val="none" w:sz="0" w:space="0" w:color="auto"/>
            <w:right w:val="none" w:sz="0" w:space="0" w:color="auto"/>
          </w:divBdr>
        </w:div>
        <w:div w:id="426657005">
          <w:marLeft w:val="640"/>
          <w:marRight w:val="0"/>
          <w:marTop w:val="0"/>
          <w:marBottom w:val="0"/>
          <w:divBdr>
            <w:top w:val="none" w:sz="0" w:space="0" w:color="auto"/>
            <w:left w:val="none" w:sz="0" w:space="0" w:color="auto"/>
            <w:bottom w:val="none" w:sz="0" w:space="0" w:color="auto"/>
            <w:right w:val="none" w:sz="0" w:space="0" w:color="auto"/>
          </w:divBdr>
        </w:div>
        <w:div w:id="1657343232">
          <w:marLeft w:val="640"/>
          <w:marRight w:val="0"/>
          <w:marTop w:val="0"/>
          <w:marBottom w:val="0"/>
          <w:divBdr>
            <w:top w:val="none" w:sz="0" w:space="0" w:color="auto"/>
            <w:left w:val="none" w:sz="0" w:space="0" w:color="auto"/>
            <w:bottom w:val="none" w:sz="0" w:space="0" w:color="auto"/>
            <w:right w:val="none" w:sz="0" w:space="0" w:color="auto"/>
          </w:divBdr>
        </w:div>
        <w:div w:id="1992052781">
          <w:marLeft w:val="640"/>
          <w:marRight w:val="0"/>
          <w:marTop w:val="0"/>
          <w:marBottom w:val="0"/>
          <w:divBdr>
            <w:top w:val="none" w:sz="0" w:space="0" w:color="auto"/>
            <w:left w:val="none" w:sz="0" w:space="0" w:color="auto"/>
            <w:bottom w:val="none" w:sz="0" w:space="0" w:color="auto"/>
            <w:right w:val="none" w:sz="0" w:space="0" w:color="auto"/>
          </w:divBdr>
        </w:div>
        <w:div w:id="2124104874">
          <w:marLeft w:val="640"/>
          <w:marRight w:val="0"/>
          <w:marTop w:val="0"/>
          <w:marBottom w:val="0"/>
          <w:divBdr>
            <w:top w:val="none" w:sz="0" w:space="0" w:color="auto"/>
            <w:left w:val="none" w:sz="0" w:space="0" w:color="auto"/>
            <w:bottom w:val="none" w:sz="0" w:space="0" w:color="auto"/>
            <w:right w:val="none" w:sz="0" w:space="0" w:color="auto"/>
          </w:divBdr>
        </w:div>
        <w:div w:id="1466970221">
          <w:marLeft w:val="640"/>
          <w:marRight w:val="0"/>
          <w:marTop w:val="0"/>
          <w:marBottom w:val="0"/>
          <w:divBdr>
            <w:top w:val="none" w:sz="0" w:space="0" w:color="auto"/>
            <w:left w:val="none" w:sz="0" w:space="0" w:color="auto"/>
            <w:bottom w:val="none" w:sz="0" w:space="0" w:color="auto"/>
            <w:right w:val="none" w:sz="0" w:space="0" w:color="auto"/>
          </w:divBdr>
        </w:div>
        <w:div w:id="1187404296">
          <w:marLeft w:val="640"/>
          <w:marRight w:val="0"/>
          <w:marTop w:val="0"/>
          <w:marBottom w:val="0"/>
          <w:divBdr>
            <w:top w:val="none" w:sz="0" w:space="0" w:color="auto"/>
            <w:left w:val="none" w:sz="0" w:space="0" w:color="auto"/>
            <w:bottom w:val="none" w:sz="0" w:space="0" w:color="auto"/>
            <w:right w:val="none" w:sz="0" w:space="0" w:color="auto"/>
          </w:divBdr>
        </w:div>
        <w:div w:id="765735706">
          <w:marLeft w:val="640"/>
          <w:marRight w:val="0"/>
          <w:marTop w:val="0"/>
          <w:marBottom w:val="0"/>
          <w:divBdr>
            <w:top w:val="none" w:sz="0" w:space="0" w:color="auto"/>
            <w:left w:val="none" w:sz="0" w:space="0" w:color="auto"/>
            <w:bottom w:val="none" w:sz="0" w:space="0" w:color="auto"/>
            <w:right w:val="none" w:sz="0" w:space="0" w:color="auto"/>
          </w:divBdr>
        </w:div>
        <w:div w:id="1268385346">
          <w:marLeft w:val="640"/>
          <w:marRight w:val="0"/>
          <w:marTop w:val="0"/>
          <w:marBottom w:val="0"/>
          <w:divBdr>
            <w:top w:val="none" w:sz="0" w:space="0" w:color="auto"/>
            <w:left w:val="none" w:sz="0" w:space="0" w:color="auto"/>
            <w:bottom w:val="none" w:sz="0" w:space="0" w:color="auto"/>
            <w:right w:val="none" w:sz="0" w:space="0" w:color="auto"/>
          </w:divBdr>
        </w:div>
        <w:div w:id="1121222164">
          <w:marLeft w:val="640"/>
          <w:marRight w:val="0"/>
          <w:marTop w:val="0"/>
          <w:marBottom w:val="0"/>
          <w:divBdr>
            <w:top w:val="none" w:sz="0" w:space="0" w:color="auto"/>
            <w:left w:val="none" w:sz="0" w:space="0" w:color="auto"/>
            <w:bottom w:val="none" w:sz="0" w:space="0" w:color="auto"/>
            <w:right w:val="none" w:sz="0" w:space="0" w:color="auto"/>
          </w:divBdr>
        </w:div>
        <w:div w:id="1545828948">
          <w:marLeft w:val="640"/>
          <w:marRight w:val="0"/>
          <w:marTop w:val="0"/>
          <w:marBottom w:val="0"/>
          <w:divBdr>
            <w:top w:val="none" w:sz="0" w:space="0" w:color="auto"/>
            <w:left w:val="none" w:sz="0" w:space="0" w:color="auto"/>
            <w:bottom w:val="none" w:sz="0" w:space="0" w:color="auto"/>
            <w:right w:val="none" w:sz="0" w:space="0" w:color="auto"/>
          </w:divBdr>
        </w:div>
        <w:div w:id="1671982635">
          <w:marLeft w:val="640"/>
          <w:marRight w:val="0"/>
          <w:marTop w:val="0"/>
          <w:marBottom w:val="0"/>
          <w:divBdr>
            <w:top w:val="none" w:sz="0" w:space="0" w:color="auto"/>
            <w:left w:val="none" w:sz="0" w:space="0" w:color="auto"/>
            <w:bottom w:val="none" w:sz="0" w:space="0" w:color="auto"/>
            <w:right w:val="none" w:sz="0" w:space="0" w:color="auto"/>
          </w:divBdr>
        </w:div>
        <w:div w:id="178474205">
          <w:marLeft w:val="640"/>
          <w:marRight w:val="0"/>
          <w:marTop w:val="0"/>
          <w:marBottom w:val="0"/>
          <w:divBdr>
            <w:top w:val="none" w:sz="0" w:space="0" w:color="auto"/>
            <w:left w:val="none" w:sz="0" w:space="0" w:color="auto"/>
            <w:bottom w:val="none" w:sz="0" w:space="0" w:color="auto"/>
            <w:right w:val="none" w:sz="0" w:space="0" w:color="auto"/>
          </w:divBdr>
        </w:div>
        <w:div w:id="268584854">
          <w:marLeft w:val="640"/>
          <w:marRight w:val="0"/>
          <w:marTop w:val="0"/>
          <w:marBottom w:val="0"/>
          <w:divBdr>
            <w:top w:val="none" w:sz="0" w:space="0" w:color="auto"/>
            <w:left w:val="none" w:sz="0" w:space="0" w:color="auto"/>
            <w:bottom w:val="none" w:sz="0" w:space="0" w:color="auto"/>
            <w:right w:val="none" w:sz="0" w:space="0" w:color="auto"/>
          </w:divBdr>
        </w:div>
      </w:divsChild>
    </w:div>
    <w:div w:id="1991322168">
      <w:bodyDiv w:val="1"/>
      <w:marLeft w:val="0"/>
      <w:marRight w:val="0"/>
      <w:marTop w:val="0"/>
      <w:marBottom w:val="0"/>
      <w:divBdr>
        <w:top w:val="none" w:sz="0" w:space="0" w:color="auto"/>
        <w:left w:val="none" w:sz="0" w:space="0" w:color="auto"/>
        <w:bottom w:val="none" w:sz="0" w:space="0" w:color="auto"/>
        <w:right w:val="none" w:sz="0" w:space="0" w:color="auto"/>
      </w:divBdr>
      <w:divsChild>
        <w:div w:id="1724985011">
          <w:marLeft w:val="640"/>
          <w:marRight w:val="0"/>
          <w:marTop w:val="0"/>
          <w:marBottom w:val="0"/>
          <w:divBdr>
            <w:top w:val="none" w:sz="0" w:space="0" w:color="auto"/>
            <w:left w:val="none" w:sz="0" w:space="0" w:color="auto"/>
            <w:bottom w:val="none" w:sz="0" w:space="0" w:color="auto"/>
            <w:right w:val="none" w:sz="0" w:space="0" w:color="auto"/>
          </w:divBdr>
        </w:div>
        <w:div w:id="1740326534">
          <w:marLeft w:val="640"/>
          <w:marRight w:val="0"/>
          <w:marTop w:val="0"/>
          <w:marBottom w:val="0"/>
          <w:divBdr>
            <w:top w:val="none" w:sz="0" w:space="0" w:color="auto"/>
            <w:left w:val="none" w:sz="0" w:space="0" w:color="auto"/>
            <w:bottom w:val="none" w:sz="0" w:space="0" w:color="auto"/>
            <w:right w:val="none" w:sz="0" w:space="0" w:color="auto"/>
          </w:divBdr>
        </w:div>
        <w:div w:id="1865093151">
          <w:marLeft w:val="640"/>
          <w:marRight w:val="0"/>
          <w:marTop w:val="0"/>
          <w:marBottom w:val="0"/>
          <w:divBdr>
            <w:top w:val="none" w:sz="0" w:space="0" w:color="auto"/>
            <w:left w:val="none" w:sz="0" w:space="0" w:color="auto"/>
            <w:bottom w:val="none" w:sz="0" w:space="0" w:color="auto"/>
            <w:right w:val="none" w:sz="0" w:space="0" w:color="auto"/>
          </w:divBdr>
        </w:div>
        <w:div w:id="1614248016">
          <w:marLeft w:val="640"/>
          <w:marRight w:val="0"/>
          <w:marTop w:val="0"/>
          <w:marBottom w:val="0"/>
          <w:divBdr>
            <w:top w:val="none" w:sz="0" w:space="0" w:color="auto"/>
            <w:left w:val="none" w:sz="0" w:space="0" w:color="auto"/>
            <w:bottom w:val="none" w:sz="0" w:space="0" w:color="auto"/>
            <w:right w:val="none" w:sz="0" w:space="0" w:color="auto"/>
          </w:divBdr>
        </w:div>
        <w:div w:id="319045167">
          <w:marLeft w:val="640"/>
          <w:marRight w:val="0"/>
          <w:marTop w:val="0"/>
          <w:marBottom w:val="0"/>
          <w:divBdr>
            <w:top w:val="none" w:sz="0" w:space="0" w:color="auto"/>
            <w:left w:val="none" w:sz="0" w:space="0" w:color="auto"/>
            <w:bottom w:val="none" w:sz="0" w:space="0" w:color="auto"/>
            <w:right w:val="none" w:sz="0" w:space="0" w:color="auto"/>
          </w:divBdr>
        </w:div>
        <w:div w:id="316226135">
          <w:marLeft w:val="640"/>
          <w:marRight w:val="0"/>
          <w:marTop w:val="0"/>
          <w:marBottom w:val="0"/>
          <w:divBdr>
            <w:top w:val="none" w:sz="0" w:space="0" w:color="auto"/>
            <w:left w:val="none" w:sz="0" w:space="0" w:color="auto"/>
            <w:bottom w:val="none" w:sz="0" w:space="0" w:color="auto"/>
            <w:right w:val="none" w:sz="0" w:space="0" w:color="auto"/>
          </w:divBdr>
        </w:div>
        <w:div w:id="947781677">
          <w:marLeft w:val="640"/>
          <w:marRight w:val="0"/>
          <w:marTop w:val="0"/>
          <w:marBottom w:val="0"/>
          <w:divBdr>
            <w:top w:val="none" w:sz="0" w:space="0" w:color="auto"/>
            <w:left w:val="none" w:sz="0" w:space="0" w:color="auto"/>
            <w:bottom w:val="none" w:sz="0" w:space="0" w:color="auto"/>
            <w:right w:val="none" w:sz="0" w:space="0" w:color="auto"/>
          </w:divBdr>
        </w:div>
        <w:div w:id="2104720927">
          <w:marLeft w:val="640"/>
          <w:marRight w:val="0"/>
          <w:marTop w:val="0"/>
          <w:marBottom w:val="0"/>
          <w:divBdr>
            <w:top w:val="none" w:sz="0" w:space="0" w:color="auto"/>
            <w:left w:val="none" w:sz="0" w:space="0" w:color="auto"/>
            <w:bottom w:val="none" w:sz="0" w:space="0" w:color="auto"/>
            <w:right w:val="none" w:sz="0" w:space="0" w:color="auto"/>
          </w:divBdr>
        </w:div>
        <w:div w:id="315259259">
          <w:marLeft w:val="640"/>
          <w:marRight w:val="0"/>
          <w:marTop w:val="0"/>
          <w:marBottom w:val="0"/>
          <w:divBdr>
            <w:top w:val="none" w:sz="0" w:space="0" w:color="auto"/>
            <w:left w:val="none" w:sz="0" w:space="0" w:color="auto"/>
            <w:bottom w:val="none" w:sz="0" w:space="0" w:color="auto"/>
            <w:right w:val="none" w:sz="0" w:space="0" w:color="auto"/>
          </w:divBdr>
        </w:div>
        <w:div w:id="966736753">
          <w:marLeft w:val="640"/>
          <w:marRight w:val="0"/>
          <w:marTop w:val="0"/>
          <w:marBottom w:val="0"/>
          <w:divBdr>
            <w:top w:val="none" w:sz="0" w:space="0" w:color="auto"/>
            <w:left w:val="none" w:sz="0" w:space="0" w:color="auto"/>
            <w:bottom w:val="none" w:sz="0" w:space="0" w:color="auto"/>
            <w:right w:val="none" w:sz="0" w:space="0" w:color="auto"/>
          </w:divBdr>
        </w:div>
        <w:div w:id="1745178453">
          <w:marLeft w:val="640"/>
          <w:marRight w:val="0"/>
          <w:marTop w:val="0"/>
          <w:marBottom w:val="0"/>
          <w:divBdr>
            <w:top w:val="none" w:sz="0" w:space="0" w:color="auto"/>
            <w:left w:val="none" w:sz="0" w:space="0" w:color="auto"/>
            <w:bottom w:val="none" w:sz="0" w:space="0" w:color="auto"/>
            <w:right w:val="none" w:sz="0" w:space="0" w:color="auto"/>
          </w:divBdr>
        </w:div>
        <w:div w:id="537476241">
          <w:marLeft w:val="640"/>
          <w:marRight w:val="0"/>
          <w:marTop w:val="0"/>
          <w:marBottom w:val="0"/>
          <w:divBdr>
            <w:top w:val="none" w:sz="0" w:space="0" w:color="auto"/>
            <w:left w:val="none" w:sz="0" w:space="0" w:color="auto"/>
            <w:bottom w:val="none" w:sz="0" w:space="0" w:color="auto"/>
            <w:right w:val="none" w:sz="0" w:space="0" w:color="auto"/>
          </w:divBdr>
        </w:div>
        <w:div w:id="1297299734">
          <w:marLeft w:val="640"/>
          <w:marRight w:val="0"/>
          <w:marTop w:val="0"/>
          <w:marBottom w:val="0"/>
          <w:divBdr>
            <w:top w:val="none" w:sz="0" w:space="0" w:color="auto"/>
            <w:left w:val="none" w:sz="0" w:space="0" w:color="auto"/>
            <w:bottom w:val="none" w:sz="0" w:space="0" w:color="auto"/>
            <w:right w:val="none" w:sz="0" w:space="0" w:color="auto"/>
          </w:divBdr>
        </w:div>
        <w:div w:id="1804224922">
          <w:marLeft w:val="640"/>
          <w:marRight w:val="0"/>
          <w:marTop w:val="0"/>
          <w:marBottom w:val="0"/>
          <w:divBdr>
            <w:top w:val="none" w:sz="0" w:space="0" w:color="auto"/>
            <w:left w:val="none" w:sz="0" w:space="0" w:color="auto"/>
            <w:bottom w:val="none" w:sz="0" w:space="0" w:color="auto"/>
            <w:right w:val="none" w:sz="0" w:space="0" w:color="auto"/>
          </w:divBdr>
        </w:div>
        <w:div w:id="1219047736">
          <w:marLeft w:val="640"/>
          <w:marRight w:val="0"/>
          <w:marTop w:val="0"/>
          <w:marBottom w:val="0"/>
          <w:divBdr>
            <w:top w:val="none" w:sz="0" w:space="0" w:color="auto"/>
            <w:left w:val="none" w:sz="0" w:space="0" w:color="auto"/>
            <w:bottom w:val="none" w:sz="0" w:space="0" w:color="auto"/>
            <w:right w:val="none" w:sz="0" w:space="0" w:color="auto"/>
          </w:divBdr>
        </w:div>
        <w:div w:id="738212448">
          <w:marLeft w:val="640"/>
          <w:marRight w:val="0"/>
          <w:marTop w:val="0"/>
          <w:marBottom w:val="0"/>
          <w:divBdr>
            <w:top w:val="none" w:sz="0" w:space="0" w:color="auto"/>
            <w:left w:val="none" w:sz="0" w:space="0" w:color="auto"/>
            <w:bottom w:val="none" w:sz="0" w:space="0" w:color="auto"/>
            <w:right w:val="none" w:sz="0" w:space="0" w:color="auto"/>
          </w:divBdr>
        </w:div>
        <w:div w:id="718668599">
          <w:marLeft w:val="640"/>
          <w:marRight w:val="0"/>
          <w:marTop w:val="0"/>
          <w:marBottom w:val="0"/>
          <w:divBdr>
            <w:top w:val="none" w:sz="0" w:space="0" w:color="auto"/>
            <w:left w:val="none" w:sz="0" w:space="0" w:color="auto"/>
            <w:bottom w:val="none" w:sz="0" w:space="0" w:color="auto"/>
            <w:right w:val="none" w:sz="0" w:space="0" w:color="auto"/>
          </w:divBdr>
        </w:div>
        <w:div w:id="1683357726">
          <w:marLeft w:val="640"/>
          <w:marRight w:val="0"/>
          <w:marTop w:val="0"/>
          <w:marBottom w:val="0"/>
          <w:divBdr>
            <w:top w:val="none" w:sz="0" w:space="0" w:color="auto"/>
            <w:left w:val="none" w:sz="0" w:space="0" w:color="auto"/>
            <w:bottom w:val="none" w:sz="0" w:space="0" w:color="auto"/>
            <w:right w:val="none" w:sz="0" w:space="0" w:color="auto"/>
          </w:divBdr>
        </w:div>
        <w:div w:id="685979104">
          <w:marLeft w:val="640"/>
          <w:marRight w:val="0"/>
          <w:marTop w:val="0"/>
          <w:marBottom w:val="0"/>
          <w:divBdr>
            <w:top w:val="none" w:sz="0" w:space="0" w:color="auto"/>
            <w:left w:val="none" w:sz="0" w:space="0" w:color="auto"/>
            <w:bottom w:val="none" w:sz="0" w:space="0" w:color="auto"/>
            <w:right w:val="none" w:sz="0" w:space="0" w:color="auto"/>
          </w:divBdr>
        </w:div>
        <w:div w:id="1081949448">
          <w:marLeft w:val="640"/>
          <w:marRight w:val="0"/>
          <w:marTop w:val="0"/>
          <w:marBottom w:val="0"/>
          <w:divBdr>
            <w:top w:val="none" w:sz="0" w:space="0" w:color="auto"/>
            <w:left w:val="none" w:sz="0" w:space="0" w:color="auto"/>
            <w:bottom w:val="none" w:sz="0" w:space="0" w:color="auto"/>
            <w:right w:val="none" w:sz="0" w:space="0" w:color="auto"/>
          </w:divBdr>
        </w:div>
        <w:div w:id="305623939">
          <w:marLeft w:val="640"/>
          <w:marRight w:val="0"/>
          <w:marTop w:val="0"/>
          <w:marBottom w:val="0"/>
          <w:divBdr>
            <w:top w:val="none" w:sz="0" w:space="0" w:color="auto"/>
            <w:left w:val="none" w:sz="0" w:space="0" w:color="auto"/>
            <w:bottom w:val="none" w:sz="0" w:space="0" w:color="auto"/>
            <w:right w:val="none" w:sz="0" w:space="0" w:color="auto"/>
          </w:divBdr>
        </w:div>
        <w:div w:id="768699237">
          <w:marLeft w:val="640"/>
          <w:marRight w:val="0"/>
          <w:marTop w:val="0"/>
          <w:marBottom w:val="0"/>
          <w:divBdr>
            <w:top w:val="none" w:sz="0" w:space="0" w:color="auto"/>
            <w:left w:val="none" w:sz="0" w:space="0" w:color="auto"/>
            <w:bottom w:val="none" w:sz="0" w:space="0" w:color="auto"/>
            <w:right w:val="none" w:sz="0" w:space="0" w:color="auto"/>
          </w:divBdr>
        </w:div>
        <w:div w:id="1056853043">
          <w:marLeft w:val="640"/>
          <w:marRight w:val="0"/>
          <w:marTop w:val="0"/>
          <w:marBottom w:val="0"/>
          <w:divBdr>
            <w:top w:val="none" w:sz="0" w:space="0" w:color="auto"/>
            <w:left w:val="none" w:sz="0" w:space="0" w:color="auto"/>
            <w:bottom w:val="none" w:sz="0" w:space="0" w:color="auto"/>
            <w:right w:val="none" w:sz="0" w:space="0" w:color="auto"/>
          </w:divBdr>
        </w:div>
        <w:div w:id="721053767">
          <w:marLeft w:val="640"/>
          <w:marRight w:val="0"/>
          <w:marTop w:val="0"/>
          <w:marBottom w:val="0"/>
          <w:divBdr>
            <w:top w:val="none" w:sz="0" w:space="0" w:color="auto"/>
            <w:left w:val="none" w:sz="0" w:space="0" w:color="auto"/>
            <w:bottom w:val="none" w:sz="0" w:space="0" w:color="auto"/>
            <w:right w:val="none" w:sz="0" w:space="0" w:color="auto"/>
          </w:divBdr>
        </w:div>
        <w:div w:id="508564636">
          <w:marLeft w:val="640"/>
          <w:marRight w:val="0"/>
          <w:marTop w:val="0"/>
          <w:marBottom w:val="0"/>
          <w:divBdr>
            <w:top w:val="none" w:sz="0" w:space="0" w:color="auto"/>
            <w:left w:val="none" w:sz="0" w:space="0" w:color="auto"/>
            <w:bottom w:val="none" w:sz="0" w:space="0" w:color="auto"/>
            <w:right w:val="none" w:sz="0" w:space="0" w:color="auto"/>
          </w:divBdr>
        </w:div>
        <w:div w:id="1299409617">
          <w:marLeft w:val="640"/>
          <w:marRight w:val="0"/>
          <w:marTop w:val="0"/>
          <w:marBottom w:val="0"/>
          <w:divBdr>
            <w:top w:val="none" w:sz="0" w:space="0" w:color="auto"/>
            <w:left w:val="none" w:sz="0" w:space="0" w:color="auto"/>
            <w:bottom w:val="none" w:sz="0" w:space="0" w:color="auto"/>
            <w:right w:val="none" w:sz="0" w:space="0" w:color="auto"/>
          </w:divBdr>
        </w:div>
        <w:div w:id="1919559864">
          <w:marLeft w:val="640"/>
          <w:marRight w:val="0"/>
          <w:marTop w:val="0"/>
          <w:marBottom w:val="0"/>
          <w:divBdr>
            <w:top w:val="none" w:sz="0" w:space="0" w:color="auto"/>
            <w:left w:val="none" w:sz="0" w:space="0" w:color="auto"/>
            <w:bottom w:val="none" w:sz="0" w:space="0" w:color="auto"/>
            <w:right w:val="none" w:sz="0" w:space="0" w:color="auto"/>
          </w:divBdr>
        </w:div>
        <w:div w:id="1581404293">
          <w:marLeft w:val="640"/>
          <w:marRight w:val="0"/>
          <w:marTop w:val="0"/>
          <w:marBottom w:val="0"/>
          <w:divBdr>
            <w:top w:val="none" w:sz="0" w:space="0" w:color="auto"/>
            <w:left w:val="none" w:sz="0" w:space="0" w:color="auto"/>
            <w:bottom w:val="none" w:sz="0" w:space="0" w:color="auto"/>
            <w:right w:val="none" w:sz="0" w:space="0" w:color="auto"/>
          </w:divBdr>
        </w:div>
        <w:div w:id="963927360">
          <w:marLeft w:val="640"/>
          <w:marRight w:val="0"/>
          <w:marTop w:val="0"/>
          <w:marBottom w:val="0"/>
          <w:divBdr>
            <w:top w:val="none" w:sz="0" w:space="0" w:color="auto"/>
            <w:left w:val="none" w:sz="0" w:space="0" w:color="auto"/>
            <w:bottom w:val="none" w:sz="0" w:space="0" w:color="auto"/>
            <w:right w:val="none" w:sz="0" w:space="0" w:color="auto"/>
          </w:divBdr>
        </w:div>
        <w:div w:id="704863520">
          <w:marLeft w:val="640"/>
          <w:marRight w:val="0"/>
          <w:marTop w:val="0"/>
          <w:marBottom w:val="0"/>
          <w:divBdr>
            <w:top w:val="none" w:sz="0" w:space="0" w:color="auto"/>
            <w:left w:val="none" w:sz="0" w:space="0" w:color="auto"/>
            <w:bottom w:val="none" w:sz="0" w:space="0" w:color="auto"/>
            <w:right w:val="none" w:sz="0" w:space="0" w:color="auto"/>
          </w:divBdr>
        </w:div>
        <w:div w:id="335495470">
          <w:marLeft w:val="640"/>
          <w:marRight w:val="0"/>
          <w:marTop w:val="0"/>
          <w:marBottom w:val="0"/>
          <w:divBdr>
            <w:top w:val="none" w:sz="0" w:space="0" w:color="auto"/>
            <w:left w:val="none" w:sz="0" w:space="0" w:color="auto"/>
            <w:bottom w:val="none" w:sz="0" w:space="0" w:color="auto"/>
            <w:right w:val="none" w:sz="0" w:space="0" w:color="auto"/>
          </w:divBdr>
        </w:div>
        <w:div w:id="1917128301">
          <w:marLeft w:val="640"/>
          <w:marRight w:val="0"/>
          <w:marTop w:val="0"/>
          <w:marBottom w:val="0"/>
          <w:divBdr>
            <w:top w:val="none" w:sz="0" w:space="0" w:color="auto"/>
            <w:left w:val="none" w:sz="0" w:space="0" w:color="auto"/>
            <w:bottom w:val="none" w:sz="0" w:space="0" w:color="auto"/>
            <w:right w:val="none" w:sz="0" w:space="0" w:color="auto"/>
          </w:divBdr>
        </w:div>
        <w:div w:id="807403647">
          <w:marLeft w:val="640"/>
          <w:marRight w:val="0"/>
          <w:marTop w:val="0"/>
          <w:marBottom w:val="0"/>
          <w:divBdr>
            <w:top w:val="none" w:sz="0" w:space="0" w:color="auto"/>
            <w:left w:val="none" w:sz="0" w:space="0" w:color="auto"/>
            <w:bottom w:val="none" w:sz="0" w:space="0" w:color="auto"/>
            <w:right w:val="none" w:sz="0" w:space="0" w:color="auto"/>
          </w:divBdr>
        </w:div>
        <w:div w:id="833951673">
          <w:marLeft w:val="640"/>
          <w:marRight w:val="0"/>
          <w:marTop w:val="0"/>
          <w:marBottom w:val="0"/>
          <w:divBdr>
            <w:top w:val="none" w:sz="0" w:space="0" w:color="auto"/>
            <w:left w:val="none" w:sz="0" w:space="0" w:color="auto"/>
            <w:bottom w:val="none" w:sz="0" w:space="0" w:color="auto"/>
            <w:right w:val="none" w:sz="0" w:space="0" w:color="auto"/>
          </w:divBdr>
        </w:div>
        <w:div w:id="1156187150">
          <w:marLeft w:val="640"/>
          <w:marRight w:val="0"/>
          <w:marTop w:val="0"/>
          <w:marBottom w:val="0"/>
          <w:divBdr>
            <w:top w:val="none" w:sz="0" w:space="0" w:color="auto"/>
            <w:left w:val="none" w:sz="0" w:space="0" w:color="auto"/>
            <w:bottom w:val="none" w:sz="0" w:space="0" w:color="auto"/>
            <w:right w:val="none" w:sz="0" w:space="0" w:color="auto"/>
          </w:divBdr>
        </w:div>
        <w:div w:id="797801925">
          <w:marLeft w:val="640"/>
          <w:marRight w:val="0"/>
          <w:marTop w:val="0"/>
          <w:marBottom w:val="0"/>
          <w:divBdr>
            <w:top w:val="none" w:sz="0" w:space="0" w:color="auto"/>
            <w:left w:val="none" w:sz="0" w:space="0" w:color="auto"/>
            <w:bottom w:val="none" w:sz="0" w:space="0" w:color="auto"/>
            <w:right w:val="none" w:sz="0" w:space="0" w:color="auto"/>
          </w:divBdr>
        </w:div>
        <w:div w:id="1363558828">
          <w:marLeft w:val="640"/>
          <w:marRight w:val="0"/>
          <w:marTop w:val="0"/>
          <w:marBottom w:val="0"/>
          <w:divBdr>
            <w:top w:val="none" w:sz="0" w:space="0" w:color="auto"/>
            <w:left w:val="none" w:sz="0" w:space="0" w:color="auto"/>
            <w:bottom w:val="none" w:sz="0" w:space="0" w:color="auto"/>
            <w:right w:val="none" w:sz="0" w:space="0" w:color="auto"/>
          </w:divBdr>
        </w:div>
        <w:div w:id="1465536583">
          <w:marLeft w:val="640"/>
          <w:marRight w:val="0"/>
          <w:marTop w:val="0"/>
          <w:marBottom w:val="0"/>
          <w:divBdr>
            <w:top w:val="none" w:sz="0" w:space="0" w:color="auto"/>
            <w:left w:val="none" w:sz="0" w:space="0" w:color="auto"/>
            <w:bottom w:val="none" w:sz="0" w:space="0" w:color="auto"/>
            <w:right w:val="none" w:sz="0" w:space="0" w:color="auto"/>
          </w:divBdr>
        </w:div>
        <w:div w:id="879823013">
          <w:marLeft w:val="640"/>
          <w:marRight w:val="0"/>
          <w:marTop w:val="0"/>
          <w:marBottom w:val="0"/>
          <w:divBdr>
            <w:top w:val="none" w:sz="0" w:space="0" w:color="auto"/>
            <w:left w:val="none" w:sz="0" w:space="0" w:color="auto"/>
            <w:bottom w:val="none" w:sz="0" w:space="0" w:color="auto"/>
            <w:right w:val="none" w:sz="0" w:space="0" w:color="auto"/>
          </w:divBdr>
        </w:div>
        <w:div w:id="97677481">
          <w:marLeft w:val="640"/>
          <w:marRight w:val="0"/>
          <w:marTop w:val="0"/>
          <w:marBottom w:val="0"/>
          <w:divBdr>
            <w:top w:val="none" w:sz="0" w:space="0" w:color="auto"/>
            <w:left w:val="none" w:sz="0" w:space="0" w:color="auto"/>
            <w:bottom w:val="none" w:sz="0" w:space="0" w:color="auto"/>
            <w:right w:val="none" w:sz="0" w:space="0" w:color="auto"/>
          </w:divBdr>
        </w:div>
        <w:div w:id="529875084">
          <w:marLeft w:val="640"/>
          <w:marRight w:val="0"/>
          <w:marTop w:val="0"/>
          <w:marBottom w:val="0"/>
          <w:divBdr>
            <w:top w:val="none" w:sz="0" w:space="0" w:color="auto"/>
            <w:left w:val="none" w:sz="0" w:space="0" w:color="auto"/>
            <w:bottom w:val="none" w:sz="0" w:space="0" w:color="auto"/>
            <w:right w:val="none" w:sz="0" w:space="0" w:color="auto"/>
          </w:divBdr>
        </w:div>
        <w:div w:id="887568830">
          <w:marLeft w:val="640"/>
          <w:marRight w:val="0"/>
          <w:marTop w:val="0"/>
          <w:marBottom w:val="0"/>
          <w:divBdr>
            <w:top w:val="none" w:sz="0" w:space="0" w:color="auto"/>
            <w:left w:val="none" w:sz="0" w:space="0" w:color="auto"/>
            <w:bottom w:val="none" w:sz="0" w:space="0" w:color="auto"/>
            <w:right w:val="none" w:sz="0" w:space="0" w:color="auto"/>
          </w:divBdr>
        </w:div>
        <w:div w:id="1309822446">
          <w:marLeft w:val="640"/>
          <w:marRight w:val="0"/>
          <w:marTop w:val="0"/>
          <w:marBottom w:val="0"/>
          <w:divBdr>
            <w:top w:val="none" w:sz="0" w:space="0" w:color="auto"/>
            <w:left w:val="none" w:sz="0" w:space="0" w:color="auto"/>
            <w:bottom w:val="none" w:sz="0" w:space="0" w:color="auto"/>
            <w:right w:val="none" w:sz="0" w:space="0" w:color="auto"/>
          </w:divBdr>
        </w:div>
        <w:div w:id="1036924842">
          <w:marLeft w:val="640"/>
          <w:marRight w:val="0"/>
          <w:marTop w:val="0"/>
          <w:marBottom w:val="0"/>
          <w:divBdr>
            <w:top w:val="none" w:sz="0" w:space="0" w:color="auto"/>
            <w:left w:val="none" w:sz="0" w:space="0" w:color="auto"/>
            <w:bottom w:val="none" w:sz="0" w:space="0" w:color="auto"/>
            <w:right w:val="none" w:sz="0" w:space="0" w:color="auto"/>
          </w:divBdr>
        </w:div>
        <w:div w:id="314379172">
          <w:marLeft w:val="640"/>
          <w:marRight w:val="0"/>
          <w:marTop w:val="0"/>
          <w:marBottom w:val="0"/>
          <w:divBdr>
            <w:top w:val="none" w:sz="0" w:space="0" w:color="auto"/>
            <w:left w:val="none" w:sz="0" w:space="0" w:color="auto"/>
            <w:bottom w:val="none" w:sz="0" w:space="0" w:color="auto"/>
            <w:right w:val="none" w:sz="0" w:space="0" w:color="auto"/>
          </w:divBdr>
        </w:div>
        <w:div w:id="278533230">
          <w:marLeft w:val="640"/>
          <w:marRight w:val="0"/>
          <w:marTop w:val="0"/>
          <w:marBottom w:val="0"/>
          <w:divBdr>
            <w:top w:val="none" w:sz="0" w:space="0" w:color="auto"/>
            <w:left w:val="none" w:sz="0" w:space="0" w:color="auto"/>
            <w:bottom w:val="none" w:sz="0" w:space="0" w:color="auto"/>
            <w:right w:val="none" w:sz="0" w:space="0" w:color="auto"/>
          </w:divBdr>
        </w:div>
        <w:div w:id="248391409">
          <w:marLeft w:val="640"/>
          <w:marRight w:val="0"/>
          <w:marTop w:val="0"/>
          <w:marBottom w:val="0"/>
          <w:divBdr>
            <w:top w:val="none" w:sz="0" w:space="0" w:color="auto"/>
            <w:left w:val="none" w:sz="0" w:space="0" w:color="auto"/>
            <w:bottom w:val="none" w:sz="0" w:space="0" w:color="auto"/>
            <w:right w:val="none" w:sz="0" w:space="0" w:color="auto"/>
          </w:divBdr>
        </w:div>
        <w:div w:id="1886260070">
          <w:marLeft w:val="640"/>
          <w:marRight w:val="0"/>
          <w:marTop w:val="0"/>
          <w:marBottom w:val="0"/>
          <w:divBdr>
            <w:top w:val="none" w:sz="0" w:space="0" w:color="auto"/>
            <w:left w:val="none" w:sz="0" w:space="0" w:color="auto"/>
            <w:bottom w:val="none" w:sz="0" w:space="0" w:color="auto"/>
            <w:right w:val="none" w:sz="0" w:space="0" w:color="auto"/>
          </w:divBdr>
        </w:div>
        <w:div w:id="19474772">
          <w:marLeft w:val="640"/>
          <w:marRight w:val="0"/>
          <w:marTop w:val="0"/>
          <w:marBottom w:val="0"/>
          <w:divBdr>
            <w:top w:val="none" w:sz="0" w:space="0" w:color="auto"/>
            <w:left w:val="none" w:sz="0" w:space="0" w:color="auto"/>
            <w:bottom w:val="none" w:sz="0" w:space="0" w:color="auto"/>
            <w:right w:val="none" w:sz="0" w:space="0" w:color="auto"/>
          </w:divBdr>
        </w:div>
        <w:div w:id="1896309579">
          <w:marLeft w:val="640"/>
          <w:marRight w:val="0"/>
          <w:marTop w:val="0"/>
          <w:marBottom w:val="0"/>
          <w:divBdr>
            <w:top w:val="none" w:sz="0" w:space="0" w:color="auto"/>
            <w:left w:val="none" w:sz="0" w:space="0" w:color="auto"/>
            <w:bottom w:val="none" w:sz="0" w:space="0" w:color="auto"/>
            <w:right w:val="none" w:sz="0" w:space="0" w:color="auto"/>
          </w:divBdr>
        </w:div>
        <w:div w:id="1192573157">
          <w:marLeft w:val="640"/>
          <w:marRight w:val="0"/>
          <w:marTop w:val="0"/>
          <w:marBottom w:val="0"/>
          <w:divBdr>
            <w:top w:val="none" w:sz="0" w:space="0" w:color="auto"/>
            <w:left w:val="none" w:sz="0" w:space="0" w:color="auto"/>
            <w:bottom w:val="none" w:sz="0" w:space="0" w:color="auto"/>
            <w:right w:val="none" w:sz="0" w:space="0" w:color="auto"/>
          </w:divBdr>
        </w:div>
        <w:div w:id="426778568">
          <w:marLeft w:val="640"/>
          <w:marRight w:val="0"/>
          <w:marTop w:val="0"/>
          <w:marBottom w:val="0"/>
          <w:divBdr>
            <w:top w:val="none" w:sz="0" w:space="0" w:color="auto"/>
            <w:left w:val="none" w:sz="0" w:space="0" w:color="auto"/>
            <w:bottom w:val="none" w:sz="0" w:space="0" w:color="auto"/>
            <w:right w:val="none" w:sz="0" w:space="0" w:color="auto"/>
          </w:divBdr>
        </w:div>
        <w:div w:id="1712655090">
          <w:marLeft w:val="640"/>
          <w:marRight w:val="0"/>
          <w:marTop w:val="0"/>
          <w:marBottom w:val="0"/>
          <w:divBdr>
            <w:top w:val="none" w:sz="0" w:space="0" w:color="auto"/>
            <w:left w:val="none" w:sz="0" w:space="0" w:color="auto"/>
            <w:bottom w:val="none" w:sz="0" w:space="0" w:color="auto"/>
            <w:right w:val="none" w:sz="0" w:space="0" w:color="auto"/>
          </w:divBdr>
        </w:div>
        <w:div w:id="51582276">
          <w:marLeft w:val="640"/>
          <w:marRight w:val="0"/>
          <w:marTop w:val="0"/>
          <w:marBottom w:val="0"/>
          <w:divBdr>
            <w:top w:val="none" w:sz="0" w:space="0" w:color="auto"/>
            <w:left w:val="none" w:sz="0" w:space="0" w:color="auto"/>
            <w:bottom w:val="none" w:sz="0" w:space="0" w:color="auto"/>
            <w:right w:val="none" w:sz="0" w:space="0" w:color="auto"/>
          </w:divBdr>
        </w:div>
        <w:div w:id="222571355">
          <w:marLeft w:val="640"/>
          <w:marRight w:val="0"/>
          <w:marTop w:val="0"/>
          <w:marBottom w:val="0"/>
          <w:divBdr>
            <w:top w:val="none" w:sz="0" w:space="0" w:color="auto"/>
            <w:left w:val="none" w:sz="0" w:space="0" w:color="auto"/>
            <w:bottom w:val="none" w:sz="0" w:space="0" w:color="auto"/>
            <w:right w:val="none" w:sz="0" w:space="0" w:color="auto"/>
          </w:divBdr>
        </w:div>
        <w:div w:id="1266115065">
          <w:marLeft w:val="640"/>
          <w:marRight w:val="0"/>
          <w:marTop w:val="0"/>
          <w:marBottom w:val="0"/>
          <w:divBdr>
            <w:top w:val="none" w:sz="0" w:space="0" w:color="auto"/>
            <w:left w:val="none" w:sz="0" w:space="0" w:color="auto"/>
            <w:bottom w:val="none" w:sz="0" w:space="0" w:color="auto"/>
            <w:right w:val="none" w:sz="0" w:space="0" w:color="auto"/>
          </w:divBdr>
        </w:div>
        <w:div w:id="1069621574">
          <w:marLeft w:val="640"/>
          <w:marRight w:val="0"/>
          <w:marTop w:val="0"/>
          <w:marBottom w:val="0"/>
          <w:divBdr>
            <w:top w:val="none" w:sz="0" w:space="0" w:color="auto"/>
            <w:left w:val="none" w:sz="0" w:space="0" w:color="auto"/>
            <w:bottom w:val="none" w:sz="0" w:space="0" w:color="auto"/>
            <w:right w:val="none" w:sz="0" w:space="0" w:color="auto"/>
          </w:divBdr>
        </w:div>
        <w:div w:id="77604372">
          <w:marLeft w:val="640"/>
          <w:marRight w:val="0"/>
          <w:marTop w:val="0"/>
          <w:marBottom w:val="0"/>
          <w:divBdr>
            <w:top w:val="none" w:sz="0" w:space="0" w:color="auto"/>
            <w:left w:val="none" w:sz="0" w:space="0" w:color="auto"/>
            <w:bottom w:val="none" w:sz="0" w:space="0" w:color="auto"/>
            <w:right w:val="none" w:sz="0" w:space="0" w:color="auto"/>
          </w:divBdr>
        </w:div>
        <w:div w:id="1232081709">
          <w:marLeft w:val="640"/>
          <w:marRight w:val="0"/>
          <w:marTop w:val="0"/>
          <w:marBottom w:val="0"/>
          <w:divBdr>
            <w:top w:val="none" w:sz="0" w:space="0" w:color="auto"/>
            <w:left w:val="none" w:sz="0" w:space="0" w:color="auto"/>
            <w:bottom w:val="none" w:sz="0" w:space="0" w:color="auto"/>
            <w:right w:val="none" w:sz="0" w:space="0" w:color="auto"/>
          </w:divBdr>
        </w:div>
        <w:div w:id="1745492833">
          <w:marLeft w:val="640"/>
          <w:marRight w:val="0"/>
          <w:marTop w:val="0"/>
          <w:marBottom w:val="0"/>
          <w:divBdr>
            <w:top w:val="none" w:sz="0" w:space="0" w:color="auto"/>
            <w:left w:val="none" w:sz="0" w:space="0" w:color="auto"/>
            <w:bottom w:val="none" w:sz="0" w:space="0" w:color="auto"/>
            <w:right w:val="none" w:sz="0" w:space="0" w:color="auto"/>
          </w:divBdr>
        </w:div>
        <w:div w:id="345913338">
          <w:marLeft w:val="640"/>
          <w:marRight w:val="0"/>
          <w:marTop w:val="0"/>
          <w:marBottom w:val="0"/>
          <w:divBdr>
            <w:top w:val="none" w:sz="0" w:space="0" w:color="auto"/>
            <w:left w:val="none" w:sz="0" w:space="0" w:color="auto"/>
            <w:bottom w:val="none" w:sz="0" w:space="0" w:color="auto"/>
            <w:right w:val="none" w:sz="0" w:space="0" w:color="auto"/>
          </w:divBdr>
        </w:div>
        <w:div w:id="737560082">
          <w:marLeft w:val="640"/>
          <w:marRight w:val="0"/>
          <w:marTop w:val="0"/>
          <w:marBottom w:val="0"/>
          <w:divBdr>
            <w:top w:val="none" w:sz="0" w:space="0" w:color="auto"/>
            <w:left w:val="none" w:sz="0" w:space="0" w:color="auto"/>
            <w:bottom w:val="none" w:sz="0" w:space="0" w:color="auto"/>
            <w:right w:val="none" w:sz="0" w:space="0" w:color="auto"/>
          </w:divBdr>
        </w:div>
        <w:div w:id="491794776">
          <w:marLeft w:val="640"/>
          <w:marRight w:val="0"/>
          <w:marTop w:val="0"/>
          <w:marBottom w:val="0"/>
          <w:divBdr>
            <w:top w:val="none" w:sz="0" w:space="0" w:color="auto"/>
            <w:left w:val="none" w:sz="0" w:space="0" w:color="auto"/>
            <w:bottom w:val="none" w:sz="0" w:space="0" w:color="auto"/>
            <w:right w:val="none" w:sz="0" w:space="0" w:color="auto"/>
          </w:divBdr>
        </w:div>
        <w:div w:id="1134638549">
          <w:marLeft w:val="640"/>
          <w:marRight w:val="0"/>
          <w:marTop w:val="0"/>
          <w:marBottom w:val="0"/>
          <w:divBdr>
            <w:top w:val="none" w:sz="0" w:space="0" w:color="auto"/>
            <w:left w:val="none" w:sz="0" w:space="0" w:color="auto"/>
            <w:bottom w:val="none" w:sz="0" w:space="0" w:color="auto"/>
            <w:right w:val="none" w:sz="0" w:space="0" w:color="auto"/>
          </w:divBdr>
        </w:div>
        <w:div w:id="1615138366">
          <w:marLeft w:val="640"/>
          <w:marRight w:val="0"/>
          <w:marTop w:val="0"/>
          <w:marBottom w:val="0"/>
          <w:divBdr>
            <w:top w:val="none" w:sz="0" w:space="0" w:color="auto"/>
            <w:left w:val="none" w:sz="0" w:space="0" w:color="auto"/>
            <w:bottom w:val="none" w:sz="0" w:space="0" w:color="auto"/>
            <w:right w:val="none" w:sz="0" w:space="0" w:color="auto"/>
          </w:divBdr>
        </w:div>
        <w:div w:id="725683632">
          <w:marLeft w:val="640"/>
          <w:marRight w:val="0"/>
          <w:marTop w:val="0"/>
          <w:marBottom w:val="0"/>
          <w:divBdr>
            <w:top w:val="none" w:sz="0" w:space="0" w:color="auto"/>
            <w:left w:val="none" w:sz="0" w:space="0" w:color="auto"/>
            <w:bottom w:val="none" w:sz="0" w:space="0" w:color="auto"/>
            <w:right w:val="none" w:sz="0" w:space="0" w:color="auto"/>
          </w:divBdr>
        </w:div>
        <w:div w:id="284309457">
          <w:marLeft w:val="640"/>
          <w:marRight w:val="0"/>
          <w:marTop w:val="0"/>
          <w:marBottom w:val="0"/>
          <w:divBdr>
            <w:top w:val="none" w:sz="0" w:space="0" w:color="auto"/>
            <w:left w:val="none" w:sz="0" w:space="0" w:color="auto"/>
            <w:bottom w:val="none" w:sz="0" w:space="0" w:color="auto"/>
            <w:right w:val="none" w:sz="0" w:space="0" w:color="auto"/>
          </w:divBdr>
        </w:div>
        <w:div w:id="1436631302">
          <w:marLeft w:val="640"/>
          <w:marRight w:val="0"/>
          <w:marTop w:val="0"/>
          <w:marBottom w:val="0"/>
          <w:divBdr>
            <w:top w:val="none" w:sz="0" w:space="0" w:color="auto"/>
            <w:left w:val="none" w:sz="0" w:space="0" w:color="auto"/>
            <w:bottom w:val="none" w:sz="0" w:space="0" w:color="auto"/>
            <w:right w:val="none" w:sz="0" w:space="0" w:color="auto"/>
          </w:divBdr>
        </w:div>
        <w:div w:id="372199031">
          <w:marLeft w:val="640"/>
          <w:marRight w:val="0"/>
          <w:marTop w:val="0"/>
          <w:marBottom w:val="0"/>
          <w:divBdr>
            <w:top w:val="none" w:sz="0" w:space="0" w:color="auto"/>
            <w:left w:val="none" w:sz="0" w:space="0" w:color="auto"/>
            <w:bottom w:val="none" w:sz="0" w:space="0" w:color="auto"/>
            <w:right w:val="none" w:sz="0" w:space="0" w:color="auto"/>
          </w:divBdr>
        </w:div>
        <w:div w:id="1527328343">
          <w:marLeft w:val="640"/>
          <w:marRight w:val="0"/>
          <w:marTop w:val="0"/>
          <w:marBottom w:val="0"/>
          <w:divBdr>
            <w:top w:val="none" w:sz="0" w:space="0" w:color="auto"/>
            <w:left w:val="none" w:sz="0" w:space="0" w:color="auto"/>
            <w:bottom w:val="none" w:sz="0" w:space="0" w:color="auto"/>
            <w:right w:val="none" w:sz="0" w:space="0" w:color="auto"/>
          </w:divBdr>
        </w:div>
        <w:div w:id="410275219">
          <w:marLeft w:val="640"/>
          <w:marRight w:val="0"/>
          <w:marTop w:val="0"/>
          <w:marBottom w:val="0"/>
          <w:divBdr>
            <w:top w:val="none" w:sz="0" w:space="0" w:color="auto"/>
            <w:left w:val="none" w:sz="0" w:space="0" w:color="auto"/>
            <w:bottom w:val="none" w:sz="0" w:space="0" w:color="auto"/>
            <w:right w:val="none" w:sz="0" w:space="0" w:color="auto"/>
          </w:divBdr>
        </w:div>
        <w:div w:id="1646739153">
          <w:marLeft w:val="640"/>
          <w:marRight w:val="0"/>
          <w:marTop w:val="0"/>
          <w:marBottom w:val="0"/>
          <w:divBdr>
            <w:top w:val="none" w:sz="0" w:space="0" w:color="auto"/>
            <w:left w:val="none" w:sz="0" w:space="0" w:color="auto"/>
            <w:bottom w:val="none" w:sz="0" w:space="0" w:color="auto"/>
            <w:right w:val="none" w:sz="0" w:space="0" w:color="auto"/>
          </w:divBdr>
        </w:div>
        <w:div w:id="1374816256">
          <w:marLeft w:val="640"/>
          <w:marRight w:val="0"/>
          <w:marTop w:val="0"/>
          <w:marBottom w:val="0"/>
          <w:divBdr>
            <w:top w:val="none" w:sz="0" w:space="0" w:color="auto"/>
            <w:left w:val="none" w:sz="0" w:space="0" w:color="auto"/>
            <w:bottom w:val="none" w:sz="0" w:space="0" w:color="auto"/>
            <w:right w:val="none" w:sz="0" w:space="0" w:color="auto"/>
          </w:divBdr>
        </w:div>
        <w:div w:id="1957633656">
          <w:marLeft w:val="640"/>
          <w:marRight w:val="0"/>
          <w:marTop w:val="0"/>
          <w:marBottom w:val="0"/>
          <w:divBdr>
            <w:top w:val="none" w:sz="0" w:space="0" w:color="auto"/>
            <w:left w:val="none" w:sz="0" w:space="0" w:color="auto"/>
            <w:bottom w:val="none" w:sz="0" w:space="0" w:color="auto"/>
            <w:right w:val="none" w:sz="0" w:space="0" w:color="auto"/>
          </w:divBdr>
        </w:div>
        <w:div w:id="1732265152">
          <w:marLeft w:val="640"/>
          <w:marRight w:val="0"/>
          <w:marTop w:val="0"/>
          <w:marBottom w:val="0"/>
          <w:divBdr>
            <w:top w:val="none" w:sz="0" w:space="0" w:color="auto"/>
            <w:left w:val="none" w:sz="0" w:space="0" w:color="auto"/>
            <w:bottom w:val="none" w:sz="0" w:space="0" w:color="auto"/>
            <w:right w:val="none" w:sz="0" w:space="0" w:color="auto"/>
          </w:divBdr>
        </w:div>
        <w:div w:id="1977180635">
          <w:marLeft w:val="640"/>
          <w:marRight w:val="0"/>
          <w:marTop w:val="0"/>
          <w:marBottom w:val="0"/>
          <w:divBdr>
            <w:top w:val="none" w:sz="0" w:space="0" w:color="auto"/>
            <w:left w:val="none" w:sz="0" w:space="0" w:color="auto"/>
            <w:bottom w:val="none" w:sz="0" w:space="0" w:color="auto"/>
            <w:right w:val="none" w:sz="0" w:space="0" w:color="auto"/>
          </w:divBdr>
        </w:div>
        <w:div w:id="743065709">
          <w:marLeft w:val="640"/>
          <w:marRight w:val="0"/>
          <w:marTop w:val="0"/>
          <w:marBottom w:val="0"/>
          <w:divBdr>
            <w:top w:val="none" w:sz="0" w:space="0" w:color="auto"/>
            <w:left w:val="none" w:sz="0" w:space="0" w:color="auto"/>
            <w:bottom w:val="none" w:sz="0" w:space="0" w:color="auto"/>
            <w:right w:val="none" w:sz="0" w:space="0" w:color="auto"/>
          </w:divBdr>
        </w:div>
        <w:div w:id="1817406541">
          <w:marLeft w:val="640"/>
          <w:marRight w:val="0"/>
          <w:marTop w:val="0"/>
          <w:marBottom w:val="0"/>
          <w:divBdr>
            <w:top w:val="none" w:sz="0" w:space="0" w:color="auto"/>
            <w:left w:val="none" w:sz="0" w:space="0" w:color="auto"/>
            <w:bottom w:val="none" w:sz="0" w:space="0" w:color="auto"/>
            <w:right w:val="none" w:sz="0" w:space="0" w:color="auto"/>
          </w:divBdr>
        </w:div>
        <w:div w:id="1789854996">
          <w:marLeft w:val="640"/>
          <w:marRight w:val="0"/>
          <w:marTop w:val="0"/>
          <w:marBottom w:val="0"/>
          <w:divBdr>
            <w:top w:val="none" w:sz="0" w:space="0" w:color="auto"/>
            <w:left w:val="none" w:sz="0" w:space="0" w:color="auto"/>
            <w:bottom w:val="none" w:sz="0" w:space="0" w:color="auto"/>
            <w:right w:val="none" w:sz="0" w:space="0" w:color="auto"/>
          </w:divBdr>
        </w:div>
        <w:div w:id="1321227779">
          <w:marLeft w:val="640"/>
          <w:marRight w:val="0"/>
          <w:marTop w:val="0"/>
          <w:marBottom w:val="0"/>
          <w:divBdr>
            <w:top w:val="none" w:sz="0" w:space="0" w:color="auto"/>
            <w:left w:val="none" w:sz="0" w:space="0" w:color="auto"/>
            <w:bottom w:val="none" w:sz="0" w:space="0" w:color="auto"/>
            <w:right w:val="none" w:sz="0" w:space="0" w:color="auto"/>
          </w:divBdr>
        </w:div>
        <w:div w:id="1354765438">
          <w:marLeft w:val="640"/>
          <w:marRight w:val="0"/>
          <w:marTop w:val="0"/>
          <w:marBottom w:val="0"/>
          <w:divBdr>
            <w:top w:val="none" w:sz="0" w:space="0" w:color="auto"/>
            <w:left w:val="none" w:sz="0" w:space="0" w:color="auto"/>
            <w:bottom w:val="none" w:sz="0" w:space="0" w:color="auto"/>
            <w:right w:val="none" w:sz="0" w:space="0" w:color="auto"/>
          </w:divBdr>
        </w:div>
        <w:div w:id="1399179">
          <w:marLeft w:val="640"/>
          <w:marRight w:val="0"/>
          <w:marTop w:val="0"/>
          <w:marBottom w:val="0"/>
          <w:divBdr>
            <w:top w:val="none" w:sz="0" w:space="0" w:color="auto"/>
            <w:left w:val="none" w:sz="0" w:space="0" w:color="auto"/>
            <w:bottom w:val="none" w:sz="0" w:space="0" w:color="auto"/>
            <w:right w:val="none" w:sz="0" w:space="0" w:color="auto"/>
          </w:divBdr>
        </w:div>
        <w:div w:id="998966818">
          <w:marLeft w:val="640"/>
          <w:marRight w:val="0"/>
          <w:marTop w:val="0"/>
          <w:marBottom w:val="0"/>
          <w:divBdr>
            <w:top w:val="none" w:sz="0" w:space="0" w:color="auto"/>
            <w:left w:val="none" w:sz="0" w:space="0" w:color="auto"/>
            <w:bottom w:val="none" w:sz="0" w:space="0" w:color="auto"/>
            <w:right w:val="none" w:sz="0" w:space="0" w:color="auto"/>
          </w:divBdr>
        </w:div>
      </w:divsChild>
    </w:div>
    <w:div w:id="1993631115">
      <w:bodyDiv w:val="1"/>
      <w:marLeft w:val="0"/>
      <w:marRight w:val="0"/>
      <w:marTop w:val="0"/>
      <w:marBottom w:val="0"/>
      <w:divBdr>
        <w:top w:val="none" w:sz="0" w:space="0" w:color="auto"/>
        <w:left w:val="none" w:sz="0" w:space="0" w:color="auto"/>
        <w:bottom w:val="none" w:sz="0" w:space="0" w:color="auto"/>
        <w:right w:val="none" w:sz="0" w:space="0" w:color="auto"/>
      </w:divBdr>
      <w:divsChild>
        <w:div w:id="841892996">
          <w:marLeft w:val="480"/>
          <w:marRight w:val="0"/>
          <w:marTop w:val="0"/>
          <w:marBottom w:val="0"/>
          <w:divBdr>
            <w:top w:val="none" w:sz="0" w:space="0" w:color="auto"/>
            <w:left w:val="none" w:sz="0" w:space="0" w:color="auto"/>
            <w:bottom w:val="none" w:sz="0" w:space="0" w:color="auto"/>
            <w:right w:val="none" w:sz="0" w:space="0" w:color="auto"/>
          </w:divBdr>
        </w:div>
        <w:div w:id="1560751133">
          <w:marLeft w:val="480"/>
          <w:marRight w:val="0"/>
          <w:marTop w:val="0"/>
          <w:marBottom w:val="0"/>
          <w:divBdr>
            <w:top w:val="none" w:sz="0" w:space="0" w:color="auto"/>
            <w:left w:val="none" w:sz="0" w:space="0" w:color="auto"/>
            <w:bottom w:val="none" w:sz="0" w:space="0" w:color="auto"/>
            <w:right w:val="none" w:sz="0" w:space="0" w:color="auto"/>
          </w:divBdr>
        </w:div>
        <w:div w:id="728724224">
          <w:marLeft w:val="480"/>
          <w:marRight w:val="0"/>
          <w:marTop w:val="0"/>
          <w:marBottom w:val="0"/>
          <w:divBdr>
            <w:top w:val="none" w:sz="0" w:space="0" w:color="auto"/>
            <w:left w:val="none" w:sz="0" w:space="0" w:color="auto"/>
            <w:bottom w:val="none" w:sz="0" w:space="0" w:color="auto"/>
            <w:right w:val="none" w:sz="0" w:space="0" w:color="auto"/>
          </w:divBdr>
        </w:div>
        <w:div w:id="1282229270">
          <w:marLeft w:val="480"/>
          <w:marRight w:val="0"/>
          <w:marTop w:val="0"/>
          <w:marBottom w:val="0"/>
          <w:divBdr>
            <w:top w:val="none" w:sz="0" w:space="0" w:color="auto"/>
            <w:left w:val="none" w:sz="0" w:space="0" w:color="auto"/>
            <w:bottom w:val="none" w:sz="0" w:space="0" w:color="auto"/>
            <w:right w:val="none" w:sz="0" w:space="0" w:color="auto"/>
          </w:divBdr>
        </w:div>
        <w:div w:id="944536111">
          <w:marLeft w:val="480"/>
          <w:marRight w:val="0"/>
          <w:marTop w:val="0"/>
          <w:marBottom w:val="0"/>
          <w:divBdr>
            <w:top w:val="none" w:sz="0" w:space="0" w:color="auto"/>
            <w:left w:val="none" w:sz="0" w:space="0" w:color="auto"/>
            <w:bottom w:val="none" w:sz="0" w:space="0" w:color="auto"/>
            <w:right w:val="none" w:sz="0" w:space="0" w:color="auto"/>
          </w:divBdr>
        </w:div>
        <w:div w:id="744843152">
          <w:marLeft w:val="480"/>
          <w:marRight w:val="0"/>
          <w:marTop w:val="0"/>
          <w:marBottom w:val="0"/>
          <w:divBdr>
            <w:top w:val="none" w:sz="0" w:space="0" w:color="auto"/>
            <w:left w:val="none" w:sz="0" w:space="0" w:color="auto"/>
            <w:bottom w:val="none" w:sz="0" w:space="0" w:color="auto"/>
            <w:right w:val="none" w:sz="0" w:space="0" w:color="auto"/>
          </w:divBdr>
        </w:div>
        <w:div w:id="140731060">
          <w:marLeft w:val="480"/>
          <w:marRight w:val="0"/>
          <w:marTop w:val="0"/>
          <w:marBottom w:val="0"/>
          <w:divBdr>
            <w:top w:val="none" w:sz="0" w:space="0" w:color="auto"/>
            <w:left w:val="none" w:sz="0" w:space="0" w:color="auto"/>
            <w:bottom w:val="none" w:sz="0" w:space="0" w:color="auto"/>
            <w:right w:val="none" w:sz="0" w:space="0" w:color="auto"/>
          </w:divBdr>
        </w:div>
        <w:div w:id="1332222554">
          <w:marLeft w:val="480"/>
          <w:marRight w:val="0"/>
          <w:marTop w:val="0"/>
          <w:marBottom w:val="0"/>
          <w:divBdr>
            <w:top w:val="none" w:sz="0" w:space="0" w:color="auto"/>
            <w:left w:val="none" w:sz="0" w:space="0" w:color="auto"/>
            <w:bottom w:val="none" w:sz="0" w:space="0" w:color="auto"/>
            <w:right w:val="none" w:sz="0" w:space="0" w:color="auto"/>
          </w:divBdr>
        </w:div>
        <w:div w:id="1748073198">
          <w:marLeft w:val="480"/>
          <w:marRight w:val="0"/>
          <w:marTop w:val="0"/>
          <w:marBottom w:val="0"/>
          <w:divBdr>
            <w:top w:val="none" w:sz="0" w:space="0" w:color="auto"/>
            <w:left w:val="none" w:sz="0" w:space="0" w:color="auto"/>
            <w:bottom w:val="none" w:sz="0" w:space="0" w:color="auto"/>
            <w:right w:val="none" w:sz="0" w:space="0" w:color="auto"/>
          </w:divBdr>
        </w:div>
        <w:div w:id="902259039">
          <w:marLeft w:val="480"/>
          <w:marRight w:val="0"/>
          <w:marTop w:val="0"/>
          <w:marBottom w:val="0"/>
          <w:divBdr>
            <w:top w:val="none" w:sz="0" w:space="0" w:color="auto"/>
            <w:left w:val="none" w:sz="0" w:space="0" w:color="auto"/>
            <w:bottom w:val="none" w:sz="0" w:space="0" w:color="auto"/>
            <w:right w:val="none" w:sz="0" w:space="0" w:color="auto"/>
          </w:divBdr>
        </w:div>
        <w:div w:id="938485833">
          <w:marLeft w:val="480"/>
          <w:marRight w:val="0"/>
          <w:marTop w:val="0"/>
          <w:marBottom w:val="0"/>
          <w:divBdr>
            <w:top w:val="none" w:sz="0" w:space="0" w:color="auto"/>
            <w:left w:val="none" w:sz="0" w:space="0" w:color="auto"/>
            <w:bottom w:val="none" w:sz="0" w:space="0" w:color="auto"/>
            <w:right w:val="none" w:sz="0" w:space="0" w:color="auto"/>
          </w:divBdr>
        </w:div>
        <w:div w:id="750396220">
          <w:marLeft w:val="480"/>
          <w:marRight w:val="0"/>
          <w:marTop w:val="0"/>
          <w:marBottom w:val="0"/>
          <w:divBdr>
            <w:top w:val="none" w:sz="0" w:space="0" w:color="auto"/>
            <w:left w:val="none" w:sz="0" w:space="0" w:color="auto"/>
            <w:bottom w:val="none" w:sz="0" w:space="0" w:color="auto"/>
            <w:right w:val="none" w:sz="0" w:space="0" w:color="auto"/>
          </w:divBdr>
        </w:div>
        <w:div w:id="474297062">
          <w:marLeft w:val="480"/>
          <w:marRight w:val="0"/>
          <w:marTop w:val="0"/>
          <w:marBottom w:val="0"/>
          <w:divBdr>
            <w:top w:val="none" w:sz="0" w:space="0" w:color="auto"/>
            <w:left w:val="none" w:sz="0" w:space="0" w:color="auto"/>
            <w:bottom w:val="none" w:sz="0" w:space="0" w:color="auto"/>
            <w:right w:val="none" w:sz="0" w:space="0" w:color="auto"/>
          </w:divBdr>
        </w:div>
        <w:div w:id="1343236589">
          <w:marLeft w:val="480"/>
          <w:marRight w:val="0"/>
          <w:marTop w:val="0"/>
          <w:marBottom w:val="0"/>
          <w:divBdr>
            <w:top w:val="none" w:sz="0" w:space="0" w:color="auto"/>
            <w:left w:val="none" w:sz="0" w:space="0" w:color="auto"/>
            <w:bottom w:val="none" w:sz="0" w:space="0" w:color="auto"/>
            <w:right w:val="none" w:sz="0" w:space="0" w:color="auto"/>
          </w:divBdr>
        </w:div>
        <w:div w:id="1266884494">
          <w:marLeft w:val="480"/>
          <w:marRight w:val="0"/>
          <w:marTop w:val="0"/>
          <w:marBottom w:val="0"/>
          <w:divBdr>
            <w:top w:val="none" w:sz="0" w:space="0" w:color="auto"/>
            <w:left w:val="none" w:sz="0" w:space="0" w:color="auto"/>
            <w:bottom w:val="none" w:sz="0" w:space="0" w:color="auto"/>
            <w:right w:val="none" w:sz="0" w:space="0" w:color="auto"/>
          </w:divBdr>
        </w:div>
        <w:div w:id="28183879">
          <w:marLeft w:val="480"/>
          <w:marRight w:val="0"/>
          <w:marTop w:val="0"/>
          <w:marBottom w:val="0"/>
          <w:divBdr>
            <w:top w:val="none" w:sz="0" w:space="0" w:color="auto"/>
            <w:left w:val="none" w:sz="0" w:space="0" w:color="auto"/>
            <w:bottom w:val="none" w:sz="0" w:space="0" w:color="auto"/>
            <w:right w:val="none" w:sz="0" w:space="0" w:color="auto"/>
          </w:divBdr>
        </w:div>
        <w:div w:id="144931795">
          <w:marLeft w:val="480"/>
          <w:marRight w:val="0"/>
          <w:marTop w:val="0"/>
          <w:marBottom w:val="0"/>
          <w:divBdr>
            <w:top w:val="none" w:sz="0" w:space="0" w:color="auto"/>
            <w:left w:val="none" w:sz="0" w:space="0" w:color="auto"/>
            <w:bottom w:val="none" w:sz="0" w:space="0" w:color="auto"/>
            <w:right w:val="none" w:sz="0" w:space="0" w:color="auto"/>
          </w:divBdr>
        </w:div>
        <w:div w:id="333265540">
          <w:marLeft w:val="480"/>
          <w:marRight w:val="0"/>
          <w:marTop w:val="0"/>
          <w:marBottom w:val="0"/>
          <w:divBdr>
            <w:top w:val="none" w:sz="0" w:space="0" w:color="auto"/>
            <w:left w:val="none" w:sz="0" w:space="0" w:color="auto"/>
            <w:bottom w:val="none" w:sz="0" w:space="0" w:color="auto"/>
            <w:right w:val="none" w:sz="0" w:space="0" w:color="auto"/>
          </w:divBdr>
        </w:div>
        <w:div w:id="507406699">
          <w:marLeft w:val="480"/>
          <w:marRight w:val="0"/>
          <w:marTop w:val="0"/>
          <w:marBottom w:val="0"/>
          <w:divBdr>
            <w:top w:val="none" w:sz="0" w:space="0" w:color="auto"/>
            <w:left w:val="none" w:sz="0" w:space="0" w:color="auto"/>
            <w:bottom w:val="none" w:sz="0" w:space="0" w:color="auto"/>
            <w:right w:val="none" w:sz="0" w:space="0" w:color="auto"/>
          </w:divBdr>
        </w:div>
        <w:div w:id="1756590963">
          <w:marLeft w:val="480"/>
          <w:marRight w:val="0"/>
          <w:marTop w:val="0"/>
          <w:marBottom w:val="0"/>
          <w:divBdr>
            <w:top w:val="none" w:sz="0" w:space="0" w:color="auto"/>
            <w:left w:val="none" w:sz="0" w:space="0" w:color="auto"/>
            <w:bottom w:val="none" w:sz="0" w:space="0" w:color="auto"/>
            <w:right w:val="none" w:sz="0" w:space="0" w:color="auto"/>
          </w:divBdr>
        </w:div>
      </w:divsChild>
    </w:div>
    <w:div w:id="2009743856">
      <w:bodyDiv w:val="1"/>
      <w:marLeft w:val="0"/>
      <w:marRight w:val="0"/>
      <w:marTop w:val="0"/>
      <w:marBottom w:val="0"/>
      <w:divBdr>
        <w:top w:val="none" w:sz="0" w:space="0" w:color="auto"/>
        <w:left w:val="none" w:sz="0" w:space="0" w:color="auto"/>
        <w:bottom w:val="none" w:sz="0" w:space="0" w:color="auto"/>
        <w:right w:val="none" w:sz="0" w:space="0" w:color="auto"/>
      </w:divBdr>
    </w:div>
    <w:div w:id="2011368038">
      <w:bodyDiv w:val="1"/>
      <w:marLeft w:val="0"/>
      <w:marRight w:val="0"/>
      <w:marTop w:val="0"/>
      <w:marBottom w:val="0"/>
      <w:divBdr>
        <w:top w:val="none" w:sz="0" w:space="0" w:color="auto"/>
        <w:left w:val="none" w:sz="0" w:space="0" w:color="auto"/>
        <w:bottom w:val="none" w:sz="0" w:space="0" w:color="auto"/>
        <w:right w:val="none" w:sz="0" w:space="0" w:color="auto"/>
      </w:divBdr>
      <w:divsChild>
        <w:div w:id="1216237239">
          <w:marLeft w:val="480"/>
          <w:marRight w:val="0"/>
          <w:marTop w:val="0"/>
          <w:marBottom w:val="0"/>
          <w:divBdr>
            <w:top w:val="none" w:sz="0" w:space="0" w:color="auto"/>
            <w:left w:val="none" w:sz="0" w:space="0" w:color="auto"/>
            <w:bottom w:val="none" w:sz="0" w:space="0" w:color="auto"/>
            <w:right w:val="none" w:sz="0" w:space="0" w:color="auto"/>
          </w:divBdr>
        </w:div>
        <w:div w:id="1175463454">
          <w:marLeft w:val="480"/>
          <w:marRight w:val="0"/>
          <w:marTop w:val="0"/>
          <w:marBottom w:val="0"/>
          <w:divBdr>
            <w:top w:val="none" w:sz="0" w:space="0" w:color="auto"/>
            <w:left w:val="none" w:sz="0" w:space="0" w:color="auto"/>
            <w:bottom w:val="none" w:sz="0" w:space="0" w:color="auto"/>
            <w:right w:val="none" w:sz="0" w:space="0" w:color="auto"/>
          </w:divBdr>
        </w:div>
        <w:div w:id="170485182">
          <w:marLeft w:val="480"/>
          <w:marRight w:val="0"/>
          <w:marTop w:val="0"/>
          <w:marBottom w:val="0"/>
          <w:divBdr>
            <w:top w:val="none" w:sz="0" w:space="0" w:color="auto"/>
            <w:left w:val="none" w:sz="0" w:space="0" w:color="auto"/>
            <w:bottom w:val="none" w:sz="0" w:space="0" w:color="auto"/>
            <w:right w:val="none" w:sz="0" w:space="0" w:color="auto"/>
          </w:divBdr>
        </w:div>
        <w:div w:id="1603293308">
          <w:marLeft w:val="480"/>
          <w:marRight w:val="0"/>
          <w:marTop w:val="0"/>
          <w:marBottom w:val="0"/>
          <w:divBdr>
            <w:top w:val="none" w:sz="0" w:space="0" w:color="auto"/>
            <w:left w:val="none" w:sz="0" w:space="0" w:color="auto"/>
            <w:bottom w:val="none" w:sz="0" w:space="0" w:color="auto"/>
            <w:right w:val="none" w:sz="0" w:space="0" w:color="auto"/>
          </w:divBdr>
        </w:div>
        <w:div w:id="49614731">
          <w:marLeft w:val="480"/>
          <w:marRight w:val="0"/>
          <w:marTop w:val="0"/>
          <w:marBottom w:val="0"/>
          <w:divBdr>
            <w:top w:val="none" w:sz="0" w:space="0" w:color="auto"/>
            <w:left w:val="none" w:sz="0" w:space="0" w:color="auto"/>
            <w:bottom w:val="none" w:sz="0" w:space="0" w:color="auto"/>
            <w:right w:val="none" w:sz="0" w:space="0" w:color="auto"/>
          </w:divBdr>
        </w:div>
        <w:div w:id="801769340">
          <w:marLeft w:val="480"/>
          <w:marRight w:val="0"/>
          <w:marTop w:val="0"/>
          <w:marBottom w:val="0"/>
          <w:divBdr>
            <w:top w:val="none" w:sz="0" w:space="0" w:color="auto"/>
            <w:left w:val="none" w:sz="0" w:space="0" w:color="auto"/>
            <w:bottom w:val="none" w:sz="0" w:space="0" w:color="auto"/>
            <w:right w:val="none" w:sz="0" w:space="0" w:color="auto"/>
          </w:divBdr>
        </w:div>
        <w:div w:id="202325944">
          <w:marLeft w:val="480"/>
          <w:marRight w:val="0"/>
          <w:marTop w:val="0"/>
          <w:marBottom w:val="0"/>
          <w:divBdr>
            <w:top w:val="none" w:sz="0" w:space="0" w:color="auto"/>
            <w:left w:val="none" w:sz="0" w:space="0" w:color="auto"/>
            <w:bottom w:val="none" w:sz="0" w:space="0" w:color="auto"/>
            <w:right w:val="none" w:sz="0" w:space="0" w:color="auto"/>
          </w:divBdr>
        </w:div>
        <w:div w:id="1047876965">
          <w:marLeft w:val="480"/>
          <w:marRight w:val="0"/>
          <w:marTop w:val="0"/>
          <w:marBottom w:val="0"/>
          <w:divBdr>
            <w:top w:val="none" w:sz="0" w:space="0" w:color="auto"/>
            <w:left w:val="none" w:sz="0" w:space="0" w:color="auto"/>
            <w:bottom w:val="none" w:sz="0" w:space="0" w:color="auto"/>
            <w:right w:val="none" w:sz="0" w:space="0" w:color="auto"/>
          </w:divBdr>
        </w:div>
        <w:div w:id="1580822841">
          <w:marLeft w:val="480"/>
          <w:marRight w:val="0"/>
          <w:marTop w:val="0"/>
          <w:marBottom w:val="0"/>
          <w:divBdr>
            <w:top w:val="none" w:sz="0" w:space="0" w:color="auto"/>
            <w:left w:val="none" w:sz="0" w:space="0" w:color="auto"/>
            <w:bottom w:val="none" w:sz="0" w:space="0" w:color="auto"/>
            <w:right w:val="none" w:sz="0" w:space="0" w:color="auto"/>
          </w:divBdr>
        </w:div>
        <w:div w:id="106195933">
          <w:marLeft w:val="480"/>
          <w:marRight w:val="0"/>
          <w:marTop w:val="0"/>
          <w:marBottom w:val="0"/>
          <w:divBdr>
            <w:top w:val="none" w:sz="0" w:space="0" w:color="auto"/>
            <w:left w:val="none" w:sz="0" w:space="0" w:color="auto"/>
            <w:bottom w:val="none" w:sz="0" w:space="0" w:color="auto"/>
            <w:right w:val="none" w:sz="0" w:space="0" w:color="auto"/>
          </w:divBdr>
        </w:div>
        <w:div w:id="1514799378">
          <w:marLeft w:val="480"/>
          <w:marRight w:val="0"/>
          <w:marTop w:val="0"/>
          <w:marBottom w:val="0"/>
          <w:divBdr>
            <w:top w:val="none" w:sz="0" w:space="0" w:color="auto"/>
            <w:left w:val="none" w:sz="0" w:space="0" w:color="auto"/>
            <w:bottom w:val="none" w:sz="0" w:space="0" w:color="auto"/>
            <w:right w:val="none" w:sz="0" w:space="0" w:color="auto"/>
          </w:divBdr>
        </w:div>
        <w:div w:id="1203403703">
          <w:marLeft w:val="480"/>
          <w:marRight w:val="0"/>
          <w:marTop w:val="0"/>
          <w:marBottom w:val="0"/>
          <w:divBdr>
            <w:top w:val="none" w:sz="0" w:space="0" w:color="auto"/>
            <w:left w:val="none" w:sz="0" w:space="0" w:color="auto"/>
            <w:bottom w:val="none" w:sz="0" w:space="0" w:color="auto"/>
            <w:right w:val="none" w:sz="0" w:space="0" w:color="auto"/>
          </w:divBdr>
        </w:div>
        <w:div w:id="1505320948">
          <w:marLeft w:val="480"/>
          <w:marRight w:val="0"/>
          <w:marTop w:val="0"/>
          <w:marBottom w:val="0"/>
          <w:divBdr>
            <w:top w:val="none" w:sz="0" w:space="0" w:color="auto"/>
            <w:left w:val="none" w:sz="0" w:space="0" w:color="auto"/>
            <w:bottom w:val="none" w:sz="0" w:space="0" w:color="auto"/>
            <w:right w:val="none" w:sz="0" w:space="0" w:color="auto"/>
          </w:divBdr>
        </w:div>
        <w:div w:id="1951353593">
          <w:marLeft w:val="480"/>
          <w:marRight w:val="0"/>
          <w:marTop w:val="0"/>
          <w:marBottom w:val="0"/>
          <w:divBdr>
            <w:top w:val="none" w:sz="0" w:space="0" w:color="auto"/>
            <w:left w:val="none" w:sz="0" w:space="0" w:color="auto"/>
            <w:bottom w:val="none" w:sz="0" w:space="0" w:color="auto"/>
            <w:right w:val="none" w:sz="0" w:space="0" w:color="auto"/>
          </w:divBdr>
        </w:div>
        <w:div w:id="129444483">
          <w:marLeft w:val="480"/>
          <w:marRight w:val="0"/>
          <w:marTop w:val="0"/>
          <w:marBottom w:val="0"/>
          <w:divBdr>
            <w:top w:val="none" w:sz="0" w:space="0" w:color="auto"/>
            <w:left w:val="none" w:sz="0" w:space="0" w:color="auto"/>
            <w:bottom w:val="none" w:sz="0" w:space="0" w:color="auto"/>
            <w:right w:val="none" w:sz="0" w:space="0" w:color="auto"/>
          </w:divBdr>
        </w:div>
        <w:div w:id="1679111004">
          <w:marLeft w:val="480"/>
          <w:marRight w:val="0"/>
          <w:marTop w:val="0"/>
          <w:marBottom w:val="0"/>
          <w:divBdr>
            <w:top w:val="none" w:sz="0" w:space="0" w:color="auto"/>
            <w:left w:val="none" w:sz="0" w:space="0" w:color="auto"/>
            <w:bottom w:val="none" w:sz="0" w:space="0" w:color="auto"/>
            <w:right w:val="none" w:sz="0" w:space="0" w:color="auto"/>
          </w:divBdr>
        </w:div>
        <w:div w:id="1246500303">
          <w:marLeft w:val="480"/>
          <w:marRight w:val="0"/>
          <w:marTop w:val="0"/>
          <w:marBottom w:val="0"/>
          <w:divBdr>
            <w:top w:val="none" w:sz="0" w:space="0" w:color="auto"/>
            <w:left w:val="none" w:sz="0" w:space="0" w:color="auto"/>
            <w:bottom w:val="none" w:sz="0" w:space="0" w:color="auto"/>
            <w:right w:val="none" w:sz="0" w:space="0" w:color="auto"/>
          </w:divBdr>
        </w:div>
        <w:div w:id="1303384986">
          <w:marLeft w:val="480"/>
          <w:marRight w:val="0"/>
          <w:marTop w:val="0"/>
          <w:marBottom w:val="0"/>
          <w:divBdr>
            <w:top w:val="none" w:sz="0" w:space="0" w:color="auto"/>
            <w:left w:val="none" w:sz="0" w:space="0" w:color="auto"/>
            <w:bottom w:val="none" w:sz="0" w:space="0" w:color="auto"/>
            <w:right w:val="none" w:sz="0" w:space="0" w:color="auto"/>
          </w:divBdr>
        </w:div>
        <w:div w:id="1605501408">
          <w:marLeft w:val="480"/>
          <w:marRight w:val="0"/>
          <w:marTop w:val="0"/>
          <w:marBottom w:val="0"/>
          <w:divBdr>
            <w:top w:val="none" w:sz="0" w:space="0" w:color="auto"/>
            <w:left w:val="none" w:sz="0" w:space="0" w:color="auto"/>
            <w:bottom w:val="none" w:sz="0" w:space="0" w:color="auto"/>
            <w:right w:val="none" w:sz="0" w:space="0" w:color="auto"/>
          </w:divBdr>
        </w:div>
      </w:divsChild>
    </w:div>
    <w:div w:id="2019194939">
      <w:bodyDiv w:val="1"/>
      <w:marLeft w:val="0"/>
      <w:marRight w:val="0"/>
      <w:marTop w:val="0"/>
      <w:marBottom w:val="0"/>
      <w:divBdr>
        <w:top w:val="none" w:sz="0" w:space="0" w:color="auto"/>
        <w:left w:val="none" w:sz="0" w:space="0" w:color="auto"/>
        <w:bottom w:val="none" w:sz="0" w:space="0" w:color="auto"/>
        <w:right w:val="none" w:sz="0" w:space="0" w:color="auto"/>
      </w:divBdr>
      <w:divsChild>
        <w:div w:id="1420519107">
          <w:marLeft w:val="480"/>
          <w:marRight w:val="0"/>
          <w:marTop w:val="0"/>
          <w:marBottom w:val="0"/>
          <w:divBdr>
            <w:top w:val="none" w:sz="0" w:space="0" w:color="auto"/>
            <w:left w:val="none" w:sz="0" w:space="0" w:color="auto"/>
            <w:bottom w:val="none" w:sz="0" w:space="0" w:color="auto"/>
            <w:right w:val="none" w:sz="0" w:space="0" w:color="auto"/>
          </w:divBdr>
        </w:div>
        <w:div w:id="632249597">
          <w:marLeft w:val="480"/>
          <w:marRight w:val="0"/>
          <w:marTop w:val="0"/>
          <w:marBottom w:val="0"/>
          <w:divBdr>
            <w:top w:val="none" w:sz="0" w:space="0" w:color="auto"/>
            <w:left w:val="none" w:sz="0" w:space="0" w:color="auto"/>
            <w:bottom w:val="none" w:sz="0" w:space="0" w:color="auto"/>
            <w:right w:val="none" w:sz="0" w:space="0" w:color="auto"/>
          </w:divBdr>
        </w:div>
        <w:div w:id="737705791">
          <w:marLeft w:val="480"/>
          <w:marRight w:val="0"/>
          <w:marTop w:val="0"/>
          <w:marBottom w:val="0"/>
          <w:divBdr>
            <w:top w:val="none" w:sz="0" w:space="0" w:color="auto"/>
            <w:left w:val="none" w:sz="0" w:space="0" w:color="auto"/>
            <w:bottom w:val="none" w:sz="0" w:space="0" w:color="auto"/>
            <w:right w:val="none" w:sz="0" w:space="0" w:color="auto"/>
          </w:divBdr>
        </w:div>
        <w:div w:id="1975602562">
          <w:marLeft w:val="480"/>
          <w:marRight w:val="0"/>
          <w:marTop w:val="0"/>
          <w:marBottom w:val="0"/>
          <w:divBdr>
            <w:top w:val="none" w:sz="0" w:space="0" w:color="auto"/>
            <w:left w:val="none" w:sz="0" w:space="0" w:color="auto"/>
            <w:bottom w:val="none" w:sz="0" w:space="0" w:color="auto"/>
            <w:right w:val="none" w:sz="0" w:space="0" w:color="auto"/>
          </w:divBdr>
        </w:div>
        <w:div w:id="376393672">
          <w:marLeft w:val="480"/>
          <w:marRight w:val="0"/>
          <w:marTop w:val="0"/>
          <w:marBottom w:val="0"/>
          <w:divBdr>
            <w:top w:val="none" w:sz="0" w:space="0" w:color="auto"/>
            <w:left w:val="none" w:sz="0" w:space="0" w:color="auto"/>
            <w:bottom w:val="none" w:sz="0" w:space="0" w:color="auto"/>
            <w:right w:val="none" w:sz="0" w:space="0" w:color="auto"/>
          </w:divBdr>
        </w:div>
        <w:div w:id="1467357786">
          <w:marLeft w:val="480"/>
          <w:marRight w:val="0"/>
          <w:marTop w:val="0"/>
          <w:marBottom w:val="0"/>
          <w:divBdr>
            <w:top w:val="none" w:sz="0" w:space="0" w:color="auto"/>
            <w:left w:val="none" w:sz="0" w:space="0" w:color="auto"/>
            <w:bottom w:val="none" w:sz="0" w:space="0" w:color="auto"/>
            <w:right w:val="none" w:sz="0" w:space="0" w:color="auto"/>
          </w:divBdr>
        </w:div>
        <w:div w:id="1358309589">
          <w:marLeft w:val="480"/>
          <w:marRight w:val="0"/>
          <w:marTop w:val="0"/>
          <w:marBottom w:val="0"/>
          <w:divBdr>
            <w:top w:val="none" w:sz="0" w:space="0" w:color="auto"/>
            <w:left w:val="none" w:sz="0" w:space="0" w:color="auto"/>
            <w:bottom w:val="none" w:sz="0" w:space="0" w:color="auto"/>
            <w:right w:val="none" w:sz="0" w:space="0" w:color="auto"/>
          </w:divBdr>
        </w:div>
        <w:div w:id="625281563">
          <w:marLeft w:val="480"/>
          <w:marRight w:val="0"/>
          <w:marTop w:val="0"/>
          <w:marBottom w:val="0"/>
          <w:divBdr>
            <w:top w:val="none" w:sz="0" w:space="0" w:color="auto"/>
            <w:left w:val="none" w:sz="0" w:space="0" w:color="auto"/>
            <w:bottom w:val="none" w:sz="0" w:space="0" w:color="auto"/>
            <w:right w:val="none" w:sz="0" w:space="0" w:color="auto"/>
          </w:divBdr>
        </w:div>
        <w:div w:id="419176021">
          <w:marLeft w:val="480"/>
          <w:marRight w:val="0"/>
          <w:marTop w:val="0"/>
          <w:marBottom w:val="0"/>
          <w:divBdr>
            <w:top w:val="none" w:sz="0" w:space="0" w:color="auto"/>
            <w:left w:val="none" w:sz="0" w:space="0" w:color="auto"/>
            <w:bottom w:val="none" w:sz="0" w:space="0" w:color="auto"/>
            <w:right w:val="none" w:sz="0" w:space="0" w:color="auto"/>
          </w:divBdr>
        </w:div>
        <w:div w:id="1206866256">
          <w:marLeft w:val="480"/>
          <w:marRight w:val="0"/>
          <w:marTop w:val="0"/>
          <w:marBottom w:val="0"/>
          <w:divBdr>
            <w:top w:val="none" w:sz="0" w:space="0" w:color="auto"/>
            <w:left w:val="none" w:sz="0" w:space="0" w:color="auto"/>
            <w:bottom w:val="none" w:sz="0" w:space="0" w:color="auto"/>
            <w:right w:val="none" w:sz="0" w:space="0" w:color="auto"/>
          </w:divBdr>
        </w:div>
        <w:div w:id="839006186">
          <w:marLeft w:val="480"/>
          <w:marRight w:val="0"/>
          <w:marTop w:val="0"/>
          <w:marBottom w:val="0"/>
          <w:divBdr>
            <w:top w:val="none" w:sz="0" w:space="0" w:color="auto"/>
            <w:left w:val="none" w:sz="0" w:space="0" w:color="auto"/>
            <w:bottom w:val="none" w:sz="0" w:space="0" w:color="auto"/>
            <w:right w:val="none" w:sz="0" w:space="0" w:color="auto"/>
          </w:divBdr>
        </w:div>
        <w:div w:id="1148592835">
          <w:marLeft w:val="480"/>
          <w:marRight w:val="0"/>
          <w:marTop w:val="0"/>
          <w:marBottom w:val="0"/>
          <w:divBdr>
            <w:top w:val="none" w:sz="0" w:space="0" w:color="auto"/>
            <w:left w:val="none" w:sz="0" w:space="0" w:color="auto"/>
            <w:bottom w:val="none" w:sz="0" w:space="0" w:color="auto"/>
            <w:right w:val="none" w:sz="0" w:space="0" w:color="auto"/>
          </w:divBdr>
        </w:div>
        <w:div w:id="1046951511">
          <w:marLeft w:val="480"/>
          <w:marRight w:val="0"/>
          <w:marTop w:val="0"/>
          <w:marBottom w:val="0"/>
          <w:divBdr>
            <w:top w:val="none" w:sz="0" w:space="0" w:color="auto"/>
            <w:left w:val="none" w:sz="0" w:space="0" w:color="auto"/>
            <w:bottom w:val="none" w:sz="0" w:space="0" w:color="auto"/>
            <w:right w:val="none" w:sz="0" w:space="0" w:color="auto"/>
          </w:divBdr>
        </w:div>
        <w:div w:id="1566528898">
          <w:marLeft w:val="480"/>
          <w:marRight w:val="0"/>
          <w:marTop w:val="0"/>
          <w:marBottom w:val="0"/>
          <w:divBdr>
            <w:top w:val="none" w:sz="0" w:space="0" w:color="auto"/>
            <w:left w:val="none" w:sz="0" w:space="0" w:color="auto"/>
            <w:bottom w:val="none" w:sz="0" w:space="0" w:color="auto"/>
            <w:right w:val="none" w:sz="0" w:space="0" w:color="auto"/>
          </w:divBdr>
        </w:div>
        <w:div w:id="1661537051">
          <w:marLeft w:val="480"/>
          <w:marRight w:val="0"/>
          <w:marTop w:val="0"/>
          <w:marBottom w:val="0"/>
          <w:divBdr>
            <w:top w:val="none" w:sz="0" w:space="0" w:color="auto"/>
            <w:left w:val="none" w:sz="0" w:space="0" w:color="auto"/>
            <w:bottom w:val="none" w:sz="0" w:space="0" w:color="auto"/>
            <w:right w:val="none" w:sz="0" w:space="0" w:color="auto"/>
          </w:divBdr>
        </w:div>
        <w:div w:id="1663504595">
          <w:marLeft w:val="480"/>
          <w:marRight w:val="0"/>
          <w:marTop w:val="0"/>
          <w:marBottom w:val="0"/>
          <w:divBdr>
            <w:top w:val="none" w:sz="0" w:space="0" w:color="auto"/>
            <w:left w:val="none" w:sz="0" w:space="0" w:color="auto"/>
            <w:bottom w:val="none" w:sz="0" w:space="0" w:color="auto"/>
            <w:right w:val="none" w:sz="0" w:space="0" w:color="auto"/>
          </w:divBdr>
        </w:div>
        <w:div w:id="19281234">
          <w:marLeft w:val="480"/>
          <w:marRight w:val="0"/>
          <w:marTop w:val="0"/>
          <w:marBottom w:val="0"/>
          <w:divBdr>
            <w:top w:val="none" w:sz="0" w:space="0" w:color="auto"/>
            <w:left w:val="none" w:sz="0" w:space="0" w:color="auto"/>
            <w:bottom w:val="none" w:sz="0" w:space="0" w:color="auto"/>
            <w:right w:val="none" w:sz="0" w:space="0" w:color="auto"/>
          </w:divBdr>
        </w:div>
      </w:divsChild>
    </w:div>
    <w:div w:id="2020499841">
      <w:bodyDiv w:val="1"/>
      <w:marLeft w:val="0"/>
      <w:marRight w:val="0"/>
      <w:marTop w:val="0"/>
      <w:marBottom w:val="0"/>
      <w:divBdr>
        <w:top w:val="none" w:sz="0" w:space="0" w:color="auto"/>
        <w:left w:val="none" w:sz="0" w:space="0" w:color="auto"/>
        <w:bottom w:val="none" w:sz="0" w:space="0" w:color="auto"/>
        <w:right w:val="none" w:sz="0" w:space="0" w:color="auto"/>
      </w:divBdr>
    </w:div>
    <w:div w:id="2020696154">
      <w:bodyDiv w:val="1"/>
      <w:marLeft w:val="0"/>
      <w:marRight w:val="0"/>
      <w:marTop w:val="0"/>
      <w:marBottom w:val="0"/>
      <w:divBdr>
        <w:top w:val="none" w:sz="0" w:space="0" w:color="auto"/>
        <w:left w:val="none" w:sz="0" w:space="0" w:color="auto"/>
        <w:bottom w:val="none" w:sz="0" w:space="0" w:color="auto"/>
        <w:right w:val="none" w:sz="0" w:space="0" w:color="auto"/>
      </w:divBdr>
    </w:div>
    <w:div w:id="2022275370">
      <w:bodyDiv w:val="1"/>
      <w:marLeft w:val="0"/>
      <w:marRight w:val="0"/>
      <w:marTop w:val="0"/>
      <w:marBottom w:val="0"/>
      <w:divBdr>
        <w:top w:val="none" w:sz="0" w:space="0" w:color="auto"/>
        <w:left w:val="none" w:sz="0" w:space="0" w:color="auto"/>
        <w:bottom w:val="none" w:sz="0" w:space="0" w:color="auto"/>
        <w:right w:val="none" w:sz="0" w:space="0" w:color="auto"/>
      </w:divBdr>
      <w:divsChild>
        <w:div w:id="1458990089">
          <w:marLeft w:val="640"/>
          <w:marRight w:val="0"/>
          <w:marTop w:val="0"/>
          <w:marBottom w:val="0"/>
          <w:divBdr>
            <w:top w:val="none" w:sz="0" w:space="0" w:color="auto"/>
            <w:left w:val="none" w:sz="0" w:space="0" w:color="auto"/>
            <w:bottom w:val="none" w:sz="0" w:space="0" w:color="auto"/>
            <w:right w:val="none" w:sz="0" w:space="0" w:color="auto"/>
          </w:divBdr>
        </w:div>
        <w:div w:id="1535073048">
          <w:marLeft w:val="640"/>
          <w:marRight w:val="0"/>
          <w:marTop w:val="0"/>
          <w:marBottom w:val="0"/>
          <w:divBdr>
            <w:top w:val="none" w:sz="0" w:space="0" w:color="auto"/>
            <w:left w:val="none" w:sz="0" w:space="0" w:color="auto"/>
            <w:bottom w:val="none" w:sz="0" w:space="0" w:color="auto"/>
            <w:right w:val="none" w:sz="0" w:space="0" w:color="auto"/>
          </w:divBdr>
        </w:div>
        <w:div w:id="1540044903">
          <w:marLeft w:val="640"/>
          <w:marRight w:val="0"/>
          <w:marTop w:val="0"/>
          <w:marBottom w:val="0"/>
          <w:divBdr>
            <w:top w:val="none" w:sz="0" w:space="0" w:color="auto"/>
            <w:left w:val="none" w:sz="0" w:space="0" w:color="auto"/>
            <w:bottom w:val="none" w:sz="0" w:space="0" w:color="auto"/>
            <w:right w:val="none" w:sz="0" w:space="0" w:color="auto"/>
          </w:divBdr>
        </w:div>
        <w:div w:id="1831826107">
          <w:marLeft w:val="640"/>
          <w:marRight w:val="0"/>
          <w:marTop w:val="0"/>
          <w:marBottom w:val="0"/>
          <w:divBdr>
            <w:top w:val="none" w:sz="0" w:space="0" w:color="auto"/>
            <w:left w:val="none" w:sz="0" w:space="0" w:color="auto"/>
            <w:bottom w:val="none" w:sz="0" w:space="0" w:color="auto"/>
            <w:right w:val="none" w:sz="0" w:space="0" w:color="auto"/>
          </w:divBdr>
        </w:div>
        <w:div w:id="1505245785">
          <w:marLeft w:val="640"/>
          <w:marRight w:val="0"/>
          <w:marTop w:val="0"/>
          <w:marBottom w:val="0"/>
          <w:divBdr>
            <w:top w:val="none" w:sz="0" w:space="0" w:color="auto"/>
            <w:left w:val="none" w:sz="0" w:space="0" w:color="auto"/>
            <w:bottom w:val="none" w:sz="0" w:space="0" w:color="auto"/>
            <w:right w:val="none" w:sz="0" w:space="0" w:color="auto"/>
          </w:divBdr>
        </w:div>
        <w:div w:id="397093053">
          <w:marLeft w:val="640"/>
          <w:marRight w:val="0"/>
          <w:marTop w:val="0"/>
          <w:marBottom w:val="0"/>
          <w:divBdr>
            <w:top w:val="none" w:sz="0" w:space="0" w:color="auto"/>
            <w:left w:val="none" w:sz="0" w:space="0" w:color="auto"/>
            <w:bottom w:val="none" w:sz="0" w:space="0" w:color="auto"/>
            <w:right w:val="none" w:sz="0" w:space="0" w:color="auto"/>
          </w:divBdr>
        </w:div>
        <w:div w:id="1057390062">
          <w:marLeft w:val="640"/>
          <w:marRight w:val="0"/>
          <w:marTop w:val="0"/>
          <w:marBottom w:val="0"/>
          <w:divBdr>
            <w:top w:val="none" w:sz="0" w:space="0" w:color="auto"/>
            <w:left w:val="none" w:sz="0" w:space="0" w:color="auto"/>
            <w:bottom w:val="none" w:sz="0" w:space="0" w:color="auto"/>
            <w:right w:val="none" w:sz="0" w:space="0" w:color="auto"/>
          </w:divBdr>
        </w:div>
        <w:div w:id="182785869">
          <w:marLeft w:val="640"/>
          <w:marRight w:val="0"/>
          <w:marTop w:val="0"/>
          <w:marBottom w:val="0"/>
          <w:divBdr>
            <w:top w:val="none" w:sz="0" w:space="0" w:color="auto"/>
            <w:left w:val="none" w:sz="0" w:space="0" w:color="auto"/>
            <w:bottom w:val="none" w:sz="0" w:space="0" w:color="auto"/>
            <w:right w:val="none" w:sz="0" w:space="0" w:color="auto"/>
          </w:divBdr>
        </w:div>
        <w:div w:id="71783884">
          <w:marLeft w:val="640"/>
          <w:marRight w:val="0"/>
          <w:marTop w:val="0"/>
          <w:marBottom w:val="0"/>
          <w:divBdr>
            <w:top w:val="none" w:sz="0" w:space="0" w:color="auto"/>
            <w:left w:val="none" w:sz="0" w:space="0" w:color="auto"/>
            <w:bottom w:val="none" w:sz="0" w:space="0" w:color="auto"/>
            <w:right w:val="none" w:sz="0" w:space="0" w:color="auto"/>
          </w:divBdr>
        </w:div>
        <w:div w:id="414589384">
          <w:marLeft w:val="640"/>
          <w:marRight w:val="0"/>
          <w:marTop w:val="0"/>
          <w:marBottom w:val="0"/>
          <w:divBdr>
            <w:top w:val="none" w:sz="0" w:space="0" w:color="auto"/>
            <w:left w:val="none" w:sz="0" w:space="0" w:color="auto"/>
            <w:bottom w:val="none" w:sz="0" w:space="0" w:color="auto"/>
            <w:right w:val="none" w:sz="0" w:space="0" w:color="auto"/>
          </w:divBdr>
        </w:div>
        <w:div w:id="58358894">
          <w:marLeft w:val="640"/>
          <w:marRight w:val="0"/>
          <w:marTop w:val="0"/>
          <w:marBottom w:val="0"/>
          <w:divBdr>
            <w:top w:val="none" w:sz="0" w:space="0" w:color="auto"/>
            <w:left w:val="none" w:sz="0" w:space="0" w:color="auto"/>
            <w:bottom w:val="none" w:sz="0" w:space="0" w:color="auto"/>
            <w:right w:val="none" w:sz="0" w:space="0" w:color="auto"/>
          </w:divBdr>
        </w:div>
        <w:div w:id="844322118">
          <w:marLeft w:val="640"/>
          <w:marRight w:val="0"/>
          <w:marTop w:val="0"/>
          <w:marBottom w:val="0"/>
          <w:divBdr>
            <w:top w:val="none" w:sz="0" w:space="0" w:color="auto"/>
            <w:left w:val="none" w:sz="0" w:space="0" w:color="auto"/>
            <w:bottom w:val="none" w:sz="0" w:space="0" w:color="auto"/>
            <w:right w:val="none" w:sz="0" w:space="0" w:color="auto"/>
          </w:divBdr>
        </w:div>
        <w:div w:id="1981230490">
          <w:marLeft w:val="640"/>
          <w:marRight w:val="0"/>
          <w:marTop w:val="0"/>
          <w:marBottom w:val="0"/>
          <w:divBdr>
            <w:top w:val="none" w:sz="0" w:space="0" w:color="auto"/>
            <w:left w:val="none" w:sz="0" w:space="0" w:color="auto"/>
            <w:bottom w:val="none" w:sz="0" w:space="0" w:color="auto"/>
            <w:right w:val="none" w:sz="0" w:space="0" w:color="auto"/>
          </w:divBdr>
        </w:div>
        <w:div w:id="718868747">
          <w:marLeft w:val="640"/>
          <w:marRight w:val="0"/>
          <w:marTop w:val="0"/>
          <w:marBottom w:val="0"/>
          <w:divBdr>
            <w:top w:val="none" w:sz="0" w:space="0" w:color="auto"/>
            <w:left w:val="none" w:sz="0" w:space="0" w:color="auto"/>
            <w:bottom w:val="none" w:sz="0" w:space="0" w:color="auto"/>
            <w:right w:val="none" w:sz="0" w:space="0" w:color="auto"/>
          </w:divBdr>
        </w:div>
        <w:div w:id="238445939">
          <w:marLeft w:val="640"/>
          <w:marRight w:val="0"/>
          <w:marTop w:val="0"/>
          <w:marBottom w:val="0"/>
          <w:divBdr>
            <w:top w:val="none" w:sz="0" w:space="0" w:color="auto"/>
            <w:left w:val="none" w:sz="0" w:space="0" w:color="auto"/>
            <w:bottom w:val="none" w:sz="0" w:space="0" w:color="auto"/>
            <w:right w:val="none" w:sz="0" w:space="0" w:color="auto"/>
          </w:divBdr>
        </w:div>
        <w:div w:id="866329262">
          <w:marLeft w:val="640"/>
          <w:marRight w:val="0"/>
          <w:marTop w:val="0"/>
          <w:marBottom w:val="0"/>
          <w:divBdr>
            <w:top w:val="none" w:sz="0" w:space="0" w:color="auto"/>
            <w:left w:val="none" w:sz="0" w:space="0" w:color="auto"/>
            <w:bottom w:val="none" w:sz="0" w:space="0" w:color="auto"/>
            <w:right w:val="none" w:sz="0" w:space="0" w:color="auto"/>
          </w:divBdr>
        </w:div>
        <w:div w:id="218979979">
          <w:marLeft w:val="640"/>
          <w:marRight w:val="0"/>
          <w:marTop w:val="0"/>
          <w:marBottom w:val="0"/>
          <w:divBdr>
            <w:top w:val="none" w:sz="0" w:space="0" w:color="auto"/>
            <w:left w:val="none" w:sz="0" w:space="0" w:color="auto"/>
            <w:bottom w:val="none" w:sz="0" w:space="0" w:color="auto"/>
            <w:right w:val="none" w:sz="0" w:space="0" w:color="auto"/>
          </w:divBdr>
        </w:div>
        <w:div w:id="336929387">
          <w:marLeft w:val="640"/>
          <w:marRight w:val="0"/>
          <w:marTop w:val="0"/>
          <w:marBottom w:val="0"/>
          <w:divBdr>
            <w:top w:val="none" w:sz="0" w:space="0" w:color="auto"/>
            <w:left w:val="none" w:sz="0" w:space="0" w:color="auto"/>
            <w:bottom w:val="none" w:sz="0" w:space="0" w:color="auto"/>
            <w:right w:val="none" w:sz="0" w:space="0" w:color="auto"/>
          </w:divBdr>
        </w:div>
        <w:div w:id="2104839954">
          <w:marLeft w:val="640"/>
          <w:marRight w:val="0"/>
          <w:marTop w:val="0"/>
          <w:marBottom w:val="0"/>
          <w:divBdr>
            <w:top w:val="none" w:sz="0" w:space="0" w:color="auto"/>
            <w:left w:val="none" w:sz="0" w:space="0" w:color="auto"/>
            <w:bottom w:val="none" w:sz="0" w:space="0" w:color="auto"/>
            <w:right w:val="none" w:sz="0" w:space="0" w:color="auto"/>
          </w:divBdr>
        </w:div>
        <w:div w:id="1692299047">
          <w:marLeft w:val="640"/>
          <w:marRight w:val="0"/>
          <w:marTop w:val="0"/>
          <w:marBottom w:val="0"/>
          <w:divBdr>
            <w:top w:val="none" w:sz="0" w:space="0" w:color="auto"/>
            <w:left w:val="none" w:sz="0" w:space="0" w:color="auto"/>
            <w:bottom w:val="none" w:sz="0" w:space="0" w:color="auto"/>
            <w:right w:val="none" w:sz="0" w:space="0" w:color="auto"/>
          </w:divBdr>
        </w:div>
        <w:div w:id="2045252655">
          <w:marLeft w:val="640"/>
          <w:marRight w:val="0"/>
          <w:marTop w:val="0"/>
          <w:marBottom w:val="0"/>
          <w:divBdr>
            <w:top w:val="none" w:sz="0" w:space="0" w:color="auto"/>
            <w:left w:val="none" w:sz="0" w:space="0" w:color="auto"/>
            <w:bottom w:val="none" w:sz="0" w:space="0" w:color="auto"/>
            <w:right w:val="none" w:sz="0" w:space="0" w:color="auto"/>
          </w:divBdr>
        </w:div>
        <w:div w:id="695040790">
          <w:marLeft w:val="640"/>
          <w:marRight w:val="0"/>
          <w:marTop w:val="0"/>
          <w:marBottom w:val="0"/>
          <w:divBdr>
            <w:top w:val="none" w:sz="0" w:space="0" w:color="auto"/>
            <w:left w:val="none" w:sz="0" w:space="0" w:color="auto"/>
            <w:bottom w:val="none" w:sz="0" w:space="0" w:color="auto"/>
            <w:right w:val="none" w:sz="0" w:space="0" w:color="auto"/>
          </w:divBdr>
        </w:div>
        <w:div w:id="926159595">
          <w:marLeft w:val="640"/>
          <w:marRight w:val="0"/>
          <w:marTop w:val="0"/>
          <w:marBottom w:val="0"/>
          <w:divBdr>
            <w:top w:val="none" w:sz="0" w:space="0" w:color="auto"/>
            <w:left w:val="none" w:sz="0" w:space="0" w:color="auto"/>
            <w:bottom w:val="none" w:sz="0" w:space="0" w:color="auto"/>
            <w:right w:val="none" w:sz="0" w:space="0" w:color="auto"/>
          </w:divBdr>
        </w:div>
        <w:div w:id="913857335">
          <w:marLeft w:val="640"/>
          <w:marRight w:val="0"/>
          <w:marTop w:val="0"/>
          <w:marBottom w:val="0"/>
          <w:divBdr>
            <w:top w:val="none" w:sz="0" w:space="0" w:color="auto"/>
            <w:left w:val="none" w:sz="0" w:space="0" w:color="auto"/>
            <w:bottom w:val="none" w:sz="0" w:space="0" w:color="auto"/>
            <w:right w:val="none" w:sz="0" w:space="0" w:color="auto"/>
          </w:divBdr>
        </w:div>
        <w:div w:id="1322660155">
          <w:marLeft w:val="640"/>
          <w:marRight w:val="0"/>
          <w:marTop w:val="0"/>
          <w:marBottom w:val="0"/>
          <w:divBdr>
            <w:top w:val="none" w:sz="0" w:space="0" w:color="auto"/>
            <w:left w:val="none" w:sz="0" w:space="0" w:color="auto"/>
            <w:bottom w:val="none" w:sz="0" w:space="0" w:color="auto"/>
            <w:right w:val="none" w:sz="0" w:space="0" w:color="auto"/>
          </w:divBdr>
        </w:div>
        <w:div w:id="640429121">
          <w:marLeft w:val="640"/>
          <w:marRight w:val="0"/>
          <w:marTop w:val="0"/>
          <w:marBottom w:val="0"/>
          <w:divBdr>
            <w:top w:val="none" w:sz="0" w:space="0" w:color="auto"/>
            <w:left w:val="none" w:sz="0" w:space="0" w:color="auto"/>
            <w:bottom w:val="none" w:sz="0" w:space="0" w:color="auto"/>
            <w:right w:val="none" w:sz="0" w:space="0" w:color="auto"/>
          </w:divBdr>
        </w:div>
        <w:div w:id="1145582111">
          <w:marLeft w:val="640"/>
          <w:marRight w:val="0"/>
          <w:marTop w:val="0"/>
          <w:marBottom w:val="0"/>
          <w:divBdr>
            <w:top w:val="none" w:sz="0" w:space="0" w:color="auto"/>
            <w:left w:val="none" w:sz="0" w:space="0" w:color="auto"/>
            <w:bottom w:val="none" w:sz="0" w:space="0" w:color="auto"/>
            <w:right w:val="none" w:sz="0" w:space="0" w:color="auto"/>
          </w:divBdr>
        </w:div>
        <w:div w:id="1032607531">
          <w:marLeft w:val="640"/>
          <w:marRight w:val="0"/>
          <w:marTop w:val="0"/>
          <w:marBottom w:val="0"/>
          <w:divBdr>
            <w:top w:val="none" w:sz="0" w:space="0" w:color="auto"/>
            <w:left w:val="none" w:sz="0" w:space="0" w:color="auto"/>
            <w:bottom w:val="none" w:sz="0" w:space="0" w:color="auto"/>
            <w:right w:val="none" w:sz="0" w:space="0" w:color="auto"/>
          </w:divBdr>
        </w:div>
        <w:div w:id="1463688715">
          <w:marLeft w:val="640"/>
          <w:marRight w:val="0"/>
          <w:marTop w:val="0"/>
          <w:marBottom w:val="0"/>
          <w:divBdr>
            <w:top w:val="none" w:sz="0" w:space="0" w:color="auto"/>
            <w:left w:val="none" w:sz="0" w:space="0" w:color="auto"/>
            <w:bottom w:val="none" w:sz="0" w:space="0" w:color="auto"/>
            <w:right w:val="none" w:sz="0" w:space="0" w:color="auto"/>
          </w:divBdr>
        </w:div>
        <w:div w:id="1759018151">
          <w:marLeft w:val="640"/>
          <w:marRight w:val="0"/>
          <w:marTop w:val="0"/>
          <w:marBottom w:val="0"/>
          <w:divBdr>
            <w:top w:val="none" w:sz="0" w:space="0" w:color="auto"/>
            <w:left w:val="none" w:sz="0" w:space="0" w:color="auto"/>
            <w:bottom w:val="none" w:sz="0" w:space="0" w:color="auto"/>
            <w:right w:val="none" w:sz="0" w:space="0" w:color="auto"/>
          </w:divBdr>
        </w:div>
        <w:div w:id="303396460">
          <w:marLeft w:val="640"/>
          <w:marRight w:val="0"/>
          <w:marTop w:val="0"/>
          <w:marBottom w:val="0"/>
          <w:divBdr>
            <w:top w:val="none" w:sz="0" w:space="0" w:color="auto"/>
            <w:left w:val="none" w:sz="0" w:space="0" w:color="auto"/>
            <w:bottom w:val="none" w:sz="0" w:space="0" w:color="auto"/>
            <w:right w:val="none" w:sz="0" w:space="0" w:color="auto"/>
          </w:divBdr>
        </w:div>
        <w:div w:id="1422678927">
          <w:marLeft w:val="640"/>
          <w:marRight w:val="0"/>
          <w:marTop w:val="0"/>
          <w:marBottom w:val="0"/>
          <w:divBdr>
            <w:top w:val="none" w:sz="0" w:space="0" w:color="auto"/>
            <w:left w:val="none" w:sz="0" w:space="0" w:color="auto"/>
            <w:bottom w:val="none" w:sz="0" w:space="0" w:color="auto"/>
            <w:right w:val="none" w:sz="0" w:space="0" w:color="auto"/>
          </w:divBdr>
        </w:div>
        <w:div w:id="116026328">
          <w:marLeft w:val="640"/>
          <w:marRight w:val="0"/>
          <w:marTop w:val="0"/>
          <w:marBottom w:val="0"/>
          <w:divBdr>
            <w:top w:val="none" w:sz="0" w:space="0" w:color="auto"/>
            <w:left w:val="none" w:sz="0" w:space="0" w:color="auto"/>
            <w:bottom w:val="none" w:sz="0" w:space="0" w:color="auto"/>
            <w:right w:val="none" w:sz="0" w:space="0" w:color="auto"/>
          </w:divBdr>
        </w:div>
        <w:div w:id="19553509">
          <w:marLeft w:val="640"/>
          <w:marRight w:val="0"/>
          <w:marTop w:val="0"/>
          <w:marBottom w:val="0"/>
          <w:divBdr>
            <w:top w:val="none" w:sz="0" w:space="0" w:color="auto"/>
            <w:left w:val="none" w:sz="0" w:space="0" w:color="auto"/>
            <w:bottom w:val="none" w:sz="0" w:space="0" w:color="auto"/>
            <w:right w:val="none" w:sz="0" w:space="0" w:color="auto"/>
          </w:divBdr>
        </w:div>
        <w:div w:id="978337561">
          <w:marLeft w:val="640"/>
          <w:marRight w:val="0"/>
          <w:marTop w:val="0"/>
          <w:marBottom w:val="0"/>
          <w:divBdr>
            <w:top w:val="none" w:sz="0" w:space="0" w:color="auto"/>
            <w:left w:val="none" w:sz="0" w:space="0" w:color="auto"/>
            <w:bottom w:val="none" w:sz="0" w:space="0" w:color="auto"/>
            <w:right w:val="none" w:sz="0" w:space="0" w:color="auto"/>
          </w:divBdr>
        </w:div>
        <w:div w:id="179465821">
          <w:marLeft w:val="640"/>
          <w:marRight w:val="0"/>
          <w:marTop w:val="0"/>
          <w:marBottom w:val="0"/>
          <w:divBdr>
            <w:top w:val="none" w:sz="0" w:space="0" w:color="auto"/>
            <w:left w:val="none" w:sz="0" w:space="0" w:color="auto"/>
            <w:bottom w:val="none" w:sz="0" w:space="0" w:color="auto"/>
            <w:right w:val="none" w:sz="0" w:space="0" w:color="auto"/>
          </w:divBdr>
        </w:div>
        <w:div w:id="1816795568">
          <w:marLeft w:val="640"/>
          <w:marRight w:val="0"/>
          <w:marTop w:val="0"/>
          <w:marBottom w:val="0"/>
          <w:divBdr>
            <w:top w:val="none" w:sz="0" w:space="0" w:color="auto"/>
            <w:left w:val="none" w:sz="0" w:space="0" w:color="auto"/>
            <w:bottom w:val="none" w:sz="0" w:space="0" w:color="auto"/>
            <w:right w:val="none" w:sz="0" w:space="0" w:color="auto"/>
          </w:divBdr>
        </w:div>
        <w:div w:id="833689695">
          <w:marLeft w:val="640"/>
          <w:marRight w:val="0"/>
          <w:marTop w:val="0"/>
          <w:marBottom w:val="0"/>
          <w:divBdr>
            <w:top w:val="none" w:sz="0" w:space="0" w:color="auto"/>
            <w:left w:val="none" w:sz="0" w:space="0" w:color="auto"/>
            <w:bottom w:val="none" w:sz="0" w:space="0" w:color="auto"/>
            <w:right w:val="none" w:sz="0" w:space="0" w:color="auto"/>
          </w:divBdr>
        </w:div>
        <w:div w:id="2104841918">
          <w:marLeft w:val="640"/>
          <w:marRight w:val="0"/>
          <w:marTop w:val="0"/>
          <w:marBottom w:val="0"/>
          <w:divBdr>
            <w:top w:val="none" w:sz="0" w:space="0" w:color="auto"/>
            <w:left w:val="none" w:sz="0" w:space="0" w:color="auto"/>
            <w:bottom w:val="none" w:sz="0" w:space="0" w:color="auto"/>
            <w:right w:val="none" w:sz="0" w:space="0" w:color="auto"/>
          </w:divBdr>
        </w:div>
        <w:div w:id="1938052110">
          <w:marLeft w:val="640"/>
          <w:marRight w:val="0"/>
          <w:marTop w:val="0"/>
          <w:marBottom w:val="0"/>
          <w:divBdr>
            <w:top w:val="none" w:sz="0" w:space="0" w:color="auto"/>
            <w:left w:val="none" w:sz="0" w:space="0" w:color="auto"/>
            <w:bottom w:val="none" w:sz="0" w:space="0" w:color="auto"/>
            <w:right w:val="none" w:sz="0" w:space="0" w:color="auto"/>
          </w:divBdr>
        </w:div>
        <w:div w:id="803081953">
          <w:marLeft w:val="640"/>
          <w:marRight w:val="0"/>
          <w:marTop w:val="0"/>
          <w:marBottom w:val="0"/>
          <w:divBdr>
            <w:top w:val="none" w:sz="0" w:space="0" w:color="auto"/>
            <w:left w:val="none" w:sz="0" w:space="0" w:color="auto"/>
            <w:bottom w:val="none" w:sz="0" w:space="0" w:color="auto"/>
            <w:right w:val="none" w:sz="0" w:space="0" w:color="auto"/>
          </w:divBdr>
        </w:div>
        <w:div w:id="1167817717">
          <w:marLeft w:val="640"/>
          <w:marRight w:val="0"/>
          <w:marTop w:val="0"/>
          <w:marBottom w:val="0"/>
          <w:divBdr>
            <w:top w:val="none" w:sz="0" w:space="0" w:color="auto"/>
            <w:left w:val="none" w:sz="0" w:space="0" w:color="auto"/>
            <w:bottom w:val="none" w:sz="0" w:space="0" w:color="auto"/>
            <w:right w:val="none" w:sz="0" w:space="0" w:color="auto"/>
          </w:divBdr>
        </w:div>
        <w:div w:id="1022242165">
          <w:marLeft w:val="640"/>
          <w:marRight w:val="0"/>
          <w:marTop w:val="0"/>
          <w:marBottom w:val="0"/>
          <w:divBdr>
            <w:top w:val="none" w:sz="0" w:space="0" w:color="auto"/>
            <w:left w:val="none" w:sz="0" w:space="0" w:color="auto"/>
            <w:bottom w:val="none" w:sz="0" w:space="0" w:color="auto"/>
            <w:right w:val="none" w:sz="0" w:space="0" w:color="auto"/>
          </w:divBdr>
        </w:div>
        <w:div w:id="478546490">
          <w:marLeft w:val="640"/>
          <w:marRight w:val="0"/>
          <w:marTop w:val="0"/>
          <w:marBottom w:val="0"/>
          <w:divBdr>
            <w:top w:val="none" w:sz="0" w:space="0" w:color="auto"/>
            <w:left w:val="none" w:sz="0" w:space="0" w:color="auto"/>
            <w:bottom w:val="none" w:sz="0" w:space="0" w:color="auto"/>
            <w:right w:val="none" w:sz="0" w:space="0" w:color="auto"/>
          </w:divBdr>
        </w:div>
        <w:div w:id="1152259418">
          <w:marLeft w:val="640"/>
          <w:marRight w:val="0"/>
          <w:marTop w:val="0"/>
          <w:marBottom w:val="0"/>
          <w:divBdr>
            <w:top w:val="none" w:sz="0" w:space="0" w:color="auto"/>
            <w:left w:val="none" w:sz="0" w:space="0" w:color="auto"/>
            <w:bottom w:val="none" w:sz="0" w:space="0" w:color="auto"/>
            <w:right w:val="none" w:sz="0" w:space="0" w:color="auto"/>
          </w:divBdr>
        </w:div>
        <w:div w:id="564411306">
          <w:marLeft w:val="640"/>
          <w:marRight w:val="0"/>
          <w:marTop w:val="0"/>
          <w:marBottom w:val="0"/>
          <w:divBdr>
            <w:top w:val="none" w:sz="0" w:space="0" w:color="auto"/>
            <w:left w:val="none" w:sz="0" w:space="0" w:color="auto"/>
            <w:bottom w:val="none" w:sz="0" w:space="0" w:color="auto"/>
            <w:right w:val="none" w:sz="0" w:space="0" w:color="auto"/>
          </w:divBdr>
        </w:div>
        <w:div w:id="1077022867">
          <w:marLeft w:val="640"/>
          <w:marRight w:val="0"/>
          <w:marTop w:val="0"/>
          <w:marBottom w:val="0"/>
          <w:divBdr>
            <w:top w:val="none" w:sz="0" w:space="0" w:color="auto"/>
            <w:left w:val="none" w:sz="0" w:space="0" w:color="auto"/>
            <w:bottom w:val="none" w:sz="0" w:space="0" w:color="auto"/>
            <w:right w:val="none" w:sz="0" w:space="0" w:color="auto"/>
          </w:divBdr>
        </w:div>
        <w:div w:id="2076197596">
          <w:marLeft w:val="640"/>
          <w:marRight w:val="0"/>
          <w:marTop w:val="0"/>
          <w:marBottom w:val="0"/>
          <w:divBdr>
            <w:top w:val="none" w:sz="0" w:space="0" w:color="auto"/>
            <w:left w:val="none" w:sz="0" w:space="0" w:color="auto"/>
            <w:bottom w:val="none" w:sz="0" w:space="0" w:color="auto"/>
            <w:right w:val="none" w:sz="0" w:space="0" w:color="auto"/>
          </w:divBdr>
        </w:div>
        <w:div w:id="870149969">
          <w:marLeft w:val="640"/>
          <w:marRight w:val="0"/>
          <w:marTop w:val="0"/>
          <w:marBottom w:val="0"/>
          <w:divBdr>
            <w:top w:val="none" w:sz="0" w:space="0" w:color="auto"/>
            <w:left w:val="none" w:sz="0" w:space="0" w:color="auto"/>
            <w:bottom w:val="none" w:sz="0" w:space="0" w:color="auto"/>
            <w:right w:val="none" w:sz="0" w:space="0" w:color="auto"/>
          </w:divBdr>
        </w:div>
        <w:div w:id="1016077482">
          <w:marLeft w:val="640"/>
          <w:marRight w:val="0"/>
          <w:marTop w:val="0"/>
          <w:marBottom w:val="0"/>
          <w:divBdr>
            <w:top w:val="none" w:sz="0" w:space="0" w:color="auto"/>
            <w:left w:val="none" w:sz="0" w:space="0" w:color="auto"/>
            <w:bottom w:val="none" w:sz="0" w:space="0" w:color="auto"/>
            <w:right w:val="none" w:sz="0" w:space="0" w:color="auto"/>
          </w:divBdr>
        </w:div>
        <w:div w:id="1451049270">
          <w:marLeft w:val="640"/>
          <w:marRight w:val="0"/>
          <w:marTop w:val="0"/>
          <w:marBottom w:val="0"/>
          <w:divBdr>
            <w:top w:val="none" w:sz="0" w:space="0" w:color="auto"/>
            <w:left w:val="none" w:sz="0" w:space="0" w:color="auto"/>
            <w:bottom w:val="none" w:sz="0" w:space="0" w:color="auto"/>
            <w:right w:val="none" w:sz="0" w:space="0" w:color="auto"/>
          </w:divBdr>
        </w:div>
        <w:div w:id="1568495108">
          <w:marLeft w:val="640"/>
          <w:marRight w:val="0"/>
          <w:marTop w:val="0"/>
          <w:marBottom w:val="0"/>
          <w:divBdr>
            <w:top w:val="none" w:sz="0" w:space="0" w:color="auto"/>
            <w:left w:val="none" w:sz="0" w:space="0" w:color="auto"/>
            <w:bottom w:val="none" w:sz="0" w:space="0" w:color="auto"/>
            <w:right w:val="none" w:sz="0" w:space="0" w:color="auto"/>
          </w:divBdr>
        </w:div>
        <w:div w:id="488595827">
          <w:marLeft w:val="640"/>
          <w:marRight w:val="0"/>
          <w:marTop w:val="0"/>
          <w:marBottom w:val="0"/>
          <w:divBdr>
            <w:top w:val="none" w:sz="0" w:space="0" w:color="auto"/>
            <w:left w:val="none" w:sz="0" w:space="0" w:color="auto"/>
            <w:bottom w:val="none" w:sz="0" w:space="0" w:color="auto"/>
            <w:right w:val="none" w:sz="0" w:space="0" w:color="auto"/>
          </w:divBdr>
        </w:div>
        <w:div w:id="2005164488">
          <w:marLeft w:val="640"/>
          <w:marRight w:val="0"/>
          <w:marTop w:val="0"/>
          <w:marBottom w:val="0"/>
          <w:divBdr>
            <w:top w:val="none" w:sz="0" w:space="0" w:color="auto"/>
            <w:left w:val="none" w:sz="0" w:space="0" w:color="auto"/>
            <w:bottom w:val="none" w:sz="0" w:space="0" w:color="auto"/>
            <w:right w:val="none" w:sz="0" w:space="0" w:color="auto"/>
          </w:divBdr>
        </w:div>
        <w:div w:id="2138601444">
          <w:marLeft w:val="640"/>
          <w:marRight w:val="0"/>
          <w:marTop w:val="0"/>
          <w:marBottom w:val="0"/>
          <w:divBdr>
            <w:top w:val="none" w:sz="0" w:space="0" w:color="auto"/>
            <w:left w:val="none" w:sz="0" w:space="0" w:color="auto"/>
            <w:bottom w:val="none" w:sz="0" w:space="0" w:color="auto"/>
            <w:right w:val="none" w:sz="0" w:space="0" w:color="auto"/>
          </w:divBdr>
        </w:div>
        <w:div w:id="1257252360">
          <w:marLeft w:val="640"/>
          <w:marRight w:val="0"/>
          <w:marTop w:val="0"/>
          <w:marBottom w:val="0"/>
          <w:divBdr>
            <w:top w:val="none" w:sz="0" w:space="0" w:color="auto"/>
            <w:left w:val="none" w:sz="0" w:space="0" w:color="auto"/>
            <w:bottom w:val="none" w:sz="0" w:space="0" w:color="auto"/>
            <w:right w:val="none" w:sz="0" w:space="0" w:color="auto"/>
          </w:divBdr>
        </w:div>
        <w:div w:id="1032195820">
          <w:marLeft w:val="640"/>
          <w:marRight w:val="0"/>
          <w:marTop w:val="0"/>
          <w:marBottom w:val="0"/>
          <w:divBdr>
            <w:top w:val="none" w:sz="0" w:space="0" w:color="auto"/>
            <w:left w:val="none" w:sz="0" w:space="0" w:color="auto"/>
            <w:bottom w:val="none" w:sz="0" w:space="0" w:color="auto"/>
            <w:right w:val="none" w:sz="0" w:space="0" w:color="auto"/>
          </w:divBdr>
        </w:div>
        <w:div w:id="1700399969">
          <w:marLeft w:val="640"/>
          <w:marRight w:val="0"/>
          <w:marTop w:val="0"/>
          <w:marBottom w:val="0"/>
          <w:divBdr>
            <w:top w:val="none" w:sz="0" w:space="0" w:color="auto"/>
            <w:left w:val="none" w:sz="0" w:space="0" w:color="auto"/>
            <w:bottom w:val="none" w:sz="0" w:space="0" w:color="auto"/>
            <w:right w:val="none" w:sz="0" w:space="0" w:color="auto"/>
          </w:divBdr>
        </w:div>
        <w:div w:id="171918820">
          <w:marLeft w:val="640"/>
          <w:marRight w:val="0"/>
          <w:marTop w:val="0"/>
          <w:marBottom w:val="0"/>
          <w:divBdr>
            <w:top w:val="none" w:sz="0" w:space="0" w:color="auto"/>
            <w:left w:val="none" w:sz="0" w:space="0" w:color="auto"/>
            <w:bottom w:val="none" w:sz="0" w:space="0" w:color="auto"/>
            <w:right w:val="none" w:sz="0" w:space="0" w:color="auto"/>
          </w:divBdr>
        </w:div>
        <w:div w:id="703752131">
          <w:marLeft w:val="640"/>
          <w:marRight w:val="0"/>
          <w:marTop w:val="0"/>
          <w:marBottom w:val="0"/>
          <w:divBdr>
            <w:top w:val="none" w:sz="0" w:space="0" w:color="auto"/>
            <w:left w:val="none" w:sz="0" w:space="0" w:color="auto"/>
            <w:bottom w:val="none" w:sz="0" w:space="0" w:color="auto"/>
            <w:right w:val="none" w:sz="0" w:space="0" w:color="auto"/>
          </w:divBdr>
        </w:div>
        <w:div w:id="221212661">
          <w:marLeft w:val="640"/>
          <w:marRight w:val="0"/>
          <w:marTop w:val="0"/>
          <w:marBottom w:val="0"/>
          <w:divBdr>
            <w:top w:val="none" w:sz="0" w:space="0" w:color="auto"/>
            <w:left w:val="none" w:sz="0" w:space="0" w:color="auto"/>
            <w:bottom w:val="none" w:sz="0" w:space="0" w:color="auto"/>
            <w:right w:val="none" w:sz="0" w:space="0" w:color="auto"/>
          </w:divBdr>
        </w:div>
        <w:div w:id="663356184">
          <w:marLeft w:val="640"/>
          <w:marRight w:val="0"/>
          <w:marTop w:val="0"/>
          <w:marBottom w:val="0"/>
          <w:divBdr>
            <w:top w:val="none" w:sz="0" w:space="0" w:color="auto"/>
            <w:left w:val="none" w:sz="0" w:space="0" w:color="auto"/>
            <w:bottom w:val="none" w:sz="0" w:space="0" w:color="auto"/>
            <w:right w:val="none" w:sz="0" w:space="0" w:color="auto"/>
          </w:divBdr>
        </w:div>
        <w:div w:id="1580217039">
          <w:marLeft w:val="640"/>
          <w:marRight w:val="0"/>
          <w:marTop w:val="0"/>
          <w:marBottom w:val="0"/>
          <w:divBdr>
            <w:top w:val="none" w:sz="0" w:space="0" w:color="auto"/>
            <w:left w:val="none" w:sz="0" w:space="0" w:color="auto"/>
            <w:bottom w:val="none" w:sz="0" w:space="0" w:color="auto"/>
            <w:right w:val="none" w:sz="0" w:space="0" w:color="auto"/>
          </w:divBdr>
        </w:div>
        <w:div w:id="1829858335">
          <w:marLeft w:val="640"/>
          <w:marRight w:val="0"/>
          <w:marTop w:val="0"/>
          <w:marBottom w:val="0"/>
          <w:divBdr>
            <w:top w:val="none" w:sz="0" w:space="0" w:color="auto"/>
            <w:left w:val="none" w:sz="0" w:space="0" w:color="auto"/>
            <w:bottom w:val="none" w:sz="0" w:space="0" w:color="auto"/>
            <w:right w:val="none" w:sz="0" w:space="0" w:color="auto"/>
          </w:divBdr>
        </w:div>
        <w:div w:id="979771985">
          <w:marLeft w:val="640"/>
          <w:marRight w:val="0"/>
          <w:marTop w:val="0"/>
          <w:marBottom w:val="0"/>
          <w:divBdr>
            <w:top w:val="none" w:sz="0" w:space="0" w:color="auto"/>
            <w:left w:val="none" w:sz="0" w:space="0" w:color="auto"/>
            <w:bottom w:val="none" w:sz="0" w:space="0" w:color="auto"/>
            <w:right w:val="none" w:sz="0" w:space="0" w:color="auto"/>
          </w:divBdr>
        </w:div>
        <w:div w:id="657614761">
          <w:marLeft w:val="640"/>
          <w:marRight w:val="0"/>
          <w:marTop w:val="0"/>
          <w:marBottom w:val="0"/>
          <w:divBdr>
            <w:top w:val="none" w:sz="0" w:space="0" w:color="auto"/>
            <w:left w:val="none" w:sz="0" w:space="0" w:color="auto"/>
            <w:bottom w:val="none" w:sz="0" w:space="0" w:color="auto"/>
            <w:right w:val="none" w:sz="0" w:space="0" w:color="auto"/>
          </w:divBdr>
        </w:div>
        <w:div w:id="1116411504">
          <w:marLeft w:val="640"/>
          <w:marRight w:val="0"/>
          <w:marTop w:val="0"/>
          <w:marBottom w:val="0"/>
          <w:divBdr>
            <w:top w:val="none" w:sz="0" w:space="0" w:color="auto"/>
            <w:left w:val="none" w:sz="0" w:space="0" w:color="auto"/>
            <w:bottom w:val="none" w:sz="0" w:space="0" w:color="auto"/>
            <w:right w:val="none" w:sz="0" w:space="0" w:color="auto"/>
          </w:divBdr>
        </w:div>
        <w:div w:id="642083098">
          <w:marLeft w:val="640"/>
          <w:marRight w:val="0"/>
          <w:marTop w:val="0"/>
          <w:marBottom w:val="0"/>
          <w:divBdr>
            <w:top w:val="none" w:sz="0" w:space="0" w:color="auto"/>
            <w:left w:val="none" w:sz="0" w:space="0" w:color="auto"/>
            <w:bottom w:val="none" w:sz="0" w:space="0" w:color="auto"/>
            <w:right w:val="none" w:sz="0" w:space="0" w:color="auto"/>
          </w:divBdr>
        </w:div>
        <w:div w:id="226496728">
          <w:marLeft w:val="640"/>
          <w:marRight w:val="0"/>
          <w:marTop w:val="0"/>
          <w:marBottom w:val="0"/>
          <w:divBdr>
            <w:top w:val="none" w:sz="0" w:space="0" w:color="auto"/>
            <w:left w:val="none" w:sz="0" w:space="0" w:color="auto"/>
            <w:bottom w:val="none" w:sz="0" w:space="0" w:color="auto"/>
            <w:right w:val="none" w:sz="0" w:space="0" w:color="auto"/>
          </w:divBdr>
        </w:div>
        <w:div w:id="864707365">
          <w:marLeft w:val="640"/>
          <w:marRight w:val="0"/>
          <w:marTop w:val="0"/>
          <w:marBottom w:val="0"/>
          <w:divBdr>
            <w:top w:val="none" w:sz="0" w:space="0" w:color="auto"/>
            <w:left w:val="none" w:sz="0" w:space="0" w:color="auto"/>
            <w:bottom w:val="none" w:sz="0" w:space="0" w:color="auto"/>
            <w:right w:val="none" w:sz="0" w:space="0" w:color="auto"/>
          </w:divBdr>
        </w:div>
        <w:div w:id="2131776276">
          <w:marLeft w:val="640"/>
          <w:marRight w:val="0"/>
          <w:marTop w:val="0"/>
          <w:marBottom w:val="0"/>
          <w:divBdr>
            <w:top w:val="none" w:sz="0" w:space="0" w:color="auto"/>
            <w:left w:val="none" w:sz="0" w:space="0" w:color="auto"/>
            <w:bottom w:val="none" w:sz="0" w:space="0" w:color="auto"/>
            <w:right w:val="none" w:sz="0" w:space="0" w:color="auto"/>
          </w:divBdr>
        </w:div>
        <w:div w:id="1028330892">
          <w:marLeft w:val="640"/>
          <w:marRight w:val="0"/>
          <w:marTop w:val="0"/>
          <w:marBottom w:val="0"/>
          <w:divBdr>
            <w:top w:val="none" w:sz="0" w:space="0" w:color="auto"/>
            <w:left w:val="none" w:sz="0" w:space="0" w:color="auto"/>
            <w:bottom w:val="none" w:sz="0" w:space="0" w:color="auto"/>
            <w:right w:val="none" w:sz="0" w:space="0" w:color="auto"/>
          </w:divBdr>
        </w:div>
        <w:div w:id="627860262">
          <w:marLeft w:val="640"/>
          <w:marRight w:val="0"/>
          <w:marTop w:val="0"/>
          <w:marBottom w:val="0"/>
          <w:divBdr>
            <w:top w:val="none" w:sz="0" w:space="0" w:color="auto"/>
            <w:left w:val="none" w:sz="0" w:space="0" w:color="auto"/>
            <w:bottom w:val="none" w:sz="0" w:space="0" w:color="auto"/>
            <w:right w:val="none" w:sz="0" w:space="0" w:color="auto"/>
          </w:divBdr>
        </w:div>
        <w:div w:id="1060442718">
          <w:marLeft w:val="640"/>
          <w:marRight w:val="0"/>
          <w:marTop w:val="0"/>
          <w:marBottom w:val="0"/>
          <w:divBdr>
            <w:top w:val="none" w:sz="0" w:space="0" w:color="auto"/>
            <w:left w:val="none" w:sz="0" w:space="0" w:color="auto"/>
            <w:bottom w:val="none" w:sz="0" w:space="0" w:color="auto"/>
            <w:right w:val="none" w:sz="0" w:space="0" w:color="auto"/>
          </w:divBdr>
        </w:div>
        <w:div w:id="1929608674">
          <w:marLeft w:val="640"/>
          <w:marRight w:val="0"/>
          <w:marTop w:val="0"/>
          <w:marBottom w:val="0"/>
          <w:divBdr>
            <w:top w:val="none" w:sz="0" w:space="0" w:color="auto"/>
            <w:left w:val="none" w:sz="0" w:space="0" w:color="auto"/>
            <w:bottom w:val="none" w:sz="0" w:space="0" w:color="auto"/>
            <w:right w:val="none" w:sz="0" w:space="0" w:color="auto"/>
          </w:divBdr>
        </w:div>
        <w:div w:id="553850947">
          <w:marLeft w:val="640"/>
          <w:marRight w:val="0"/>
          <w:marTop w:val="0"/>
          <w:marBottom w:val="0"/>
          <w:divBdr>
            <w:top w:val="none" w:sz="0" w:space="0" w:color="auto"/>
            <w:left w:val="none" w:sz="0" w:space="0" w:color="auto"/>
            <w:bottom w:val="none" w:sz="0" w:space="0" w:color="auto"/>
            <w:right w:val="none" w:sz="0" w:space="0" w:color="auto"/>
          </w:divBdr>
        </w:div>
        <w:div w:id="2010209897">
          <w:marLeft w:val="640"/>
          <w:marRight w:val="0"/>
          <w:marTop w:val="0"/>
          <w:marBottom w:val="0"/>
          <w:divBdr>
            <w:top w:val="none" w:sz="0" w:space="0" w:color="auto"/>
            <w:left w:val="none" w:sz="0" w:space="0" w:color="auto"/>
            <w:bottom w:val="none" w:sz="0" w:space="0" w:color="auto"/>
            <w:right w:val="none" w:sz="0" w:space="0" w:color="auto"/>
          </w:divBdr>
        </w:div>
        <w:div w:id="782529269">
          <w:marLeft w:val="640"/>
          <w:marRight w:val="0"/>
          <w:marTop w:val="0"/>
          <w:marBottom w:val="0"/>
          <w:divBdr>
            <w:top w:val="none" w:sz="0" w:space="0" w:color="auto"/>
            <w:left w:val="none" w:sz="0" w:space="0" w:color="auto"/>
            <w:bottom w:val="none" w:sz="0" w:space="0" w:color="auto"/>
            <w:right w:val="none" w:sz="0" w:space="0" w:color="auto"/>
          </w:divBdr>
        </w:div>
        <w:div w:id="551118019">
          <w:marLeft w:val="640"/>
          <w:marRight w:val="0"/>
          <w:marTop w:val="0"/>
          <w:marBottom w:val="0"/>
          <w:divBdr>
            <w:top w:val="none" w:sz="0" w:space="0" w:color="auto"/>
            <w:left w:val="none" w:sz="0" w:space="0" w:color="auto"/>
            <w:bottom w:val="none" w:sz="0" w:space="0" w:color="auto"/>
            <w:right w:val="none" w:sz="0" w:space="0" w:color="auto"/>
          </w:divBdr>
        </w:div>
        <w:div w:id="1676299129">
          <w:marLeft w:val="640"/>
          <w:marRight w:val="0"/>
          <w:marTop w:val="0"/>
          <w:marBottom w:val="0"/>
          <w:divBdr>
            <w:top w:val="none" w:sz="0" w:space="0" w:color="auto"/>
            <w:left w:val="none" w:sz="0" w:space="0" w:color="auto"/>
            <w:bottom w:val="none" w:sz="0" w:space="0" w:color="auto"/>
            <w:right w:val="none" w:sz="0" w:space="0" w:color="auto"/>
          </w:divBdr>
        </w:div>
      </w:divsChild>
    </w:div>
    <w:div w:id="2027174743">
      <w:bodyDiv w:val="1"/>
      <w:marLeft w:val="0"/>
      <w:marRight w:val="0"/>
      <w:marTop w:val="0"/>
      <w:marBottom w:val="0"/>
      <w:divBdr>
        <w:top w:val="none" w:sz="0" w:space="0" w:color="auto"/>
        <w:left w:val="none" w:sz="0" w:space="0" w:color="auto"/>
        <w:bottom w:val="none" w:sz="0" w:space="0" w:color="auto"/>
        <w:right w:val="none" w:sz="0" w:space="0" w:color="auto"/>
      </w:divBdr>
      <w:divsChild>
        <w:div w:id="1087536833">
          <w:marLeft w:val="480"/>
          <w:marRight w:val="0"/>
          <w:marTop w:val="0"/>
          <w:marBottom w:val="0"/>
          <w:divBdr>
            <w:top w:val="none" w:sz="0" w:space="0" w:color="auto"/>
            <w:left w:val="none" w:sz="0" w:space="0" w:color="auto"/>
            <w:bottom w:val="none" w:sz="0" w:space="0" w:color="auto"/>
            <w:right w:val="none" w:sz="0" w:space="0" w:color="auto"/>
          </w:divBdr>
        </w:div>
        <w:div w:id="962469180">
          <w:marLeft w:val="480"/>
          <w:marRight w:val="0"/>
          <w:marTop w:val="0"/>
          <w:marBottom w:val="0"/>
          <w:divBdr>
            <w:top w:val="none" w:sz="0" w:space="0" w:color="auto"/>
            <w:left w:val="none" w:sz="0" w:space="0" w:color="auto"/>
            <w:bottom w:val="none" w:sz="0" w:space="0" w:color="auto"/>
            <w:right w:val="none" w:sz="0" w:space="0" w:color="auto"/>
          </w:divBdr>
        </w:div>
        <w:div w:id="2116360906">
          <w:marLeft w:val="480"/>
          <w:marRight w:val="0"/>
          <w:marTop w:val="0"/>
          <w:marBottom w:val="0"/>
          <w:divBdr>
            <w:top w:val="none" w:sz="0" w:space="0" w:color="auto"/>
            <w:left w:val="none" w:sz="0" w:space="0" w:color="auto"/>
            <w:bottom w:val="none" w:sz="0" w:space="0" w:color="auto"/>
            <w:right w:val="none" w:sz="0" w:space="0" w:color="auto"/>
          </w:divBdr>
        </w:div>
        <w:div w:id="1743261200">
          <w:marLeft w:val="480"/>
          <w:marRight w:val="0"/>
          <w:marTop w:val="0"/>
          <w:marBottom w:val="0"/>
          <w:divBdr>
            <w:top w:val="none" w:sz="0" w:space="0" w:color="auto"/>
            <w:left w:val="none" w:sz="0" w:space="0" w:color="auto"/>
            <w:bottom w:val="none" w:sz="0" w:space="0" w:color="auto"/>
            <w:right w:val="none" w:sz="0" w:space="0" w:color="auto"/>
          </w:divBdr>
        </w:div>
        <w:div w:id="1886479546">
          <w:marLeft w:val="480"/>
          <w:marRight w:val="0"/>
          <w:marTop w:val="0"/>
          <w:marBottom w:val="0"/>
          <w:divBdr>
            <w:top w:val="none" w:sz="0" w:space="0" w:color="auto"/>
            <w:left w:val="none" w:sz="0" w:space="0" w:color="auto"/>
            <w:bottom w:val="none" w:sz="0" w:space="0" w:color="auto"/>
            <w:right w:val="none" w:sz="0" w:space="0" w:color="auto"/>
          </w:divBdr>
        </w:div>
        <w:div w:id="192041597">
          <w:marLeft w:val="480"/>
          <w:marRight w:val="0"/>
          <w:marTop w:val="0"/>
          <w:marBottom w:val="0"/>
          <w:divBdr>
            <w:top w:val="none" w:sz="0" w:space="0" w:color="auto"/>
            <w:left w:val="none" w:sz="0" w:space="0" w:color="auto"/>
            <w:bottom w:val="none" w:sz="0" w:space="0" w:color="auto"/>
            <w:right w:val="none" w:sz="0" w:space="0" w:color="auto"/>
          </w:divBdr>
        </w:div>
        <w:div w:id="1154181570">
          <w:marLeft w:val="480"/>
          <w:marRight w:val="0"/>
          <w:marTop w:val="0"/>
          <w:marBottom w:val="0"/>
          <w:divBdr>
            <w:top w:val="none" w:sz="0" w:space="0" w:color="auto"/>
            <w:left w:val="none" w:sz="0" w:space="0" w:color="auto"/>
            <w:bottom w:val="none" w:sz="0" w:space="0" w:color="auto"/>
            <w:right w:val="none" w:sz="0" w:space="0" w:color="auto"/>
          </w:divBdr>
        </w:div>
        <w:div w:id="1218934366">
          <w:marLeft w:val="480"/>
          <w:marRight w:val="0"/>
          <w:marTop w:val="0"/>
          <w:marBottom w:val="0"/>
          <w:divBdr>
            <w:top w:val="none" w:sz="0" w:space="0" w:color="auto"/>
            <w:left w:val="none" w:sz="0" w:space="0" w:color="auto"/>
            <w:bottom w:val="none" w:sz="0" w:space="0" w:color="auto"/>
            <w:right w:val="none" w:sz="0" w:space="0" w:color="auto"/>
          </w:divBdr>
        </w:div>
        <w:div w:id="2084910794">
          <w:marLeft w:val="480"/>
          <w:marRight w:val="0"/>
          <w:marTop w:val="0"/>
          <w:marBottom w:val="0"/>
          <w:divBdr>
            <w:top w:val="none" w:sz="0" w:space="0" w:color="auto"/>
            <w:left w:val="none" w:sz="0" w:space="0" w:color="auto"/>
            <w:bottom w:val="none" w:sz="0" w:space="0" w:color="auto"/>
            <w:right w:val="none" w:sz="0" w:space="0" w:color="auto"/>
          </w:divBdr>
        </w:div>
        <w:div w:id="2027053714">
          <w:marLeft w:val="480"/>
          <w:marRight w:val="0"/>
          <w:marTop w:val="0"/>
          <w:marBottom w:val="0"/>
          <w:divBdr>
            <w:top w:val="none" w:sz="0" w:space="0" w:color="auto"/>
            <w:left w:val="none" w:sz="0" w:space="0" w:color="auto"/>
            <w:bottom w:val="none" w:sz="0" w:space="0" w:color="auto"/>
            <w:right w:val="none" w:sz="0" w:space="0" w:color="auto"/>
          </w:divBdr>
        </w:div>
        <w:div w:id="1080903637">
          <w:marLeft w:val="480"/>
          <w:marRight w:val="0"/>
          <w:marTop w:val="0"/>
          <w:marBottom w:val="0"/>
          <w:divBdr>
            <w:top w:val="none" w:sz="0" w:space="0" w:color="auto"/>
            <w:left w:val="none" w:sz="0" w:space="0" w:color="auto"/>
            <w:bottom w:val="none" w:sz="0" w:space="0" w:color="auto"/>
            <w:right w:val="none" w:sz="0" w:space="0" w:color="auto"/>
          </w:divBdr>
        </w:div>
        <w:div w:id="1937516452">
          <w:marLeft w:val="480"/>
          <w:marRight w:val="0"/>
          <w:marTop w:val="0"/>
          <w:marBottom w:val="0"/>
          <w:divBdr>
            <w:top w:val="none" w:sz="0" w:space="0" w:color="auto"/>
            <w:left w:val="none" w:sz="0" w:space="0" w:color="auto"/>
            <w:bottom w:val="none" w:sz="0" w:space="0" w:color="auto"/>
            <w:right w:val="none" w:sz="0" w:space="0" w:color="auto"/>
          </w:divBdr>
        </w:div>
        <w:div w:id="367879420">
          <w:marLeft w:val="480"/>
          <w:marRight w:val="0"/>
          <w:marTop w:val="0"/>
          <w:marBottom w:val="0"/>
          <w:divBdr>
            <w:top w:val="none" w:sz="0" w:space="0" w:color="auto"/>
            <w:left w:val="none" w:sz="0" w:space="0" w:color="auto"/>
            <w:bottom w:val="none" w:sz="0" w:space="0" w:color="auto"/>
            <w:right w:val="none" w:sz="0" w:space="0" w:color="auto"/>
          </w:divBdr>
        </w:div>
        <w:div w:id="262617766">
          <w:marLeft w:val="480"/>
          <w:marRight w:val="0"/>
          <w:marTop w:val="0"/>
          <w:marBottom w:val="0"/>
          <w:divBdr>
            <w:top w:val="none" w:sz="0" w:space="0" w:color="auto"/>
            <w:left w:val="none" w:sz="0" w:space="0" w:color="auto"/>
            <w:bottom w:val="none" w:sz="0" w:space="0" w:color="auto"/>
            <w:right w:val="none" w:sz="0" w:space="0" w:color="auto"/>
          </w:divBdr>
        </w:div>
        <w:div w:id="275796852">
          <w:marLeft w:val="480"/>
          <w:marRight w:val="0"/>
          <w:marTop w:val="0"/>
          <w:marBottom w:val="0"/>
          <w:divBdr>
            <w:top w:val="none" w:sz="0" w:space="0" w:color="auto"/>
            <w:left w:val="none" w:sz="0" w:space="0" w:color="auto"/>
            <w:bottom w:val="none" w:sz="0" w:space="0" w:color="auto"/>
            <w:right w:val="none" w:sz="0" w:space="0" w:color="auto"/>
          </w:divBdr>
        </w:div>
        <w:div w:id="617028322">
          <w:marLeft w:val="480"/>
          <w:marRight w:val="0"/>
          <w:marTop w:val="0"/>
          <w:marBottom w:val="0"/>
          <w:divBdr>
            <w:top w:val="none" w:sz="0" w:space="0" w:color="auto"/>
            <w:left w:val="none" w:sz="0" w:space="0" w:color="auto"/>
            <w:bottom w:val="none" w:sz="0" w:space="0" w:color="auto"/>
            <w:right w:val="none" w:sz="0" w:space="0" w:color="auto"/>
          </w:divBdr>
        </w:div>
        <w:div w:id="964120209">
          <w:marLeft w:val="480"/>
          <w:marRight w:val="0"/>
          <w:marTop w:val="0"/>
          <w:marBottom w:val="0"/>
          <w:divBdr>
            <w:top w:val="none" w:sz="0" w:space="0" w:color="auto"/>
            <w:left w:val="none" w:sz="0" w:space="0" w:color="auto"/>
            <w:bottom w:val="none" w:sz="0" w:space="0" w:color="auto"/>
            <w:right w:val="none" w:sz="0" w:space="0" w:color="auto"/>
          </w:divBdr>
        </w:div>
        <w:div w:id="1220283889">
          <w:marLeft w:val="480"/>
          <w:marRight w:val="0"/>
          <w:marTop w:val="0"/>
          <w:marBottom w:val="0"/>
          <w:divBdr>
            <w:top w:val="none" w:sz="0" w:space="0" w:color="auto"/>
            <w:left w:val="none" w:sz="0" w:space="0" w:color="auto"/>
            <w:bottom w:val="none" w:sz="0" w:space="0" w:color="auto"/>
            <w:right w:val="none" w:sz="0" w:space="0" w:color="auto"/>
          </w:divBdr>
        </w:div>
        <w:div w:id="1983382118">
          <w:marLeft w:val="480"/>
          <w:marRight w:val="0"/>
          <w:marTop w:val="0"/>
          <w:marBottom w:val="0"/>
          <w:divBdr>
            <w:top w:val="none" w:sz="0" w:space="0" w:color="auto"/>
            <w:left w:val="none" w:sz="0" w:space="0" w:color="auto"/>
            <w:bottom w:val="none" w:sz="0" w:space="0" w:color="auto"/>
            <w:right w:val="none" w:sz="0" w:space="0" w:color="auto"/>
          </w:divBdr>
        </w:div>
        <w:div w:id="92092697">
          <w:marLeft w:val="480"/>
          <w:marRight w:val="0"/>
          <w:marTop w:val="0"/>
          <w:marBottom w:val="0"/>
          <w:divBdr>
            <w:top w:val="none" w:sz="0" w:space="0" w:color="auto"/>
            <w:left w:val="none" w:sz="0" w:space="0" w:color="auto"/>
            <w:bottom w:val="none" w:sz="0" w:space="0" w:color="auto"/>
            <w:right w:val="none" w:sz="0" w:space="0" w:color="auto"/>
          </w:divBdr>
        </w:div>
        <w:div w:id="1286230297">
          <w:marLeft w:val="480"/>
          <w:marRight w:val="0"/>
          <w:marTop w:val="0"/>
          <w:marBottom w:val="0"/>
          <w:divBdr>
            <w:top w:val="none" w:sz="0" w:space="0" w:color="auto"/>
            <w:left w:val="none" w:sz="0" w:space="0" w:color="auto"/>
            <w:bottom w:val="none" w:sz="0" w:space="0" w:color="auto"/>
            <w:right w:val="none" w:sz="0" w:space="0" w:color="auto"/>
          </w:divBdr>
        </w:div>
        <w:div w:id="715129696">
          <w:marLeft w:val="480"/>
          <w:marRight w:val="0"/>
          <w:marTop w:val="0"/>
          <w:marBottom w:val="0"/>
          <w:divBdr>
            <w:top w:val="none" w:sz="0" w:space="0" w:color="auto"/>
            <w:left w:val="none" w:sz="0" w:space="0" w:color="auto"/>
            <w:bottom w:val="none" w:sz="0" w:space="0" w:color="auto"/>
            <w:right w:val="none" w:sz="0" w:space="0" w:color="auto"/>
          </w:divBdr>
        </w:div>
      </w:divsChild>
    </w:div>
    <w:div w:id="2032099092">
      <w:bodyDiv w:val="1"/>
      <w:marLeft w:val="0"/>
      <w:marRight w:val="0"/>
      <w:marTop w:val="0"/>
      <w:marBottom w:val="0"/>
      <w:divBdr>
        <w:top w:val="none" w:sz="0" w:space="0" w:color="auto"/>
        <w:left w:val="none" w:sz="0" w:space="0" w:color="auto"/>
        <w:bottom w:val="none" w:sz="0" w:space="0" w:color="auto"/>
        <w:right w:val="none" w:sz="0" w:space="0" w:color="auto"/>
      </w:divBdr>
      <w:divsChild>
        <w:div w:id="177544896">
          <w:marLeft w:val="640"/>
          <w:marRight w:val="0"/>
          <w:marTop w:val="0"/>
          <w:marBottom w:val="0"/>
          <w:divBdr>
            <w:top w:val="none" w:sz="0" w:space="0" w:color="auto"/>
            <w:left w:val="none" w:sz="0" w:space="0" w:color="auto"/>
            <w:bottom w:val="none" w:sz="0" w:space="0" w:color="auto"/>
            <w:right w:val="none" w:sz="0" w:space="0" w:color="auto"/>
          </w:divBdr>
        </w:div>
        <w:div w:id="1909924890">
          <w:marLeft w:val="640"/>
          <w:marRight w:val="0"/>
          <w:marTop w:val="0"/>
          <w:marBottom w:val="0"/>
          <w:divBdr>
            <w:top w:val="none" w:sz="0" w:space="0" w:color="auto"/>
            <w:left w:val="none" w:sz="0" w:space="0" w:color="auto"/>
            <w:bottom w:val="none" w:sz="0" w:space="0" w:color="auto"/>
            <w:right w:val="none" w:sz="0" w:space="0" w:color="auto"/>
          </w:divBdr>
        </w:div>
        <w:div w:id="1156651485">
          <w:marLeft w:val="640"/>
          <w:marRight w:val="0"/>
          <w:marTop w:val="0"/>
          <w:marBottom w:val="0"/>
          <w:divBdr>
            <w:top w:val="none" w:sz="0" w:space="0" w:color="auto"/>
            <w:left w:val="none" w:sz="0" w:space="0" w:color="auto"/>
            <w:bottom w:val="none" w:sz="0" w:space="0" w:color="auto"/>
            <w:right w:val="none" w:sz="0" w:space="0" w:color="auto"/>
          </w:divBdr>
        </w:div>
        <w:div w:id="977107275">
          <w:marLeft w:val="640"/>
          <w:marRight w:val="0"/>
          <w:marTop w:val="0"/>
          <w:marBottom w:val="0"/>
          <w:divBdr>
            <w:top w:val="none" w:sz="0" w:space="0" w:color="auto"/>
            <w:left w:val="none" w:sz="0" w:space="0" w:color="auto"/>
            <w:bottom w:val="none" w:sz="0" w:space="0" w:color="auto"/>
            <w:right w:val="none" w:sz="0" w:space="0" w:color="auto"/>
          </w:divBdr>
        </w:div>
        <w:div w:id="413673551">
          <w:marLeft w:val="640"/>
          <w:marRight w:val="0"/>
          <w:marTop w:val="0"/>
          <w:marBottom w:val="0"/>
          <w:divBdr>
            <w:top w:val="none" w:sz="0" w:space="0" w:color="auto"/>
            <w:left w:val="none" w:sz="0" w:space="0" w:color="auto"/>
            <w:bottom w:val="none" w:sz="0" w:space="0" w:color="auto"/>
            <w:right w:val="none" w:sz="0" w:space="0" w:color="auto"/>
          </w:divBdr>
        </w:div>
        <w:div w:id="1280455760">
          <w:marLeft w:val="640"/>
          <w:marRight w:val="0"/>
          <w:marTop w:val="0"/>
          <w:marBottom w:val="0"/>
          <w:divBdr>
            <w:top w:val="none" w:sz="0" w:space="0" w:color="auto"/>
            <w:left w:val="none" w:sz="0" w:space="0" w:color="auto"/>
            <w:bottom w:val="none" w:sz="0" w:space="0" w:color="auto"/>
            <w:right w:val="none" w:sz="0" w:space="0" w:color="auto"/>
          </w:divBdr>
        </w:div>
        <w:div w:id="561411204">
          <w:marLeft w:val="640"/>
          <w:marRight w:val="0"/>
          <w:marTop w:val="0"/>
          <w:marBottom w:val="0"/>
          <w:divBdr>
            <w:top w:val="none" w:sz="0" w:space="0" w:color="auto"/>
            <w:left w:val="none" w:sz="0" w:space="0" w:color="auto"/>
            <w:bottom w:val="none" w:sz="0" w:space="0" w:color="auto"/>
            <w:right w:val="none" w:sz="0" w:space="0" w:color="auto"/>
          </w:divBdr>
        </w:div>
        <w:div w:id="400753523">
          <w:marLeft w:val="640"/>
          <w:marRight w:val="0"/>
          <w:marTop w:val="0"/>
          <w:marBottom w:val="0"/>
          <w:divBdr>
            <w:top w:val="none" w:sz="0" w:space="0" w:color="auto"/>
            <w:left w:val="none" w:sz="0" w:space="0" w:color="auto"/>
            <w:bottom w:val="none" w:sz="0" w:space="0" w:color="auto"/>
            <w:right w:val="none" w:sz="0" w:space="0" w:color="auto"/>
          </w:divBdr>
        </w:div>
        <w:div w:id="1984306066">
          <w:marLeft w:val="640"/>
          <w:marRight w:val="0"/>
          <w:marTop w:val="0"/>
          <w:marBottom w:val="0"/>
          <w:divBdr>
            <w:top w:val="none" w:sz="0" w:space="0" w:color="auto"/>
            <w:left w:val="none" w:sz="0" w:space="0" w:color="auto"/>
            <w:bottom w:val="none" w:sz="0" w:space="0" w:color="auto"/>
            <w:right w:val="none" w:sz="0" w:space="0" w:color="auto"/>
          </w:divBdr>
        </w:div>
        <w:div w:id="2004503182">
          <w:marLeft w:val="640"/>
          <w:marRight w:val="0"/>
          <w:marTop w:val="0"/>
          <w:marBottom w:val="0"/>
          <w:divBdr>
            <w:top w:val="none" w:sz="0" w:space="0" w:color="auto"/>
            <w:left w:val="none" w:sz="0" w:space="0" w:color="auto"/>
            <w:bottom w:val="none" w:sz="0" w:space="0" w:color="auto"/>
            <w:right w:val="none" w:sz="0" w:space="0" w:color="auto"/>
          </w:divBdr>
        </w:div>
        <w:div w:id="98450248">
          <w:marLeft w:val="640"/>
          <w:marRight w:val="0"/>
          <w:marTop w:val="0"/>
          <w:marBottom w:val="0"/>
          <w:divBdr>
            <w:top w:val="none" w:sz="0" w:space="0" w:color="auto"/>
            <w:left w:val="none" w:sz="0" w:space="0" w:color="auto"/>
            <w:bottom w:val="none" w:sz="0" w:space="0" w:color="auto"/>
            <w:right w:val="none" w:sz="0" w:space="0" w:color="auto"/>
          </w:divBdr>
        </w:div>
        <w:div w:id="437453927">
          <w:marLeft w:val="640"/>
          <w:marRight w:val="0"/>
          <w:marTop w:val="0"/>
          <w:marBottom w:val="0"/>
          <w:divBdr>
            <w:top w:val="none" w:sz="0" w:space="0" w:color="auto"/>
            <w:left w:val="none" w:sz="0" w:space="0" w:color="auto"/>
            <w:bottom w:val="none" w:sz="0" w:space="0" w:color="auto"/>
            <w:right w:val="none" w:sz="0" w:space="0" w:color="auto"/>
          </w:divBdr>
        </w:div>
        <w:div w:id="1991329617">
          <w:marLeft w:val="640"/>
          <w:marRight w:val="0"/>
          <w:marTop w:val="0"/>
          <w:marBottom w:val="0"/>
          <w:divBdr>
            <w:top w:val="none" w:sz="0" w:space="0" w:color="auto"/>
            <w:left w:val="none" w:sz="0" w:space="0" w:color="auto"/>
            <w:bottom w:val="none" w:sz="0" w:space="0" w:color="auto"/>
            <w:right w:val="none" w:sz="0" w:space="0" w:color="auto"/>
          </w:divBdr>
        </w:div>
        <w:div w:id="543493167">
          <w:marLeft w:val="640"/>
          <w:marRight w:val="0"/>
          <w:marTop w:val="0"/>
          <w:marBottom w:val="0"/>
          <w:divBdr>
            <w:top w:val="none" w:sz="0" w:space="0" w:color="auto"/>
            <w:left w:val="none" w:sz="0" w:space="0" w:color="auto"/>
            <w:bottom w:val="none" w:sz="0" w:space="0" w:color="auto"/>
            <w:right w:val="none" w:sz="0" w:space="0" w:color="auto"/>
          </w:divBdr>
        </w:div>
        <w:div w:id="1691641298">
          <w:marLeft w:val="640"/>
          <w:marRight w:val="0"/>
          <w:marTop w:val="0"/>
          <w:marBottom w:val="0"/>
          <w:divBdr>
            <w:top w:val="none" w:sz="0" w:space="0" w:color="auto"/>
            <w:left w:val="none" w:sz="0" w:space="0" w:color="auto"/>
            <w:bottom w:val="none" w:sz="0" w:space="0" w:color="auto"/>
            <w:right w:val="none" w:sz="0" w:space="0" w:color="auto"/>
          </w:divBdr>
        </w:div>
        <w:div w:id="900794174">
          <w:marLeft w:val="640"/>
          <w:marRight w:val="0"/>
          <w:marTop w:val="0"/>
          <w:marBottom w:val="0"/>
          <w:divBdr>
            <w:top w:val="none" w:sz="0" w:space="0" w:color="auto"/>
            <w:left w:val="none" w:sz="0" w:space="0" w:color="auto"/>
            <w:bottom w:val="none" w:sz="0" w:space="0" w:color="auto"/>
            <w:right w:val="none" w:sz="0" w:space="0" w:color="auto"/>
          </w:divBdr>
        </w:div>
        <w:div w:id="1704012805">
          <w:marLeft w:val="640"/>
          <w:marRight w:val="0"/>
          <w:marTop w:val="0"/>
          <w:marBottom w:val="0"/>
          <w:divBdr>
            <w:top w:val="none" w:sz="0" w:space="0" w:color="auto"/>
            <w:left w:val="none" w:sz="0" w:space="0" w:color="auto"/>
            <w:bottom w:val="none" w:sz="0" w:space="0" w:color="auto"/>
            <w:right w:val="none" w:sz="0" w:space="0" w:color="auto"/>
          </w:divBdr>
        </w:div>
        <w:div w:id="2014448772">
          <w:marLeft w:val="640"/>
          <w:marRight w:val="0"/>
          <w:marTop w:val="0"/>
          <w:marBottom w:val="0"/>
          <w:divBdr>
            <w:top w:val="none" w:sz="0" w:space="0" w:color="auto"/>
            <w:left w:val="none" w:sz="0" w:space="0" w:color="auto"/>
            <w:bottom w:val="none" w:sz="0" w:space="0" w:color="auto"/>
            <w:right w:val="none" w:sz="0" w:space="0" w:color="auto"/>
          </w:divBdr>
        </w:div>
        <w:div w:id="1079715693">
          <w:marLeft w:val="640"/>
          <w:marRight w:val="0"/>
          <w:marTop w:val="0"/>
          <w:marBottom w:val="0"/>
          <w:divBdr>
            <w:top w:val="none" w:sz="0" w:space="0" w:color="auto"/>
            <w:left w:val="none" w:sz="0" w:space="0" w:color="auto"/>
            <w:bottom w:val="none" w:sz="0" w:space="0" w:color="auto"/>
            <w:right w:val="none" w:sz="0" w:space="0" w:color="auto"/>
          </w:divBdr>
        </w:div>
        <w:div w:id="1292438442">
          <w:marLeft w:val="640"/>
          <w:marRight w:val="0"/>
          <w:marTop w:val="0"/>
          <w:marBottom w:val="0"/>
          <w:divBdr>
            <w:top w:val="none" w:sz="0" w:space="0" w:color="auto"/>
            <w:left w:val="none" w:sz="0" w:space="0" w:color="auto"/>
            <w:bottom w:val="none" w:sz="0" w:space="0" w:color="auto"/>
            <w:right w:val="none" w:sz="0" w:space="0" w:color="auto"/>
          </w:divBdr>
        </w:div>
        <w:div w:id="1164203528">
          <w:marLeft w:val="640"/>
          <w:marRight w:val="0"/>
          <w:marTop w:val="0"/>
          <w:marBottom w:val="0"/>
          <w:divBdr>
            <w:top w:val="none" w:sz="0" w:space="0" w:color="auto"/>
            <w:left w:val="none" w:sz="0" w:space="0" w:color="auto"/>
            <w:bottom w:val="none" w:sz="0" w:space="0" w:color="auto"/>
            <w:right w:val="none" w:sz="0" w:space="0" w:color="auto"/>
          </w:divBdr>
        </w:div>
        <w:div w:id="1126773768">
          <w:marLeft w:val="640"/>
          <w:marRight w:val="0"/>
          <w:marTop w:val="0"/>
          <w:marBottom w:val="0"/>
          <w:divBdr>
            <w:top w:val="none" w:sz="0" w:space="0" w:color="auto"/>
            <w:left w:val="none" w:sz="0" w:space="0" w:color="auto"/>
            <w:bottom w:val="none" w:sz="0" w:space="0" w:color="auto"/>
            <w:right w:val="none" w:sz="0" w:space="0" w:color="auto"/>
          </w:divBdr>
        </w:div>
        <w:div w:id="531771471">
          <w:marLeft w:val="640"/>
          <w:marRight w:val="0"/>
          <w:marTop w:val="0"/>
          <w:marBottom w:val="0"/>
          <w:divBdr>
            <w:top w:val="none" w:sz="0" w:space="0" w:color="auto"/>
            <w:left w:val="none" w:sz="0" w:space="0" w:color="auto"/>
            <w:bottom w:val="none" w:sz="0" w:space="0" w:color="auto"/>
            <w:right w:val="none" w:sz="0" w:space="0" w:color="auto"/>
          </w:divBdr>
        </w:div>
        <w:div w:id="65809307">
          <w:marLeft w:val="640"/>
          <w:marRight w:val="0"/>
          <w:marTop w:val="0"/>
          <w:marBottom w:val="0"/>
          <w:divBdr>
            <w:top w:val="none" w:sz="0" w:space="0" w:color="auto"/>
            <w:left w:val="none" w:sz="0" w:space="0" w:color="auto"/>
            <w:bottom w:val="none" w:sz="0" w:space="0" w:color="auto"/>
            <w:right w:val="none" w:sz="0" w:space="0" w:color="auto"/>
          </w:divBdr>
        </w:div>
        <w:div w:id="80807446">
          <w:marLeft w:val="640"/>
          <w:marRight w:val="0"/>
          <w:marTop w:val="0"/>
          <w:marBottom w:val="0"/>
          <w:divBdr>
            <w:top w:val="none" w:sz="0" w:space="0" w:color="auto"/>
            <w:left w:val="none" w:sz="0" w:space="0" w:color="auto"/>
            <w:bottom w:val="none" w:sz="0" w:space="0" w:color="auto"/>
            <w:right w:val="none" w:sz="0" w:space="0" w:color="auto"/>
          </w:divBdr>
        </w:div>
        <w:div w:id="1658806658">
          <w:marLeft w:val="640"/>
          <w:marRight w:val="0"/>
          <w:marTop w:val="0"/>
          <w:marBottom w:val="0"/>
          <w:divBdr>
            <w:top w:val="none" w:sz="0" w:space="0" w:color="auto"/>
            <w:left w:val="none" w:sz="0" w:space="0" w:color="auto"/>
            <w:bottom w:val="none" w:sz="0" w:space="0" w:color="auto"/>
            <w:right w:val="none" w:sz="0" w:space="0" w:color="auto"/>
          </w:divBdr>
        </w:div>
        <w:div w:id="18164629">
          <w:marLeft w:val="640"/>
          <w:marRight w:val="0"/>
          <w:marTop w:val="0"/>
          <w:marBottom w:val="0"/>
          <w:divBdr>
            <w:top w:val="none" w:sz="0" w:space="0" w:color="auto"/>
            <w:left w:val="none" w:sz="0" w:space="0" w:color="auto"/>
            <w:bottom w:val="none" w:sz="0" w:space="0" w:color="auto"/>
            <w:right w:val="none" w:sz="0" w:space="0" w:color="auto"/>
          </w:divBdr>
        </w:div>
        <w:div w:id="1287197952">
          <w:marLeft w:val="640"/>
          <w:marRight w:val="0"/>
          <w:marTop w:val="0"/>
          <w:marBottom w:val="0"/>
          <w:divBdr>
            <w:top w:val="none" w:sz="0" w:space="0" w:color="auto"/>
            <w:left w:val="none" w:sz="0" w:space="0" w:color="auto"/>
            <w:bottom w:val="none" w:sz="0" w:space="0" w:color="auto"/>
            <w:right w:val="none" w:sz="0" w:space="0" w:color="auto"/>
          </w:divBdr>
        </w:div>
        <w:div w:id="2067416388">
          <w:marLeft w:val="640"/>
          <w:marRight w:val="0"/>
          <w:marTop w:val="0"/>
          <w:marBottom w:val="0"/>
          <w:divBdr>
            <w:top w:val="none" w:sz="0" w:space="0" w:color="auto"/>
            <w:left w:val="none" w:sz="0" w:space="0" w:color="auto"/>
            <w:bottom w:val="none" w:sz="0" w:space="0" w:color="auto"/>
            <w:right w:val="none" w:sz="0" w:space="0" w:color="auto"/>
          </w:divBdr>
        </w:div>
        <w:div w:id="1595941288">
          <w:marLeft w:val="640"/>
          <w:marRight w:val="0"/>
          <w:marTop w:val="0"/>
          <w:marBottom w:val="0"/>
          <w:divBdr>
            <w:top w:val="none" w:sz="0" w:space="0" w:color="auto"/>
            <w:left w:val="none" w:sz="0" w:space="0" w:color="auto"/>
            <w:bottom w:val="none" w:sz="0" w:space="0" w:color="auto"/>
            <w:right w:val="none" w:sz="0" w:space="0" w:color="auto"/>
          </w:divBdr>
        </w:div>
        <w:div w:id="1277757363">
          <w:marLeft w:val="640"/>
          <w:marRight w:val="0"/>
          <w:marTop w:val="0"/>
          <w:marBottom w:val="0"/>
          <w:divBdr>
            <w:top w:val="none" w:sz="0" w:space="0" w:color="auto"/>
            <w:left w:val="none" w:sz="0" w:space="0" w:color="auto"/>
            <w:bottom w:val="none" w:sz="0" w:space="0" w:color="auto"/>
            <w:right w:val="none" w:sz="0" w:space="0" w:color="auto"/>
          </w:divBdr>
        </w:div>
        <w:div w:id="1911689937">
          <w:marLeft w:val="640"/>
          <w:marRight w:val="0"/>
          <w:marTop w:val="0"/>
          <w:marBottom w:val="0"/>
          <w:divBdr>
            <w:top w:val="none" w:sz="0" w:space="0" w:color="auto"/>
            <w:left w:val="none" w:sz="0" w:space="0" w:color="auto"/>
            <w:bottom w:val="none" w:sz="0" w:space="0" w:color="auto"/>
            <w:right w:val="none" w:sz="0" w:space="0" w:color="auto"/>
          </w:divBdr>
        </w:div>
        <w:div w:id="276720038">
          <w:marLeft w:val="640"/>
          <w:marRight w:val="0"/>
          <w:marTop w:val="0"/>
          <w:marBottom w:val="0"/>
          <w:divBdr>
            <w:top w:val="none" w:sz="0" w:space="0" w:color="auto"/>
            <w:left w:val="none" w:sz="0" w:space="0" w:color="auto"/>
            <w:bottom w:val="none" w:sz="0" w:space="0" w:color="auto"/>
            <w:right w:val="none" w:sz="0" w:space="0" w:color="auto"/>
          </w:divBdr>
        </w:div>
        <w:div w:id="1356226756">
          <w:marLeft w:val="640"/>
          <w:marRight w:val="0"/>
          <w:marTop w:val="0"/>
          <w:marBottom w:val="0"/>
          <w:divBdr>
            <w:top w:val="none" w:sz="0" w:space="0" w:color="auto"/>
            <w:left w:val="none" w:sz="0" w:space="0" w:color="auto"/>
            <w:bottom w:val="none" w:sz="0" w:space="0" w:color="auto"/>
            <w:right w:val="none" w:sz="0" w:space="0" w:color="auto"/>
          </w:divBdr>
        </w:div>
        <w:div w:id="1161770553">
          <w:marLeft w:val="640"/>
          <w:marRight w:val="0"/>
          <w:marTop w:val="0"/>
          <w:marBottom w:val="0"/>
          <w:divBdr>
            <w:top w:val="none" w:sz="0" w:space="0" w:color="auto"/>
            <w:left w:val="none" w:sz="0" w:space="0" w:color="auto"/>
            <w:bottom w:val="none" w:sz="0" w:space="0" w:color="auto"/>
            <w:right w:val="none" w:sz="0" w:space="0" w:color="auto"/>
          </w:divBdr>
        </w:div>
        <w:div w:id="1989749031">
          <w:marLeft w:val="640"/>
          <w:marRight w:val="0"/>
          <w:marTop w:val="0"/>
          <w:marBottom w:val="0"/>
          <w:divBdr>
            <w:top w:val="none" w:sz="0" w:space="0" w:color="auto"/>
            <w:left w:val="none" w:sz="0" w:space="0" w:color="auto"/>
            <w:bottom w:val="none" w:sz="0" w:space="0" w:color="auto"/>
            <w:right w:val="none" w:sz="0" w:space="0" w:color="auto"/>
          </w:divBdr>
        </w:div>
        <w:div w:id="1157921026">
          <w:marLeft w:val="640"/>
          <w:marRight w:val="0"/>
          <w:marTop w:val="0"/>
          <w:marBottom w:val="0"/>
          <w:divBdr>
            <w:top w:val="none" w:sz="0" w:space="0" w:color="auto"/>
            <w:left w:val="none" w:sz="0" w:space="0" w:color="auto"/>
            <w:bottom w:val="none" w:sz="0" w:space="0" w:color="auto"/>
            <w:right w:val="none" w:sz="0" w:space="0" w:color="auto"/>
          </w:divBdr>
        </w:div>
        <w:div w:id="353776015">
          <w:marLeft w:val="640"/>
          <w:marRight w:val="0"/>
          <w:marTop w:val="0"/>
          <w:marBottom w:val="0"/>
          <w:divBdr>
            <w:top w:val="none" w:sz="0" w:space="0" w:color="auto"/>
            <w:left w:val="none" w:sz="0" w:space="0" w:color="auto"/>
            <w:bottom w:val="none" w:sz="0" w:space="0" w:color="auto"/>
            <w:right w:val="none" w:sz="0" w:space="0" w:color="auto"/>
          </w:divBdr>
        </w:div>
        <w:div w:id="1936788071">
          <w:marLeft w:val="640"/>
          <w:marRight w:val="0"/>
          <w:marTop w:val="0"/>
          <w:marBottom w:val="0"/>
          <w:divBdr>
            <w:top w:val="none" w:sz="0" w:space="0" w:color="auto"/>
            <w:left w:val="none" w:sz="0" w:space="0" w:color="auto"/>
            <w:bottom w:val="none" w:sz="0" w:space="0" w:color="auto"/>
            <w:right w:val="none" w:sz="0" w:space="0" w:color="auto"/>
          </w:divBdr>
        </w:div>
        <w:div w:id="360789807">
          <w:marLeft w:val="640"/>
          <w:marRight w:val="0"/>
          <w:marTop w:val="0"/>
          <w:marBottom w:val="0"/>
          <w:divBdr>
            <w:top w:val="none" w:sz="0" w:space="0" w:color="auto"/>
            <w:left w:val="none" w:sz="0" w:space="0" w:color="auto"/>
            <w:bottom w:val="none" w:sz="0" w:space="0" w:color="auto"/>
            <w:right w:val="none" w:sz="0" w:space="0" w:color="auto"/>
          </w:divBdr>
        </w:div>
        <w:div w:id="1317227699">
          <w:marLeft w:val="640"/>
          <w:marRight w:val="0"/>
          <w:marTop w:val="0"/>
          <w:marBottom w:val="0"/>
          <w:divBdr>
            <w:top w:val="none" w:sz="0" w:space="0" w:color="auto"/>
            <w:left w:val="none" w:sz="0" w:space="0" w:color="auto"/>
            <w:bottom w:val="none" w:sz="0" w:space="0" w:color="auto"/>
            <w:right w:val="none" w:sz="0" w:space="0" w:color="auto"/>
          </w:divBdr>
        </w:div>
        <w:div w:id="550726003">
          <w:marLeft w:val="640"/>
          <w:marRight w:val="0"/>
          <w:marTop w:val="0"/>
          <w:marBottom w:val="0"/>
          <w:divBdr>
            <w:top w:val="none" w:sz="0" w:space="0" w:color="auto"/>
            <w:left w:val="none" w:sz="0" w:space="0" w:color="auto"/>
            <w:bottom w:val="none" w:sz="0" w:space="0" w:color="auto"/>
            <w:right w:val="none" w:sz="0" w:space="0" w:color="auto"/>
          </w:divBdr>
        </w:div>
        <w:div w:id="1371875475">
          <w:marLeft w:val="640"/>
          <w:marRight w:val="0"/>
          <w:marTop w:val="0"/>
          <w:marBottom w:val="0"/>
          <w:divBdr>
            <w:top w:val="none" w:sz="0" w:space="0" w:color="auto"/>
            <w:left w:val="none" w:sz="0" w:space="0" w:color="auto"/>
            <w:bottom w:val="none" w:sz="0" w:space="0" w:color="auto"/>
            <w:right w:val="none" w:sz="0" w:space="0" w:color="auto"/>
          </w:divBdr>
        </w:div>
        <w:div w:id="1769696458">
          <w:marLeft w:val="640"/>
          <w:marRight w:val="0"/>
          <w:marTop w:val="0"/>
          <w:marBottom w:val="0"/>
          <w:divBdr>
            <w:top w:val="none" w:sz="0" w:space="0" w:color="auto"/>
            <w:left w:val="none" w:sz="0" w:space="0" w:color="auto"/>
            <w:bottom w:val="none" w:sz="0" w:space="0" w:color="auto"/>
            <w:right w:val="none" w:sz="0" w:space="0" w:color="auto"/>
          </w:divBdr>
        </w:div>
        <w:div w:id="1434208270">
          <w:marLeft w:val="640"/>
          <w:marRight w:val="0"/>
          <w:marTop w:val="0"/>
          <w:marBottom w:val="0"/>
          <w:divBdr>
            <w:top w:val="none" w:sz="0" w:space="0" w:color="auto"/>
            <w:left w:val="none" w:sz="0" w:space="0" w:color="auto"/>
            <w:bottom w:val="none" w:sz="0" w:space="0" w:color="auto"/>
            <w:right w:val="none" w:sz="0" w:space="0" w:color="auto"/>
          </w:divBdr>
        </w:div>
        <w:div w:id="1557474847">
          <w:marLeft w:val="640"/>
          <w:marRight w:val="0"/>
          <w:marTop w:val="0"/>
          <w:marBottom w:val="0"/>
          <w:divBdr>
            <w:top w:val="none" w:sz="0" w:space="0" w:color="auto"/>
            <w:left w:val="none" w:sz="0" w:space="0" w:color="auto"/>
            <w:bottom w:val="none" w:sz="0" w:space="0" w:color="auto"/>
            <w:right w:val="none" w:sz="0" w:space="0" w:color="auto"/>
          </w:divBdr>
        </w:div>
        <w:div w:id="1834106422">
          <w:marLeft w:val="640"/>
          <w:marRight w:val="0"/>
          <w:marTop w:val="0"/>
          <w:marBottom w:val="0"/>
          <w:divBdr>
            <w:top w:val="none" w:sz="0" w:space="0" w:color="auto"/>
            <w:left w:val="none" w:sz="0" w:space="0" w:color="auto"/>
            <w:bottom w:val="none" w:sz="0" w:space="0" w:color="auto"/>
            <w:right w:val="none" w:sz="0" w:space="0" w:color="auto"/>
          </w:divBdr>
        </w:div>
        <w:div w:id="2090735031">
          <w:marLeft w:val="640"/>
          <w:marRight w:val="0"/>
          <w:marTop w:val="0"/>
          <w:marBottom w:val="0"/>
          <w:divBdr>
            <w:top w:val="none" w:sz="0" w:space="0" w:color="auto"/>
            <w:left w:val="none" w:sz="0" w:space="0" w:color="auto"/>
            <w:bottom w:val="none" w:sz="0" w:space="0" w:color="auto"/>
            <w:right w:val="none" w:sz="0" w:space="0" w:color="auto"/>
          </w:divBdr>
        </w:div>
        <w:div w:id="1942104692">
          <w:marLeft w:val="640"/>
          <w:marRight w:val="0"/>
          <w:marTop w:val="0"/>
          <w:marBottom w:val="0"/>
          <w:divBdr>
            <w:top w:val="none" w:sz="0" w:space="0" w:color="auto"/>
            <w:left w:val="none" w:sz="0" w:space="0" w:color="auto"/>
            <w:bottom w:val="none" w:sz="0" w:space="0" w:color="auto"/>
            <w:right w:val="none" w:sz="0" w:space="0" w:color="auto"/>
          </w:divBdr>
        </w:div>
        <w:div w:id="71050313">
          <w:marLeft w:val="640"/>
          <w:marRight w:val="0"/>
          <w:marTop w:val="0"/>
          <w:marBottom w:val="0"/>
          <w:divBdr>
            <w:top w:val="none" w:sz="0" w:space="0" w:color="auto"/>
            <w:left w:val="none" w:sz="0" w:space="0" w:color="auto"/>
            <w:bottom w:val="none" w:sz="0" w:space="0" w:color="auto"/>
            <w:right w:val="none" w:sz="0" w:space="0" w:color="auto"/>
          </w:divBdr>
        </w:div>
        <w:div w:id="241839540">
          <w:marLeft w:val="640"/>
          <w:marRight w:val="0"/>
          <w:marTop w:val="0"/>
          <w:marBottom w:val="0"/>
          <w:divBdr>
            <w:top w:val="none" w:sz="0" w:space="0" w:color="auto"/>
            <w:left w:val="none" w:sz="0" w:space="0" w:color="auto"/>
            <w:bottom w:val="none" w:sz="0" w:space="0" w:color="auto"/>
            <w:right w:val="none" w:sz="0" w:space="0" w:color="auto"/>
          </w:divBdr>
        </w:div>
        <w:div w:id="1957175738">
          <w:marLeft w:val="640"/>
          <w:marRight w:val="0"/>
          <w:marTop w:val="0"/>
          <w:marBottom w:val="0"/>
          <w:divBdr>
            <w:top w:val="none" w:sz="0" w:space="0" w:color="auto"/>
            <w:left w:val="none" w:sz="0" w:space="0" w:color="auto"/>
            <w:bottom w:val="none" w:sz="0" w:space="0" w:color="auto"/>
            <w:right w:val="none" w:sz="0" w:space="0" w:color="auto"/>
          </w:divBdr>
        </w:div>
        <w:div w:id="235751240">
          <w:marLeft w:val="640"/>
          <w:marRight w:val="0"/>
          <w:marTop w:val="0"/>
          <w:marBottom w:val="0"/>
          <w:divBdr>
            <w:top w:val="none" w:sz="0" w:space="0" w:color="auto"/>
            <w:left w:val="none" w:sz="0" w:space="0" w:color="auto"/>
            <w:bottom w:val="none" w:sz="0" w:space="0" w:color="auto"/>
            <w:right w:val="none" w:sz="0" w:space="0" w:color="auto"/>
          </w:divBdr>
        </w:div>
        <w:div w:id="745418073">
          <w:marLeft w:val="640"/>
          <w:marRight w:val="0"/>
          <w:marTop w:val="0"/>
          <w:marBottom w:val="0"/>
          <w:divBdr>
            <w:top w:val="none" w:sz="0" w:space="0" w:color="auto"/>
            <w:left w:val="none" w:sz="0" w:space="0" w:color="auto"/>
            <w:bottom w:val="none" w:sz="0" w:space="0" w:color="auto"/>
            <w:right w:val="none" w:sz="0" w:space="0" w:color="auto"/>
          </w:divBdr>
        </w:div>
        <w:div w:id="1623803480">
          <w:marLeft w:val="640"/>
          <w:marRight w:val="0"/>
          <w:marTop w:val="0"/>
          <w:marBottom w:val="0"/>
          <w:divBdr>
            <w:top w:val="none" w:sz="0" w:space="0" w:color="auto"/>
            <w:left w:val="none" w:sz="0" w:space="0" w:color="auto"/>
            <w:bottom w:val="none" w:sz="0" w:space="0" w:color="auto"/>
            <w:right w:val="none" w:sz="0" w:space="0" w:color="auto"/>
          </w:divBdr>
        </w:div>
        <w:div w:id="26679722">
          <w:marLeft w:val="640"/>
          <w:marRight w:val="0"/>
          <w:marTop w:val="0"/>
          <w:marBottom w:val="0"/>
          <w:divBdr>
            <w:top w:val="none" w:sz="0" w:space="0" w:color="auto"/>
            <w:left w:val="none" w:sz="0" w:space="0" w:color="auto"/>
            <w:bottom w:val="none" w:sz="0" w:space="0" w:color="auto"/>
            <w:right w:val="none" w:sz="0" w:space="0" w:color="auto"/>
          </w:divBdr>
        </w:div>
        <w:div w:id="908346156">
          <w:marLeft w:val="640"/>
          <w:marRight w:val="0"/>
          <w:marTop w:val="0"/>
          <w:marBottom w:val="0"/>
          <w:divBdr>
            <w:top w:val="none" w:sz="0" w:space="0" w:color="auto"/>
            <w:left w:val="none" w:sz="0" w:space="0" w:color="auto"/>
            <w:bottom w:val="none" w:sz="0" w:space="0" w:color="auto"/>
            <w:right w:val="none" w:sz="0" w:space="0" w:color="auto"/>
          </w:divBdr>
        </w:div>
        <w:div w:id="1016886803">
          <w:marLeft w:val="640"/>
          <w:marRight w:val="0"/>
          <w:marTop w:val="0"/>
          <w:marBottom w:val="0"/>
          <w:divBdr>
            <w:top w:val="none" w:sz="0" w:space="0" w:color="auto"/>
            <w:left w:val="none" w:sz="0" w:space="0" w:color="auto"/>
            <w:bottom w:val="none" w:sz="0" w:space="0" w:color="auto"/>
            <w:right w:val="none" w:sz="0" w:space="0" w:color="auto"/>
          </w:divBdr>
        </w:div>
        <w:div w:id="2111854996">
          <w:marLeft w:val="640"/>
          <w:marRight w:val="0"/>
          <w:marTop w:val="0"/>
          <w:marBottom w:val="0"/>
          <w:divBdr>
            <w:top w:val="none" w:sz="0" w:space="0" w:color="auto"/>
            <w:left w:val="none" w:sz="0" w:space="0" w:color="auto"/>
            <w:bottom w:val="none" w:sz="0" w:space="0" w:color="auto"/>
            <w:right w:val="none" w:sz="0" w:space="0" w:color="auto"/>
          </w:divBdr>
        </w:div>
        <w:div w:id="1219828502">
          <w:marLeft w:val="640"/>
          <w:marRight w:val="0"/>
          <w:marTop w:val="0"/>
          <w:marBottom w:val="0"/>
          <w:divBdr>
            <w:top w:val="none" w:sz="0" w:space="0" w:color="auto"/>
            <w:left w:val="none" w:sz="0" w:space="0" w:color="auto"/>
            <w:bottom w:val="none" w:sz="0" w:space="0" w:color="auto"/>
            <w:right w:val="none" w:sz="0" w:space="0" w:color="auto"/>
          </w:divBdr>
        </w:div>
        <w:div w:id="89400786">
          <w:marLeft w:val="640"/>
          <w:marRight w:val="0"/>
          <w:marTop w:val="0"/>
          <w:marBottom w:val="0"/>
          <w:divBdr>
            <w:top w:val="none" w:sz="0" w:space="0" w:color="auto"/>
            <w:left w:val="none" w:sz="0" w:space="0" w:color="auto"/>
            <w:bottom w:val="none" w:sz="0" w:space="0" w:color="auto"/>
            <w:right w:val="none" w:sz="0" w:space="0" w:color="auto"/>
          </w:divBdr>
        </w:div>
        <w:div w:id="3016446">
          <w:marLeft w:val="640"/>
          <w:marRight w:val="0"/>
          <w:marTop w:val="0"/>
          <w:marBottom w:val="0"/>
          <w:divBdr>
            <w:top w:val="none" w:sz="0" w:space="0" w:color="auto"/>
            <w:left w:val="none" w:sz="0" w:space="0" w:color="auto"/>
            <w:bottom w:val="none" w:sz="0" w:space="0" w:color="auto"/>
            <w:right w:val="none" w:sz="0" w:space="0" w:color="auto"/>
          </w:divBdr>
        </w:div>
        <w:div w:id="738481616">
          <w:marLeft w:val="640"/>
          <w:marRight w:val="0"/>
          <w:marTop w:val="0"/>
          <w:marBottom w:val="0"/>
          <w:divBdr>
            <w:top w:val="none" w:sz="0" w:space="0" w:color="auto"/>
            <w:left w:val="none" w:sz="0" w:space="0" w:color="auto"/>
            <w:bottom w:val="none" w:sz="0" w:space="0" w:color="auto"/>
            <w:right w:val="none" w:sz="0" w:space="0" w:color="auto"/>
          </w:divBdr>
        </w:div>
        <w:div w:id="1840150380">
          <w:marLeft w:val="640"/>
          <w:marRight w:val="0"/>
          <w:marTop w:val="0"/>
          <w:marBottom w:val="0"/>
          <w:divBdr>
            <w:top w:val="none" w:sz="0" w:space="0" w:color="auto"/>
            <w:left w:val="none" w:sz="0" w:space="0" w:color="auto"/>
            <w:bottom w:val="none" w:sz="0" w:space="0" w:color="auto"/>
            <w:right w:val="none" w:sz="0" w:space="0" w:color="auto"/>
          </w:divBdr>
        </w:div>
        <w:div w:id="159665823">
          <w:marLeft w:val="640"/>
          <w:marRight w:val="0"/>
          <w:marTop w:val="0"/>
          <w:marBottom w:val="0"/>
          <w:divBdr>
            <w:top w:val="none" w:sz="0" w:space="0" w:color="auto"/>
            <w:left w:val="none" w:sz="0" w:space="0" w:color="auto"/>
            <w:bottom w:val="none" w:sz="0" w:space="0" w:color="auto"/>
            <w:right w:val="none" w:sz="0" w:space="0" w:color="auto"/>
          </w:divBdr>
        </w:div>
        <w:div w:id="600260522">
          <w:marLeft w:val="640"/>
          <w:marRight w:val="0"/>
          <w:marTop w:val="0"/>
          <w:marBottom w:val="0"/>
          <w:divBdr>
            <w:top w:val="none" w:sz="0" w:space="0" w:color="auto"/>
            <w:left w:val="none" w:sz="0" w:space="0" w:color="auto"/>
            <w:bottom w:val="none" w:sz="0" w:space="0" w:color="auto"/>
            <w:right w:val="none" w:sz="0" w:space="0" w:color="auto"/>
          </w:divBdr>
        </w:div>
        <w:div w:id="101727060">
          <w:marLeft w:val="640"/>
          <w:marRight w:val="0"/>
          <w:marTop w:val="0"/>
          <w:marBottom w:val="0"/>
          <w:divBdr>
            <w:top w:val="none" w:sz="0" w:space="0" w:color="auto"/>
            <w:left w:val="none" w:sz="0" w:space="0" w:color="auto"/>
            <w:bottom w:val="none" w:sz="0" w:space="0" w:color="auto"/>
            <w:right w:val="none" w:sz="0" w:space="0" w:color="auto"/>
          </w:divBdr>
        </w:div>
        <w:div w:id="1029916708">
          <w:marLeft w:val="640"/>
          <w:marRight w:val="0"/>
          <w:marTop w:val="0"/>
          <w:marBottom w:val="0"/>
          <w:divBdr>
            <w:top w:val="none" w:sz="0" w:space="0" w:color="auto"/>
            <w:left w:val="none" w:sz="0" w:space="0" w:color="auto"/>
            <w:bottom w:val="none" w:sz="0" w:space="0" w:color="auto"/>
            <w:right w:val="none" w:sz="0" w:space="0" w:color="auto"/>
          </w:divBdr>
        </w:div>
        <w:div w:id="1267886792">
          <w:marLeft w:val="640"/>
          <w:marRight w:val="0"/>
          <w:marTop w:val="0"/>
          <w:marBottom w:val="0"/>
          <w:divBdr>
            <w:top w:val="none" w:sz="0" w:space="0" w:color="auto"/>
            <w:left w:val="none" w:sz="0" w:space="0" w:color="auto"/>
            <w:bottom w:val="none" w:sz="0" w:space="0" w:color="auto"/>
            <w:right w:val="none" w:sz="0" w:space="0" w:color="auto"/>
          </w:divBdr>
        </w:div>
        <w:div w:id="260841789">
          <w:marLeft w:val="640"/>
          <w:marRight w:val="0"/>
          <w:marTop w:val="0"/>
          <w:marBottom w:val="0"/>
          <w:divBdr>
            <w:top w:val="none" w:sz="0" w:space="0" w:color="auto"/>
            <w:left w:val="none" w:sz="0" w:space="0" w:color="auto"/>
            <w:bottom w:val="none" w:sz="0" w:space="0" w:color="auto"/>
            <w:right w:val="none" w:sz="0" w:space="0" w:color="auto"/>
          </w:divBdr>
        </w:div>
        <w:div w:id="354697563">
          <w:marLeft w:val="640"/>
          <w:marRight w:val="0"/>
          <w:marTop w:val="0"/>
          <w:marBottom w:val="0"/>
          <w:divBdr>
            <w:top w:val="none" w:sz="0" w:space="0" w:color="auto"/>
            <w:left w:val="none" w:sz="0" w:space="0" w:color="auto"/>
            <w:bottom w:val="none" w:sz="0" w:space="0" w:color="auto"/>
            <w:right w:val="none" w:sz="0" w:space="0" w:color="auto"/>
          </w:divBdr>
        </w:div>
        <w:div w:id="1917323653">
          <w:marLeft w:val="640"/>
          <w:marRight w:val="0"/>
          <w:marTop w:val="0"/>
          <w:marBottom w:val="0"/>
          <w:divBdr>
            <w:top w:val="none" w:sz="0" w:space="0" w:color="auto"/>
            <w:left w:val="none" w:sz="0" w:space="0" w:color="auto"/>
            <w:bottom w:val="none" w:sz="0" w:space="0" w:color="auto"/>
            <w:right w:val="none" w:sz="0" w:space="0" w:color="auto"/>
          </w:divBdr>
        </w:div>
        <w:div w:id="361129544">
          <w:marLeft w:val="640"/>
          <w:marRight w:val="0"/>
          <w:marTop w:val="0"/>
          <w:marBottom w:val="0"/>
          <w:divBdr>
            <w:top w:val="none" w:sz="0" w:space="0" w:color="auto"/>
            <w:left w:val="none" w:sz="0" w:space="0" w:color="auto"/>
            <w:bottom w:val="none" w:sz="0" w:space="0" w:color="auto"/>
            <w:right w:val="none" w:sz="0" w:space="0" w:color="auto"/>
          </w:divBdr>
        </w:div>
        <w:div w:id="1905334726">
          <w:marLeft w:val="640"/>
          <w:marRight w:val="0"/>
          <w:marTop w:val="0"/>
          <w:marBottom w:val="0"/>
          <w:divBdr>
            <w:top w:val="none" w:sz="0" w:space="0" w:color="auto"/>
            <w:left w:val="none" w:sz="0" w:space="0" w:color="auto"/>
            <w:bottom w:val="none" w:sz="0" w:space="0" w:color="auto"/>
            <w:right w:val="none" w:sz="0" w:space="0" w:color="auto"/>
          </w:divBdr>
        </w:div>
        <w:div w:id="2133472390">
          <w:marLeft w:val="640"/>
          <w:marRight w:val="0"/>
          <w:marTop w:val="0"/>
          <w:marBottom w:val="0"/>
          <w:divBdr>
            <w:top w:val="none" w:sz="0" w:space="0" w:color="auto"/>
            <w:left w:val="none" w:sz="0" w:space="0" w:color="auto"/>
            <w:bottom w:val="none" w:sz="0" w:space="0" w:color="auto"/>
            <w:right w:val="none" w:sz="0" w:space="0" w:color="auto"/>
          </w:divBdr>
        </w:div>
        <w:div w:id="546919632">
          <w:marLeft w:val="640"/>
          <w:marRight w:val="0"/>
          <w:marTop w:val="0"/>
          <w:marBottom w:val="0"/>
          <w:divBdr>
            <w:top w:val="none" w:sz="0" w:space="0" w:color="auto"/>
            <w:left w:val="none" w:sz="0" w:space="0" w:color="auto"/>
            <w:bottom w:val="none" w:sz="0" w:space="0" w:color="auto"/>
            <w:right w:val="none" w:sz="0" w:space="0" w:color="auto"/>
          </w:divBdr>
        </w:div>
        <w:div w:id="107284305">
          <w:marLeft w:val="640"/>
          <w:marRight w:val="0"/>
          <w:marTop w:val="0"/>
          <w:marBottom w:val="0"/>
          <w:divBdr>
            <w:top w:val="none" w:sz="0" w:space="0" w:color="auto"/>
            <w:left w:val="none" w:sz="0" w:space="0" w:color="auto"/>
            <w:bottom w:val="none" w:sz="0" w:space="0" w:color="auto"/>
            <w:right w:val="none" w:sz="0" w:space="0" w:color="auto"/>
          </w:divBdr>
        </w:div>
        <w:div w:id="1204055159">
          <w:marLeft w:val="640"/>
          <w:marRight w:val="0"/>
          <w:marTop w:val="0"/>
          <w:marBottom w:val="0"/>
          <w:divBdr>
            <w:top w:val="none" w:sz="0" w:space="0" w:color="auto"/>
            <w:left w:val="none" w:sz="0" w:space="0" w:color="auto"/>
            <w:bottom w:val="none" w:sz="0" w:space="0" w:color="auto"/>
            <w:right w:val="none" w:sz="0" w:space="0" w:color="auto"/>
          </w:divBdr>
        </w:div>
        <w:div w:id="1321159">
          <w:marLeft w:val="640"/>
          <w:marRight w:val="0"/>
          <w:marTop w:val="0"/>
          <w:marBottom w:val="0"/>
          <w:divBdr>
            <w:top w:val="none" w:sz="0" w:space="0" w:color="auto"/>
            <w:left w:val="none" w:sz="0" w:space="0" w:color="auto"/>
            <w:bottom w:val="none" w:sz="0" w:space="0" w:color="auto"/>
            <w:right w:val="none" w:sz="0" w:space="0" w:color="auto"/>
          </w:divBdr>
        </w:div>
        <w:div w:id="500048023">
          <w:marLeft w:val="640"/>
          <w:marRight w:val="0"/>
          <w:marTop w:val="0"/>
          <w:marBottom w:val="0"/>
          <w:divBdr>
            <w:top w:val="none" w:sz="0" w:space="0" w:color="auto"/>
            <w:left w:val="none" w:sz="0" w:space="0" w:color="auto"/>
            <w:bottom w:val="none" w:sz="0" w:space="0" w:color="auto"/>
            <w:right w:val="none" w:sz="0" w:space="0" w:color="auto"/>
          </w:divBdr>
        </w:div>
        <w:div w:id="1935089389">
          <w:marLeft w:val="640"/>
          <w:marRight w:val="0"/>
          <w:marTop w:val="0"/>
          <w:marBottom w:val="0"/>
          <w:divBdr>
            <w:top w:val="none" w:sz="0" w:space="0" w:color="auto"/>
            <w:left w:val="none" w:sz="0" w:space="0" w:color="auto"/>
            <w:bottom w:val="none" w:sz="0" w:space="0" w:color="auto"/>
            <w:right w:val="none" w:sz="0" w:space="0" w:color="auto"/>
          </w:divBdr>
        </w:div>
        <w:div w:id="1704207961">
          <w:marLeft w:val="640"/>
          <w:marRight w:val="0"/>
          <w:marTop w:val="0"/>
          <w:marBottom w:val="0"/>
          <w:divBdr>
            <w:top w:val="none" w:sz="0" w:space="0" w:color="auto"/>
            <w:left w:val="none" w:sz="0" w:space="0" w:color="auto"/>
            <w:bottom w:val="none" w:sz="0" w:space="0" w:color="auto"/>
            <w:right w:val="none" w:sz="0" w:space="0" w:color="auto"/>
          </w:divBdr>
        </w:div>
        <w:div w:id="779490505">
          <w:marLeft w:val="640"/>
          <w:marRight w:val="0"/>
          <w:marTop w:val="0"/>
          <w:marBottom w:val="0"/>
          <w:divBdr>
            <w:top w:val="none" w:sz="0" w:space="0" w:color="auto"/>
            <w:left w:val="none" w:sz="0" w:space="0" w:color="auto"/>
            <w:bottom w:val="none" w:sz="0" w:space="0" w:color="auto"/>
            <w:right w:val="none" w:sz="0" w:space="0" w:color="auto"/>
          </w:divBdr>
        </w:div>
        <w:div w:id="969088035">
          <w:marLeft w:val="640"/>
          <w:marRight w:val="0"/>
          <w:marTop w:val="0"/>
          <w:marBottom w:val="0"/>
          <w:divBdr>
            <w:top w:val="none" w:sz="0" w:space="0" w:color="auto"/>
            <w:left w:val="none" w:sz="0" w:space="0" w:color="auto"/>
            <w:bottom w:val="none" w:sz="0" w:space="0" w:color="auto"/>
            <w:right w:val="none" w:sz="0" w:space="0" w:color="auto"/>
          </w:divBdr>
        </w:div>
        <w:div w:id="1621061453">
          <w:marLeft w:val="640"/>
          <w:marRight w:val="0"/>
          <w:marTop w:val="0"/>
          <w:marBottom w:val="0"/>
          <w:divBdr>
            <w:top w:val="none" w:sz="0" w:space="0" w:color="auto"/>
            <w:left w:val="none" w:sz="0" w:space="0" w:color="auto"/>
            <w:bottom w:val="none" w:sz="0" w:space="0" w:color="auto"/>
            <w:right w:val="none" w:sz="0" w:space="0" w:color="auto"/>
          </w:divBdr>
        </w:div>
      </w:divsChild>
    </w:div>
    <w:div w:id="2037389332">
      <w:bodyDiv w:val="1"/>
      <w:marLeft w:val="0"/>
      <w:marRight w:val="0"/>
      <w:marTop w:val="0"/>
      <w:marBottom w:val="0"/>
      <w:divBdr>
        <w:top w:val="none" w:sz="0" w:space="0" w:color="auto"/>
        <w:left w:val="none" w:sz="0" w:space="0" w:color="auto"/>
        <w:bottom w:val="none" w:sz="0" w:space="0" w:color="auto"/>
        <w:right w:val="none" w:sz="0" w:space="0" w:color="auto"/>
      </w:divBdr>
      <w:divsChild>
        <w:div w:id="1337340259">
          <w:marLeft w:val="480"/>
          <w:marRight w:val="0"/>
          <w:marTop w:val="0"/>
          <w:marBottom w:val="0"/>
          <w:divBdr>
            <w:top w:val="none" w:sz="0" w:space="0" w:color="auto"/>
            <w:left w:val="none" w:sz="0" w:space="0" w:color="auto"/>
            <w:bottom w:val="none" w:sz="0" w:space="0" w:color="auto"/>
            <w:right w:val="none" w:sz="0" w:space="0" w:color="auto"/>
          </w:divBdr>
        </w:div>
        <w:div w:id="716078615">
          <w:marLeft w:val="480"/>
          <w:marRight w:val="0"/>
          <w:marTop w:val="0"/>
          <w:marBottom w:val="0"/>
          <w:divBdr>
            <w:top w:val="none" w:sz="0" w:space="0" w:color="auto"/>
            <w:left w:val="none" w:sz="0" w:space="0" w:color="auto"/>
            <w:bottom w:val="none" w:sz="0" w:space="0" w:color="auto"/>
            <w:right w:val="none" w:sz="0" w:space="0" w:color="auto"/>
          </w:divBdr>
        </w:div>
        <w:div w:id="1430660361">
          <w:marLeft w:val="480"/>
          <w:marRight w:val="0"/>
          <w:marTop w:val="0"/>
          <w:marBottom w:val="0"/>
          <w:divBdr>
            <w:top w:val="none" w:sz="0" w:space="0" w:color="auto"/>
            <w:left w:val="none" w:sz="0" w:space="0" w:color="auto"/>
            <w:bottom w:val="none" w:sz="0" w:space="0" w:color="auto"/>
            <w:right w:val="none" w:sz="0" w:space="0" w:color="auto"/>
          </w:divBdr>
        </w:div>
        <w:div w:id="1003826082">
          <w:marLeft w:val="480"/>
          <w:marRight w:val="0"/>
          <w:marTop w:val="0"/>
          <w:marBottom w:val="0"/>
          <w:divBdr>
            <w:top w:val="none" w:sz="0" w:space="0" w:color="auto"/>
            <w:left w:val="none" w:sz="0" w:space="0" w:color="auto"/>
            <w:bottom w:val="none" w:sz="0" w:space="0" w:color="auto"/>
            <w:right w:val="none" w:sz="0" w:space="0" w:color="auto"/>
          </w:divBdr>
        </w:div>
        <w:div w:id="2079552458">
          <w:marLeft w:val="480"/>
          <w:marRight w:val="0"/>
          <w:marTop w:val="0"/>
          <w:marBottom w:val="0"/>
          <w:divBdr>
            <w:top w:val="none" w:sz="0" w:space="0" w:color="auto"/>
            <w:left w:val="none" w:sz="0" w:space="0" w:color="auto"/>
            <w:bottom w:val="none" w:sz="0" w:space="0" w:color="auto"/>
            <w:right w:val="none" w:sz="0" w:space="0" w:color="auto"/>
          </w:divBdr>
        </w:div>
        <w:div w:id="2124690144">
          <w:marLeft w:val="480"/>
          <w:marRight w:val="0"/>
          <w:marTop w:val="0"/>
          <w:marBottom w:val="0"/>
          <w:divBdr>
            <w:top w:val="none" w:sz="0" w:space="0" w:color="auto"/>
            <w:left w:val="none" w:sz="0" w:space="0" w:color="auto"/>
            <w:bottom w:val="none" w:sz="0" w:space="0" w:color="auto"/>
            <w:right w:val="none" w:sz="0" w:space="0" w:color="auto"/>
          </w:divBdr>
        </w:div>
        <w:div w:id="1764111588">
          <w:marLeft w:val="480"/>
          <w:marRight w:val="0"/>
          <w:marTop w:val="0"/>
          <w:marBottom w:val="0"/>
          <w:divBdr>
            <w:top w:val="none" w:sz="0" w:space="0" w:color="auto"/>
            <w:left w:val="none" w:sz="0" w:space="0" w:color="auto"/>
            <w:bottom w:val="none" w:sz="0" w:space="0" w:color="auto"/>
            <w:right w:val="none" w:sz="0" w:space="0" w:color="auto"/>
          </w:divBdr>
        </w:div>
        <w:div w:id="975646256">
          <w:marLeft w:val="480"/>
          <w:marRight w:val="0"/>
          <w:marTop w:val="0"/>
          <w:marBottom w:val="0"/>
          <w:divBdr>
            <w:top w:val="none" w:sz="0" w:space="0" w:color="auto"/>
            <w:left w:val="none" w:sz="0" w:space="0" w:color="auto"/>
            <w:bottom w:val="none" w:sz="0" w:space="0" w:color="auto"/>
            <w:right w:val="none" w:sz="0" w:space="0" w:color="auto"/>
          </w:divBdr>
        </w:div>
        <w:div w:id="1109813291">
          <w:marLeft w:val="480"/>
          <w:marRight w:val="0"/>
          <w:marTop w:val="0"/>
          <w:marBottom w:val="0"/>
          <w:divBdr>
            <w:top w:val="none" w:sz="0" w:space="0" w:color="auto"/>
            <w:left w:val="none" w:sz="0" w:space="0" w:color="auto"/>
            <w:bottom w:val="none" w:sz="0" w:space="0" w:color="auto"/>
            <w:right w:val="none" w:sz="0" w:space="0" w:color="auto"/>
          </w:divBdr>
        </w:div>
        <w:div w:id="186529494">
          <w:marLeft w:val="480"/>
          <w:marRight w:val="0"/>
          <w:marTop w:val="0"/>
          <w:marBottom w:val="0"/>
          <w:divBdr>
            <w:top w:val="none" w:sz="0" w:space="0" w:color="auto"/>
            <w:left w:val="none" w:sz="0" w:space="0" w:color="auto"/>
            <w:bottom w:val="none" w:sz="0" w:space="0" w:color="auto"/>
            <w:right w:val="none" w:sz="0" w:space="0" w:color="auto"/>
          </w:divBdr>
        </w:div>
        <w:div w:id="582181569">
          <w:marLeft w:val="480"/>
          <w:marRight w:val="0"/>
          <w:marTop w:val="0"/>
          <w:marBottom w:val="0"/>
          <w:divBdr>
            <w:top w:val="none" w:sz="0" w:space="0" w:color="auto"/>
            <w:left w:val="none" w:sz="0" w:space="0" w:color="auto"/>
            <w:bottom w:val="none" w:sz="0" w:space="0" w:color="auto"/>
            <w:right w:val="none" w:sz="0" w:space="0" w:color="auto"/>
          </w:divBdr>
        </w:div>
        <w:div w:id="664671310">
          <w:marLeft w:val="480"/>
          <w:marRight w:val="0"/>
          <w:marTop w:val="0"/>
          <w:marBottom w:val="0"/>
          <w:divBdr>
            <w:top w:val="none" w:sz="0" w:space="0" w:color="auto"/>
            <w:left w:val="none" w:sz="0" w:space="0" w:color="auto"/>
            <w:bottom w:val="none" w:sz="0" w:space="0" w:color="auto"/>
            <w:right w:val="none" w:sz="0" w:space="0" w:color="auto"/>
          </w:divBdr>
        </w:div>
        <w:div w:id="1571501366">
          <w:marLeft w:val="480"/>
          <w:marRight w:val="0"/>
          <w:marTop w:val="0"/>
          <w:marBottom w:val="0"/>
          <w:divBdr>
            <w:top w:val="none" w:sz="0" w:space="0" w:color="auto"/>
            <w:left w:val="none" w:sz="0" w:space="0" w:color="auto"/>
            <w:bottom w:val="none" w:sz="0" w:space="0" w:color="auto"/>
            <w:right w:val="none" w:sz="0" w:space="0" w:color="auto"/>
          </w:divBdr>
        </w:div>
        <w:div w:id="1914074936">
          <w:marLeft w:val="480"/>
          <w:marRight w:val="0"/>
          <w:marTop w:val="0"/>
          <w:marBottom w:val="0"/>
          <w:divBdr>
            <w:top w:val="none" w:sz="0" w:space="0" w:color="auto"/>
            <w:left w:val="none" w:sz="0" w:space="0" w:color="auto"/>
            <w:bottom w:val="none" w:sz="0" w:space="0" w:color="auto"/>
            <w:right w:val="none" w:sz="0" w:space="0" w:color="auto"/>
          </w:divBdr>
        </w:div>
        <w:div w:id="1973558234">
          <w:marLeft w:val="480"/>
          <w:marRight w:val="0"/>
          <w:marTop w:val="0"/>
          <w:marBottom w:val="0"/>
          <w:divBdr>
            <w:top w:val="none" w:sz="0" w:space="0" w:color="auto"/>
            <w:left w:val="none" w:sz="0" w:space="0" w:color="auto"/>
            <w:bottom w:val="none" w:sz="0" w:space="0" w:color="auto"/>
            <w:right w:val="none" w:sz="0" w:space="0" w:color="auto"/>
          </w:divBdr>
        </w:div>
        <w:div w:id="1488092686">
          <w:marLeft w:val="480"/>
          <w:marRight w:val="0"/>
          <w:marTop w:val="0"/>
          <w:marBottom w:val="0"/>
          <w:divBdr>
            <w:top w:val="none" w:sz="0" w:space="0" w:color="auto"/>
            <w:left w:val="none" w:sz="0" w:space="0" w:color="auto"/>
            <w:bottom w:val="none" w:sz="0" w:space="0" w:color="auto"/>
            <w:right w:val="none" w:sz="0" w:space="0" w:color="auto"/>
          </w:divBdr>
        </w:div>
        <w:div w:id="1493645735">
          <w:marLeft w:val="480"/>
          <w:marRight w:val="0"/>
          <w:marTop w:val="0"/>
          <w:marBottom w:val="0"/>
          <w:divBdr>
            <w:top w:val="none" w:sz="0" w:space="0" w:color="auto"/>
            <w:left w:val="none" w:sz="0" w:space="0" w:color="auto"/>
            <w:bottom w:val="none" w:sz="0" w:space="0" w:color="auto"/>
            <w:right w:val="none" w:sz="0" w:space="0" w:color="auto"/>
          </w:divBdr>
        </w:div>
        <w:div w:id="1228958603">
          <w:marLeft w:val="480"/>
          <w:marRight w:val="0"/>
          <w:marTop w:val="0"/>
          <w:marBottom w:val="0"/>
          <w:divBdr>
            <w:top w:val="none" w:sz="0" w:space="0" w:color="auto"/>
            <w:left w:val="none" w:sz="0" w:space="0" w:color="auto"/>
            <w:bottom w:val="none" w:sz="0" w:space="0" w:color="auto"/>
            <w:right w:val="none" w:sz="0" w:space="0" w:color="auto"/>
          </w:divBdr>
        </w:div>
        <w:div w:id="268240480">
          <w:marLeft w:val="480"/>
          <w:marRight w:val="0"/>
          <w:marTop w:val="0"/>
          <w:marBottom w:val="0"/>
          <w:divBdr>
            <w:top w:val="none" w:sz="0" w:space="0" w:color="auto"/>
            <w:left w:val="none" w:sz="0" w:space="0" w:color="auto"/>
            <w:bottom w:val="none" w:sz="0" w:space="0" w:color="auto"/>
            <w:right w:val="none" w:sz="0" w:space="0" w:color="auto"/>
          </w:divBdr>
        </w:div>
        <w:div w:id="2050062487">
          <w:marLeft w:val="480"/>
          <w:marRight w:val="0"/>
          <w:marTop w:val="0"/>
          <w:marBottom w:val="0"/>
          <w:divBdr>
            <w:top w:val="none" w:sz="0" w:space="0" w:color="auto"/>
            <w:left w:val="none" w:sz="0" w:space="0" w:color="auto"/>
            <w:bottom w:val="none" w:sz="0" w:space="0" w:color="auto"/>
            <w:right w:val="none" w:sz="0" w:space="0" w:color="auto"/>
          </w:divBdr>
        </w:div>
        <w:div w:id="86586167">
          <w:marLeft w:val="480"/>
          <w:marRight w:val="0"/>
          <w:marTop w:val="0"/>
          <w:marBottom w:val="0"/>
          <w:divBdr>
            <w:top w:val="none" w:sz="0" w:space="0" w:color="auto"/>
            <w:left w:val="none" w:sz="0" w:space="0" w:color="auto"/>
            <w:bottom w:val="none" w:sz="0" w:space="0" w:color="auto"/>
            <w:right w:val="none" w:sz="0" w:space="0" w:color="auto"/>
          </w:divBdr>
        </w:div>
        <w:div w:id="262802866">
          <w:marLeft w:val="480"/>
          <w:marRight w:val="0"/>
          <w:marTop w:val="0"/>
          <w:marBottom w:val="0"/>
          <w:divBdr>
            <w:top w:val="none" w:sz="0" w:space="0" w:color="auto"/>
            <w:left w:val="none" w:sz="0" w:space="0" w:color="auto"/>
            <w:bottom w:val="none" w:sz="0" w:space="0" w:color="auto"/>
            <w:right w:val="none" w:sz="0" w:space="0" w:color="auto"/>
          </w:divBdr>
        </w:div>
        <w:div w:id="266740714">
          <w:marLeft w:val="480"/>
          <w:marRight w:val="0"/>
          <w:marTop w:val="0"/>
          <w:marBottom w:val="0"/>
          <w:divBdr>
            <w:top w:val="none" w:sz="0" w:space="0" w:color="auto"/>
            <w:left w:val="none" w:sz="0" w:space="0" w:color="auto"/>
            <w:bottom w:val="none" w:sz="0" w:space="0" w:color="auto"/>
            <w:right w:val="none" w:sz="0" w:space="0" w:color="auto"/>
          </w:divBdr>
        </w:div>
        <w:div w:id="863596408">
          <w:marLeft w:val="480"/>
          <w:marRight w:val="0"/>
          <w:marTop w:val="0"/>
          <w:marBottom w:val="0"/>
          <w:divBdr>
            <w:top w:val="none" w:sz="0" w:space="0" w:color="auto"/>
            <w:left w:val="none" w:sz="0" w:space="0" w:color="auto"/>
            <w:bottom w:val="none" w:sz="0" w:space="0" w:color="auto"/>
            <w:right w:val="none" w:sz="0" w:space="0" w:color="auto"/>
          </w:divBdr>
        </w:div>
        <w:div w:id="1875994299">
          <w:marLeft w:val="480"/>
          <w:marRight w:val="0"/>
          <w:marTop w:val="0"/>
          <w:marBottom w:val="0"/>
          <w:divBdr>
            <w:top w:val="none" w:sz="0" w:space="0" w:color="auto"/>
            <w:left w:val="none" w:sz="0" w:space="0" w:color="auto"/>
            <w:bottom w:val="none" w:sz="0" w:space="0" w:color="auto"/>
            <w:right w:val="none" w:sz="0" w:space="0" w:color="auto"/>
          </w:divBdr>
        </w:div>
        <w:div w:id="152111645">
          <w:marLeft w:val="480"/>
          <w:marRight w:val="0"/>
          <w:marTop w:val="0"/>
          <w:marBottom w:val="0"/>
          <w:divBdr>
            <w:top w:val="none" w:sz="0" w:space="0" w:color="auto"/>
            <w:left w:val="none" w:sz="0" w:space="0" w:color="auto"/>
            <w:bottom w:val="none" w:sz="0" w:space="0" w:color="auto"/>
            <w:right w:val="none" w:sz="0" w:space="0" w:color="auto"/>
          </w:divBdr>
        </w:div>
        <w:div w:id="374625426">
          <w:marLeft w:val="480"/>
          <w:marRight w:val="0"/>
          <w:marTop w:val="0"/>
          <w:marBottom w:val="0"/>
          <w:divBdr>
            <w:top w:val="none" w:sz="0" w:space="0" w:color="auto"/>
            <w:left w:val="none" w:sz="0" w:space="0" w:color="auto"/>
            <w:bottom w:val="none" w:sz="0" w:space="0" w:color="auto"/>
            <w:right w:val="none" w:sz="0" w:space="0" w:color="auto"/>
          </w:divBdr>
        </w:div>
        <w:div w:id="856970454">
          <w:marLeft w:val="480"/>
          <w:marRight w:val="0"/>
          <w:marTop w:val="0"/>
          <w:marBottom w:val="0"/>
          <w:divBdr>
            <w:top w:val="none" w:sz="0" w:space="0" w:color="auto"/>
            <w:left w:val="none" w:sz="0" w:space="0" w:color="auto"/>
            <w:bottom w:val="none" w:sz="0" w:space="0" w:color="auto"/>
            <w:right w:val="none" w:sz="0" w:space="0" w:color="auto"/>
          </w:divBdr>
        </w:div>
        <w:div w:id="666902374">
          <w:marLeft w:val="480"/>
          <w:marRight w:val="0"/>
          <w:marTop w:val="0"/>
          <w:marBottom w:val="0"/>
          <w:divBdr>
            <w:top w:val="none" w:sz="0" w:space="0" w:color="auto"/>
            <w:left w:val="none" w:sz="0" w:space="0" w:color="auto"/>
            <w:bottom w:val="none" w:sz="0" w:space="0" w:color="auto"/>
            <w:right w:val="none" w:sz="0" w:space="0" w:color="auto"/>
          </w:divBdr>
        </w:div>
        <w:div w:id="261185422">
          <w:marLeft w:val="480"/>
          <w:marRight w:val="0"/>
          <w:marTop w:val="0"/>
          <w:marBottom w:val="0"/>
          <w:divBdr>
            <w:top w:val="none" w:sz="0" w:space="0" w:color="auto"/>
            <w:left w:val="none" w:sz="0" w:space="0" w:color="auto"/>
            <w:bottom w:val="none" w:sz="0" w:space="0" w:color="auto"/>
            <w:right w:val="none" w:sz="0" w:space="0" w:color="auto"/>
          </w:divBdr>
        </w:div>
        <w:div w:id="1183860323">
          <w:marLeft w:val="480"/>
          <w:marRight w:val="0"/>
          <w:marTop w:val="0"/>
          <w:marBottom w:val="0"/>
          <w:divBdr>
            <w:top w:val="none" w:sz="0" w:space="0" w:color="auto"/>
            <w:left w:val="none" w:sz="0" w:space="0" w:color="auto"/>
            <w:bottom w:val="none" w:sz="0" w:space="0" w:color="auto"/>
            <w:right w:val="none" w:sz="0" w:space="0" w:color="auto"/>
          </w:divBdr>
        </w:div>
        <w:div w:id="54203430">
          <w:marLeft w:val="480"/>
          <w:marRight w:val="0"/>
          <w:marTop w:val="0"/>
          <w:marBottom w:val="0"/>
          <w:divBdr>
            <w:top w:val="none" w:sz="0" w:space="0" w:color="auto"/>
            <w:left w:val="none" w:sz="0" w:space="0" w:color="auto"/>
            <w:bottom w:val="none" w:sz="0" w:space="0" w:color="auto"/>
            <w:right w:val="none" w:sz="0" w:space="0" w:color="auto"/>
          </w:divBdr>
        </w:div>
        <w:div w:id="1781757221">
          <w:marLeft w:val="480"/>
          <w:marRight w:val="0"/>
          <w:marTop w:val="0"/>
          <w:marBottom w:val="0"/>
          <w:divBdr>
            <w:top w:val="none" w:sz="0" w:space="0" w:color="auto"/>
            <w:left w:val="none" w:sz="0" w:space="0" w:color="auto"/>
            <w:bottom w:val="none" w:sz="0" w:space="0" w:color="auto"/>
            <w:right w:val="none" w:sz="0" w:space="0" w:color="auto"/>
          </w:divBdr>
        </w:div>
        <w:div w:id="226649265">
          <w:marLeft w:val="480"/>
          <w:marRight w:val="0"/>
          <w:marTop w:val="0"/>
          <w:marBottom w:val="0"/>
          <w:divBdr>
            <w:top w:val="none" w:sz="0" w:space="0" w:color="auto"/>
            <w:left w:val="none" w:sz="0" w:space="0" w:color="auto"/>
            <w:bottom w:val="none" w:sz="0" w:space="0" w:color="auto"/>
            <w:right w:val="none" w:sz="0" w:space="0" w:color="auto"/>
          </w:divBdr>
        </w:div>
        <w:div w:id="1250236633">
          <w:marLeft w:val="480"/>
          <w:marRight w:val="0"/>
          <w:marTop w:val="0"/>
          <w:marBottom w:val="0"/>
          <w:divBdr>
            <w:top w:val="none" w:sz="0" w:space="0" w:color="auto"/>
            <w:left w:val="none" w:sz="0" w:space="0" w:color="auto"/>
            <w:bottom w:val="none" w:sz="0" w:space="0" w:color="auto"/>
            <w:right w:val="none" w:sz="0" w:space="0" w:color="auto"/>
          </w:divBdr>
        </w:div>
        <w:div w:id="511844600">
          <w:marLeft w:val="480"/>
          <w:marRight w:val="0"/>
          <w:marTop w:val="0"/>
          <w:marBottom w:val="0"/>
          <w:divBdr>
            <w:top w:val="none" w:sz="0" w:space="0" w:color="auto"/>
            <w:left w:val="none" w:sz="0" w:space="0" w:color="auto"/>
            <w:bottom w:val="none" w:sz="0" w:space="0" w:color="auto"/>
            <w:right w:val="none" w:sz="0" w:space="0" w:color="auto"/>
          </w:divBdr>
        </w:div>
        <w:div w:id="1496188068">
          <w:marLeft w:val="480"/>
          <w:marRight w:val="0"/>
          <w:marTop w:val="0"/>
          <w:marBottom w:val="0"/>
          <w:divBdr>
            <w:top w:val="none" w:sz="0" w:space="0" w:color="auto"/>
            <w:left w:val="none" w:sz="0" w:space="0" w:color="auto"/>
            <w:bottom w:val="none" w:sz="0" w:space="0" w:color="auto"/>
            <w:right w:val="none" w:sz="0" w:space="0" w:color="auto"/>
          </w:divBdr>
        </w:div>
        <w:div w:id="2030329116">
          <w:marLeft w:val="480"/>
          <w:marRight w:val="0"/>
          <w:marTop w:val="0"/>
          <w:marBottom w:val="0"/>
          <w:divBdr>
            <w:top w:val="none" w:sz="0" w:space="0" w:color="auto"/>
            <w:left w:val="none" w:sz="0" w:space="0" w:color="auto"/>
            <w:bottom w:val="none" w:sz="0" w:space="0" w:color="auto"/>
            <w:right w:val="none" w:sz="0" w:space="0" w:color="auto"/>
          </w:divBdr>
        </w:div>
        <w:div w:id="402070443">
          <w:marLeft w:val="480"/>
          <w:marRight w:val="0"/>
          <w:marTop w:val="0"/>
          <w:marBottom w:val="0"/>
          <w:divBdr>
            <w:top w:val="none" w:sz="0" w:space="0" w:color="auto"/>
            <w:left w:val="none" w:sz="0" w:space="0" w:color="auto"/>
            <w:bottom w:val="none" w:sz="0" w:space="0" w:color="auto"/>
            <w:right w:val="none" w:sz="0" w:space="0" w:color="auto"/>
          </w:divBdr>
        </w:div>
        <w:div w:id="831482729">
          <w:marLeft w:val="480"/>
          <w:marRight w:val="0"/>
          <w:marTop w:val="0"/>
          <w:marBottom w:val="0"/>
          <w:divBdr>
            <w:top w:val="none" w:sz="0" w:space="0" w:color="auto"/>
            <w:left w:val="none" w:sz="0" w:space="0" w:color="auto"/>
            <w:bottom w:val="none" w:sz="0" w:space="0" w:color="auto"/>
            <w:right w:val="none" w:sz="0" w:space="0" w:color="auto"/>
          </w:divBdr>
        </w:div>
        <w:div w:id="534006641">
          <w:marLeft w:val="480"/>
          <w:marRight w:val="0"/>
          <w:marTop w:val="0"/>
          <w:marBottom w:val="0"/>
          <w:divBdr>
            <w:top w:val="none" w:sz="0" w:space="0" w:color="auto"/>
            <w:left w:val="none" w:sz="0" w:space="0" w:color="auto"/>
            <w:bottom w:val="none" w:sz="0" w:space="0" w:color="auto"/>
            <w:right w:val="none" w:sz="0" w:space="0" w:color="auto"/>
          </w:divBdr>
        </w:div>
        <w:div w:id="1990209454">
          <w:marLeft w:val="480"/>
          <w:marRight w:val="0"/>
          <w:marTop w:val="0"/>
          <w:marBottom w:val="0"/>
          <w:divBdr>
            <w:top w:val="none" w:sz="0" w:space="0" w:color="auto"/>
            <w:left w:val="none" w:sz="0" w:space="0" w:color="auto"/>
            <w:bottom w:val="none" w:sz="0" w:space="0" w:color="auto"/>
            <w:right w:val="none" w:sz="0" w:space="0" w:color="auto"/>
          </w:divBdr>
        </w:div>
        <w:div w:id="929580831">
          <w:marLeft w:val="480"/>
          <w:marRight w:val="0"/>
          <w:marTop w:val="0"/>
          <w:marBottom w:val="0"/>
          <w:divBdr>
            <w:top w:val="none" w:sz="0" w:space="0" w:color="auto"/>
            <w:left w:val="none" w:sz="0" w:space="0" w:color="auto"/>
            <w:bottom w:val="none" w:sz="0" w:space="0" w:color="auto"/>
            <w:right w:val="none" w:sz="0" w:space="0" w:color="auto"/>
          </w:divBdr>
        </w:div>
        <w:div w:id="220485792">
          <w:marLeft w:val="480"/>
          <w:marRight w:val="0"/>
          <w:marTop w:val="0"/>
          <w:marBottom w:val="0"/>
          <w:divBdr>
            <w:top w:val="none" w:sz="0" w:space="0" w:color="auto"/>
            <w:left w:val="none" w:sz="0" w:space="0" w:color="auto"/>
            <w:bottom w:val="none" w:sz="0" w:space="0" w:color="auto"/>
            <w:right w:val="none" w:sz="0" w:space="0" w:color="auto"/>
          </w:divBdr>
        </w:div>
        <w:div w:id="899704419">
          <w:marLeft w:val="480"/>
          <w:marRight w:val="0"/>
          <w:marTop w:val="0"/>
          <w:marBottom w:val="0"/>
          <w:divBdr>
            <w:top w:val="none" w:sz="0" w:space="0" w:color="auto"/>
            <w:left w:val="none" w:sz="0" w:space="0" w:color="auto"/>
            <w:bottom w:val="none" w:sz="0" w:space="0" w:color="auto"/>
            <w:right w:val="none" w:sz="0" w:space="0" w:color="auto"/>
          </w:divBdr>
        </w:div>
        <w:div w:id="1731154069">
          <w:marLeft w:val="480"/>
          <w:marRight w:val="0"/>
          <w:marTop w:val="0"/>
          <w:marBottom w:val="0"/>
          <w:divBdr>
            <w:top w:val="none" w:sz="0" w:space="0" w:color="auto"/>
            <w:left w:val="none" w:sz="0" w:space="0" w:color="auto"/>
            <w:bottom w:val="none" w:sz="0" w:space="0" w:color="auto"/>
            <w:right w:val="none" w:sz="0" w:space="0" w:color="auto"/>
          </w:divBdr>
        </w:div>
        <w:div w:id="634528317">
          <w:marLeft w:val="480"/>
          <w:marRight w:val="0"/>
          <w:marTop w:val="0"/>
          <w:marBottom w:val="0"/>
          <w:divBdr>
            <w:top w:val="none" w:sz="0" w:space="0" w:color="auto"/>
            <w:left w:val="none" w:sz="0" w:space="0" w:color="auto"/>
            <w:bottom w:val="none" w:sz="0" w:space="0" w:color="auto"/>
            <w:right w:val="none" w:sz="0" w:space="0" w:color="auto"/>
          </w:divBdr>
        </w:div>
        <w:div w:id="1401633835">
          <w:marLeft w:val="480"/>
          <w:marRight w:val="0"/>
          <w:marTop w:val="0"/>
          <w:marBottom w:val="0"/>
          <w:divBdr>
            <w:top w:val="none" w:sz="0" w:space="0" w:color="auto"/>
            <w:left w:val="none" w:sz="0" w:space="0" w:color="auto"/>
            <w:bottom w:val="none" w:sz="0" w:space="0" w:color="auto"/>
            <w:right w:val="none" w:sz="0" w:space="0" w:color="auto"/>
          </w:divBdr>
        </w:div>
        <w:div w:id="1852722914">
          <w:marLeft w:val="480"/>
          <w:marRight w:val="0"/>
          <w:marTop w:val="0"/>
          <w:marBottom w:val="0"/>
          <w:divBdr>
            <w:top w:val="none" w:sz="0" w:space="0" w:color="auto"/>
            <w:left w:val="none" w:sz="0" w:space="0" w:color="auto"/>
            <w:bottom w:val="none" w:sz="0" w:space="0" w:color="auto"/>
            <w:right w:val="none" w:sz="0" w:space="0" w:color="auto"/>
          </w:divBdr>
        </w:div>
        <w:div w:id="2025008611">
          <w:marLeft w:val="480"/>
          <w:marRight w:val="0"/>
          <w:marTop w:val="0"/>
          <w:marBottom w:val="0"/>
          <w:divBdr>
            <w:top w:val="none" w:sz="0" w:space="0" w:color="auto"/>
            <w:left w:val="none" w:sz="0" w:space="0" w:color="auto"/>
            <w:bottom w:val="none" w:sz="0" w:space="0" w:color="auto"/>
            <w:right w:val="none" w:sz="0" w:space="0" w:color="auto"/>
          </w:divBdr>
        </w:div>
        <w:div w:id="1210218467">
          <w:marLeft w:val="480"/>
          <w:marRight w:val="0"/>
          <w:marTop w:val="0"/>
          <w:marBottom w:val="0"/>
          <w:divBdr>
            <w:top w:val="none" w:sz="0" w:space="0" w:color="auto"/>
            <w:left w:val="none" w:sz="0" w:space="0" w:color="auto"/>
            <w:bottom w:val="none" w:sz="0" w:space="0" w:color="auto"/>
            <w:right w:val="none" w:sz="0" w:space="0" w:color="auto"/>
          </w:divBdr>
        </w:div>
        <w:div w:id="1541236965">
          <w:marLeft w:val="480"/>
          <w:marRight w:val="0"/>
          <w:marTop w:val="0"/>
          <w:marBottom w:val="0"/>
          <w:divBdr>
            <w:top w:val="none" w:sz="0" w:space="0" w:color="auto"/>
            <w:left w:val="none" w:sz="0" w:space="0" w:color="auto"/>
            <w:bottom w:val="none" w:sz="0" w:space="0" w:color="auto"/>
            <w:right w:val="none" w:sz="0" w:space="0" w:color="auto"/>
          </w:divBdr>
        </w:div>
        <w:div w:id="402070359">
          <w:marLeft w:val="480"/>
          <w:marRight w:val="0"/>
          <w:marTop w:val="0"/>
          <w:marBottom w:val="0"/>
          <w:divBdr>
            <w:top w:val="none" w:sz="0" w:space="0" w:color="auto"/>
            <w:left w:val="none" w:sz="0" w:space="0" w:color="auto"/>
            <w:bottom w:val="none" w:sz="0" w:space="0" w:color="auto"/>
            <w:right w:val="none" w:sz="0" w:space="0" w:color="auto"/>
          </w:divBdr>
        </w:div>
        <w:div w:id="663969332">
          <w:marLeft w:val="480"/>
          <w:marRight w:val="0"/>
          <w:marTop w:val="0"/>
          <w:marBottom w:val="0"/>
          <w:divBdr>
            <w:top w:val="none" w:sz="0" w:space="0" w:color="auto"/>
            <w:left w:val="none" w:sz="0" w:space="0" w:color="auto"/>
            <w:bottom w:val="none" w:sz="0" w:space="0" w:color="auto"/>
            <w:right w:val="none" w:sz="0" w:space="0" w:color="auto"/>
          </w:divBdr>
        </w:div>
      </w:divsChild>
    </w:div>
    <w:div w:id="2039813637">
      <w:bodyDiv w:val="1"/>
      <w:marLeft w:val="0"/>
      <w:marRight w:val="0"/>
      <w:marTop w:val="0"/>
      <w:marBottom w:val="0"/>
      <w:divBdr>
        <w:top w:val="none" w:sz="0" w:space="0" w:color="auto"/>
        <w:left w:val="none" w:sz="0" w:space="0" w:color="auto"/>
        <w:bottom w:val="none" w:sz="0" w:space="0" w:color="auto"/>
        <w:right w:val="none" w:sz="0" w:space="0" w:color="auto"/>
      </w:divBdr>
    </w:div>
    <w:div w:id="2040625567">
      <w:bodyDiv w:val="1"/>
      <w:marLeft w:val="0"/>
      <w:marRight w:val="0"/>
      <w:marTop w:val="0"/>
      <w:marBottom w:val="0"/>
      <w:divBdr>
        <w:top w:val="none" w:sz="0" w:space="0" w:color="auto"/>
        <w:left w:val="none" w:sz="0" w:space="0" w:color="auto"/>
        <w:bottom w:val="none" w:sz="0" w:space="0" w:color="auto"/>
        <w:right w:val="none" w:sz="0" w:space="0" w:color="auto"/>
      </w:divBdr>
    </w:div>
    <w:div w:id="2043478127">
      <w:bodyDiv w:val="1"/>
      <w:marLeft w:val="0"/>
      <w:marRight w:val="0"/>
      <w:marTop w:val="0"/>
      <w:marBottom w:val="0"/>
      <w:divBdr>
        <w:top w:val="none" w:sz="0" w:space="0" w:color="auto"/>
        <w:left w:val="none" w:sz="0" w:space="0" w:color="auto"/>
        <w:bottom w:val="none" w:sz="0" w:space="0" w:color="auto"/>
        <w:right w:val="none" w:sz="0" w:space="0" w:color="auto"/>
      </w:divBdr>
    </w:div>
    <w:div w:id="2046249554">
      <w:bodyDiv w:val="1"/>
      <w:marLeft w:val="0"/>
      <w:marRight w:val="0"/>
      <w:marTop w:val="0"/>
      <w:marBottom w:val="0"/>
      <w:divBdr>
        <w:top w:val="none" w:sz="0" w:space="0" w:color="auto"/>
        <w:left w:val="none" w:sz="0" w:space="0" w:color="auto"/>
        <w:bottom w:val="none" w:sz="0" w:space="0" w:color="auto"/>
        <w:right w:val="none" w:sz="0" w:space="0" w:color="auto"/>
      </w:divBdr>
    </w:div>
    <w:div w:id="2051219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4899">
          <w:marLeft w:val="480"/>
          <w:marRight w:val="0"/>
          <w:marTop w:val="0"/>
          <w:marBottom w:val="0"/>
          <w:divBdr>
            <w:top w:val="none" w:sz="0" w:space="0" w:color="auto"/>
            <w:left w:val="none" w:sz="0" w:space="0" w:color="auto"/>
            <w:bottom w:val="none" w:sz="0" w:space="0" w:color="auto"/>
            <w:right w:val="none" w:sz="0" w:space="0" w:color="auto"/>
          </w:divBdr>
        </w:div>
        <w:div w:id="2004308116">
          <w:marLeft w:val="480"/>
          <w:marRight w:val="0"/>
          <w:marTop w:val="0"/>
          <w:marBottom w:val="0"/>
          <w:divBdr>
            <w:top w:val="none" w:sz="0" w:space="0" w:color="auto"/>
            <w:left w:val="none" w:sz="0" w:space="0" w:color="auto"/>
            <w:bottom w:val="none" w:sz="0" w:space="0" w:color="auto"/>
            <w:right w:val="none" w:sz="0" w:space="0" w:color="auto"/>
          </w:divBdr>
        </w:div>
        <w:div w:id="1364015573">
          <w:marLeft w:val="480"/>
          <w:marRight w:val="0"/>
          <w:marTop w:val="0"/>
          <w:marBottom w:val="0"/>
          <w:divBdr>
            <w:top w:val="none" w:sz="0" w:space="0" w:color="auto"/>
            <w:left w:val="none" w:sz="0" w:space="0" w:color="auto"/>
            <w:bottom w:val="none" w:sz="0" w:space="0" w:color="auto"/>
            <w:right w:val="none" w:sz="0" w:space="0" w:color="auto"/>
          </w:divBdr>
        </w:div>
        <w:div w:id="1003163948">
          <w:marLeft w:val="480"/>
          <w:marRight w:val="0"/>
          <w:marTop w:val="0"/>
          <w:marBottom w:val="0"/>
          <w:divBdr>
            <w:top w:val="none" w:sz="0" w:space="0" w:color="auto"/>
            <w:left w:val="none" w:sz="0" w:space="0" w:color="auto"/>
            <w:bottom w:val="none" w:sz="0" w:space="0" w:color="auto"/>
            <w:right w:val="none" w:sz="0" w:space="0" w:color="auto"/>
          </w:divBdr>
        </w:div>
        <w:div w:id="1563759418">
          <w:marLeft w:val="480"/>
          <w:marRight w:val="0"/>
          <w:marTop w:val="0"/>
          <w:marBottom w:val="0"/>
          <w:divBdr>
            <w:top w:val="none" w:sz="0" w:space="0" w:color="auto"/>
            <w:left w:val="none" w:sz="0" w:space="0" w:color="auto"/>
            <w:bottom w:val="none" w:sz="0" w:space="0" w:color="auto"/>
            <w:right w:val="none" w:sz="0" w:space="0" w:color="auto"/>
          </w:divBdr>
        </w:div>
        <w:div w:id="688020378">
          <w:marLeft w:val="480"/>
          <w:marRight w:val="0"/>
          <w:marTop w:val="0"/>
          <w:marBottom w:val="0"/>
          <w:divBdr>
            <w:top w:val="none" w:sz="0" w:space="0" w:color="auto"/>
            <w:left w:val="none" w:sz="0" w:space="0" w:color="auto"/>
            <w:bottom w:val="none" w:sz="0" w:space="0" w:color="auto"/>
            <w:right w:val="none" w:sz="0" w:space="0" w:color="auto"/>
          </w:divBdr>
        </w:div>
        <w:div w:id="1820727423">
          <w:marLeft w:val="480"/>
          <w:marRight w:val="0"/>
          <w:marTop w:val="0"/>
          <w:marBottom w:val="0"/>
          <w:divBdr>
            <w:top w:val="none" w:sz="0" w:space="0" w:color="auto"/>
            <w:left w:val="none" w:sz="0" w:space="0" w:color="auto"/>
            <w:bottom w:val="none" w:sz="0" w:space="0" w:color="auto"/>
            <w:right w:val="none" w:sz="0" w:space="0" w:color="auto"/>
          </w:divBdr>
        </w:div>
        <w:div w:id="1821389361">
          <w:marLeft w:val="480"/>
          <w:marRight w:val="0"/>
          <w:marTop w:val="0"/>
          <w:marBottom w:val="0"/>
          <w:divBdr>
            <w:top w:val="none" w:sz="0" w:space="0" w:color="auto"/>
            <w:left w:val="none" w:sz="0" w:space="0" w:color="auto"/>
            <w:bottom w:val="none" w:sz="0" w:space="0" w:color="auto"/>
            <w:right w:val="none" w:sz="0" w:space="0" w:color="auto"/>
          </w:divBdr>
        </w:div>
        <w:div w:id="2092579463">
          <w:marLeft w:val="480"/>
          <w:marRight w:val="0"/>
          <w:marTop w:val="0"/>
          <w:marBottom w:val="0"/>
          <w:divBdr>
            <w:top w:val="none" w:sz="0" w:space="0" w:color="auto"/>
            <w:left w:val="none" w:sz="0" w:space="0" w:color="auto"/>
            <w:bottom w:val="none" w:sz="0" w:space="0" w:color="auto"/>
            <w:right w:val="none" w:sz="0" w:space="0" w:color="auto"/>
          </w:divBdr>
        </w:div>
        <w:div w:id="1288389596">
          <w:marLeft w:val="480"/>
          <w:marRight w:val="0"/>
          <w:marTop w:val="0"/>
          <w:marBottom w:val="0"/>
          <w:divBdr>
            <w:top w:val="none" w:sz="0" w:space="0" w:color="auto"/>
            <w:left w:val="none" w:sz="0" w:space="0" w:color="auto"/>
            <w:bottom w:val="none" w:sz="0" w:space="0" w:color="auto"/>
            <w:right w:val="none" w:sz="0" w:space="0" w:color="auto"/>
          </w:divBdr>
        </w:div>
        <w:div w:id="2064256246">
          <w:marLeft w:val="480"/>
          <w:marRight w:val="0"/>
          <w:marTop w:val="0"/>
          <w:marBottom w:val="0"/>
          <w:divBdr>
            <w:top w:val="none" w:sz="0" w:space="0" w:color="auto"/>
            <w:left w:val="none" w:sz="0" w:space="0" w:color="auto"/>
            <w:bottom w:val="none" w:sz="0" w:space="0" w:color="auto"/>
            <w:right w:val="none" w:sz="0" w:space="0" w:color="auto"/>
          </w:divBdr>
        </w:div>
        <w:div w:id="594825284">
          <w:marLeft w:val="480"/>
          <w:marRight w:val="0"/>
          <w:marTop w:val="0"/>
          <w:marBottom w:val="0"/>
          <w:divBdr>
            <w:top w:val="none" w:sz="0" w:space="0" w:color="auto"/>
            <w:left w:val="none" w:sz="0" w:space="0" w:color="auto"/>
            <w:bottom w:val="none" w:sz="0" w:space="0" w:color="auto"/>
            <w:right w:val="none" w:sz="0" w:space="0" w:color="auto"/>
          </w:divBdr>
        </w:div>
        <w:div w:id="94641473">
          <w:marLeft w:val="480"/>
          <w:marRight w:val="0"/>
          <w:marTop w:val="0"/>
          <w:marBottom w:val="0"/>
          <w:divBdr>
            <w:top w:val="none" w:sz="0" w:space="0" w:color="auto"/>
            <w:left w:val="none" w:sz="0" w:space="0" w:color="auto"/>
            <w:bottom w:val="none" w:sz="0" w:space="0" w:color="auto"/>
            <w:right w:val="none" w:sz="0" w:space="0" w:color="auto"/>
          </w:divBdr>
        </w:div>
        <w:div w:id="952635099">
          <w:marLeft w:val="480"/>
          <w:marRight w:val="0"/>
          <w:marTop w:val="0"/>
          <w:marBottom w:val="0"/>
          <w:divBdr>
            <w:top w:val="none" w:sz="0" w:space="0" w:color="auto"/>
            <w:left w:val="none" w:sz="0" w:space="0" w:color="auto"/>
            <w:bottom w:val="none" w:sz="0" w:space="0" w:color="auto"/>
            <w:right w:val="none" w:sz="0" w:space="0" w:color="auto"/>
          </w:divBdr>
        </w:div>
        <w:div w:id="1136026259">
          <w:marLeft w:val="480"/>
          <w:marRight w:val="0"/>
          <w:marTop w:val="0"/>
          <w:marBottom w:val="0"/>
          <w:divBdr>
            <w:top w:val="none" w:sz="0" w:space="0" w:color="auto"/>
            <w:left w:val="none" w:sz="0" w:space="0" w:color="auto"/>
            <w:bottom w:val="none" w:sz="0" w:space="0" w:color="auto"/>
            <w:right w:val="none" w:sz="0" w:space="0" w:color="auto"/>
          </w:divBdr>
        </w:div>
        <w:div w:id="680081657">
          <w:marLeft w:val="480"/>
          <w:marRight w:val="0"/>
          <w:marTop w:val="0"/>
          <w:marBottom w:val="0"/>
          <w:divBdr>
            <w:top w:val="none" w:sz="0" w:space="0" w:color="auto"/>
            <w:left w:val="none" w:sz="0" w:space="0" w:color="auto"/>
            <w:bottom w:val="none" w:sz="0" w:space="0" w:color="auto"/>
            <w:right w:val="none" w:sz="0" w:space="0" w:color="auto"/>
          </w:divBdr>
        </w:div>
        <w:div w:id="1953172547">
          <w:marLeft w:val="480"/>
          <w:marRight w:val="0"/>
          <w:marTop w:val="0"/>
          <w:marBottom w:val="0"/>
          <w:divBdr>
            <w:top w:val="none" w:sz="0" w:space="0" w:color="auto"/>
            <w:left w:val="none" w:sz="0" w:space="0" w:color="auto"/>
            <w:bottom w:val="none" w:sz="0" w:space="0" w:color="auto"/>
            <w:right w:val="none" w:sz="0" w:space="0" w:color="auto"/>
          </w:divBdr>
        </w:div>
        <w:div w:id="1098453258">
          <w:marLeft w:val="480"/>
          <w:marRight w:val="0"/>
          <w:marTop w:val="0"/>
          <w:marBottom w:val="0"/>
          <w:divBdr>
            <w:top w:val="none" w:sz="0" w:space="0" w:color="auto"/>
            <w:left w:val="none" w:sz="0" w:space="0" w:color="auto"/>
            <w:bottom w:val="none" w:sz="0" w:space="0" w:color="auto"/>
            <w:right w:val="none" w:sz="0" w:space="0" w:color="auto"/>
          </w:divBdr>
        </w:div>
        <w:div w:id="202712983">
          <w:marLeft w:val="480"/>
          <w:marRight w:val="0"/>
          <w:marTop w:val="0"/>
          <w:marBottom w:val="0"/>
          <w:divBdr>
            <w:top w:val="none" w:sz="0" w:space="0" w:color="auto"/>
            <w:left w:val="none" w:sz="0" w:space="0" w:color="auto"/>
            <w:bottom w:val="none" w:sz="0" w:space="0" w:color="auto"/>
            <w:right w:val="none" w:sz="0" w:space="0" w:color="auto"/>
          </w:divBdr>
        </w:div>
      </w:divsChild>
    </w:div>
    <w:div w:id="2051681913">
      <w:bodyDiv w:val="1"/>
      <w:marLeft w:val="0"/>
      <w:marRight w:val="0"/>
      <w:marTop w:val="0"/>
      <w:marBottom w:val="0"/>
      <w:divBdr>
        <w:top w:val="none" w:sz="0" w:space="0" w:color="auto"/>
        <w:left w:val="none" w:sz="0" w:space="0" w:color="auto"/>
        <w:bottom w:val="none" w:sz="0" w:space="0" w:color="auto"/>
        <w:right w:val="none" w:sz="0" w:space="0" w:color="auto"/>
      </w:divBdr>
    </w:div>
    <w:div w:id="2055494407">
      <w:bodyDiv w:val="1"/>
      <w:marLeft w:val="0"/>
      <w:marRight w:val="0"/>
      <w:marTop w:val="0"/>
      <w:marBottom w:val="0"/>
      <w:divBdr>
        <w:top w:val="none" w:sz="0" w:space="0" w:color="auto"/>
        <w:left w:val="none" w:sz="0" w:space="0" w:color="auto"/>
        <w:bottom w:val="none" w:sz="0" w:space="0" w:color="auto"/>
        <w:right w:val="none" w:sz="0" w:space="0" w:color="auto"/>
      </w:divBdr>
    </w:div>
    <w:div w:id="2063284068">
      <w:bodyDiv w:val="1"/>
      <w:marLeft w:val="0"/>
      <w:marRight w:val="0"/>
      <w:marTop w:val="0"/>
      <w:marBottom w:val="0"/>
      <w:divBdr>
        <w:top w:val="none" w:sz="0" w:space="0" w:color="auto"/>
        <w:left w:val="none" w:sz="0" w:space="0" w:color="auto"/>
        <w:bottom w:val="none" w:sz="0" w:space="0" w:color="auto"/>
        <w:right w:val="none" w:sz="0" w:space="0" w:color="auto"/>
      </w:divBdr>
    </w:div>
    <w:div w:id="2069496411">
      <w:bodyDiv w:val="1"/>
      <w:marLeft w:val="0"/>
      <w:marRight w:val="0"/>
      <w:marTop w:val="0"/>
      <w:marBottom w:val="0"/>
      <w:divBdr>
        <w:top w:val="none" w:sz="0" w:space="0" w:color="auto"/>
        <w:left w:val="none" w:sz="0" w:space="0" w:color="auto"/>
        <w:bottom w:val="none" w:sz="0" w:space="0" w:color="auto"/>
        <w:right w:val="none" w:sz="0" w:space="0" w:color="auto"/>
      </w:divBdr>
    </w:div>
    <w:div w:id="2070347798">
      <w:bodyDiv w:val="1"/>
      <w:marLeft w:val="0"/>
      <w:marRight w:val="0"/>
      <w:marTop w:val="0"/>
      <w:marBottom w:val="0"/>
      <w:divBdr>
        <w:top w:val="none" w:sz="0" w:space="0" w:color="auto"/>
        <w:left w:val="none" w:sz="0" w:space="0" w:color="auto"/>
        <w:bottom w:val="none" w:sz="0" w:space="0" w:color="auto"/>
        <w:right w:val="none" w:sz="0" w:space="0" w:color="auto"/>
      </w:divBdr>
    </w:div>
    <w:div w:id="2073186947">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sChild>
        <w:div w:id="2087149002">
          <w:marLeft w:val="480"/>
          <w:marRight w:val="0"/>
          <w:marTop w:val="0"/>
          <w:marBottom w:val="0"/>
          <w:divBdr>
            <w:top w:val="none" w:sz="0" w:space="0" w:color="auto"/>
            <w:left w:val="none" w:sz="0" w:space="0" w:color="auto"/>
            <w:bottom w:val="none" w:sz="0" w:space="0" w:color="auto"/>
            <w:right w:val="none" w:sz="0" w:space="0" w:color="auto"/>
          </w:divBdr>
        </w:div>
        <w:div w:id="1920291770">
          <w:marLeft w:val="480"/>
          <w:marRight w:val="0"/>
          <w:marTop w:val="0"/>
          <w:marBottom w:val="0"/>
          <w:divBdr>
            <w:top w:val="none" w:sz="0" w:space="0" w:color="auto"/>
            <w:left w:val="none" w:sz="0" w:space="0" w:color="auto"/>
            <w:bottom w:val="none" w:sz="0" w:space="0" w:color="auto"/>
            <w:right w:val="none" w:sz="0" w:space="0" w:color="auto"/>
          </w:divBdr>
        </w:div>
        <w:div w:id="451050894">
          <w:marLeft w:val="480"/>
          <w:marRight w:val="0"/>
          <w:marTop w:val="0"/>
          <w:marBottom w:val="0"/>
          <w:divBdr>
            <w:top w:val="none" w:sz="0" w:space="0" w:color="auto"/>
            <w:left w:val="none" w:sz="0" w:space="0" w:color="auto"/>
            <w:bottom w:val="none" w:sz="0" w:space="0" w:color="auto"/>
            <w:right w:val="none" w:sz="0" w:space="0" w:color="auto"/>
          </w:divBdr>
        </w:div>
        <w:div w:id="1519197741">
          <w:marLeft w:val="480"/>
          <w:marRight w:val="0"/>
          <w:marTop w:val="0"/>
          <w:marBottom w:val="0"/>
          <w:divBdr>
            <w:top w:val="none" w:sz="0" w:space="0" w:color="auto"/>
            <w:left w:val="none" w:sz="0" w:space="0" w:color="auto"/>
            <w:bottom w:val="none" w:sz="0" w:space="0" w:color="auto"/>
            <w:right w:val="none" w:sz="0" w:space="0" w:color="auto"/>
          </w:divBdr>
        </w:div>
        <w:div w:id="346906544">
          <w:marLeft w:val="480"/>
          <w:marRight w:val="0"/>
          <w:marTop w:val="0"/>
          <w:marBottom w:val="0"/>
          <w:divBdr>
            <w:top w:val="none" w:sz="0" w:space="0" w:color="auto"/>
            <w:left w:val="none" w:sz="0" w:space="0" w:color="auto"/>
            <w:bottom w:val="none" w:sz="0" w:space="0" w:color="auto"/>
            <w:right w:val="none" w:sz="0" w:space="0" w:color="auto"/>
          </w:divBdr>
        </w:div>
        <w:div w:id="196699084">
          <w:marLeft w:val="480"/>
          <w:marRight w:val="0"/>
          <w:marTop w:val="0"/>
          <w:marBottom w:val="0"/>
          <w:divBdr>
            <w:top w:val="none" w:sz="0" w:space="0" w:color="auto"/>
            <w:left w:val="none" w:sz="0" w:space="0" w:color="auto"/>
            <w:bottom w:val="none" w:sz="0" w:space="0" w:color="auto"/>
            <w:right w:val="none" w:sz="0" w:space="0" w:color="auto"/>
          </w:divBdr>
        </w:div>
        <w:div w:id="1239634884">
          <w:marLeft w:val="480"/>
          <w:marRight w:val="0"/>
          <w:marTop w:val="0"/>
          <w:marBottom w:val="0"/>
          <w:divBdr>
            <w:top w:val="none" w:sz="0" w:space="0" w:color="auto"/>
            <w:left w:val="none" w:sz="0" w:space="0" w:color="auto"/>
            <w:bottom w:val="none" w:sz="0" w:space="0" w:color="auto"/>
            <w:right w:val="none" w:sz="0" w:space="0" w:color="auto"/>
          </w:divBdr>
        </w:div>
        <w:div w:id="1154489388">
          <w:marLeft w:val="480"/>
          <w:marRight w:val="0"/>
          <w:marTop w:val="0"/>
          <w:marBottom w:val="0"/>
          <w:divBdr>
            <w:top w:val="none" w:sz="0" w:space="0" w:color="auto"/>
            <w:left w:val="none" w:sz="0" w:space="0" w:color="auto"/>
            <w:bottom w:val="none" w:sz="0" w:space="0" w:color="auto"/>
            <w:right w:val="none" w:sz="0" w:space="0" w:color="auto"/>
          </w:divBdr>
        </w:div>
        <w:div w:id="1822036320">
          <w:marLeft w:val="480"/>
          <w:marRight w:val="0"/>
          <w:marTop w:val="0"/>
          <w:marBottom w:val="0"/>
          <w:divBdr>
            <w:top w:val="none" w:sz="0" w:space="0" w:color="auto"/>
            <w:left w:val="none" w:sz="0" w:space="0" w:color="auto"/>
            <w:bottom w:val="none" w:sz="0" w:space="0" w:color="auto"/>
            <w:right w:val="none" w:sz="0" w:space="0" w:color="auto"/>
          </w:divBdr>
        </w:div>
        <w:div w:id="1013722264">
          <w:marLeft w:val="480"/>
          <w:marRight w:val="0"/>
          <w:marTop w:val="0"/>
          <w:marBottom w:val="0"/>
          <w:divBdr>
            <w:top w:val="none" w:sz="0" w:space="0" w:color="auto"/>
            <w:left w:val="none" w:sz="0" w:space="0" w:color="auto"/>
            <w:bottom w:val="none" w:sz="0" w:space="0" w:color="auto"/>
            <w:right w:val="none" w:sz="0" w:space="0" w:color="auto"/>
          </w:divBdr>
        </w:div>
        <w:div w:id="1454707703">
          <w:marLeft w:val="480"/>
          <w:marRight w:val="0"/>
          <w:marTop w:val="0"/>
          <w:marBottom w:val="0"/>
          <w:divBdr>
            <w:top w:val="none" w:sz="0" w:space="0" w:color="auto"/>
            <w:left w:val="none" w:sz="0" w:space="0" w:color="auto"/>
            <w:bottom w:val="none" w:sz="0" w:space="0" w:color="auto"/>
            <w:right w:val="none" w:sz="0" w:space="0" w:color="auto"/>
          </w:divBdr>
        </w:div>
        <w:div w:id="1306811298">
          <w:marLeft w:val="480"/>
          <w:marRight w:val="0"/>
          <w:marTop w:val="0"/>
          <w:marBottom w:val="0"/>
          <w:divBdr>
            <w:top w:val="none" w:sz="0" w:space="0" w:color="auto"/>
            <w:left w:val="none" w:sz="0" w:space="0" w:color="auto"/>
            <w:bottom w:val="none" w:sz="0" w:space="0" w:color="auto"/>
            <w:right w:val="none" w:sz="0" w:space="0" w:color="auto"/>
          </w:divBdr>
        </w:div>
        <w:div w:id="767382943">
          <w:marLeft w:val="480"/>
          <w:marRight w:val="0"/>
          <w:marTop w:val="0"/>
          <w:marBottom w:val="0"/>
          <w:divBdr>
            <w:top w:val="none" w:sz="0" w:space="0" w:color="auto"/>
            <w:left w:val="none" w:sz="0" w:space="0" w:color="auto"/>
            <w:bottom w:val="none" w:sz="0" w:space="0" w:color="auto"/>
            <w:right w:val="none" w:sz="0" w:space="0" w:color="auto"/>
          </w:divBdr>
        </w:div>
        <w:div w:id="1100761347">
          <w:marLeft w:val="480"/>
          <w:marRight w:val="0"/>
          <w:marTop w:val="0"/>
          <w:marBottom w:val="0"/>
          <w:divBdr>
            <w:top w:val="none" w:sz="0" w:space="0" w:color="auto"/>
            <w:left w:val="none" w:sz="0" w:space="0" w:color="auto"/>
            <w:bottom w:val="none" w:sz="0" w:space="0" w:color="auto"/>
            <w:right w:val="none" w:sz="0" w:space="0" w:color="auto"/>
          </w:divBdr>
        </w:div>
        <w:div w:id="320162807">
          <w:marLeft w:val="480"/>
          <w:marRight w:val="0"/>
          <w:marTop w:val="0"/>
          <w:marBottom w:val="0"/>
          <w:divBdr>
            <w:top w:val="none" w:sz="0" w:space="0" w:color="auto"/>
            <w:left w:val="none" w:sz="0" w:space="0" w:color="auto"/>
            <w:bottom w:val="none" w:sz="0" w:space="0" w:color="auto"/>
            <w:right w:val="none" w:sz="0" w:space="0" w:color="auto"/>
          </w:divBdr>
        </w:div>
        <w:div w:id="2130320451">
          <w:marLeft w:val="480"/>
          <w:marRight w:val="0"/>
          <w:marTop w:val="0"/>
          <w:marBottom w:val="0"/>
          <w:divBdr>
            <w:top w:val="none" w:sz="0" w:space="0" w:color="auto"/>
            <w:left w:val="none" w:sz="0" w:space="0" w:color="auto"/>
            <w:bottom w:val="none" w:sz="0" w:space="0" w:color="auto"/>
            <w:right w:val="none" w:sz="0" w:space="0" w:color="auto"/>
          </w:divBdr>
        </w:div>
        <w:div w:id="655761165">
          <w:marLeft w:val="480"/>
          <w:marRight w:val="0"/>
          <w:marTop w:val="0"/>
          <w:marBottom w:val="0"/>
          <w:divBdr>
            <w:top w:val="none" w:sz="0" w:space="0" w:color="auto"/>
            <w:left w:val="none" w:sz="0" w:space="0" w:color="auto"/>
            <w:bottom w:val="none" w:sz="0" w:space="0" w:color="auto"/>
            <w:right w:val="none" w:sz="0" w:space="0" w:color="auto"/>
          </w:divBdr>
        </w:div>
        <w:div w:id="1053430409">
          <w:marLeft w:val="480"/>
          <w:marRight w:val="0"/>
          <w:marTop w:val="0"/>
          <w:marBottom w:val="0"/>
          <w:divBdr>
            <w:top w:val="none" w:sz="0" w:space="0" w:color="auto"/>
            <w:left w:val="none" w:sz="0" w:space="0" w:color="auto"/>
            <w:bottom w:val="none" w:sz="0" w:space="0" w:color="auto"/>
            <w:right w:val="none" w:sz="0" w:space="0" w:color="auto"/>
          </w:divBdr>
        </w:div>
        <w:div w:id="2106418706">
          <w:marLeft w:val="480"/>
          <w:marRight w:val="0"/>
          <w:marTop w:val="0"/>
          <w:marBottom w:val="0"/>
          <w:divBdr>
            <w:top w:val="none" w:sz="0" w:space="0" w:color="auto"/>
            <w:left w:val="none" w:sz="0" w:space="0" w:color="auto"/>
            <w:bottom w:val="none" w:sz="0" w:space="0" w:color="auto"/>
            <w:right w:val="none" w:sz="0" w:space="0" w:color="auto"/>
          </w:divBdr>
        </w:div>
        <w:div w:id="334378082">
          <w:marLeft w:val="480"/>
          <w:marRight w:val="0"/>
          <w:marTop w:val="0"/>
          <w:marBottom w:val="0"/>
          <w:divBdr>
            <w:top w:val="none" w:sz="0" w:space="0" w:color="auto"/>
            <w:left w:val="none" w:sz="0" w:space="0" w:color="auto"/>
            <w:bottom w:val="none" w:sz="0" w:space="0" w:color="auto"/>
            <w:right w:val="none" w:sz="0" w:space="0" w:color="auto"/>
          </w:divBdr>
        </w:div>
        <w:div w:id="494683959">
          <w:marLeft w:val="480"/>
          <w:marRight w:val="0"/>
          <w:marTop w:val="0"/>
          <w:marBottom w:val="0"/>
          <w:divBdr>
            <w:top w:val="none" w:sz="0" w:space="0" w:color="auto"/>
            <w:left w:val="none" w:sz="0" w:space="0" w:color="auto"/>
            <w:bottom w:val="none" w:sz="0" w:space="0" w:color="auto"/>
            <w:right w:val="none" w:sz="0" w:space="0" w:color="auto"/>
          </w:divBdr>
        </w:div>
        <w:div w:id="242373863">
          <w:marLeft w:val="480"/>
          <w:marRight w:val="0"/>
          <w:marTop w:val="0"/>
          <w:marBottom w:val="0"/>
          <w:divBdr>
            <w:top w:val="none" w:sz="0" w:space="0" w:color="auto"/>
            <w:left w:val="none" w:sz="0" w:space="0" w:color="auto"/>
            <w:bottom w:val="none" w:sz="0" w:space="0" w:color="auto"/>
            <w:right w:val="none" w:sz="0" w:space="0" w:color="auto"/>
          </w:divBdr>
        </w:div>
        <w:div w:id="1939286942">
          <w:marLeft w:val="480"/>
          <w:marRight w:val="0"/>
          <w:marTop w:val="0"/>
          <w:marBottom w:val="0"/>
          <w:divBdr>
            <w:top w:val="none" w:sz="0" w:space="0" w:color="auto"/>
            <w:left w:val="none" w:sz="0" w:space="0" w:color="auto"/>
            <w:bottom w:val="none" w:sz="0" w:space="0" w:color="auto"/>
            <w:right w:val="none" w:sz="0" w:space="0" w:color="auto"/>
          </w:divBdr>
        </w:div>
        <w:div w:id="681474555">
          <w:marLeft w:val="480"/>
          <w:marRight w:val="0"/>
          <w:marTop w:val="0"/>
          <w:marBottom w:val="0"/>
          <w:divBdr>
            <w:top w:val="none" w:sz="0" w:space="0" w:color="auto"/>
            <w:left w:val="none" w:sz="0" w:space="0" w:color="auto"/>
            <w:bottom w:val="none" w:sz="0" w:space="0" w:color="auto"/>
            <w:right w:val="none" w:sz="0" w:space="0" w:color="auto"/>
          </w:divBdr>
        </w:div>
      </w:divsChild>
    </w:div>
    <w:div w:id="2080859167">
      <w:bodyDiv w:val="1"/>
      <w:marLeft w:val="0"/>
      <w:marRight w:val="0"/>
      <w:marTop w:val="0"/>
      <w:marBottom w:val="0"/>
      <w:divBdr>
        <w:top w:val="none" w:sz="0" w:space="0" w:color="auto"/>
        <w:left w:val="none" w:sz="0" w:space="0" w:color="auto"/>
        <w:bottom w:val="none" w:sz="0" w:space="0" w:color="auto"/>
        <w:right w:val="none" w:sz="0" w:space="0" w:color="auto"/>
      </w:divBdr>
      <w:divsChild>
        <w:div w:id="1660234527">
          <w:marLeft w:val="480"/>
          <w:marRight w:val="0"/>
          <w:marTop w:val="0"/>
          <w:marBottom w:val="0"/>
          <w:divBdr>
            <w:top w:val="none" w:sz="0" w:space="0" w:color="auto"/>
            <w:left w:val="none" w:sz="0" w:space="0" w:color="auto"/>
            <w:bottom w:val="none" w:sz="0" w:space="0" w:color="auto"/>
            <w:right w:val="none" w:sz="0" w:space="0" w:color="auto"/>
          </w:divBdr>
        </w:div>
        <w:div w:id="1966617255">
          <w:marLeft w:val="480"/>
          <w:marRight w:val="0"/>
          <w:marTop w:val="0"/>
          <w:marBottom w:val="0"/>
          <w:divBdr>
            <w:top w:val="none" w:sz="0" w:space="0" w:color="auto"/>
            <w:left w:val="none" w:sz="0" w:space="0" w:color="auto"/>
            <w:bottom w:val="none" w:sz="0" w:space="0" w:color="auto"/>
            <w:right w:val="none" w:sz="0" w:space="0" w:color="auto"/>
          </w:divBdr>
        </w:div>
        <w:div w:id="562104967">
          <w:marLeft w:val="480"/>
          <w:marRight w:val="0"/>
          <w:marTop w:val="0"/>
          <w:marBottom w:val="0"/>
          <w:divBdr>
            <w:top w:val="none" w:sz="0" w:space="0" w:color="auto"/>
            <w:left w:val="none" w:sz="0" w:space="0" w:color="auto"/>
            <w:bottom w:val="none" w:sz="0" w:space="0" w:color="auto"/>
            <w:right w:val="none" w:sz="0" w:space="0" w:color="auto"/>
          </w:divBdr>
        </w:div>
        <w:div w:id="1841849562">
          <w:marLeft w:val="480"/>
          <w:marRight w:val="0"/>
          <w:marTop w:val="0"/>
          <w:marBottom w:val="0"/>
          <w:divBdr>
            <w:top w:val="none" w:sz="0" w:space="0" w:color="auto"/>
            <w:left w:val="none" w:sz="0" w:space="0" w:color="auto"/>
            <w:bottom w:val="none" w:sz="0" w:space="0" w:color="auto"/>
            <w:right w:val="none" w:sz="0" w:space="0" w:color="auto"/>
          </w:divBdr>
        </w:div>
        <w:div w:id="930816764">
          <w:marLeft w:val="480"/>
          <w:marRight w:val="0"/>
          <w:marTop w:val="0"/>
          <w:marBottom w:val="0"/>
          <w:divBdr>
            <w:top w:val="none" w:sz="0" w:space="0" w:color="auto"/>
            <w:left w:val="none" w:sz="0" w:space="0" w:color="auto"/>
            <w:bottom w:val="none" w:sz="0" w:space="0" w:color="auto"/>
            <w:right w:val="none" w:sz="0" w:space="0" w:color="auto"/>
          </w:divBdr>
        </w:div>
        <w:div w:id="466707362">
          <w:marLeft w:val="480"/>
          <w:marRight w:val="0"/>
          <w:marTop w:val="0"/>
          <w:marBottom w:val="0"/>
          <w:divBdr>
            <w:top w:val="none" w:sz="0" w:space="0" w:color="auto"/>
            <w:left w:val="none" w:sz="0" w:space="0" w:color="auto"/>
            <w:bottom w:val="none" w:sz="0" w:space="0" w:color="auto"/>
            <w:right w:val="none" w:sz="0" w:space="0" w:color="auto"/>
          </w:divBdr>
        </w:div>
        <w:div w:id="327365520">
          <w:marLeft w:val="480"/>
          <w:marRight w:val="0"/>
          <w:marTop w:val="0"/>
          <w:marBottom w:val="0"/>
          <w:divBdr>
            <w:top w:val="none" w:sz="0" w:space="0" w:color="auto"/>
            <w:left w:val="none" w:sz="0" w:space="0" w:color="auto"/>
            <w:bottom w:val="none" w:sz="0" w:space="0" w:color="auto"/>
            <w:right w:val="none" w:sz="0" w:space="0" w:color="auto"/>
          </w:divBdr>
        </w:div>
        <w:div w:id="745801756">
          <w:marLeft w:val="480"/>
          <w:marRight w:val="0"/>
          <w:marTop w:val="0"/>
          <w:marBottom w:val="0"/>
          <w:divBdr>
            <w:top w:val="none" w:sz="0" w:space="0" w:color="auto"/>
            <w:left w:val="none" w:sz="0" w:space="0" w:color="auto"/>
            <w:bottom w:val="none" w:sz="0" w:space="0" w:color="auto"/>
            <w:right w:val="none" w:sz="0" w:space="0" w:color="auto"/>
          </w:divBdr>
        </w:div>
        <w:div w:id="560679362">
          <w:marLeft w:val="480"/>
          <w:marRight w:val="0"/>
          <w:marTop w:val="0"/>
          <w:marBottom w:val="0"/>
          <w:divBdr>
            <w:top w:val="none" w:sz="0" w:space="0" w:color="auto"/>
            <w:left w:val="none" w:sz="0" w:space="0" w:color="auto"/>
            <w:bottom w:val="none" w:sz="0" w:space="0" w:color="auto"/>
            <w:right w:val="none" w:sz="0" w:space="0" w:color="auto"/>
          </w:divBdr>
        </w:div>
        <w:div w:id="2004359504">
          <w:marLeft w:val="480"/>
          <w:marRight w:val="0"/>
          <w:marTop w:val="0"/>
          <w:marBottom w:val="0"/>
          <w:divBdr>
            <w:top w:val="none" w:sz="0" w:space="0" w:color="auto"/>
            <w:left w:val="none" w:sz="0" w:space="0" w:color="auto"/>
            <w:bottom w:val="none" w:sz="0" w:space="0" w:color="auto"/>
            <w:right w:val="none" w:sz="0" w:space="0" w:color="auto"/>
          </w:divBdr>
        </w:div>
        <w:div w:id="626736087">
          <w:marLeft w:val="480"/>
          <w:marRight w:val="0"/>
          <w:marTop w:val="0"/>
          <w:marBottom w:val="0"/>
          <w:divBdr>
            <w:top w:val="none" w:sz="0" w:space="0" w:color="auto"/>
            <w:left w:val="none" w:sz="0" w:space="0" w:color="auto"/>
            <w:bottom w:val="none" w:sz="0" w:space="0" w:color="auto"/>
            <w:right w:val="none" w:sz="0" w:space="0" w:color="auto"/>
          </w:divBdr>
        </w:div>
        <w:div w:id="1910186055">
          <w:marLeft w:val="480"/>
          <w:marRight w:val="0"/>
          <w:marTop w:val="0"/>
          <w:marBottom w:val="0"/>
          <w:divBdr>
            <w:top w:val="none" w:sz="0" w:space="0" w:color="auto"/>
            <w:left w:val="none" w:sz="0" w:space="0" w:color="auto"/>
            <w:bottom w:val="none" w:sz="0" w:space="0" w:color="auto"/>
            <w:right w:val="none" w:sz="0" w:space="0" w:color="auto"/>
          </w:divBdr>
        </w:div>
        <w:div w:id="1222329335">
          <w:marLeft w:val="480"/>
          <w:marRight w:val="0"/>
          <w:marTop w:val="0"/>
          <w:marBottom w:val="0"/>
          <w:divBdr>
            <w:top w:val="none" w:sz="0" w:space="0" w:color="auto"/>
            <w:left w:val="none" w:sz="0" w:space="0" w:color="auto"/>
            <w:bottom w:val="none" w:sz="0" w:space="0" w:color="auto"/>
            <w:right w:val="none" w:sz="0" w:space="0" w:color="auto"/>
          </w:divBdr>
        </w:div>
        <w:div w:id="1801026109">
          <w:marLeft w:val="480"/>
          <w:marRight w:val="0"/>
          <w:marTop w:val="0"/>
          <w:marBottom w:val="0"/>
          <w:divBdr>
            <w:top w:val="none" w:sz="0" w:space="0" w:color="auto"/>
            <w:left w:val="none" w:sz="0" w:space="0" w:color="auto"/>
            <w:bottom w:val="none" w:sz="0" w:space="0" w:color="auto"/>
            <w:right w:val="none" w:sz="0" w:space="0" w:color="auto"/>
          </w:divBdr>
        </w:div>
        <w:div w:id="1333801971">
          <w:marLeft w:val="480"/>
          <w:marRight w:val="0"/>
          <w:marTop w:val="0"/>
          <w:marBottom w:val="0"/>
          <w:divBdr>
            <w:top w:val="none" w:sz="0" w:space="0" w:color="auto"/>
            <w:left w:val="none" w:sz="0" w:space="0" w:color="auto"/>
            <w:bottom w:val="none" w:sz="0" w:space="0" w:color="auto"/>
            <w:right w:val="none" w:sz="0" w:space="0" w:color="auto"/>
          </w:divBdr>
        </w:div>
        <w:div w:id="1890726391">
          <w:marLeft w:val="480"/>
          <w:marRight w:val="0"/>
          <w:marTop w:val="0"/>
          <w:marBottom w:val="0"/>
          <w:divBdr>
            <w:top w:val="none" w:sz="0" w:space="0" w:color="auto"/>
            <w:left w:val="none" w:sz="0" w:space="0" w:color="auto"/>
            <w:bottom w:val="none" w:sz="0" w:space="0" w:color="auto"/>
            <w:right w:val="none" w:sz="0" w:space="0" w:color="auto"/>
          </w:divBdr>
        </w:div>
        <w:div w:id="1729112208">
          <w:marLeft w:val="480"/>
          <w:marRight w:val="0"/>
          <w:marTop w:val="0"/>
          <w:marBottom w:val="0"/>
          <w:divBdr>
            <w:top w:val="none" w:sz="0" w:space="0" w:color="auto"/>
            <w:left w:val="none" w:sz="0" w:space="0" w:color="auto"/>
            <w:bottom w:val="none" w:sz="0" w:space="0" w:color="auto"/>
            <w:right w:val="none" w:sz="0" w:space="0" w:color="auto"/>
          </w:divBdr>
        </w:div>
        <w:div w:id="1705015168">
          <w:marLeft w:val="480"/>
          <w:marRight w:val="0"/>
          <w:marTop w:val="0"/>
          <w:marBottom w:val="0"/>
          <w:divBdr>
            <w:top w:val="none" w:sz="0" w:space="0" w:color="auto"/>
            <w:left w:val="none" w:sz="0" w:space="0" w:color="auto"/>
            <w:bottom w:val="none" w:sz="0" w:space="0" w:color="auto"/>
            <w:right w:val="none" w:sz="0" w:space="0" w:color="auto"/>
          </w:divBdr>
        </w:div>
        <w:div w:id="713700983">
          <w:marLeft w:val="480"/>
          <w:marRight w:val="0"/>
          <w:marTop w:val="0"/>
          <w:marBottom w:val="0"/>
          <w:divBdr>
            <w:top w:val="none" w:sz="0" w:space="0" w:color="auto"/>
            <w:left w:val="none" w:sz="0" w:space="0" w:color="auto"/>
            <w:bottom w:val="none" w:sz="0" w:space="0" w:color="auto"/>
            <w:right w:val="none" w:sz="0" w:space="0" w:color="auto"/>
          </w:divBdr>
        </w:div>
        <w:div w:id="905991810">
          <w:marLeft w:val="480"/>
          <w:marRight w:val="0"/>
          <w:marTop w:val="0"/>
          <w:marBottom w:val="0"/>
          <w:divBdr>
            <w:top w:val="none" w:sz="0" w:space="0" w:color="auto"/>
            <w:left w:val="none" w:sz="0" w:space="0" w:color="auto"/>
            <w:bottom w:val="none" w:sz="0" w:space="0" w:color="auto"/>
            <w:right w:val="none" w:sz="0" w:space="0" w:color="auto"/>
          </w:divBdr>
        </w:div>
        <w:div w:id="1932271076">
          <w:marLeft w:val="480"/>
          <w:marRight w:val="0"/>
          <w:marTop w:val="0"/>
          <w:marBottom w:val="0"/>
          <w:divBdr>
            <w:top w:val="none" w:sz="0" w:space="0" w:color="auto"/>
            <w:left w:val="none" w:sz="0" w:space="0" w:color="auto"/>
            <w:bottom w:val="none" w:sz="0" w:space="0" w:color="auto"/>
            <w:right w:val="none" w:sz="0" w:space="0" w:color="auto"/>
          </w:divBdr>
        </w:div>
        <w:div w:id="191698767">
          <w:marLeft w:val="480"/>
          <w:marRight w:val="0"/>
          <w:marTop w:val="0"/>
          <w:marBottom w:val="0"/>
          <w:divBdr>
            <w:top w:val="none" w:sz="0" w:space="0" w:color="auto"/>
            <w:left w:val="none" w:sz="0" w:space="0" w:color="auto"/>
            <w:bottom w:val="none" w:sz="0" w:space="0" w:color="auto"/>
            <w:right w:val="none" w:sz="0" w:space="0" w:color="auto"/>
          </w:divBdr>
        </w:div>
      </w:divsChild>
    </w:div>
    <w:div w:id="2085953461">
      <w:bodyDiv w:val="1"/>
      <w:marLeft w:val="0"/>
      <w:marRight w:val="0"/>
      <w:marTop w:val="0"/>
      <w:marBottom w:val="0"/>
      <w:divBdr>
        <w:top w:val="none" w:sz="0" w:space="0" w:color="auto"/>
        <w:left w:val="none" w:sz="0" w:space="0" w:color="auto"/>
        <w:bottom w:val="none" w:sz="0" w:space="0" w:color="auto"/>
        <w:right w:val="none" w:sz="0" w:space="0" w:color="auto"/>
      </w:divBdr>
    </w:div>
    <w:div w:id="2088920375">
      <w:bodyDiv w:val="1"/>
      <w:marLeft w:val="0"/>
      <w:marRight w:val="0"/>
      <w:marTop w:val="0"/>
      <w:marBottom w:val="0"/>
      <w:divBdr>
        <w:top w:val="none" w:sz="0" w:space="0" w:color="auto"/>
        <w:left w:val="none" w:sz="0" w:space="0" w:color="auto"/>
        <w:bottom w:val="none" w:sz="0" w:space="0" w:color="auto"/>
        <w:right w:val="none" w:sz="0" w:space="0" w:color="auto"/>
      </w:divBdr>
      <w:divsChild>
        <w:div w:id="1933470599">
          <w:marLeft w:val="480"/>
          <w:marRight w:val="0"/>
          <w:marTop w:val="0"/>
          <w:marBottom w:val="0"/>
          <w:divBdr>
            <w:top w:val="none" w:sz="0" w:space="0" w:color="auto"/>
            <w:left w:val="none" w:sz="0" w:space="0" w:color="auto"/>
            <w:bottom w:val="none" w:sz="0" w:space="0" w:color="auto"/>
            <w:right w:val="none" w:sz="0" w:space="0" w:color="auto"/>
          </w:divBdr>
        </w:div>
        <w:div w:id="713388736">
          <w:marLeft w:val="480"/>
          <w:marRight w:val="0"/>
          <w:marTop w:val="0"/>
          <w:marBottom w:val="0"/>
          <w:divBdr>
            <w:top w:val="none" w:sz="0" w:space="0" w:color="auto"/>
            <w:left w:val="none" w:sz="0" w:space="0" w:color="auto"/>
            <w:bottom w:val="none" w:sz="0" w:space="0" w:color="auto"/>
            <w:right w:val="none" w:sz="0" w:space="0" w:color="auto"/>
          </w:divBdr>
        </w:div>
        <w:div w:id="62065132">
          <w:marLeft w:val="480"/>
          <w:marRight w:val="0"/>
          <w:marTop w:val="0"/>
          <w:marBottom w:val="0"/>
          <w:divBdr>
            <w:top w:val="none" w:sz="0" w:space="0" w:color="auto"/>
            <w:left w:val="none" w:sz="0" w:space="0" w:color="auto"/>
            <w:bottom w:val="none" w:sz="0" w:space="0" w:color="auto"/>
            <w:right w:val="none" w:sz="0" w:space="0" w:color="auto"/>
          </w:divBdr>
        </w:div>
        <w:div w:id="1994410745">
          <w:marLeft w:val="480"/>
          <w:marRight w:val="0"/>
          <w:marTop w:val="0"/>
          <w:marBottom w:val="0"/>
          <w:divBdr>
            <w:top w:val="none" w:sz="0" w:space="0" w:color="auto"/>
            <w:left w:val="none" w:sz="0" w:space="0" w:color="auto"/>
            <w:bottom w:val="none" w:sz="0" w:space="0" w:color="auto"/>
            <w:right w:val="none" w:sz="0" w:space="0" w:color="auto"/>
          </w:divBdr>
        </w:div>
        <w:div w:id="5326158">
          <w:marLeft w:val="480"/>
          <w:marRight w:val="0"/>
          <w:marTop w:val="0"/>
          <w:marBottom w:val="0"/>
          <w:divBdr>
            <w:top w:val="none" w:sz="0" w:space="0" w:color="auto"/>
            <w:left w:val="none" w:sz="0" w:space="0" w:color="auto"/>
            <w:bottom w:val="none" w:sz="0" w:space="0" w:color="auto"/>
            <w:right w:val="none" w:sz="0" w:space="0" w:color="auto"/>
          </w:divBdr>
        </w:div>
        <w:div w:id="324743095">
          <w:marLeft w:val="480"/>
          <w:marRight w:val="0"/>
          <w:marTop w:val="0"/>
          <w:marBottom w:val="0"/>
          <w:divBdr>
            <w:top w:val="none" w:sz="0" w:space="0" w:color="auto"/>
            <w:left w:val="none" w:sz="0" w:space="0" w:color="auto"/>
            <w:bottom w:val="none" w:sz="0" w:space="0" w:color="auto"/>
            <w:right w:val="none" w:sz="0" w:space="0" w:color="auto"/>
          </w:divBdr>
        </w:div>
        <w:div w:id="194273006">
          <w:marLeft w:val="480"/>
          <w:marRight w:val="0"/>
          <w:marTop w:val="0"/>
          <w:marBottom w:val="0"/>
          <w:divBdr>
            <w:top w:val="none" w:sz="0" w:space="0" w:color="auto"/>
            <w:left w:val="none" w:sz="0" w:space="0" w:color="auto"/>
            <w:bottom w:val="none" w:sz="0" w:space="0" w:color="auto"/>
            <w:right w:val="none" w:sz="0" w:space="0" w:color="auto"/>
          </w:divBdr>
        </w:div>
        <w:div w:id="1028794669">
          <w:marLeft w:val="480"/>
          <w:marRight w:val="0"/>
          <w:marTop w:val="0"/>
          <w:marBottom w:val="0"/>
          <w:divBdr>
            <w:top w:val="none" w:sz="0" w:space="0" w:color="auto"/>
            <w:left w:val="none" w:sz="0" w:space="0" w:color="auto"/>
            <w:bottom w:val="none" w:sz="0" w:space="0" w:color="auto"/>
            <w:right w:val="none" w:sz="0" w:space="0" w:color="auto"/>
          </w:divBdr>
        </w:div>
        <w:div w:id="2025012769">
          <w:marLeft w:val="480"/>
          <w:marRight w:val="0"/>
          <w:marTop w:val="0"/>
          <w:marBottom w:val="0"/>
          <w:divBdr>
            <w:top w:val="none" w:sz="0" w:space="0" w:color="auto"/>
            <w:left w:val="none" w:sz="0" w:space="0" w:color="auto"/>
            <w:bottom w:val="none" w:sz="0" w:space="0" w:color="auto"/>
            <w:right w:val="none" w:sz="0" w:space="0" w:color="auto"/>
          </w:divBdr>
        </w:div>
        <w:div w:id="1196891526">
          <w:marLeft w:val="480"/>
          <w:marRight w:val="0"/>
          <w:marTop w:val="0"/>
          <w:marBottom w:val="0"/>
          <w:divBdr>
            <w:top w:val="none" w:sz="0" w:space="0" w:color="auto"/>
            <w:left w:val="none" w:sz="0" w:space="0" w:color="auto"/>
            <w:bottom w:val="none" w:sz="0" w:space="0" w:color="auto"/>
            <w:right w:val="none" w:sz="0" w:space="0" w:color="auto"/>
          </w:divBdr>
        </w:div>
        <w:div w:id="1631477607">
          <w:marLeft w:val="480"/>
          <w:marRight w:val="0"/>
          <w:marTop w:val="0"/>
          <w:marBottom w:val="0"/>
          <w:divBdr>
            <w:top w:val="none" w:sz="0" w:space="0" w:color="auto"/>
            <w:left w:val="none" w:sz="0" w:space="0" w:color="auto"/>
            <w:bottom w:val="none" w:sz="0" w:space="0" w:color="auto"/>
            <w:right w:val="none" w:sz="0" w:space="0" w:color="auto"/>
          </w:divBdr>
        </w:div>
        <w:div w:id="496310125">
          <w:marLeft w:val="480"/>
          <w:marRight w:val="0"/>
          <w:marTop w:val="0"/>
          <w:marBottom w:val="0"/>
          <w:divBdr>
            <w:top w:val="none" w:sz="0" w:space="0" w:color="auto"/>
            <w:left w:val="none" w:sz="0" w:space="0" w:color="auto"/>
            <w:bottom w:val="none" w:sz="0" w:space="0" w:color="auto"/>
            <w:right w:val="none" w:sz="0" w:space="0" w:color="auto"/>
          </w:divBdr>
        </w:div>
        <w:div w:id="2087025462">
          <w:marLeft w:val="480"/>
          <w:marRight w:val="0"/>
          <w:marTop w:val="0"/>
          <w:marBottom w:val="0"/>
          <w:divBdr>
            <w:top w:val="none" w:sz="0" w:space="0" w:color="auto"/>
            <w:left w:val="none" w:sz="0" w:space="0" w:color="auto"/>
            <w:bottom w:val="none" w:sz="0" w:space="0" w:color="auto"/>
            <w:right w:val="none" w:sz="0" w:space="0" w:color="auto"/>
          </w:divBdr>
        </w:div>
        <w:div w:id="842167694">
          <w:marLeft w:val="480"/>
          <w:marRight w:val="0"/>
          <w:marTop w:val="0"/>
          <w:marBottom w:val="0"/>
          <w:divBdr>
            <w:top w:val="none" w:sz="0" w:space="0" w:color="auto"/>
            <w:left w:val="none" w:sz="0" w:space="0" w:color="auto"/>
            <w:bottom w:val="none" w:sz="0" w:space="0" w:color="auto"/>
            <w:right w:val="none" w:sz="0" w:space="0" w:color="auto"/>
          </w:divBdr>
        </w:div>
        <w:div w:id="1889604137">
          <w:marLeft w:val="480"/>
          <w:marRight w:val="0"/>
          <w:marTop w:val="0"/>
          <w:marBottom w:val="0"/>
          <w:divBdr>
            <w:top w:val="none" w:sz="0" w:space="0" w:color="auto"/>
            <w:left w:val="none" w:sz="0" w:space="0" w:color="auto"/>
            <w:bottom w:val="none" w:sz="0" w:space="0" w:color="auto"/>
            <w:right w:val="none" w:sz="0" w:space="0" w:color="auto"/>
          </w:divBdr>
        </w:div>
        <w:div w:id="1666932895">
          <w:marLeft w:val="480"/>
          <w:marRight w:val="0"/>
          <w:marTop w:val="0"/>
          <w:marBottom w:val="0"/>
          <w:divBdr>
            <w:top w:val="none" w:sz="0" w:space="0" w:color="auto"/>
            <w:left w:val="none" w:sz="0" w:space="0" w:color="auto"/>
            <w:bottom w:val="none" w:sz="0" w:space="0" w:color="auto"/>
            <w:right w:val="none" w:sz="0" w:space="0" w:color="auto"/>
          </w:divBdr>
        </w:div>
        <w:div w:id="1055201116">
          <w:marLeft w:val="480"/>
          <w:marRight w:val="0"/>
          <w:marTop w:val="0"/>
          <w:marBottom w:val="0"/>
          <w:divBdr>
            <w:top w:val="none" w:sz="0" w:space="0" w:color="auto"/>
            <w:left w:val="none" w:sz="0" w:space="0" w:color="auto"/>
            <w:bottom w:val="none" w:sz="0" w:space="0" w:color="auto"/>
            <w:right w:val="none" w:sz="0" w:space="0" w:color="auto"/>
          </w:divBdr>
        </w:div>
        <w:div w:id="1542980670">
          <w:marLeft w:val="480"/>
          <w:marRight w:val="0"/>
          <w:marTop w:val="0"/>
          <w:marBottom w:val="0"/>
          <w:divBdr>
            <w:top w:val="none" w:sz="0" w:space="0" w:color="auto"/>
            <w:left w:val="none" w:sz="0" w:space="0" w:color="auto"/>
            <w:bottom w:val="none" w:sz="0" w:space="0" w:color="auto"/>
            <w:right w:val="none" w:sz="0" w:space="0" w:color="auto"/>
          </w:divBdr>
        </w:div>
        <w:div w:id="657349053">
          <w:marLeft w:val="480"/>
          <w:marRight w:val="0"/>
          <w:marTop w:val="0"/>
          <w:marBottom w:val="0"/>
          <w:divBdr>
            <w:top w:val="none" w:sz="0" w:space="0" w:color="auto"/>
            <w:left w:val="none" w:sz="0" w:space="0" w:color="auto"/>
            <w:bottom w:val="none" w:sz="0" w:space="0" w:color="auto"/>
            <w:right w:val="none" w:sz="0" w:space="0" w:color="auto"/>
          </w:divBdr>
        </w:div>
        <w:div w:id="868109570">
          <w:marLeft w:val="480"/>
          <w:marRight w:val="0"/>
          <w:marTop w:val="0"/>
          <w:marBottom w:val="0"/>
          <w:divBdr>
            <w:top w:val="none" w:sz="0" w:space="0" w:color="auto"/>
            <w:left w:val="none" w:sz="0" w:space="0" w:color="auto"/>
            <w:bottom w:val="none" w:sz="0" w:space="0" w:color="auto"/>
            <w:right w:val="none" w:sz="0" w:space="0" w:color="auto"/>
          </w:divBdr>
        </w:div>
        <w:div w:id="630598690">
          <w:marLeft w:val="480"/>
          <w:marRight w:val="0"/>
          <w:marTop w:val="0"/>
          <w:marBottom w:val="0"/>
          <w:divBdr>
            <w:top w:val="none" w:sz="0" w:space="0" w:color="auto"/>
            <w:left w:val="none" w:sz="0" w:space="0" w:color="auto"/>
            <w:bottom w:val="none" w:sz="0" w:space="0" w:color="auto"/>
            <w:right w:val="none" w:sz="0" w:space="0" w:color="auto"/>
          </w:divBdr>
        </w:div>
        <w:div w:id="828834950">
          <w:marLeft w:val="480"/>
          <w:marRight w:val="0"/>
          <w:marTop w:val="0"/>
          <w:marBottom w:val="0"/>
          <w:divBdr>
            <w:top w:val="none" w:sz="0" w:space="0" w:color="auto"/>
            <w:left w:val="none" w:sz="0" w:space="0" w:color="auto"/>
            <w:bottom w:val="none" w:sz="0" w:space="0" w:color="auto"/>
            <w:right w:val="none" w:sz="0" w:space="0" w:color="auto"/>
          </w:divBdr>
        </w:div>
        <w:div w:id="93785796">
          <w:marLeft w:val="480"/>
          <w:marRight w:val="0"/>
          <w:marTop w:val="0"/>
          <w:marBottom w:val="0"/>
          <w:divBdr>
            <w:top w:val="none" w:sz="0" w:space="0" w:color="auto"/>
            <w:left w:val="none" w:sz="0" w:space="0" w:color="auto"/>
            <w:bottom w:val="none" w:sz="0" w:space="0" w:color="auto"/>
            <w:right w:val="none" w:sz="0" w:space="0" w:color="auto"/>
          </w:divBdr>
        </w:div>
        <w:div w:id="676345038">
          <w:marLeft w:val="480"/>
          <w:marRight w:val="0"/>
          <w:marTop w:val="0"/>
          <w:marBottom w:val="0"/>
          <w:divBdr>
            <w:top w:val="none" w:sz="0" w:space="0" w:color="auto"/>
            <w:left w:val="none" w:sz="0" w:space="0" w:color="auto"/>
            <w:bottom w:val="none" w:sz="0" w:space="0" w:color="auto"/>
            <w:right w:val="none" w:sz="0" w:space="0" w:color="auto"/>
          </w:divBdr>
        </w:div>
        <w:div w:id="621888614">
          <w:marLeft w:val="480"/>
          <w:marRight w:val="0"/>
          <w:marTop w:val="0"/>
          <w:marBottom w:val="0"/>
          <w:divBdr>
            <w:top w:val="none" w:sz="0" w:space="0" w:color="auto"/>
            <w:left w:val="none" w:sz="0" w:space="0" w:color="auto"/>
            <w:bottom w:val="none" w:sz="0" w:space="0" w:color="auto"/>
            <w:right w:val="none" w:sz="0" w:space="0" w:color="auto"/>
          </w:divBdr>
        </w:div>
      </w:divsChild>
    </w:div>
    <w:div w:id="2090685686">
      <w:bodyDiv w:val="1"/>
      <w:marLeft w:val="0"/>
      <w:marRight w:val="0"/>
      <w:marTop w:val="0"/>
      <w:marBottom w:val="0"/>
      <w:divBdr>
        <w:top w:val="none" w:sz="0" w:space="0" w:color="auto"/>
        <w:left w:val="none" w:sz="0" w:space="0" w:color="auto"/>
        <w:bottom w:val="none" w:sz="0" w:space="0" w:color="auto"/>
        <w:right w:val="none" w:sz="0" w:space="0" w:color="auto"/>
      </w:divBdr>
    </w:div>
    <w:div w:id="2093165293">
      <w:bodyDiv w:val="1"/>
      <w:marLeft w:val="0"/>
      <w:marRight w:val="0"/>
      <w:marTop w:val="0"/>
      <w:marBottom w:val="0"/>
      <w:divBdr>
        <w:top w:val="none" w:sz="0" w:space="0" w:color="auto"/>
        <w:left w:val="none" w:sz="0" w:space="0" w:color="auto"/>
        <w:bottom w:val="none" w:sz="0" w:space="0" w:color="auto"/>
        <w:right w:val="none" w:sz="0" w:space="0" w:color="auto"/>
      </w:divBdr>
    </w:div>
    <w:div w:id="2104258732">
      <w:bodyDiv w:val="1"/>
      <w:marLeft w:val="0"/>
      <w:marRight w:val="0"/>
      <w:marTop w:val="0"/>
      <w:marBottom w:val="0"/>
      <w:divBdr>
        <w:top w:val="none" w:sz="0" w:space="0" w:color="auto"/>
        <w:left w:val="none" w:sz="0" w:space="0" w:color="auto"/>
        <w:bottom w:val="none" w:sz="0" w:space="0" w:color="auto"/>
        <w:right w:val="none" w:sz="0" w:space="0" w:color="auto"/>
      </w:divBdr>
    </w:div>
    <w:div w:id="2107843880">
      <w:bodyDiv w:val="1"/>
      <w:marLeft w:val="0"/>
      <w:marRight w:val="0"/>
      <w:marTop w:val="0"/>
      <w:marBottom w:val="0"/>
      <w:divBdr>
        <w:top w:val="none" w:sz="0" w:space="0" w:color="auto"/>
        <w:left w:val="none" w:sz="0" w:space="0" w:color="auto"/>
        <w:bottom w:val="none" w:sz="0" w:space="0" w:color="auto"/>
        <w:right w:val="none" w:sz="0" w:space="0" w:color="auto"/>
      </w:divBdr>
    </w:div>
    <w:div w:id="2108452960">
      <w:bodyDiv w:val="1"/>
      <w:marLeft w:val="0"/>
      <w:marRight w:val="0"/>
      <w:marTop w:val="0"/>
      <w:marBottom w:val="0"/>
      <w:divBdr>
        <w:top w:val="none" w:sz="0" w:space="0" w:color="auto"/>
        <w:left w:val="none" w:sz="0" w:space="0" w:color="auto"/>
        <w:bottom w:val="none" w:sz="0" w:space="0" w:color="auto"/>
        <w:right w:val="none" w:sz="0" w:space="0" w:color="auto"/>
      </w:divBdr>
    </w:div>
    <w:div w:id="2109153367">
      <w:bodyDiv w:val="1"/>
      <w:marLeft w:val="0"/>
      <w:marRight w:val="0"/>
      <w:marTop w:val="0"/>
      <w:marBottom w:val="0"/>
      <w:divBdr>
        <w:top w:val="none" w:sz="0" w:space="0" w:color="auto"/>
        <w:left w:val="none" w:sz="0" w:space="0" w:color="auto"/>
        <w:bottom w:val="none" w:sz="0" w:space="0" w:color="auto"/>
        <w:right w:val="none" w:sz="0" w:space="0" w:color="auto"/>
      </w:divBdr>
      <w:divsChild>
        <w:div w:id="1695377816">
          <w:marLeft w:val="480"/>
          <w:marRight w:val="0"/>
          <w:marTop w:val="0"/>
          <w:marBottom w:val="0"/>
          <w:divBdr>
            <w:top w:val="none" w:sz="0" w:space="0" w:color="auto"/>
            <w:left w:val="none" w:sz="0" w:space="0" w:color="auto"/>
            <w:bottom w:val="none" w:sz="0" w:space="0" w:color="auto"/>
            <w:right w:val="none" w:sz="0" w:space="0" w:color="auto"/>
          </w:divBdr>
        </w:div>
        <w:div w:id="924537266">
          <w:marLeft w:val="480"/>
          <w:marRight w:val="0"/>
          <w:marTop w:val="0"/>
          <w:marBottom w:val="0"/>
          <w:divBdr>
            <w:top w:val="none" w:sz="0" w:space="0" w:color="auto"/>
            <w:left w:val="none" w:sz="0" w:space="0" w:color="auto"/>
            <w:bottom w:val="none" w:sz="0" w:space="0" w:color="auto"/>
            <w:right w:val="none" w:sz="0" w:space="0" w:color="auto"/>
          </w:divBdr>
        </w:div>
        <w:div w:id="510072342">
          <w:marLeft w:val="480"/>
          <w:marRight w:val="0"/>
          <w:marTop w:val="0"/>
          <w:marBottom w:val="0"/>
          <w:divBdr>
            <w:top w:val="none" w:sz="0" w:space="0" w:color="auto"/>
            <w:left w:val="none" w:sz="0" w:space="0" w:color="auto"/>
            <w:bottom w:val="none" w:sz="0" w:space="0" w:color="auto"/>
            <w:right w:val="none" w:sz="0" w:space="0" w:color="auto"/>
          </w:divBdr>
        </w:div>
        <w:div w:id="26494071">
          <w:marLeft w:val="480"/>
          <w:marRight w:val="0"/>
          <w:marTop w:val="0"/>
          <w:marBottom w:val="0"/>
          <w:divBdr>
            <w:top w:val="none" w:sz="0" w:space="0" w:color="auto"/>
            <w:left w:val="none" w:sz="0" w:space="0" w:color="auto"/>
            <w:bottom w:val="none" w:sz="0" w:space="0" w:color="auto"/>
            <w:right w:val="none" w:sz="0" w:space="0" w:color="auto"/>
          </w:divBdr>
        </w:div>
        <w:div w:id="112405928">
          <w:marLeft w:val="480"/>
          <w:marRight w:val="0"/>
          <w:marTop w:val="0"/>
          <w:marBottom w:val="0"/>
          <w:divBdr>
            <w:top w:val="none" w:sz="0" w:space="0" w:color="auto"/>
            <w:left w:val="none" w:sz="0" w:space="0" w:color="auto"/>
            <w:bottom w:val="none" w:sz="0" w:space="0" w:color="auto"/>
            <w:right w:val="none" w:sz="0" w:space="0" w:color="auto"/>
          </w:divBdr>
        </w:div>
        <w:div w:id="1526864273">
          <w:marLeft w:val="480"/>
          <w:marRight w:val="0"/>
          <w:marTop w:val="0"/>
          <w:marBottom w:val="0"/>
          <w:divBdr>
            <w:top w:val="none" w:sz="0" w:space="0" w:color="auto"/>
            <w:left w:val="none" w:sz="0" w:space="0" w:color="auto"/>
            <w:bottom w:val="none" w:sz="0" w:space="0" w:color="auto"/>
            <w:right w:val="none" w:sz="0" w:space="0" w:color="auto"/>
          </w:divBdr>
        </w:div>
        <w:div w:id="1012534189">
          <w:marLeft w:val="480"/>
          <w:marRight w:val="0"/>
          <w:marTop w:val="0"/>
          <w:marBottom w:val="0"/>
          <w:divBdr>
            <w:top w:val="none" w:sz="0" w:space="0" w:color="auto"/>
            <w:left w:val="none" w:sz="0" w:space="0" w:color="auto"/>
            <w:bottom w:val="none" w:sz="0" w:space="0" w:color="auto"/>
            <w:right w:val="none" w:sz="0" w:space="0" w:color="auto"/>
          </w:divBdr>
        </w:div>
        <w:div w:id="1295405085">
          <w:marLeft w:val="480"/>
          <w:marRight w:val="0"/>
          <w:marTop w:val="0"/>
          <w:marBottom w:val="0"/>
          <w:divBdr>
            <w:top w:val="none" w:sz="0" w:space="0" w:color="auto"/>
            <w:left w:val="none" w:sz="0" w:space="0" w:color="auto"/>
            <w:bottom w:val="none" w:sz="0" w:space="0" w:color="auto"/>
            <w:right w:val="none" w:sz="0" w:space="0" w:color="auto"/>
          </w:divBdr>
        </w:div>
        <w:div w:id="2143693447">
          <w:marLeft w:val="480"/>
          <w:marRight w:val="0"/>
          <w:marTop w:val="0"/>
          <w:marBottom w:val="0"/>
          <w:divBdr>
            <w:top w:val="none" w:sz="0" w:space="0" w:color="auto"/>
            <w:left w:val="none" w:sz="0" w:space="0" w:color="auto"/>
            <w:bottom w:val="none" w:sz="0" w:space="0" w:color="auto"/>
            <w:right w:val="none" w:sz="0" w:space="0" w:color="auto"/>
          </w:divBdr>
        </w:div>
        <w:div w:id="470371181">
          <w:marLeft w:val="480"/>
          <w:marRight w:val="0"/>
          <w:marTop w:val="0"/>
          <w:marBottom w:val="0"/>
          <w:divBdr>
            <w:top w:val="none" w:sz="0" w:space="0" w:color="auto"/>
            <w:left w:val="none" w:sz="0" w:space="0" w:color="auto"/>
            <w:bottom w:val="none" w:sz="0" w:space="0" w:color="auto"/>
            <w:right w:val="none" w:sz="0" w:space="0" w:color="auto"/>
          </w:divBdr>
        </w:div>
        <w:div w:id="1006053427">
          <w:marLeft w:val="480"/>
          <w:marRight w:val="0"/>
          <w:marTop w:val="0"/>
          <w:marBottom w:val="0"/>
          <w:divBdr>
            <w:top w:val="none" w:sz="0" w:space="0" w:color="auto"/>
            <w:left w:val="none" w:sz="0" w:space="0" w:color="auto"/>
            <w:bottom w:val="none" w:sz="0" w:space="0" w:color="auto"/>
            <w:right w:val="none" w:sz="0" w:space="0" w:color="auto"/>
          </w:divBdr>
        </w:div>
        <w:div w:id="734663497">
          <w:marLeft w:val="480"/>
          <w:marRight w:val="0"/>
          <w:marTop w:val="0"/>
          <w:marBottom w:val="0"/>
          <w:divBdr>
            <w:top w:val="none" w:sz="0" w:space="0" w:color="auto"/>
            <w:left w:val="none" w:sz="0" w:space="0" w:color="auto"/>
            <w:bottom w:val="none" w:sz="0" w:space="0" w:color="auto"/>
            <w:right w:val="none" w:sz="0" w:space="0" w:color="auto"/>
          </w:divBdr>
        </w:div>
        <w:div w:id="222915897">
          <w:marLeft w:val="480"/>
          <w:marRight w:val="0"/>
          <w:marTop w:val="0"/>
          <w:marBottom w:val="0"/>
          <w:divBdr>
            <w:top w:val="none" w:sz="0" w:space="0" w:color="auto"/>
            <w:left w:val="none" w:sz="0" w:space="0" w:color="auto"/>
            <w:bottom w:val="none" w:sz="0" w:space="0" w:color="auto"/>
            <w:right w:val="none" w:sz="0" w:space="0" w:color="auto"/>
          </w:divBdr>
        </w:div>
        <w:div w:id="333264931">
          <w:marLeft w:val="480"/>
          <w:marRight w:val="0"/>
          <w:marTop w:val="0"/>
          <w:marBottom w:val="0"/>
          <w:divBdr>
            <w:top w:val="none" w:sz="0" w:space="0" w:color="auto"/>
            <w:left w:val="none" w:sz="0" w:space="0" w:color="auto"/>
            <w:bottom w:val="none" w:sz="0" w:space="0" w:color="auto"/>
            <w:right w:val="none" w:sz="0" w:space="0" w:color="auto"/>
          </w:divBdr>
        </w:div>
        <w:div w:id="964239010">
          <w:marLeft w:val="480"/>
          <w:marRight w:val="0"/>
          <w:marTop w:val="0"/>
          <w:marBottom w:val="0"/>
          <w:divBdr>
            <w:top w:val="none" w:sz="0" w:space="0" w:color="auto"/>
            <w:left w:val="none" w:sz="0" w:space="0" w:color="auto"/>
            <w:bottom w:val="none" w:sz="0" w:space="0" w:color="auto"/>
            <w:right w:val="none" w:sz="0" w:space="0" w:color="auto"/>
          </w:divBdr>
        </w:div>
        <w:div w:id="807742710">
          <w:marLeft w:val="480"/>
          <w:marRight w:val="0"/>
          <w:marTop w:val="0"/>
          <w:marBottom w:val="0"/>
          <w:divBdr>
            <w:top w:val="none" w:sz="0" w:space="0" w:color="auto"/>
            <w:left w:val="none" w:sz="0" w:space="0" w:color="auto"/>
            <w:bottom w:val="none" w:sz="0" w:space="0" w:color="auto"/>
            <w:right w:val="none" w:sz="0" w:space="0" w:color="auto"/>
          </w:divBdr>
        </w:div>
        <w:div w:id="607734772">
          <w:marLeft w:val="480"/>
          <w:marRight w:val="0"/>
          <w:marTop w:val="0"/>
          <w:marBottom w:val="0"/>
          <w:divBdr>
            <w:top w:val="none" w:sz="0" w:space="0" w:color="auto"/>
            <w:left w:val="none" w:sz="0" w:space="0" w:color="auto"/>
            <w:bottom w:val="none" w:sz="0" w:space="0" w:color="auto"/>
            <w:right w:val="none" w:sz="0" w:space="0" w:color="auto"/>
          </w:divBdr>
        </w:div>
        <w:div w:id="1365252882">
          <w:marLeft w:val="480"/>
          <w:marRight w:val="0"/>
          <w:marTop w:val="0"/>
          <w:marBottom w:val="0"/>
          <w:divBdr>
            <w:top w:val="none" w:sz="0" w:space="0" w:color="auto"/>
            <w:left w:val="none" w:sz="0" w:space="0" w:color="auto"/>
            <w:bottom w:val="none" w:sz="0" w:space="0" w:color="auto"/>
            <w:right w:val="none" w:sz="0" w:space="0" w:color="auto"/>
          </w:divBdr>
        </w:div>
        <w:div w:id="1669165118">
          <w:marLeft w:val="480"/>
          <w:marRight w:val="0"/>
          <w:marTop w:val="0"/>
          <w:marBottom w:val="0"/>
          <w:divBdr>
            <w:top w:val="none" w:sz="0" w:space="0" w:color="auto"/>
            <w:left w:val="none" w:sz="0" w:space="0" w:color="auto"/>
            <w:bottom w:val="none" w:sz="0" w:space="0" w:color="auto"/>
            <w:right w:val="none" w:sz="0" w:space="0" w:color="auto"/>
          </w:divBdr>
        </w:div>
        <w:div w:id="1983342996">
          <w:marLeft w:val="480"/>
          <w:marRight w:val="0"/>
          <w:marTop w:val="0"/>
          <w:marBottom w:val="0"/>
          <w:divBdr>
            <w:top w:val="none" w:sz="0" w:space="0" w:color="auto"/>
            <w:left w:val="none" w:sz="0" w:space="0" w:color="auto"/>
            <w:bottom w:val="none" w:sz="0" w:space="0" w:color="auto"/>
            <w:right w:val="none" w:sz="0" w:space="0" w:color="auto"/>
          </w:divBdr>
        </w:div>
        <w:div w:id="264267507">
          <w:marLeft w:val="480"/>
          <w:marRight w:val="0"/>
          <w:marTop w:val="0"/>
          <w:marBottom w:val="0"/>
          <w:divBdr>
            <w:top w:val="none" w:sz="0" w:space="0" w:color="auto"/>
            <w:left w:val="none" w:sz="0" w:space="0" w:color="auto"/>
            <w:bottom w:val="none" w:sz="0" w:space="0" w:color="auto"/>
            <w:right w:val="none" w:sz="0" w:space="0" w:color="auto"/>
          </w:divBdr>
        </w:div>
        <w:div w:id="1693337763">
          <w:marLeft w:val="480"/>
          <w:marRight w:val="0"/>
          <w:marTop w:val="0"/>
          <w:marBottom w:val="0"/>
          <w:divBdr>
            <w:top w:val="none" w:sz="0" w:space="0" w:color="auto"/>
            <w:left w:val="none" w:sz="0" w:space="0" w:color="auto"/>
            <w:bottom w:val="none" w:sz="0" w:space="0" w:color="auto"/>
            <w:right w:val="none" w:sz="0" w:space="0" w:color="auto"/>
          </w:divBdr>
        </w:div>
        <w:div w:id="476143300">
          <w:marLeft w:val="480"/>
          <w:marRight w:val="0"/>
          <w:marTop w:val="0"/>
          <w:marBottom w:val="0"/>
          <w:divBdr>
            <w:top w:val="none" w:sz="0" w:space="0" w:color="auto"/>
            <w:left w:val="none" w:sz="0" w:space="0" w:color="auto"/>
            <w:bottom w:val="none" w:sz="0" w:space="0" w:color="auto"/>
            <w:right w:val="none" w:sz="0" w:space="0" w:color="auto"/>
          </w:divBdr>
        </w:div>
        <w:div w:id="104741244">
          <w:marLeft w:val="480"/>
          <w:marRight w:val="0"/>
          <w:marTop w:val="0"/>
          <w:marBottom w:val="0"/>
          <w:divBdr>
            <w:top w:val="none" w:sz="0" w:space="0" w:color="auto"/>
            <w:left w:val="none" w:sz="0" w:space="0" w:color="auto"/>
            <w:bottom w:val="none" w:sz="0" w:space="0" w:color="auto"/>
            <w:right w:val="none" w:sz="0" w:space="0" w:color="auto"/>
          </w:divBdr>
        </w:div>
        <w:div w:id="526718180">
          <w:marLeft w:val="480"/>
          <w:marRight w:val="0"/>
          <w:marTop w:val="0"/>
          <w:marBottom w:val="0"/>
          <w:divBdr>
            <w:top w:val="none" w:sz="0" w:space="0" w:color="auto"/>
            <w:left w:val="none" w:sz="0" w:space="0" w:color="auto"/>
            <w:bottom w:val="none" w:sz="0" w:space="0" w:color="auto"/>
            <w:right w:val="none" w:sz="0" w:space="0" w:color="auto"/>
          </w:divBdr>
        </w:div>
      </w:divsChild>
    </w:div>
    <w:div w:id="2112311498">
      <w:bodyDiv w:val="1"/>
      <w:marLeft w:val="0"/>
      <w:marRight w:val="0"/>
      <w:marTop w:val="0"/>
      <w:marBottom w:val="0"/>
      <w:divBdr>
        <w:top w:val="none" w:sz="0" w:space="0" w:color="auto"/>
        <w:left w:val="none" w:sz="0" w:space="0" w:color="auto"/>
        <w:bottom w:val="none" w:sz="0" w:space="0" w:color="auto"/>
        <w:right w:val="none" w:sz="0" w:space="0" w:color="auto"/>
      </w:divBdr>
    </w:div>
    <w:div w:id="2121022424">
      <w:bodyDiv w:val="1"/>
      <w:marLeft w:val="0"/>
      <w:marRight w:val="0"/>
      <w:marTop w:val="0"/>
      <w:marBottom w:val="0"/>
      <w:divBdr>
        <w:top w:val="none" w:sz="0" w:space="0" w:color="auto"/>
        <w:left w:val="none" w:sz="0" w:space="0" w:color="auto"/>
        <w:bottom w:val="none" w:sz="0" w:space="0" w:color="auto"/>
        <w:right w:val="none" w:sz="0" w:space="0" w:color="auto"/>
      </w:divBdr>
    </w:div>
    <w:div w:id="2122066083">
      <w:bodyDiv w:val="1"/>
      <w:marLeft w:val="0"/>
      <w:marRight w:val="0"/>
      <w:marTop w:val="0"/>
      <w:marBottom w:val="0"/>
      <w:divBdr>
        <w:top w:val="none" w:sz="0" w:space="0" w:color="auto"/>
        <w:left w:val="none" w:sz="0" w:space="0" w:color="auto"/>
        <w:bottom w:val="none" w:sz="0" w:space="0" w:color="auto"/>
        <w:right w:val="none" w:sz="0" w:space="0" w:color="auto"/>
      </w:divBdr>
      <w:divsChild>
        <w:div w:id="1667785587">
          <w:marLeft w:val="480"/>
          <w:marRight w:val="0"/>
          <w:marTop w:val="0"/>
          <w:marBottom w:val="0"/>
          <w:divBdr>
            <w:top w:val="none" w:sz="0" w:space="0" w:color="auto"/>
            <w:left w:val="none" w:sz="0" w:space="0" w:color="auto"/>
            <w:bottom w:val="none" w:sz="0" w:space="0" w:color="auto"/>
            <w:right w:val="none" w:sz="0" w:space="0" w:color="auto"/>
          </w:divBdr>
        </w:div>
        <w:div w:id="2027903459">
          <w:marLeft w:val="480"/>
          <w:marRight w:val="0"/>
          <w:marTop w:val="0"/>
          <w:marBottom w:val="0"/>
          <w:divBdr>
            <w:top w:val="none" w:sz="0" w:space="0" w:color="auto"/>
            <w:left w:val="none" w:sz="0" w:space="0" w:color="auto"/>
            <w:bottom w:val="none" w:sz="0" w:space="0" w:color="auto"/>
            <w:right w:val="none" w:sz="0" w:space="0" w:color="auto"/>
          </w:divBdr>
        </w:div>
        <w:div w:id="869952833">
          <w:marLeft w:val="480"/>
          <w:marRight w:val="0"/>
          <w:marTop w:val="0"/>
          <w:marBottom w:val="0"/>
          <w:divBdr>
            <w:top w:val="none" w:sz="0" w:space="0" w:color="auto"/>
            <w:left w:val="none" w:sz="0" w:space="0" w:color="auto"/>
            <w:bottom w:val="none" w:sz="0" w:space="0" w:color="auto"/>
            <w:right w:val="none" w:sz="0" w:space="0" w:color="auto"/>
          </w:divBdr>
        </w:div>
        <w:div w:id="1785072828">
          <w:marLeft w:val="480"/>
          <w:marRight w:val="0"/>
          <w:marTop w:val="0"/>
          <w:marBottom w:val="0"/>
          <w:divBdr>
            <w:top w:val="none" w:sz="0" w:space="0" w:color="auto"/>
            <w:left w:val="none" w:sz="0" w:space="0" w:color="auto"/>
            <w:bottom w:val="none" w:sz="0" w:space="0" w:color="auto"/>
            <w:right w:val="none" w:sz="0" w:space="0" w:color="auto"/>
          </w:divBdr>
        </w:div>
        <w:div w:id="1125002163">
          <w:marLeft w:val="480"/>
          <w:marRight w:val="0"/>
          <w:marTop w:val="0"/>
          <w:marBottom w:val="0"/>
          <w:divBdr>
            <w:top w:val="none" w:sz="0" w:space="0" w:color="auto"/>
            <w:left w:val="none" w:sz="0" w:space="0" w:color="auto"/>
            <w:bottom w:val="none" w:sz="0" w:space="0" w:color="auto"/>
            <w:right w:val="none" w:sz="0" w:space="0" w:color="auto"/>
          </w:divBdr>
        </w:div>
        <w:div w:id="381104520">
          <w:marLeft w:val="480"/>
          <w:marRight w:val="0"/>
          <w:marTop w:val="0"/>
          <w:marBottom w:val="0"/>
          <w:divBdr>
            <w:top w:val="none" w:sz="0" w:space="0" w:color="auto"/>
            <w:left w:val="none" w:sz="0" w:space="0" w:color="auto"/>
            <w:bottom w:val="none" w:sz="0" w:space="0" w:color="auto"/>
            <w:right w:val="none" w:sz="0" w:space="0" w:color="auto"/>
          </w:divBdr>
        </w:div>
        <w:div w:id="1514490052">
          <w:marLeft w:val="480"/>
          <w:marRight w:val="0"/>
          <w:marTop w:val="0"/>
          <w:marBottom w:val="0"/>
          <w:divBdr>
            <w:top w:val="none" w:sz="0" w:space="0" w:color="auto"/>
            <w:left w:val="none" w:sz="0" w:space="0" w:color="auto"/>
            <w:bottom w:val="none" w:sz="0" w:space="0" w:color="auto"/>
            <w:right w:val="none" w:sz="0" w:space="0" w:color="auto"/>
          </w:divBdr>
        </w:div>
        <w:div w:id="1675759366">
          <w:marLeft w:val="480"/>
          <w:marRight w:val="0"/>
          <w:marTop w:val="0"/>
          <w:marBottom w:val="0"/>
          <w:divBdr>
            <w:top w:val="none" w:sz="0" w:space="0" w:color="auto"/>
            <w:left w:val="none" w:sz="0" w:space="0" w:color="auto"/>
            <w:bottom w:val="none" w:sz="0" w:space="0" w:color="auto"/>
            <w:right w:val="none" w:sz="0" w:space="0" w:color="auto"/>
          </w:divBdr>
        </w:div>
        <w:div w:id="243488558">
          <w:marLeft w:val="480"/>
          <w:marRight w:val="0"/>
          <w:marTop w:val="0"/>
          <w:marBottom w:val="0"/>
          <w:divBdr>
            <w:top w:val="none" w:sz="0" w:space="0" w:color="auto"/>
            <w:left w:val="none" w:sz="0" w:space="0" w:color="auto"/>
            <w:bottom w:val="none" w:sz="0" w:space="0" w:color="auto"/>
            <w:right w:val="none" w:sz="0" w:space="0" w:color="auto"/>
          </w:divBdr>
        </w:div>
        <w:div w:id="1270358554">
          <w:marLeft w:val="480"/>
          <w:marRight w:val="0"/>
          <w:marTop w:val="0"/>
          <w:marBottom w:val="0"/>
          <w:divBdr>
            <w:top w:val="none" w:sz="0" w:space="0" w:color="auto"/>
            <w:left w:val="none" w:sz="0" w:space="0" w:color="auto"/>
            <w:bottom w:val="none" w:sz="0" w:space="0" w:color="auto"/>
            <w:right w:val="none" w:sz="0" w:space="0" w:color="auto"/>
          </w:divBdr>
        </w:div>
        <w:div w:id="326056192">
          <w:marLeft w:val="480"/>
          <w:marRight w:val="0"/>
          <w:marTop w:val="0"/>
          <w:marBottom w:val="0"/>
          <w:divBdr>
            <w:top w:val="none" w:sz="0" w:space="0" w:color="auto"/>
            <w:left w:val="none" w:sz="0" w:space="0" w:color="auto"/>
            <w:bottom w:val="none" w:sz="0" w:space="0" w:color="auto"/>
            <w:right w:val="none" w:sz="0" w:space="0" w:color="auto"/>
          </w:divBdr>
        </w:div>
        <w:div w:id="129788178">
          <w:marLeft w:val="480"/>
          <w:marRight w:val="0"/>
          <w:marTop w:val="0"/>
          <w:marBottom w:val="0"/>
          <w:divBdr>
            <w:top w:val="none" w:sz="0" w:space="0" w:color="auto"/>
            <w:left w:val="none" w:sz="0" w:space="0" w:color="auto"/>
            <w:bottom w:val="none" w:sz="0" w:space="0" w:color="auto"/>
            <w:right w:val="none" w:sz="0" w:space="0" w:color="auto"/>
          </w:divBdr>
        </w:div>
        <w:div w:id="820777584">
          <w:marLeft w:val="480"/>
          <w:marRight w:val="0"/>
          <w:marTop w:val="0"/>
          <w:marBottom w:val="0"/>
          <w:divBdr>
            <w:top w:val="none" w:sz="0" w:space="0" w:color="auto"/>
            <w:left w:val="none" w:sz="0" w:space="0" w:color="auto"/>
            <w:bottom w:val="none" w:sz="0" w:space="0" w:color="auto"/>
            <w:right w:val="none" w:sz="0" w:space="0" w:color="auto"/>
          </w:divBdr>
        </w:div>
        <w:div w:id="302076290">
          <w:marLeft w:val="480"/>
          <w:marRight w:val="0"/>
          <w:marTop w:val="0"/>
          <w:marBottom w:val="0"/>
          <w:divBdr>
            <w:top w:val="none" w:sz="0" w:space="0" w:color="auto"/>
            <w:left w:val="none" w:sz="0" w:space="0" w:color="auto"/>
            <w:bottom w:val="none" w:sz="0" w:space="0" w:color="auto"/>
            <w:right w:val="none" w:sz="0" w:space="0" w:color="auto"/>
          </w:divBdr>
        </w:div>
        <w:div w:id="236326841">
          <w:marLeft w:val="480"/>
          <w:marRight w:val="0"/>
          <w:marTop w:val="0"/>
          <w:marBottom w:val="0"/>
          <w:divBdr>
            <w:top w:val="none" w:sz="0" w:space="0" w:color="auto"/>
            <w:left w:val="none" w:sz="0" w:space="0" w:color="auto"/>
            <w:bottom w:val="none" w:sz="0" w:space="0" w:color="auto"/>
            <w:right w:val="none" w:sz="0" w:space="0" w:color="auto"/>
          </w:divBdr>
        </w:div>
        <w:div w:id="421150062">
          <w:marLeft w:val="480"/>
          <w:marRight w:val="0"/>
          <w:marTop w:val="0"/>
          <w:marBottom w:val="0"/>
          <w:divBdr>
            <w:top w:val="none" w:sz="0" w:space="0" w:color="auto"/>
            <w:left w:val="none" w:sz="0" w:space="0" w:color="auto"/>
            <w:bottom w:val="none" w:sz="0" w:space="0" w:color="auto"/>
            <w:right w:val="none" w:sz="0" w:space="0" w:color="auto"/>
          </w:divBdr>
        </w:div>
        <w:div w:id="1031109479">
          <w:marLeft w:val="480"/>
          <w:marRight w:val="0"/>
          <w:marTop w:val="0"/>
          <w:marBottom w:val="0"/>
          <w:divBdr>
            <w:top w:val="none" w:sz="0" w:space="0" w:color="auto"/>
            <w:left w:val="none" w:sz="0" w:space="0" w:color="auto"/>
            <w:bottom w:val="none" w:sz="0" w:space="0" w:color="auto"/>
            <w:right w:val="none" w:sz="0" w:space="0" w:color="auto"/>
          </w:divBdr>
        </w:div>
        <w:div w:id="1555969392">
          <w:marLeft w:val="480"/>
          <w:marRight w:val="0"/>
          <w:marTop w:val="0"/>
          <w:marBottom w:val="0"/>
          <w:divBdr>
            <w:top w:val="none" w:sz="0" w:space="0" w:color="auto"/>
            <w:left w:val="none" w:sz="0" w:space="0" w:color="auto"/>
            <w:bottom w:val="none" w:sz="0" w:space="0" w:color="auto"/>
            <w:right w:val="none" w:sz="0" w:space="0" w:color="auto"/>
          </w:divBdr>
        </w:div>
        <w:div w:id="451903348">
          <w:marLeft w:val="480"/>
          <w:marRight w:val="0"/>
          <w:marTop w:val="0"/>
          <w:marBottom w:val="0"/>
          <w:divBdr>
            <w:top w:val="none" w:sz="0" w:space="0" w:color="auto"/>
            <w:left w:val="none" w:sz="0" w:space="0" w:color="auto"/>
            <w:bottom w:val="none" w:sz="0" w:space="0" w:color="auto"/>
            <w:right w:val="none" w:sz="0" w:space="0" w:color="auto"/>
          </w:divBdr>
        </w:div>
        <w:div w:id="1164007917">
          <w:marLeft w:val="480"/>
          <w:marRight w:val="0"/>
          <w:marTop w:val="0"/>
          <w:marBottom w:val="0"/>
          <w:divBdr>
            <w:top w:val="none" w:sz="0" w:space="0" w:color="auto"/>
            <w:left w:val="none" w:sz="0" w:space="0" w:color="auto"/>
            <w:bottom w:val="none" w:sz="0" w:space="0" w:color="auto"/>
            <w:right w:val="none" w:sz="0" w:space="0" w:color="auto"/>
          </w:divBdr>
        </w:div>
        <w:div w:id="1060205768">
          <w:marLeft w:val="480"/>
          <w:marRight w:val="0"/>
          <w:marTop w:val="0"/>
          <w:marBottom w:val="0"/>
          <w:divBdr>
            <w:top w:val="none" w:sz="0" w:space="0" w:color="auto"/>
            <w:left w:val="none" w:sz="0" w:space="0" w:color="auto"/>
            <w:bottom w:val="none" w:sz="0" w:space="0" w:color="auto"/>
            <w:right w:val="none" w:sz="0" w:space="0" w:color="auto"/>
          </w:divBdr>
        </w:div>
        <w:div w:id="462620877">
          <w:marLeft w:val="480"/>
          <w:marRight w:val="0"/>
          <w:marTop w:val="0"/>
          <w:marBottom w:val="0"/>
          <w:divBdr>
            <w:top w:val="none" w:sz="0" w:space="0" w:color="auto"/>
            <w:left w:val="none" w:sz="0" w:space="0" w:color="auto"/>
            <w:bottom w:val="none" w:sz="0" w:space="0" w:color="auto"/>
            <w:right w:val="none" w:sz="0" w:space="0" w:color="auto"/>
          </w:divBdr>
        </w:div>
        <w:div w:id="1648051413">
          <w:marLeft w:val="480"/>
          <w:marRight w:val="0"/>
          <w:marTop w:val="0"/>
          <w:marBottom w:val="0"/>
          <w:divBdr>
            <w:top w:val="none" w:sz="0" w:space="0" w:color="auto"/>
            <w:left w:val="none" w:sz="0" w:space="0" w:color="auto"/>
            <w:bottom w:val="none" w:sz="0" w:space="0" w:color="auto"/>
            <w:right w:val="none" w:sz="0" w:space="0" w:color="auto"/>
          </w:divBdr>
        </w:div>
        <w:div w:id="456529835">
          <w:marLeft w:val="480"/>
          <w:marRight w:val="0"/>
          <w:marTop w:val="0"/>
          <w:marBottom w:val="0"/>
          <w:divBdr>
            <w:top w:val="none" w:sz="0" w:space="0" w:color="auto"/>
            <w:left w:val="none" w:sz="0" w:space="0" w:color="auto"/>
            <w:bottom w:val="none" w:sz="0" w:space="0" w:color="auto"/>
            <w:right w:val="none" w:sz="0" w:space="0" w:color="auto"/>
          </w:divBdr>
        </w:div>
        <w:div w:id="303319191">
          <w:marLeft w:val="480"/>
          <w:marRight w:val="0"/>
          <w:marTop w:val="0"/>
          <w:marBottom w:val="0"/>
          <w:divBdr>
            <w:top w:val="none" w:sz="0" w:space="0" w:color="auto"/>
            <w:left w:val="none" w:sz="0" w:space="0" w:color="auto"/>
            <w:bottom w:val="none" w:sz="0" w:space="0" w:color="auto"/>
            <w:right w:val="none" w:sz="0" w:space="0" w:color="auto"/>
          </w:divBdr>
        </w:div>
      </w:divsChild>
    </w:div>
    <w:div w:id="2124568033">
      <w:bodyDiv w:val="1"/>
      <w:marLeft w:val="0"/>
      <w:marRight w:val="0"/>
      <w:marTop w:val="0"/>
      <w:marBottom w:val="0"/>
      <w:divBdr>
        <w:top w:val="none" w:sz="0" w:space="0" w:color="auto"/>
        <w:left w:val="none" w:sz="0" w:space="0" w:color="auto"/>
        <w:bottom w:val="none" w:sz="0" w:space="0" w:color="auto"/>
        <w:right w:val="none" w:sz="0" w:space="0" w:color="auto"/>
      </w:divBdr>
      <w:divsChild>
        <w:div w:id="534007412">
          <w:marLeft w:val="480"/>
          <w:marRight w:val="0"/>
          <w:marTop w:val="0"/>
          <w:marBottom w:val="0"/>
          <w:divBdr>
            <w:top w:val="none" w:sz="0" w:space="0" w:color="auto"/>
            <w:left w:val="none" w:sz="0" w:space="0" w:color="auto"/>
            <w:bottom w:val="none" w:sz="0" w:space="0" w:color="auto"/>
            <w:right w:val="none" w:sz="0" w:space="0" w:color="auto"/>
          </w:divBdr>
        </w:div>
        <w:div w:id="1288194417">
          <w:marLeft w:val="480"/>
          <w:marRight w:val="0"/>
          <w:marTop w:val="0"/>
          <w:marBottom w:val="0"/>
          <w:divBdr>
            <w:top w:val="none" w:sz="0" w:space="0" w:color="auto"/>
            <w:left w:val="none" w:sz="0" w:space="0" w:color="auto"/>
            <w:bottom w:val="none" w:sz="0" w:space="0" w:color="auto"/>
            <w:right w:val="none" w:sz="0" w:space="0" w:color="auto"/>
          </w:divBdr>
        </w:div>
        <w:div w:id="1030499245">
          <w:marLeft w:val="480"/>
          <w:marRight w:val="0"/>
          <w:marTop w:val="0"/>
          <w:marBottom w:val="0"/>
          <w:divBdr>
            <w:top w:val="none" w:sz="0" w:space="0" w:color="auto"/>
            <w:left w:val="none" w:sz="0" w:space="0" w:color="auto"/>
            <w:bottom w:val="none" w:sz="0" w:space="0" w:color="auto"/>
            <w:right w:val="none" w:sz="0" w:space="0" w:color="auto"/>
          </w:divBdr>
        </w:div>
        <w:div w:id="529150360">
          <w:marLeft w:val="480"/>
          <w:marRight w:val="0"/>
          <w:marTop w:val="0"/>
          <w:marBottom w:val="0"/>
          <w:divBdr>
            <w:top w:val="none" w:sz="0" w:space="0" w:color="auto"/>
            <w:left w:val="none" w:sz="0" w:space="0" w:color="auto"/>
            <w:bottom w:val="none" w:sz="0" w:space="0" w:color="auto"/>
            <w:right w:val="none" w:sz="0" w:space="0" w:color="auto"/>
          </w:divBdr>
        </w:div>
        <w:div w:id="1214003087">
          <w:marLeft w:val="480"/>
          <w:marRight w:val="0"/>
          <w:marTop w:val="0"/>
          <w:marBottom w:val="0"/>
          <w:divBdr>
            <w:top w:val="none" w:sz="0" w:space="0" w:color="auto"/>
            <w:left w:val="none" w:sz="0" w:space="0" w:color="auto"/>
            <w:bottom w:val="none" w:sz="0" w:space="0" w:color="auto"/>
            <w:right w:val="none" w:sz="0" w:space="0" w:color="auto"/>
          </w:divBdr>
        </w:div>
        <w:div w:id="264926114">
          <w:marLeft w:val="480"/>
          <w:marRight w:val="0"/>
          <w:marTop w:val="0"/>
          <w:marBottom w:val="0"/>
          <w:divBdr>
            <w:top w:val="none" w:sz="0" w:space="0" w:color="auto"/>
            <w:left w:val="none" w:sz="0" w:space="0" w:color="auto"/>
            <w:bottom w:val="none" w:sz="0" w:space="0" w:color="auto"/>
            <w:right w:val="none" w:sz="0" w:space="0" w:color="auto"/>
          </w:divBdr>
        </w:div>
        <w:div w:id="174077890">
          <w:marLeft w:val="480"/>
          <w:marRight w:val="0"/>
          <w:marTop w:val="0"/>
          <w:marBottom w:val="0"/>
          <w:divBdr>
            <w:top w:val="none" w:sz="0" w:space="0" w:color="auto"/>
            <w:left w:val="none" w:sz="0" w:space="0" w:color="auto"/>
            <w:bottom w:val="none" w:sz="0" w:space="0" w:color="auto"/>
            <w:right w:val="none" w:sz="0" w:space="0" w:color="auto"/>
          </w:divBdr>
        </w:div>
        <w:div w:id="981347307">
          <w:marLeft w:val="480"/>
          <w:marRight w:val="0"/>
          <w:marTop w:val="0"/>
          <w:marBottom w:val="0"/>
          <w:divBdr>
            <w:top w:val="none" w:sz="0" w:space="0" w:color="auto"/>
            <w:left w:val="none" w:sz="0" w:space="0" w:color="auto"/>
            <w:bottom w:val="none" w:sz="0" w:space="0" w:color="auto"/>
            <w:right w:val="none" w:sz="0" w:space="0" w:color="auto"/>
          </w:divBdr>
        </w:div>
        <w:div w:id="1197500133">
          <w:marLeft w:val="480"/>
          <w:marRight w:val="0"/>
          <w:marTop w:val="0"/>
          <w:marBottom w:val="0"/>
          <w:divBdr>
            <w:top w:val="none" w:sz="0" w:space="0" w:color="auto"/>
            <w:left w:val="none" w:sz="0" w:space="0" w:color="auto"/>
            <w:bottom w:val="none" w:sz="0" w:space="0" w:color="auto"/>
            <w:right w:val="none" w:sz="0" w:space="0" w:color="auto"/>
          </w:divBdr>
        </w:div>
        <w:div w:id="226577550">
          <w:marLeft w:val="480"/>
          <w:marRight w:val="0"/>
          <w:marTop w:val="0"/>
          <w:marBottom w:val="0"/>
          <w:divBdr>
            <w:top w:val="none" w:sz="0" w:space="0" w:color="auto"/>
            <w:left w:val="none" w:sz="0" w:space="0" w:color="auto"/>
            <w:bottom w:val="none" w:sz="0" w:space="0" w:color="auto"/>
            <w:right w:val="none" w:sz="0" w:space="0" w:color="auto"/>
          </w:divBdr>
        </w:div>
        <w:div w:id="2146390432">
          <w:marLeft w:val="480"/>
          <w:marRight w:val="0"/>
          <w:marTop w:val="0"/>
          <w:marBottom w:val="0"/>
          <w:divBdr>
            <w:top w:val="none" w:sz="0" w:space="0" w:color="auto"/>
            <w:left w:val="none" w:sz="0" w:space="0" w:color="auto"/>
            <w:bottom w:val="none" w:sz="0" w:space="0" w:color="auto"/>
            <w:right w:val="none" w:sz="0" w:space="0" w:color="auto"/>
          </w:divBdr>
        </w:div>
        <w:div w:id="1829780886">
          <w:marLeft w:val="480"/>
          <w:marRight w:val="0"/>
          <w:marTop w:val="0"/>
          <w:marBottom w:val="0"/>
          <w:divBdr>
            <w:top w:val="none" w:sz="0" w:space="0" w:color="auto"/>
            <w:left w:val="none" w:sz="0" w:space="0" w:color="auto"/>
            <w:bottom w:val="none" w:sz="0" w:space="0" w:color="auto"/>
            <w:right w:val="none" w:sz="0" w:space="0" w:color="auto"/>
          </w:divBdr>
        </w:div>
        <w:div w:id="1772705844">
          <w:marLeft w:val="480"/>
          <w:marRight w:val="0"/>
          <w:marTop w:val="0"/>
          <w:marBottom w:val="0"/>
          <w:divBdr>
            <w:top w:val="none" w:sz="0" w:space="0" w:color="auto"/>
            <w:left w:val="none" w:sz="0" w:space="0" w:color="auto"/>
            <w:bottom w:val="none" w:sz="0" w:space="0" w:color="auto"/>
            <w:right w:val="none" w:sz="0" w:space="0" w:color="auto"/>
          </w:divBdr>
        </w:div>
        <w:div w:id="2019650110">
          <w:marLeft w:val="480"/>
          <w:marRight w:val="0"/>
          <w:marTop w:val="0"/>
          <w:marBottom w:val="0"/>
          <w:divBdr>
            <w:top w:val="none" w:sz="0" w:space="0" w:color="auto"/>
            <w:left w:val="none" w:sz="0" w:space="0" w:color="auto"/>
            <w:bottom w:val="none" w:sz="0" w:space="0" w:color="auto"/>
            <w:right w:val="none" w:sz="0" w:space="0" w:color="auto"/>
          </w:divBdr>
        </w:div>
        <w:div w:id="270168697">
          <w:marLeft w:val="480"/>
          <w:marRight w:val="0"/>
          <w:marTop w:val="0"/>
          <w:marBottom w:val="0"/>
          <w:divBdr>
            <w:top w:val="none" w:sz="0" w:space="0" w:color="auto"/>
            <w:left w:val="none" w:sz="0" w:space="0" w:color="auto"/>
            <w:bottom w:val="none" w:sz="0" w:space="0" w:color="auto"/>
            <w:right w:val="none" w:sz="0" w:space="0" w:color="auto"/>
          </w:divBdr>
        </w:div>
        <w:div w:id="584801010">
          <w:marLeft w:val="480"/>
          <w:marRight w:val="0"/>
          <w:marTop w:val="0"/>
          <w:marBottom w:val="0"/>
          <w:divBdr>
            <w:top w:val="none" w:sz="0" w:space="0" w:color="auto"/>
            <w:left w:val="none" w:sz="0" w:space="0" w:color="auto"/>
            <w:bottom w:val="none" w:sz="0" w:space="0" w:color="auto"/>
            <w:right w:val="none" w:sz="0" w:space="0" w:color="auto"/>
          </w:divBdr>
        </w:div>
        <w:div w:id="1761028691">
          <w:marLeft w:val="480"/>
          <w:marRight w:val="0"/>
          <w:marTop w:val="0"/>
          <w:marBottom w:val="0"/>
          <w:divBdr>
            <w:top w:val="none" w:sz="0" w:space="0" w:color="auto"/>
            <w:left w:val="none" w:sz="0" w:space="0" w:color="auto"/>
            <w:bottom w:val="none" w:sz="0" w:space="0" w:color="auto"/>
            <w:right w:val="none" w:sz="0" w:space="0" w:color="auto"/>
          </w:divBdr>
        </w:div>
        <w:div w:id="2003898071">
          <w:marLeft w:val="480"/>
          <w:marRight w:val="0"/>
          <w:marTop w:val="0"/>
          <w:marBottom w:val="0"/>
          <w:divBdr>
            <w:top w:val="none" w:sz="0" w:space="0" w:color="auto"/>
            <w:left w:val="none" w:sz="0" w:space="0" w:color="auto"/>
            <w:bottom w:val="none" w:sz="0" w:space="0" w:color="auto"/>
            <w:right w:val="none" w:sz="0" w:space="0" w:color="auto"/>
          </w:divBdr>
        </w:div>
        <w:div w:id="1641574845">
          <w:marLeft w:val="480"/>
          <w:marRight w:val="0"/>
          <w:marTop w:val="0"/>
          <w:marBottom w:val="0"/>
          <w:divBdr>
            <w:top w:val="none" w:sz="0" w:space="0" w:color="auto"/>
            <w:left w:val="none" w:sz="0" w:space="0" w:color="auto"/>
            <w:bottom w:val="none" w:sz="0" w:space="0" w:color="auto"/>
            <w:right w:val="none" w:sz="0" w:space="0" w:color="auto"/>
          </w:divBdr>
        </w:div>
        <w:div w:id="1391685066">
          <w:marLeft w:val="480"/>
          <w:marRight w:val="0"/>
          <w:marTop w:val="0"/>
          <w:marBottom w:val="0"/>
          <w:divBdr>
            <w:top w:val="none" w:sz="0" w:space="0" w:color="auto"/>
            <w:left w:val="none" w:sz="0" w:space="0" w:color="auto"/>
            <w:bottom w:val="none" w:sz="0" w:space="0" w:color="auto"/>
            <w:right w:val="none" w:sz="0" w:space="0" w:color="auto"/>
          </w:divBdr>
        </w:div>
        <w:div w:id="1657950488">
          <w:marLeft w:val="480"/>
          <w:marRight w:val="0"/>
          <w:marTop w:val="0"/>
          <w:marBottom w:val="0"/>
          <w:divBdr>
            <w:top w:val="none" w:sz="0" w:space="0" w:color="auto"/>
            <w:left w:val="none" w:sz="0" w:space="0" w:color="auto"/>
            <w:bottom w:val="none" w:sz="0" w:space="0" w:color="auto"/>
            <w:right w:val="none" w:sz="0" w:space="0" w:color="auto"/>
          </w:divBdr>
        </w:div>
        <w:div w:id="575238397">
          <w:marLeft w:val="480"/>
          <w:marRight w:val="0"/>
          <w:marTop w:val="0"/>
          <w:marBottom w:val="0"/>
          <w:divBdr>
            <w:top w:val="none" w:sz="0" w:space="0" w:color="auto"/>
            <w:left w:val="none" w:sz="0" w:space="0" w:color="auto"/>
            <w:bottom w:val="none" w:sz="0" w:space="0" w:color="auto"/>
            <w:right w:val="none" w:sz="0" w:space="0" w:color="auto"/>
          </w:divBdr>
        </w:div>
        <w:div w:id="924874442">
          <w:marLeft w:val="480"/>
          <w:marRight w:val="0"/>
          <w:marTop w:val="0"/>
          <w:marBottom w:val="0"/>
          <w:divBdr>
            <w:top w:val="none" w:sz="0" w:space="0" w:color="auto"/>
            <w:left w:val="none" w:sz="0" w:space="0" w:color="auto"/>
            <w:bottom w:val="none" w:sz="0" w:space="0" w:color="auto"/>
            <w:right w:val="none" w:sz="0" w:space="0" w:color="auto"/>
          </w:divBdr>
        </w:div>
        <w:div w:id="300352122">
          <w:marLeft w:val="480"/>
          <w:marRight w:val="0"/>
          <w:marTop w:val="0"/>
          <w:marBottom w:val="0"/>
          <w:divBdr>
            <w:top w:val="none" w:sz="0" w:space="0" w:color="auto"/>
            <w:left w:val="none" w:sz="0" w:space="0" w:color="auto"/>
            <w:bottom w:val="none" w:sz="0" w:space="0" w:color="auto"/>
            <w:right w:val="none" w:sz="0" w:space="0" w:color="auto"/>
          </w:divBdr>
        </w:div>
        <w:div w:id="1862550491">
          <w:marLeft w:val="480"/>
          <w:marRight w:val="0"/>
          <w:marTop w:val="0"/>
          <w:marBottom w:val="0"/>
          <w:divBdr>
            <w:top w:val="none" w:sz="0" w:space="0" w:color="auto"/>
            <w:left w:val="none" w:sz="0" w:space="0" w:color="auto"/>
            <w:bottom w:val="none" w:sz="0" w:space="0" w:color="auto"/>
            <w:right w:val="none" w:sz="0" w:space="0" w:color="auto"/>
          </w:divBdr>
        </w:div>
        <w:div w:id="1272739687">
          <w:marLeft w:val="480"/>
          <w:marRight w:val="0"/>
          <w:marTop w:val="0"/>
          <w:marBottom w:val="0"/>
          <w:divBdr>
            <w:top w:val="none" w:sz="0" w:space="0" w:color="auto"/>
            <w:left w:val="none" w:sz="0" w:space="0" w:color="auto"/>
            <w:bottom w:val="none" w:sz="0" w:space="0" w:color="auto"/>
            <w:right w:val="none" w:sz="0" w:space="0" w:color="auto"/>
          </w:divBdr>
        </w:div>
        <w:div w:id="1864201060">
          <w:marLeft w:val="480"/>
          <w:marRight w:val="0"/>
          <w:marTop w:val="0"/>
          <w:marBottom w:val="0"/>
          <w:divBdr>
            <w:top w:val="none" w:sz="0" w:space="0" w:color="auto"/>
            <w:left w:val="none" w:sz="0" w:space="0" w:color="auto"/>
            <w:bottom w:val="none" w:sz="0" w:space="0" w:color="auto"/>
            <w:right w:val="none" w:sz="0" w:space="0" w:color="auto"/>
          </w:divBdr>
        </w:div>
        <w:div w:id="882138909">
          <w:marLeft w:val="480"/>
          <w:marRight w:val="0"/>
          <w:marTop w:val="0"/>
          <w:marBottom w:val="0"/>
          <w:divBdr>
            <w:top w:val="none" w:sz="0" w:space="0" w:color="auto"/>
            <w:left w:val="none" w:sz="0" w:space="0" w:color="auto"/>
            <w:bottom w:val="none" w:sz="0" w:space="0" w:color="auto"/>
            <w:right w:val="none" w:sz="0" w:space="0" w:color="auto"/>
          </w:divBdr>
        </w:div>
        <w:div w:id="1849514723">
          <w:marLeft w:val="480"/>
          <w:marRight w:val="0"/>
          <w:marTop w:val="0"/>
          <w:marBottom w:val="0"/>
          <w:divBdr>
            <w:top w:val="none" w:sz="0" w:space="0" w:color="auto"/>
            <w:left w:val="none" w:sz="0" w:space="0" w:color="auto"/>
            <w:bottom w:val="none" w:sz="0" w:space="0" w:color="auto"/>
            <w:right w:val="none" w:sz="0" w:space="0" w:color="auto"/>
          </w:divBdr>
        </w:div>
        <w:div w:id="30225438">
          <w:marLeft w:val="480"/>
          <w:marRight w:val="0"/>
          <w:marTop w:val="0"/>
          <w:marBottom w:val="0"/>
          <w:divBdr>
            <w:top w:val="none" w:sz="0" w:space="0" w:color="auto"/>
            <w:left w:val="none" w:sz="0" w:space="0" w:color="auto"/>
            <w:bottom w:val="none" w:sz="0" w:space="0" w:color="auto"/>
            <w:right w:val="none" w:sz="0" w:space="0" w:color="auto"/>
          </w:divBdr>
        </w:div>
        <w:div w:id="751392073">
          <w:marLeft w:val="480"/>
          <w:marRight w:val="0"/>
          <w:marTop w:val="0"/>
          <w:marBottom w:val="0"/>
          <w:divBdr>
            <w:top w:val="none" w:sz="0" w:space="0" w:color="auto"/>
            <w:left w:val="none" w:sz="0" w:space="0" w:color="auto"/>
            <w:bottom w:val="none" w:sz="0" w:space="0" w:color="auto"/>
            <w:right w:val="none" w:sz="0" w:space="0" w:color="auto"/>
          </w:divBdr>
        </w:div>
        <w:div w:id="2011521591">
          <w:marLeft w:val="480"/>
          <w:marRight w:val="0"/>
          <w:marTop w:val="0"/>
          <w:marBottom w:val="0"/>
          <w:divBdr>
            <w:top w:val="none" w:sz="0" w:space="0" w:color="auto"/>
            <w:left w:val="none" w:sz="0" w:space="0" w:color="auto"/>
            <w:bottom w:val="none" w:sz="0" w:space="0" w:color="auto"/>
            <w:right w:val="none" w:sz="0" w:space="0" w:color="auto"/>
          </w:divBdr>
        </w:div>
        <w:div w:id="1829594442">
          <w:marLeft w:val="480"/>
          <w:marRight w:val="0"/>
          <w:marTop w:val="0"/>
          <w:marBottom w:val="0"/>
          <w:divBdr>
            <w:top w:val="none" w:sz="0" w:space="0" w:color="auto"/>
            <w:left w:val="none" w:sz="0" w:space="0" w:color="auto"/>
            <w:bottom w:val="none" w:sz="0" w:space="0" w:color="auto"/>
            <w:right w:val="none" w:sz="0" w:space="0" w:color="auto"/>
          </w:divBdr>
        </w:div>
        <w:div w:id="301355232">
          <w:marLeft w:val="480"/>
          <w:marRight w:val="0"/>
          <w:marTop w:val="0"/>
          <w:marBottom w:val="0"/>
          <w:divBdr>
            <w:top w:val="none" w:sz="0" w:space="0" w:color="auto"/>
            <w:left w:val="none" w:sz="0" w:space="0" w:color="auto"/>
            <w:bottom w:val="none" w:sz="0" w:space="0" w:color="auto"/>
            <w:right w:val="none" w:sz="0" w:space="0" w:color="auto"/>
          </w:divBdr>
        </w:div>
        <w:div w:id="1378507735">
          <w:marLeft w:val="480"/>
          <w:marRight w:val="0"/>
          <w:marTop w:val="0"/>
          <w:marBottom w:val="0"/>
          <w:divBdr>
            <w:top w:val="none" w:sz="0" w:space="0" w:color="auto"/>
            <w:left w:val="none" w:sz="0" w:space="0" w:color="auto"/>
            <w:bottom w:val="none" w:sz="0" w:space="0" w:color="auto"/>
            <w:right w:val="none" w:sz="0" w:space="0" w:color="auto"/>
          </w:divBdr>
        </w:div>
        <w:div w:id="140196579">
          <w:marLeft w:val="480"/>
          <w:marRight w:val="0"/>
          <w:marTop w:val="0"/>
          <w:marBottom w:val="0"/>
          <w:divBdr>
            <w:top w:val="none" w:sz="0" w:space="0" w:color="auto"/>
            <w:left w:val="none" w:sz="0" w:space="0" w:color="auto"/>
            <w:bottom w:val="none" w:sz="0" w:space="0" w:color="auto"/>
            <w:right w:val="none" w:sz="0" w:space="0" w:color="auto"/>
          </w:divBdr>
        </w:div>
        <w:div w:id="222302685">
          <w:marLeft w:val="480"/>
          <w:marRight w:val="0"/>
          <w:marTop w:val="0"/>
          <w:marBottom w:val="0"/>
          <w:divBdr>
            <w:top w:val="none" w:sz="0" w:space="0" w:color="auto"/>
            <w:left w:val="none" w:sz="0" w:space="0" w:color="auto"/>
            <w:bottom w:val="none" w:sz="0" w:space="0" w:color="auto"/>
            <w:right w:val="none" w:sz="0" w:space="0" w:color="auto"/>
          </w:divBdr>
        </w:div>
        <w:div w:id="259915944">
          <w:marLeft w:val="480"/>
          <w:marRight w:val="0"/>
          <w:marTop w:val="0"/>
          <w:marBottom w:val="0"/>
          <w:divBdr>
            <w:top w:val="none" w:sz="0" w:space="0" w:color="auto"/>
            <w:left w:val="none" w:sz="0" w:space="0" w:color="auto"/>
            <w:bottom w:val="none" w:sz="0" w:space="0" w:color="auto"/>
            <w:right w:val="none" w:sz="0" w:space="0" w:color="auto"/>
          </w:divBdr>
        </w:div>
        <w:div w:id="1124888888">
          <w:marLeft w:val="480"/>
          <w:marRight w:val="0"/>
          <w:marTop w:val="0"/>
          <w:marBottom w:val="0"/>
          <w:divBdr>
            <w:top w:val="none" w:sz="0" w:space="0" w:color="auto"/>
            <w:left w:val="none" w:sz="0" w:space="0" w:color="auto"/>
            <w:bottom w:val="none" w:sz="0" w:space="0" w:color="auto"/>
            <w:right w:val="none" w:sz="0" w:space="0" w:color="auto"/>
          </w:divBdr>
        </w:div>
        <w:div w:id="1574588679">
          <w:marLeft w:val="480"/>
          <w:marRight w:val="0"/>
          <w:marTop w:val="0"/>
          <w:marBottom w:val="0"/>
          <w:divBdr>
            <w:top w:val="none" w:sz="0" w:space="0" w:color="auto"/>
            <w:left w:val="none" w:sz="0" w:space="0" w:color="auto"/>
            <w:bottom w:val="none" w:sz="0" w:space="0" w:color="auto"/>
            <w:right w:val="none" w:sz="0" w:space="0" w:color="auto"/>
          </w:divBdr>
        </w:div>
        <w:div w:id="1564755111">
          <w:marLeft w:val="480"/>
          <w:marRight w:val="0"/>
          <w:marTop w:val="0"/>
          <w:marBottom w:val="0"/>
          <w:divBdr>
            <w:top w:val="none" w:sz="0" w:space="0" w:color="auto"/>
            <w:left w:val="none" w:sz="0" w:space="0" w:color="auto"/>
            <w:bottom w:val="none" w:sz="0" w:space="0" w:color="auto"/>
            <w:right w:val="none" w:sz="0" w:space="0" w:color="auto"/>
          </w:divBdr>
        </w:div>
        <w:div w:id="163207317">
          <w:marLeft w:val="480"/>
          <w:marRight w:val="0"/>
          <w:marTop w:val="0"/>
          <w:marBottom w:val="0"/>
          <w:divBdr>
            <w:top w:val="none" w:sz="0" w:space="0" w:color="auto"/>
            <w:left w:val="none" w:sz="0" w:space="0" w:color="auto"/>
            <w:bottom w:val="none" w:sz="0" w:space="0" w:color="auto"/>
            <w:right w:val="none" w:sz="0" w:space="0" w:color="auto"/>
          </w:divBdr>
        </w:div>
        <w:div w:id="1709066035">
          <w:marLeft w:val="480"/>
          <w:marRight w:val="0"/>
          <w:marTop w:val="0"/>
          <w:marBottom w:val="0"/>
          <w:divBdr>
            <w:top w:val="none" w:sz="0" w:space="0" w:color="auto"/>
            <w:left w:val="none" w:sz="0" w:space="0" w:color="auto"/>
            <w:bottom w:val="none" w:sz="0" w:space="0" w:color="auto"/>
            <w:right w:val="none" w:sz="0" w:space="0" w:color="auto"/>
          </w:divBdr>
        </w:div>
        <w:div w:id="1541355990">
          <w:marLeft w:val="480"/>
          <w:marRight w:val="0"/>
          <w:marTop w:val="0"/>
          <w:marBottom w:val="0"/>
          <w:divBdr>
            <w:top w:val="none" w:sz="0" w:space="0" w:color="auto"/>
            <w:left w:val="none" w:sz="0" w:space="0" w:color="auto"/>
            <w:bottom w:val="none" w:sz="0" w:space="0" w:color="auto"/>
            <w:right w:val="none" w:sz="0" w:space="0" w:color="auto"/>
          </w:divBdr>
        </w:div>
      </w:divsChild>
    </w:div>
    <w:div w:id="2125031828">
      <w:bodyDiv w:val="1"/>
      <w:marLeft w:val="0"/>
      <w:marRight w:val="0"/>
      <w:marTop w:val="0"/>
      <w:marBottom w:val="0"/>
      <w:divBdr>
        <w:top w:val="none" w:sz="0" w:space="0" w:color="auto"/>
        <w:left w:val="none" w:sz="0" w:space="0" w:color="auto"/>
        <w:bottom w:val="none" w:sz="0" w:space="0" w:color="auto"/>
        <w:right w:val="none" w:sz="0" w:space="0" w:color="auto"/>
      </w:divBdr>
    </w:div>
    <w:div w:id="2127003522">
      <w:bodyDiv w:val="1"/>
      <w:marLeft w:val="0"/>
      <w:marRight w:val="0"/>
      <w:marTop w:val="0"/>
      <w:marBottom w:val="0"/>
      <w:divBdr>
        <w:top w:val="none" w:sz="0" w:space="0" w:color="auto"/>
        <w:left w:val="none" w:sz="0" w:space="0" w:color="auto"/>
        <w:bottom w:val="none" w:sz="0" w:space="0" w:color="auto"/>
        <w:right w:val="none" w:sz="0" w:space="0" w:color="auto"/>
      </w:divBdr>
      <w:divsChild>
        <w:div w:id="1311322040">
          <w:marLeft w:val="480"/>
          <w:marRight w:val="0"/>
          <w:marTop w:val="0"/>
          <w:marBottom w:val="0"/>
          <w:divBdr>
            <w:top w:val="none" w:sz="0" w:space="0" w:color="auto"/>
            <w:left w:val="none" w:sz="0" w:space="0" w:color="auto"/>
            <w:bottom w:val="none" w:sz="0" w:space="0" w:color="auto"/>
            <w:right w:val="none" w:sz="0" w:space="0" w:color="auto"/>
          </w:divBdr>
        </w:div>
        <w:div w:id="283271544">
          <w:marLeft w:val="480"/>
          <w:marRight w:val="0"/>
          <w:marTop w:val="0"/>
          <w:marBottom w:val="0"/>
          <w:divBdr>
            <w:top w:val="none" w:sz="0" w:space="0" w:color="auto"/>
            <w:left w:val="none" w:sz="0" w:space="0" w:color="auto"/>
            <w:bottom w:val="none" w:sz="0" w:space="0" w:color="auto"/>
            <w:right w:val="none" w:sz="0" w:space="0" w:color="auto"/>
          </w:divBdr>
        </w:div>
        <w:div w:id="1019431955">
          <w:marLeft w:val="480"/>
          <w:marRight w:val="0"/>
          <w:marTop w:val="0"/>
          <w:marBottom w:val="0"/>
          <w:divBdr>
            <w:top w:val="none" w:sz="0" w:space="0" w:color="auto"/>
            <w:left w:val="none" w:sz="0" w:space="0" w:color="auto"/>
            <w:bottom w:val="none" w:sz="0" w:space="0" w:color="auto"/>
            <w:right w:val="none" w:sz="0" w:space="0" w:color="auto"/>
          </w:divBdr>
        </w:div>
        <w:div w:id="1007756479">
          <w:marLeft w:val="480"/>
          <w:marRight w:val="0"/>
          <w:marTop w:val="0"/>
          <w:marBottom w:val="0"/>
          <w:divBdr>
            <w:top w:val="none" w:sz="0" w:space="0" w:color="auto"/>
            <w:left w:val="none" w:sz="0" w:space="0" w:color="auto"/>
            <w:bottom w:val="none" w:sz="0" w:space="0" w:color="auto"/>
            <w:right w:val="none" w:sz="0" w:space="0" w:color="auto"/>
          </w:divBdr>
        </w:div>
        <w:div w:id="1414274519">
          <w:marLeft w:val="480"/>
          <w:marRight w:val="0"/>
          <w:marTop w:val="0"/>
          <w:marBottom w:val="0"/>
          <w:divBdr>
            <w:top w:val="none" w:sz="0" w:space="0" w:color="auto"/>
            <w:left w:val="none" w:sz="0" w:space="0" w:color="auto"/>
            <w:bottom w:val="none" w:sz="0" w:space="0" w:color="auto"/>
            <w:right w:val="none" w:sz="0" w:space="0" w:color="auto"/>
          </w:divBdr>
        </w:div>
        <w:div w:id="44304355">
          <w:marLeft w:val="480"/>
          <w:marRight w:val="0"/>
          <w:marTop w:val="0"/>
          <w:marBottom w:val="0"/>
          <w:divBdr>
            <w:top w:val="none" w:sz="0" w:space="0" w:color="auto"/>
            <w:left w:val="none" w:sz="0" w:space="0" w:color="auto"/>
            <w:bottom w:val="none" w:sz="0" w:space="0" w:color="auto"/>
            <w:right w:val="none" w:sz="0" w:space="0" w:color="auto"/>
          </w:divBdr>
        </w:div>
        <w:div w:id="677120471">
          <w:marLeft w:val="480"/>
          <w:marRight w:val="0"/>
          <w:marTop w:val="0"/>
          <w:marBottom w:val="0"/>
          <w:divBdr>
            <w:top w:val="none" w:sz="0" w:space="0" w:color="auto"/>
            <w:left w:val="none" w:sz="0" w:space="0" w:color="auto"/>
            <w:bottom w:val="none" w:sz="0" w:space="0" w:color="auto"/>
            <w:right w:val="none" w:sz="0" w:space="0" w:color="auto"/>
          </w:divBdr>
        </w:div>
        <w:div w:id="2085099164">
          <w:marLeft w:val="480"/>
          <w:marRight w:val="0"/>
          <w:marTop w:val="0"/>
          <w:marBottom w:val="0"/>
          <w:divBdr>
            <w:top w:val="none" w:sz="0" w:space="0" w:color="auto"/>
            <w:left w:val="none" w:sz="0" w:space="0" w:color="auto"/>
            <w:bottom w:val="none" w:sz="0" w:space="0" w:color="auto"/>
            <w:right w:val="none" w:sz="0" w:space="0" w:color="auto"/>
          </w:divBdr>
        </w:div>
        <w:div w:id="341784728">
          <w:marLeft w:val="480"/>
          <w:marRight w:val="0"/>
          <w:marTop w:val="0"/>
          <w:marBottom w:val="0"/>
          <w:divBdr>
            <w:top w:val="none" w:sz="0" w:space="0" w:color="auto"/>
            <w:left w:val="none" w:sz="0" w:space="0" w:color="auto"/>
            <w:bottom w:val="none" w:sz="0" w:space="0" w:color="auto"/>
            <w:right w:val="none" w:sz="0" w:space="0" w:color="auto"/>
          </w:divBdr>
        </w:div>
        <w:div w:id="1451391920">
          <w:marLeft w:val="480"/>
          <w:marRight w:val="0"/>
          <w:marTop w:val="0"/>
          <w:marBottom w:val="0"/>
          <w:divBdr>
            <w:top w:val="none" w:sz="0" w:space="0" w:color="auto"/>
            <w:left w:val="none" w:sz="0" w:space="0" w:color="auto"/>
            <w:bottom w:val="none" w:sz="0" w:space="0" w:color="auto"/>
            <w:right w:val="none" w:sz="0" w:space="0" w:color="auto"/>
          </w:divBdr>
        </w:div>
        <w:div w:id="166292167">
          <w:marLeft w:val="480"/>
          <w:marRight w:val="0"/>
          <w:marTop w:val="0"/>
          <w:marBottom w:val="0"/>
          <w:divBdr>
            <w:top w:val="none" w:sz="0" w:space="0" w:color="auto"/>
            <w:left w:val="none" w:sz="0" w:space="0" w:color="auto"/>
            <w:bottom w:val="none" w:sz="0" w:space="0" w:color="auto"/>
            <w:right w:val="none" w:sz="0" w:space="0" w:color="auto"/>
          </w:divBdr>
        </w:div>
        <w:div w:id="1086852174">
          <w:marLeft w:val="480"/>
          <w:marRight w:val="0"/>
          <w:marTop w:val="0"/>
          <w:marBottom w:val="0"/>
          <w:divBdr>
            <w:top w:val="none" w:sz="0" w:space="0" w:color="auto"/>
            <w:left w:val="none" w:sz="0" w:space="0" w:color="auto"/>
            <w:bottom w:val="none" w:sz="0" w:space="0" w:color="auto"/>
            <w:right w:val="none" w:sz="0" w:space="0" w:color="auto"/>
          </w:divBdr>
        </w:div>
        <w:div w:id="629867236">
          <w:marLeft w:val="480"/>
          <w:marRight w:val="0"/>
          <w:marTop w:val="0"/>
          <w:marBottom w:val="0"/>
          <w:divBdr>
            <w:top w:val="none" w:sz="0" w:space="0" w:color="auto"/>
            <w:left w:val="none" w:sz="0" w:space="0" w:color="auto"/>
            <w:bottom w:val="none" w:sz="0" w:space="0" w:color="auto"/>
            <w:right w:val="none" w:sz="0" w:space="0" w:color="auto"/>
          </w:divBdr>
        </w:div>
        <w:div w:id="930702715">
          <w:marLeft w:val="480"/>
          <w:marRight w:val="0"/>
          <w:marTop w:val="0"/>
          <w:marBottom w:val="0"/>
          <w:divBdr>
            <w:top w:val="none" w:sz="0" w:space="0" w:color="auto"/>
            <w:left w:val="none" w:sz="0" w:space="0" w:color="auto"/>
            <w:bottom w:val="none" w:sz="0" w:space="0" w:color="auto"/>
            <w:right w:val="none" w:sz="0" w:space="0" w:color="auto"/>
          </w:divBdr>
        </w:div>
        <w:div w:id="1619146046">
          <w:marLeft w:val="480"/>
          <w:marRight w:val="0"/>
          <w:marTop w:val="0"/>
          <w:marBottom w:val="0"/>
          <w:divBdr>
            <w:top w:val="none" w:sz="0" w:space="0" w:color="auto"/>
            <w:left w:val="none" w:sz="0" w:space="0" w:color="auto"/>
            <w:bottom w:val="none" w:sz="0" w:space="0" w:color="auto"/>
            <w:right w:val="none" w:sz="0" w:space="0" w:color="auto"/>
          </w:divBdr>
        </w:div>
        <w:div w:id="547573671">
          <w:marLeft w:val="480"/>
          <w:marRight w:val="0"/>
          <w:marTop w:val="0"/>
          <w:marBottom w:val="0"/>
          <w:divBdr>
            <w:top w:val="none" w:sz="0" w:space="0" w:color="auto"/>
            <w:left w:val="none" w:sz="0" w:space="0" w:color="auto"/>
            <w:bottom w:val="none" w:sz="0" w:space="0" w:color="auto"/>
            <w:right w:val="none" w:sz="0" w:space="0" w:color="auto"/>
          </w:divBdr>
        </w:div>
        <w:div w:id="821776773">
          <w:marLeft w:val="480"/>
          <w:marRight w:val="0"/>
          <w:marTop w:val="0"/>
          <w:marBottom w:val="0"/>
          <w:divBdr>
            <w:top w:val="none" w:sz="0" w:space="0" w:color="auto"/>
            <w:left w:val="none" w:sz="0" w:space="0" w:color="auto"/>
            <w:bottom w:val="none" w:sz="0" w:space="0" w:color="auto"/>
            <w:right w:val="none" w:sz="0" w:space="0" w:color="auto"/>
          </w:divBdr>
        </w:div>
        <w:div w:id="472911488">
          <w:marLeft w:val="480"/>
          <w:marRight w:val="0"/>
          <w:marTop w:val="0"/>
          <w:marBottom w:val="0"/>
          <w:divBdr>
            <w:top w:val="none" w:sz="0" w:space="0" w:color="auto"/>
            <w:left w:val="none" w:sz="0" w:space="0" w:color="auto"/>
            <w:bottom w:val="none" w:sz="0" w:space="0" w:color="auto"/>
            <w:right w:val="none" w:sz="0" w:space="0" w:color="auto"/>
          </w:divBdr>
        </w:div>
      </w:divsChild>
    </w:div>
    <w:div w:id="2135326697">
      <w:bodyDiv w:val="1"/>
      <w:marLeft w:val="0"/>
      <w:marRight w:val="0"/>
      <w:marTop w:val="0"/>
      <w:marBottom w:val="0"/>
      <w:divBdr>
        <w:top w:val="none" w:sz="0" w:space="0" w:color="auto"/>
        <w:left w:val="none" w:sz="0" w:space="0" w:color="auto"/>
        <w:bottom w:val="none" w:sz="0" w:space="0" w:color="auto"/>
        <w:right w:val="none" w:sz="0" w:space="0" w:color="auto"/>
      </w:divBdr>
      <w:divsChild>
        <w:div w:id="1517377">
          <w:marLeft w:val="480"/>
          <w:marRight w:val="0"/>
          <w:marTop w:val="0"/>
          <w:marBottom w:val="0"/>
          <w:divBdr>
            <w:top w:val="none" w:sz="0" w:space="0" w:color="auto"/>
            <w:left w:val="none" w:sz="0" w:space="0" w:color="auto"/>
            <w:bottom w:val="none" w:sz="0" w:space="0" w:color="auto"/>
            <w:right w:val="none" w:sz="0" w:space="0" w:color="auto"/>
          </w:divBdr>
        </w:div>
        <w:div w:id="1233127135">
          <w:marLeft w:val="480"/>
          <w:marRight w:val="0"/>
          <w:marTop w:val="0"/>
          <w:marBottom w:val="0"/>
          <w:divBdr>
            <w:top w:val="none" w:sz="0" w:space="0" w:color="auto"/>
            <w:left w:val="none" w:sz="0" w:space="0" w:color="auto"/>
            <w:bottom w:val="none" w:sz="0" w:space="0" w:color="auto"/>
            <w:right w:val="none" w:sz="0" w:space="0" w:color="auto"/>
          </w:divBdr>
        </w:div>
        <w:div w:id="1122649244">
          <w:marLeft w:val="480"/>
          <w:marRight w:val="0"/>
          <w:marTop w:val="0"/>
          <w:marBottom w:val="0"/>
          <w:divBdr>
            <w:top w:val="none" w:sz="0" w:space="0" w:color="auto"/>
            <w:left w:val="none" w:sz="0" w:space="0" w:color="auto"/>
            <w:bottom w:val="none" w:sz="0" w:space="0" w:color="auto"/>
            <w:right w:val="none" w:sz="0" w:space="0" w:color="auto"/>
          </w:divBdr>
        </w:div>
        <w:div w:id="1388915113">
          <w:marLeft w:val="480"/>
          <w:marRight w:val="0"/>
          <w:marTop w:val="0"/>
          <w:marBottom w:val="0"/>
          <w:divBdr>
            <w:top w:val="none" w:sz="0" w:space="0" w:color="auto"/>
            <w:left w:val="none" w:sz="0" w:space="0" w:color="auto"/>
            <w:bottom w:val="none" w:sz="0" w:space="0" w:color="auto"/>
            <w:right w:val="none" w:sz="0" w:space="0" w:color="auto"/>
          </w:divBdr>
        </w:div>
        <w:div w:id="820921447">
          <w:marLeft w:val="480"/>
          <w:marRight w:val="0"/>
          <w:marTop w:val="0"/>
          <w:marBottom w:val="0"/>
          <w:divBdr>
            <w:top w:val="none" w:sz="0" w:space="0" w:color="auto"/>
            <w:left w:val="none" w:sz="0" w:space="0" w:color="auto"/>
            <w:bottom w:val="none" w:sz="0" w:space="0" w:color="auto"/>
            <w:right w:val="none" w:sz="0" w:space="0" w:color="auto"/>
          </w:divBdr>
        </w:div>
        <w:div w:id="1329093465">
          <w:marLeft w:val="480"/>
          <w:marRight w:val="0"/>
          <w:marTop w:val="0"/>
          <w:marBottom w:val="0"/>
          <w:divBdr>
            <w:top w:val="none" w:sz="0" w:space="0" w:color="auto"/>
            <w:left w:val="none" w:sz="0" w:space="0" w:color="auto"/>
            <w:bottom w:val="none" w:sz="0" w:space="0" w:color="auto"/>
            <w:right w:val="none" w:sz="0" w:space="0" w:color="auto"/>
          </w:divBdr>
        </w:div>
        <w:div w:id="1145120477">
          <w:marLeft w:val="480"/>
          <w:marRight w:val="0"/>
          <w:marTop w:val="0"/>
          <w:marBottom w:val="0"/>
          <w:divBdr>
            <w:top w:val="none" w:sz="0" w:space="0" w:color="auto"/>
            <w:left w:val="none" w:sz="0" w:space="0" w:color="auto"/>
            <w:bottom w:val="none" w:sz="0" w:space="0" w:color="auto"/>
            <w:right w:val="none" w:sz="0" w:space="0" w:color="auto"/>
          </w:divBdr>
        </w:div>
        <w:div w:id="1412584938">
          <w:marLeft w:val="480"/>
          <w:marRight w:val="0"/>
          <w:marTop w:val="0"/>
          <w:marBottom w:val="0"/>
          <w:divBdr>
            <w:top w:val="none" w:sz="0" w:space="0" w:color="auto"/>
            <w:left w:val="none" w:sz="0" w:space="0" w:color="auto"/>
            <w:bottom w:val="none" w:sz="0" w:space="0" w:color="auto"/>
            <w:right w:val="none" w:sz="0" w:space="0" w:color="auto"/>
          </w:divBdr>
        </w:div>
        <w:div w:id="1388646595">
          <w:marLeft w:val="480"/>
          <w:marRight w:val="0"/>
          <w:marTop w:val="0"/>
          <w:marBottom w:val="0"/>
          <w:divBdr>
            <w:top w:val="none" w:sz="0" w:space="0" w:color="auto"/>
            <w:left w:val="none" w:sz="0" w:space="0" w:color="auto"/>
            <w:bottom w:val="none" w:sz="0" w:space="0" w:color="auto"/>
            <w:right w:val="none" w:sz="0" w:space="0" w:color="auto"/>
          </w:divBdr>
        </w:div>
        <w:div w:id="24913703">
          <w:marLeft w:val="480"/>
          <w:marRight w:val="0"/>
          <w:marTop w:val="0"/>
          <w:marBottom w:val="0"/>
          <w:divBdr>
            <w:top w:val="none" w:sz="0" w:space="0" w:color="auto"/>
            <w:left w:val="none" w:sz="0" w:space="0" w:color="auto"/>
            <w:bottom w:val="none" w:sz="0" w:space="0" w:color="auto"/>
            <w:right w:val="none" w:sz="0" w:space="0" w:color="auto"/>
          </w:divBdr>
        </w:div>
        <w:div w:id="45301106">
          <w:marLeft w:val="480"/>
          <w:marRight w:val="0"/>
          <w:marTop w:val="0"/>
          <w:marBottom w:val="0"/>
          <w:divBdr>
            <w:top w:val="none" w:sz="0" w:space="0" w:color="auto"/>
            <w:left w:val="none" w:sz="0" w:space="0" w:color="auto"/>
            <w:bottom w:val="none" w:sz="0" w:space="0" w:color="auto"/>
            <w:right w:val="none" w:sz="0" w:space="0" w:color="auto"/>
          </w:divBdr>
        </w:div>
        <w:div w:id="1736053374">
          <w:marLeft w:val="480"/>
          <w:marRight w:val="0"/>
          <w:marTop w:val="0"/>
          <w:marBottom w:val="0"/>
          <w:divBdr>
            <w:top w:val="none" w:sz="0" w:space="0" w:color="auto"/>
            <w:left w:val="none" w:sz="0" w:space="0" w:color="auto"/>
            <w:bottom w:val="none" w:sz="0" w:space="0" w:color="auto"/>
            <w:right w:val="none" w:sz="0" w:space="0" w:color="auto"/>
          </w:divBdr>
        </w:div>
        <w:div w:id="573855568">
          <w:marLeft w:val="480"/>
          <w:marRight w:val="0"/>
          <w:marTop w:val="0"/>
          <w:marBottom w:val="0"/>
          <w:divBdr>
            <w:top w:val="none" w:sz="0" w:space="0" w:color="auto"/>
            <w:left w:val="none" w:sz="0" w:space="0" w:color="auto"/>
            <w:bottom w:val="none" w:sz="0" w:space="0" w:color="auto"/>
            <w:right w:val="none" w:sz="0" w:space="0" w:color="auto"/>
          </w:divBdr>
        </w:div>
        <w:div w:id="1992052285">
          <w:marLeft w:val="480"/>
          <w:marRight w:val="0"/>
          <w:marTop w:val="0"/>
          <w:marBottom w:val="0"/>
          <w:divBdr>
            <w:top w:val="none" w:sz="0" w:space="0" w:color="auto"/>
            <w:left w:val="none" w:sz="0" w:space="0" w:color="auto"/>
            <w:bottom w:val="none" w:sz="0" w:space="0" w:color="auto"/>
            <w:right w:val="none" w:sz="0" w:space="0" w:color="auto"/>
          </w:divBdr>
        </w:div>
        <w:div w:id="393436167">
          <w:marLeft w:val="480"/>
          <w:marRight w:val="0"/>
          <w:marTop w:val="0"/>
          <w:marBottom w:val="0"/>
          <w:divBdr>
            <w:top w:val="none" w:sz="0" w:space="0" w:color="auto"/>
            <w:left w:val="none" w:sz="0" w:space="0" w:color="auto"/>
            <w:bottom w:val="none" w:sz="0" w:space="0" w:color="auto"/>
            <w:right w:val="none" w:sz="0" w:space="0" w:color="auto"/>
          </w:divBdr>
        </w:div>
        <w:div w:id="1865361818">
          <w:marLeft w:val="480"/>
          <w:marRight w:val="0"/>
          <w:marTop w:val="0"/>
          <w:marBottom w:val="0"/>
          <w:divBdr>
            <w:top w:val="none" w:sz="0" w:space="0" w:color="auto"/>
            <w:left w:val="none" w:sz="0" w:space="0" w:color="auto"/>
            <w:bottom w:val="none" w:sz="0" w:space="0" w:color="auto"/>
            <w:right w:val="none" w:sz="0" w:space="0" w:color="auto"/>
          </w:divBdr>
        </w:div>
        <w:div w:id="1591426273">
          <w:marLeft w:val="480"/>
          <w:marRight w:val="0"/>
          <w:marTop w:val="0"/>
          <w:marBottom w:val="0"/>
          <w:divBdr>
            <w:top w:val="none" w:sz="0" w:space="0" w:color="auto"/>
            <w:left w:val="none" w:sz="0" w:space="0" w:color="auto"/>
            <w:bottom w:val="none" w:sz="0" w:space="0" w:color="auto"/>
            <w:right w:val="none" w:sz="0" w:space="0" w:color="auto"/>
          </w:divBdr>
        </w:div>
      </w:divsChild>
    </w:div>
    <w:div w:id="2135785324">
      <w:bodyDiv w:val="1"/>
      <w:marLeft w:val="0"/>
      <w:marRight w:val="0"/>
      <w:marTop w:val="0"/>
      <w:marBottom w:val="0"/>
      <w:divBdr>
        <w:top w:val="none" w:sz="0" w:space="0" w:color="auto"/>
        <w:left w:val="none" w:sz="0" w:space="0" w:color="auto"/>
        <w:bottom w:val="none" w:sz="0" w:space="0" w:color="auto"/>
        <w:right w:val="none" w:sz="0" w:space="0" w:color="auto"/>
      </w:divBdr>
    </w:div>
    <w:div w:id="2139453184">
      <w:bodyDiv w:val="1"/>
      <w:marLeft w:val="0"/>
      <w:marRight w:val="0"/>
      <w:marTop w:val="0"/>
      <w:marBottom w:val="0"/>
      <w:divBdr>
        <w:top w:val="none" w:sz="0" w:space="0" w:color="auto"/>
        <w:left w:val="none" w:sz="0" w:space="0" w:color="auto"/>
        <w:bottom w:val="none" w:sz="0" w:space="0" w:color="auto"/>
        <w:right w:val="none" w:sz="0" w:space="0" w:color="auto"/>
      </w:divBdr>
      <w:divsChild>
        <w:div w:id="678435999">
          <w:marLeft w:val="480"/>
          <w:marRight w:val="0"/>
          <w:marTop w:val="0"/>
          <w:marBottom w:val="0"/>
          <w:divBdr>
            <w:top w:val="none" w:sz="0" w:space="0" w:color="auto"/>
            <w:left w:val="none" w:sz="0" w:space="0" w:color="auto"/>
            <w:bottom w:val="none" w:sz="0" w:space="0" w:color="auto"/>
            <w:right w:val="none" w:sz="0" w:space="0" w:color="auto"/>
          </w:divBdr>
        </w:div>
        <w:div w:id="765689636">
          <w:marLeft w:val="480"/>
          <w:marRight w:val="0"/>
          <w:marTop w:val="0"/>
          <w:marBottom w:val="0"/>
          <w:divBdr>
            <w:top w:val="none" w:sz="0" w:space="0" w:color="auto"/>
            <w:left w:val="none" w:sz="0" w:space="0" w:color="auto"/>
            <w:bottom w:val="none" w:sz="0" w:space="0" w:color="auto"/>
            <w:right w:val="none" w:sz="0" w:space="0" w:color="auto"/>
          </w:divBdr>
        </w:div>
        <w:div w:id="1652951815">
          <w:marLeft w:val="480"/>
          <w:marRight w:val="0"/>
          <w:marTop w:val="0"/>
          <w:marBottom w:val="0"/>
          <w:divBdr>
            <w:top w:val="none" w:sz="0" w:space="0" w:color="auto"/>
            <w:left w:val="none" w:sz="0" w:space="0" w:color="auto"/>
            <w:bottom w:val="none" w:sz="0" w:space="0" w:color="auto"/>
            <w:right w:val="none" w:sz="0" w:space="0" w:color="auto"/>
          </w:divBdr>
        </w:div>
        <w:div w:id="1874616837">
          <w:marLeft w:val="480"/>
          <w:marRight w:val="0"/>
          <w:marTop w:val="0"/>
          <w:marBottom w:val="0"/>
          <w:divBdr>
            <w:top w:val="none" w:sz="0" w:space="0" w:color="auto"/>
            <w:left w:val="none" w:sz="0" w:space="0" w:color="auto"/>
            <w:bottom w:val="none" w:sz="0" w:space="0" w:color="auto"/>
            <w:right w:val="none" w:sz="0" w:space="0" w:color="auto"/>
          </w:divBdr>
        </w:div>
        <w:div w:id="315259075">
          <w:marLeft w:val="480"/>
          <w:marRight w:val="0"/>
          <w:marTop w:val="0"/>
          <w:marBottom w:val="0"/>
          <w:divBdr>
            <w:top w:val="none" w:sz="0" w:space="0" w:color="auto"/>
            <w:left w:val="none" w:sz="0" w:space="0" w:color="auto"/>
            <w:bottom w:val="none" w:sz="0" w:space="0" w:color="auto"/>
            <w:right w:val="none" w:sz="0" w:space="0" w:color="auto"/>
          </w:divBdr>
        </w:div>
        <w:div w:id="1731610758">
          <w:marLeft w:val="480"/>
          <w:marRight w:val="0"/>
          <w:marTop w:val="0"/>
          <w:marBottom w:val="0"/>
          <w:divBdr>
            <w:top w:val="none" w:sz="0" w:space="0" w:color="auto"/>
            <w:left w:val="none" w:sz="0" w:space="0" w:color="auto"/>
            <w:bottom w:val="none" w:sz="0" w:space="0" w:color="auto"/>
            <w:right w:val="none" w:sz="0" w:space="0" w:color="auto"/>
          </w:divBdr>
        </w:div>
        <w:div w:id="580067801">
          <w:marLeft w:val="480"/>
          <w:marRight w:val="0"/>
          <w:marTop w:val="0"/>
          <w:marBottom w:val="0"/>
          <w:divBdr>
            <w:top w:val="none" w:sz="0" w:space="0" w:color="auto"/>
            <w:left w:val="none" w:sz="0" w:space="0" w:color="auto"/>
            <w:bottom w:val="none" w:sz="0" w:space="0" w:color="auto"/>
            <w:right w:val="none" w:sz="0" w:space="0" w:color="auto"/>
          </w:divBdr>
        </w:div>
        <w:div w:id="971985860">
          <w:marLeft w:val="480"/>
          <w:marRight w:val="0"/>
          <w:marTop w:val="0"/>
          <w:marBottom w:val="0"/>
          <w:divBdr>
            <w:top w:val="none" w:sz="0" w:space="0" w:color="auto"/>
            <w:left w:val="none" w:sz="0" w:space="0" w:color="auto"/>
            <w:bottom w:val="none" w:sz="0" w:space="0" w:color="auto"/>
            <w:right w:val="none" w:sz="0" w:space="0" w:color="auto"/>
          </w:divBdr>
        </w:div>
        <w:div w:id="1212039450">
          <w:marLeft w:val="480"/>
          <w:marRight w:val="0"/>
          <w:marTop w:val="0"/>
          <w:marBottom w:val="0"/>
          <w:divBdr>
            <w:top w:val="none" w:sz="0" w:space="0" w:color="auto"/>
            <w:left w:val="none" w:sz="0" w:space="0" w:color="auto"/>
            <w:bottom w:val="none" w:sz="0" w:space="0" w:color="auto"/>
            <w:right w:val="none" w:sz="0" w:space="0" w:color="auto"/>
          </w:divBdr>
        </w:div>
        <w:div w:id="1591232664">
          <w:marLeft w:val="480"/>
          <w:marRight w:val="0"/>
          <w:marTop w:val="0"/>
          <w:marBottom w:val="0"/>
          <w:divBdr>
            <w:top w:val="none" w:sz="0" w:space="0" w:color="auto"/>
            <w:left w:val="none" w:sz="0" w:space="0" w:color="auto"/>
            <w:bottom w:val="none" w:sz="0" w:space="0" w:color="auto"/>
            <w:right w:val="none" w:sz="0" w:space="0" w:color="auto"/>
          </w:divBdr>
        </w:div>
        <w:div w:id="1637641908">
          <w:marLeft w:val="480"/>
          <w:marRight w:val="0"/>
          <w:marTop w:val="0"/>
          <w:marBottom w:val="0"/>
          <w:divBdr>
            <w:top w:val="none" w:sz="0" w:space="0" w:color="auto"/>
            <w:left w:val="none" w:sz="0" w:space="0" w:color="auto"/>
            <w:bottom w:val="none" w:sz="0" w:space="0" w:color="auto"/>
            <w:right w:val="none" w:sz="0" w:space="0" w:color="auto"/>
          </w:divBdr>
        </w:div>
        <w:div w:id="303707106">
          <w:marLeft w:val="480"/>
          <w:marRight w:val="0"/>
          <w:marTop w:val="0"/>
          <w:marBottom w:val="0"/>
          <w:divBdr>
            <w:top w:val="none" w:sz="0" w:space="0" w:color="auto"/>
            <w:left w:val="none" w:sz="0" w:space="0" w:color="auto"/>
            <w:bottom w:val="none" w:sz="0" w:space="0" w:color="auto"/>
            <w:right w:val="none" w:sz="0" w:space="0" w:color="auto"/>
          </w:divBdr>
        </w:div>
        <w:div w:id="920020934">
          <w:marLeft w:val="480"/>
          <w:marRight w:val="0"/>
          <w:marTop w:val="0"/>
          <w:marBottom w:val="0"/>
          <w:divBdr>
            <w:top w:val="none" w:sz="0" w:space="0" w:color="auto"/>
            <w:left w:val="none" w:sz="0" w:space="0" w:color="auto"/>
            <w:bottom w:val="none" w:sz="0" w:space="0" w:color="auto"/>
            <w:right w:val="none" w:sz="0" w:space="0" w:color="auto"/>
          </w:divBdr>
        </w:div>
        <w:div w:id="1333996535">
          <w:marLeft w:val="480"/>
          <w:marRight w:val="0"/>
          <w:marTop w:val="0"/>
          <w:marBottom w:val="0"/>
          <w:divBdr>
            <w:top w:val="none" w:sz="0" w:space="0" w:color="auto"/>
            <w:left w:val="none" w:sz="0" w:space="0" w:color="auto"/>
            <w:bottom w:val="none" w:sz="0" w:space="0" w:color="auto"/>
            <w:right w:val="none" w:sz="0" w:space="0" w:color="auto"/>
          </w:divBdr>
        </w:div>
        <w:div w:id="1850244317">
          <w:marLeft w:val="480"/>
          <w:marRight w:val="0"/>
          <w:marTop w:val="0"/>
          <w:marBottom w:val="0"/>
          <w:divBdr>
            <w:top w:val="none" w:sz="0" w:space="0" w:color="auto"/>
            <w:left w:val="none" w:sz="0" w:space="0" w:color="auto"/>
            <w:bottom w:val="none" w:sz="0" w:space="0" w:color="auto"/>
            <w:right w:val="none" w:sz="0" w:space="0" w:color="auto"/>
          </w:divBdr>
        </w:div>
        <w:div w:id="1233347222">
          <w:marLeft w:val="480"/>
          <w:marRight w:val="0"/>
          <w:marTop w:val="0"/>
          <w:marBottom w:val="0"/>
          <w:divBdr>
            <w:top w:val="none" w:sz="0" w:space="0" w:color="auto"/>
            <w:left w:val="none" w:sz="0" w:space="0" w:color="auto"/>
            <w:bottom w:val="none" w:sz="0" w:space="0" w:color="auto"/>
            <w:right w:val="none" w:sz="0" w:space="0" w:color="auto"/>
          </w:divBdr>
        </w:div>
        <w:div w:id="1062559729">
          <w:marLeft w:val="480"/>
          <w:marRight w:val="0"/>
          <w:marTop w:val="0"/>
          <w:marBottom w:val="0"/>
          <w:divBdr>
            <w:top w:val="none" w:sz="0" w:space="0" w:color="auto"/>
            <w:left w:val="none" w:sz="0" w:space="0" w:color="auto"/>
            <w:bottom w:val="none" w:sz="0" w:space="0" w:color="auto"/>
            <w:right w:val="none" w:sz="0" w:space="0" w:color="auto"/>
          </w:divBdr>
        </w:div>
        <w:div w:id="1546988125">
          <w:marLeft w:val="480"/>
          <w:marRight w:val="0"/>
          <w:marTop w:val="0"/>
          <w:marBottom w:val="0"/>
          <w:divBdr>
            <w:top w:val="none" w:sz="0" w:space="0" w:color="auto"/>
            <w:left w:val="none" w:sz="0" w:space="0" w:color="auto"/>
            <w:bottom w:val="none" w:sz="0" w:space="0" w:color="auto"/>
            <w:right w:val="none" w:sz="0" w:space="0" w:color="auto"/>
          </w:divBdr>
        </w:div>
        <w:div w:id="62026486">
          <w:marLeft w:val="480"/>
          <w:marRight w:val="0"/>
          <w:marTop w:val="0"/>
          <w:marBottom w:val="0"/>
          <w:divBdr>
            <w:top w:val="none" w:sz="0" w:space="0" w:color="auto"/>
            <w:left w:val="none" w:sz="0" w:space="0" w:color="auto"/>
            <w:bottom w:val="none" w:sz="0" w:space="0" w:color="auto"/>
            <w:right w:val="none" w:sz="0" w:space="0" w:color="auto"/>
          </w:divBdr>
        </w:div>
      </w:divsChild>
    </w:div>
    <w:div w:id="2141147888">
      <w:bodyDiv w:val="1"/>
      <w:marLeft w:val="0"/>
      <w:marRight w:val="0"/>
      <w:marTop w:val="0"/>
      <w:marBottom w:val="0"/>
      <w:divBdr>
        <w:top w:val="none" w:sz="0" w:space="0" w:color="auto"/>
        <w:left w:val="none" w:sz="0" w:space="0" w:color="auto"/>
        <w:bottom w:val="none" w:sz="0" w:space="0" w:color="auto"/>
        <w:right w:val="none" w:sz="0" w:space="0" w:color="auto"/>
      </w:divBdr>
      <w:divsChild>
        <w:div w:id="1303846860">
          <w:marLeft w:val="640"/>
          <w:marRight w:val="0"/>
          <w:marTop w:val="0"/>
          <w:marBottom w:val="0"/>
          <w:divBdr>
            <w:top w:val="none" w:sz="0" w:space="0" w:color="auto"/>
            <w:left w:val="none" w:sz="0" w:space="0" w:color="auto"/>
            <w:bottom w:val="none" w:sz="0" w:space="0" w:color="auto"/>
            <w:right w:val="none" w:sz="0" w:space="0" w:color="auto"/>
          </w:divBdr>
        </w:div>
        <w:div w:id="883710523">
          <w:marLeft w:val="640"/>
          <w:marRight w:val="0"/>
          <w:marTop w:val="0"/>
          <w:marBottom w:val="0"/>
          <w:divBdr>
            <w:top w:val="none" w:sz="0" w:space="0" w:color="auto"/>
            <w:left w:val="none" w:sz="0" w:space="0" w:color="auto"/>
            <w:bottom w:val="none" w:sz="0" w:space="0" w:color="auto"/>
            <w:right w:val="none" w:sz="0" w:space="0" w:color="auto"/>
          </w:divBdr>
        </w:div>
        <w:div w:id="1681007876">
          <w:marLeft w:val="640"/>
          <w:marRight w:val="0"/>
          <w:marTop w:val="0"/>
          <w:marBottom w:val="0"/>
          <w:divBdr>
            <w:top w:val="none" w:sz="0" w:space="0" w:color="auto"/>
            <w:left w:val="none" w:sz="0" w:space="0" w:color="auto"/>
            <w:bottom w:val="none" w:sz="0" w:space="0" w:color="auto"/>
            <w:right w:val="none" w:sz="0" w:space="0" w:color="auto"/>
          </w:divBdr>
        </w:div>
        <w:div w:id="249390357">
          <w:marLeft w:val="640"/>
          <w:marRight w:val="0"/>
          <w:marTop w:val="0"/>
          <w:marBottom w:val="0"/>
          <w:divBdr>
            <w:top w:val="none" w:sz="0" w:space="0" w:color="auto"/>
            <w:left w:val="none" w:sz="0" w:space="0" w:color="auto"/>
            <w:bottom w:val="none" w:sz="0" w:space="0" w:color="auto"/>
            <w:right w:val="none" w:sz="0" w:space="0" w:color="auto"/>
          </w:divBdr>
        </w:div>
        <w:div w:id="953974439">
          <w:marLeft w:val="640"/>
          <w:marRight w:val="0"/>
          <w:marTop w:val="0"/>
          <w:marBottom w:val="0"/>
          <w:divBdr>
            <w:top w:val="none" w:sz="0" w:space="0" w:color="auto"/>
            <w:left w:val="none" w:sz="0" w:space="0" w:color="auto"/>
            <w:bottom w:val="none" w:sz="0" w:space="0" w:color="auto"/>
            <w:right w:val="none" w:sz="0" w:space="0" w:color="auto"/>
          </w:divBdr>
        </w:div>
        <w:div w:id="1342585023">
          <w:marLeft w:val="640"/>
          <w:marRight w:val="0"/>
          <w:marTop w:val="0"/>
          <w:marBottom w:val="0"/>
          <w:divBdr>
            <w:top w:val="none" w:sz="0" w:space="0" w:color="auto"/>
            <w:left w:val="none" w:sz="0" w:space="0" w:color="auto"/>
            <w:bottom w:val="none" w:sz="0" w:space="0" w:color="auto"/>
            <w:right w:val="none" w:sz="0" w:space="0" w:color="auto"/>
          </w:divBdr>
        </w:div>
        <w:div w:id="332923560">
          <w:marLeft w:val="640"/>
          <w:marRight w:val="0"/>
          <w:marTop w:val="0"/>
          <w:marBottom w:val="0"/>
          <w:divBdr>
            <w:top w:val="none" w:sz="0" w:space="0" w:color="auto"/>
            <w:left w:val="none" w:sz="0" w:space="0" w:color="auto"/>
            <w:bottom w:val="none" w:sz="0" w:space="0" w:color="auto"/>
            <w:right w:val="none" w:sz="0" w:space="0" w:color="auto"/>
          </w:divBdr>
        </w:div>
        <w:div w:id="898974781">
          <w:marLeft w:val="640"/>
          <w:marRight w:val="0"/>
          <w:marTop w:val="0"/>
          <w:marBottom w:val="0"/>
          <w:divBdr>
            <w:top w:val="none" w:sz="0" w:space="0" w:color="auto"/>
            <w:left w:val="none" w:sz="0" w:space="0" w:color="auto"/>
            <w:bottom w:val="none" w:sz="0" w:space="0" w:color="auto"/>
            <w:right w:val="none" w:sz="0" w:space="0" w:color="auto"/>
          </w:divBdr>
        </w:div>
        <w:div w:id="395786097">
          <w:marLeft w:val="640"/>
          <w:marRight w:val="0"/>
          <w:marTop w:val="0"/>
          <w:marBottom w:val="0"/>
          <w:divBdr>
            <w:top w:val="none" w:sz="0" w:space="0" w:color="auto"/>
            <w:left w:val="none" w:sz="0" w:space="0" w:color="auto"/>
            <w:bottom w:val="none" w:sz="0" w:space="0" w:color="auto"/>
            <w:right w:val="none" w:sz="0" w:space="0" w:color="auto"/>
          </w:divBdr>
        </w:div>
        <w:div w:id="573927949">
          <w:marLeft w:val="640"/>
          <w:marRight w:val="0"/>
          <w:marTop w:val="0"/>
          <w:marBottom w:val="0"/>
          <w:divBdr>
            <w:top w:val="none" w:sz="0" w:space="0" w:color="auto"/>
            <w:left w:val="none" w:sz="0" w:space="0" w:color="auto"/>
            <w:bottom w:val="none" w:sz="0" w:space="0" w:color="auto"/>
            <w:right w:val="none" w:sz="0" w:space="0" w:color="auto"/>
          </w:divBdr>
        </w:div>
        <w:div w:id="1099176487">
          <w:marLeft w:val="640"/>
          <w:marRight w:val="0"/>
          <w:marTop w:val="0"/>
          <w:marBottom w:val="0"/>
          <w:divBdr>
            <w:top w:val="none" w:sz="0" w:space="0" w:color="auto"/>
            <w:left w:val="none" w:sz="0" w:space="0" w:color="auto"/>
            <w:bottom w:val="none" w:sz="0" w:space="0" w:color="auto"/>
            <w:right w:val="none" w:sz="0" w:space="0" w:color="auto"/>
          </w:divBdr>
        </w:div>
        <w:div w:id="94715469">
          <w:marLeft w:val="640"/>
          <w:marRight w:val="0"/>
          <w:marTop w:val="0"/>
          <w:marBottom w:val="0"/>
          <w:divBdr>
            <w:top w:val="none" w:sz="0" w:space="0" w:color="auto"/>
            <w:left w:val="none" w:sz="0" w:space="0" w:color="auto"/>
            <w:bottom w:val="none" w:sz="0" w:space="0" w:color="auto"/>
            <w:right w:val="none" w:sz="0" w:space="0" w:color="auto"/>
          </w:divBdr>
        </w:div>
        <w:div w:id="1875532540">
          <w:marLeft w:val="640"/>
          <w:marRight w:val="0"/>
          <w:marTop w:val="0"/>
          <w:marBottom w:val="0"/>
          <w:divBdr>
            <w:top w:val="none" w:sz="0" w:space="0" w:color="auto"/>
            <w:left w:val="none" w:sz="0" w:space="0" w:color="auto"/>
            <w:bottom w:val="none" w:sz="0" w:space="0" w:color="auto"/>
            <w:right w:val="none" w:sz="0" w:space="0" w:color="auto"/>
          </w:divBdr>
        </w:div>
        <w:div w:id="1643388597">
          <w:marLeft w:val="640"/>
          <w:marRight w:val="0"/>
          <w:marTop w:val="0"/>
          <w:marBottom w:val="0"/>
          <w:divBdr>
            <w:top w:val="none" w:sz="0" w:space="0" w:color="auto"/>
            <w:left w:val="none" w:sz="0" w:space="0" w:color="auto"/>
            <w:bottom w:val="none" w:sz="0" w:space="0" w:color="auto"/>
            <w:right w:val="none" w:sz="0" w:space="0" w:color="auto"/>
          </w:divBdr>
        </w:div>
        <w:div w:id="1020202520">
          <w:marLeft w:val="640"/>
          <w:marRight w:val="0"/>
          <w:marTop w:val="0"/>
          <w:marBottom w:val="0"/>
          <w:divBdr>
            <w:top w:val="none" w:sz="0" w:space="0" w:color="auto"/>
            <w:left w:val="none" w:sz="0" w:space="0" w:color="auto"/>
            <w:bottom w:val="none" w:sz="0" w:space="0" w:color="auto"/>
            <w:right w:val="none" w:sz="0" w:space="0" w:color="auto"/>
          </w:divBdr>
        </w:div>
        <w:div w:id="535581972">
          <w:marLeft w:val="640"/>
          <w:marRight w:val="0"/>
          <w:marTop w:val="0"/>
          <w:marBottom w:val="0"/>
          <w:divBdr>
            <w:top w:val="none" w:sz="0" w:space="0" w:color="auto"/>
            <w:left w:val="none" w:sz="0" w:space="0" w:color="auto"/>
            <w:bottom w:val="none" w:sz="0" w:space="0" w:color="auto"/>
            <w:right w:val="none" w:sz="0" w:space="0" w:color="auto"/>
          </w:divBdr>
        </w:div>
        <w:div w:id="1170289769">
          <w:marLeft w:val="640"/>
          <w:marRight w:val="0"/>
          <w:marTop w:val="0"/>
          <w:marBottom w:val="0"/>
          <w:divBdr>
            <w:top w:val="none" w:sz="0" w:space="0" w:color="auto"/>
            <w:left w:val="none" w:sz="0" w:space="0" w:color="auto"/>
            <w:bottom w:val="none" w:sz="0" w:space="0" w:color="auto"/>
            <w:right w:val="none" w:sz="0" w:space="0" w:color="auto"/>
          </w:divBdr>
        </w:div>
        <w:div w:id="1789349550">
          <w:marLeft w:val="640"/>
          <w:marRight w:val="0"/>
          <w:marTop w:val="0"/>
          <w:marBottom w:val="0"/>
          <w:divBdr>
            <w:top w:val="none" w:sz="0" w:space="0" w:color="auto"/>
            <w:left w:val="none" w:sz="0" w:space="0" w:color="auto"/>
            <w:bottom w:val="none" w:sz="0" w:space="0" w:color="auto"/>
            <w:right w:val="none" w:sz="0" w:space="0" w:color="auto"/>
          </w:divBdr>
        </w:div>
        <w:div w:id="1697851912">
          <w:marLeft w:val="640"/>
          <w:marRight w:val="0"/>
          <w:marTop w:val="0"/>
          <w:marBottom w:val="0"/>
          <w:divBdr>
            <w:top w:val="none" w:sz="0" w:space="0" w:color="auto"/>
            <w:left w:val="none" w:sz="0" w:space="0" w:color="auto"/>
            <w:bottom w:val="none" w:sz="0" w:space="0" w:color="auto"/>
            <w:right w:val="none" w:sz="0" w:space="0" w:color="auto"/>
          </w:divBdr>
        </w:div>
        <w:div w:id="1480918499">
          <w:marLeft w:val="640"/>
          <w:marRight w:val="0"/>
          <w:marTop w:val="0"/>
          <w:marBottom w:val="0"/>
          <w:divBdr>
            <w:top w:val="none" w:sz="0" w:space="0" w:color="auto"/>
            <w:left w:val="none" w:sz="0" w:space="0" w:color="auto"/>
            <w:bottom w:val="none" w:sz="0" w:space="0" w:color="auto"/>
            <w:right w:val="none" w:sz="0" w:space="0" w:color="auto"/>
          </w:divBdr>
        </w:div>
        <w:div w:id="2144417420">
          <w:marLeft w:val="640"/>
          <w:marRight w:val="0"/>
          <w:marTop w:val="0"/>
          <w:marBottom w:val="0"/>
          <w:divBdr>
            <w:top w:val="none" w:sz="0" w:space="0" w:color="auto"/>
            <w:left w:val="none" w:sz="0" w:space="0" w:color="auto"/>
            <w:bottom w:val="none" w:sz="0" w:space="0" w:color="auto"/>
            <w:right w:val="none" w:sz="0" w:space="0" w:color="auto"/>
          </w:divBdr>
        </w:div>
        <w:div w:id="550072403">
          <w:marLeft w:val="640"/>
          <w:marRight w:val="0"/>
          <w:marTop w:val="0"/>
          <w:marBottom w:val="0"/>
          <w:divBdr>
            <w:top w:val="none" w:sz="0" w:space="0" w:color="auto"/>
            <w:left w:val="none" w:sz="0" w:space="0" w:color="auto"/>
            <w:bottom w:val="none" w:sz="0" w:space="0" w:color="auto"/>
            <w:right w:val="none" w:sz="0" w:space="0" w:color="auto"/>
          </w:divBdr>
        </w:div>
        <w:div w:id="2146506871">
          <w:marLeft w:val="640"/>
          <w:marRight w:val="0"/>
          <w:marTop w:val="0"/>
          <w:marBottom w:val="0"/>
          <w:divBdr>
            <w:top w:val="none" w:sz="0" w:space="0" w:color="auto"/>
            <w:left w:val="none" w:sz="0" w:space="0" w:color="auto"/>
            <w:bottom w:val="none" w:sz="0" w:space="0" w:color="auto"/>
            <w:right w:val="none" w:sz="0" w:space="0" w:color="auto"/>
          </w:divBdr>
        </w:div>
        <w:div w:id="1747536144">
          <w:marLeft w:val="640"/>
          <w:marRight w:val="0"/>
          <w:marTop w:val="0"/>
          <w:marBottom w:val="0"/>
          <w:divBdr>
            <w:top w:val="none" w:sz="0" w:space="0" w:color="auto"/>
            <w:left w:val="none" w:sz="0" w:space="0" w:color="auto"/>
            <w:bottom w:val="none" w:sz="0" w:space="0" w:color="auto"/>
            <w:right w:val="none" w:sz="0" w:space="0" w:color="auto"/>
          </w:divBdr>
        </w:div>
        <w:div w:id="1909802746">
          <w:marLeft w:val="640"/>
          <w:marRight w:val="0"/>
          <w:marTop w:val="0"/>
          <w:marBottom w:val="0"/>
          <w:divBdr>
            <w:top w:val="none" w:sz="0" w:space="0" w:color="auto"/>
            <w:left w:val="none" w:sz="0" w:space="0" w:color="auto"/>
            <w:bottom w:val="none" w:sz="0" w:space="0" w:color="auto"/>
            <w:right w:val="none" w:sz="0" w:space="0" w:color="auto"/>
          </w:divBdr>
        </w:div>
        <w:div w:id="984045397">
          <w:marLeft w:val="640"/>
          <w:marRight w:val="0"/>
          <w:marTop w:val="0"/>
          <w:marBottom w:val="0"/>
          <w:divBdr>
            <w:top w:val="none" w:sz="0" w:space="0" w:color="auto"/>
            <w:left w:val="none" w:sz="0" w:space="0" w:color="auto"/>
            <w:bottom w:val="none" w:sz="0" w:space="0" w:color="auto"/>
            <w:right w:val="none" w:sz="0" w:space="0" w:color="auto"/>
          </w:divBdr>
        </w:div>
        <w:div w:id="2007241654">
          <w:marLeft w:val="640"/>
          <w:marRight w:val="0"/>
          <w:marTop w:val="0"/>
          <w:marBottom w:val="0"/>
          <w:divBdr>
            <w:top w:val="none" w:sz="0" w:space="0" w:color="auto"/>
            <w:left w:val="none" w:sz="0" w:space="0" w:color="auto"/>
            <w:bottom w:val="none" w:sz="0" w:space="0" w:color="auto"/>
            <w:right w:val="none" w:sz="0" w:space="0" w:color="auto"/>
          </w:divBdr>
        </w:div>
        <w:div w:id="687827568">
          <w:marLeft w:val="640"/>
          <w:marRight w:val="0"/>
          <w:marTop w:val="0"/>
          <w:marBottom w:val="0"/>
          <w:divBdr>
            <w:top w:val="none" w:sz="0" w:space="0" w:color="auto"/>
            <w:left w:val="none" w:sz="0" w:space="0" w:color="auto"/>
            <w:bottom w:val="none" w:sz="0" w:space="0" w:color="auto"/>
            <w:right w:val="none" w:sz="0" w:space="0" w:color="auto"/>
          </w:divBdr>
        </w:div>
        <w:div w:id="1117260355">
          <w:marLeft w:val="640"/>
          <w:marRight w:val="0"/>
          <w:marTop w:val="0"/>
          <w:marBottom w:val="0"/>
          <w:divBdr>
            <w:top w:val="none" w:sz="0" w:space="0" w:color="auto"/>
            <w:left w:val="none" w:sz="0" w:space="0" w:color="auto"/>
            <w:bottom w:val="none" w:sz="0" w:space="0" w:color="auto"/>
            <w:right w:val="none" w:sz="0" w:space="0" w:color="auto"/>
          </w:divBdr>
        </w:div>
        <w:div w:id="456027517">
          <w:marLeft w:val="640"/>
          <w:marRight w:val="0"/>
          <w:marTop w:val="0"/>
          <w:marBottom w:val="0"/>
          <w:divBdr>
            <w:top w:val="none" w:sz="0" w:space="0" w:color="auto"/>
            <w:left w:val="none" w:sz="0" w:space="0" w:color="auto"/>
            <w:bottom w:val="none" w:sz="0" w:space="0" w:color="auto"/>
            <w:right w:val="none" w:sz="0" w:space="0" w:color="auto"/>
          </w:divBdr>
        </w:div>
        <w:div w:id="972098676">
          <w:marLeft w:val="640"/>
          <w:marRight w:val="0"/>
          <w:marTop w:val="0"/>
          <w:marBottom w:val="0"/>
          <w:divBdr>
            <w:top w:val="none" w:sz="0" w:space="0" w:color="auto"/>
            <w:left w:val="none" w:sz="0" w:space="0" w:color="auto"/>
            <w:bottom w:val="none" w:sz="0" w:space="0" w:color="auto"/>
            <w:right w:val="none" w:sz="0" w:space="0" w:color="auto"/>
          </w:divBdr>
        </w:div>
        <w:div w:id="1280600080">
          <w:marLeft w:val="640"/>
          <w:marRight w:val="0"/>
          <w:marTop w:val="0"/>
          <w:marBottom w:val="0"/>
          <w:divBdr>
            <w:top w:val="none" w:sz="0" w:space="0" w:color="auto"/>
            <w:left w:val="none" w:sz="0" w:space="0" w:color="auto"/>
            <w:bottom w:val="none" w:sz="0" w:space="0" w:color="auto"/>
            <w:right w:val="none" w:sz="0" w:space="0" w:color="auto"/>
          </w:divBdr>
        </w:div>
        <w:div w:id="793906492">
          <w:marLeft w:val="640"/>
          <w:marRight w:val="0"/>
          <w:marTop w:val="0"/>
          <w:marBottom w:val="0"/>
          <w:divBdr>
            <w:top w:val="none" w:sz="0" w:space="0" w:color="auto"/>
            <w:left w:val="none" w:sz="0" w:space="0" w:color="auto"/>
            <w:bottom w:val="none" w:sz="0" w:space="0" w:color="auto"/>
            <w:right w:val="none" w:sz="0" w:space="0" w:color="auto"/>
          </w:divBdr>
        </w:div>
        <w:div w:id="496306685">
          <w:marLeft w:val="640"/>
          <w:marRight w:val="0"/>
          <w:marTop w:val="0"/>
          <w:marBottom w:val="0"/>
          <w:divBdr>
            <w:top w:val="none" w:sz="0" w:space="0" w:color="auto"/>
            <w:left w:val="none" w:sz="0" w:space="0" w:color="auto"/>
            <w:bottom w:val="none" w:sz="0" w:space="0" w:color="auto"/>
            <w:right w:val="none" w:sz="0" w:space="0" w:color="auto"/>
          </w:divBdr>
        </w:div>
        <w:div w:id="717164530">
          <w:marLeft w:val="640"/>
          <w:marRight w:val="0"/>
          <w:marTop w:val="0"/>
          <w:marBottom w:val="0"/>
          <w:divBdr>
            <w:top w:val="none" w:sz="0" w:space="0" w:color="auto"/>
            <w:left w:val="none" w:sz="0" w:space="0" w:color="auto"/>
            <w:bottom w:val="none" w:sz="0" w:space="0" w:color="auto"/>
            <w:right w:val="none" w:sz="0" w:space="0" w:color="auto"/>
          </w:divBdr>
        </w:div>
        <w:div w:id="728461114">
          <w:marLeft w:val="640"/>
          <w:marRight w:val="0"/>
          <w:marTop w:val="0"/>
          <w:marBottom w:val="0"/>
          <w:divBdr>
            <w:top w:val="none" w:sz="0" w:space="0" w:color="auto"/>
            <w:left w:val="none" w:sz="0" w:space="0" w:color="auto"/>
            <w:bottom w:val="none" w:sz="0" w:space="0" w:color="auto"/>
            <w:right w:val="none" w:sz="0" w:space="0" w:color="auto"/>
          </w:divBdr>
        </w:div>
        <w:div w:id="2068646698">
          <w:marLeft w:val="640"/>
          <w:marRight w:val="0"/>
          <w:marTop w:val="0"/>
          <w:marBottom w:val="0"/>
          <w:divBdr>
            <w:top w:val="none" w:sz="0" w:space="0" w:color="auto"/>
            <w:left w:val="none" w:sz="0" w:space="0" w:color="auto"/>
            <w:bottom w:val="none" w:sz="0" w:space="0" w:color="auto"/>
            <w:right w:val="none" w:sz="0" w:space="0" w:color="auto"/>
          </w:divBdr>
        </w:div>
        <w:div w:id="1984919228">
          <w:marLeft w:val="640"/>
          <w:marRight w:val="0"/>
          <w:marTop w:val="0"/>
          <w:marBottom w:val="0"/>
          <w:divBdr>
            <w:top w:val="none" w:sz="0" w:space="0" w:color="auto"/>
            <w:left w:val="none" w:sz="0" w:space="0" w:color="auto"/>
            <w:bottom w:val="none" w:sz="0" w:space="0" w:color="auto"/>
            <w:right w:val="none" w:sz="0" w:space="0" w:color="auto"/>
          </w:divBdr>
        </w:div>
        <w:div w:id="1680153027">
          <w:marLeft w:val="640"/>
          <w:marRight w:val="0"/>
          <w:marTop w:val="0"/>
          <w:marBottom w:val="0"/>
          <w:divBdr>
            <w:top w:val="none" w:sz="0" w:space="0" w:color="auto"/>
            <w:left w:val="none" w:sz="0" w:space="0" w:color="auto"/>
            <w:bottom w:val="none" w:sz="0" w:space="0" w:color="auto"/>
            <w:right w:val="none" w:sz="0" w:space="0" w:color="auto"/>
          </w:divBdr>
        </w:div>
        <w:div w:id="2136754773">
          <w:marLeft w:val="640"/>
          <w:marRight w:val="0"/>
          <w:marTop w:val="0"/>
          <w:marBottom w:val="0"/>
          <w:divBdr>
            <w:top w:val="none" w:sz="0" w:space="0" w:color="auto"/>
            <w:left w:val="none" w:sz="0" w:space="0" w:color="auto"/>
            <w:bottom w:val="none" w:sz="0" w:space="0" w:color="auto"/>
            <w:right w:val="none" w:sz="0" w:space="0" w:color="auto"/>
          </w:divBdr>
        </w:div>
        <w:div w:id="720666079">
          <w:marLeft w:val="640"/>
          <w:marRight w:val="0"/>
          <w:marTop w:val="0"/>
          <w:marBottom w:val="0"/>
          <w:divBdr>
            <w:top w:val="none" w:sz="0" w:space="0" w:color="auto"/>
            <w:left w:val="none" w:sz="0" w:space="0" w:color="auto"/>
            <w:bottom w:val="none" w:sz="0" w:space="0" w:color="auto"/>
            <w:right w:val="none" w:sz="0" w:space="0" w:color="auto"/>
          </w:divBdr>
        </w:div>
        <w:div w:id="411775439">
          <w:marLeft w:val="640"/>
          <w:marRight w:val="0"/>
          <w:marTop w:val="0"/>
          <w:marBottom w:val="0"/>
          <w:divBdr>
            <w:top w:val="none" w:sz="0" w:space="0" w:color="auto"/>
            <w:left w:val="none" w:sz="0" w:space="0" w:color="auto"/>
            <w:bottom w:val="none" w:sz="0" w:space="0" w:color="auto"/>
            <w:right w:val="none" w:sz="0" w:space="0" w:color="auto"/>
          </w:divBdr>
        </w:div>
        <w:div w:id="1663505955">
          <w:marLeft w:val="640"/>
          <w:marRight w:val="0"/>
          <w:marTop w:val="0"/>
          <w:marBottom w:val="0"/>
          <w:divBdr>
            <w:top w:val="none" w:sz="0" w:space="0" w:color="auto"/>
            <w:left w:val="none" w:sz="0" w:space="0" w:color="auto"/>
            <w:bottom w:val="none" w:sz="0" w:space="0" w:color="auto"/>
            <w:right w:val="none" w:sz="0" w:space="0" w:color="auto"/>
          </w:divBdr>
        </w:div>
        <w:div w:id="658770726">
          <w:marLeft w:val="640"/>
          <w:marRight w:val="0"/>
          <w:marTop w:val="0"/>
          <w:marBottom w:val="0"/>
          <w:divBdr>
            <w:top w:val="none" w:sz="0" w:space="0" w:color="auto"/>
            <w:left w:val="none" w:sz="0" w:space="0" w:color="auto"/>
            <w:bottom w:val="none" w:sz="0" w:space="0" w:color="auto"/>
            <w:right w:val="none" w:sz="0" w:space="0" w:color="auto"/>
          </w:divBdr>
        </w:div>
        <w:div w:id="812327745">
          <w:marLeft w:val="640"/>
          <w:marRight w:val="0"/>
          <w:marTop w:val="0"/>
          <w:marBottom w:val="0"/>
          <w:divBdr>
            <w:top w:val="none" w:sz="0" w:space="0" w:color="auto"/>
            <w:left w:val="none" w:sz="0" w:space="0" w:color="auto"/>
            <w:bottom w:val="none" w:sz="0" w:space="0" w:color="auto"/>
            <w:right w:val="none" w:sz="0" w:space="0" w:color="auto"/>
          </w:divBdr>
        </w:div>
        <w:div w:id="2118599275">
          <w:marLeft w:val="640"/>
          <w:marRight w:val="0"/>
          <w:marTop w:val="0"/>
          <w:marBottom w:val="0"/>
          <w:divBdr>
            <w:top w:val="none" w:sz="0" w:space="0" w:color="auto"/>
            <w:left w:val="none" w:sz="0" w:space="0" w:color="auto"/>
            <w:bottom w:val="none" w:sz="0" w:space="0" w:color="auto"/>
            <w:right w:val="none" w:sz="0" w:space="0" w:color="auto"/>
          </w:divBdr>
        </w:div>
        <w:div w:id="938292796">
          <w:marLeft w:val="640"/>
          <w:marRight w:val="0"/>
          <w:marTop w:val="0"/>
          <w:marBottom w:val="0"/>
          <w:divBdr>
            <w:top w:val="none" w:sz="0" w:space="0" w:color="auto"/>
            <w:left w:val="none" w:sz="0" w:space="0" w:color="auto"/>
            <w:bottom w:val="none" w:sz="0" w:space="0" w:color="auto"/>
            <w:right w:val="none" w:sz="0" w:space="0" w:color="auto"/>
          </w:divBdr>
        </w:div>
        <w:div w:id="1493528262">
          <w:marLeft w:val="640"/>
          <w:marRight w:val="0"/>
          <w:marTop w:val="0"/>
          <w:marBottom w:val="0"/>
          <w:divBdr>
            <w:top w:val="none" w:sz="0" w:space="0" w:color="auto"/>
            <w:left w:val="none" w:sz="0" w:space="0" w:color="auto"/>
            <w:bottom w:val="none" w:sz="0" w:space="0" w:color="auto"/>
            <w:right w:val="none" w:sz="0" w:space="0" w:color="auto"/>
          </w:divBdr>
        </w:div>
        <w:div w:id="748962269">
          <w:marLeft w:val="640"/>
          <w:marRight w:val="0"/>
          <w:marTop w:val="0"/>
          <w:marBottom w:val="0"/>
          <w:divBdr>
            <w:top w:val="none" w:sz="0" w:space="0" w:color="auto"/>
            <w:left w:val="none" w:sz="0" w:space="0" w:color="auto"/>
            <w:bottom w:val="none" w:sz="0" w:space="0" w:color="auto"/>
            <w:right w:val="none" w:sz="0" w:space="0" w:color="auto"/>
          </w:divBdr>
        </w:div>
        <w:div w:id="1293559986">
          <w:marLeft w:val="640"/>
          <w:marRight w:val="0"/>
          <w:marTop w:val="0"/>
          <w:marBottom w:val="0"/>
          <w:divBdr>
            <w:top w:val="none" w:sz="0" w:space="0" w:color="auto"/>
            <w:left w:val="none" w:sz="0" w:space="0" w:color="auto"/>
            <w:bottom w:val="none" w:sz="0" w:space="0" w:color="auto"/>
            <w:right w:val="none" w:sz="0" w:space="0" w:color="auto"/>
          </w:divBdr>
        </w:div>
        <w:div w:id="1547722750">
          <w:marLeft w:val="640"/>
          <w:marRight w:val="0"/>
          <w:marTop w:val="0"/>
          <w:marBottom w:val="0"/>
          <w:divBdr>
            <w:top w:val="none" w:sz="0" w:space="0" w:color="auto"/>
            <w:left w:val="none" w:sz="0" w:space="0" w:color="auto"/>
            <w:bottom w:val="none" w:sz="0" w:space="0" w:color="auto"/>
            <w:right w:val="none" w:sz="0" w:space="0" w:color="auto"/>
          </w:divBdr>
        </w:div>
        <w:div w:id="78718232">
          <w:marLeft w:val="640"/>
          <w:marRight w:val="0"/>
          <w:marTop w:val="0"/>
          <w:marBottom w:val="0"/>
          <w:divBdr>
            <w:top w:val="none" w:sz="0" w:space="0" w:color="auto"/>
            <w:left w:val="none" w:sz="0" w:space="0" w:color="auto"/>
            <w:bottom w:val="none" w:sz="0" w:space="0" w:color="auto"/>
            <w:right w:val="none" w:sz="0" w:space="0" w:color="auto"/>
          </w:divBdr>
        </w:div>
        <w:div w:id="2053459366">
          <w:marLeft w:val="640"/>
          <w:marRight w:val="0"/>
          <w:marTop w:val="0"/>
          <w:marBottom w:val="0"/>
          <w:divBdr>
            <w:top w:val="none" w:sz="0" w:space="0" w:color="auto"/>
            <w:left w:val="none" w:sz="0" w:space="0" w:color="auto"/>
            <w:bottom w:val="none" w:sz="0" w:space="0" w:color="auto"/>
            <w:right w:val="none" w:sz="0" w:space="0" w:color="auto"/>
          </w:divBdr>
        </w:div>
        <w:div w:id="411702754">
          <w:marLeft w:val="640"/>
          <w:marRight w:val="0"/>
          <w:marTop w:val="0"/>
          <w:marBottom w:val="0"/>
          <w:divBdr>
            <w:top w:val="none" w:sz="0" w:space="0" w:color="auto"/>
            <w:left w:val="none" w:sz="0" w:space="0" w:color="auto"/>
            <w:bottom w:val="none" w:sz="0" w:space="0" w:color="auto"/>
            <w:right w:val="none" w:sz="0" w:space="0" w:color="auto"/>
          </w:divBdr>
        </w:div>
        <w:div w:id="1214579055">
          <w:marLeft w:val="640"/>
          <w:marRight w:val="0"/>
          <w:marTop w:val="0"/>
          <w:marBottom w:val="0"/>
          <w:divBdr>
            <w:top w:val="none" w:sz="0" w:space="0" w:color="auto"/>
            <w:left w:val="none" w:sz="0" w:space="0" w:color="auto"/>
            <w:bottom w:val="none" w:sz="0" w:space="0" w:color="auto"/>
            <w:right w:val="none" w:sz="0" w:space="0" w:color="auto"/>
          </w:divBdr>
        </w:div>
        <w:div w:id="597523836">
          <w:marLeft w:val="640"/>
          <w:marRight w:val="0"/>
          <w:marTop w:val="0"/>
          <w:marBottom w:val="0"/>
          <w:divBdr>
            <w:top w:val="none" w:sz="0" w:space="0" w:color="auto"/>
            <w:left w:val="none" w:sz="0" w:space="0" w:color="auto"/>
            <w:bottom w:val="none" w:sz="0" w:space="0" w:color="auto"/>
            <w:right w:val="none" w:sz="0" w:space="0" w:color="auto"/>
          </w:divBdr>
        </w:div>
        <w:div w:id="915018959">
          <w:marLeft w:val="640"/>
          <w:marRight w:val="0"/>
          <w:marTop w:val="0"/>
          <w:marBottom w:val="0"/>
          <w:divBdr>
            <w:top w:val="none" w:sz="0" w:space="0" w:color="auto"/>
            <w:left w:val="none" w:sz="0" w:space="0" w:color="auto"/>
            <w:bottom w:val="none" w:sz="0" w:space="0" w:color="auto"/>
            <w:right w:val="none" w:sz="0" w:space="0" w:color="auto"/>
          </w:divBdr>
        </w:div>
        <w:div w:id="1333489367">
          <w:marLeft w:val="640"/>
          <w:marRight w:val="0"/>
          <w:marTop w:val="0"/>
          <w:marBottom w:val="0"/>
          <w:divBdr>
            <w:top w:val="none" w:sz="0" w:space="0" w:color="auto"/>
            <w:left w:val="none" w:sz="0" w:space="0" w:color="auto"/>
            <w:bottom w:val="none" w:sz="0" w:space="0" w:color="auto"/>
            <w:right w:val="none" w:sz="0" w:space="0" w:color="auto"/>
          </w:divBdr>
        </w:div>
        <w:div w:id="209657644">
          <w:marLeft w:val="640"/>
          <w:marRight w:val="0"/>
          <w:marTop w:val="0"/>
          <w:marBottom w:val="0"/>
          <w:divBdr>
            <w:top w:val="none" w:sz="0" w:space="0" w:color="auto"/>
            <w:left w:val="none" w:sz="0" w:space="0" w:color="auto"/>
            <w:bottom w:val="none" w:sz="0" w:space="0" w:color="auto"/>
            <w:right w:val="none" w:sz="0" w:space="0" w:color="auto"/>
          </w:divBdr>
        </w:div>
        <w:div w:id="463547860">
          <w:marLeft w:val="640"/>
          <w:marRight w:val="0"/>
          <w:marTop w:val="0"/>
          <w:marBottom w:val="0"/>
          <w:divBdr>
            <w:top w:val="none" w:sz="0" w:space="0" w:color="auto"/>
            <w:left w:val="none" w:sz="0" w:space="0" w:color="auto"/>
            <w:bottom w:val="none" w:sz="0" w:space="0" w:color="auto"/>
            <w:right w:val="none" w:sz="0" w:space="0" w:color="auto"/>
          </w:divBdr>
        </w:div>
        <w:div w:id="1145663742">
          <w:marLeft w:val="640"/>
          <w:marRight w:val="0"/>
          <w:marTop w:val="0"/>
          <w:marBottom w:val="0"/>
          <w:divBdr>
            <w:top w:val="none" w:sz="0" w:space="0" w:color="auto"/>
            <w:left w:val="none" w:sz="0" w:space="0" w:color="auto"/>
            <w:bottom w:val="none" w:sz="0" w:space="0" w:color="auto"/>
            <w:right w:val="none" w:sz="0" w:space="0" w:color="auto"/>
          </w:divBdr>
        </w:div>
        <w:div w:id="171838740">
          <w:marLeft w:val="640"/>
          <w:marRight w:val="0"/>
          <w:marTop w:val="0"/>
          <w:marBottom w:val="0"/>
          <w:divBdr>
            <w:top w:val="none" w:sz="0" w:space="0" w:color="auto"/>
            <w:left w:val="none" w:sz="0" w:space="0" w:color="auto"/>
            <w:bottom w:val="none" w:sz="0" w:space="0" w:color="auto"/>
            <w:right w:val="none" w:sz="0" w:space="0" w:color="auto"/>
          </w:divBdr>
        </w:div>
        <w:div w:id="1517382113">
          <w:marLeft w:val="640"/>
          <w:marRight w:val="0"/>
          <w:marTop w:val="0"/>
          <w:marBottom w:val="0"/>
          <w:divBdr>
            <w:top w:val="none" w:sz="0" w:space="0" w:color="auto"/>
            <w:left w:val="none" w:sz="0" w:space="0" w:color="auto"/>
            <w:bottom w:val="none" w:sz="0" w:space="0" w:color="auto"/>
            <w:right w:val="none" w:sz="0" w:space="0" w:color="auto"/>
          </w:divBdr>
        </w:div>
        <w:div w:id="52587397">
          <w:marLeft w:val="640"/>
          <w:marRight w:val="0"/>
          <w:marTop w:val="0"/>
          <w:marBottom w:val="0"/>
          <w:divBdr>
            <w:top w:val="none" w:sz="0" w:space="0" w:color="auto"/>
            <w:left w:val="none" w:sz="0" w:space="0" w:color="auto"/>
            <w:bottom w:val="none" w:sz="0" w:space="0" w:color="auto"/>
            <w:right w:val="none" w:sz="0" w:space="0" w:color="auto"/>
          </w:divBdr>
        </w:div>
        <w:div w:id="2025589246">
          <w:marLeft w:val="640"/>
          <w:marRight w:val="0"/>
          <w:marTop w:val="0"/>
          <w:marBottom w:val="0"/>
          <w:divBdr>
            <w:top w:val="none" w:sz="0" w:space="0" w:color="auto"/>
            <w:left w:val="none" w:sz="0" w:space="0" w:color="auto"/>
            <w:bottom w:val="none" w:sz="0" w:space="0" w:color="auto"/>
            <w:right w:val="none" w:sz="0" w:space="0" w:color="auto"/>
          </w:divBdr>
        </w:div>
        <w:div w:id="620377270">
          <w:marLeft w:val="640"/>
          <w:marRight w:val="0"/>
          <w:marTop w:val="0"/>
          <w:marBottom w:val="0"/>
          <w:divBdr>
            <w:top w:val="none" w:sz="0" w:space="0" w:color="auto"/>
            <w:left w:val="none" w:sz="0" w:space="0" w:color="auto"/>
            <w:bottom w:val="none" w:sz="0" w:space="0" w:color="auto"/>
            <w:right w:val="none" w:sz="0" w:space="0" w:color="auto"/>
          </w:divBdr>
        </w:div>
        <w:div w:id="1846700293">
          <w:marLeft w:val="640"/>
          <w:marRight w:val="0"/>
          <w:marTop w:val="0"/>
          <w:marBottom w:val="0"/>
          <w:divBdr>
            <w:top w:val="none" w:sz="0" w:space="0" w:color="auto"/>
            <w:left w:val="none" w:sz="0" w:space="0" w:color="auto"/>
            <w:bottom w:val="none" w:sz="0" w:space="0" w:color="auto"/>
            <w:right w:val="none" w:sz="0" w:space="0" w:color="auto"/>
          </w:divBdr>
        </w:div>
        <w:div w:id="2048485488">
          <w:marLeft w:val="640"/>
          <w:marRight w:val="0"/>
          <w:marTop w:val="0"/>
          <w:marBottom w:val="0"/>
          <w:divBdr>
            <w:top w:val="none" w:sz="0" w:space="0" w:color="auto"/>
            <w:left w:val="none" w:sz="0" w:space="0" w:color="auto"/>
            <w:bottom w:val="none" w:sz="0" w:space="0" w:color="auto"/>
            <w:right w:val="none" w:sz="0" w:space="0" w:color="auto"/>
          </w:divBdr>
        </w:div>
        <w:div w:id="579828862">
          <w:marLeft w:val="640"/>
          <w:marRight w:val="0"/>
          <w:marTop w:val="0"/>
          <w:marBottom w:val="0"/>
          <w:divBdr>
            <w:top w:val="none" w:sz="0" w:space="0" w:color="auto"/>
            <w:left w:val="none" w:sz="0" w:space="0" w:color="auto"/>
            <w:bottom w:val="none" w:sz="0" w:space="0" w:color="auto"/>
            <w:right w:val="none" w:sz="0" w:space="0" w:color="auto"/>
          </w:divBdr>
        </w:div>
        <w:div w:id="633028699">
          <w:marLeft w:val="640"/>
          <w:marRight w:val="0"/>
          <w:marTop w:val="0"/>
          <w:marBottom w:val="0"/>
          <w:divBdr>
            <w:top w:val="none" w:sz="0" w:space="0" w:color="auto"/>
            <w:left w:val="none" w:sz="0" w:space="0" w:color="auto"/>
            <w:bottom w:val="none" w:sz="0" w:space="0" w:color="auto"/>
            <w:right w:val="none" w:sz="0" w:space="0" w:color="auto"/>
          </w:divBdr>
        </w:div>
        <w:div w:id="434636374">
          <w:marLeft w:val="640"/>
          <w:marRight w:val="0"/>
          <w:marTop w:val="0"/>
          <w:marBottom w:val="0"/>
          <w:divBdr>
            <w:top w:val="none" w:sz="0" w:space="0" w:color="auto"/>
            <w:left w:val="none" w:sz="0" w:space="0" w:color="auto"/>
            <w:bottom w:val="none" w:sz="0" w:space="0" w:color="auto"/>
            <w:right w:val="none" w:sz="0" w:space="0" w:color="auto"/>
          </w:divBdr>
        </w:div>
        <w:div w:id="2116899452">
          <w:marLeft w:val="640"/>
          <w:marRight w:val="0"/>
          <w:marTop w:val="0"/>
          <w:marBottom w:val="0"/>
          <w:divBdr>
            <w:top w:val="none" w:sz="0" w:space="0" w:color="auto"/>
            <w:left w:val="none" w:sz="0" w:space="0" w:color="auto"/>
            <w:bottom w:val="none" w:sz="0" w:space="0" w:color="auto"/>
            <w:right w:val="none" w:sz="0" w:space="0" w:color="auto"/>
          </w:divBdr>
        </w:div>
        <w:div w:id="172955401">
          <w:marLeft w:val="640"/>
          <w:marRight w:val="0"/>
          <w:marTop w:val="0"/>
          <w:marBottom w:val="0"/>
          <w:divBdr>
            <w:top w:val="none" w:sz="0" w:space="0" w:color="auto"/>
            <w:left w:val="none" w:sz="0" w:space="0" w:color="auto"/>
            <w:bottom w:val="none" w:sz="0" w:space="0" w:color="auto"/>
            <w:right w:val="none" w:sz="0" w:space="0" w:color="auto"/>
          </w:divBdr>
        </w:div>
        <w:div w:id="118652073">
          <w:marLeft w:val="640"/>
          <w:marRight w:val="0"/>
          <w:marTop w:val="0"/>
          <w:marBottom w:val="0"/>
          <w:divBdr>
            <w:top w:val="none" w:sz="0" w:space="0" w:color="auto"/>
            <w:left w:val="none" w:sz="0" w:space="0" w:color="auto"/>
            <w:bottom w:val="none" w:sz="0" w:space="0" w:color="auto"/>
            <w:right w:val="none" w:sz="0" w:space="0" w:color="auto"/>
          </w:divBdr>
        </w:div>
        <w:div w:id="140469107">
          <w:marLeft w:val="640"/>
          <w:marRight w:val="0"/>
          <w:marTop w:val="0"/>
          <w:marBottom w:val="0"/>
          <w:divBdr>
            <w:top w:val="none" w:sz="0" w:space="0" w:color="auto"/>
            <w:left w:val="none" w:sz="0" w:space="0" w:color="auto"/>
            <w:bottom w:val="none" w:sz="0" w:space="0" w:color="auto"/>
            <w:right w:val="none" w:sz="0" w:space="0" w:color="auto"/>
          </w:divBdr>
        </w:div>
        <w:div w:id="527254763">
          <w:marLeft w:val="640"/>
          <w:marRight w:val="0"/>
          <w:marTop w:val="0"/>
          <w:marBottom w:val="0"/>
          <w:divBdr>
            <w:top w:val="none" w:sz="0" w:space="0" w:color="auto"/>
            <w:left w:val="none" w:sz="0" w:space="0" w:color="auto"/>
            <w:bottom w:val="none" w:sz="0" w:space="0" w:color="auto"/>
            <w:right w:val="none" w:sz="0" w:space="0" w:color="auto"/>
          </w:divBdr>
        </w:div>
        <w:div w:id="1100175684">
          <w:marLeft w:val="640"/>
          <w:marRight w:val="0"/>
          <w:marTop w:val="0"/>
          <w:marBottom w:val="0"/>
          <w:divBdr>
            <w:top w:val="none" w:sz="0" w:space="0" w:color="auto"/>
            <w:left w:val="none" w:sz="0" w:space="0" w:color="auto"/>
            <w:bottom w:val="none" w:sz="0" w:space="0" w:color="auto"/>
            <w:right w:val="none" w:sz="0" w:space="0" w:color="auto"/>
          </w:divBdr>
        </w:div>
        <w:div w:id="204106827">
          <w:marLeft w:val="640"/>
          <w:marRight w:val="0"/>
          <w:marTop w:val="0"/>
          <w:marBottom w:val="0"/>
          <w:divBdr>
            <w:top w:val="none" w:sz="0" w:space="0" w:color="auto"/>
            <w:left w:val="none" w:sz="0" w:space="0" w:color="auto"/>
            <w:bottom w:val="none" w:sz="0" w:space="0" w:color="auto"/>
            <w:right w:val="none" w:sz="0" w:space="0" w:color="auto"/>
          </w:divBdr>
        </w:div>
        <w:div w:id="118230005">
          <w:marLeft w:val="640"/>
          <w:marRight w:val="0"/>
          <w:marTop w:val="0"/>
          <w:marBottom w:val="0"/>
          <w:divBdr>
            <w:top w:val="none" w:sz="0" w:space="0" w:color="auto"/>
            <w:left w:val="none" w:sz="0" w:space="0" w:color="auto"/>
            <w:bottom w:val="none" w:sz="0" w:space="0" w:color="auto"/>
            <w:right w:val="none" w:sz="0" w:space="0" w:color="auto"/>
          </w:divBdr>
        </w:div>
        <w:div w:id="1222986110">
          <w:marLeft w:val="640"/>
          <w:marRight w:val="0"/>
          <w:marTop w:val="0"/>
          <w:marBottom w:val="0"/>
          <w:divBdr>
            <w:top w:val="none" w:sz="0" w:space="0" w:color="auto"/>
            <w:left w:val="none" w:sz="0" w:space="0" w:color="auto"/>
            <w:bottom w:val="none" w:sz="0" w:space="0" w:color="auto"/>
            <w:right w:val="none" w:sz="0" w:space="0" w:color="auto"/>
          </w:divBdr>
        </w:div>
        <w:div w:id="75370675">
          <w:marLeft w:val="640"/>
          <w:marRight w:val="0"/>
          <w:marTop w:val="0"/>
          <w:marBottom w:val="0"/>
          <w:divBdr>
            <w:top w:val="none" w:sz="0" w:space="0" w:color="auto"/>
            <w:left w:val="none" w:sz="0" w:space="0" w:color="auto"/>
            <w:bottom w:val="none" w:sz="0" w:space="0" w:color="auto"/>
            <w:right w:val="none" w:sz="0" w:space="0" w:color="auto"/>
          </w:divBdr>
        </w:div>
        <w:div w:id="1407459224">
          <w:marLeft w:val="640"/>
          <w:marRight w:val="0"/>
          <w:marTop w:val="0"/>
          <w:marBottom w:val="0"/>
          <w:divBdr>
            <w:top w:val="none" w:sz="0" w:space="0" w:color="auto"/>
            <w:left w:val="none" w:sz="0" w:space="0" w:color="auto"/>
            <w:bottom w:val="none" w:sz="0" w:space="0" w:color="auto"/>
            <w:right w:val="none" w:sz="0" w:space="0" w:color="auto"/>
          </w:divBdr>
        </w:div>
        <w:div w:id="981815572">
          <w:marLeft w:val="640"/>
          <w:marRight w:val="0"/>
          <w:marTop w:val="0"/>
          <w:marBottom w:val="0"/>
          <w:divBdr>
            <w:top w:val="none" w:sz="0" w:space="0" w:color="auto"/>
            <w:left w:val="none" w:sz="0" w:space="0" w:color="auto"/>
            <w:bottom w:val="none" w:sz="0" w:space="0" w:color="auto"/>
            <w:right w:val="none" w:sz="0" w:space="0" w:color="auto"/>
          </w:divBdr>
        </w:div>
        <w:div w:id="436948462">
          <w:marLeft w:val="640"/>
          <w:marRight w:val="0"/>
          <w:marTop w:val="0"/>
          <w:marBottom w:val="0"/>
          <w:divBdr>
            <w:top w:val="none" w:sz="0" w:space="0" w:color="auto"/>
            <w:left w:val="none" w:sz="0" w:space="0" w:color="auto"/>
            <w:bottom w:val="none" w:sz="0" w:space="0" w:color="auto"/>
            <w:right w:val="none" w:sz="0" w:space="0" w:color="auto"/>
          </w:divBdr>
        </w:div>
      </w:divsChild>
    </w:div>
    <w:div w:id="2141461006">
      <w:bodyDiv w:val="1"/>
      <w:marLeft w:val="0"/>
      <w:marRight w:val="0"/>
      <w:marTop w:val="0"/>
      <w:marBottom w:val="0"/>
      <w:divBdr>
        <w:top w:val="none" w:sz="0" w:space="0" w:color="auto"/>
        <w:left w:val="none" w:sz="0" w:space="0" w:color="auto"/>
        <w:bottom w:val="none" w:sz="0" w:space="0" w:color="auto"/>
        <w:right w:val="none" w:sz="0" w:space="0" w:color="auto"/>
      </w:divBdr>
      <w:divsChild>
        <w:div w:id="613489100">
          <w:marLeft w:val="480"/>
          <w:marRight w:val="0"/>
          <w:marTop w:val="0"/>
          <w:marBottom w:val="0"/>
          <w:divBdr>
            <w:top w:val="none" w:sz="0" w:space="0" w:color="auto"/>
            <w:left w:val="none" w:sz="0" w:space="0" w:color="auto"/>
            <w:bottom w:val="none" w:sz="0" w:space="0" w:color="auto"/>
            <w:right w:val="none" w:sz="0" w:space="0" w:color="auto"/>
          </w:divBdr>
        </w:div>
        <w:div w:id="2020503773">
          <w:marLeft w:val="480"/>
          <w:marRight w:val="0"/>
          <w:marTop w:val="0"/>
          <w:marBottom w:val="0"/>
          <w:divBdr>
            <w:top w:val="none" w:sz="0" w:space="0" w:color="auto"/>
            <w:left w:val="none" w:sz="0" w:space="0" w:color="auto"/>
            <w:bottom w:val="none" w:sz="0" w:space="0" w:color="auto"/>
            <w:right w:val="none" w:sz="0" w:space="0" w:color="auto"/>
          </w:divBdr>
        </w:div>
        <w:div w:id="761685097">
          <w:marLeft w:val="480"/>
          <w:marRight w:val="0"/>
          <w:marTop w:val="0"/>
          <w:marBottom w:val="0"/>
          <w:divBdr>
            <w:top w:val="none" w:sz="0" w:space="0" w:color="auto"/>
            <w:left w:val="none" w:sz="0" w:space="0" w:color="auto"/>
            <w:bottom w:val="none" w:sz="0" w:space="0" w:color="auto"/>
            <w:right w:val="none" w:sz="0" w:space="0" w:color="auto"/>
          </w:divBdr>
        </w:div>
        <w:div w:id="244651931">
          <w:marLeft w:val="480"/>
          <w:marRight w:val="0"/>
          <w:marTop w:val="0"/>
          <w:marBottom w:val="0"/>
          <w:divBdr>
            <w:top w:val="none" w:sz="0" w:space="0" w:color="auto"/>
            <w:left w:val="none" w:sz="0" w:space="0" w:color="auto"/>
            <w:bottom w:val="none" w:sz="0" w:space="0" w:color="auto"/>
            <w:right w:val="none" w:sz="0" w:space="0" w:color="auto"/>
          </w:divBdr>
        </w:div>
        <w:div w:id="1980377877">
          <w:marLeft w:val="480"/>
          <w:marRight w:val="0"/>
          <w:marTop w:val="0"/>
          <w:marBottom w:val="0"/>
          <w:divBdr>
            <w:top w:val="none" w:sz="0" w:space="0" w:color="auto"/>
            <w:left w:val="none" w:sz="0" w:space="0" w:color="auto"/>
            <w:bottom w:val="none" w:sz="0" w:space="0" w:color="auto"/>
            <w:right w:val="none" w:sz="0" w:space="0" w:color="auto"/>
          </w:divBdr>
        </w:div>
        <w:div w:id="2142264289">
          <w:marLeft w:val="480"/>
          <w:marRight w:val="0"/>
          <w:marTop w:val="0"/>
          <w:marBottom w:val="0"/>
          <w:divBdr>
            <w:top w:val="none" w:sz="0" w:space="0" w:color="auto"/>
            <w:left w:val="none" w:sz="0" w:space="0" w:color="auto"/>
            <w:bottom w:val="none" w:sz="0" w:space="0" w:color="auto"/>
            <w:right w:val="none" w:sz="0" w:space="0" w:color="auto"/>
          </w:divBdr>
        </w:div>
        <w:div w:id="1765615256">
          <w:marLeft w:val="480"/>
          <w:marRight w:val="0"/>
          <w:marTop w:val="0"/>
          <w:marBottom w:val="0"/>
          <w:divBdr>
            <w:top w:val="none" w:sz="0" w:space="0" w:color="auto"/>
            <w:left w:val="none" w:sz="0" w:space="0" w:color="auto"/>
            <w:bottom w:val="none" w:sz="0" w:space="0" w:color="auto"/>
            <w:right w:val="none" w:sz="0" w:space="0" w:color="auto"/>
          </w:divBdr>
        </w:div>
        <w:div w:id="581448677">
          <w:marLeft w:val="480"/>
          <w:marRight w:val="0"/>
          <w:marTop w:val="0"/>
          <w:marBottom w:val="0"/>
          <w:divBdr>
            <w:top w:val="none" w:sz="0" w:space="0" w:color="auto"/>
            <w:left w:val="none" w:sz="0" w:space="0" w:color="auto"/>
            <w:bottom w:val="none" w:sz="0" w:space="0" w:color="auto"/>
            <w:right w:val="none" w:sz="0" w:space="0" w:color="auto"/>
          </w:divBdr>
        </w:div>
        <w:div w:id="468980587">
          <w:marLeft w:val="480"/>
          <w:marRight w:val="0"/>
          <w:marTop w:val="0"/>
          <w:marBottom w:val="0"/>
          <w:divBdr>
            <w:top w:val="none" w:sz="0" w:space="0" w:color="auto"/>
            <w:left w:val="none" w:sz="0" w:space="0" w:color="auto"/>
            <w:bottom w:val="none" w:sz="0" w:space="0" w:color="auto"/>
            <w:right w:val="none" w:sz="0" w:space="0" w:color="auto"/>
          </w:divBdr>
        </w:div>
        <w:div w:id="46102779">
          <w:marLeft w:val="480"/>
          <w:marRight w:val="0"/>
          <w:marTop w:val="0"/>
          <w:marBottom w:val="0"/>
          <w:divBdr>
            <w:top w:val="none" w:sz="0" w:space="0" w:color="auto"/>
            <w:left w:val="none" w:sz="0" w:space="0" w:color="auto"/>
            <w:bottom w:val="none" w:sz="0" w:space="0" w:color="auto"/>
            <w:right w:val="none" w:sz="0" w:space="0" w:color="auto"/>
          </w:divBdr>
        </w:div>
        <w:div w:id="1024479472">
          <w:marLeft w:val="480"/>
          <w:marRight w:val="0"/>
          <w:marTop w:val="0"/>
          <w:marBottom w:val="0"/>
          <w:divBdr>
            <w:top w:val="none" w:sz="0" w:space="0" w:color="auto"/>
            <w:left w:val="none" w:sz="0" w:space="0" w:color="auto"/>
            <w:bottom w:val="none" w:sz="0" w:space="0" w:color="auto"/>
            <w:right w:val="none" w:sz="0" w:space="0" w:color="auto"/>
          </w:divBdr>
        </w:div>
        <w:div w:id="1217401720">
          <w:marLeft w:val="480"/>
          <w:marRight w:val="0"/>
          <w:marTop w:val="0"/>
          <w:marBottom w:val="0"/>
          <w:divBdr>
            <w:top w:val="none" w:sz="0" w:space="0" w:color="auto"/>
            <w:left w:val="none" w:sz="0" w:space="0" w:color="auto"/>
            <w:bottom w:val="none" w:sz="0" w:space="0" w:color="auto"/>
            <w:right w:val="none" w:sz="0" w:space="0" w:color="auto"/>
          </w:divBdr>
        </w:div>
        <w:div w:id="488643595">
          <w:marLeft w:val="480"/>
          <w:marRight w:val="0"/>
          <w:marTop w:val="0"/>
          <w:marBottom w:val="0"/>
          <w:divBdr>
            <w:top w:val="none" w:sz="0" w:space="0" w:color="auto"/>
            <w:left w:val="none" w:sz="0" w:space="0" w:color="auto"/>
            <w:bottom w:val="none" w:sz="0" w:space="0" w:color="auto"/>
            <w:right w:val="none" w:sz="0" w:space="0" w:color="auto"/>
          </w:divBdr>
        </w:div>
        <w:div w:id="360588792">
          <w:marLeft w:val="480"/>
          <w:marRight w:val="0"/>
          <w:marTop w:val="0"/>
          <w:marBottom w:val="0"/>
          <w:divBdr>
            <w:top w:val="none" w:sz="0" w:space="0" w:color="auto"/>
            <w:left w:val="none" w:sz="0" w:space="0" w:color="auto"/>
            <w:bottom w:val="none" w:sz="0" w:space="0" w:color="auto"/>
            <w:right w:val="none" w:sz="0" w:space="0" w:color="auto"/>
          </w:divBdr>
        </w:div>
        <w:div w:id="1845247003">
          <w:marLeft w:val="480"/>
          <w:marRight w:val="0"/>
          <w:marTop w:val="0"/>
          <w:marBottom w:val="0"/>
          <w:divBdr>
            <w:top w:val="none" w:sz="0" w:space="0" w:color="auto"/>
            <w:left w:val="none" w:sz="0" w:space="0" w:color="auto"/>
            <w:bottom w:val="none" w:sz="0" w:space="0" w:color="auto"/>
            <w:right w:val="none" w:sz="0" w:space="0" w:color="auto"/>
          </w:divBdr>
        </w:div>
        <w:div w:id="1440642848">
          <w:marLeft w:val="480"/>
          <w:marRight w:val="0"/>
          <w:marTop w:val="0"/>
          <w:marBottom w:val="0"/>
          <w:divBdr>
            <w:top w:val="none" w:sz="0" w:space="0" w:color="auto"/>
            <w:left w:val="none" w:sz="0" w:space="0" w:color="auto"/>
            <w:bottom w:val="none" w:sz="0" w:space="0" w:color="auto"/>
            <w:right w:val="none" w:sz="0" w:space="0" w:color="auto"/>
          </w:divBdr>
        </w:div>
        <w:div w:id="329600762">
          <w:marLeft w:val="480"/>
          <w:marRight w:val="0"/>
          <w:marTop w:val="0"/>
          <w:marBottom w:val="0"/>
          <w:divBdr>
            <w:top w:val="none" w:sz="0" w:space="0" w:color="auto"/>
            <w:left w:val="none" w:sz="0" w:space="0" w:color="auto"/>
            <w:bottom w:val="none" w:sz="0" w:space="0" w:color="auto"/>
            <w:right w:val="none" w:sz="0" w:space="0" w:color="auto"/>
          </w:divBdr>
        </w:div>
      </w:divsChild>
    </w:div>
    <w:div w:id="2146043845">
      <w:bodyDiv w:val="1"/>
      <w:marLeft w:val="0"/>
      <w:marRight w:val="0"/>
      <w:marTop w:val="0"/>
      <w:marBottom w:val="0"/>
      <w:divBdr>
        <w:top w:val="none" w:sz="0" w:space="0" w:color="auto"/>
        <w:left w:val="none" w:sz="0" w:space="0" w:color="auto"/>
        <w:bottom w:val="none" w:sz="0" w:space="0" w:color="auto"/>
        <w:right w:val="none" w:sz="0" w:space="0" w:color="auto"/>
      </w:divBdr>
      <w:divsChild>
        <w:div w:id="902790418">
          <w:marLeft w:val="480"/>
          <w:marRight w:val="0"/>
          <w:marTop w:val="0"/>
          <w:marBottom w:val="0"/>
          <w:divBdr>
            <w:top w:val="none" w:sz="0" w:space="0" w:color="auto"/>
            <w:left w:val="none" w:sz="0" w:space="0" w:color="auto"/>
            <w:bottom w:val="none" w:sz="0" w:space="0" w:color="auto"/>
            <w:right w:val="none" w:sz="0" w:space="0" w:color="auto"/>
          </w:divBdr>
        </w:div>
        <w:div w:id="1527717518">
          <w:marLeft w:val="480"/>
          <w:marRight w:val="0"/>
          <w:marTop w:val="0"/>
          <w:marBottom w:val="0"/>
          <w:divBdr>
            <w:top w:val="none" w:sz="0" w:space="0" w:color="auto"/>
            <w:left w:val="none" w:sz="0" w:space="0" w:color="auto"/>
            <w:bottom w:val="none" w:sz="0" w:space="0" w:color="auto"/>
            <w:right w:val="none" w:sz="0" w:space="0" w:color="auto"/>
          </w:divBdr>
        </w:div>
        <w:div w:id="1886213101">
          <w:marLeft w:val="480"/>
          <w:marRight w:val="0"/>
          <w:marTop w:val="0"/>
          <w:marBottom w:val="0"/>
          <w:divBdr>
            <w:top w:val="none" w:sz="0" w:space="0" w:color="auto"/>
            <w:left w:val="none" w:sz="0" w:space="0" w:color="auto"/>
            <w:bottom w:val="none" w:sz="0" w:space="0" w:color="auto"/>
            <w:right w:val="none" w:sz="0" w:space="0" w:color="auto"/>
          </w:divBdr>
        </w:div>
        <w:div w:id="2030135109">
          <w:marLeft w:val="480"/>
          <w:marRight w:val="0"/>
          <w:marTop w:val="0"/>
          <w:marBottom w:val="0"/>
          <w:divBdr>
            <w:top w:val="none" w:sz="0" w:space="0" w:color="auto"/>
            <w:left w:val="none" w:sz="0" w:space="0" w:color="auto"/>
            <w:bottom w:val="none" w:sz="0" w:space="0" w:color="auto"/>
            <w:right w:val="none" w:sz="0" w:space="0" w:color="auto"/>
          </w:divBdr>
        </w:div>
        <w:div w:id="2014214042">
          <w:marLeft w:val="480"/>
          <w:marRight w:val="0"/>
          <w:marTop w:val="0"/>
          <w:marBottom w:val="0"/>
          <w:divBdr>
            <w:top w:val="none" w:sz="0" w:space="0" w:color="auto"/>
            <w:left w:val="none" w:sz="0" w:space="0" w:color="auto"/>
            <w:bottom w:val="none" w:sz="0" w:space="0" w:color="auto"/>
            <w:right w:val="none" w:sz="0" w:space="0" w:color="auto"/>
          </w:divBdr>
        </w:div>
        <w:div w:id="124084533">
          <w:marLeft w:val="480"/>
          <w:marRight w:val="0"/>
          <w:marTop w:val="0"/>
          <w:marBottom w:val="0"/>
          <w:divBdr>
            <w:top w:val="none" w:sz="0" w:space="0" w:color="auto"/>
            <w:left w:val="none" w:sz="0" w:space="0" w:color="auto"/>
            <w:bottom w:val="none" w:sz="0" w:space="0" w:color="auto"/>
            <w:right w:val="none" w:sz="0" w:space="0" w:color="auto"/>
          </w:divBdr>
        </w:div>
        <w:div w:id="661853007">
          <w:marLeft w:val="480"/>
          <w:marRight w:val="0"/>
          <w:marTop w:val="0"/>
          <w:marBottom w:val="0"/>
          <w:divBdr>
            <w:top w:val="none" w:sz="0" w:space="0" w:color="auto"/>
            <w:left w:val="none" w:sz="0" w:space="0" w:color="auto"/>
            <w:bottom w:val="none" w:sz="0" w:space="0" w:color="auto"/>
            <w:right w:val="none" w:sz="0" w:space="0" w:color="auto"/>
          </w:divBdr>
        </w:div>
        <w:div w:id="1224677846">
          <w:marLeft w:val="480"/>
          <w:marRight w:val="0"/>
          <w:marTop w:val="0"/>
          <w:marBottom w:val="0"/>
          <w:divBdr>
            <w:top w:val="none" w:sz="0" w:space="0" w:color="auto"/>
            <w:left w:val="none" w:sz="0" w:space="0" w:color="auto"/>
            <w:bottom w:val="none" w:sz="0" w:space="0" w:color="auto"/>
            <w:right w:val="none" w:sz="0" w:space="0" w:color="auto"/>
          </w:divBdr>
        </w:div>
        <w:div w:id="799569937">
          <w:marLeft w:val="480"/>
          <w:marRight w:val="0"/>
          <w:marTop w:val="0"/>
          <w:marBottom w:val="0"/>
          <w:divBdr>
            <w:top w:val="none" w:sz="0" w:space="0" w:color="auto"/>
            <w:left w:val="none" w:sz="0" w:space="0" w:color="auto"/>
            <w:bottom w:val="none" w:sz="0" w:space="0" w:color="auto"/>
            <w:right w:val="none" w:sz="0" w:space="0" w:color="auto"/>
          </w:divBdr>
        </w:div>
        <w:div w:id="530723868">
          <w:marLeft w:val="480"/>
          <w:marRight w:val="0"/>
          <w:marTop w:val="0"/>
          <w:marBottom w:val="0"/>
          <w:divBdr>
            <w:top w:val="none" w:sz="0" w:space="0" w:color="auto"/>
            <w:left w:val="none" w:sz="0" w:space="0" w:color="auto"/>
            <w:bottom w:val="none" w:sz="0" w:space="0" w:color="auto"/>
            <w:right w:val="none" w:sz="0" w:space="0" w:color="auto"/>
          </w:divBdr>
        </w:div>
        <w:div w:id="314452989">
          <w:marLeft w:val="480"/>
          <w:marRight w:val="0"/>
          <w:marTop w:val="0"/>
          <w:marBottom w:val="0"/>
          <w:divBdr>
            <w:top w:val="none" w:sz="0" w:space="0" w:color="auto"/>
            <w:left w:val="none" w:sz="0" w:space="0" w:color="auto"/>
            <w:bottom w:val="none" w:sz="0" w:space="0" w:color="auto"/>
            <w:right w:val="none" w:sz="0" w:space="0" w:color="auto"/>
          </w:divBdr>
        </w:div>
        <w:div w:id="1385328557">
          <w:marLeft w:val="480"/>
          <w:marRight w:val="0"/>
          <w:marTop w:val="0"/>
          <w:marBottom w:val="0"/>
          <w:divBdr>
            <w:top w:val="none" w:sz="0" w:space="0" w:color="auto"/>
            <w:left w:val="none" w:sz="0" w:space="0" w:color="auto"/>
            <w:bottom w:val="none" w:sz="0" w:space="0" w:color="auto"/>
            <w:right w:val="none" w:sz="0" w:space="0" w:color="auto"/>
          </w:divBdr>
        </w:div>
        <w:div w:id="1179584362">
          <w:marLeft w:val="480"/>
          <w:marRight w:val="0"/>
          <w:marTop w:val="0"/>
          <w:marBottom w:val="0"/>
          <w:divBdr>
            <w:top w:val="none" w:sz="0" w:space="0" w:color="auto"/>
            <w:left w:val="none" w:sz="0" w:space="0" w:color="auto"/>
            <w:bottom w:val="none" w:sz="0" w:space="0" w:color="auto"/>
            <w:right w:val="none" w:sz="0" w:space="0" w:color="auto"/>
          </w:divBdr>
        </w:div>
        <w:div w:id="187763079">
          <w:marLeft w:val="480"/>
          <w:marRight w:val="0"/>
          <w:marTop w:val="0"/>
          <w:marBottom w:val="0"/>
          <w:divBdr>
            <w:top w:val="none" w:sz="0" w:space="0" w:color="auto"/>
            <w:left w:val="none" w:sz="0" w:space="0" w:color="auto"/>
            <w:bottom w:val="none" w:sz="0" w:space="0" w:color="auto"/>
            <w:right w:val="none" w:sz="0" w:space="0" w:color="auto"/>
          </w:divBdr>
        </w:div>
        <w:div w:id="741416372">
          <w:marLeft w:val="480"/>
          <w:marRight w:val="0"/>
          <w:marTop w:val="0"/>
          <w:marBottom w:val="0"/>
          <w:divBdr>
            <w:top w:val="none" w:sz="0" w:space="0" w:color="auto"/>
            <w:left w:val="none" w:sz="0" w:space="0" w:color="auto"/>
            <w:bottom w:val="none" w:sz="0" w:space="0" w:color="auto"/>
            <w:right w:val="none" w:sz="0" w:space="0" w:color="auto"/>
          </w:divBdr>
        </w:div>
        <w:div w:id="1658924277">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29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2B0E065-7A30-4B6A-8AC0-CD9DFA51C811}">
  <we:reference id="wa104382081" version="1.55.1.0" store="en-US" storeType="OMEX"/>
  <we:alternateReferences>
    <we:reference id="WA104382081" version="1.55.1.0" store="WA104382081" storeType="OMEX"/>
  </we:alternateReferences>
  <we:properties>
    <we:property name="MENDELEY_CITATIONS" value="[{&quot;citationID&quot;:&quot;MENDELEY_CITATION_81083bba-8665-4edb-a463-e61caec485b2&quot;,&quot;properties&quot;:{&quot;noteIndex&quot;:0},&quot;isEdited&quot;:false,&quot;manualOverride&quot;:{&quot;isManuallyOverridden&quot;:false,&quot;citeprocText&quot;:&quot;(Boutéca and Guéguen, 1999)&quot;,&quot;manualOverrideText&quot;:&quot;&quot;},&quot;citationTag&quot;:&quot;MENDELEY_CITATION_v3_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&quot;,&quot;citationItems&quot;:[{&quot;id&quot;:&quot;068e28a6-8768-3877-9af4-4ec9df9ed15a&quot;,&quot;itemData&quot;:{&quot;type&quot;:&quot;report&quot;,&quot;id&quot;:&quot;068e28a6-8768-3877-9af4-4ec9df9ed15a&quot;,&quot;title&quot;:&quot;Mechanical Properties of Rocks: Pore Pressure and Scale Effects&quot;,&quot;author&quot;:[{&quot;family&quot;:&quot;Boutéca&quot;,&quot;given&quot;:&quot;M&quot;,&quot;parse-names&quot;:false,&quot;dropping-particle&quot;:&quot;&quot;,&quot;non-dropping-particle&quot;:&quot;&quot;},{&quot;family&quot;:&quot;Guéguen&quot;,&quot;given&quot;:&quot;Y&quot;,&quot;parse-names&quot;:false,&quot;dropping-particle&quot;:&quot;&quot;,&quot;non-dropping-particle&quot;:&quot;&quot;}],&quot;container-title&quot;:&quot;Oil &amp; Gas Science and Technology-Rev. IFP&quot;,&quot;issued&quot;:{&quot;date-parts&quot;:[[1999]]},&quot;number-of-pages&quot;:&quot;703-714&quot;,&quot;abstract&quot;:&quot;Propriétés mécaniques des roches : pression de pore et effets d'échelle-La pression de pore joue un rôle de première importance dans la considération des propriétés mécaniques des roches. Dans ce domaine, le concept de contrainte effective est essentiel pour aborder les effets méca-niques. Toutefois, son utilisation fréquente a conduit à de nombreuses affirmations trompeuses. Compte tenu des significations diverses accordées à ce concept, nous tentons ici de le clarifier et examinons le domaine d'application de ses divers emplois dans le cadre du comportement mécanique ou des proprié-tés des roches. À l'échelle macroscopique, la thermodynamique offre un outil puissant pour cerner ce concept. La thermodynamique des processus réversibles ou irréversibles fournit des relations générales d'un intérêt majeur. Mais, compte tenu du fait que les roches sont des systèmes non homogènes, une approche microscopique est nécessaire pour analyser les propriétés mécaniques à partir d'une description des phénomènes à petite échelle. L'approche microscopique est complémentaire de l'approche macroscopique thermodynamique, elle conduit au calcul des propriétés effectives du milieu. Dans ce cadre, la théorie des milieux effectifs est un outil puissant. Les propriétés effectives déduites de l'ana-lyse à l'échelle microscopique peuvent être combinées aux relations issues de la thermodynamique pour interpréter les effets de la pression de pore et les effets d'échelle. Le cas des propriétés élastiques des roches poreuses est plus particulièrement traité à titre d'illustration, compte tenu de l'intérêt qu'il pré-sente et de son importance du point de vue des applications. Mots-clés : propriétés mécaniques, pression de pore, contrainte effective, effet d'échelle. Abstract-Mechanical Properties of Rocks: Pore Pressure and Scale Effects-Pore pressure plays a major role when considering rocks mechanical properties. In that field, the concept of effective pressure is a key one to deal with fluids mechanical effects. However, its frequent use has been the source of frequent confusing statements. Because of the various meanings which have been attached to that concept, an attempt is made in this paper to clarify it and examine the validity of its various uses relative to rock mechanical behaviour or rock properties. At a macroscopic scale, thermodynamics provides a powerful tool to investigate this. Reversible or irreversible thermodynamics provide general relationships of great interest. But because real rocks are non homogeneous systems, a microscopic approach is also required in order to analyze the mechanical properties from a description of the small scale processes. The microscopic approach is complementary of the macroscopic thermodynamic one as it leads to the calculation of the effective properties of the medium. In this last approach, effective medium theory is a powerful tool. The effective properties as derived from the microscale can be nicely combined to thermodynamic relations to interpret pore fluid pressure effects and scale effects. The example&quot;,&quot;issue&quot;:&quot;6&quot;,&quot;volume&quot;:&quot;54&quot;,&quot;container-title-short&quot;:&quot;&quot;},&quot;isTemporary&quot;:false}]},{&quot;citationID&quot;:&quot;MENDELEY_CITATION_7e314730-9a8b-4fc6-b986-00c0f386e056&quot;,&quot;properties&quot;:{&quot;noteIndex&quot;:0,&quot;mode&quot;:&quot;composite&quot;},&quot;isEdited&quot;:false,&quot;manualOverride&quot;:{&quot;isManuallyOverridden&quot;:false,&quot;citeprocText&quot;:&quot;Poli et al. (2021)&quot;,&quot;manualOverrideText&quot;:&quot;&quot;},&quot;citationItems&quot;:[{&quot;displayAs&quot;:&quot;composite&quot;,&quot;label&quot;:&quot;page&quot;,&quot;id&quot;:&quot;8773dc4c-f349-371f-ac58-5e3808880d01&quot;,&quot;itemData&quot;:{&quot;type&quot;:&quot;article-journal&quot;,&quot;id&quot;:&quot;8773dc4c-f349-371f-ac58-5e3808880d01&quot;,&quot;title&quot;:&quot;A poroelastic simulator with hydraulic fracture propagation using cohesive finite elements&quot;,&quot;author&quot;:[{&quot;family&quot;:&quot;Poli&quot;,&quot;given&quot;:&quot;Renato&quot;,&quot;parse-names&quot;:false,&quot;dropping-particle&quot;:&quot;&quot;,&quot;non-dropping-particle&quot;:&quot;&quot;},{&quot;family&quot;:&quot;Gioria&quot;,&quot;given&quot;:&quot;Rafael&quot;,&quot;parse-names&quot;:false,&quot;dropping-particle&quot;:&quot;&quot;,&quot;non-dropping-particle&quot;:&quot;&quot;},{&quot;family&quot;:&quot;Carrion&quot;,&quot;given&quot;:&quot;Ronaldo&quot;,&quot;parse-names&quot;:false,&quot;dropping-particle&quot;:&quot;&quot;,&quot;non-dropping-particle&quot;:&quot;&quot;}],&quot;container-title&quot;:&quot;Journal of the Brazilian Society of Mechanical Sciences and Engineering&quot;,&quot;DOI&quot;:&quot;10.1007/s40430-020-02787-4&quot;,&quot;ISBN&quot;:&quot;0123456789&quot;,&quot;ISSN&quot;:&quot;18063691&quot;,&quot;URL&quot;:&quot;https://doi.org/10.1007/s40430-020-02787-4&quot;,&quot;issued&quot;:{&quot;date-parts&quot;:[[2021]]},&quot;page&quot;:&quot;1-13&quot;,&quot;abstract&quot;:&quot;Oil and gas production projects rely on hydraulic fracturing for improved well stimulation and profitability. Research progress on numerical simulation enables design teams to estimate rock behavior and ensure the success of such operations. Stimulation operations usually take only a few hours, and fluid diffusion around the well is normally unimportant. In long-term improved oil recovery injection projects, however, injected water and gas significantly modify reservoir pore pressure and geomechanical conditions around injection wells. This paper proposes a fully coupled hydromechanical full-field reservoir simulator to consider the effects of such coupled effects in the propagation of tensile hydraulic fractures in short- and long-term processes. The numerical approach uses finite elements to represent the poroelastic medium and lower dimension cohesive interface elements to represent fragile interfaces. Numerical accuracy is validated against asymptotic analytical solutions. The results show significant impact of fluid injection and production history in the attributes of the fracture generated. For long-term projects, designers must avoid the use of off-the-shelf hydraulic fracturing simulators designed typically for stimulation operations. This paper encourages using fully coupled, full-field reservoir simulators and considering, in detail, the variety of physical phenomena present in the process. The main contributions of this work comprise an incremental damage control algorithm for fracture propagation and a geometrical analysis technique for avoiding mesh overlap on damaged compressive interfaces.&quot;,&quot;publisher&quot;:&quot;Springer Berlin Heidelberg&quot;,&quot;issue&quot;:&quot;3&quot;,&quot;volume&quot;:&quot;43&quot;,&quot;container-title-short&quot;:&quot;&quot;},&quot;isTemporary&quot;:false,&quot;suppress-author&quot;:false,&quot;composite&quot;:true,&quot;author-only&quot;:false}],&quot;citationTag&quot;:&quot;MENDELEY_CITATION_v3_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&quot;},{&quot;citationID&quot;:&quot;MENDELEY_CITATION_e9a07d7d-3759-41e2-b26a-98c7886dd4b4&quot;,&quot;properties&quot;:{&quot;noteIndex&quot;:0},&quot;isEdited&quot;:false,&quot;manualOverride&quot;:{&quot;isManuallyOverridden&quot;:false,&quot;citeprocText&quot;:&quot;(Cundall, 1971; Goodman et al., 1968)&quot;,&quot;manualOverrideText&quot;:&quot;&quot;},&quot;citationItems&quot;:[{&quot;id&quot;:&quot;fb848e05-5635-3fb0-9eee-07c9dbafdb93&quot;,&quot;itemData&quot;:{&quot;type&quot;:&quot;article-journal&quot;,&quot;id&quot;:&quot;fb848e05-5635-3fb0-9eee-07c9dbafdb93&quot;,&quot;title&quot;:&quot;A model for the mechanics of jointed rock&quot;,&quot;author&quot;:[{&quot;family&quot;:&quot;Goodman&quot;,&quot;given&quot;:&quot;Riuchard E.&quot;,&quot;parse-names&quot;:false,&quot;dropping-particle&quot;:&quot;&quot;,&quot;non-dropping-particle&quot;:&quot;&quot;},{&quot;family&quot;:&quot;Taylor&quot;,&quot;given&quot;:&quot;Robert L.&quot;,&quot;parse-names&quot;:false,&quot;dropping-particle&quot;:&quot;&quot;,&quot;non-dropping-particle&quot;:&quot;&quot;},{&quot;family&quot;:&quot;Brekke&quot;,&quot;given&quot;:&quot;Tor L.&quot;,&quot;parse-names&quot;:false,&quot;dropping-particle&quot;:&quot;&quot;,&quot;non-dropping-particle&quot;:&quot;&quot;}],&quot;container-title&quot;:&quot;Journal of the soil mechanics and foundations division&quot;,&quot;issued&quot;:{&quot;date-parts&quot;:[[1968]]},&quot;page&quot;:&quot;637-659&quot;,&quot;issue&quot;:&quot;3&quot;,&quot;volume&quot;:&quot;94&quot;,&quot;container-title-short&quot;:&quot;&quot;},&quot;isTemporary&quot;:false,&quot;suppress-author&quot;:false,&quot;composite&quot;:false,&quot;author-only&quot;:false},{&quot;id&quot;:&quot;40117b5a-7542-3fcc-9c84-2665b870133d&quot;,&quot;itemData&quot;:{&quot;type&quot;:&quot;article-journal&quot;,&quot;id&quot;:&quot;40117b5a-7542-3fcc-9c84-2665b870133d&quot;,&quot;title&quot;:&quot;A computer model for simulating progressive large-scale movements in blocky rock systems&quot;,&quot;author&quot;:[{&quot;family&quot;:&quot;Cundall&quot;,&quot;given&quot;:&quot;P. A.&quot;,&quot;parse-names&quot;:false,&quot;dropping-particle&quot;:&quot;&quot;,&quot;non-dropping-particle&quot;:&quot;&quot;}],&quot;container-title&quot;:&quot;Rock fracture: proceedings of the International Symposium on Rock Mechanics.&quot;,&quot;issued&quot;:{&quot;date-parts&quot;:[[1971]]},&quot;page&quot;:&quot;129-136&quot;,&quot;volume&quot;:&quot;1&quot;},&quot;isTemporary&quot;:false}],&quot;citationTag&quot;:&quot;MENDELEY_CITATION_v3_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&quot;},{&quot;citationID&quot;:&quot;MENDELEY_CITATION_369d2ecb-546a-4055-baea-20db9fa86b46&quot;,&quot;properties&quot;:{&quot;noteIndex&quot;:0,&quot;mode&quot;:&quot;composite&quot;},&quot;isEdited&quot;:false,&quot;manualOverride&quot;:{&quot;isManuallyOverridden&quot;:false,&quot;citeprocText&quot;:&quot;Ghaboussi et al. (1973)&quot;,&quot;manualOverrideText&quot;:&quot;&quot;},&quot;citationItems&quot;:[{&quot;displayAs&quot;:&quot;composite&quot;,&quot;label&quot;:&quot;page&quot;,&quot;id&quot;:&quot;00bd2f8a-c45b-32b0-ad71-88bea4d839f2&quot;,&quot;itemData&quot;:{&quot;type&quot;:&quot;article-journal&quot;,&quot;id&quot;:&quot;00bd2f8a-c45b-32b0-ad71-88bea4d839f2&quot;,&quot;title&quot;:&quot;Finite element for rock joints and interfaces&quot;,&quot;author&quot;:[{&quot;family&quot;:&quot;Ghaboussi&quot;,&quot;given&quot;:&quot;Jamshid&quot;,&quot;parse-names&quot;:false,&quot;dropping-particle&quot;:&quot;&quot;,&quot;non-dropping-particle&quot;:&quot;&quot;},{&quot;family&quot;:&quot;Wilson&quot;,&quot;given&quot;:&quot;Edward L&quot;,&quot;parse-names&quot;:false,&quot;dropping-particle&quot;:&quot;&quot;,&quot;non-dropping-particle&quot;:&quot;&quot;},{&quot;family&quot;:&quot;Isenberg&quot;,&quot;given&quot;:&quot;Jeremy&quot;,&quot;parse-names&quot;:false,&quot;dropping-particle&quot;:&quot;&quot;,&quot;non-dropping-particle&quot;:&quot;&quot;}],&quot;container-title&quot;:&quot;Journal of the soil mechanics and foundations division&quot;,&quot;issued&quot;:{&quot;date-parts&quot;:[[1973]]},&quot;page&quot;:&quot;833-848&quot;,&quot;issue&quot;:&quot;October&quot;,&quot;volume&quot;:&quot;99&quot;,&quot;container-title-short&quot;:&quot;&quot;},&quot;isTemporary&quot;:false,&quot;suppress-author&quot;:false,&quot;composite&quot;:true,&quot;author-only&quot;:false}],&quot;citationTag&quot;:&quot;MENDELEY_CITATION_v3_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&quot;},{&quot;citationID&quot;:&quot;MENDELEY_CITATION_125f1941-ead8-4d9f-8a1c-f45df19d396e&quot;,&quot;properties&quot;:{&quot;noteIndex&quot;:0,&quot;mode&quot;:&quot;composite&quot;},&quot;isEdited&quot;:false,&quot;manualOverride&quot;:{&quot;isManuallyOverridden&quot;:false,&quot;citeprocText&quot;:&quot;Boutéca and Guéguen (1999)&quot;,&quot;manualOverrideText&quot;:&quot;&quot;},&quot;citationItems&quot;:[{&quot;displayAs&quot;:&quot;composite&quot;,&quot;label&quot;:&quot;page&quot;,&quot;id&quot;:&quot;068e28a6-8768-3877-9af4-4ec9df9ed15a&quot;,&quot;itemData&quot;:{&quot;type&quot;:&quot;report&quot;,&quot;id&quot;:&quot;068e28a6-8768-3877-9af4-4ec9df9ed15a&quot;,&quot;title&quot;:&quot;Mechanical Properties of Rocks: Pore Pressure and Scale Effects&quot;,&quot;author&quot;:[{&quot;family&quot;:&quot;Boutéca&quot;,&quot;given&quot;:&quot;M&quot;,&quot;parse-names&quot;:false,&quot;dropping-particle&quot;:&quot;&quot;,&quot;non-dropping-particle&quot;:&quot;&quot;},{&quot;family&quot;:&quot;Guéguen&quot;,&quot;given&quot;:&quot;Y&quot;,&quot;parse-names&quot;:false,&quot;dropping-particle&quot;:&quot;&quot;,&quot;non-dropping-particle&quot;:&quot;&quot;}],&quot;container-title&quot;:&quot;Oil &amp; Gas Science and Technology-Rev. IFP&quot;,&quot;issued&quot;:{&quot;date-parts&quot;:[[1999]]},&quot;number-of-pages&quot;:&quot;703-714&quot;,&quot;abstract&quot;:&quot;Propriétés mécaniques des roches : pression de pore et effets d'échelle-La pression de pore joue un rôle de première importance dans la considération des propriétés mécaniques des roches. Dans ce domaine, le concept de contrainte effective est essentiel pour aborder les effets méca-niques. Toutefois, son utilisation fréquente a conduit à de nombreuses affirmations trompeuses. Compte tenu des significations diverses accordées à ce concept, nous tentons ici de le clarifier et examinons le domaine d'application de ses divers emplois dans le cadre du comportement mécanique ou des proprié-tés des roches. À l'échelle macroscopique, la thermodynamique offre un outil puissant pour cerner ce concept. La thermodynamique des processus réversibles ou irréversibles fournit des relations générales d'un intérêt majeur. Mais, compte tenu du fait que les roches sont des systèmes non homogènes, une approche microscopique est nécessaire pour analyser les propriétés mécaniques à partir d'une description des phénomènes à petite échelle. L'approche microscopique est complémentaire de l'approche macroscopique thermodynamique, elle conduit au calcul des propriétés effectives du milieu. Dans ce cadre, la théorie des milieux effectifs est un outil puissant. Les propriétés effectives déduites de l'ana-lyse à l'échelle microscopique peuvent être combinées aux relations issues de la thermodynamique pour interpréter les effets de la pression de pore et les effets d'échelle. Le cas des propriétés élastiques des roches poreuses est plus particulièrement traité à titre d'illustration, compte tenu de l'intérêt qu'il pré-sente et de son importance du point de vue des applications. Mots-clés : propriétés mécaniques, pression de pore, contrainte effective, effet d'échelle. Abstract-Mechanical Properties of Rocks: Pore Pressure and Scale Effects-Pore pressure plays a major role when considering rocks mechanical properties. In that field, the concept of effective pressure is a key one to deal with fluids mechanical effects. However, its frequent use has been the source of frequent confusing statements. Because of the various meanings which have been attached to that concept, an attempt is made in this paper to clarify it and examine the validity of its various uses relative to rock mechanical behaviour or rock properties. At a macroscopic scale, thermodynamics provides a powerful tool to investigate this. Reversible or irreversible thermodynamics provide general relationships of great interest. But because real rocks are non homogeneous systems, a microscopic approach is also required in order to analyze the mechanical properties from a description of the small scale processes. The microscopic approach is complementary of the macroscopic thermodynamic one as it leads to the calculation of the effective properties of the medium. In this last approach, effective medium theory is a powerful tool. The effective properties as derived from the microscale can be nicely combined to thermodynamic relations to interpret pore fluid pressure effects and scale effects. The example&quot;,&quot;issue&quot;:&quot;6&quot;,&quot;volume&quot;:&quot;54&quot;,&quot;container-title-short&quot;:&quot;&quot;},&quot;isTemporary&quot;:false,&quot;suppress-author&quot;:false,&quot;composite&quot;:true,&quot;author-only&quot;:false}],&quot;citationTag&quot;:&quot;MENDELEY_CITATION_v3_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&quot;},{&quot;citationID&quot;:&quot;MENDELEY_CITATION_ec5fd13e-6438-4ffc-b8ca-2a84b51e436d&quot;,&quot;properties&quot;:{&quot;noteIndex&quot;:0,&quot;mode&quot;:&quot;composite&quot;},&quot;isEdited&quot;:false,&quot;manualOverride&quot;:{&quot;isManuallyOverridden&quot;:false,&quot;citeprocText&quot;:&quot;Grechka and Kachanov (2006)&quot;,&quot;manualOverrideText&quot;:&quot;&quot;},&quot;citationItems&quot;:[{&quot;displayAs&quot;:&quot;composite&quot;,&quot;label&quot;:&quot;page&quot;,&quot;id&quot;:&quot;37250083-9c00-3f9b-abb3-c5343ed0b75a&quot;,&quot;itemData&quot;:{&quot;type&quot;:&quot;article-journal&quot;,&quot;id&quot;:&quot;37250083-9c00-3f9b-abb3-c5343ed0b75a&quot;,&quot;title&quot;:&quot;Effective elasticity of fractured rocks: A snapshot of the work in progress&quot;,&quot;author&quot;:[{&quot;family&quot;:&quot;Grechka&quot;,&quot;given&quot;:&quot;Vladimir&quot;,&quot;parse-names&quot;:false,&quot;dropping-particle&quot;:&quot;&quot;,&quot;non-dropping-particle&quot;:&quot;&quot;},{&quot;family&quot;:&quot;Kachanov&quot;,&quot;given&quot;:&quot;Mark&quot;,&quot;parse-names&quot;:false,&quot;dropping-particle&quot;:&quot;&quot;,&quot;non-dropping-particle&quot;:&quot;&quot;}],&quot;container-title&quot;:&quot;Geophysics&quot;,&quot;DOI&quot;:&quot;10.1190/1.2360212&quot;,&quot;ISSN&quot;:&quot;00168033&quot;,&quot;issued&quot;:{&quot;date-parts&quot;:[[2006]]},&quot;abstract&quot;:&quot;Exploration and development of naturally fractured reservoirs rely on understanding and interpretation of certain signatures associated with seismic waves propagating through cracked rocks. This understanding comes primarily from the effective media theories that predict an overall elastic behavior of a solid containing many inhomogeneities (cracks, in particular) whose sizes are too small to be \&quot;seen\&quot; individually by the waves. To model seismic responses of fractured formations, a geophysicist typically has a choice between the effective media schemes of Hudson and Schoenberg. While the two predictions usually deviate slightly for liquid-filled cracks, the differences are significant when the fractures are dry. Explaining the origin of these differences and selecting a more accurate scheme is the first goal of this tutorial. Our second, more challenging task, is to prove that simply adding the compliance contributions of cracks as if they were isolated and noninteracting remains sufficiently accurate even for fractures that grossly violate the basic theoretical assumption, of penny-shaped cracks. Real fractures have notoriously irregular shapes, might be partially closed, and often form interconnected networks. Yet, these details of fracture microgeometry turn out to be unimportant for the effective elasticity given a typical noise level in seismic data. No closed-form theory exists for irregular fracture shapes. However, take into account finite-element simulations on so-called digital rocks demonstrate which features of the crack geometry have to be taken into account because they influence propagation of long (compared to the size of fractures) seismic waves and which features can be ignored. © 2006 Society of Exploration Geophysicists.&quot;,&quot;issue&quot;:&quot;6&quot;,&quot;volume&quot;:&quot;71&quot;,&quot;container-title-short&quot;:&quot;&quot;},&quot;isTemporary&quot;:false,&quot;suppress-author&quot;:false,&quot;composite&quot;:true,&quot;author-only&quot;:false}],&quot;citationTag&quot;:&quot;MENDELEY_CITATION_v3_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&quot;},{&quot;citationID&quot;:&quot;MENDELEY_CITATION_9aedf336-2ec8-42ff-9294-eda4597e0963&quot;,&quot;properties&quot;:{&quot;noteIndex&quot;:0,&quot;mode&quot;:&quot;composite&quot;},&quot;isEdited&quot;:false,&quot;manualOverride&quot;:{&quot;isManuallyOverridden&quot;:false,&quot;citeprocText&quot;:&quot;Min and Jing (2003)&quot;,&quot;manualOverrideText&quot;:&quot;&quot;},&quot;citationItems&quot;:[{&quot;displayAs&quot;:&quot;composite&quot;,&quot;label&quot;:&quot;page&quot;,&quot;id&quot;:&quot;a3b8b22d-dee4-3df0-a821-ba9e9fd3a980&quot;,&quot;itemData&quot;:{&quot;type&quot;:&quot;article-journal&quot;,&quot;id&quot;:&quot;a3b8b22d-dee4-3df0-a821-ba9e9fd3a980&quot;,&quot;title&quot;:&quot;Numerical determination of the equivalent elastic compliance tensor for fractured rock masses using the distinct element method&quot;,&quot;author&quot;:[{&quot;family&quot;:&quot;Min&quot;,&quot;given&quot;:&quot;Ki Bok&quot;,&quot;parse-names&quot;:false,&quot;dropping-particle&quot;:&quot;&quot;,&quot;non-dropping-particle&quot;:&quot;&quot;},{&quot;family&quot;:&quot;Jing&quot;,&quot;given&quot;:&quot;Lanru&quot;,&quot;parse-names&quot;:false,&quot;dropping-particle&quot;:&quot;&quot;,&quot;non-dropping-particle&quot;:&quot;&quot;}],&quot;container-title&quot;:&quot;International Journal of Rock Mechanics and Mining Sciences&quot;,&quot;DOI&quot;:&quot;10.1016/S1365-1609(03)00038-8&quot;,&quot;ISSN&quot;:&quot;13651609&quot;,&quot;issued&quot;:{&quot;date-parts&quot;:[[2003]]},&quot;page&quot;:&quot;795-816&quot;,&quot;abstract&quot;:&quot;The purpose of this paper is to establish a methodology to determine the equivalent elastic properties of fractured rock masses by explicit representations of stochastic fracture systems, and to investigate the conditions for the application of the equivalent continuum approach for representing mechanical behavior of the fractured rock masses. A series of numerical simulations of mechanical deformation of fractured rock masses at different scales were conducted with a large number of realizations of discrete fracture networks (DFN), based on realistic fracture system information and using the two-dimensional distinct element program, UDEC. General theory of anisotropic elasticity was used for describing the macroscopic mechanical behavior of fractured rock masses as equivalent elastic continua. Verification of the methodology for determining the elastic compliance tensor was conducted against closed-form solutions for regularly fractured rock mass, leading to very good agreements. The main advantage of the developed methodology using the distinct element method is that it can consider complex fracture system geometry and various constitutive relations of fractures and rock matrix, and their interactions. Two criteria for the applicability of equivalent continuum approach were adopted from the investigations: (i) the existence of a properly defined REV (representative elementary volume) and (ii) the existence of an elastic compliance tensor. For the problems with in situ conditions studied in this paper, the results show that a REV can be defined and the elastic properties of the fractured rock mass can be represented approximately by the elastic compliance tensor through numerical simulations. © 2003 Elsevier Ltd. All rights reserved.&quot;,&quot;issue&quot;:&quot;6&quot;,&quot;volume&quot;:&quot;40&quot;,&quot;container-title-short&quot;:&quot;&quot;},&quot;isTemporary&quot;:false,&quot;suppress-author&quot;:false,&quot;composite&quot;:true,&quot;author-only&quot;:false}],&quot;citationTag&quot;:&quot;MENDELEY_CITATION_v3_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&quot;},{&quot;citationID&quot;:&quot;MENDELEY_CITATION_0cf3235c-3b8e-42bc-b41b-8ed12472e607&quot;,&quot;properties&quot;:{&quot;noteIndex&quot;:0,&quot;mode&quot;:&quot;composite&quot;},&quot;isEdited&quot;:false,&quot;manualOverride&quot;:{&quot;isManuallyOverridden&quot;:false,&quot;citeprocText&quot;:&quot;Marinelli et al. (2016)&quot;,&quot;manualOverrideText&quot;:&quot;&quot;},&quot;citationItems&quot;:[{&quot;displayAs&quot;:&quot;composite&quot;,&quot;label&quot;:&quot;page&quot;,&quot;id&quot;:&quot;56e49c51-34a8-3c10-9470-a792577cc2e3&quot;,&quot;itemData&quot;:{&quot;type&quot;:&quot;article-journal&quot;,&quot;id&quot;:&quot;56e49c51-34a8-3c10-9470-a792577cc2e3&quot;,&quot;title&quot;:&quot;Modeling of granular solids with computational homogenization: Comparison with Biot's theory&quot;,&quot;author&quot;:[{&quot;family&quot;:&quot;Marinelli&quot;,&quot;given&quot;:&quot;F.&quot;,&quot;parse-names&quot;:false,&quot;dropping-particle&quot;:&quot;&quot;,&quot;non-dropping-particle&quot;:&quot;&quot;},{&quot;family&quot;:&quot;Eijnden&quot;,&quot;given&quot;:&quot;A. P.&quot;,&quot;parse-names&quot;:false,&quot;dropping-particle&quot;:&quot;&quot;,&quot;non-dropping-particle&quot;:&quot;Van Den&quot;},{&quot;family&quot;:&quot;Sieffert&quot;,&quot;given&quot;:&quot;Y.&quot;,&quot;parse-names&quot;:false,&quot;dropping-particle&quot;:&quot;&quot;,&quot;non-dropping-particle&quot;:&quot;&quot;},{&quot;family&quot;:&quot;Chambon&quot;,&quot;given&quot;:&quot;R.&quot;,&quot;parse-names&quot;:false,&quot;dropping-particle&quot;:&quot;&quot;,&quot;non-dropping-particle&quot;:&quot;&quot;},{&quot;family&quot;:&quot;Collin&quot;,&quot;given&quot;:&quot;F.&quot;,&quot;parse-names&quot;:false,&quot;dropping-particle&quot;:&quot;&quot;,&quot;non-dropping-particle&quot;:&quot;&quot;}],&quot;container-title&quot;:&quot;Finite Elements in Analysis and Design&quot;,&quot;DOI&quot;:&quot;10.1016/j.finel.2016.05.003&quot;,&quot;ISSN&quot;:&quot;0168874X&quot;,&quot;URL&quot;:&quot;http://dx.doi.org/10.1016/j.finel.2016.05.003&quot;,&quot;issued&quot;:{&quot;date-parts&quot;:[[2016]]},&quot;page&quot;:&quot;45-62&quot;,&quot;abstract&quot;:&quot;This paper discusses the numerical results for a consolidation test studied by using a hydromechanical model formulated within a numerical homogenization approach, the so-called finite element squared method, FE2. This model is characterized by two observation scales: at the microscopic scale, the microstructure of the material is described as an assembly of hyperelastic grains connected by cohesive interfaces that define a network of channels in which fluid can percolate. This microstructure, periodically distributed in the small-scale, identifies the Representative Elementary Volume of the material. At the macroscopic scale, the material is treated as a continuum and the corresponding constitutive equations are obtained by means of a numerical homogenization process on the microscopic problem. In this manner, the total stress of the mixture, the density of the mixture, the fluid mass flow and the fluid mass content can be computed. The objective of this work is to compare the numerical results with the analytical solution of a classical oedometric test using the poroelastic theory of Biot (1941) [1]. For this purpose, it is shown that the hydromechanical behavior obtained with the selected FE2 method is characterized by a classical Biot-like porous medium and the resulting macroscopic properties can be illustrated in light of the hydromechanical mechanisms at the microscopic scale.&quot;,&quot;publisher&quot;:&quot;Elsevier&quot;,&quot;volume&quot;:&quot;119&quot;,&quot;container-title-short&quot;:&quot;&quot;},&quot;isTemporary&quot;:false,&quot;suppress-author&quot;:false,&quot;composite&quot;:true,&quot;author-only&quot;:false}],&quot;citationTag&quot;:&quot;MENDELEY_CITATION_v3_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&quot;},{&quot;citationID&quot;:&quot;MENDELEY_CITATION_2fcd43a1-7038-4a2f-ac96-85e53006a6ed&quot;,&quot;properties&quot;:{&quot;noteIndex&quot;:0,&quot;mode&quot;:&quot;composite&quot;},&quot;isEdited&quot;:false,&quot;manualOverride&quot;:{&quot;isManuallyOverridden&quot;:false,&quot;citeprocText&quot;:&quot;Chen et al. (2020)&quot;,&quot;manualOverrideText&quot;:&quot;&quot;},&quot;citationItems&quot;:[{&quot;displayAs&quot;:&quot;composite&quot;,&quot;label&quot;:&quot;page&quot;,&quot;id&quot;:&quot;08df5f2e-685e-3569-8a55-ad0ef84ad92f&quot;,&quot;itemData&quot;:{&quot;type&quot;:&quot;article-journal&quot;,&quot;id&quot;:&quot;08df5f2e-685e-3569-8a55-ad0ef84ad92f&quot;,&quot;title&quot;:&quot;On the effective stress coefficient of saturated fractured rocks&quot;,&quot;author&quot;:[{&quot;family&quot;:&quot;Chen&quot;,&quot;given&quot;:&quot;Sicong&quot;,&quot;parse-names&quot;:false,&quot;dropping-particle&quot;:&quot;&quot;,&quot;non-dropping-particle&quot;:&quot;&quot;},{&quot;family&quot;:&quot;Zhao&quot;,&quot;given&quot;:&quot;Zhihong&quot;,&quot;parse-names&quot;:false,&quot;dropping-particle&quot;:&quot;&quot;,&quot;non-dropping-particle&quot;:&quot;&quot;},{&quot;family&quot;:&quot;Chen&quot;,&quot;given&quot;:&quot;Yuedu&quot;,&quot;parse-names&quot;:false,&quot;dropping-particle&quot;:&quot;&quot;,&quot;non-dropping-particle&quot;:&quot;&quot;},{&quot;family&quot;:&quot;Yang&quot;,&quot;given&quot;:&quot;Qiang&quot;,&quot;parse-names&quot;:false,&quot;dropping-particle&quot;:&quot;&quot;,&quot;non-dropping-particle&quot;:&quot;&quot;}],&quot;container-title&quot;:&quot;Computers and Geotechnics&quot;,&quot;container-title-short&quot;:&quot;Comput Geotech&quot;,&quot;DOI&quot;:&quot;10.1016/j.compgeo.2020.103564&quot;,&quot;ISSN&quot;:&quot;0266-352X&quot;,&quot;URL&quot;:&quot;https://doi.org/10.1016/j.compgeo.2020.103564&quot;,&quot;issued&quot;:{&quot;date-parts&quot;:[[2020]]},&quot;publisher&quot;:&quot;Elsevier&quot;,&quot;issue&quot;:&quot;April&quot;,&quot;volume&quot;:&quot;123&quot;},&quot;isTemporary&quot;:false,&quot;suppress-author&quot;:false,&quot;composite&quot;:true,&quot;author-only&quot;:false}],&quot;citationTag&quot;:&quot;MENDELEY_CITATION_v3_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&quot;},{&quot;citationID&quot;:&quot;MENDELEY_CITATION_b23d4f31-83e3-446b-a12d-1d31f6d10955&quot;,&quot;properties&quot;:{&quot;noteIndex&quot;:0,&quot;mode&quot;:&quot;composite&quot;},&quot;isEdited&quot;:false,&quot;manualOverride&quot;:{&quot;isManuallyOverridden&quot;:false,&quot;citeprocText&quot;:&quot;De Simone et al. (2023)&quot;,&quot;manualOverrideText&quot;:&quot;&quot;},&quot;citationItems&quot;:[{&quot;displayAs&quot;:&quot;composite&quot;,&quot;label&quot;:&quot;page&quot;,&quot;id&quot;:&quot;9a1944a6-2f41-3c7f-8532-14405042e7ed&quot;,&quot;itemData&quot;:{&quot;type&quot;:&quot;article-journal&quot;,&quot;id&quot;:&quot;9a1944a6-2f41-3c7f-8532-14405042e7ed&quot;,&quot;title&quot;:&quot;Equivalent Biot and Skempton Poroelastic Coefficients for a Fractured Rock Mass from a DFN Approach&quot;,&quot;author&quot;:[{&quot;family&quot;:&quot;Simone&quot;,&quot;given&quot;:&quot;Silvia&quot;,&quot;parse-names&quot;:false,&quot;dropping-particle&quot;:&quot;&quot;,&quot;non-dropping-particle&quot;:&quot;De&quot;},{&quot;family&quot;:&quot;Darcel&quot;,&quot;given&quot;:&quot;Caroline&quot;,&quot;parse-names&quot;:false,&quot;dropping-particle&quot;:&quot;&quot;,&quot;non-dropping-particle&quot;:&quot;&quot;},{&quot;family&quot;:&quot;Kasani&quot;,&quot;given&quot;:&quot;Hossein A.&quot;,&quot;parse-names&quot;:false,&quot;dropping-particle&quot;:&quot;&quot;,&quot;non-dropping-particle&quot;:&quot;&quot;},{&quot;family&quot;:&quot;Mas Ivars&quot;,&quot;given&quot;:&quot;Diego&quot;,&quot;parse-names&quot;:false,&quot;dropping-particle&quot;:&quot;&quot;,&quot;non-dropping-particle&quot;:&quot;&quot;},{&quot;family&quot;:&quot;Davy&quot;,&quot;given&quot;:&quot;Philippe&quot;,&quot;parse-names&quot;:false,&quot;dropping-particle&quot;:&quot;&quot;,&quot;non-dropping-particle&quot;:&quot;&quot;}],&quot;container-title&quot;:&quot;Rock Mechanics and Rock Engineering&quot;,&quot;container-title-short&quot;:&quot;Rock Mech Rock Eng&quot;,&quot;DOI&quot;:&quot;10.1007/s00603-023-03515-9&quot;,&quot;ISBN&quot;:&quot;0123456789&quot;,&quot;ISSN&quot;:&quot;1434453X&quot;,&quot;URL&quot;:&quot;https://doi.org/10.1007/s00603-023-03515-9&quot;,&quot;issued&quot;:{&quot;date-parts&quot;:[[2023]]},&quot;page&quot;:&quot;8907-8925&quot;,&quot;abstract&quot;:&quot;A quantitative and analytical approach is adopted to estimate two important parameters for coupled hydro-mechanical analysis at the scale of a fractured rock mass, namely the equivalent Biot effective stress coefficient α¯ and Skempton pore pressure coefficient B¯ . We derive formal expressions that estimate the two equivalent poroelastic coefficients from the properties of both the porous intact rock and the discrete fracture network, which includes fractures with different orientation, size, and mechanical properties. The coefficients are equivalent in the sense that they allow effectively predicting the volumetric deformation of the fluid-saturated fractured rock under an applied load in drained and undrained conditions. The formal expressions are validated against results from fully coupled hydro-mechanical simulations on systems with explicit representation of deformable fractures and rock blocks. We find that the coefficients are highly anisotropic as they largely vary with fracture orientations with respect to the applied stress tensor. For a given set of fracture and rock properties, B¯ increases with the ratio of normal to average stress undergone by the fractures, while the opposite occurs for α¯ . Additionally, both α¯ and B¯ increase with fracture density, which directly impacts the deformation caused by a load in undrained conditions. Because the effective stress variation is proportional to the applied load by (1 - α¯ B¯) , a factor that partly compensates for the decrease in equivalent rock stiffness caused by the fractures, a fully saturated fractured rock may deform less than an intact rock in undrained conditions, while the opposite occurs in dry conditions.&quot;,&quot;publisher&quot;:&quot;Springer Vienna&quot;,&quot;issue&quot;:&quot;12&quot;,&quot;volume&quot;:&quot;56&quot;},&quot;isTemporary&quot;:false,&quot;suppress-author&quot;:false,&quot;composite&quot;:true,&quot;author-only&quot;:false}],&quot;citationTag&quot;:&quot;MENDELEY_CITATION_v3_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&quot;},{&quot;citationID&quot;:&quot;MENDELEY_CITATION_ac672b7b-3410-4f78-8bf0-66b9742c2767&quot;,&quot;properties&quot;:{&quot;noteIndex&quot;:0},&quot;isEdited&quot;:false,&quot;manualOverride&quot;:{&quot;isManuallyOverridden&quot;:false,&quot;citeprocText&quot;:&quot;(Biot, 1941)&quot;,&quot;manualOverrideText&quot;:&quot;&quot;},&quot;citationTag&quot;:&quot;MENDELEY_CITATION_v3_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&quot;,&quot;citationItems&quot;:[{&quot;id&quot;:&quot;d1685fde-2ab0-3ae6-b6a2-9030199f5740&quot;,&quot;itemData&quot;:{&quot;type&quot;:&quot;article-journal&quot;,&quot;id&quot;:&quot;d1685fde-2ab0-3ae6-b6a2-9030199f5740&quot;,&quot;title&quot;:&quot;General theory of three‐dimensional consolidation&quot;,&quot;author&quot;:[{&quot;family&quot;:&quot;Biot&quot;,&quot;given&quot;:&quot;Maurice A&quot;,&quot;parse-names&quot;:false,&quot;dropping-particle&quot;:&quot;&quot;,&quot;non-dropping-particle&quot;:&quot;&quot;}],&quot;container-title&quot;:&quot;Journal of applied physics&quot;,&quot;container-title-short&quot;:&quot;J Appl Phys&quot;,&quot;ISSN&quot;:&quot;0021-8979&quot;,&quot;issued&quot;:{&quot;date-parts&quot;:[[1941]]},&quot;page&quot;:&quot;155-164&quot;,&quot;publisher&quot;:&quot;AIP&quot;,&quot;issue&quot;:&quot;2&quot;,&quot;volume&quot;:&quot;12&quot;},&quot;isTemporary&quot;:false,&quot;suppress-author&quot;:false,&quot;composite&quot;:false,&quot;author-only&quot;:false}]},{&quot;citationID&quot;:&quot;MENDELEY_CITATION_09748ec2-c279-4adb-b4d9-813cb2d87f7b&quot;,&quot;properties&quot;:{&quot;noteIndex&quot;:0},&quot;isEdited&quot;:false,&quot;manualOverride&quot;:{&quot;isManuallyOverridden&quot;:false,&quot;citeprocText&quot;:&quot;(Cheng, 2016; Wang, 2000)&quot;,&quot;manualOverrideText&quot;:&quot;&quot;},&quot;citationTag&quot;:&quot;MENDELEY_CITATION_v3_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&quot;,&quot;citationItems&quot;:[{&quot;id&quot;:&quot;141a821b-0e78-3bb7-897b-be53a10bf74b&quot;,&quot;itemData&quot;:{&quot;type&quot;:&quot;book&quot;,&quot;id&quot;:&quot;141a821b-0e78-3bb7-897b-be53a10bf74b&quot;,&quot;title&quot;:&quot;Theory of linear poroelasticity with applications to geomechanics and hydrogeology&quot;,&quot;author&quot;:[{&quot;family&quot;:&quot;Wang&quot;,&quot;given&quot;:&quot;Herbert F&quot;,&quot;parse-names&quot;:false,&quot;dropping-particle&quot;:&quot;&quot;,&quot;non-dropping-particle&quot;:&quot;&quot;}],&quot;issued&quot;:{&quot;date-parts&quot;:[[2000]]},&quot;publisher-place&quot;:&quot;Princeton, Estados Unidos&quot;,&quot;publisher&quot;:&quot;Princeton University Press&quot;,&quot;container-title-short&quot;:&quot;&quot;},&quot;isTemporary&quot;:false,&quot;suppress-author&quot;:false,&quot;composite&quot;:false,&quot;author-only&quot;:false},{&quot;id&quot;:&quot;f8d569a1-3605-3cb9-ace4-f80c4ec46a55&quot;,&quot;itemData&quot;:{&quot;type&quot;:&quot;book&quot;,&quot;id&quot;:&quot;f8d569a1-3605-3cb9-ace4-f80c4ec46a55&quot;,&quot;title&quot;:&quot;Poroelasticity&quot;,&quot;author&quot;:[{&quot;family&quot;:&quot;Cheng&quot;,&quot;given&quot;:&quot;Alexander H.-D.&quot;,&quot;parse-names&quot;:false,&quot;dropping-particle&quot;:&quot;&quot;,&quot;non-dropping-particle&quot;:&quot;&quot;}],&quot;DOI&quot;:&quot;10.1007/978-3-319-25202-5&quot;,&quot;ISBN&quot;:&quot;978-3-319-25200-1&quot;,&quot;ISSN&quot;:&quot;1305-7464&quot;,&quot;PMID&quot;:&quot;20396454&quot;,&quot;URL&quot;:&quot;http://link.springer.com/10.1007/978-3-319-25202-5&quot;,&quot;issued&quot;:{&quot;date-parts&quot;:[[2016]]},&quot;publisher-place&quot;:&quot;Switzerland&quot;,&quot;abstract&quot;:&quot;The purpose of this clinical study was to identify a clinical and histopathological relationship between verrucous hyperplasia, verrucous keratosis, and verrucous carcinoma.&quot;,&quot;publisher&quot;:&quot;Springer International Publishing&quot;,&quot;volume&quot;:&quot;27&quot;,&quot;container-title-short&quot;:&quot;&quot;},&quot;isTemporary&quot;:false}]},{&quot;citationID&quot;:&quot;MENDELEY_CITATION_180a47aa-42f8-4bda-bb3a-a86acc878911&quot;,&quot;properties&quot;:{&quot;noteIndex&quot;:0},&quot;isEdited&quot;:false,&quot;manualOverride&quot;:{&quot;isManuallyOverridden&quot;:false,&quot;citeprocText&quot;:&quot;(Cundall, 1971; Goodman et al., 1968)&quot;,&quot;manualOverrideText&quot;:&quot;&quot;},&quot;citationTag&quot;:&quot;MENDELEY_CITATION_v3_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&quot;,&quot;citationItems&quot;:[{&quot;id&quot;:&quot;fb848e05-5635-3fb0-9eee-07c9dbafdb93&quot;,&quot;itemData&quot;:{&quot;type&quot;:&quot;article-journal&quot;,&quot;id&quot;:&quot;fb848e05-5635-3fb0-9eee-07c9dbafdb93&quot;,&quot;title&quot;:&quot;A model for the mechanics of jointed rock&quot;,&quot;author&quot;:[{&quot;family&quot;:&quot;Goodman&quot;,&quot;given&quot;:&quot;Riuchard E.&quot;,&quot;parse-names&quot;:false,&quot;dropping-particle&quot;:&quot;&quot;,&quot;non-dropping-particle&quot;:&quot;&quot;},{&quot;family&quot;:&quot;Taylor&quot;,&quot;given&quot;:&quot;Robert L.&quot;,&quot;parse-names&quot;:false,&quot;dropping-particle&quot;:&quot;&quot;,&quot;non-dropping-particle&quot;:&quot;&quot;},{&quot;family&quot;:&quot;Brekke&quot;,&quot;given&quot;:&quot;Tor L.&quot;,&quot;parse-names&quot;:false,&quot;dropping-particle&quot;:&quot;&quot;,&quot;non-dropping-particle&quot;:&quot;&quot;}],&quot;container-title&quot;:&quot;Journal of the soil mechanics and foundations division&quot;,&quot;issued&quot;:{&quot;date-parts&quot;:[[1968]]},&quot;page&quot;:&quot;637-659&quot;,&quot;issue&quot;:&quot;3&quot;,&quot;volume&quot;:&quot;94&quot;,&quot;container-title-short&quot;:&quot;&quot;},&quot;isTemporary&quot;:false,&quot;suppress-author&quot;:false,&quot;composite&quot;:false,&quot;author-only&quot;:false},{&quot;id&quot;:&quot;40117b5a-7542-3fcc-9c84-2665b870133d&quot;,&quot;itemData&quot;:{&quot;type&quot;:&quot;article-journal&quot;,&quot;id&quot;:&quot;40117b5a-7542-3fcc-9c84-2665b870133d&quot;,&quot;title&quot;:&quot;A computer model for simulating progressive large-scale movements in blocky rock systems&quot;,&quot;author&quot;:[{&quot;family&quot;:&quot;Cundall&quot;,&quot;given&quot;:&quot;P. A.&quot;,&quot;parse-names&quot;:false,&quot;dropping-particle&quot;:&quot;&quot;,&quot;non-dropping-particle&quot;:&quot;&quot;}],&quot;container-title&quot;:&quot;Rock fracture: proceedings of the International Symposium on Rock Mechanics.&quot;,&quot;issued&quot;:{&quot;date-parts&quot;:[[1971]]},&quot;page&quot;:&quot;129-136&quot;,&quot;volume&quot;:&quot;1&quot;,&quot;container-title-short&quot;:&quot;&quot;},&quot;isTemporary&quot;:false}]},{&quot;citationID&quot;:&quot;MENDELEY_CITATION_cb152419-723f-4360-baef-9bc892bb3769&quot;,&quot;properties&quot;:{&quot;noteIndex&quot;:0},&quot;isEdited&quot;:false,&quot;manualOverride&quot;:{&quot;isManuallyOverridden&quot;:false,&quot;citeprocText&quot;:&quot;(Witherspoon et al., 1980)&quot;,&quot;manualOverrideText&quot;:&quot;&quot;},&quot;citationTag&quot;:&quot;MENDELEY_CITATION_v3_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&quot;,&quot;citationItems&quot;:[{&quot;id&quot;:&quot;db0e6583-d13c-3443-adae-d27a1a17756f&quot;,&quot;itemData&quot;:{&quot;type&quot;:&quot;article-journal&quot;,&quot;id&quot;:&quot;db0e6583-d13c-3443-adae-d27a1a17756f&quot;,&quot;title&quot;:&quot;Validity of cubic law for fluid flow in a deformable rock fracture&quot;,&quot;author&quot;:[{&quot;family&quot;:&quot;Witherspoon&quot;,&quot;given&quot;:&quot;Paul Adams&quot;,&quot;parse-names&quot;:false,&quot;dropping-particle&quot;:&quot;&quot;,&quot;non-dropping-particle&quot;:&quot;&quot;},{&quot;family&quot;:&quot;Wang&quot;,&quot;given&quot;:&quot;Joseph S Y&quot;,&quot;parse-names&quot;:false,&quot;dropping-particle&quot;:&quot;&quot;,&quot;non-dropping-particle&quot;:&quot;&quot;},{&quot;family&quot;:&quot;Iwai&quot;,&quot;given&quot;:&quot;K&quot;,&quot;parse-names&quot;:false,&quot;dropping-particle&quot;:&quot;&quot;,&quot;non-dropping-particle&quot;:&quot;&quot;},{&quot;family&quot;:&quot;Gale&quot;,&quot;given&quot;:&quot;John E&quot;,&quot;parse-names&quot;:false,&quot;dropping-particle&quot;:&quot;&quot;,&quot;non-dropping-particle&quot;:&quot;&quot;}],&quot;container-title&quot;:&quot;Water resources research&quot;,&quot;container-title-short&quot;:&quot;Water Resour Res&quot;,&quot;ISSN&quot;:&quot;1944-7973&quot;,&quot;issued&quot;:{&quot;date-parts&quot;:[[1980]]},&quot;page&quot;:&quot;1016-1024&quot;,&quot;publisher&quot;:&quot;Wiley Online Library&quot;,&quot;issue&quot;:&quot;6&quot;,&quot;volume&quot;:&quot;16&quot;},&quot;isTemporary&quot;:false,&quot;suppress-author&quot;:false,&quot;composite&quot;:false,&quot;author-only&quot;:false}]},{&quot;citationID&quot;:&quot;MENDELEY_CITATION_4ff5610f-0dbb-4a9b-8d4f-a9af15f9de8f&quot;,&quot;properties&quot;:{&quot;noteIndex&quot;:0},&quot;isEdited&quot;:false,&quot;manualOverride&quot;:{&quot;isManuallyOverridden&quot;:false,&quot;citeprocText&quot;:&quot;(Hughes, 2000)&quot;,&quot;manualOverrideText&quot;:&quot;&quot;},&quot;citationTag&quot;:&quot;MENDELEY_CITATION_v3_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&quot;,&quot;citationItems&quot;:[{&quot;id&quot;:&quot;70b62e95-e5e4-3fcd-9e79-9697bc02cfcf&quot;,&quot;itemData&quot;:{&quot;type&quot;:&quot;book&quot;,&quot;id&quot;:&quot;70b62e95-e5e4-3fcd-9e79-9697bc02cfcf&quot;,&quot;title&quot;:&quot;The finite element method: linear static and dynamic finite element analysis&quot;,&quot;author&quot;:[{&quot;family&quot;:&quot;Hughes&quot;,&quot;given&quot;:&quot;Thomas J R&quot;,&quot;parse-names&quot;:false,&quot;dropping-particle&quot;:&quot;&quot;,&quot;non-dropping-particle&quot;:&quot;&quot;}],&quot;ISBN&quot;:&quot;978-0-486-41181-1&quot;,&quot;issued&quot;:{&quot;date-parts&quot;:[[2000]]},&quot;edition&quot;:&quot;Reprint&quot;,&quot;publisher&quot;:&quot;Dover Publications, Inc&quot;,&quot;container-title-short&quot;:&quot;&quot;},&quot;isTemporary&quot;:false,&quot;suppress-author&quot;:false,&quot;composite&quot;:false,&quot;author-only&quot;:false}]},{&quot;citationID&quot;:&quot;MENDELEY_CITATION_0a2e959d-9167-4cc3-8533-c4f7fa204420&quot;,&quot;properties&quot;:{&quot;noteIndex&quot;:0},&quot;isEdited&quot;:false,&quot;manualOverride&quot;:{&quot;isManuallyOverridden&quot;:true,&quot;citeprocText&quot;:&quot;(Murad and Loula, 1994)&quot;,&quot;manualOverrideText&quot;:&quot;(Murad and Loula, 1994).&quot;},&quot;citationTag&quot;:&quot;MENDELEY_CITATION_v3_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&quot;,&quot;citationItems&quot;:[{&quot;id&quot;:&quot;b4fd50c8-e8d2-3b09-bfe7-204a431003d6&quot;,&quot;itemData&quot;:{&quot;type&quot;:&quot;article-journal&quot;,&quot;id&quot;:&quot;b4fd50c8-e8d2-3b09-bfe7-204a431003d6&quot;,&quot;title&quot;:&quot;On Stability and Convergence of Finite Element Approximations of Biot's Consolidation problem&quot;,&quot;author&quot;:[{&quot;family&quot;:&quot;Murad&quot;,&quot;given&quot;:&quot;Marcio A.&quot;,&quot;parse-names&quot;:false,&quot;dropping-particle&quot;:&quot;&quot;,&quot;non-dropping-particle&quot;:&quot;&quot;},{&quot;family&quot;:&quot;Loula&quot;,&quot;given&quot;:&quot;Abimael F. D.&quot;,&quot;parse-names&quot;:false,&quot;dropping-particle&quot;:&quot;&quot;,&quot;non-dropping-particle&quot;:&quot;&quot;}],&quot;container-title&quot;:&quot;International Journal for Numerical Methods in Engineering&quot;,&quot;container-title-short&quot;:&quot;Int J Numer Methods Eng&quot;,&quot;issued&quot;:{&quot;date-parts&quot;:[[1994]]},&quot;page&quot;:&quot;645-667&quot;,&quot;issue&quot;:&quot;February 1992&quot;,&quot;volume&quot;:&quot;37&quot;},&quot;isTemporary&quot;:false,&quot;suppress-author&quot;:false,&quot;composite&quot;:false,&quot;author-only&quot;:false}]},{&quot;citationID&quot;:&quot;MENDELEY_CITATION_ab9c613b-9ef4-4c25-b0c3-726d334755de&quot;,&quot;properties&quot;:{&quot;noteIndex&quot;:0},&quot;isEdited&quot;:false,&quot;manualOverride&quot;:{&quot;isManuallyOverridden&quot;:false,&quot;citeprocText&quot;:&quot;(Hughes, 2000)&quot;,&quot;manualOverrideText&quot;:&quot;&quot;},&quot;citationTag&quot;:&quot;MENDELEY_CITATION_v3_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&quot;,&quot;citationItems&quot;:[{&quot;id&quot;:&quot;70b62e95-e5e4-3fcd-9e79-9697bc02cfcf&quot;,&quot;itemData&quot;:{&quot;type&quot;:&quot;book&quot;,&quot;id&quot;:&quot;70b62e95-e5e4-3fcd-9e79-9697bc02cfcf&quot;,&quot;title&quot;:&quot;The finite element method: linear static and dynamic finite element analysis&quot;,&quot;author&quot;:[{&quot;family&quot;:&quot;Hughes&quot;,&quot;given&quot;:&quot;Thomas J R&quot;,&quot;parse-names&quot;:false,&quot;dropping-particle&quot;:&quot;&quot;,&quot;non-dropping-particle&quot;:&quot;&quot;}],&quot;ISBN&quot;:&quot;978-0-486-41181-1&quot;,&quot;issued&quot;:{&quot;date-parts&quot;:[[2000]]},&quot;edition&quot;:&quot;Reprint&quot;,&quot;publisher&quot;:&quot;Dover Publications, Inc&quot;,&quot;container-title-short&quot;:&quot;&quot;},&quot;isTemporary&quot;:false,&quot;suppress-author&quot;:false,&quot;composite&quot;:false,&quot;author-only&quot;:false}]},{&quot;citationID&quot;:&quot;MENDELEY_CITATION_ff61e849-6749-495d-8ccd-e7078fc55110&quot;,&quot;properties&quot;:{&quot;noteIndex&quot;:0},&quot;isEdited&quot;:false,&quot;manualOverride&quot;:{&quot;isManuallyOverridden&quot;:false,&quot;citeprocText&quot;:&quot;(Geuzaine and Remacle, 2009)&quot;,&quot;manualOverrideText&quot;:&quot;&quot;},&quot;citationTag&quot;:&quot;MENDELEY_CITATION_v3_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&quot;,&quot;citationItems&quot;:[{&quot;id&quot;:&quot;527f12ef-a800-3520-8c45-7fbab95ee143&quot;,&quot;itemData&quot;:{&quot;type&quot;:&quot;article-journal&quot;,&quot;id&quot;:&quot;527f12ef-a800-3520-8c45-7fbab95ee143&quot;,&quot;title&quot;:&quot;Gmsh: A 3‐D finite element mesh generator with built‐in pre‐and post‐processing facilities&quot;,&quot;author&quot;:[{&quot;family&quot;:&quot;Geuzaine&quot;,&quot;given&quot;:&quot;Christophe&quot;,&quot;parse-names&quot;:false,&quot;dropping-particle&quot;:&quot;&quot;,&quot;non-dropping-particle&quot;:&quot;&quot;},{&quot;family&quot;:&quot;Remacle&quot;,&quot;given&quot;:&quot;Jean‐François&quot;,&quot;parse-names&quot;:false,&quot;dropping-particle&quot;:&quot;&quot;,&quot;non-dropping-particle&quot;:&quot;&quot;}],&quot;container-title&quot;:&quot;International journal for numerical methods in engineering&quot;,&quot;container-title-short&quot;:&quot;Int J Numer Methods Eng&quot;,&quot;ISSN&quot;:&quot;1097-0207&quot;,&quot;issued&quot;:{&quot;date-parts&quot;:[[2009]]},&quot;page&quot;:&quot;1309-1331&quot;,&quot;publisher&quot;:&quot;Wiley Online Library&quot;,&quot;issue&quot;:&quot;11&quot;,&quot;volume&quot;:&quot;79&quot;},&quot;isTemporary&quot;:false,&quot;suppress-author&quot;:false,&quot;composite&quot;:false,&quot;author-only&quot;:false}]},{&quot;citationID&quot;:&quot;MENDELEY_CITATION_7b753cd6-5466-439f-a341-abd59c36492b&quot;,&quot;properties&quot;:{&quot;noteIndex&quot;:0},&quot;isEdited&quot;:false,&quot;manualOverride&quot;:{&quot;isManuallyOverridden&quot;:false,&quot;citeprocText&quot;:&quot;(Kirk et al., 2006)&quot;,&quot;manualOverrideText&quot;:&quot;&quot;},&quot;citationTag&quot;:&quot;MENDELEY_CITATION_v3_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&quot;,&quot;citationItems&quot;:[{&quot;id&quot;:&quot;69502d4e-ef7f-3a1c-b947-d1fa67d2dfb1&quot;,&quot;itemData&quot;:{&quot;type&quot;:&quot;article-journal&quot;,&quot;id&quot;:&quot;69502d4e-ef7f-3a1c-b947-d1fa67d2dfb1&quot;,&quot;title&quot;:&quot;libMesh : a C++ library for parallel adaptive mesh refinement/coarsening simulations&quot;,&quot;author&quot;:[{&quot;family&quot;:&quot;Kirk&quot;,&quot;given&quot;:&quot;Benjamin S.&quot;,&quot;parse-names&quot;:false,&quot;dropping-particle&quot;:&quot;&quot;,&quot;non-dropping-particle&quot;:&quot;&quot;},{&quot;family&quot;:&quot;Peterson&quot;,&quot;given&quot;:&quot;John W.&quot;,&quot;parse-names&quot;:false,&quot;dropping-particle&quot;:&quot;&quot;,&quot;non-dropping-particle&quot;:&quot;&quot;},{&quot;family&quot;:&quot;Stogner&quot;,&quot;given&quot;:&quot;Roy H.&quot;,&quot;parse-names&quot;:false,&quot;dropping-particle&quot;:&quot;&quot;,&quot;non-dropping-particle&quot;:&quot;&quot;},{&quot;family&quot;:&quot;Carey&quot;,&quot;given&quot;:&quot;Graham F.&quot;,&quot;parse-names&quot;:false,&quot;dropping-particle&quot;:&quot;&quot;,&quot;non-dropping-particle&quot;:&quot;&quot;}],&quot;container-title&quot;:&quot;Engineering with Computers&quot;,&quot;container-title-short&quot;:&quot;Eng Comput&quot;,&quot;DOI&quot;:&quot;10.1007/s00366-006-0049-3&quot;,&quot;ISBN&quot;:&quot;0177-0667&quot;,&quot;ISSN&quot;:&quot;0177-0667&quot;,&quot;URL&quot;:&quot;http://link.springer.com/10.1007/s00366-006-0049-3&quot;,&quot;issued&quot;:{&quot;date-parts&quot;:[[2006]]},&quot;page&quot;:&quot;237-254&quot;,&quot;abstract&quot;:&quot;In this paper we describe the libMesh ( http://libmesh.sourceforge.net ) framework for parallel adaptive finite element applications. libMesh is an open-source software library that has been developed to facilitate serial and parallel simulation of multiscale, multiphysics applications using adaptive mesh refinement and coarsening strategies. The main software development is being carried out in the CFDLab ( http://cfdlab.ae.utexas.edu ) at the University of Texas, but as with other open-source software projects; contributions are being made elsewhere in the US and abroad. The main goals of this article are: (1) to provide a basic reference source that describes libMesh and the underlying philosophy and software design approach; (2) to give sufficient detail and references on the adaptive mesh refinement and coarsening (AMR/C) scheme for applications analysts and developers; and (3) to describe the parallel implementation and data structures with supporting discussion of domain decomposition, message passing, and details related to dynamic repartitioning for parallel AMR/C. Other aspects related to C++ programming paradigms, reusability for diverse applications, adaptive modeling, physics-independent error indicators, and similar concepts are briefly discussed. Finally, results from some applications using the library are presented and areas of future research are discussed.&quot;,&quot;issue&quot;:&quot;3-4&quot;,&quot;volume&quot;:&quot;22&quot;},&quot;isTemporary&quot;:false,&quot;suppress-author&quot;:false,&quot;composite&quot;:false,&quot;author-only&quot;:false}]},{&quot;citationID&quot;:&quot;MENDELEY_CITATION_c45c9ebb-7586-4442-a0c8-a7797ea7ebf2&quot;,&quot;properties&quot;:{&quot;noteIndex&quot;:0},&quot;isEdited&quot;:false,&quot;manualOverride&quot;:{&quot;isManuallyOverridden&quot;:false,&quot;citeprocText&quot;:&quot;(Balay et al., 2024)&quot;,&quot;manualOverrideText&quot;:&quot;&quot;},&quot;citationTag&quot;:&quot;MENDELEY_CITATION_v3_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&quot;,&quot;citationItems&quot;:[{&quot;id&quot;:&quot;26757c1a-6065-3cbd-a080-cba9d40e6dd7&quot;,&quot;itemData&quot;:{&quot;type&quot;:&quot;thesis&quot;,&quot;id&quot;:&quot;26757c1a-6065-3cbd-a080-cba9d40e6dd7&quot;,&quot;title&quot;:&quot;PETSc Web page&quot;,&quot;author&quot;:[{&quot;family&quot;:&quot;Balay&quot;,&quot;given&quot;:&quot;Satish&quot;,&quot;parse-names&quot;:false,&quot;dropping-particle&quot;:&quot;&quot;,&quot;non-dropping-particle&quot;:&quot;&quot;},{&quot;family&quot;:&quot;Abhyankar&quot;,&quot;given&quot;:&quot;Shrirang&quot;,&quot;parse-names&quot;:false,&quot;dropping-particle&quot;:&quot;&quot;,&quot;non-dropping-particle&quot;:&quot;&quot;},{&quot;family&quot;:&quot;Adams&quot;,&quot;given&quot;:&quot;Mark. F.&quot;,&quot;parse-names&quot;:false,&quot;dropping-particle&quot;:&quot;&quot;,&quot;non-dropping-particle&quot;:&quot;&quot;},{&quot;family&quot;:&quot;Benson&quot;,&quot;given&quot;:&quot;Steven&quot;,&quot;parse-names&quot;:false,&quot;dropping-particle&quot;:&quot;&quot;,&quot;non-dropping-particle&quot;:&quot;&quot;},{&quot;family&quot;:&quot;Brown&quot;,&quot;given&quot;:&quot;Jed&quot;,&quot;parse-names&quot;:false,&quot;dropping-particle&quot;:&quot;&quot;,&quot;non-dropping-particle&quot;:&quot;&quot;},{&quot;family&quot;:&quot;Brune&quot;,&quot;given&quot;:&quot;Peter&quot;,&quot;parse-names&quot;:false,&quot;dropping-particle&quot;:&quot;&quot;,&quot;non-dropping-particle&quot;:&quot;&quot;},{&quot;family&quot;:&quot;Buschelman&quot;,&quot;given&quot;:&quot;Kris&quot;,&quot;parse-names&quot;:false,&quot;dropping-particle&quot;:&quot;&quot;,&quot;non-dropping-particle&quot;:&quot;&quot;},{&quot;family&quot;:&quot;Constantinescu, Emil&quot;,&quot;given&quot;:&quot;M.&quot;,&quot;parse-names&quot;:false,&quot;dropping-particle&quot;:&quot;&quot;,&quot;non-dropping-particle&quot;:&quot;&quot;},{&quot;family&quot;:&quot;Dalcin&quot;,&quot;given&quot;:&quot;Lisandro&quot;,&quot;parse-names&quot;:false,&quot;dropping-particle&quot;:&quot;&quot;,&quot;non-dropping-particle&quot;:&quot;&quot;},{&quot;family&quot;:&quot;Dener&quot;,&quot;given&quot;:&quot;Alp&quot;,&quot;parse-names&quot;:false,&quot;dropping-particle&quot;:&quot;&quot;,&quot;non-dropping-particle&quot;:&quot;&quot;},{&quot;family&quot;:&quot;Eijkhout&quot;,&quot;given&quot;:&quot;Victor&quot;,&quot;parse-names&quot;:false,&quot;dropping-particle&quot;:&quot;&quot;,&quot;non-dropping-particle&quot;:&quot;&quot;},{&quot;family&quot;:&quot;Faibussowitsch&quot;,&quot;given&quot;:&quot;Jacob&quot;,&quot;parse-names&quot;:false,&quot;dropping-particle&quot;:&quot;&quot;,&quot;non-dropping-particle&quot;:&quot;&quot;},{&quot;family&quot;:&quot;Gropp&quot;,&quot;given&quot;:&quot;William D.&quot;,&quot;parse-names&quot;:false,&quot;dropping-particle&quot;:&quot;&quot;,&quot;non-dropping-particle&quot;:&quot;&quot;},{&quot;family&quot;:&quot;Hapla&quot;,&quot;given&quot;:&quot;Václav&quot;,&quot;parse-names&quot;:false,&quot;dropping-particle&quot;:&quot;&quot;,&quot;non-dropping-particle&quot;:&quot;&quot;},{&quot;family&quot;:&quot;Isaac&quot;,&quot;given&quot;:&quot;Tobin&quot;,&quot;parse-names&quot;:false,&quot;dropping-particle&quot;:&quot;&quot;,&quot;non-dropping-particle&quot;:&quot;&quot;},{&quot;family&quot;:&quot;Jolivet&quot;,&quot;given&quot;:&quot;Pierre&quot;,&quot;parse-names&quot;:false,&quot;dropping-particle&quot;:&quot;&quot;,&quot;non-dropping-particle&quot;:&quot;&quot;},{&quot;family&quot;:&quot;Karpeev&quot;,&quot;given&quot;:&quot;Dmitry&quot;,&quot;parse-names&quot;:false,&quot;dropping-particle&quot;:&quot;&quot;,&quot;non-dropping-particle&quot;:&quot;&quot;},{&quot;family&quot;:&quot;Kaushik&quot;,&quot;given&quot;:&quot;Dinesh&quot;,&quot;parse-names&quot;:false,&quot;dropping-particle&quot;:&quot;&quot;,&quot;non-dropping-particle&quot;:&quot;&quot;},{&quot;family&quot;:&quot;Knepley&quot;,&quot;given&quot;:&quot;Matthew G.&quot;,&quot;parse-names&quot;:false,&quot;dropping-particle&quot;:&quot;&quot;,&quot;non-dropping-particle&quot;:&quot;&quot;},{&quot;family&quot;:&quot;Kong&quot;,&quot;given&quot;:&quot;Fande&quot;,&quot;parse-names&quot;:false,&quot;dropping-particle&quot;:&quot;&quot;,&quot;non-dropping-particle&quot;:&quot;&quot;},{&quot;family&quot;:&quot;Kruger&quot;,&quot;given&quot;:&quot;Scott&quot;,&quot;parse-names&quot;:false,&quot;dropping-particle&quot;:&quot;&quot;,&quot;non-dropping-particle&quot;:&quot;&quot;},{&quot;family&quot;:&quot;May&quot;,&quot;given&quot;:&quot;Dave A.&quot;,&quot;parse-names&quot;:false,&quot;dropping-particle&quot;:&quot;&quot;,&quot;non-dropping-particle&quot;:&quot;&quot;},{&quot;family&quot;:&quot;McInnes&quot;,&quot;given&quot;:&quot;Lois Curfman&quot;,&quot;parse-names&quot;:false,&quot;dropping-particle&quot;:&quot;&quot;,&quot;non-dropping-particle&quot;:&quot;&quot;},{&quot;family&quot;:&quot;Mills&quot;,&quot;given&quot;:&quot;Richard Tran&quot;,&quot;parse-names&quot;:false,&quot;dropping-particle&quot;:&quot;&quot;,&quot;non-dropping-particle&quot;:&quot;&quot;},{&quot;family&quot;:&quot;Mitchell&quot;,&quot;given&quot;:&quot;Lawrence&quot;,&quot;parse-names&quot;:false,&quot;dropping-particle&quot;:&quot;&quot;,&quot;non-dropping-particle&quot;:&quot;&quot;},{&quot;family&quot;:&quot;Munson&quot;,&quot;given&quot;:&quot;Todd&quot;,&quot;parse-names&quot;:false,&quot;dropping-particle&quot;:&quot;&quot;,&quot;non-dropping-particle&quot;:&quot;&quot;},{&quot;family&quot;:&quot;Roman&quot;,&quot;given&quot;:&quot;Jose E.&quot;,&quot;parse-names&quot;:false,&quot;dropping-particle&quot;:&quot;&quot;,&quot;non-dropping-particle&quot;:&quot;&quot;},{&quot;family&quot;:&quot;Rupp&quot;,&quot;given&quot;:&quot;Karl&quot;,&quot;parse-names&quot;:false,&quot;dropping-particle&quot;:&quot;&quot;,&quot;non-dropping-particle&quot;:&quot;&quot;},{&quot;family&quot;:&quot;Sanan&quot;,&quot;given&quot;:&quot;Patrick&quot;,&quot;parse-names&quot;:false,&quot;dropping-particle&quot;:&quot;&quot;,&quot;non-dropping-particle&quot;:&quot;&quot;},{&quot;family&quot;:&quot;Sarich&quot;,&quot;given&quot;:&quot;Jason&quot;,&quot;parse-names&quot;:false,&quot;dropping-particle&quot;:&quot;&quot;,&quot;non-dropping-particle&quot;:&quot;&quot;},{&quot;family&quot;:&quot;Smith&quot;,&quot;given&quot;:&quot;Barry F.&quot;,&quot;parse-names&quot;:false,&quot;dropping-particle&quot;:&quot;&quot;,&quot;non-dropping-particle&quot;:&quot;&quot;},{&quot;family&quot;:&quot;Zampini&quot;,&quot;given&quot;:&quot;Stefano&quot;,&quot;parse-names&quot;:false,&quot;dropping-particle&quot;:&quot;&quot;,&quot;non-dropping-particle&quot;:&quot;&quot;},{&quot;family&quot;:&quot;Zhang&quot;,&quot;given&quot;:&quot;Hong&quot;,&quot;parse-names&quot;:false,&quot;dropping-particle&quot;:&quot;&quot;,&quot;non-dropping-particle&quot;:&quot;&quot;},{&quot;family&quot;:&quot;Zhang&quot;,&quot;given&quot;:&quot;Junchao&quot;,&quot;parse-names&quot;:false,&quot;dropping-particle&quot;:&quot;&quot;,&quot;non-dropping-particle&quot;:&quot;&quot;}],&quot;URL&quot;:&quot;https://petsc.org/&quot;,&quot;issued&quot;:{&quot;date-parts&quot;:[[2024]]},&quot;container-title-short&quot;:&quot;&quot;},&quot;isTemporary&quot;:false,&quot;suppress-author&quot;:false,&quot;composite&quot;:false,&quot;author-only&quot;:false}]},{&quot;citationID&quot;:&quot;MENDELEY_CITATION_ced96fdb-0b0c-4b71-bc83-318af55d4514&quot;,&quot;properties&quot;:{&quot;noteIndex&quot;:0},&quot;isEdited&quot;:false,&quot;manualOverride&quot;:{&quot;isManuallyOverridden&quot;:true,&quot;citeprocText&quot;:&quot;(Henson and Yang, 2002; “hypre: High Performance Preconditioners,” n.d.)&quot;,&quot;manualOverrideText&quot;:&quot;(Henson and Yang, 2002; hypre, n.d.)&quot;},&quot;citationItems&quot;:[{&quot;id&quot;:&quot;5eceb26a-cc70-3203-b8d3-d7712460793c&quot;,&quot;itemData&quot;:{&quot;type&quot;:&quot;webpage&quot;,&quot;id&quot;:&quot;5eceb26a-cc70-3203-b8d3-d7712460793c&quot;,&quot;title&quot;:&quot;hypre: High Performance Preconditioners&quot;,&quot;URL&quot;:&quot;https://llnl.gov/casc/hypre&quot;},&quot;isTemporary&quot;:false,&quot;suppress-author&quot;:false,&quot;composite&quot;:false,&quot;author-only&quot;:false},{&quot;id&quot;:&quot;1430745c-d91d-3591-adf6-1804d5205de1&quot;,&quot;itemData&quot;:{&quot;type&quot;:&quot;article-journal&quot;,&quot;id&quot;:&quot;1430745c-d91d-3591-adf6-1804d5205de1&quot;,&quot;title&quot;:&quot;BoomerAMG: A parallel algebraic multigrid solver and preconditioner&quot;,&quot;author&quot;:[{&quot;family&quot;:&quot;Henson&quot;,&quot;given&quot;:&quot;Van Emden&quot;,&quot;parse-names&quot;:false,&quot;dropping-particle&quot;:&quot;&quot;,&quot;non-dropping-particle&quot;:&quot;&quot;},{&quot;family&quot;:&quot;Yang&quot;,&quot;given&quot;:&quot;Ulrike Meier&quot;,&quot;parse-names&quot;:false,&quot;dropping-particle&quot;:&quot;&quot;,&quot;non-dropping-particle&quot;:&quot;&quot;}],&quot;container-title&quot;:&quot;Applied Numerical Mathematics&quot;,&quot;DOI&quot;:&quot;10.1016/S0168-9274(01)00115-5&quot;,&quot;ISSN&quot;:&quot;01689274&quot;,&quot;issued&quot;:{&quot;date-parts&quot;:[[2002]]},&quot;page&quot;:&quot;155-177&quot;,&quot;abstract&quot;:&quot;Driven by the need to solve linear systems arising from problems posed on extremely large, unstructured grids, there has been a recent resurgence of interest in algebraic multigrid (AMG). AMG is attractive in that it holds out the possibility of multigrid-like performance on unstructured grids. The sheer size of many modern physics and simulation problems has led to the development of massively parallel computers, and has sparked much research into developing algorithms for them. Parallelizing AMG is a difficult task, however. While much of the AMG method parallelizes readily, the process of coarse-grid selection, in particular, is fundamentally sequential in nature. We have previously introduced a parallel algorithm [A.J. Cleary, R.D. Falgout, V.E. Henson, J.E. Jones, in: Proceedings of the Fifth International Symposium on Solving Irregularly Structured Problems in Parallel, Springer, New York, 1998] for the selection of coarse-grid points, based on modifications of certain parallel independent set algorithms and the application of heuristics designed to insure the quality of the coarse grids, and shown results from a prototype serial version of the algorithm. In this paper we describe an implementation of a parallel AMG code, using the algorithm of A.J. Cleary, R.D., Falgout, V.E. Henson, J.E. Jones [in: Proceedings of the Fifth International Symposium on Solving Irregularly Structured Problems in Parallel, Springer, New York, 1998] as well as other approaches to parallelizing the coarse-grid selection. We consider three basic coarsening schemes and certain modifications to the basic schemes, designed to address specific performance issues. We present numerical results for a broad range of problem sizes and descriptions, and draw conclusions regarding the efficacy of the method. Finally, we indicate the current directions of the research. © 2002 IMACS. Published by Elsevier Science B.V. All rights reserved.&quot;,&quot;issue&quot;:&quot;1&quot;,&quot;volume&quot;:&quot;41&quot;},&quot;isTemporary&quot;:false}],&quot;citationTag&quot;:&quot;MENDELEY_CITATION_v3_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&quot;},{&quot;citationID&quot;:&quot;MENDELEY_CITATION_7871557c-6768-4619-b3ee-c022ec64112c&quot;,&quot;properties&quot;:{&quot;noteIndex&quot;:0},&quot;isEdited&quot;:false,&quot;manualOverride&quot;:{&quot;isManuallyOverridden&quot;:false,&quot;citeprocText&quot;:&quot;(LNCC, n.d.)&quot;,&quot;manualOverrideText&quot;:&quot;&quot;},&quot;citationTag&quot;:&quot;MENDELEY_CITATION_v3_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&quot;,&quot;citationItems&quot;:[{&quot;id&quot;:&quot;5cee497c-b457-36db-8867-8d629dc0d8d4&quot;,&quot;itemData&quot;:{&quot;type&quot;:&quot;webpage&quot;,&quot;id&quot;:&quot;5cee497c-b457-36db-8867-8d629dc0d8d4&quot;,&quot;title&quot;:&quot;Santos dumont supercomputer&quot;,&quot;author&quot;:[{&quot;family&quot;:&quot;LNCC&quot;,&quot;given&quot;:&quot;&quot;,&quot;parse-names&quot;:false,&quot;dropping-particle&quot;:&quot;&quot;,&quot;non-dropping-particle&quot;:&quot;&quot;}],&quot;URL&quot;:&quot;https://sdumont.lncc.br/&quot;,&quot;container-title-short&quot;:&quot;&quot;},&quot;isTemporary&quot;:false,&quot;suppress-author&quot;:false,&quot;composite&quot;:false,&quot;author-only&quot;:false}]},{&quot;citationID&quot;:&quot;MENDELEY_CITATION_b07587ba-7550-4deb-9751-4dda5eb7443b&quot;,&quot;properties&quot;:{&quot;noteIndex&quot;:0},&quot;isEdited&quot;:false,&quot;manualOverride&quot;:{&quot;isManuallyOverridden&quot;:false,&quot;citeprocText&quot;:&quot;(Von Terzaghi, 1923)&quot;,&quot;manualOverrideText&quot;:&quot;&quot;},&quot;citationTag&quot;:&quot;MENDELEY_CITATION_v3_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&quot;,&quot;citationItems&quot;:[{&quot;id&quot;:&quot;e5dbb039-8e45-38d4-8e53-2cac651ed51c&quot;,&quot;itemData&quot;:{&quot;type&quot;:&quot;article-journal&quot;,&quot;id&quot;:&quot;e5dbb039-8e45-38d4-8e53-2cac651ed51c&quot;,&quot;title&quot;:&quot;Die Berechnung der Durchassigkeitsziffer des Tones aus dem Verlauf der hydrodynamischen Spannungserscheinungen (A method of calculating the permeability of clay from the history of hydrodynamic stress variation)&quot;,&quot;author&quot;:[{&quot;family&quot;:&quot;Terzaghi&quot;,&quot;given&quot;:&quot;Karl&quot;,&quot;parse-names&quot;:false,&quot;dropping-particle&quot;:&quot;&quot;,&quot;non-dropping-particle&quot;:&quot;Von&quot;}],&quot;container-title&quot;:&quot;Mathematish-Naturwissen-Schaftiliche Klasse&quot;,&quot;issued&quot;:{&quot;date-parts&quot;:[[1923]]},&quot;page&quot;:&quot;125-138&quot;,&quot;volume&quot;:&quot;132&quot;,&quot;container-title-short&quot;:&quot;&quot;},&quot;isTemporary&quot;:false,&quot;suppress-author&quot;:false,&quot;composite&quot;:false,&quot;author-only&quot;:false}]},{&quot;citationID&quot;:&quot;MENDELEY_CITATION_d9d1ea3e-f10b-41f7-8f34-04d1f5c9ad30&quot;,&quot;properties&quot;:{&quot;noteIndex&quot;:0},&quot;isEdited&quot;:false,&quot;manualOverride&quot;:{&quot;isManuallyOverridden&quot;:false,&quot;citeprocText&quot;:&quot;(Mandel, 1953)&quot;,&quot;manualOverrideText&quot;:&quot;&quot;},&quot;citationTag&quot;:&quot;MENDELEY_CITATION_v3_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&quot;,&quot;citationItems&quot;:[{&quot;id&quot;:&quot;6e22d23a-df21-3ea6-990f-52c6881fa84a&quot;,&quot;itemData&quot;:{&quot;type&quot;:&quot;article-journal&quot;,&quot;id&quot;:&quot;6e22d23a-df21-3ea6-990f-52c6881fa84a&quot;,&quot;title&quot;:&quot;Consolidation des sols (étude mathématique) (Consolidation of soils (mathematical study)))&quot;,&quot;author&quot;:[{&quot;family&quot;:&quot;Mandel&quot;,&quot;given&quot;:&quot;J&quot;,&quot;parse-names&quot;:false,&quot;dropping-particle&quot;:&quot;&quot;,&quot;non-dropping-particle&quot;:&quot;&quot;}],&quot;container-title&quot;:&quot;Geotechnique&quot;,&quot;ISSN&quot;:&quot;0016-8505&quot;,&quot;issued&quot;:{&quot;date-parts&quot;:[[1953]]},&quot;page&quot;:&quot;287-299&quot;,&quot;publisher&quot;:&quot;Thomas Telford Ltd&quot;,&quot;issue&quot;:&quot;7&quot;,&quot;volume&quot;:&quot;3&quot;,&quot;container-title-short&quot;:&quot;&quot;},&quot;isTemporary&quot;:false,&quot;suppress-author&quot;:false,&quot;composite&quot;:false,&quot;author-only&quot;:false}]},{&quot;citationID&quot;:&quot;MENDELEY_CITATION_0f27303b-1a7c-4c92-9c51-cb88b78795cf&quot;,&quot;properties&quot;:{&quot;noteIndex&quot;:0},&quot;isEdited&quot;:false,&quot;manualOverride&quot;:{&quot;isManuallyOverridden&quot;:false,&quot;citeprocText&quot;:&quot;(Sneddon, 1946)&quot;,&quot;manualOverrideText&quot;:&quot;&quot;},&quot;citationTag&quot;:&quot;MENDELEY_CITATION_v3_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&quot;,&quot;citationItems&quot;:[{&quot;id&quot;:&quot;0f84c756-ae93-379c-a441-837559a9ab58&quot;,&quot;itemData&quot;:{&quot;type&quot;:&quot;article-journal&quot;,&quot;id&quot;:&quot;0f84c756-ae93-379c-a441-837559a9ab58&quot;,&quot;title&quot;:&quot;The distribution of stress in the neighbourhood of a flat elliptical crack in an elastic solid&quot;,&quot;author&quot;:[{&quot;family&quot;:&quot;Sneddon&quot;,&quot;given&quot;:&quot;I N&quot;,&quot;parse-names&quot;:false,&quot;dropping-particle&quot;:&quot;&quot;,&quot;non-dropping-particle&quot;:&quot;&quot;}],&quot;container-title&quot;:&quot;Proc. Roy. Soc.A&quot;,&quot;DOI&quot;:&quot;10.1098/rspa.1946.0077&quot;,&quot;ISBN&quot;:&quot;2053-9169&quot;,&quot;issued&quot;:{&quot;date-parts&quot;:[[1946]]},&quot;page&quot;:&quot;229-260&quot;,&quot;publisher&quot;:&quot;Cambridge University Press&quot;,&quot;issue&quot;:&quot;1009&quot;,&quot;volume&quot;:&quot;187&quot;,&quot;container-title-short&quot;:&quot;&quot;},&quot;isTemporary&quot;:false,&quot;suppress-author&quot;:false,&quot;composite&quot;:false,&quot;author-only&quot;:false}]}]"/>
    <we:property name="MENDELEY_CITATIONS_LOCALE_CODE" value="&quot;en-US&quot;"/>
    <we:property name="MENDELEY_CITATIONS_STYLE" value="{&quot;id&quot;:&quot;https://www.zotero.org/styles/journal-of-petroleum-science-and-engineering&quot;,&quot;title&quot;:&quot;Journal of Petroleum Science and Engineering&quot;,&quot;format&quot;:&quot;author-date&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16708-DA73-4672-94AF-BFF16AE19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5793</TotalTime>
  <Pages>1</Pages>
  <Words>263</Words>
  <Characters>1717</Characters>
  <Application>Microsoft Office Word</Application>
  <DocSecurity>0</DocSecurity>
  <Lines>32</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Renato Poli</dc:creator>
  <cp:lastModifiedBy>Renato Poli</cp:lastModifiedBy>
  <cp:revision>1622</cp:revision>
  <cp:lastPrinted>2024-06-01T19:53:00Z</cp:lastPrinted>
  <dcterms:created xsi:type="dcterms:W3CDTF">2024-04-19T15:41:00Z</dcterms:created>
  <dcterms:modified xsi:type="dcterms:W3CDTF">2024-07-07T15:05:00Z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2024-04-02T00:00:00Z</vt:filetime>
  </property>
  <property fmtid="{D5CDD505-2E9C-101B-9397-08002B2CF9AE}" pid="3" name="Creator">
    <vt:lpwstr>TeX</vt:lpwstr>
  </property>
  <property fmtid="{D5CDD505-2E9C-101B-9397-08002B2CF9AE}" pid="4" name="LastSaved">
    <vt:filetime>2024-04-02T00:00:00Z</vt:filetime>
  </property>
  <property fmtid="{D5CDD505-2E9C-101B-9397-08002B2CF9AE}" pid="5" name="PTEX.Fullbanner">
    <vt:lpwstr>This is pdfTeX, Version 3.141592653-2.6-1.40.24 (TeX Live 2022) kpathsea version 6.3.4</vt:lpwstr>
  </property>
  <property fmtid="{D5CDD505-2E9C-101B-9397-08002B2CF9AE}" pid="6" name="Producer">
    <vt:lpwstr>3-Heights(TM) PDF Security Shell 4.8.25.2 (http://www.pdf-tools.com)</vt:lpwstr>
  </property>
  <property fmtid="{D5CDD505-2E9C-101B-9397-08002B2CF9AE}" pid="7" name="ClassificationContentMarkingFooterShapeIds">
    <vt:lpwstr>131da8e6,3cbe1bb0,2c9a8cff</vt:lpwstr>
  </property>
  <property fmtid="{D5CDD505-2E9C-101B-9397-08002B2CF9AE}" pid="8" name="ClassificationContentMarkingFooterFontProps">
    <vt:lpwstr>#737373,9,Trebuchet MS</vt:lpwstr>
  </property>
  <property fmtid="{D5CDD505-2E9C-101B-9397-08002B2CF9AE}" pid="9" name="ClassificationContentMarkingFooterText">
    <vt:lpwstr>PÚBLICA</vt:lpwstr>
  </property>
  <property fmtid="{D5CDD505-2E9C-101B-9397-08002B2CF9AE}" pid="10" name="MSIP_Label_140b9f7d-8e3a-482f-9702-4b7ffc40985a_Enabled">
    <vt:lpwstr>true</vt:lpwstr>
  </property>
  <property fmtid="{D5CDD505-2E9C-101B-9397-08002B2CF9AE}" pid="11" name="MSIP_Label_140b9f7d-8e3a-482f-9702-4b7ffc40985a_SetDate">
    <vt:lpwstr>2024-04-09T15:48:05Z</vt:lpwstr>
  </property>
  <property fmtid="{D5CDD505-2E9C-101B-9397-08002B2CF9AE}" pid="12" name="MSIP_Label_140b9f7d-8e3a-482f-9702-4b7ffc40985a_Method">
    <vt:lpwstr>Privileged</vt:lpwstr>
  </property>
  <property fmtid="{D5CDD505-2E9C-101B-9397-08002B2CF9AE}" pid="13" name="MSIP_Label_140b9f7d-8e3a-482f-9702-4b7ffc40985a_Name">
    <vt:lpwstr>Pública</vt:lpwstr>
  </property>
  <property fmtid="{D5CDD505-2E9C-101B-9397-08002B2CF9AE}" pid="14" name="MSIP_Label_140b9f7d-8e3a-482f-9702-4b7ffc40985a_SiteId">
    <vt:lpwstr>5b6f6241-9a57-4be4-8e50-1dfa72e79a57</vt:lpwstr>
  </property>
  <property fmtid="{D5CDD505-2E9C-101B-9397-08002B2CF9AE}" pid="15" name="MSIP_Label_140b9f7d-8e3a-482f-9702-4b7ffc40985a_ActionId">
    <vt:lpwstr>a0d733b3-9d1b-4695-a330-60c8164bb0a7</vt:lpwstr>
  </property>
  <property fmtid="{D5CDD505-2E9C-101B-9397-08002B2CF9AE}" pid="16" name="MSIP_Label_140b9f7d-8e3a-482f-9702-4b7ffc40985a_ContentBits">
    <vt:lpwstr>2</vt:lpwstr>
  </property>
  <property fmtid="{D5CDD505-2E9C-101B-9397-08002B2CF9AE}" pid="17" name="GrammarlyDocumentId">
    <vt:lpwstr>e8cc00f8f3279e7d9d8fc881c40d7ffa94a5e42a23faca976290c59ae8efd6d7</vt:lpwstr>
  </property>
  <property fmtid="{D5CDD505-2E9C-101B-9397-08002B2CF9AE}" pid="18" name="Mendeley Document_1">
    <vt:lpwstr>True</vt:lpwstr>
  </property>
  <property fmtid="{D5CDD505-2E9C-101B-9397-08002B2CF9AE}" pid="19" name="Mendeley Unique User Id_1">
    <vt:lpwstr>89fd1075-137b-3ae7-ba7b-750795b88c04</vt:lpwstr>
  </property>
  <property fmtid="{D5CDD505-2E9C-101B-9397-08002B2CF9AE}" pid="20" name="Mendeley Citation Style_1">
    <vt:lpwstr>http://www.zotero.org/styles/apa</vt:lpwstr>
  </property>
  <property fmtid="{D5CDD505-2E9C-101B-9397-08002B2CF9AE}" pid="21" name="Mendeley Recent Style Id 0_1">
    <vt:lpwstr>http://www.zotero.org/styles/american-medical-association</vt:lpwstr>
  </property>
  <property fmtid="{D5CDD505-2E9C-101B-9397-08002B2CF9AE}" pid="22" name="Mendeley Recent Style Name 0_1">
    <vt:lpwstr>American Medical Association 11th edition</vt:lpwstr>
  </property>
  <property fmtid="{D5CDD505-2E9C-101B-9397-08002B2CF9AE}" pid="23" name="Mendeley Recent Style Id 1_1">
    <vt:lpwstr>http://www.zotero.org/styles/american-political-science-association</vt:lpwstr>
  </property>
  <property fmtid="{D5CDD505-2E9C-101B-9397-08002B2CF9AE}" pid="24" name="Mendeley Recent Style Name 1_1">
    <vt:lpwstr>American Political Science Association</vt:lpwstr>
  </property>
  <property fmtid="{D5CDD505-2E9C-101B-9397-08002B2CF9AE}" pid="25" name="Mendeley Recent Style Id 2_1">
    <vt:lpwstr>http://www.zotero.org/styles/apa</vt:lpwstr>
  </property>
  <property fmtid="{D5CDD505-2E9C-101B-9397-08002B2CF9AE}" pid="26" name="Mendeley Recent Style Name 2_1">
    <vt:lpwstr>American Psychological Association 7th edition</vt:lpwstr>
  </property>
  <property fmtid="{D5CDD505-2E9C-101B-9397-08002B2CF9AE}" pid="27" name="Mendeley Recent Style Id 3_1">
    <vt:lpwstr>http://www.zotero.org/styles/american-sociological-association</vt:lpwstr>
  </property>
  <property fmtid="{D5CDD505-2E9C-101B-9397-08002B2CF9AE}" pid="28" name="Mendeley Recent Style Name 3_1">
    <vt:lpwstr>American Sociological Association 6th edition</vt:lpwstr>
  </property>
  <property fmtid="{D5CDD505-2E9C-101B-9397-08002B2CF9AE}" pid="29" name="Mendeley Recent Style Id 4_1">
    <vt:lpwstr>http://www.zotero.org/styles/chicago-author-date</vt:lpwstr>
  </property>
  <property fmtid="{D5CDD505-2E9C-101B-9397-08002B2CF9AE}" pid="30" name="Mendeley Recent Style Name 4_1">
    <vt:lpwstr>Chicago Manual of Style 17th edition (author-date)</vt:lpwstr>
  </property>
  <property fmtid="{D5CDD505-2E9C-101B-9397-08002B2CF9AE}" pid="31" name="Mendeley Recent Style Id 5_1">
    <vt:lpwstr>http://www.zotero.org/styles/harvard-cite-them-right</vt:lpwstr>
  </property>
  <property fmtid="{D5CDD505-2E9C-101B-9397-08002B2CF9AE}" pid="32" name="Mendeley Recent Style Name 5_1">
    <vt:lpwstr>Cite Them Right 10th edition - Harvard</vt:lpwstr>
  </property>
  <property fmtid="{D5CDD505-2E9C-101B-9397-08002B2CF9AE}" pid="33" name="Mendeley Recent Style Id 6_1">
    <vt:lpwstr>http://www.zotero.org/styles/ieee</vt:lpwstr>
  </property>
  <property fmtid="{D5CDD505-2E9C-101B-9397-08002B2CF9AE}" pid="34" name="Mendeley Recent Style Name 6_1">
    <vt:lpwstr>IEEE</vt:lpwstr>
  </property>
  <property fmtid="{D5CDD505-2E9C-101B-9397-08002B2CF9AE}" pid="35" name="Mendeley Recent Style Id 7_1">
    <vt:lpwstr>http://www.zotero.org/styles/modern-humanities-research-association</vt:lpwstr>
  </property>
  <property fmtid="{D5CDD505-2E9C-101B-9397-08002B2CF9AE}" pid="36" name="Mendeley Recent Style Name 7_1">
    <vt:lpwstr>Modern Humanities Research Association 3rd edition (note with bibliography)</vt:lpwstr>
  </property>
  <property fmtid="{D5CDD505-2E9C-101B-9397-08002B2CF9AE}" pid="37" name="Mendeley Recent Style Id 8_1">
    <vt:lpwstr>http://www.zotero.org/styles/modern-language-association</vt:lpwstr>
  </property>
  <property fmtid="{D5CDD505-2E9C-101B-9397-08002B2CF9AE}" pid="38" name="Mendeley Recent Style Name 8_1">
    <vt:lpwstr>Modern Language Association 8th edition</vt:lpwstr>
  </property>
  <property fmtid="{D5CDD505-2E9C-101B-9397-08002B2CF9AE}" pid="39" name="Mendeley Recent Style Id 9_1">
    <vt:lpwstr>http://www.zotero.org/styles/nature</vt:lpwstr>
  </property>
  <property fmtid="{D5CDD505-2E9C-101B-9397-08002B2CF9AE}" pid="40" name="Mendeley Recent Style Name 9_1">
    <vt:lpwstr>Nature</vt:lpwstr>
  </property>
</Properties>
</file>